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D27CE" w14:textId="7C909A80" w:rsidR="00C2688C" w:rsidRPr="006F1668" w:rsidRDefault="00D354A9" w:rsidP="00C2688C">
      <w:pPr>
        <w:rPr>
          <w:rFonts w:ascii="Bookman Old Style" w:hAnsi="Bookman Old Style"/>
          <w:sz w:val="32"/>
          <w:szCs w:val="32"/>
        </w:rPr>
      </w:pPr>
      <w:sdt>
        <w:sdtPr>
          <w:rPr>
            <w:rFonts w:ascii="Bookman Old Style" w:hAnsi="Bookman Old Style"/>
            <w:sz w:val="32"/>
            <w:szCs w:val="32"/>
          </w:rPr>
          <w:id w:val="498842557"/>
          <w:placeholder>
            <w:docPart w:val="140AC70C6C3C4DB28BC0A1B3B777557E"/>
          </w:placeholder>
        </w:sdtPr>
        <w:sdtEndPr/>
        <w:sdtContent>
          <w:r w:rsidR="009014DA" w:rsidRPr="006F1668">
            <w:rPr>
              <w:rFonts w:ascii="Bookman Old Style" w:hAnsi="Bookman Old Style"/>
              <w:sz w:val="32"/>
              <w:szCs w:val="32"/>
            </w:rPr>
            <w:t>David Shoots</w:t>
          </w:r>
        </w:sdtContent>
      </w:sdt>
      <w:r w:rsidR="00606210" w:rsidRPr="006F1668">
        <w:rPr>
          <w:rFonts w:ascii="Bookman Old Style" w:hAnsi="Bookman Old Style"/>
          <w:sz w:val="32"/>
          <w:szCs w:val="32"/>
        </w:rPr>
        <w:tab/>
      </w:r>
    </w:p>
    <w:sdt>
      <w:sdtPr>
        <w:rPr>
          <w:rFonts w:ascii="Bookman Old Style" w:hAnsi="Bookman Old Style"/>
          <w:sz w:val="32"/>
          <w:szCs w:val="32"/>
        </w:rPr>
        <w:id w:val="498842609"/>
        <w:placeholder>
          <w:docPart w:val="F399952523A54D99A2C36AC17137F66C"/>
        </w:placeholder>
      </w:sdtPr>
      <w:sdtEndPr/>
      <w:sdtContent>
        <w:p w14:paraId="6CACF68E" w14:textId="77777777" w:rsidR="00606210" w:rsidRPr="006F1668" w:rsidRDefault="0051754F" w:rsidP="00C2688C">
          <w:pPr>
            <w:rPr>
              <w:rFonts w:ascii="Bookman Old Style" w:hAnsi="Bookman Old Style"/>
              <w:sz w:val="32"/>
              <w:szCs w:val="32"/>
            </w:rPr>
          </w:pPr>
          <w:r w:rsidRPr="006F1668">
            <w:rPr>
              <w:rFonts w:ascii="Bookman Old Style" w:hAnsi="Bookman Old Style"/>
              <w:sz w:val="32"/>
              <w:szCs w:val="32"/>
            </w:rPr>
            <w:t>Street Address</w:t>
          </w:r>
        </w:p>
      </w:sdtContent>
    </w:sdt>
    <w:sdt>
      <w:sdtPr>
        <w:rPr>
          <w:rFonts w:ascii="Bookman Old Style" w:hAnsi="Bookman Old Style"/>
          <w:sz w:val="32"/>
          <w:szCs w:val="32"/>
        </w:rPr>
        <w:id w:val="498842610"/>
        <w:placeholder>
          <w:docPart w:val="F399952523A54D99A2C36AC17137F66C"/>
        </w:placeholder>
      </w:sdtPr>
      <w:sdtEndPr/>
      <w:sdtContent>
        <w:p w14:paraId="427B94EE" w14:textId="77777777" w:rsidR="00606210" w:rsidRPr="006F1668" w:rsidRDefault="0051754F" w:rsidP="00C2688C">
          <w:pPr>
            <w:rPr>
              <w:rFonts w:ascii="Bookman Old Style" w:hAnsi="Bookman Old Style"/>
              <w:sz w:val="32"/>
              <w:szCs w:val="32"/>
            </w:rPr>
          </w:pPr>
          <w:r w:rsidRPr="006F1668">
            <w:rPr>
              <w:rFonts w:ascii="Bookman Old Style" w:hAnsi="Bookman Old Style"/>
              <w:sz w:val="32"/>
              <w:szCs w:val="32"/>
            </w:rPr>
            <w:t>City, ST  ZIP Code</w:t>
          </w:r>
        </w:p>
      </w:sdtContent>
    </w:sdt>
    <w:sdt>
      <w:sdtPr>
        <w:rPr>
          <w:rFonts w:ascii="Bookman Old Style" w:hAnsi="Bookman Old Style"/>
          <w:sz w:val="32"/>
          <w:szCs w:val="32"/>
        </w:rPr>
        <w:id w:val="498842611"/>
        <w:placeholder>
          <w:docPart w:val="F399952523A54D99A2C36AC17137F66C"/>
        </w:placeholder>
      </w:sdtPr>
      <w:sdtEndPr/>
      <w:sdtContent>
        <w:p w14:paraId="1A0D454E" w14:textId="77777777" w:rsidR="00606210" w:rsidRPr="006F1668" w:rsidRDefault="0051754F" w:rsidP="00C2688C">
          <w:pPr>
            <w:rPr>
              <w:rFonts w:ascii="Bookman Old Style" w:hAnsi="Bookman Old Style"/>
              <w:sz w:val="32"/>
              <w:szCs w:val="32"/>
            </w:rPr>
          </w:pPr>
          <w:r w:rsidRPr="006F1668">
            <w:rPr>
              <w:rFonts w:ascii="Bookman Old Style" w:hAnsi="Bookman Old Style"/>
              <w:sz w:val="32"/>
              <w:szCs w:val="32"/>
            </w:rPr>
            <w:t>Phone Number</w:t>
          </w:r>
        </w:p>
      </w:sdtContent>
    </w:sdt>
    <w:sdt>
      <w:sdtPr>
        <w:rPr>
          <w:rFonts w:ascii="Bookman Old Style" w:hAnsi="Bookman Old Style"/>
          <w:sz w:val="32"/>
          <w:szCs w:val="32"/>
        </w:rPr>
        <w:id w:val="498842612"/>
        <w:placeholder>
          <w:docPart w:val="F399952523A54D99A2C36AC17137F66C"/>
        </w:placeholder>
      </w:sdtPr>
      <w:sdtEndPr/>
      <w:sdtContent>
        <w:p w14:paraId="0A2888D2" w14:textId="77777777" w:rsidR="00606210" w:rsidRPr="006F1668" w:rsidRDefault="0051754F" w:rsidP="00C2688C">
          <w:pPr>
            <w:rPr>
              <w:rFonts w:ascii="Bookman Old Style" w:hAnsi="Bookman Old Style"/>
              <w:sz w:val="32"/>
              <w:szCs w:val="32"/>
            </w:rPr>
          </w:pPr>
          <w:r w:rsidRPr="006F1668">
            <w:rPr>
              <w:rFonts w:ascii="Bookman Old Style" w:hAnsi="Bookman Old Style"/>
              <w:sz w:val="32"/>
              <w:szCs w:val="32"/>
            </w:rPr>
            <w:t>E-mail Address</w:t>
          </w:r>
        </w:p>
      </w:sdtContent>
    </w:sdt>
    <w:sdt>
      <w:sdtPr>
        <w:rPr>
          <w:rFonts w:ascii="Bookman Old Style" w:hAnsi="Bookman Old Style"/>
          <w:sz w:val="32"/>
          <w:szCs w:val="32"/>
        </w:rPr>
        <w:id w:val="498842613"/>
        <w:placeholder>
          <w:docPart w:val="F399952523A54D99A2C36AC17137F66C"/>
        </w:placeholder>
      </w:sdtPr>
      <w:sdtEndPr/>
      <w:sdtContent>
        <w:p w14:paraId="50159EB4" w14:textId="77777777" w:rsidR="00606210" w:rsidRPr="006F1668" w:rsidRDefault="009014DA" w:rsidP="00606210">
          <w:pPr>
            <w:pStyle w:val="Heading1"/>
            <w:rPr>
              <w:rFonts w:ascii="Bookman Old Style" w:hAnsi="Bookman Old Style"/>
              <w:sz w:val="32"/>
              <w:szCs w:val="32"/>
            </w:rPr>
          </w:pPr>
          <w:r w:rsidRPr="006F1668">
            <w:rPr>
              <w:rFonts w:ascii="Bookman Old Style" w:hAnsi="Bookman Old Style"/>
              <w:sz w:val="32"/>
              <w:szCs w:val="32"/>
            </w:rPr>
            <w:t>Joshua&amp; Me</w:t>
          </w:r>
        </w:p>
      </w:sdtContent>
    </w:sdt>
    <w:p w14:paraId="687644FE" w14:textId="3DF78BE3" w:rsidR="00D22CB9" w:rsidRPr="006F1668" w:rsidRDefault="009014DA" w:rsidP="00606210">
      <w:pPr>
        <w:pStyle w:val="Heading2"/>
        <w:rPr>
          <w:rFonts w:ascii="Bookman Old Style" w:hAnsi="Bookman Old Style"/>
          <w:sz w:val="32"/>
          <w:szCs w:val="32"/>
        </w:rPr>
      </w:pPr>
      <w:r w:rsidRPr="006F1668">
        <w:rPr>
          <w:rFonts w:ascii="Bookman Old Style" w:hAnsi="Bookman Old Style"/>
          <w:sz w:val="32"/>
          <w:szCs w:val="32"/>
        </w:rPr>
        <w:t>B</w:t>
      </w:r>
      <w:r w:rsidR="00606210" w:rsidRPr="006F1668">
        <w:rPr>
          <w:rFonts w:ascii="Bookman Old Style" w:hAnsi="Bookman Old Style"/>
          <w:sz w:val="32"/>
          <w:szCs w:val="32"/>
        </w:rPr>
        <w:t>y</w:t>
      </w:r>
      <w:r w:rsidRPr="006F1668">
        <w:rPr>
          <w:rFonts w:ascii="Bookman Old Style" w:hAnsi="Bookman Old Style"/>
          <w:sz w:val="32"/>
          <w:szCs w:val="32"/>
        </w:rPr>
        <w:t xml:space="preserve">: </w:t>
      </w:r>
      <w:r w:rsidR="009943B7">
        <w:rPr>
          <w:rFonts w:ascii="Bookman Old Style" w:hAnsi="Bookman Old Style"/>
          <w:sz w:val="32"/>
          <w:szCs w:val="32"/>
        </w:rPr>
        <w:t xml:space="preserve">Dr. </w:t>
      </w:r>
      <w:r w:rsidRPr="006F1668">
        <w:rPr>
          <w:rFonts w:ascii="Bookman Old Style" w:hAnsi="Bookman Old Style"/>
          <w:sz w:val="32"/>
          <w:szCs w:val="32"/>
        </w:rPr>
        <w:t>David Shoots</w:t>
      </w:r>
    </w:p>
    <w:p w14:paraId="15FAD8C3" w14:textId="535A6178" w:rsidR="00DD2C12" w:rsidRPr="006F1668" w:rsidRDefault="00D22CB9" w:rsidP="00DD2C12">
      <w:pPr>
        <w:pStyle w:val="ChapterName"/>
        <w:rPr>
          <w:rFonts w:ascii="Bookman Old Style" w:hAnsi="Bookman Old Style"/>
          <w:sz w:val="32"/>
          <w:szCs w:val="32"/>
        </w:rPr>
      </w:pPr>
      <w:r w:rsidRPr="006F1668">
        <w:rPr>
          <w:rFonts w:ascii="Bookman Old Style" w:hAnsi="Bookman Old Style"/>
          <w:sz w:val="32"/>
          <w:szCs w:val="32"/>
        </w:rPr>
        <w:br w:type="page"/>
      </w:r>
    </w:p>
    <w:p w14:paraId="12D865A1" w14:textId="588E7D14" w:rsidR="00DD2C12" w:rsidRPr="009D76D8" w:rsidRDefault="00DD2C12" w:rsidP="005844E5">
      <w:pPr>
        <w:pStyle w:val="BodyText"/>
        <w:rPr>
          <w:ins w:id="0" w:author="Ashley Frank" w:date="2024-12-19T21:52:00Z"/>
          <w:rFonts w:ascii="Bookman Old Style" w:hAnsi="Bookman Old Style"/>
          <w:szCs w:val="24"/>
          <w:rPrChange w:id="1" w:author="Ashley Frank" w:date="2024-12-20T22:46:00Z">
            <w:rPr>
              <w:ins w:id="2" w:author="Ashley Frank" w:date="2024-12-19T21:52:00Z"/>
              <w:rFonts w:ascii="Bookman Old Style" w:hAnsi="Bookman Old Style"/>
              <w:sz w:val="32"/>
              <w:szCs w:val="32"/>
            </w:rPr>
          </w:rPrChange>
        </w:rPr>
      </w:pPr>
      <w:ins w:id="3" w:author="Ashley Frank" w:date="2024-12-19T20:30:00Z">
        <w:r w:rsidRPr="009D76D8">
          <w:rPr>
            <w:rFonts w:ascii="Bookman Old Style" w:hAnsi="Bookman Old Style"/>
            <w:szCs w:val="24"/>
            <w:highlight w:val="yellow"/>
            <w:rPrChange w:id="4" w:author="Ashley Frank" w:date="2024-12-20T22:46:00Z">
              <w:rPr>
                <w:rFonts w:ascii="Bookman Old Style" w:hAnsi="Bookman Old Style"/>
                <w:sz w:val="32"/>
                <w:szCs w:val="32"/>
              </w:rPr>
            </w:rPrChange>
          </w:rPr>
          <w:lastRenderedPageBreak/>
          <w:t>(Table of Contents)</w:t>
        </w:r>
      </w:ins>
    </w:p>
    <w:p w14:paraId="6D614181" w14:textId="5DDF8F0B" w:rsidR="002F42EF" w:rsidRPr="009D76D8" w:rsidRDefault="002F42EF">
      <w:pPr>
        <w:pStyle w:val="BodyText"/>
        <w:jc w:val="center"/>
        <w:rPr>
          <w:ins w:id="5" w:author="Ashley Frank" w:date="2024-12-19T20:30:00Z"/>
          <w:rFonts w:ascii="Bookman Old Style" w:hAnsi="Bookman Old Style"/>
          <w:b/>
          <w:bCs/>
          <w:szCs w:val="24"/>
          <w:u w:val="single"/>
          <w:rPrChange w:id="6" w:author="Ashley Frank" w:date="2024-12-20T22:46:00Z">
            <w:rPr>
              <w:ins w:id="7" w:author="Ashley Frank" w:date="2024-12-19T20:30:00Z"/>
              <w:rFonts w:ascii="Bookman Old Style" w:hAnsi="Bookman Old Style"/>
              <w:sz w:val="32"/>
              <w:szCs w:val="32"/>
            </w:rPr>
          </w:rPrChange>
        </w:rPr>
        <w:pPrChange w:id="8" w:author="Ashley Frank" w:date="2024-12-19T21:52:00Z">
          <w:pPr>
            <w:pStyle w:val="BodyText"/>
          </w:pPr>
        </w:pPrChange>
      </w:pPr>
      <w:ins w:id="9" w:author="Ashley Frank" w:date="2024-12-19T21:52:00Z">
        <w:r w:rsidRPr="009D76D8">
          <w:rPr>
            <w:rFonts w:ascii="Bookman Old Style" w:hAnsi="Bookman Old Style"/>
            <w:b/>
            <w:bCs/>
            <w:szCs w:val="24"/>
            <w:u w:val="single"/>
            <w:rPrChange w:id="10" w:author="Ashley Frank" w:date="2024-12-20T22:46:00Z">
              <w:rPr>
                <w:rFonts w:ascii="Bookman Old Style" w:hAnsi="Bookman Old Style"/>
                <w:sz w:val="32"/>
                <w:szCs w:val="32"/>
              </w:rPr>
            </w:rPrChange>
          </w:rPr>
          <w:t>Introduction</w:t>
        </w:r>
      </w:ins>
    </w:p>
    <w:p w14:paraId="7B831E1E" w14:textId="4D5A0E03" w:rsidR="005844E5" w:rsidRPr="009D76D8" w:rsidRDefault="002C4A2E" w:rsidP="005844E5">
      <w:pPr>
        <w:pStyle w:val="BodyText"/>
        <w:rPr>
          <w:rFonts w:ascii="Bookman Old Style" w:hAnsi="Bookman Old Style"/>
          <w:szCs w:val="24"/>
          <w:rPrChange w:id="11" w:author="Ashley Frank" w:date="2024-12-20T22:46:00Z">
            <w:rPr>
              <w:rFonts w:ascii="Bookman Old Style" w:hAnsi="Bookman Old Style"/>
              <w:sz w:val="32"/>
              <w:szCs w:val="32"/>
            </w:rPr>
          </w:rPrChange>
        </w:rPr>
      </w:pPr>
      <w:r w:rsidRPr="009D76D8">
        <w:rPr>
          <w:rFonts w:ascii="Bookman Old Style" w:hAnsi="Bookman Old Style"/>
          <w:szCs w:val="24"/>
          <w:rPrChange w:id="12" w:author="Ashley Frank" w:date="2024-12-20T22:46:00Z">
            <w:rPr>
              <w:rFonts w:ascii="Bookman Old Style" w:hAnsi="Bookman Old Style"/>
              <w:sz w:val="32"/>
              <w:szCs w:val="32"/>
            </w:rPr>
          </w:rPrChange>
        </w:rPr>
        <w:t>We</w:t>
      </w:r>
      <w:r w:rsidR="005232FB" w:rsidRPr="009D76D8">
        <w:rPr>
          <w:rFonts w:ascii="Bookman Old Style" w:hAnsi="Bookman Old Style"/>
          <w:szCs w:val="24"/>
          <w:rPrChange w:id="13" w:author="Ashley Frank" w:date="2024-12-20T22:46:00Z">
            <w:rPr>
              <w:rFonts w:ascii="Bookman Old Style" w:hAnsi="Bookman Old Style"/>
              <w:sz w:val="32"/>
              <w:szCs w:val="32"/>
            </w:rPr>
          </w:rPrChange>
        </w:rPr>
        <w:t xml:space="preserve"> all can say that </w:t>
      </w:r>
      <w:r w:rsidRPr="009D76D8">
        <w:rPr>
          <w:rFonts w:ascii="Bookman Old Style" w:hAnsi="Bookman Old Style"/>
          <w:szCs w:val="24"/>
          <w:rPrChange w:id="14" w:author="Ashley Frank" w:date="2024-12-20T22:46:00Z">
            <w:rPr>
              <w:rFonts w:ascii="Bookman Old Style" w:hAnsi="Bookman Old Style"/>
              <w:sz w:val="32"/>
              <w:szCs w:val="32"/>
            </w:rPr>
          </w:rPrChange>
        </w:rPr>
        <w:t>we</w:t>
      </w:r>
      <w:r w:rsidR="005844E5" w:rsidRPr="009D76D8">
        <w:rPr>
          <w:rFonts w:ascii="Bookman Old Style" w:hAnsi="Bookman Old Style"/>
          <w:szCs w:val="24"/>
          <w:rPrChange w:id="15" w:author="Ashley Frank" w:date="2024-12-20T22:46:00Z">
            <w:rPr>
              <w:rFonts w:ascii="Bookman Old Style" w:hAnsi="Bookman Old Style"/>
              <w:sz w:val="32"/>
              <w:szCs w:val="32"/>
            </w:rPr>
          </w:rPrChange>
        </w:rPr>
        <w:t xml:space="preserve"> live in a tough world today as Christians. It is so easy to get caught up with the world, politics, world this and world that. </w:t>
      </w:r>
      <w:r w:rsidRPr="009D76D8">
        <w:rPr>
          <w:rFonts w:ascii="Bookman Old Style" w:hAnsi="Bookman Old Style"/>
          <w:szCs w:val="24"/>
          <w:rPrChange w:id="16" w:author="Ashley Frank" w:date="2024-12-20T22:46:00Z">
            <w:rPr>
              <w:rFonts w:ascii="Bookman Old Style" w:hAnsi="Bookman Old Style"/>
              <w:sz w:val="32"/>
              <w:szCs w:val="32"/>
            </w:rPr>
          </w:rPrChange>
        </w:rPr>
        <w:t>We</w:t>
      </w:r>
      <w:r w:rsidR="005844E5" w:rsidRPr="009D76D8">
        <w:rPr>
          <w:rFonts w:ascii="Bookman Old Style" w:hAnsi="Bookman Old Style"/>
          <w:szCs w:val="24"/>
          <w:rPrChange w:id="17" w:author="Ashley Frank" w:date="2024-12-20T22:46:00Z">
            <w:rPr>
              <w:rFonts w:ascii="Bookman Old Style" w:hAnsi="Bookman Old Style"/>
              <w:sz w:val="32"/>
              <w:szCs w:val="32"/>
            </w:rPr>
          </w:rPrChange>
        </w:rPr>
        <w:t xml:space="preserve"> </w:t>
      </w:r>
      <w:r w:rsidR="005232FB" w:rsidRPr="009D76D8">
        <w:rPr>
          <w:rFonts w:ascii="Bookman Old Style" w:hAnsi="Bookman Old Style"/>
          <w:szCs w:val="24"/>
          <w:rPrChange w:id="18" w:author="Ashley Frank" w:date="2024-12-20T22:46:00Z">
            <w:rPr>
              <w:rFonts w:ascii="Bookman Old Style" w:hAnsi="Bookman Old Style"/>
              <w:sz w:val="32"/>
              <w:szCs w:val="32"/>
            </w:rPr>
          </w:rPrChange>
        </w:rPr>
        <w:t>ha</w:t>
      </w:r>
      <w:r w:rsidR="00FD26F1" w:rsidRPr="009D76D8">
        <w:rPr>
          <w:rFonts w:ascii="Bookman Old Style" w:hAnsi="Bookman Old Style"/>
          <w:szCs w:val="24"/>
          <w:rPrChange w:id="19" w:author="Ashley Frank" w:date="2024-12-20T22:46:00Z">
            <w:rPr>
              <w:rFonts w:ascii="Bookman Old Style" w:hAnsi="Bookman Old Style"/>
              <w:sz w:val="32"/>
              <w:szCs w:val="32"/>
            </w:rPr>
          </w:rPrChange>
        </w:rPr>
        <w:t>ve</w:t>
      </w:r>
      <w:r w:rsidR="005844E5" w:rsidRPr="009D76D8">
        <w:rPr>
          <w:rFonts w:ascii="Bookman Old Style" w:hAnsi="Bookman Old Style"/>
          <w:szCs w:val="24"/>
          <w:rPrChange w:id="20" w:author="Ashley Frank" w:date="2024-12-20T22:46:00Z">
            <w:rPr>
              <w:rFonts w:ascii="Bookman Old Style" w:hAnsi="Bookman Old Style"/>
              <w:sz w:val="32"/>
              <w:szCs w:val="32"/>
            </w:rPr>
          </w:rPrChange>
        </w:rPr>
        <w:t xml:space="preserve"> everyday life things that </w:t>
      </w:r>
      <w:r w:rsidR="00FD26F1" w:rsidRPr="009D76D8">
        <w:rPr>
          <w:rFonts w:ascii="Bookman Old Style" w:hAnsi="Bookman Old Style"/>
          <w:szCs w:val="24"/>
          <w:rPrChange w:id="21" w:author="Ashley Frank" w:date="2024-12-20T22:46:00Z">
            <w:rPr>
              <w:rFonts w:ascii="Bookman Old Style" w:hAnsi="Bookman Old Style"/>
              <w:sz w:val="32"/>
              <w:szCs w:val="32"/>
            </w:rPr>
          </w:rPrChange>
        </w:rPr>
        <w:t>w</w:t>
      </w:r>
      <w:r w:rsidRPr="009D76D8">
        <w:rPr>
          <w:rFonts w:ascii="Bookman Old Style" w:hAnsi="Bookman Old Style"/>
          <w:szCs w:val="24"/>
          <w:rPrChange w:id="22" w:author="Ashley Frank" w:date="2024-12-20T22:46:00Z">
            <w:rPr>
              <w:rFonts w:ascii="Bookman Old Style" w:hAnsi="Bookman Old Style"/>
              <w:sz w:val="32"/>
              <w:szCs w:val="32"/>
            </w:rPr>
          </w:rPrChange>
        </w:rPr>
        <w:t>e</w:t>
      </w:r>
      <w:r w:rsidR="005844E5" w:rsidRPr="009D76D8">
        <w:rPr>
          <w:rFonts w:ascii="Bookman Old Style" w:hAnsi="Bookman Old Style"/>
          <w:szCs w:val="24"/>
          <w:rPrChange w:id="23" w:author="Ashley Frank" w:date="2024-12-20T22:46:00Z">
            <w:rPr>
              <w:rFonts w:ascii="Bookman Old Style" w:hAnsi="Bookman Old Style"/>
              <w:sz w:val="32"/>
              <w:szCs w:val="32"/>
            </w:rPr>
          </w:rPrChange>
        </w:rPr>
        <w:t xml:space="preserve"> have to deal with</w:t>
      </w:r>
      <w:r w:rsidR="00FD26F1" w:rsidRPr="009D76D8">
        <w:rPr>
          <w:rFonts w:ascii="Bookman Old Style" w:hAnsi="Bookman Old Style"/>
          <w:szCs w:val="24"/>
          <w:rPrChange w:id="24" w:author="Ashley Frank" w:date="2024-12-20T22:46:00Z">
            <w:rPr>
              <w:rFonts w:ascii="Bookman Old Style" w:hAnsi="Bookman Old Style"/>
              <w:sz w:val="32"/>
              <w:szCs w:val="32"/>
            </w:rPr>
          </w:rPrChange>
        </w:rPr>
        <w:t>,</w:t>
      </w:r>
      <w:r w:rsidR="005844E5" w:rsidRPr="009D76D8">
        <w:rPr>
          <w:rFonts w:ascii="Bookman Old Style" w:hAnsi="Bookman Old Style"/>
          <w:szCs w:val="24"/>
          <w:rPrChange w:id="25" w:author="Ashley Frank" w:date="2024-12-20T22:46:00Z">
            <w:rPr>
              <w:rFonts w:ascii="Bookman Old Style" w:hAnsi="Bookman Old Style"/>
              <w:sz w:val="32"/>
              <w:szCs w:val="32"/>
            </w:rPr>
          </w:rPrChange>
        </w:rPr>
        <w:t xml:space="preserve"> such as relationships, walking the right way with God, being a good witness, </w:t>
      </w:r>
      <w:r w:rsidR="00FD26F1" w:rsidRPr="009D76D8">
        <w:rPr>
          <w:rFonts w:ascii="Bookman Old Style" w:hAnsi="Bookman Old Style"/>
          <w:szCs w:val="24"/>
          <w:rPrChange w:id="26" w:author="Ashley Frank" w:date="2024-12-20T22:46:00Z">
            <w:rPr>
              <w:rFonts w:ascii="Bookman Old Style" w:hAnsi="Bookman Old Style"/>
              <w:sz w:val="32"/>
              <w:szCs w:val="32"/>
            </w:rPr>
          </w:rPrChange>
        </w:rPr>
        <w:t xml:space="preserve">and </w:t>
      </w:r>
      <w:r w:rsidR="005844E5" w:rsidRPr="009D76D8">
        <w:rPr>
          <w:rFonts w:ascii="Bookman Old Style" w:hAnsi="Bookman Old Style"/>
          <w:szCs w:val="24"/>
          <w:rPrChange w:id="27" w:author="Ashley Frank" w:date="2024-12-20T22:46:00Z">
            <w:rPr>
              <w:rFonts w:ascii="Bookman Old Style" w:hAnsi="Bookman Old Style"/>
              <w:sz w:val="32"/>
              <w:szCs w:val="32"/>
            </w:rPr>
          </w:rPrChange>
        </w:rPr>
        <w:t xml:space="preserve">dealing with anxiety </w:t>
      </w:r>
      <w:r w:rsidR="00FD26F1" w:rsidRPr="009D76D8">
        <w:rPr>
          <w:rFonts w:ascii="Bookman Old Style" w:hAnsi="Bookman Old Style"/>
          <w:szCs w:val="24"/>
          <w:rPrChange w:id="28" w:author="Ashley Frank" w:date="2024-12-20T22:46:00Z">
            <w:rPr>
              <w:rFonts w:ascii="Bookman Old Style" w:hAnsi="Bookman Old Style"/>
              <w:sz w:val="32"/>
              <w:szCs w:val="32"/>
            </w:rPr>
          </w:rPrChange>
        </w:rPr>
        <w:t xml:space="preserve">and </w:t>
      </w:r>
      <w:r w:rsidR="005844E5" w:rsidRPr="009D76D8">
        <w:rPr>
          <w:rFonts w:ascii="Bookman Old Style" w:hAnsi="Bookman Old Style"/>
          <w:szCs w:val="24"/>
          <w:rPrChange w:id="29" w:author="Ashley Frank" w:date="2024-12-20T22:46:00Z">
            <w:rPr>
              <w:rFonts w:ascii="Bookman Old Style" w:hAnsi="Bookman Old Style"/>
              <w:sz w:val="32"/>
              <w:szCs w:val="32"/>
            </w:rPr>
          </w:rPrChange>
        </w:rPr>
        <w:t xml:space="preserve">depression just like </w:t>
      </w:r>
      <w:r w:rsidR="00FD26F1" w:rsidRPr="009D76D8">
        <w:rPr>
          <w:rFonts w:ascii="Bookman Old Style" w:hAnsi="Bookman Old Style"/>
          <w:szCs w:val="24"/>
          <w:rPrChange w:id="30" w:author="Ashley Frank" w:date="2024-12-20T22:46:00Z">
            <w:rPr>
              <w:rFonts w:ascii="Bookman Old Style" w:hAnsi="Bookman Old Style"/>
              <w:sz w:val="32"/>
              <w:szCs w:val="32"/>
            </w:rPr>
          </w:rPrChange>
        </w:rPr>
        <w:t>al</w:t>
      </w:r>
      <w:r w:rsidR="005844E5" w:rsidRPr="009D76D8">
        <w:rPr>
          <w:rFonts w:ascii="Bookman Old Style" w:hAnsi="Bookman Old Style"/>
          <w:szCs w:val="24"/>
          <w:rPrChange w:id="31" w:author="Ashley Frank" w:date="2024-12-20T22:46:00Z">
            <w:rPr>
              <w:rFonts w:ascii="Bookman Old Style" w:hAnsi="Bookman Old Style"/>
              <w:sz w:val="32"/>
              <w:szCs w:val="32"/>
            </w:rPr>
          </w:rPrChange>
        </w:rPr>
        <w:t>most everyone else (except the wal</w:t>
      </w:r>
      <w:r w:rsidR="00FD26F1" w:rsidRPr="009D76D8">
        <w:rPr>
          <w:rFonts w:ascii="Bookman Old Style" w:hAnsi="Bookman Old Style"/>
          <w:szCs w:val="24"/>
          <w:rPrChange w:id="32" w:author="Ashley Frank" w:date="2024-12-20T22:46:00Z">
            <w:rPr>
              <w:rFonts w:ascii="Bookman Old Style" w:hAnsi="Bookman Old Style"/>
              <w:sz w:val="32"/>
              <w:szCs w:val="32"/>
            </w:rPr>
          </w:rPrChange>
        </w:rPr>
        <w:t>k</w:t>
      </w:r>
      <w:r w:rsidR="005844E5" w:rsidRPr="009D76D8">
        <w:rPr>
          <w:rFonts w:ascii="Bookman Old Style" w:hAnsi="Bookman Old Style"/>
          <w:szCs w:val="24"/>
          <w:rPrChange w:id="33" w:author="Ashley Frank" w:date="2024-12-20T22:46:00Z">
            <w:rPr>
              <w:rFonts w:ascii="Bookman Old Style" w:hAnsi="Bookman Old Style"/>
              <w:sz w:val="32"/>
              <w:szCs w:val="32"/>
            </w:rPr>
          </w:rPrChange>
        </w:rPr>
        <w:t>ing with God thing</w:t>
      </w:r>
      <w:r w:rsidR="00FD26F1" w:rsidRPr="009D76D8">
        <w:rPr>
          <w:rFonts w:ascii="Bookman Old Style" w:hAnsi="Bookman Old Style"/>
          <w:szCs w:val="24"/>
          <w:rPrChange w:id="34" w:author="Ashley Frank" w:date="2024-12-20T22:46:00Z">
            <w:rPr>
              <w:rFonts w:ascii="Bookman Old Style" w:hAnsi="Bookman Old Style"/>
              <w:sz w:val="32"/>
              <w:szCs w:val="32"/>
            </w:rPr>
          </w:rPrChange>
        </w:rPr>
        <w:t>,</w:t>
      </w:r>
      <w:r w:rsidR="005844E5" w:rsidRPr="009D76D8">
        <w:rPr>
          <w:rFonts w:ascii="Bookman Old Style" w:hAnsi="Bookman Old Style"/>
          <w:szCs w:val="24"/>
          <w:rPrChange w:id="35" w:author="Ashley Frank" w:date="2024-12-20T22:46:00Z">
            <w:rPr>
              <w:rFonts w:ascii="Bookman Old Style" w:hAnsi="Bookman Old Style"/>
              <w:sz w:val="32"/>
              <w:szCs w:val="32"/>
            </w:rPr>
          </w:rPrChange>
        </w:rPr>
        <w:t xml:space="preserve"> as that’s only for Christians). The </w:t>
      </w:r>
      <w:r w:rsidR="005232FB" w:rsidRPr="009D76D8">
        <w:rPr>
          <w:rFonts w:ascii="Bookman Old Style" w:hAnsi="Bookman Old Style"/>
          <w:szCs w:val="24"/>
          <w:rPrChange w:id="36" w:author="Ashley Frank" w:date="2024-12-20T22:46:00Z">
            <w:rPr>
              <w:rFonts w:ascii="Bookman Old Style" w:hAnsi="Bookman Old Style"/>
              <w:sz w:val="32"/>
              <w:szCs w:val="32"/>
            </w:rPr>
          </w:rPrChange>
        </w:rPr>
        <w:t>Po</w:t>
      </w:r>
      <w:r w:rsidRPr="009D76D8">
        <w:rPr>
          <w:rFonts w:ascii="Bookman Old Style" w:hAnsi="Bookman Old Style"/>
          <w:szCs w:val="24"/>
          <w:rPrChange w:id="37" w:author="Ashley Frank" w:date="2024-12-20T22:46:00Z">
            <w:rPr>
              <w:rFonts w:ascii="Bookman Old Style" w:hAnsi="Bookman Old Style"/>
              <w:sz w:val="32"/>
              <w:szCs w:val="32"/>
            </w:rPr>
          </w:rPrChange>
        </w:rPr>
        <w:t>we</w:t>
      </w:r>
      <w:r w:rsidR="005232FB" w:rsidRPr="009D76D8">
        <w:rPr>
          <w:rFonts w:ascii="Bookman Old Style" w:hAnsi="Bookman Old Style"/>
          <w:szCs w:val="24"/>
          <w:rPrChange w:id="38" w:author="Ashley Frank" w:date="2024-12-20T22:46:00Z">
            <w:rPr>
              <w:rFonts w:ascii="Bookman Old Style" w:hAnsi="Bookman Old Style"/>
              <w:sz w:val="32"/>
              <w:szCs w:val="32"/>
            </w:rPr>
          </w:rPrChange>
        </w:rPr>
        <w:t>r</w:t>
      </w:r>
      <w:r w:rsidR="005844E5" w:rsidRPr="009D76D8">
        <w:rPr>
          <w:rFonts w:ascii="Bookman Old Style" w:hAnsi="Bookman Old Style"/>
          <w:szCs w:val="24"/>
          <w:rPrChange w:id="39" w:author="Ashley Frank" w:date="2024-12-20T22:46:00Z">
            <w:rPr>
              <w:rFonts w:ascii="Bookman Old Style" w:hAnsi="Bookman Old Style"/>
              <w:sz w:val="32"/>
              <w:szCs w:val="32"/>
            </w:rPr>
          </w:rPrChange>
        </w:rPr>
        <w:t xml:space="preserve"> of the gospel is the simplicity of the gospel. It is the simple things that are so </w:t>
      </w:r>
      <w:r w:rsidR="005232FB" w:rsidRPr="009D76D8">
        <w:rPr>
          <w:rFonts w:ascii="Bookman Old Style" w:hAnsi="Bookman Old Style"/>
          <w:szCs w:val="24"/>
          <w:rPrChange w:id="40" w:author="Ashley Frank" w:date="2024-12-20T22:46:00Z">
            <w:rPr>
              <w:rFonts w:ascii="Bookman Old Style" w:hAnsi="Bookman Old Style"/>
              <w:sz w:val="32"/>
              <w:szCs w:val="32"/>
            </w:rPr>
          </w:rPrChange>
        </w:rPr>
        <w:t>po</w:t>
      </w:r>
      <w:r w:rsidRPr="009D76D8">
        <w:rPr>
          <w:rFonts w:ascii="Bookman Old Style" w:hAnsi="Bookman Old Style"/>
          <w:szCs w:val="24"/>
          <w:rPrChange w:id="41" w:author="Ashley Frank" w:date="2024-12-20T22:46:00Z">
            <w:rPr>
              <w:rFonts w:ascii="Bookman Old Style" w:hAnsi="Bookman Old Style"/>
              <w:sz w:val="32"/>
              <w:szCs w:val="32"/>
            </w:rPr>
          </w:rPrChange>
        </w:rPr>
        <w:t>we</w:t>
      </w:r>
      <w:r w:rsidR="005232FB" w:rsidRPr="009D76D8">
        <w:rPr>
          <w:rFonts w:ascii="Bookman Old Style" w:hAnsi="Bookman Old Style"/>
          <w:szCs w:val="24"/>
          <w:rPrChange w:id="42" w:author="Ashley Frank" w:date="2024-12-20T22:46:00Z">
            <w:rPr>
              <w:rFonts w:ascii="Bookman Old Style" w:hAnsi="Bookman Old Style"/>
              <w:sz w:val="32"/>
              <w:szCs w:val="32"/>
            </w:rPr>
          </w:rPrChange>
        </w:rPr>
        <w:t>rful</w:t>
      </w:r>
      <w:r w:rsidR="005844E5" w:rsidRPr="009D76D8">
        <w:rPr>
          <w:rFonts w:ascii="Bookman Old Style" w:hAnsi="Bookman Old Style"/>
          <w:szCs w:val="24"/>
          <w:rPrChange w:id="43" w:author="Ashley Frank" w:date="2024-12-20T22:46:00Z">
            <w:rPr>
              <w:rFonts w:ascii="Bookman Old Style" w:hAnsi="Bookman Old Style"/>
              <w:sz w:val="32"/>
              <w:szCs w:val="32"/>
            </w:rPr>
          </w:rPrChange>
        </w:rPr>
        <w:t xml:space="preserve">: Pray, study your word, accept </w:t>
      </w:r>
      <w:r w:rsidR="00FD26F1" w:rsidRPr="009D76D8">
        <w:rPr>
          <w:rFonts w:ascii="Bookman Old Style" w:hAnsi="Bookman Old Style"/>
          <w:szCs w:val="24"/>
          <w:rPrChange w:id="44" w:author="Ashley Frank" w:date="2024-12-20T22:46:00Z">
            <w:rPr>
              <w:rFonts w:ascii="Bookman Old Style" w:hAnsi="Bookman Old Style"/>
              <w:sz w:val="32"/>
              <w:szCs w:val="32"/>
            </w:rPr>
          </w:rPrChange>
        </w:rPr>
        <w:t xml:space="preserve">the </w:t>
      </w:r>
      <w:r w:rsidR="005844E5" w:rsidRPr="009D76D8">
        <w:rPr>
          <w:rFonts w:ascii="Bookman Old Style" w:hAnsi="Bookman Old Style"/>
          <w:szCs w:val="24"/>
          <w:rPrChange w:id="45" w:author="Ashley Frank" w:date="2024-12-20T22:46:00Z">
            <w:rPr>
              <w:rFonts w:ascii="Bookman Old Style" w:hAnsi="Bookman Old Style"/>
              <w:sz w:val="32"/>
              <w:szCs w:val="32"/>
            </w:rPr>
          </w:rPrChange>
        </w:rPr>
        <w:t xml:space="preserve">death, burial, </w:t>
      </w:r>
      <w:r w:rsidR="00FD26F1" w:rsidRPr="009D76D8">
        <w:rPr>
          <w:rFonts w:ascii="Bookman Old Style" w:hAnsi="Bookman Old Style"/>
          <w:szCs w:val="24"/>
          <w:rPrChange w:id="46" w:author="Ashley Frank" w:date="2024-12-20T22:46:00Z">
            <w:rPr>
              <w:rFonts w:ascii="Bookman Old Style" w:hAnsi="Bookman Old Style"/>
              <w:sz w:val="32"/>
              <w:szCs w:val="32"/>
            </w:rPr>
          </w:rPrChange>
        </w:rPr>
        <w:t xml:space="preserve">and </w:t>
      </w:r>
      <w:r w:rsidR="005844E5" w:rsidRPr="009D76D8">
        <w:rPr>
          <w:rFonts w:ascii="Bookman Old Style" w:hAnsi="Bookman Old Style"/>
          <w:szCs w:val="24"/>
          <w:rPrChange w:id="47" w:author="Ashley Frank" w:date="2024-12-20T22:46:00Z">
            <w:rPr>
              <w:rFonts w:ascii="Bookman Old Style" w:hAnsi="Bookman Old Style"/>
              <w:sz w:val="32"/>
              <w:szCs w:val="32"/>
            </w:rPr>
          </w:rPrChange>
        </w:rPr>
        <w:t xml:space="preserve">resurrection of Jesus, love God, </w:t>
      </w:r>
      <w:r w:rsidR="00FD26F1" w:rsidRPr="009D76D8">
        <w:rPr>
          <w:rFonts w:ascii="Bookman Old Style" w:hAnsi="Bookman Old Style"/>
          <w:szCs w:val="24"/>
          <w:rPrChange w:id="48" w:author="Ashley Frank" w:date="2024-12-20T22:46:00Z">
            <w:rPr>
              <w:rFonts w:ascii="Bookman Old Style" w:hAnsi="Bookman Old Style"/>
              <w:sz w:val="32"/>
              <w:szCs w:val="32"/>
            </w:rPr>
          </w:rPrChange>
        </w:rPr>
        <w:t xml:space="preserve">and </w:t>
      </w:r>
      <w:r w:rsidR="005844E5" w:rsidRPr="009D76D8">
        <w:rPr>
          <w:rFonts w:ascii="Bookman Old Style" w:hAnsi="Bookman Old Style"/>
          <w:szCs w:val="24"/>
          <w:rPrChange w:id="49" w:author="Ashley Frank" w:date="2024-12-20T22:46:00Z">
            <w:rPr>
              <w:rFonts w:ascii="Bookman Old Style" w:hAnsi="Bookman Old Style"/>
              <w:sz w:val="32"/>
              <w:szCs w:val="32"/>
            </w:rPr>
          </w:rPrChange>
        </w:rPr>
        <w:t xml:space="preserve">love your neighbor as yourself. </w:t>
      </w:r>
    </w:p>
    <w:p w14:paraId="4630E6C4" w14:textId="50B4E280" w:rsidR="005844E5" w:rsidRPr="009D76D8" w:rsidRDefault="005844E5" w:rsidP="005844E5">
      <w:pPr>
        <w:pStyle w:val="BodyText"/>
        <w:rPr>
          <w:rFonts w:ascii="Bookman Old Style" w:hAnsi="Bookman Old Style"/>
          <w:szCs w:val="24"/>
          <w:rPrChange w:id="50" w:author="Ashley Frank" w:date="2024-12-20T22:46:00Z">
            <w:rPr>
              <w:rFonts w:ascii="Bookman Old Style" w:hAnsi="Bookman Old Style"/>
              <w:sz w:val="32"/>
              <w:szCs w:val="32"/>
            </w:rPr>
          </w:rPrChange>
        </w:rPr>
      </w:pPr>
      <w:r w:rsidRPr="009D76D8">
        <w:rPr>
          <w:rFonts w:ascii="Bookman Old Style" w:hAnsi="Bookman Old Style"/>
          <w:szCs w:val="24"/>
          <w:rPrChange w:id="51" w:author="Ashley Frank" w:date="2024-12-20T22:46:00Z">
            <w:rPr>
              <w:rFonts w:ascii="Bookman Old Style" w:hAnsi="Bookman Old Style"/>
              <w:sz w:val="32"/>
              <w:szCs w:val="32"/>
            </w:rPr>
          </w:rPrChange>
        </w:rPr>
        <w:t xml:space="preserve">I came across this story of Joshua in Zechariah. It was intriguing how the story depicts Joshua as a man who is dirty, muddy, unclean, being lied </w:t>
      </w:r>
      <w:r w:rsidR="00FD26F1" w:rsidRPr="009D76D8">
        <w:rPr>
          <w:rFonts w:ascii="Bookman Old Style" w:hAnsi="Bookman Old Style"/>
          <w:szCs w:val="24"/>
          <w:rPrChange w:id="52" w:author="Ashley Frank" w:date="2024-12-20T22:46:00Z">
            <w:rPr>
              <w:rFonts w:ascii="Bookman Old Style" w:hAnsi="Bookman Old Style"/>
              <w:sz w:val="32"/>
              <w:szCs w:val="32"/>
            </w:rPr>
          </w:rPrChange>
        </w:rPr>
        <w:t>about</w:t>
      </w:r>
      <w:r w:rsidRPr="009D76D8">
        <w:rPr>
          <w:rFonts w:ascii="Bookman Old Style" w:hAnsi="Bookman Old Style"/>
          <w:szCs w:val="24"/>
          <w:rPrChange w:id="53" w:author="Ashley Frank" w:date="2024-12-20T22:46:00Z">
            <w:rPr>
              <w:rFonts w:ascii="Bookman Old Style" w:hAnsi="Bookman Old Style"/>
              <w:sz w:val="32"/>
              <w:szCs w:val="32"/>
            </w:rPr>
          </w:rPrChange>
        </w:rPr>
        <w:t xml:space="preserve">, talked about, </w:t>
      </w:r>
      <w:r w:rsidR="00FD26F1" w:rsidRPr="009D76D8">
        <w:rPr>
          <w:rFonts w:ascii="Bookman Old Style" w:hAnsi="Bookman Old Style"/>
          <w:szCs w:val="24"/>
          <w:rPrChange w:id="54" w:author="Ashley Frank" w:date="2024-12-20T22:46:00Z">
            <w:rPr>
              <w:rFonts w:ascii="Bookman Old Style" w:hAnsi="Bookman Old Style"/>
              <w:sz w:val="32"/>
              <w:szCs w:val="32"/>
            </w:rPr>
          </w:rPrChange>
        </w:rPr>
        <w:t xml:space="preserve">and </w:t>
      </w:r>
      <w:r w:rsidRPr="009D76D8">
        <w:rPr>
          <w:rFonts w:ascii="Bookman Old Style" w:hAnsi="Bookman Old Style"/>
          <w:szCs w:val="24"/>
          <w:rPrChange w:id="55" w:author="Ashley Frank" w:date="2024-12-20T22:46:00Z">
            <w:rPr>
              <w:rFonts w:ascii="Bookman Old Style" w:hAnsi="Bookman Old Style"/>
              <w:sz w:val="32"/>
              <w:szCs w:val="32"/>
            </w:rPr>
          </w:rPrChange>
        </w:rPr>
        <w:t xml:space="preserve">put down by the enemy as he is presented before the Throne. I was amazed </w:t>
      </w:r>
      <w:r w:rsidR="00FD26F1" w:rsidRPr="009D76D8">
        <w:rPr>
          <w:rFonts w:ascii="Bookman Old Style" w:hAnsi="Bookman Old Style"/>
          <w:szCs w:val="24"/>
          <w:rPrChange w:id="56" w:author="Ashley Frank" w:date="2024-12-20T22:46:00Z">
            <w:rPr>
              <w:rFonts w:ascii="Bookman Old Style" w:hAnsi="Bookman Old Style"/>
              <w:sz w:val="32"/>
              <w:szCs w:val="32"/>
            </w:rPr>
          </w:rPrChange>
        </w:rPr>
        <w:t>by</w:t>
      </w:r>
      <w:r w:rsidRPr="009D76D8">
        <w:rPr>
          <w:rFonts w:ascii="Bookman Old Style" w:hAnsi="Bookman Old Style"/>
          <w:szCs w:val="24"/>
          <w:rPrChange w:id="57" w:author="Ashley Frank" w:date="2024-12-20T22:46:00Z">
            <w:rPr>
              <w:rFonts w:ascii="Bookman Old Style" w:hAnsi="Bookman Old Style"/>
              <w:sz w:val="32"/>
              <w:szCs w:val="32"/>
            </w:rPr>
          </w:rPrChange>
        </w:rPr>
        <w:t xml:space="preserve"> the words of the Father for this man to be set free even though he was guilty. He was given things that he did not purchase, a place he did not build</w:t>
      </w:r>
      <w:r w:rsidR="00FD26F1" w:rsidRPr="009D76D8">
        <w:rPr>
          <w:rFonts w:ascii="Bookman Old Style" w:hAnsi="Bookman Old Style"/>
          <w:szCs w:val="24"/>
          <w:rPrChange w:id="58" w:author="Ashley Frank" w:date="2024-12-20T22:46:00Z">
            <w:rPr>
              <w:rFonts w:ascii="Bookman Old Style" w:hAnsi="Bookman Old Style"/>
              <w:sz w:val="32"/>
              <w:szCs w:val="32"/>
            </w:rPr>
          </w:rPrChange>
        </w:rPr>
        <w:t>,</w:t>
      </w:r>
      <w:r w:rsidRPr="009D76D8">
        <w:rPr>
          <w:rFonts w:ascii="Bookman Old Style" w:hAnsi="Bookman Old Style"/>
          <w:szCs w:val="24"/>
          <w:rPrChange w:id="59" w:author="Ashley Frank" w:date="2024-12-20T22:46:00Z">
            <w:rPr>
              <w:rFonts w:ascii="Bookman Old Style" w:hAnsi="Bookman Old Style"/>
              <w:sz w:val="32"/>
              <w:szCs w:val="32"/>
            </w:rPr>
          </w:rPrChange>
        </w:rPr>
        <w:t xml:space="preserve"> and a relationship that he was not even close to being qualified to be in. </w:t>
      </w:r>
      <w:r w:rsidR="00FD26F1" w:rsidRPr="009D76D8">
        <w:rPr>
          <w:rFonts w:ascii="Bookman Old Style" w:hAnsi="Bookman Old Style"/>
          <w:szCs w:val="24"/>
          <w:rPrChange w:id="60" w:author="Ashley Frank" w:date="2024-12-20T22:46:00Z">
            <w:rPr>
              <w:rFonts w:ascii="Bookman Old Style" w:hAnsi="Bookman Old Style"/>
              <w:sz w:val="32"/>
              <w:szCs w:val="32"/>
            </w:rPr>
          </w:rPrChange>
        </w:rPr>
        <w:t>Y</w:t>
      </w:r>
      <w:r w:rsidRPr="009D76D8">
        <w:rPr>
          <w:rFonts w:ascii="Bookman Old Style" w:hAnsi="Bookman Old Style"/>
          <w:szCs w:val="24"/>
          <w:rPrChange w:id="61" w:author="Ashley Frank" w:date="2024-12-20T22:46:00Z">
            <w:rPr>
              <w:rFonts w:ascii="Bookman Old Style" w:hAnsi="Bookman Old Style"/>
              <w:sz w:val="32"/>
              <w:szCs w:val="32"/>
            </w:rPr>
          </w:rPrChange>
        </w:rPr>
        <w:t xml:space="preserve">et he was </w:t>
      </w:r>
      <w:r w:rsidR="00FD26F1" w:rsidRPr="009D76D8">
        <w:rPr>
          <w:rFonts w:ascii="Bookman Old Style" w:hAnsi="Bookman Old Style"/>
          <w:szCs w:val="24"/>
          <w:rPrChange w:id="62" w:author="Ashley Frank" w:date="2024-12-20T22:46:00Z">
            <w:rPr>
              <w:rFonts w:ascii="Bookman Old Style" w:hAnsi="Bookman Old Style"/>
              <w:sz w:val="32"/>
              <w:szCs w:val="32"/>
            </w:rPr>
          </w:rPrChange>
        </w:rPr>
        <w:t>presented</w:t>
      </w:r>
      <w:r w:rsidRPr="009D76D8">
        <w:rPr>
          <w:rFonts w:ascii="Bookman Old Style" w:hAnsi="Bookman Old Style"/>
          <w:szCs w:val="24"/>
          <w:rPrChange w:id="63" w:author="Ashley Frank" w:date="2024-12-20T22:46:00Z">
            <w:rPr>
              <w:rFonts w:ascii="Bookman Old Style" w:hAnsi="Bookman Old Style"/>
              <w:sz w:val="32"/>
              <w:szCs w:val="32"/>
            </w:rPr>
          </w:rPrChange>
        </w:rPr>
        <w:t xml:space="preserve"> as dirty but made clean. This is salvation. This is the wonderful hope of all saints of God. </w:t>
      </w:r>
      <w:r w:rsidR="00FD26F1" w:rsidRPr="009D76D8">
        <w:rPr>
          <w:rFonts w:ascii="Bookman Old Style" w:hAnsi="Bookman Old Style"/>
          <w:szCs w:val="24"/>
          <w:rPrChange w:id="64" w:author="Ashley Frank" w:date="2024-12-20T22:46:00Z">
            <w:rPr>
              <w:rFonts w:ascii="Bookman Old Style" w:hAnsi="Bookman Old Style"/>
              <w:sz w:val="32"/>
              <w:szCs w:val="32"/>
            </w:rPr>
          </w:rPrChange>
        </w:rPr>
        <w:t>In</w:t>
      </w:r>
      <w:r w:rsidRPr="009D76D8">
        <w:rPr>
          <w:rFonts w:ascii="Bookman Old Style" w:hAnsi="Bookman Old Style"/>
          <w:szCs w:val="24"/>
          <w:rPrChange w:id="65" w:author="Ashley Frank" w:date="2024-12-20T22:46:00Z">
            <w:rPr>
              <w:rFonts w:ascii="Bookman Old Style" w:hAnsi="Bookman Old Style"/>
              <w:sz w:val="32"/>
              <w:szCs w:val="32"/>
            </w:rPr>
          </w:rPrChange>
        </w:rPr>
        <w:t xml:space="preserve"> a very real way, </w:t>
      </w:r>
      <w:ins w:id="66" w:author="Ashley Frank" w:date="2024-12-30T20:37:00Z">
        <w:r w:rsidR="0064474E">
          <w:rPr>
            <w:rFonts w:ascii="Bookman Old Style" w:hAnsi="Bookman Old Style"/>
            <w:szCs w:val="24"/>
          </w:rPr>
          <w:t>w</w:t>
        </w:r>
      </w:ins>
      <w:del w:id="67" w:author="Ashley Frank" w:date="2024-12-30T20:37:00Z">
        <w:r w:rsidR="002C4A2E" w:rsidRPr="009D76D8" w:rsidDel="0064474E">
          <w:rPr>
            <w:rFonts w:ascii="Bookman Old Style" w:hAnsi="Bookman Old Style"/>
            <w:szCs w:val="24"/>
            <w:rPrChange w:id="68" w:author="Ashley Frank" w:date="2024-12-20T22:46:00Z">
              <w:rPr>
                <w:rFonts w:ascii="Bookman Old Style" w:hAnsi="Bookman Old Style"/>
                <w:sz w:val="32"/>
                <w:szCs w:val="32"/>
              </w:rPr>
            </w:rPrChange>
          </w:rPr>
          <w:delText>W</w:delText>
        </w:r>
      </w:del>
      <w:r w:rsidR="002C4A2E" w:rsidRPr="009D76D8">
        <w:rPr>
          <w:rFonts w:ascii="Bookman Old Style" w:hAnsi="Bookman Old Style"/>
          <w:szCs w:val="24"/>
          <w:rPrChange w:id="69" w:author="Ashley Frank" w:date="2024-12-20T22:46:00Z">
            <w:rPr>
              <w:rFonts w:ascii="Bookman Old Style" w:hAnsi="Bookman Old Style"/>
              <w:sz w:val="32"/>
              <w:szCs w:val="32"/>
            </w:rPr>
          </w:rPrChange>
        </w:rPr>
        <w:t>e</w:t>
      </w:r>
      <w:r w:rsidRPr="009D76D8">
        <w:rPr>
          <w:rFonts w:ascii="Bookman Old Style" w:hAnsi="Bookman Old Style"/>
          <w:szCs w:val="24"/>
          <w:rPrChange w:id="70" w:author="Ashley Frank" w:date="2024-12-20T22:46:00Z">
            <w:rPr>
              <w:rFonts w:ascii="Bookman Old Style" w:hAnsi="Bookman Old Style"/>
              <w:sz w:val="32"/>
              <w:szCs w:val="32"/>
            </w:rPr>
          </w:rPrChange>
        </w:rPr>
        <w:t xml:space="preserve"> are Joshua. </w:t>
      </w:r>
      <w:r w:rsidR="002C4A2E" w:rsidRPr="009D76D8">
        <w:rPr>
          <w:rFonts w:ascii="Bookman Old Style" w:hAnsi="Bookman Old Style"/>
          <w:szCs w:val="24"/>
          <w:rPrChange w:id="71" w:author="Ashley Frank" w:date="2024-12-20T22:46:00Z">
            <w:rPr>
              <w:rFonts w:ascii="Bookman Old Style" w:hAnsi="Bookman Old Style"/>
              <w:sz w:val="32"/>
              <w:szCs w:val="32"/>
            </w:rPr>
          </w:rPrChange>
        </w:rPr>
        <w:t>We</w:t>
      </w:r>
      <w:r w:rsidRPr="009D76D8">
        <w:rPr>
          <w:rFonts w:ascii="Bookman Old Style" w:hAnsi="Bookman Old Style"/>
          <w:szCs w:val="24"/>
          <w:rPrChange w:id="72" w:author="Ashley Frank" w:date="2024-12-20T22:46:00Z">
            <w:rPr>
              <w:rFonts w:ascii="Bookman Old Style" w:hAnsi="Bookman Old Style"/>
              <w:sz w:val="32"/>
              <w:szCs w:val="32"/>
            </w:rPr>
          </w:rPrChange>
        </w:rPr>
        <w:t xml:space="preserve"> are unclean, dirty, guilty, unruly, troublemakers, unfit</w:t>
      </w:r>
      <w:r w:rsidR="00FD26F1" w:rsidRPr="009D76D8">
        <w:rPr>
          <w:rFonts w:ascii="Bookman Old Style" w:hAnsi="Bookman Old Style"/>
          <w:szCs w:val="24"/>
          <w:rPrChange w:id="73" w:author="Ashley Frank" w:date="2024-12-20T22:46:00Z">
            <w:rPr>
              <w:rFonts w:ascii="Bookman Old Style" w:hAnsi="Bookman Old Style"/>
              <w:sz w:val="32"/>
              <w:szCs w:val="32"/>
            </w:rPr>
          </w:rPrChange>
        </w:rPr>
        <w:t>, and just plain</w:t>
      </w:r>
      <w:r w:rsidRPr="009D76D8">
        <w:rPr>
          <w:rFonts w:ascii="Bookman Old Style" w:hAnsi="Bookman Old Style"/>
          <w:szCs w:val="24"/>
          <w:rPrChange w:id="74" w:author="Ashley Frank" w:date="2024-12-20T22:46:00Z">
            <w:rPr>
              <w:rFonts w:ascii="Bookman Old Style" w:hAnsi="Bookman Old Style"/>
              <w:sz w:val="32"/>
              <w:szCs w:val="32"/>
            </w:rPr>
          </w:rPrChange>
        </w:rPr>
        <w:t xml:space="preserve"> unworthy. I remember the hymn of “Love Lifted Me”. The first verse goes:</w:t>
      </w:r>
    </w:p>
    <w:p w14:paraId="3246A122" w14:textId="77777777" w:rsidR="005844E5" w:rsidRPr="009D76D8" w:rsidRDefault="005844E5" w:rsidP="005844E5">
      <w:pPr>
        <w:pStyle w:val="BodyText"/>
        <w:rPr>
          <w:rFonts w:ascii="Bookman Old Style" w:hAnsi="Bookman Old Style"/>
          <w:szCs w:val="24"/>
          <w:rPrChange w:id="75" w:author="Ashley Frank" w:date="2024-12-20T22:46:00Z">
            <w:rPr>
              <w:rFonts w:ascii="Bookman Old Style" w:hAnsi="Bookman Old Style"/>
              <w:sz w:val="32"/>
              <w:szCs w:val="32"/>
            </w:rPr>
          </w:rPrChange>
        </w:rPr>
      </w:pPr>
      <w:r w:rsidRPr="009D76D8">
        <w:rPr>
          <w:rFonts w:ascii="Bookman Old Style" w:hAnsi="Bookman Old Style"/>
          <w:szCs w:val="24"/>
          <w:rPrChange w:id="76" w:author="Ashley Frank" w:date="2024-12-20T22:46:00Z">
            <w:rPr>
              <w:rFonts w:ascii="Bookman Old Style" w:hAnsi="Bookman Old Style"/>
              <w:sz w:val="32"/>
              <w:szCs w:val="32"/>
            </w:rPr>
          </w:rPrChange>
        </w:rPr>
        <w:t>I was sinking deep in sin</w:t>
      </w:r>
    </w:p>
    <w:p w14:paraId="5AA06200" w14:textId="77777777" w:rsidR="005844E5" w:rsidRPr="009D76D8" w:rsidRDefault="005844E5" w:rsidP="005844E5">
      <w:pPr>
        <w:pStyle w:val="BodyText"/>
        <w:rPr>
          <w:rFonts w:ascii="Bookman Old Style" w:hAnsi="Bookman Old Style"/>
          <w:szCs w:val="24"/>
          <w:rPrChange w:id="77" w:author="Ashley Frank" w:date="2024-12-20T22:46:00Z">
            <w:rPr>
              <w:rFonts w:ascii="Bookman Old Style" w:hAnsi="Bookman Old Style"/>
              <w:sz w:val="32"/>
              <w:szCs w:val="32"/>
            </w:rPr>
          </w:rPrChange>
        </w:rPr>
      </w:pPr>
      <w:r w:rsidRPr="009D76D8">
        <w:rPr>
          <w:rFonts w:ascii="Bookman Old Style" w:hAnsi="Bookman Old Style"/>
          <w:szCs w:val="24"/>
          <w:rPrChange w:id="78" w:author="Ashley Frank" w:date="2024-12-20T22:46:00Z">
            <w:rPr>
              <w:rFonts w:ascii="Bookman Old Style" w:hAnsi="Bookman Old Style"/>
              <w:sz w:val="32"/>
              <w:szCs w:val="32"/>
            </w:rPr>
          </w:rPrChange>
        </w:rPr>
        <w:lastRenderedPageBreak/>
        <w:t>Far from the peaceful shore</w:t>
      </w:r>
    </w:p>
    <w:p w14:paraId="55DC933C" w14:textId="77777777" w:rsidR="005844E5" w:rsidRPr="009D76D8" w:rsidRDefault="005844E5" w:rsidP="005844E5">
      <w:pPr>
        <w:pStyle w:val="BodyText"/>
        <w:rPr>
          <w:rFonts w:ascii="Bookman Old Style" w:hAnsi="Bookman Old Style"/>
          <w:szCs w:val="24"/>
          <w:rPrChange w:id="79" w:author="Ashley Frank" w:date="2024-12-20T22:46:00Z">
            <w:rPr>
              <w:rFonts w:ascii="Bookman Old Style" w:hAnsi="Bookman Old Style"/>
              <w:sz w:val="32"/>
              <w:szCs w:val="32"/>
            </w:rPr>
          </w:rPrChange>
        </w:rPr>
      </w:pPr>
      <w:r w:rsidRPr="009D76D8">
        <w:rPr>
          <w:rFonts w:ascii="Bookman Old Style" w:hAnsi="Bookman Old Style"/>
          <w:szCs w:val="24"/>
          <w:rPrChange w:id="80" w:author="Ashley Frank" w:date="2024-12-20T22:46:00Z">
            <w:rPr>
              <w:rFonts w:ascii="Bookman Old Style" w:hAnsi="Bookman Old Style"/>
              <w:sz w:val="32"/>
              <w:szCs w:val="32"/>
            </w:rPr>
          </w:rPrChange>
        </w:rPr>
        <w:t>Very deeply stained within</w:t>
      </w:r>
    </w:p>
    <w:p w14:paraId="0A093A98" w14:textId="77777777" w:rsidR="005844E5" w:rsidRPr="009D76D8" w:rsidRDefault="005844E5" w:rsidP="005844E5">
      <w:pPr>
        <w:pStyle w:val="BodyText"/>
        <w:rPr>
          <w:rFonts w:ascii="Bookman Old Style" w:hAnsi="Bookman Old Style"/>
          <w:szCs w:val="24"/>
          <w:rPrChange w:id="81" w:author="Ashley Frank" w:date="2024-12-20T22:46:00Z">
            <w:rPr>
              <w:rFonts w:ascii="Bookman Old Style" w:hAnsi="Bookman Old Style"/>
              <w:sz w:val="32"/>
              <w:szCs w:val="32"/>
            </w:rPr>
          </w:rPrChange>
        </w:rPr>
      </w:pPr>
      <w:r w:rsidRPr="009D76D8">
        <w:rPr>
          <w:rFonts w:ascii="Bookman Old Style" w:hAnsi="Bookman Old Style"/>
          <w:szCs w:val="24"/>
          <w:rPrChange w:id="82" w:author="Ashley Frank" w:date="2024-12-20T22:46:00Z">
            <w:rPr>
              <w:rFonts w:ascii="Bookman Old Style" w:hAnsi="Bookman Old Style"/>
              <w:sz w:val="32"/>
              <w:szCs w:val="32"/>
            </w:rPr>
          </w:rPrChange>
        </w:rPr>
        <w:t>Sinking to rise no more</w:t>
      </w:r>
    </w:p>
    <w:p w14:paraId="1F198BDF" w14:textId="77777777" w:rsidR="005844E5" w:rsidRPr="009D76D8" w:rsidRDefault="005844E5" w:rsidP="005844E5">
      <w:pPr>
        <w:pStyle w:val="BodyText"/>
        <w:rPr>
          <w:rFonts w:ascii="Bookman Old Style" w:hAnsi="Bookman Old Style"/>
          <w:szCs w:val="24"/>
          <w:rPrChange w:id="83" w:author="Ashley Frank" w:date="2024-12-20T22:46:00Z">
            <w:rPr>
              <w:rFonts w:ascii="Bookman Old Style" w:hAnsi="Bookman Old Style"/>
              <w:sz w:val="32"/>
              <w:szCs w:val="32"/>
            </w:rPr>
          </w:rPrChange>
        </w:rPr>
      </w:pPr>
      <w:r w:rsidRPr="009D76D8">
        <w:rPr>
          <w:rFonts w:ascii="Bookman Old Style" w:hAnsi="Bookman Old Style"/>
          <w:szCs w:val="24"/>
          <w:rPrChange w:id="84" w:author="Ashley Frank" w:date="2024-12-20T22:46:00Z">
            <w:rPr>
              <w:rFonts w:ascii="Bookman Old Style" w:hAnsi="Bookman Old Style"/>
              <w:sz w:val="32"/>
              <w:szCs w:val="32"/>
            </w:rPr>
          </w:rPrChange>
        </w:rPr>
        <w:t>But the master of the sea</w:t>
      </w:r>
    </w:p>
    <w:p w14:paraId="3217BBC2" w14:textId="77777777" w:rsidR="005844E5" w:rsidRPr="009D76D8" w:rsidRDefault="005844E5" w:rsidP="005844E5">
      <w:pPr>
        <w:pStyle w:val="BodyText"/>
        <w:rPr>
          <w:rFonts w:ascii="Bookman Old Style" w:hAnsi="Bookman Old Style"/>
          <w:szCs w:val="24"/>
          <w:rPrChange w:id="85" w:author="Ashley Frank" w:date="2024-12-20T22:46:00Z">
            <w:rPr>
              <w:rFonts w:ascii="Bookman Old Style" w:hAnsi="Bookman Old Style"/>
              <w:sz w:val="32"/>
              <w:szCs w:val="32"/>
            </w:rPr>
          </w:rPrChange>
        </w:rPr>
      </w:pPr>
      <w:r w:rsidRPr="009D76D8">
        <w:rPr>
          <w:rFonts w:ascii="Bookman Old Style" w:hAnsi="Bookman Old Style"/>
          <w:szCs w:val="24"/>
          <w:rPrChange w:id="86" w:author="Ashley Frank" w:date="2024-12-20T22:46:00Z">
            <w:rPr>
              <w:rFonts w:ascii="Bookman Old Style" w:hAnsi="Bookman Old Style"/>
              <w:sz w:val="32"/>
              <w:szCs w:val="32"/>
            </w:rPr>
          </w:rPrChange>
        </w:rPr>
        <w:t>Heard my despairing cry,</w:t>
      </w:r>
    </w:p>
    <w:p w14:paraId="538AE1D5" w14:textId="77777777" w:rsidR="005844E5" w:rsidRPr="009D76D8" w:rsidRDefault="005844E5" w:rsidP="005844E5">
      <w:pPr>
        <w:pStyle w:val="BodyText"/>
        <w:rPr>
          <w:rFonts w:ascii="Bookman Old Style" w:hAnsi="Bookman Old Style"/>
          <w:szCs w:val="24"/>
          <w:rPrChange w:id="87" w:author="Ashley Frank" w:date="2024-12-20T22:46:00Z">
            <w:rPr>
              <w:rFonts w:ascii="Bookman Old Style" w:hAnsi="Bookman Old Style"/>
              <w:sz w:val="32"/>
              <w:szCs w:val="32"/>
            </w:rPr>
          </w:rPrChange>
        </w:rPr>
      </w:pPr>
      <w:r w:rsidRPr="009D76D8">
        <w:rPr>
          <w:rFonts w:ascii="Bookman Old Style" w:hAnsi="Bookman Old Style"/>
          <w:szCs w:val="24"/>
          <w:rPrChange w:id="88" w:author="Ashley Frank" w:date="2024-12-20T22:46:00Z">
            <w:rPr>
              <w:rFonts w:ascii="Bookman Old Style" w:hAnsi="Bookman Old Style"/>
              <w:sz w:val="32"/>
              <w:szCs w:val="32"/>
            </w:rPr>
          </w:rPrChange>
        </w:rPr>
        <w:t>From the waters lifted me</w:t>
      </w:r>
    </w:p>
    <w:p w14:paraId="120698D9" w14:textId="06FAA446" w:rsidR="005844E5" w:rsidRPr="009D76D8" w:rsidRDefault="005844E5" w:rsidP="005844E5">
      <w:pPr>
        <w:pStyle w:val="BodyText"/>
        <w:rPr>
          <w:rFonts w:ascii="Bookman Old Style" w:hAnsi="Bookman Old Style"/>
          <w:szCs w:val="24"/>
          <w:rPrChange w:id="89" w:author="Ashley Frank" w:date="2024-12-20T22:46:00Z">
            <w:rPr>
              <w:rFonts w:ascii="Bookman Old Style" w:hAnsi="Bookman Old Style"/>
              <w:sz w:val="32"/>
              <w:szCs w:val="32"/>
            </w:rPr>
          </w:rPrChange>
        </w:rPr>
      </w:pPr>
      <w:r w:rsidRPr="009D76D8">
        <w:rPr>
          <w:rFonts w:ascii="Bookman Old Style" w:hAnsi="Bookman Old Style"/>
          <w:szCs w:val="24"/>
          <w:rPrChange w:id="90" w:author="Ashley Frank" w:date="2024-12-20T22:46:00Z">
            <w:rPr>
              <w:rFonts w:ascii="Bookman Old Style" w:hAnsi="Bookman Old Style"/>
              <w:sz w:val="32"/>
              <w:szCs w:val="32"/>
            </w:rPr>
          </w:rPrChange>
        </w:rPr>
        <w:t>Now safe</w:t>
      </w:r>
      <w:r w:rsidR="00FD26F1" w:rsidRPr="009D76D8">
        <w:rPr>
          <w:rFonts w:ascii="Bookman Old Style" w:hAnsi="Bookman Old Style"/>
          <w:szCs w:val="24"/>
          <w:rPrChange w:id="91" w:author="Ashley Frank" w:date="2024-12-20T22:46:00Z">
            <w:rPr>
              <w:rFonts w:ascii="Bookman Old Style" w:hAnsi="Bookman Old Style"/>
              <w:sz w:val="32"/>
              <w:szCs w:val="32"/>
            </w:rPr>
          </w:rPrChange>
        </w:rPr>
        <w:t>,</w:t>
      </w:r>
      <w:r w:rsidRPr="009D76D8">
        <w:rPr>
          <w:rFonts w:ascii="Bookman Old Style" w:hAnsi="Bookman Old Style"/>
          <w:szCs w:val="24"/>
          <w:rPrChange w:id="92" w:author="Ashley Frank" w:date="2024-12-20T22:46:00Z">
            <w:rPr>
              <w:rFonts w:ascii="Bookman Old Style" w:hAnsi="Bookman Old Style"/>
              <w:sz w:val="32"/>
              <w:szCs w:val="32"/>
            </w:rPr>
          </w:rPrChange>
        </w:rPr>
        <w:t xml:space="preserve"> am I</w:t>
      </w:r>
    </w:p>
    <w:p w14:paraId="222288F6" w14:textId="77777777" w:rsidR="005844E5" w:rsidRPr="009D76D8" w:rsidRDefault="005844E5" w:rsidP="005844E5">
      <w:pPr>
        <w:pStyle w:val="BodyText"/>
        <w:rPr>
          <w:rFonts w:ascii="Bookman Old Style" w:hAnsi="Bookman Old Style"/>
          <w:szCs w:val="24"/>
          <w:rPrChange w:id="93" w:author="Ashley Frank" w:date="2024-12-20T22:46:00Z">
            <w:rPr>
              <w:rFonts w:ascii="Bookman Old Style" w:hAnsi="Bookman Old Style"/>
              <w:sz w:val="32"/>
              <w:szCs w:val="32"/>
            </w:rPr>
          </w:rPrChange>
        </w:rPr>
      </w:pPr>
      <w:r w:rsidRPr="009D76D8">
        <w:rPr>
          <w:rFonts w:ascii="Bookman Old Style" w:hAnsi="Bookman Old Style"/>
          <w:szCs w:val="24"/>
          <w:rPrChange w:id="94" w:author="Ashley Frank" w:date="2024-12-20T22:46:00Z">
            <w:rPr>
              <w:rFonts w:ascii="Bookman Old Style" w:hAnsi="Bookman Old Style"/>
              <w:sz w:val="32"/>
              <w:szCs w:val="32"/>
            </w:rPr>
          </w:rPrChange>
        </w:rPr>
        <w:t>Love lifted me! Love lifted me!</w:t>
      </w:r>
    </w:p>
    <w:p w14:paraId="21ED0DD3" w14:textId="77777777" w:rsidR="005844E5" w:rsidRPr="009D76D8" w:rsidRDefault="005844E5" w:rsidP="005844E5">
      <w:pPr>
        <w:pStyle w:val="BodyText"/>
        <w:rPr>
          <w:rFonts w:ascii="Bookman Old Style" w:hAnsi="Bookman Old Style"/>
          <w:szCs w:val="24"/>
          <w:rPrChange w:id="95" w:author="Ashley Frank" w:date="2024-12-20T22:46:00Z">
            <w:rPr>
              <w:rFonts w:ascii="Bookman Old Style" w:hAnsi="Bookman Old Style"/>
              <w:sz w:val="32"/>
              <w:szCs w:val="32"/>
            </w:rPr>
          </w:rPrChange>
        </w:rPr>
      </w:pPr>
      <w:r w:rsidRPr="009D76D8">
        <w:rPr>
          <w:rFonts w:ascii="Bookman Old Style" w:hAnsi="Bookman Old Style"/>
          <w:szCs w:val="24"/>
          <w:rPrChange w:id="96" w:author="Ashley Frank" w:date="2024-12-20T22:46:00Z">
            <w:rPr>
              <w:rFonts w:ascii="Bookman Old Style" w:hAnsi="Bookman Old Style"/>
              <w:sz w:val="32"/>
              <w:szCs w:val="32"/>
            </w:rPr>
          </w:rPrChange>
        </w:rPr>
        <w:t>When nothing else could help</w:t>
      </w:r>
    </w:p>
    <w:p w14:paraId="1E3823EF" w14:textId="77777777" w:rsidR="005844E5" w:rsidRPr="009D76D8" w:rsidRDefault="005844E5" w:rsidP="005844E5">
      <w:pPr>
        <w:pStyle w:val="BodyText"/>
        <w:rPr>
          <w:rFonts w:ascii="Bookman Old Style" w:hAnsi="Bookman Old Style"/>
          <w:szCs w:val="24"/>
          <w:rPrChange w:id="97" w:author="Ashley Frank" w:date="2024-12-20T22:46:00Z">
            <w:rPr>
              <w:rFonts w:ascii="Bookman Old Style" w:hAnsi="Bookman Old Style"/>
              <w:sz w:val="32"/>
              <w:szCs w:val="32"/>
            </w:rPr>
          </w:rPrChange>
        </w:rPr>
      </w:pPr>
      <w:r w:rsidRPr="009D76D8">
        <w:rPr>
          <w:rFonts w:ascii="Bookman Old Style" w:hAnsi="Bookman Old Style"/>
          <w:szCs w:val="24"/>
          <w:rPrChange w:id="98" w:author="Ashley Frank" w:date="2024-12-20T22:46:00Z">
            <w:rPr>
              <w:rFonts w:ascii="Bookman Old Style" w:hAnsi="Bookman Old Style"/>
              <w:sz w:val="32"/>
              <w:szCs w:val="32"/>
            </w:rPr>
          </w:rPrChange>
        </w:rPr>
        <w:t>Love lifted me</w:t>
      </w:r>
    </w:p>
    <w:p w14:paraId="6AC737DA" w14:textId="77777777" w:rsidR="005844E5" w:rsidRPr="009D76D8" w:rsidRDefault="005844E5" w:rsidP="005844E5">
      <w:pPr>
        <w:pStyle w:val="BodyText"/>
        <w:rPr>
          <w:rFonts w:ascii="Bookman Old Style" w:hAnsi="Bookman Old Style"/>
          <w:szCs w:val="24"/>
          <w:rPrChange w:id="99" w:author="Ashley Frank" w:date="2024-12-20T22:46:00Z">
            <w:rPr>
              <w:rFonts w:ascii="Bookman Old Style" w:hAnsi="Bookman Old Style"/>
              <w:sz w:val="32"/>
              <w:szCs w:val="32"/>
            </w:rPr>
          </w:rPrChange>
        </w:rPr>
      </w:pPr>
      <w:r w:rsidRPr="009D76D8">
        <w:rPr>
          <w:rFonts w:ascii="Bookman Old Style" w:hAnsi="Bookman Old Style"/>
          <w:szCs w:val="24"/>
          <w:rPrChange w:id="100" w:author="Ashley Frank" w:date="2024-12-20T22:46:00Z">
            <w:rPr>
              <w:rFonts w:ascii="Bookman Old Style" w:hAnsi="Bookman Old Style"/>
              <w:sz w:val="32"/>
              <w:szCs w:val="32"/>
            </w:rPr>
          </w:rPrChange>
        </w:rPr>
        <w:t>Love lifted me! Love lifted me!</w:t>
      </w:r>
    </w:p>
    <w:p w14:paraId="77B69097" w14:textId="77777777" w:rsidR="005844E5" w:rsidRPr="009D76D8" w:rsidRDefault="005844E5" w:rsidP="005844E5">
      <w:pPr>
        <w:pStyle w:val="BodyText"/>
        <w:rPr>
          <w:rFonts w:ascii="Bookman Old Style" w:hAnsi="Bookman Old Style"/>
          <w:szCs w:val="24"/>
          <w:rPrChange w:id="101" w:author="Ashley Frank" w:date="2024-12-20T22:46:00Z">
            <w:rPr>
              <w:rFonts w:ascii="Bookman Old Style" w:hAnsi="Bookman Old Style"/>
              <w:sz w:val="32"/>
              <w:szCs w:val="32"/>
            </w:rPr>
          </w:rPrChange>
        </w:rPr>
      </w:pPr>
      <w:r w:rsidRPr="009D76D8">
        <w:rPr>
          <w:rFonts w:ascii="Bookman Old Style" w:hAnsi="Bookman Old Style"/>
          <w:szCs w:val="24"/>
          <w:rPrChange w:id="102" w:author="Ashley Frank" w:date="2024-12-20T22:46:00Z">
            <w:rPr>
              <w:rFonts w:ascii="Bookman Old Style" w:hAnsi="Bookman Old Style"/>
              <w:sz w:val="32"/>
              <w:szCs w:val="32"/>
            </w:rPr>
          </w:rPrChange>
        </w:rPr>
        <w:t>When nothing else could help</w:t>
      </w:r>
    </w:p>
    <w:p w14:paraId="678AAC58" w14:textId="31D5EE5D" w:rsidR="005844E5" w:rsidRPr="009D76D8" w:rsidRDefault="005844E5" w:rsidP="005844E5">
      <w:pPr>
        <w:pStyle w:val="BodyText"/>
        <w:rPr>
          <w:rFonts w:ascii="Bookman Old Style" w:hAnsi="Bookman Old Style"/>
          <w:szCs w:val="24"/>
          <w:rPrChange w:id="103" w:author="Ashley Frank" w:date="2024-12-20T22:46:00Z">
            <w:rPr>
              <w:rFonts w:ascii="Bookman Old Style" w:hAnsi="Bookman Old Style"/>
              <w:sz w:val="32"/>
              <w:szCs w:val="32"/>
            </w:rPr>
          </w:rPrChange>
        </w:rPr>
      </w:pPr>
      <w:r w:rsidRPr="009D76D8">
        <w:rPr>
          <w:rFonts w:ascii="Bookman Old Style" w:hAnsi="Bookman Old Style"/>
          <w:szCs w:val="24"/>
          <w:rPrChange w:id="104" w:author="Ashley Frank" w:date="2024-12-20T22:46:00Z">
            <w:rPr>
              <w:rFonts w:ascii="Bookman Old Style" w:hAnsi="Bookman Old Style"/>
              <w:sz w:val="32"/>
              <w:szCs w:val="32"/>
            </w:rPr>
          </w:rPrChange>
        </w:rPr>
        <w:t>Love lifted me</w:t>
      </w:r>
    </w:p>
    <w:p w14:paraId="5263ECDE" w14:textId="15D6572E" w:rsidR="005844E5" w:rsidRPr="009D76D8" w:rsidRDefault="00D0119C" w:rsidP="005844E5">
      <w:pPr>
        <w:pStyle w:val="BodyText"/>
        <w:rPr>
          <w:rFonts w:ascii="Bookman Old Style" w:hAnsi="Bookman Old Style"/>
          <w:color w:val="4F81BD" w:themeColor="accent1"/>
          <w:szCs w:val="24"/>
          <w:rPrChange w:id="105" w:author="Ashley Frank" w:date="2024-12-20T22:46:00Z">
            <w:rPr>
              <w:rFonts w:ascii="Bookman Old Style" w:hAnsi="Bookman Old Style"/>
              <w:color w:val="4F81BD" w:themeColor="accent1"/>
              <w:sz w:val="20"/>
            </w:rPr>
          </w:rPrChange>
        </w:rPr>
      </w:pPr>
      <w:r w:rsidRPr="009D76D8">
        <w:rPr>
          <w:rFonts w:ascii="Bookman Old Style" w:hAnsi="Bookman Old Style"/>
          <w:color w:val="4F81BD" w:themeColor="accent1"/>
          <w:szCs w:val="24"/>
          <w:rPrChange w:id="106" w:author="Ashley Frank" w:date="2024-12-20T22:46:00Z">
            <w:rPr>
              <w:rFonts w:ascii="Bookman Old Style" w:hAnsi="Bookman Old Style"/>
              <w:color w:val="4F81BD" w:themeColor="accent1"/>
              <w:sz w:val="20"/>
            </w:rPr>
          </w:rPrChange>
        </w:rPr>
        <w:t>(https://www.google.com/search?q=love+lifted+me+lyrics)</w:t>
      </w:r>
    </w:p>
    <w:p w14:paraId="350E7093" w14:textId="56FB949F" w:rsidR="005A65DE" w:rsidRPr="009D76D8" w:rsidRDefault="00D0119C" w:rsidP="005844E5">
      <w:pPr>
        <w:pStyle w:val="BodyText"/>
        <w:rPr>
          <w:rFonts w:ascii="Bookman Old Style" w:hAnsi="Bookman Old Style"/>
          <w:szCs w:val="24"/>
          <w:rPrChange w:id="107" w:author="Ashley Frank" w:date="2024-12-20T22:46:00Z">
            <w:rPr>
              <w:rFonts w:ascii="Bookman Old Style" w:hAnsi="Bookman Old Style"/>
              <w:sz w:val="32"/>
              <w:szCs w:val="32"/>
            </w:rPr>
          </w:rPrChange>
        </w:rPr>
      </w:pPr>
      <w:r w:rsidRPr="009D76D8">
        <w:rPr>
          <w:rFonts w:ascii="Bookman Old Style" w:hAnsi="Bookman Old Style"/>
          <w:szCs w:val="24"/>
          <w:rPrChange w:id="108" w:author="Ashley Frank" w:date="2024-12-20T22:46:00Z">
            <w:rPr>
              <w:rFonts w:ascii="Bookman Old Style" w:hAnsi="Bookman Old Style"/>
              <w:sz w:val="32"/>
              <w:szCs w:val="32"/>
            </w:rPr>
          </w:rPrChange>
        </w:rPr>
        <w:t>What a beautiful picture of us. Salvation is often forgotten in our society. It is almost like it is taken for granted. It starts with the cross</w:t>
      </w:r>
      <w:r w:rsidR="00FD26F1" w:rsidRPr="009D76D8">
        <w:rPr>
          <w:rFonts w:ascii="Bookman Old Style" w:hAnsi="Bookman Old Style"/>
          <w:szCs w:val="24"/>
          <w:rPrChange w:id="109" w:author="Ashley Frank" w:date="2024-12-20T22:46:00Z">
            <w:rPr>
              <w:rFonts w:ascii="Bookman Old Style" w:hAnsi="Bookman Old Style"/>
              <w:sz w:val="32"/>
              <w:szCs w:val="32"/>
            </w:rPr>
          </w:rPrChange>
        </w:rPr>
        <w:t>,</w:t>
      </w:r>
      <w:r w:rsidRPr="009D76D8">
        <w:rPr>
          <w:rFonts w:ascii="Bookman Old Style" w:hAnsi="Bookman Old Style"/>
          <w:szCs w:val="24"/>
          <w:rPrChange w:id="110" w:author="Ashley Frank" w:date="2024-12-20T22:46:00Z">
            <w:rPr>
              <w:rFonts w:ascii="Bookman Old Style" w:hAnsi="Bookman Old Style"/>
              <w:sz w:val="32"/>
              <w:szCs w:val="32"/>
            </w:rPr>
          </w:rPrChange>
        </w:rPr>
        <w:t xml:space="preserve"> as far </w:t>
      </w:r>
      <w:r w:rsidR="00FD26F1" w:rsidRPr="009D76D8">
        <w:rPr>
          <w:rFonts w:ascii="Bookman Old Style" w:hAnsi="Bookman Old Style"/>
          <w:szCs w:val="24"/>
          <w:rPrChange w:id="111" w:author="Ashley Frank" w:date="2024-12-20T22:46:00Z">
            <w:rPr>
              <w:rFonts w:ascii="Bookman Old Style" w:hAnsi="Bookman Old Style"/>
              <w:sz w:val="32"/>
              <w:szCs w:val="32"/>
            </w:rPr>
          </w:rPrChange>
        </w:rPr>
        <w:t xml:space="preserve">as </w:t>
      </w:r>
      <w:r w:rsidRPr="009D76D8">
        <w:rPr>
          <w:rFonts w:ascii="Bookman Old Style" w:hAnsi="Bookman Old Style"/>
          <w:szCs w:val="24"/>
          <w:rPrChange w:id="112" w:author="Ashley Frank" w:date="2024-12-20T22:46:00Z">
            <w:rPr>
              <w:rFonts w:ascii="Bookman Old Style" w:hAnsi="Bookman Old Style"/>
              <w:sz w:val="32"/>
              <w:szCs w:val="32"/>
            </w:rPr>
          </w:rPrChange>
        </w:rPr>
        <w:t xml:space="preserve">I’m concerned. </w:t>
      </w:r>
      <w:r w:rsidR="002C4A2E" w:rsidRPr="009D76D8">
        <w:rPr>
          <w:rFonts w:ascii="Bookman Old Style" w:hAnsi="Bookman Old Style"/>
          <w:szCs w:val="24"/>
          <w:rPrChange w:id="113" w:author="Ashley Frank" w:date="2024-12-20T22:46:00Z">
            <w:rPr>
              <w:rFonts w:ascii="Bookman Old Style" w:hAnsi="Bookman Old Style"/>
              <w:sz w:val="32"/>
              <w:szCs w:val="32"/>
            </w:rPr>
          </w:rPrChange>
        </w:rPr>
        <w:t>We</w:t>
      </w:r>
      <w:r w:rsidRPr="009D76D8">
        <w:rPr>
          <w:rFonts w:ascii="Bookman Old Style" w:hAnsi="Bookman Old Style"/>
          <w:szCs w:val="24"/>
          <w:rPrChange w:id="114" w:author="Ashley Frank" w:date="2024-12-20T22:46:00Z">
            <w:rPr>
              <w:rFonts w:ascii="Bookman Old Style" w:hAnsi="Bookman Old Style"/>
              <w:sz w:val="32"/>
              <w:szCs w:val="32"/>
            </w:rPr>
          </w:rPrChange>
        </w:rPr>
        <w:t xml:space="preserve"> must never get caught up in things that take us away from the cross of Jesus. Prosperity is ok as long as it is spiritual. </w:t>
      </w:r>
      <w:r w:rsidR="002C4A2E" w:rsidRPr="009D76D8">
        <w:rPr>
          <w:rFonts w:ascii="Bookman Old Style" w:hAnsi="Bookman Old Style"/>
          <w:szCs w:val="24"/>
          <w:rPrChange w:id="115" w:author="Ashley Frank" w:date="2024-12-20T22:46:00Z">
            <w:rPr>
              <w:rFonts w:ascii="Bookman Old Style" w:hAnsi="Bookman Old Style"/>
              <w:sz w:val="32"/>
              <w:szCs w:val="32"/>
            </w:rPr>
          </w:rPrChange>
        </w:rPr>
        <w:t>We</w:t>
      </w:r>
      <w:r w:rsidRPr="009D76D8">
        <w:rPr>
          <w:rFonts w:ascii="Bookman Old Style" w:hAnsi="Bookman Old Style"/>
          <w:szCs w:val="24"/>
          <w:rPrChange w:id="116" w:author="Ashley Frank" w:date="2024-12-20T22:46:00Z">
            <w:rPr>
              <w:rFonts w:ascii="Bookman Old Style" w:hAnsi="Bookman Old Style"/>
              <w:sz w:val="32"/>
              <w:szCs w:val="32"/>
            </w:rPr>
          </w:rPrChange>
        </w:rPr>
        <w:t xml:space="preserve"> should not be chasing things</w:t>
      </w:r>
      <w:r w:rsidR="00FD26F1" w:rsidRPr="009D76D8">
        <w:rPr>
          <w:rFonts w:ascii="Bookman Old Style" w:hAnsi="Bookman Old Style"/>
          <w:szCs w:val="24"/>
          <w:rPrChange w:id="117" w:author="Ashley Frank" w:date="2024-12-20T22:46:00Z">
            <w:rPr>
              <w:rFonts w:ascii="Bookman Old Style" w:hAnsi="Bookman Old Style"/>
              <w:sz w:val="32"/>
              <w:szCs w:val="32"/>
            </w:rPr>
          </w:rPrChange>
        </w:rPr>
        <w:t>,</w:t>
      </w:r>
      <w:r w:rsidRPr="009D76D8">
        <w:rPr>
          <w:rFonts w:ascii="Bookman Old Style" w:hAnsi="Bookman Old Style"/>
          <w:szCs w:val="24"/>
          <w:rPrChange w:id="118" w:author="Ashley Frank" w:date="2024-12-20T22:46:00Z">
            <w:rPr>
              <w:rFonts w:ascii="Bookman Old Style" w:hAnsi="Bookman Old Style"/>
              <w:sz w:val="32"/>
              <w:szCs w:val="32"/>
            </w:rPr>
          </w:rPrChange>
        </w:rPr>
        <w:t xml:space="preserve"> but things should be chasing us. The 23</w:t>
      </w:r>
      <w:r w:rsidRPr="009D76D8">
        <w:rPr>
          <w:rFonts w:ascii="Bookman Old Style" w:hAnsi="Bookman Old Style"/>
          <w:szCs w:val="24"/>
          <w:vertAlign w:val="superscript"/>
          <w:rPrChange w:id="119" w:author="Ashley Frank" w:date="2024-12-20T22:46:00Z">
            <w:rPr>
              <w:rFonts w:ascii="Bookman Old Style" w:hAnsi="Bookman Old Style"/>
              <w:sz w:val="32"/>
              <w:szCs w:val="32"/>
              <w:vertAlign w:val="superscript"/>
            </w:rPr>
          </w:rPrChange>
        </w:rPr>
        <w:t>rd</w:t>
      </w:r>
      <w:r w:rsidRPr="009D76D8">
        <w:rPr>
          <w:rFonts w:ascii="Bookman Old Style" w:hAnsi="Bookman Old Style"/>
          <w:szCs w:val="24"/>
          <w:rPrChange w:id="120" w:author="Ashley Frank" w:date="2024-12-20T22:46:00Z">
            <w:rPr>
              <w:rFonts w:ascii="Bookman Old Style" w:hAnsi="Bookman Old Style"/>
              <w:sz w:val="32"/>
              <w:szCs w:val="32"/>
            </w:rPr>
          </w:rPrChange>
        </w:rPr>
        <w:t xml:space="preserve"> Psalm tells </w:t>
      </w:r>
      <w:r w:rsidR="00FD26F1" w:rsidRPr="009D76D8">
        <w:rPr>
          <w:rFonts w:ascii="Bookman Old Style" w:hAnsi="Bookman Old Style"/>
          <w:szCs w:val="24"/>
          <w:rPrChange w:id="121" w:author="Ashley Frank" w:date="2024-12-20T22:46:00Z">
            <w:rPr>
              <w:rFonts w:ascii="Bookman Old Style" w:hAnsi="Bookman Old Style"/>
              <w:sz w:val="32"/>
              <w:szCs w:val="32"/>
            </w:rPr>
          </w:rPrChange>
        </w:rPr>
        <w:t xml:space="preserve">us </w:t>
      </w:r>
      <w:r w:rsidRPr="009D76D8">
        <w:rPr>
          <w:rFonts w:ascii="Bookman Old Style" w:hAnsi="Bookman Old Style"/>
          <w:szCs w:val="24"/>
          <w:rPrChange w:id="122" w:author="Ashley Frank" w:date="2024-12-20T22:46:00Z">
            <w:rPr>
              <w:rFonts w:ascii="Bookman Old Style" w:hAnsi="Bookman Old Style"/>
              <w:sz w:val="32"/>
              <w:szCs w:val="32"/>
            </w:rPr>
          </w:rPrChange>
        </w:rPr>
        <w:t>that sur</w:t>
      </w:r>
      <w:r w:rsidR="00FD26F1" w:rsidRPr="009D76D8">
        <w:rPr>
          <w:rFonts w:ascii="Bookman Old Style" w:hAnsi="Bookman Old Style"/>
          <w:szCs w:val="24"/>
          <w:rPrChange w:id="123" w:author="Ashley Frank" w:date="2024-12-20T22:46:00Z">
            <w:rPr>
              <w:rFonts w:ascii="Bookman Old Style" w:hAnsi="Bookman Old Style"/>
              <w:sz w:val="32"/>
              <w:szCs w:val="32"/>
            </w:rPr>
          </w:rPrChange>
        </w:rPr>
        <w:t>e</w:t>
      </w:r>
      <w:r w:rsidRPr="009D76D8">
        <w:rPr>
          <w:rFonts w:ascii="Bookman Old Style" w:hAnsi="Bookman Old Style"/>
          <w:szCs w:val="24"/>
          <w:rPrChange w:id="124" w:author="Ashley Frank" w:date="2024-12-20T22:46:00Z">
            <w:rPr>
              <w:rFonts w:ascii="Bookman Old Style" w:hAnsi="Bookman Old Style"/>
              <w:sz w:val="32"/>
              <w:szCs w:val="32"/>
            </w:rPr>
          </w:rPrChange>
        </w:rPr>
        <w:t>ly goodness and mercy shall follow or chase us all the days of our li</w:t>
      </w:r>
      <w:r w:rsidR="00FD26F1" w:rsidRPr="009D76D8">
        <w:rPr>
          <w:rFonts w:ascii="Bookman Old Style" w:hAnsi="Bookman Old Style"/>
          <w:szCs w:val="24"/>
          <w:rPrChange w:id="125" w:author="Ashley Frank" w:date="2024-12-20T22:46:00Z">
            <w:rPr>
              <w:rFonts w:ascii="Bookman Old Style" w:hAnsi="Bookman Old Style"/>
              <w:sz w:val="32"/>
              <w:szCs w:val="32"/>
            </w:rPr>
          </w:rPrChange>
        </w:rPr>
        <w:t>ves</w:t>
      </w:r>
      <w:r w:rsidRPr="009D76D8">
        <w:rPr>
          <w:rFonts w:ascii="Bookman Old Style" w:hAnsi="Bookman Old Style"/>
          <w:szCs w:val="24"/>
          <w:rPrChange w:id="126" w:author="Ashley Frank" w:date="2024-12-20T22:46:00Z">
            <w:rPr>
              <w:rFonts w:ascii="Bookman Old Style" w:hAnsi="Bookman Old Style"/>
              <w:sz w:val="32"/>
              <w:szCs w:val="32"/>
            </w:rPr>
          </w:rPrChange>
        </w:rPr>
        <w:t xml:space="preserve">. If </w:t>
      </w:r>
      <w:r w:rsidR="00F823D5" w:rsidRPr="009D76D8">
        <w:rPr>
          <w:rFonts w:ascii="Bookman Old Style" w:hAnsi="Bookman Old Style"/>
          <w:szCs w:val="24"/>
          <w:rPrChange w:id="127" w:author="Ashley Frank" w:date="2024-12-20T22:46:00Z">
            <w:rPr>
              <w:rFonts w:ascii="Bookman Old Style" w:hAnsi="Bookman Old Style"/>
              <w:sz w:val="32"/>
              <w:szCs w:val="32"/>
            </w:rPr>
          </w:rPrChange>
        </w:rPr>
        <w:t xml:space="preserve">our </w:t>
      </w:r>
      <w:r w:rsidRPr="009D76D8">
        <w:rPr>
          <w:rFonts w:ascii="Bookman Old Style" w:hAnsi="Bookman Old Style"/>
          <w:szCs w:val="24"/>
          <w:rPrChange w:id="128" w:author="Ashley Frank" w:date="2024-12-20T22:46:00Z">
            <w:rPr>
              <w:rFonts w:ascii="Bookman Old Style" w:hAnsi="Bookman Old Style"/>
              <w:sz w:val="32"/>
              <w:szCs w:val="32"/>
            </w:rPr>
          </w:rPrChange>
        </w:rPr>
        <w:t xml:space="preserve">focus </w:t>
      </w:r>
      <w:r w:rsidR="005232FB" w:rsidRPr="009D76D8">
        <w:rPr>
          <w:rFonts w:ascii="Bookman Old Style" w:hAnsi="Bookman Old Style"/>
          <w:szCs w:val="24"/>
          <w:rPrChange w:id="129" w:author="Ashley Frank" w:date="2024-12-20T22:46:00Z">
            <w:rPr>
              <w:rFonts w:ascii="Bookman Old Style" w:hAnsi="Bookman Old Style"/>
              <w:sz w:val="32"/>
              <w:szCs w:val="32"/>
            </w:rPr>
          </w:rPrChange>
        </w:rPr>
        <w:t xml:space="preserve">is </w:t>
      </w:r>
      <w:r w:rsidRPr="009D76D8">
        <w:rPr>
          <w:rFonts w:ascii="Bookman Old Style" w:hAnsi="Bookman Old Style"/>
          <w:szCs w:val="24"/>
          <w:rPrChange w:id="130" w:author="Ashley Frank" w:date="2024-12-20T22:46:00Z">
            <w:rPr>
              <w:rFonts w:ascii="Bookman Old Style" w:hAnsi="Bookman Old Style"/>
              <w:sz w:val="32"/>
              <w:szCs w:val="32"/>
            </w:rPr>
          </w:rPrChange>
        </w:rPr>
        <w:t>on Jesus and His goodness, those things will be added to us. Seek ye first the kingdom of God and His righteousness</w:t>
      </w:r>
      <w:r w:rsidR="00FD26F1" w:rsidRPr="009D76D8">
        <w:rPr>
          <w:rFonts w:ascii="Bookman Old Style" w:hAnsi="Bookman Old Style"/>
          <w:szCs w:val="24"/>
          <w:rPrChange w:id="131" w:author="Ashley Frank" w:date="2024-12-20T22:46:00Z">
            <w:rPr>
              <w:rFonts w:ascii="Bookman Old Style" w:hAnsi="Bookman Old Style"/>
              <w:sz w:val="32"/>
              <w:szCs w:val="32"/>
            </w:rPr>
          </w:rPrChange>
        </w:rPr>
        <w:t>,</w:t>
      </w:r>
      <w:r w:rsidRPr="009D76D8">
        <w:rPr>
          <w:rFonts w:ascii="Bookman Old Style" w:hAnsi="Bookman Old Style"/>
          <w:szCs w:val="24"/>
          <w:rPrChange w:id="132" w:author="Ashley Frank" w:date="2024-12-20T22:46:00Z">
            <w:rPr>
              <w:rFonts w:ascii="Bookman Old Style" w:hAnsi="Bookman Old Style"/>
              <w:sz w:val="32"/>
              <w:szCs w:val="32"/>
            </w:rPr>
          </w:rPrChange>
        </w:rPr>
        <w:t xml:space="preserve"> and all of these things shall </w:t>
      </w:r>
      <w:r w:rsidRPr="009D76D8">
        <w:rPr>
          <w:rFonts w:ascii="Bookman Old Style" w:hAnsi="Bookman Old Style"/>
          <w:szCs w:val="24"/>
          <w:rPrChange w:id="133" w:author="Ashley Frank" w:date="2024-12-20T22:46:00Z">
            <w:rPr>
              <w:rFonts w:ascii="Bookman Old Style" w:hAnsi="Bookman Old Style"/>
              <w:sz w:val="32"/>
              <w:szCs w:val="32"/>
            </w:rPr>
          </w:rPrChange>
        </w:rPr>
        <w:lastRenderedPageBreak/>
        <w:t xml:space="preserve">be added unto you. Many people have this backward, believing that </w:t>
      </w:r>
      <w:r w:rsidR="005232FB" w:rsidRPr="009D76D8">
        <w:rPr>
          <w:rFonts w:ascii="Bookman Old Style" w:hAnsi="Bookman Old Style"/>
          <w:szCs w:val="24"/>
          <w:rPrChange w:id="134" w:author="Ashley Frank" w:date="2024-12-20T22:46:00Z">
            <w:rPr>
              <w:rFonts w:ascii="Bookman Old Style" w:hAnsi="Bookman Old Style"/>
              <w:sz w:val="32"/>
              <w:szCs w:val="32"/>
            </w:rPr>
          </w:rPrChange>
        </w:rPr>
        <w:t>someone</w:t>
      </w:r>
      <w:r w:rsidRPr="009D76D8">
        <w:rPr>
          <w:rFonts w:ascii="Bookman Old Style" w:hAnsi="Bookman Old Style"/>
          <w:szCs w:val="24"/>
          <w:rPrChange w:id="135" w:author="Ashley Frank" w:date="2024-12-20T22:46:00Z">
            <w:rPr>
              <w:rFonts w:ascii="Bookman Old Style" w:hAnsi="Bookman Old Style"/>
              <w:sz w:val="32"/>
              <w:szCs w:val="32"/>
            </w:rPr>
          </w:rPrChange>
        </w:rPr>
        <w:t xml:space="preserve"> should be chasing the good life here. Sorry to bu</w:t>
      </w:r>
      <w:r w:rsidR="00FD26F1" w:rsidRPr="009D76D8">
        <w:rPr>
          <w:rFonts w:ascii="Bookman Old Style" w:hAnsi="Bookman Old Style"/>
          <w:szCs w:val="24"/>
          <w:rPrChange w:id="136" w:author="Ashley Frank" w:date="2024-12-20T22:46:00Z">
            <w:rPr>
              <w:rFonts w:ascii="Bookman Old Style" w:hAnsi="Bookman Old Style"/>
              <w:sz w:val="32"/>
              <w:szCs w:val="32"/>
            </w:rPr>
          </w:rPrChange>
        </w:rPr>
        <w:t>r</w:t>
      </w:r>
      <w:r w:rsidRPr="009D76D8">
        <w:rPr>
          <w:rFonts w:ascii="Bookman Old Style" w:hAnsi="Bookman Old Style"/>
          <w:szCs w:val="24"/>
          <w:rPrChange w:id="137" w:author="Ashley Frank" w:date="2024-12-20T22:46:00Z">
            <w:rPr>
              <w:rFonts w:ascii="Bookman Old Style" w:hAnsi="Bookman Old Style"/>
              <w:sz w:val="32"/>
              <w:szCs w:val="32"/>
            </w:rPr>
          </w:rPrChange>
        </w:rPr>
        <w:t>st your bubble</w:t>
      </w:r>
      <w:r w:rsidR="00FD26F1" w:rsidRPr="009D76D8">
        <w:rPr>
          <w:rFonts w:ascii="Bookman Old Style" w:hAnsi="Bookman Old Style"/>
          <w:szCs w:val="24"/>
          <w:rPrChange w:id="138" w:author="Ashley Frank" w:date="2024-12-20T22:46:00Z">
            <w:rPr>
              <w:rFonts w:ascii="Bookman Old Style" w:hAnsi="Bookman Old Style"/>
              <w:sz w:val="32"/>
              <w:szCs w:val="32"/>
            </w:rPr>
          </w:rPrChange>
        </w:rPr>
        <w:t>,</w:t>
      </w:r>
      <w:r w:rsidRPr="009D76D8">
        <w:rPr>
          <w:rFonts w:ascii="Bookman Old Style" w:hAnsi="Bookman Old Style"/>
          <w:szCs w:val="24"/>
          <w:rPrChange w:id="139" w:author="Ashley Frank" w:date="2024-12-20T22:46:00Z">
            <w:rPr>
              <w:rFonts w:ascii="Bookman Old Style" w:hAnsi="Bookman Old Style"/>
              <w:sz w:val="32"/>
              <w:szCs w:val="32"/>
            </w:rPr>
          </w:rPrChange>
        </w:rPr>
        <w:t xml:space="preserve"> but even Christ tells </w:t>
      </w:r>
      <w:r w:rsidR="005232FB" w:rsidRPr="009D76D8">
        <w:rPr>
          <w:rFonts w:ascii="Bookman Old Style" w:hAnsi="Bookman Old Style"/>
          <w:szCs w:val="24"/>
          <w:rPrChange w:id="140" w:author="Ashley Frank" w:date="2024-12-20T22:46:00Z">
            <w:rPr>
              <w:rFonts w:ascii="Bookman Old Style" w:hAnsi="Bookman Old Style"/>
              <w:sz w:val="32"/>
              <w:szCs w:val="32"/>
            </w:rPr>
          </w:rPrChange>
        </w:rPr>
        <w:t xml:space="preserve">us that </w:t>
      </w:r>
      <w:r w:rsidR="002C4A2E" w:rsidRPr="009D76D8">
        <w:rPr>
          <w:rFonts w:ascii="Bookman Old Style" w:hAnsi="Bookman Old Style"/>
          <w:szCs w:val="24"/>
          <w:rPrChange w:id="141" w:author="Ashley Frank" w:date="2024-12-20T22:46:00Z">
            <w:rPr>
              <w:rFonts w:ascii="Bookman Old Style" w:hAnsi="Bookman Old Style"/>
              <w:sz w:val="32"/>
              <w:szCs w:val="32"/>
            </w:rPr>
          </w:rPrChange>
        </w:rPr>
        <w:t>we</w:t>
      </w:r>
      <w:r w:rsidRPr="009D76D8">
        <w:rPr>
          <w:rFonts w:ascii="Bookman Old Style" w:hAnsi="Bookman Old Style"/>
          <w:szCs w:val="24"/>
          <w:rPrChange w:id="142" w:author="Ashley Frank" w:date="2024-12-20T22:46:00Z">
            <w:rPr>
              <w:rFonts w:ascii="Bookman Old Style" w:hAnsi="Bookman Old Style"/>
              <w:sz w:val="32"/>
              <w:szCs w:val="32"/>
            </w:rPr>
          </w:rPrChange>
        </w:rPr>
        <w:t xml:space="preserve"> cannot take th</w:t>
      </w:r>
      <w:r w:rsidR="00FD26F1" w:rsidRPr="009D76D8">
        <w:rPr>
          <w:rFonts w:ascii="Bookman Old Style" w:hAnsi="Bookman Old Style"/>
          <w:szCs w:val="24"/>
          <w:rPrChange w:id="143" w:author="Ashley Frank" w:date="2024-12-20T22:46:00Z">
            <w:rPr>
              <w:rFonts w:ascii="Bookman Old Style" w:hAnsi="Bookman Old Style"/>
              <w:sz w:val="32"/>
              <w:szCs w:val="32"/>
            </w:rPr>
          </w:rPrChange>
        </w:rPr>
        <w:t>ese</w:t>
      </w:r>
      <w:r w:rsidRPr="009D76D8">
        <w:rPr>
          <w:rFonts w:ascii="Bookman Old Style" w:hAnsi="Bookman Old Style"/>
          <w:szCs w:val="24"/>
          <w:rPrChange w:id="144" w:author="Ashley Frank" w:date="2024-12-20T22:46:00Z">
            <w:rPr>
              <w:rFonts w:ascii="Bookman Old Style" w:hAnsi="Bookman Old Style"/>
              <w:sz w:val="32"/>
              <w:szCs w:val="32"/>
            </w:rPr>
          </w:rPrChange>
        </w:rPr>
        <w:t xml:space="preserve"> things with us</w:t>
      </w:r>
      <w:r w:rsidR="00FD26F1" w:rsidRPr="009D76D8">
        <w:rPr>
          <w:rFonts w:ascii="Bookman Old Style" w:hAnsi="Bookman Old Style"/>
          <w:szCs w:val="24"/>
          <w:rPrChange w:id="145" w:author="Ashley Frank" w:date="2024-12-20T22:46:00Z">
            <w:rPr>
              <w:rFonts w:ascii="Bookman Old Style" w:hAnsi="Bookman Old Style"/>
              <w:sz w:val="32"/>
              <w:szCs w:val="32"/>
            </w:rPr>
          </w:rPrChange>
        </w:rPr>
        <w:t>,</w:t>
      </w:r>
      <w:r w:rsidRPr="009D76D8">
        <w:rPr>
          <w:rFonts w:ascii="Bookman Old Style" w:hAnsi="Bookman Old Style"/>
          <w:szCs w:val="24"/>
          <w:rPrChange w:id="146" w:author="Ashley Frank" w:date="2024-12-20T22:46:00Z">
            <w:rPr>
              <w:rFonts w:ascii="Bookman Old Style" w:hAnsi="Bookman Old Style"/>
              <w:sz w:val="32"/>
              <w:szCs w:val="32"/>
            </w:rPr>
          </w:rPrChange>
        </w:rPr>
        <w:t xml:space="preserve"> so why build up for yourself all of these things like fine gold and silver</w:t>
      </w:r>
      <w:r w:rsidR="00FD26F1" w:rsidRPr="009D76D8">
        <w:rPr>
          <w:rFonts w:ascii="Bookman Old Style" w:hAnsi="Bookman Old Style"/>
          <w:szCs w:val="24"/>
          <w:rPrChange w:id="147" w:author="Ashley Frank" w:date="2024-12-20T22:46:00Z">
            <w:rPr>
              <w:rFonts w:ascii="Bookman Old Style" w:hAnsi="Bookman Old Style"/>
              <w:sz w:val="32"/>
              <w:szCs w:val="32"/>
            </w:rPr>
          </w:rPrChange>
        </w:rPr>
        <w:t>?</w:t>
      </w:r>
      <w:r w:rsidRPr="009D76D8">
        <w:rPr>
          <w:rFonts w:ascii="Bookman Old Style" w:hAnsi="Bookman Old Style"/>
          <w:szCs w:val="24"/>
          <w:rPrChange w:id="148" w:author="Ashley Frank" w:date="2024-12-20T22:46:00Z">
            <w:rPr>
              <w:rFonts w:ascii="Bookman Old Style" w:hAnsi="Bookman Old Style"/>
              <w:sz w:val="32"/>
              <w:szCs w:val="32"/>
            </w:rPr>
          </w:rPrChange>
        </w:rPr>
        <w:t xml:space="preserve"> </w:t>
      </w:r>
      <w:r w:rsidR="005232FB" w:rsidRPr="009D76D8">
        <w:rPr>
          <w:rFonts w:ascii="Bookman Old Style" w:hAnsi="Bookman Old Style"/>
          <w:szCs w:val="24"/>
          <w:rPrChange w:id="149" w:author="Ashley Frank" w:date="2024-12-20T22:46:00Z">
            <w:rPr>
              <w:rFonts w:ascii="Bookman Old Style" w:hAnsi="Bookman Old Style"/>
              <w:sz w:val="32"/>
              <w:szCs w:val="32"/>
            </w:rPr>
          </w:rPrChange>
        </w:rPr>
        <w:t>Instead,</w:t>
      </w:r>
      <w:r w:rsidRPr="009D76D8">
        <w:rPr>
          <w:rFonts w:ascii="Bookman Old Style" w:hAnsi="Bookman Old Style"/>
          <w:szCs w:val="24"/>
          <w:rPrChange w:id="150" w:author="Ashley Frank" w:date="2024-12-20T22:46:00Z">
            <w:rPr>
              <w:rFonts w:ascii="Bookman Old Style" w:hAnsi="Bookman Old Style"/>
              <w:sz w:val="32"/>
              <w:szCs w:val="32"/>
            </w:rPr>
          </w:rPrChange>
        </w:rPr>
        <w:t xml:space="preserve"> </w:t>
      </w:r>
      <w:r w:rsidR="005232FB" w:rsidRPr="009D76D8">
        <w:rPr>
          <w:rFonts w:ascii="Bookman Old Style" w:hAnsi="Bookman Old Style"/>
          <w:szCs w:val="24"/>
          <w:rPrChange w:id="151" w:author="Ashley Frank" w:date="2024-12-20T22:46:00Z">
            <w:rPr>
              <w:rFonts w:ascii="Bookman Old Style" w:hAnsi="Bookman Old Style"/>
              <w:sz w:val="32"/>
              <w:szCs w:val="32"/>
            </w:rPr>
          </w:rPrChange>
        </w:rPr>
        <w:t>folks</w:t>
      </w:r>
      <w:r w:rsidRPr="009D76D8">
        <w:rPr>
          <w:rFonts w:ascii="Bookman Old Style" w:hAnsi="Bookman Old Style"/>
          <w:szCs w:val="24"/>
          <w:rPrChange w:id="152" w:author="Ashley Frank" w:date="2024-12-20T22:46:00Z">
            <w:rPr>
              <w:rFonts w:ascii="Bookman Old Style" w:hAnsi="Bookman Old Style"/>
              <w:sz w:val="32"/>
              <w:szCs w:val="32"/>
            </w:rPr>
          </w:rPrChange>
        </w:rPr>
        <w:t xml:space="preserve"> should look to the Hills</w:t>
      </w:r>
      <w:r w:rsidR="00FD26F1" w:rsidRPr="009D76D8">
        <w:rPr>
          <w:rFonts w:ascii="Bookman Old Style" w:hAnsi="Bookman Old Style"/>
          <w:szCs w:val="24"/>
          <w:rPrChange w:id="153" w:author="Ashley Frank" w:date="2024-12-20T22:46:00Z">
            <w:rPr>
              <w:rFonts w:ascii="Bookman Old Style" w:hAnsi="Bookman Old Style"/>
              <w:sz w:val="32"/>
              <w:szCs w:val="32"/>
            </w:rPr>
          </w:rPrChange>
        </w:rPr>
        <w:t>,</w:t>
      </w:r>
      <w:r w:rsidRPr="009D76D8">
        <w:rPr>
          <w:rFonts w:ascii="Bookman Old Style" w:hAnsi="Bookman Old Style"/>
          <w:szCs w:val="24"/>
          <w:rPrChange w:id="154" w:author="Ashley Frank" w:date="2024-12-20T22:46:00Z">
            <w:rPr>
              <w:rFonts w:ascii="Bookman Old Style" w:hAnsi="Bookman Old Style"/>
              <w:sz w:val="32"/>
              <w:szCs w:val="32"/>
            </w:rPr>
          </w:rPrChange>
        </w:rPr>
        <w:t xml:space="preserve"> which cometh </w:t>
      </w:r>
      <w:r w:rsidR="00FD26F1" w:rsidRPr="009D76D8">
        <w:rPr>
          <w:rFonts w:ascii="Bookman Old Style" w:hAnsi="Bookman Old Style"/>
          <w:szCs w:val="24"/>
          <w:rPrChange w:id="155" w:author="Ashley Frank" w:date="2024-12-20T22:46:00Z">
            <w:rPr>
              <w:rFonts w:ascii="Bookman Old Style" w:hAnsi="Bookman Old Style"/>
              <w:sz w:val="32"/>
              <w:szCs w:val="32"/>
            </w:rPr>
          </w:rPrChange>
        </w:rPr>
        <w:t xml:space="preserve">to </w:t>
      </w:r>
      <w:r w:rsidRPr="009D76D8">
        <w:rPr>
          <w:rFonts w:ascii="Bookman Old Style" w:hAnsi="Bookman Old Style"/>
          <w:szCs w:val="24"/>
          <w:rPrChange w:id="156" w:author="Ashley Frank" w:date="2024-12-20T22:46:00Z">
            <w:rPr>
              <w:rFonts w:ascii="Bookman Old Style" w:hAnsi="Bookman Old Style"/>
              <w:sz w:val="32"/>
              <w:szCs w:val="32"/>
            </w:rPr>
          </w:rPrChange>
        </w:rPr>
        <w:t>our help.</w:t>
      </w:r>
      <w:r w:rsidR="005A65DE" w:rsidRPr="009D76D8">
        <w:rPr>
          <w:rFonts w:ascii="Bookman Old Style" w:hAnsi="Bookman Old Style"/>
          <w:szCs w:val="24"/>
          <w:rPrChange w:id="157" w:author="Ashley Frank" w:date="2024-12-20T22:46:00Z">
            <w:rPr>
              <w:rFonts w:ascii="Bookman Old Style" w:hAnsi="Bookman Old Style"/>
              <w:sz w:val="32"/>
              <w:szCs w:val="32"/>
            </w:rPr>
          </w:rPrChange>
        </w:rPr>
        <w:t xml:space="preserve"> He tells us that </w:t>
      </w:r>
      <w:r w:rsidR="002C4A2E" w:rsidRPr="009D76D8">
        <w:rPr>
          <w:rFonts w:ascii="Bookman Old Style" w:hAnsi="Bookman Old Style"/>
          <w:szCs w:val="24"/>
          <w:rPrChange w:id="158" w:author="Ashley Frank" w:date="2024-12-20T22:46:00Z">
            <w:rPr>
              <w:rFonts w:ascii="Bookman Old Style" w:hAnsi="Bookman Old Style"/>
              <w:sz w:val="32"/>
              <w:szCs w:val="32"/>
            </w:rPr>
          </w:rPrChange>
        </w:rPr>
        <w:t>we</w:t>
      </w:r>
      <w:r w:rsidR="005A65DE" w:rsidRPr="009D76D8">
        <w:rPr>
          <w:rFonts w:ascii="Bookman Old Style" w:hAnsi="Bookman Old Style"/>
          <w:szCs w:val="24"/>
          <w:rPrChange w:id="159" w:author="Ashley Frank" w:date="2024-12-20T22:46:00Z">
            <w:rPr>
              <w:rFonts w:ascii="Bookman Old Style" w:hAnsi="Bookman Old Style"/>
              <w:sz w:val="32"/>
              <w:szCs w:val="32"/>
            </w:rPr>
          </w:rPrChange>
        </w:rPr>
        <w:t xml:space="preserve"> cannot serve two masters. Either you are chasing after things or chasing after God. </w:t>
      </w:r>
    </w:p>
    <w:p w14:paraId="67E3F740" w14:textId="1A751245" w:rsidR="002F42EF" w:rsidRPr="009D76D8" w:rsidRDefault="005232FB" w:rsidP="005844E5">
      <w:pPr>
        <w:pStyle w:val="BodyText"/>
        <w:rPr>
          <w:ins w:id="160" w:author="Ashley Frank" w:date="2024-12-19T21:52:00Z"/>
          <w:rFonts w:ascii="Bookman Old Style" w:hAnsi="Bookman Old Style"/>
          <w:szCs w:val="24"/>
          <w:rPrChange w:id="161" w:author="Ashley Frank" w:date="2024-12-20T22:46:00Z">
            <w:rPr>
              <w:ins w:id="162" w:author="Ashley Frank" w:date="2024-12-19T21:52:00Z"/>
              <w:rFonts w:ascii="Bookman Old Style" w:hAnsi="Bookman Old Style"/>
              <w:sz w:val="32"/>
              <w:szCs w:val="32"/>
            </w:rPr>
          </w:rPrChange>
        </w:rPr>
      </w:pPr>
      <w:r w:rsidRPr="009D76D8">
        <w:rPr>
          <w:rFonts w:ascii="Bookman Old Style" w:hAnsi="Bookman Old Style"/>
          <w:szCs w:val="24"/>
          <w:rPrChange w:id="163" w:author="Ashley Frank" w:date="2024-12-20T22:46:00Z">
            <w:rPr>
              <w:rFonts w:ascii="Bookman Old Style" w:hAnsi="Bookman Old Style"/>
              <w:sz w:val="32"/>
              <w:szCs w:val="32"/>
            </w:rPr>
          </w:rPrChange>
        </w:rPr>
        <w:t>People</w:t>
      </w:r>
      <w:r w:rsidR="005A65DE" w:rsidRPr="009D76D8">
        <w:rPr>
          <w:rFonts w:ascii="Bookman Old Style" w:hAnsi="Bookman Old Style"/>
          <w:szCs w:val="24"/>
          <w:rPrChange w:id="164" w:author="Ashley Frank" w:date="2024-12-20T22:46:00Z">
            <w:rPr>
              <w:rFonts w:ascii="Bookman Old Style" w:hAnsi="Bookman Old Style"/>
              <w:sz w:val="32"/>
              <w:szCs w:val="32"/>
            </w:rPr>
          </w:rPrChange>
        </w:rPr>
        <w:t xml:space="preserve"> must never forget that </w:t>
      </w:r>
      <w:r w:rsidR="002C4A2E" w:rsidRPr="009D76D8">
        <w:rPr>
          <w:rFonts w:ascii="Bookman Old Style" w:hAnsi="Bookman Old Style"/>
          <w:szCs w:val="24"/>
          <w:rPrChange w:id="165" w:author="Ashley Frank" w:date="2024-12-20T22:46:00Z">
            <w:rPr>
              <w:rFonts w:ascii="Bookman Old Style" w:hAnsi="Bookman Old Style"/>
              <w:sz w:val="32"/>
              <w:szCs w:val="32"/>
            </w:rPr>
          </w:rPrChange>
        </w:rPr>
        <w:t>we</w:t>
      </w:r>
      <w:r w:rsidR="005A65DE" w:rsidRPr="009D76D8">
        <w:rPr>
          <w:rFonts w:ascii="Bookman Old Style" w:hAnsi="Bookman Old Style"/>
          <w:szCs w:val="24"/>
          <w:rPrChange w:id="166" w:author="Ashley Frank" w:date="2024-12-20T22:46:00Z">
            <w:rPr>
              <w:rFonts w:ascii="Bookman Old Style" w:hAnsi="Bookman Old Style"/>
              <w:sz w:val="32"/>
              <w:szCs w:val="32"/>
            </w:rPr>
          </w:rPrChange>
        </w:rPr>
        <w:t xml:space="preserve"> are</w:t>
      </w:r>
      <w:r w:rsidRPr="009D76D8">
        <w:rPr>
          <w:rFonts w:ascii="Bookman Old Style" w:hAnsi="Bookman Old Style"/>
          <w:szCs w:val="24"/>
          <w:rPrChange w:id="167" w:author="Ashley Frank" w:date="2024-12-20T22:46:00Z">
            <w:rPr>
              <w:rFonts w:ascii="Bookman Old Style" w:hAnsi="Bookman Old Style"/>
              <w:sz w:val="32"/>
              <w:szCs w:val="32"/>
            </w:rPr>
          </w:rPrChange>
        </w:rPr>
        <w:t xml:space="preserve"> like</w:t>
      </w:r>
      <w:r w:rsidR="005A65DE" w:rsidRPr="009D76D8">
        <w:rPr>
          <w:rFonts w:ascii="Bookman Old Style" w:hAnsi="Bookman Old Style"/>
          <w:szCs w:val="24"/>
          <w:rPrChange w:id="168" w:author="Ashley Frank" w:date="2024-12-20T22:46:00Z">
            <w:rPr>
              <w:rFonts w:ascii="Bookman Old Style" w:hAnsi="Bookman Old Style"/>
              <w:sz w:val="32"/>
              <w:szCs w:val="32"/>
            </w:rPr>
          </w:rPrChange>
        </w:rPr>
        <w:t xml:space="preserve"> Joshua. </w:t>
      </w:r>
      <w:r w:rsidRPr="009D76D8">
        <w:rPr>
          <w:rFonts w:ascii="Bookman Old Style" w:hAnsi="Bookman Old Style"/>
          <w:szCs w:val="24"/>
          <w:rPrChange w:id="169" w:author="Ashley Frank" w:date="2024-12-20T22:46:00Z">
            <w:rPr>
              <w:rFonts w:ascii="Bookman Old Style" w:hAnsi="Bookman Old Style"/>
              <w:sz w:val="32"/>
              <w:szCs w:val="32"/>
            </w:rPr>
          </w:rPrChange>
        </w:rPr>
        <w:t>The person who, on their own, is dirty, filthy, full of sin with no hope</w:t>
      </w:r>
      <w:r w:rsidR="005A65DE" w:rsidRPr="009D76D8">
        <w:rPr>
          <w:rFonts w:ascii="Bookman Old Style" w:hAnsi="Bookman Old Style"/>
          <w:szCs w:val="24"/>
          <w:rPrChange w:id="170" w:author="Ashley Frank" w:date="2024-12-20T22:46:00Z">
            <w:rPr>
              <w:rFonts w:ascii="Bookman Old Style" w:hAnsi="Bookman Old Style"/>
              <w:sz w:val="32"/>
              <w:szCs w:val="32"/>
            </w:rPr>
          </w:rPrChange>
        </w:rPr>
        <w:t xml:space="preserve">. </w:t>
      </w:r>
      <w:r w:rsidR="002C4A2E" w:rsidRPr="009D76D8">
        <w:rPr>
          <w:rFonts w:ascii="Bookman Old Style" w:hAnsi="Bookman Old Style"/>
          <w:szCs w:val="24"/>
          <w:rPrChange w:id="171" w:author="Ashley Frank" w:date="2024-12-20T22:46:00Z">
            <w:rPr>
              <w:rFonts w:ascii="Bookman Old Style" w:hAnsi="Bookman Old Style"/>
              <w:sz w:val="32"/>
              <w:szCs w:val="32"/>
            </w:rPr>
          </w:rPrChange>
        </w:rPr>
        <w:t>We</w:t>
      </w:r>
      <w:r w:rsidR="005A65DE" w:rsidRPr="009D76D8">
        <w:rPr>
          <w:rFonts w:ascii="Bookman Old Style" w:hAnsi="Bookman Old Style"/>
          <w:szCs w:val="24"/>
          <w:rPrChange w:id="172" w:author="Ashley Frank" w:date="2024-12-20T22:46:00Z">
            <w:rPr>
              <w:rFonts w:ascii="Bookman Old Style" w:hAnsi="Bookman Old Style"/>
              <w:sz w:val="32"/>
              <w:szCs w:val="32"/>
            </w:rPr>
          </w:rPrChange>
        </w:rPr>
        <w:t xml:space="preserve"> must never forget the price Jesus paid for us to have life. </w:t>
      </w:r>
      <w:r w:rsidR="002C4A2E" w:rsidRPr="009D76D8">
        <w:rPr>
          <w:rFonts w:ascii="Bookman Old Style" w:hAnsi="Bookman Old Style"/>
          <w:szCs w:val="24"/>
          <w:rPrChange w:id="173" w:author="Ashley Frank" w:date="2024-12-20T22:46:00Z">
            <w:rPr>
              <w:rFonts w:ascii="Bookman Old Style" w:hAnsi="Bookman Old Style"/>
              <w:sz w:val="32"/>
              <w:szCs w:val="32"/>
            </w:rPr>
          </w:rPrChange>
        </w:rPr>
        <w:t>We</w:t>
      </w:r>
      <w:r w:rsidR="005A65DE" w:rsidRPr="009D76D8">
        <w:rPr>
          <w:rFonts w:ascii="Bookman Old Style" w:hAnsi="Bookman Old Style"/>
          <w:szCs w:val="24"/>
          <w:rPrChange w:id="174" w:author="Ashley Frank" w:date="2024-12-20T22:46:00Z">
            <w:rPr>
              <w:rFonts w:ascii="Bookman Old Style" w:hAnsi="Bookman Old Style"/>
              <w:sz w:val="32"/>
              <w:szCs w:val="32"/>
            </w:rPr>
          </w:rPrChange>
        </w:rPr>
        <w:t xml:space="preserve"> must never forget that </w:t>
      </w:r>
      <w:r w:rsidR="002C4A2E" w:rsidRPr="009D76D8">
        <w:rPr>
          <w:rFonts w:ascii="Bookman Old Style" w:hAnsi="Bookman Old Style"/>
          <w:szCs w:val="24"/>
          <w:rPrChange w:id="175" w:author="Ashley Frank" w:date="2024-12-20T22:46:00Z">
            <w:rPr>
              <w:rFonts w:ascii="Bookman Old Style" w:hAnsi="Bookman Old Style"/>
              <w:sz w:val="32"/>
              <w:szCs w:val="32"/>
            </w:rPr>
          </w:rPrChange>
        </w:rPr>
        <w:t>we</w:t>
      </w:r>
      <w:r w:rsidRPr="009D76D8">
        <w:rPr>
          <w:rFonts w:ascii="Bookman Old Style" w:hAnsi="Bookman Old Style"/>
          <w:szCs w:val="24"/>
          <w:rPrChange w:id="176" w:author="Ashley Frank" w:date="2024-12-20T22:46:00Z">
            <w:rPr>
              <w:rFonts w:ascii="Bookman Old Style" w:hAnsi="Bookman Old Style"/>
              <w:sz w:val="32"/>
              <w:szCs w:val="32"/>
            </w:rPr>
          </w:rPrChange>
        </w:rPr>
        <w:t xml:space="preserve"> </w:t>
      </w:r>
      <w:r w:rsidR="002C4A2E" w:rsidRPr="009D76D8">
        <w:rPr>
          <w:rFonts w:ascii="Bookman Old Style" w:hAnsi="Bookman Old Style"/>
          <w:szCs w:val="24"/>
          <w:rPrChange w:id="177" w:author="Ashley Frank" w:date="2024-12-20T22:46:00Z">
            <w:rPr>
              <w:rFonts w:ascii="Bookman Old Style" w:hAnsi="Bookman Old Style"/>
              <w:sz w:val="32"/>
              <w:szCs w:val="32"/>
            </w:rPr>
          </w:rPrChange>
        </w:rPr>
        <w:t>we</w:t>
      </w:r>
      <w:r w:rsidRPr="009D76D8">
        <w:rPr>
          <w:rFonts w:ascii="Bookman Old Style" w:hAnsi="Bookman Old Style"/>
          <w:szCs w:val="24"/>
          <w:rPrChange w:id="178" w:author="Ashley Frank" w:date="2024-12-20T22:46:00Z">
            <w:rPr>
              <w:rFonts w:ascii="Bookman Old Style" w:hAnsi="Bookman Old Style"/>
              <w:sz w:val="32"/>
              <w:szCs w:val="32"/>
            </w:rPr>
          </w:rPrChange>
        </w:rPr>
        <w:t>re</w:t>
      </w:r>
      <w:r w:rsidR="005A65DE" w:rsidRPr="009D76D8">
        <w:rPr>
          <w:rFonts w:ascii="Bookman Old Style" w:hAnsi="Bookman Old Style"/>
          <w:szCs w:val="24"/>
          <w:rPrChange w:id="179" w:author="Ashley Frank" w:date="2024-12-20T22:46:00Z">
            <w:rPr>
              <w:rFonts w:ascii="Bookman Old Style" w:hAnsi="Bookman Old Style"/>
              <w:sz w:val="32"/>
              <w:szCs w:val="32"/>
            </w:rPr>
          </w:rPrChange>
        </w:rPr>
        <w:t xml:space="preserve"> lost. </w:t>
      </w:r>
      <w:r w:rsidR="00FD26F1" w:rsidRPr="009D76D8">
        <w:rPr>
          <w:rFonts w:ascii="Bookman Old Style" w:hAnsi="Bookman Old Style"/>
          <w:szCs w:val="24"/>
          <w:rPrChange w:id="180" w:author="Ashley Frank" w:date="2024-12-20T22:46:00Z">
            <w:rPr>
              <w:rFonts w:ascii="Bookman Old Style" w:hAnsi="Bookman Old Style"/>
              <w:sz w:val="32"/>
              <w:szCs w:val="32"/>
            </w:rPr>
          </w:rPrChange>
        </w:rPr>
        <w:t>R</w:t>
      </w:r>
      <w:r w:rsidR="005A65DE" w:rsidRPr="009D76D8">
        <w:rPr>
          <w:rFonts w:ascii="Bookman Old Style" w:hAnsi="Bookman Old Style"/>
          <w:szCs w:val="24"/>
          <w:rPrChange w:id="181" w:author="Ashley Frank" w:date="2024-12-20T22:46:00Z">
            <w:rPr>
              <w:rFonts w:ascii="Bookman Old Style" w:hAnsi="Bookman Old Style"/>
              <w:sz w:val="32"/>
              <w:szCs w:val="32"/>
            </w:rPr>
          </w:rPrChange>
        </w:rPr>
        <w:t xml:space="preserve">emember that </w:t>
      </w:r>
      <w:r w:rsidRPr="009D76D8">
        <w:rPr>
          <w:rFonts w:ascii="Bookman Old Style" w:hAnsi="Bookman Old Style"/>
          <w:szCs w:val="24"/>
          <w:rPrChange w:id="182" w:author="Ashley Frank" w:date="2024-12-20T22:46:00Z">
            <w:rPr>
              <w:rFonts w:ascii="Bookman Old Style" w:hAnsi="Bookman Old Style"/>
              <w:sz w:val="32"/>
              <w:szCs w:val="32"/>
            </w:rPr>
          </w:rPrChange>
        </w:rPr>
        <w:t xml:space="preserve">Christians </w:t>
      </w:r>
      <w:r w:rsidR="002C4A2E" w:rsidRPr="009D76D8">
        <w:rPr>
          <w:rFonts w:ascii="Bookman Old Style" w:hAnsi="Bookman Old Style"/>
          <w:szCs w:val="24"/>
          <w:rPrChange w:id="183" w:author="Ashley Frank" w:date="2024-12-20T22:46:00Z">
            <w:rPr>
              <w:rFonts w:ascii="Bookman Old Style" w:hAnsi="Bookman Old Style"/>
              <w:sz w:val="32"/>
              <w:szCs w:val="32"/>
            </w:rPr>
          </w:rPrChange>
        </w:rPr>
        <w:t>we</w:t>
      </w:r>
      <w:r w:rsidRPr="009D76D8">
        <w:rPr>
          <w:rFonts w:ascii="Bookman Old Style" w:hAnsi="Bookman Old Style"/>
          <w:szCs w:val="24"/>
          <w:rPrChange w:id="184" w:author="Ashley Frank" w:date="2024-12-20T22:46:00Z">
            <w:rPr>
              <w:rFonts w:ascii="Bookman Old Style" w:hAnsi="Bookman Old Style"/>
              <w:sz w:val="32"/>
              <w:szCs w:val="32"/>
            </w:rPr>
          </w:rPrChange>
        </w:rPr>
        <w:t>re</w:t>
      </w:r>
      <w:r w:rsidR="005A65DE" w:rsidRPr="009D76D8">
        <w:rPr>
          <w:rFonts w:ascii="Bookman Old Style" w:hAnsi="Bookman Old Style"/>
          <w:szCs w:val="24"/>
          <w:rPrChange w:id="185" w:author="Ashley Frank" w:date="2024-12-20T22:46:00Z">
            <w:rPr>
              <w:rFonts w:ascii="Bookman Old Style" w:hAnsi="Bookman Old Style"/>
              <w:sz w:val="32"/>
              <w:szCs w:val="32"/>
            </w:rPr>
          </w:rPrChange>
        </w:rPr>
        <w:t xml:space="preserve"> bought with a price. I think this can intensify our praise and worship. Knowing the price that was paid will keep this walk as </w:t>
      </w:r>
      <w:r w:rsidR="002C4A2E" w:rsidRPr="009D76D8">
        <w:rPr>
          <w:rFonts w:ascii="Bookman Old Style" w:hAnsi="Bookman Old Style"/>
          <w:szCs w:val="24"/>
          <w:rPrChange w:id="186" w:author="Ashley Frank" w:date="2024-12-20T22:46:00Z">
            <w:rPr>
              <w:rFonts w:ascii="Bookman Old Style" w:hAnsi="Bookman Old Style"/>
              <w:sz w:val="32"/>
              <w:szCs w:val="32"/>
            </w:rPr>
          </w:rPrChange>
        </w:rPr>
        <w:t>we</w:t>
      </w:r>
      <w:r w:rsidR="005A65DE" w:rsidRPr="009D76D8">
        <w:rPr>
          <w:rFonts w:ascii="Bookman Old Style" w:hAnsi="Bookman Old Style"/>
          <w:szCs w:val="24"/>
          <w:rPrChange w:id="187" w:author="Ashley Frank" w:date="2024-12-20T22:46:00Z">
            <w:rPr>
              <w:rFonts w:ascii="Bookman Old Style" w:hAnsi="Bookman Old Style"/>
              <w:sz w:val="32"/>
              <w:szCs w:val="32"/>
            </w:rPr>
          </w:rPrChange>
        </w:rPr>
        <w:t xml:space="preserve">al walk with God. </w:t>
      </w:r>
      <w:r w:rsidR="00D0119C" w:rsidRPr="009D76D8">
        <w:rPr>
          <w:rFonts w:ascii="Bookman Old Style" w:hAnsi="Bookman Old Style"/>
          <w:szCs w:val="24"/>
          <w:rPrChange w:id="188" w:author="Ashley Frank" w:date="2024-12-20T22:46:00Z">
            <w:rPr>
              <w:rFonts w:ascii="Bookman Old Style" w:hAnsi="Bookman Old Style"/>
              <w:sz w:val="32"/>
              <w:szCs w:val="32"/>
            </w:rPr>
          </w:rPrChange>
        </w:rPr>
        <w:t xml:space="preserve">Of course, </w:t>
      </w:r>
      <w:r w:rsidR="00FD26F1" w:rsidRPr="009D76D8">
        <w:rPr>
          <w:rFonts w:ascii="Bookman Old Style" w:hAnsi="Bookman Old Style"/>
          <w:szCs w:val="24"/>
          <w:rPrChange w:id="189"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190" w:author="Ashley Frank" w:date="2024-12-20T22:46:00Z">
            <w:rPr>
              <w:rFonts w:ascii="Bookman Old Style" w:hAnsi="Bookman Old Style"/>
              <w:sz w:val="32"/>
              <w:szCs w:val="32"/>
            </w:rPr>
          </w:rPrChange>
        </w:rPr>
        <w:t>e</w:t>
      </w:r>
      <w:r w:rsidR="00D0119C" w:rsidRPr="009D76D8">
        <w:rPr>
          <w:rFonts w:ascii="Bookman Old Style" w:hAnsi="Bookman Old Style"/>
          <w:szCs w:val="24"/>
          <w:rPrChange w:id="191" w:author="Ashley Frank" w:date="2024-12-20T22:46:00Z">
            <w:rPr>
              <w:rFonts w:ascii="Bookman Old Style" w:hAnsi="Bookman Old Style"/>
              <w:sz w:val="32"/>
              <w:szCs w:val="32"/>
            </w:rPr>
          </w:rPrChange>
        </w:rPr>
        <w:t xml:space="preserve"> </w:t>
      </w:r>
      <w:r w:rsidRPr="009D76D8">
        <w:rPr>
          <w:rFonts w:ascii="Bookman Old Style" w:hAnsi="Bookman Old Style"/>
          <w:szCs w:val="24"/>
          <w:rPrChange w:id="192" w:author="Ashley Frank" w:date="2024-12-20T22:46:00Z">
            <w:rPr>
              <w:rFonts w:ascii="Bookman Old Style" w:hAnsi="Bookman Old Style"/>
              <w:sz w:val="32"/>
              <w:szCs w:val="32"/>
            </w:rPr>
          </w:rPrChange>
        </w:rPr>
        <w:t>must</w:t>
      </w:r>
      <w:r w:rsidR="00D0119C" w:rsidRPr="009D76D8">
        <w:rPr>
          <w:rFonts w:ascii="Bookman Old Style" w:hAnsi="Bookman Old Style"/>
          <w:szCs w:val="24"/>
          <w:rPrChange w:id="193" w:author="Ashley Frank" w:date="2024-12-20T22:46:00Z">
            <w:rPr>
              <w:rFonts w:ascii="Bookman Old Style" w:hAnsi="Bookman Old Style"/>
              <w:sz w:val="32"/>
              <w:szCs w:val="32"/>
            </w:rPr>
          </w:rPrChange>
        </w:rPr>
        <w:t xml:space="preserve"> grow, walk in the faith, </w:t>
      </w:r>
      <w:r w:rsidR="00FD26F1" w:rsidRPr="009D76D8">
        <w:rPr>
          <w:rFonts w:ascii="Bookman Old Style" w:hAnsi="Bookman Old Style"/>
          <w:szCs w:val="24"/>
          <w:rPrChange w:id="194" w:author="Ashley Frank" w:date="2024-12-20T22:46:00Z">
            <w:rPr>
              <w:rFonts w:ascii="Bookman Old Style" w:hAnsi="Bookman Old Style"/>
              <w:sz w:val="32"/>
              <w:szCs w:val="32"/>
            </w:rPr>
          </w:rPrChange>
        </w:rPr>
        <w:t xml:space="preserve">and </w:t>
      </w:r>
      <w:r w:rsidR="00D0119C" w:rsidRPr="009D76D8">
        <w:rPr>
          <w:rFonts w:ascii="Bookman Old Style" w:hAnsi="Bookman Old Style"/>
          <w:szCs w:val="24"/>
          <w:rPrChange w:id="195" w:author="Ashley Frank" w:date="2024-12-20T22:46:00Z">
            <w:rPr>
              <w:rFonts w:ascii="Bookman Old Style" w:hAnsi="Bookman Old Style"/>
              <w:sz w:val="32"/>
              <w:szCs w:val="32"/>
            </w:rPr>
          </w:rPrChange>
        </w:rPr>
        <w:t xml:space="preserve">be a witness, but it is the cross that makes all of this possible. This is what I want to address: the real walk afterward. I want to keep this as simple as possible. The reality of us is that </w:t>
      </w:r>
      <w:r w:rsidRPr="009D76D8">
        <w:rPr>
          <w:rFonts w:ascii="Bookman Old Style" w:hAnsi="Bookman Old Style"/>
          <w:szCs w:val="24"/>
          <w:rPrChange w:id="196" w:author="Ashley Frank" w:date="2024-12-20T22:46:00Z">
            <w:rPr>
              <w:rFonts w:ascii="Bookman Old Style" w:hAnsi="Bookman Old Style"/>
              <w:sz w:val="32"/>
              <w:szCs w:val="32"/>
            </w:rPr>
          </w:rPrChange>
        </w:rPr>
        <w:t>folks</w:t>
      </w:r>
      <w:r w:rsidR="00D0119C" w:rsidRPr="009D76D8">
        <w:rPr>
          <w:rFonts w:ascii="Bookman Old Style" w:hAnsi="Bookman Old Style"/>
          <w:szCs w:val="24"/>
          <w:rPrChange w:id="197" w:author="Ashley Frank" w:date="2024-12-20T22:46:00Z">
            <w:rPr>
              <w:rFonts w:ascii="Bookman Old Style" w:hAnsi="Bookman Old Style"/>
              <w:sz w:val="32"/>
              <w:szCs w:val="32"/>
            </w:rPr>
          </w:rPrChange>
        </w:rPr>
        <w:t xml:space="preserve"> are human. God knows our humanity and is aware of our </w:t>
      </w:r>
      <w:r w:rsidRPr="009D76D8">
        <w:rPr>
          <w:rFonts w:ascii="Bookman Old Style" w:hAnsi="Bookman Old Style"/>
          <w:szCs w:val="24"/>
          <w:rPrChange w:id="198" w:author="Ashley Frank" w:date="2024-12-20T22:46:00Z">
            <w:rPr>
              <w:rFonts w:ascii="Bookman Old Style" w:hAnsi="Bookman Old Style"/>
              <w:sz w:val="32"/>
              <w:szCs w:val="32"/>
            </w:rPr>
          </w:rPrChange>
        </w:rPr>
        <w:t>humanness</w:t>
      </w:r>
      <w:r w:rsidR="00D0119C" w:rsidRPr="009D76D8">
        <w:rPr>
          <w:rFonts w:ascii="Bookman Old Style" w:hAnsi="Bookman Old Style"/>
          <w:szCs w:val="24"/>
          <w:rPrChange w:id="199" w:author="Ashley Frank" w:date="2024-12-20T22:46:00Z">
            <w:rPr>
              <w:rFonts w:ascii="Bookman Old Style" w:hAnsi="Bookman Old Style"/>
              <w:sz w:val="32"/>
              <w:szCs w:val="32"/>
            </w:rPr>
          </w:rPrChange>
        </w:rPr>
        <w:t xml:space="preserve">, frailties, tendencies, and the like. As a Pastor and a </w:t>
      </w:r>
      <w:r w:rsidRPr="009D76D8">
        <w:rPr>
          <w:rFonts w:ascii="Bookman Old Style" w:hAnsi="Bookman Old Style"/>
          <w:szCs w:val="24"/>
          <w:rPrChange w:id="200" w:author="Ashley Frank" w:date="2024-12-20T22:46:00Z">
            <w:rPr>
              <w:rFonts w:ascii="Bookman Old Style" w:hAnsi="Bookman Old Style"/>
              <w:sz w:val="32"/>
              <w:szCs w:val="32"/>
            </w:rPr>
          </w:rPrChange>
        </w:rPr>
        <w:t xml:space="preserve">Mental Health </w:t>
      </w:r>
      <w:r w:rsidR="00D0119C" w:rsidRPr="009D76D8">
        <w:rPr>
          <w:rFonts w:ascii="Bookman Old Style" w:hAnsi="Bookman Old Style"/>
          <w:szCs w:val="24"/>
          <w:rPrChange w:id="201" w:author="Ashley Frank" w:date="2024-12-20T22:46:00Z">
            <w:rPr>
              <w:rFonts w:ascii="Bookman Old Style" w:hAnsi="Bookman Old Style"/>
              <w:sz w:val="32"/>
              <w:szCs w:val="32"/>
            </w:rPr>
          </w:rPrChange>
        </w:rPr>
        <w:t xml:space="preserve">Therapist, I would like to take us on a journey as both. </w:t>
      </w:r>
    </w:p>
    <w:p w14:paraId="62967922" w14:textId="77777777" w:rsidR="002F42EF" w:rsidRPr="009D76D8" w:rsidRDefault="002F42EF" w:rsidP="005844E5">
      <w:pPr>
        <w:pStyle w:val="BodyText"/>
        <w:rPr>
          <w:ins w:id="202" w:author="Ashley Frank" w:date="2024-12-19T21:54:00Z"/>
          <w:rFonts w:ascii="Bookman Old Style" w:hAnsi="Bookman Old Style"/>
          <w:szCs w:val="24"/>
          <w:rPrChange w:id="203" w:author="Ashley Frank" w:date="2024-12-20T22:46:00Z">
            <w:rPr>
              <w:ins w:id="204" w:author="Ashley Frank" w:date="2024-12-19T21:54:00Z"/>
              <w:rFonts w:ascii="Bookman Old Style" w:hAnsi="Bookman Old Style"/>
              <w:sz w:val="32"/>
              <w:szCs w:val="32"/>
            </w:rPr>
          </w:rPrChange>
        </w:rPr>
      </w:pPr>
    </w:p>
    <w:p w14:paraId="08492344" w14:textId="77777777" w:rsidR="002F42EF" w:rsidRPr="009D76D8" w:rsidRDefault="002F42EF" w:rsidP="005844E5">
      <w:pPr>
        <w:pStyle w:val="BodyText"/>
        <w:rPr>
          <w:ins w:id="205" w:author="Ashley Frank" w:date="2024-12-19T21:55:00Z"/>
          <w:rFonts w:ascii="Bookman Old Style" w:hAnsi="Bookman Old Style"/>
          <w:szCs w:val="24"/>
          <w:rPrChange w:id="206" w:author="Ashley Frank" w:date="2024-12-20T22:46:00Z">
            <w:rPr>
              <w:ins w:id="207" w:author="Ashley Frank" w:date="2024-12-19T21:55:00Z"/>
              <w:rFonts w:ascii="Bookman Old Style" w:hAnsi="Bookman Old Style"/>
              <w:sz w:val="32"/>
              <w:szCs w:val="32"/>
            </w:rPr>
          </w:rPrChange>
        </w:rPr>
      </w:pPr>
    </w:p>
    <w:p w14:paraId="734C9EBA" w14:textId="77777777" w:rsidR="002F42EF" w:rsidRPr="009D76D8" w:rsidRDefault="002F42EF" w:rsidP="005844E5">
      <w:pPr>
        <w:pStyle w:val="BodyText"/>
        <w:rPr>
          <w:ins w:id="208" w:author="Ashley Frank" w:date="2024-12-19T21:55:00Z"/>
          <w:rFonts w:ascii="Bookman Old Style" w:hAnsi="Bookman Old Style"/>
          <w:szCs w:val="24"/>
          <w:rPrChange w:id="209" w:author="Ashley Frank" w:date="2024-12-20T22:46:00Z">
            <w:rPr>
              <w:ins w:id="210" w:author="Ashley Frank" w:date="2024-12-19T21:55:00Z"/>
              <w:rFonts w:ascii="Bookman Old Style" w:hAnsi="Bookman Old Style"/>
              <w:sz w:val="32"/>
              <w:szCs w:val="32"/>
            </w:rPr>
          </w:rPrChange>
        </w:rPr>
      </w:pPr>
    </w:p>
    <w:p w14:paraId="04308B94" w14:textId="77777777" w:rsidR="002F42EF" w:rsidRPr="009D76D8" w:rsidRDefault="002F42EF" w:rsidP="005844E5">
      <w:pPr>
        <w:pStyle w:val="BodyText"/>
        <w:rPr>
          <w:ins w:id="211" w:author="Ashley Frank" w:date="2024-12-19T21:55:00Z"/>
          <w:rFonts w:ascii="Bookman Old Style" w:hAnsi="Bookman Old Style"/>
          <w:szCs w:val="24"/>
          <w:rPrChange w:id="212" w:author="Ashley Frank" w:date="2024-12-20T22:46:00Z">
            <w:rPr>
              <w:ins w:id="213" w:author="Ashley Frank" w:date="2024-12-19T21:55:00Z"/>
              <w:rFonts w:ascii="Bookman Old Style" w:hAnsi="Bookman Old Style"/>
              <w:sz w:val="32"/>
              <w:szCs w:val="32"/>
            </w:rPr>
          </w:rPrChange>
        </w:rPr>
      </w:pPr>
    </w:p>
    <w:p w14:paraId="778B3739" w14:textId="77777777" w:rsidR="002F42EF" w:rsidRPr="009D76D8" w:rsidRDefault="002F42EF" w:rsidP="005844E5">
      <w:pPr>
        <w:pStyle w:val="BodyText"/>
        <w:rPr>
          <w:ins w:id="214" w:author="Ashley Frank" w:date="2024-12-19T21:55:00Z"/>
          <w:rFonts w:ascii="Bookman Old Style" w:hAnsi="Bookman Old Style"/>
          <w:szCs w:val="24"/>
          <w:rPrChange w:id="215" w:author="Ashley Frank" w:date="2024-12-20T22:46:00Z">
            <w:rPr>
              <w:ins w:id="216" w:author="Ashley Frank" w:date="2024-12-19T21:55:00Z"/>
              <w:rFonts w:ascii="Bookman Old Style" w:hAnsi="Bookman Old Style"/>
              <w:sz w:val="32"/>
              <w:szCs w:val="32"/>
            </w:rPr>
          </w:rPrChange>
        </w:rPr>
      </w:pPr>
    </w:p>
    <w:p w14:paraId="4E2F126F" w14:textId="77777777" w:rsidR="002F42EF" w:rsidRPr="009D76D8" w:rsidRDefault="002F42EF" w:rsidP="005844E5">
      <w:pPr>
        <w:pStyle w:val="BodyText"/>
        <w:rPr>
          <w:ins w:id="217" w:author="Ashley Frank" w:date="2024-12-19T21:55:00Z"/>
          <w:rFonts w:ascii="Bookman Old Style" w:hAnsi="Bookman Old Style"/>
          <w:szCs w:val="24"/>
          <w:rPrChange w:id="218" w:author="Ashley Frank" w:date="2024-12-20T22:46:00Z">
            <w:rPr>
              <w:ins w:id="219" w:author="Ashley Frank" w:date="2024-12-19T21:55:00Z"/>
              <w:rFonts w:ascii="Bookman Old Style" w:hAnsi="Bookman Old Style"/>
              <w:sz w:val="32"/>
              <w:szCs w:val="32"/>
            </w:rPr>
          </w:rPrChange>
        </w:rPr>
      </w:pPr>
    </w:p>
    <w:p w14:paraId="6564F6F4" w14:textId="77777777" w:rsidR="002F42EF" w:rsidRPr="009D76D8" w:rsidRDefault="002F42EF" w:rsidP="005844E5">
      <w:pPr>
        <w:pStyle w:val="BodyText"/>
        <w:rPr>
          <w:ins w:id="220" w:author="Ashley Frank" w:date="2024-12-19T21:55:00Z"/>
          <w:rFonts w:ascii="Bookman Old Style" w:hAnsi="Bookman Old Style"/>
          <w:szCs w:val="24"/>
          <w:rPrChange w:id="221" w:author="Ashley Frank" w:date="2024-12-20T22:46:00Z">
            <w:rPr>
              <w:ins w:id="222" w:author="Ashley Frank" w:date="2024-12-19T21:55:00Z"/>
              <w:rFonts w:ascii="Bookman Old Style" w:hAnsi="Bookman Old Style"/>
              <w:sz w:val="32"/>
              <w:szCs w:val="32"/>
            </w:rPr>
          </w:rPrChange>
        </w:rPr>
      </w:pPr>
    </w:p>
    <w:p w14:paraId="52F20D90" w14:textId="15D2A758" w:rsidR="002F42EF" w:rsidRPr="009D76D8" w:rsidRDefault="002F42EF" w:rsidP="005844E5">
      <w:pPr>
        <w:pStyle w:val="BodyText"/>
        <w:rPr>
          <w:ins w:id="223" w:author="Ashley Frank" w:date="2024-12-19T21:54:00Z"/>
          <w:rFonts w:ascii="Bookman Old Style" w:hAnsi="Bookman Old Style"/>
          <w:szCs w:val="24"/>
          <w:rPrChange w:id="224" w:author="Ashley Frank" w:date="2024-12-20T22:46:00Z">
            <w:rPr>
              <w:ins w:id="225" w:author="Ashley Frank" w:date="2024-12-19T21:54:00Z"/>
              <w:rFonts w:ascii="Bookman Old Style" w:hAnsi="Bookman Old Style"/>
              <w:sz w:val="32"/>
              <w:szCs w:val="32"/>
            </w:rPr>
          </w:rPrChange>
        </w:rPr>
      </w:pPr>
      <w:ins w:id="226" w:author="Ashley Frank" w:date="2024-12-19T21:54:00Z">
        <w:r w:rsidRPr="009D76D8">
          <w:rPr>
            <w:rFonts w:ascii="Bookman Old Style" w:hAnsi="Bookman Old Style"/>
            <w:szCs w:val="24"/>
            <w:rPrChange w:id="227" w:author="Ashley Frank" w:date="2024-12-20T22:46:00Z">
              <w:rPr>
                <w:rFonts w:ascii="Bookman Old Style" w:hAnsi="Bookman Old Style"/>
                <w:sz w:val="32"/>
                <w:szCs w:val="32"/>
              </w:rPr>
            </w:rPrChange>
          </w:rPr>
          <w:t>Every one</w:t>
        </w:r>
      </w:ins>
      <w:ins w:id="228" w:author="Ashley Frank" w:date="2024-12-19T21:52:00Z">
        <w:r w:rsidRPr="009D76D8">
          <w:rPr>
            <w:rFonts w:ascii="Bookman Old Style" w:hAnsi="Bookman Old Style"/>
            <w:szCs w:val="24"/>
            <w:rPrChange w:id="229" w:author="Ashley Frank" w:date="2024-12-20T22:46:00Z">
              <w:rPr>
                <w:rFonts w:ascii="Bookman Old Style" w:hAnsi="Bookman Old Style"/>
                <w:sz w:val="32"/>
                <w:szCs w:val="32"/>
              </w:rPr>
            </w:rPrChange>
          </w:rPr>
          <w:t xml:space="preserve"> of the chapters of the book will </w:t>
        </w:r>
      </w:ins>
      <w:ins w:id="230" w:author="Ashley Frank" w:date="2024-12-19T21:54:00Z">
        <w:r w:rsidRPr="009D76D8">
          <w:rPr>
            <w:rFonts w:ascii="Bookman Old Style" w:hAnsi="Bookman Old Style"/>
            <w:szCs w:val="24"/>
            <w:rPrChange w:id="231" w:author="Ashley Frank" w:date="2024-12-20T22:46:00Z">
              <w:rPr>
                <w:rFonts w:ascii="Bookman Old Style" w:hAnsi="Bookman Old Style"/>
                <w:sz w:val="32"/>
                <w:szCs w:val="32"/>
              </w:rPr>
            </w:rPrChange>
          </w:rPr>
          <w:t>conclude</w:t>
        </w:r>
      </w:ins>
      <w:ins w:id="232" w:author="Ashley Frank" w:date="2024-12-19T21:53:00Z">
        <w:r w:rsidRPr="009D76D8">
          <w:rPr>
            <w:rFonts w:ascii="Bookman Old Style" w:hAnsi="Bookman Old Style"/>
            <w:szCs w:val="24"/>
            <w:rPrChange w:id="233" w:author="Ashley Frank" w:date="2024-12-20T22:46:00Z">
              <w:rPr>
                <w:rFonts w:ascii="Bookman Old Style" w:hAnsi="Bookman Old Style"/>
                <w:sz w:val="32"/>
                <w:szCs w:val="32"/>
              </w:rPr>
            </w:rPrChange>
          </w:rPr>
          <w:t xml:space="preserve"> with some reflective questions or prompts that you, the reader</w:t>
        </w:r>
      </w:ins>
      <w:ins w:id="234" w:author="Ashley Frank" w:date="2024-12-19T21:54:00Z">
        <w:r w:rsidRPr="009D76D8">
          <w:rPr>
            <w:rFonts w:ascii="Bookman Old Style" w:hAnsi="Bookman Old Style"/>
            <w:szCs w:val="24"/>
            <w:rPrChange w:id="235" w:author="Ashley Frank" w:date="2024-12-20T22:46:00Z">
              <w:rPr>
                <w:rFonts w:ascii="Bookman Old Style" w:hAnsi="Bookman Old Style"/>
                <w:sz w:val="32"/>
                <w:szCs w:val="32"/>
              </w:rPr>
            </w:rPrChange>
          </w:rPr>
          <w:t>,</w:t>
        </w:r>
      </w:ins>
      <w:ins w:id="236" w:author="Ashley Frank" w:date="2024-12-19T21:53:00Z">
        <w:r w:rsidRPr="009D76D8">
          <w:rPr>
            <w:rFonts w:ascii="Bookman Old Style" w:hAnsi="Bookman Old Style"/>
            <w:szCs w:val="24"/>
            <w:rPrChange w:id="237" w:author="Ashley Frank" w:date="2024-12-20T22:46:00Z">
              <w:rPr>
                <w:rFonts w:ascii="Bookman Old Style" w:hAnsi="Bookman Old Style"/>
                <w:sz w:val="32"/>
                <w:szCs w:val="32"/>
              </w:rPr>
            </w:rPrChange>
          </w:rPr>
          <w:t xml:space="preserve"> can use for a more practical application of the lessons in this book</w:t>
        </w:r>
      </w:ins>
      <w:ins w:id="238" w:author="Ashley Frank" w:date="2024-12-19T21:54:00Z">
        <w:r w:rsidRPr="009D76D8">
          <w:rPr>
            <w:rFonts w:ascii="Bookman Old Style" w:hAnsi="Bookman Old Style"/>
            <w:szCs w:val="24"/>
            <w:rPrChange w:id="239" w:author="Ashley Frank" w:date="2024-12-20T22:46:00Z">
              <w:rPr>
                <w:rFonts w:ascii="Bookman Old Style" w:hAnsi="Bookman Old Style"/>
                <w:sz w:val="32"/>
                <w:szCs w:val="32"/>
              </w:rPr>
            </w:rPrChange>
          </w:rPr>
          <w:t>. For this chapter</w:t>
        </w:r>
      </w:ins>
      <w:ins w:id="240" w:author="Ashley Frank" w:date="2024-12-21T03:43:00Z">
        <w:r w:rsidR="00B312E4">
          <w:rPr>
            <w:rFonts w:ascii="Bookman Old Style" w:hAnsi="Bookman Old Style"/>
            <w:szCs w:val="24"/>
          </w:rPr>
          <w:t>,</w:t>
        </w:r>
      </w:ins>
      <w:ins w:id="241" w:author="Ashley Frank" w:date="2024-12-19T21:54:00Z">
        <w:r w:rsidRPr="009D76D8">
          <w:rPr>
            <w:rFonts w:ascii="Bookman Old Style" w:hAnsi="Bookman Old Style"/>
            <w:szCs w:val="24"/>
            <w:rPrChange w:id="242" w:author="Ashley Frank" w:date="2024-12-20T22:46:00Z">
              <w:rPr>
                <w:rFonts w:ascii="Bookman Old Style" w:hAnsi="Bookman Old Style"/>
                <w:sz w:val="32"/>
                <w:szCs w:val="32"/>
              </w:rPr>
            </w:rPrChange>
          </w:rPr>
          <w:t xml:space="preserve"> consider the following:</w:t>
        </w:r>
      </w:ins>
    </w:p>
    <w:p w14:paraId="4148AD51" w14:textId="77777777" w:rsidR="002F42EF" w:rsidRPr="009D76D8" w:rsidRDefault="002F42EF" w:rsidP="002F42EF">
      <w:pPr>
        <w:pStyle w:val="BodyText"/>
        <w:rPr>
          <w:ins w:id="243" w:author="Ashley Frank" w:date="2024-12-19T21:55:00Z"/>
          <w:rFonts w:ascii="Bookman Old Style" w:hAnsi="Bookman Old Style"/>
          <w:szCs w:val="24"/>
          <w:rPrChange w:id="244" w:author="Ashley Frank" w:date="2024-12-20T22:46:00Z">
            <w:rPr>
              <w:ins w:id="245" w:author="Ashley Frank" w:date="2024-12-19T21:55:00Z"/>
              <w:rFonts w:ascii="Bookman Old Style" w:hAnsi="Bookman Old Style"/>
              <w:sz w:val="32"/>
              <w:szCs w:val="32"/>
            </w:rPr>
          </w:rPrChange>
        </w:rPr>
      </w:pPr>
      <w:ins w:id="246" w:author="Ashley Frank" w:date="2024-12-19T21:55:00Z">
        <w:r w:rsidRPr="009D76D8">
          <w:rPr>
            <w:rFonts w:ascii="Bookman Old Style" w:hAnsi="Bookman Old Style"/>
            <w:szCs w:val="24"/>
            <w:rPrChange w:id="247" w:author="Ashley Frank" w:date="2024-12-20T22:46:00Z">
              <w:rPr>
                <w:rFonts w:ascii="Bookman Old Style" w:hAnsi="Bookman Old Style"/>
                <w:sz w:val="32"/>
                <w:szCs w:val="32"/>
              </w:rPr>
            </w:rPrChange>
          </w:rPr>
          <w:t>•</w:t>
        </w:r>
        <w:r w:rsidRPr="009D76D8">
          <w:rPr>
            <w:rFonts w:ascii="Bookman Old Style" w:hAnsi="Bookman Old Style"/>
            <w:szCs w:val="24"/>
            <w:rPrChange w:id="248" w:author="Ashley Frank" w:date="2024-12-20T22:46:00Z">
              <w:rPr>
                <w:rFonts w:ascii="Bookman Old Style" w:hAnsi="Bookman Old Style"/>
                <w:sz w:val="32"/>
                <w:szCs w:val="32"/>
              </w:rPr>
            </w:rPrChange>
          </w:rPr>
          <w:tab/>
          <w:t>What does "walking with God" mean to you personally?</w:t>
        </w:r>
      </w:ins>
    </w:p>
    <w:p w14:paraId="1C2DDF42" w14:textId="77777777" w:rsidR="002F42EF" w:rsidRPr="009D76D8" w:rsidRDefault="002F42EF" w:rsidP="002F42EF">
      <w:pPr>
        <w:pStyle w:val="BodyText"/>
        <w:rPr>
          <w:ins w:id="249" w:author="Ashley Frank" w:date="2024-12-19T21:55:00Z"/>
          <w:rFonts w:ascii="Bookman Old Style" w:hAnsi="Bookman Old Style"/>
          <w:szCs w:val="24"/>
          <w:rPrChange w:id="250" w:author="Ashley Frank" w:date="2024-12-20T22:46:00Z">
            <w:rPr>
              <w:ins w:id="251" w:author="Ashley Frank" w:date="2024-12-19T21:55:00Z"/>
              <w:rFonts w:ascii="Bookman Old Style" w:hAnsi="Bookman Old Style"/>
              <w:sz w:val="32"/>
              <w:szCs w:val="32"/>
            </w:rPr>
          </w:rPrChange>
        </w:rPr>
      </w:pPr>
      <w:ins w:id="252" w:author="Ashley Frank" w:date="2024-12-19T21:55:00Z">
        <w:r w:rsidRPr="009D76D8">
          <w:rPr>
            <w:rFonts w:ascii="Bookman Old Style" w:hAnsi="Bookman Old Style"/>
            <w:szCs w:val="24"/>
            <w:rPrChange w:id="253" w:author="Ashley Frank" w:date="2024-12-20T22:46:00Z">
              <w:rPr>
                <w:rFonts w:ascii="Bookman Old Style" w:hAnsi="Bookman Old Style"/>
                <w:sz w:val="32"/>
                <w:szCs w:val="32"/>
              </w:rPr>
            </w:rPrChange>
          </w:rPr>
          <w:t>•</w:t>
        </w:r>
        <w:r w:rsidRPr="009D76D8">
          <w:rPr>
            <w:rFonts w:ascii="Bookman Old Style" w:hAnsi="Bookman Old Style"/>
            <w:szCs w:val="24"/>
            <w:rPrChange w:id="254" w:author="Ashley Frank" w:date="2024-12-20T22:46:00Z">
              <w:rPr>
                <w:rFonts w:ascii="Bookman Old Style" w:hAnsi="Bookman Old Style"/>
                <w:sz w:val="32"/>
                <w:szCs w:val="32"/>
              </w:rPr>
            </w:rPrChange>
          </w:rPr>
          <w:tab/>
          <w:t>Reflect on a moment when you felt overwhelmed by the world. How did you navigate it?</w:t>
        </w:r>
      </w:ins>
    </w:p>
    <w:p w14:paraId="4C2FA08D" w14:textId="26DAB0DC" w:rsidR="002F42EF" w:rsidRPr="009D76D8" w:rsidRDefault="002F42EF" w:rsidP="002F42EF">
      <w:pPr>
        <w:pStyle w:val="BodyText"/>
        <w:rPr>
          <w:rFonts w:ascii="Bookman Old Style" w:hAnsi="Bookman Old Style"/>
          <w:szCs w:val="24"/>
          <w:rPrChange w:id="255" w:author="Ashley Frank" w:date="2024-12-20T22:46:00Z">
            <w:rPr>
              <w:rFonts w:ascii="Bookman Old Style" w:hAnsi="Bookman Old Style"/>
              <w:sz w:val="32"/>
              <w:szCs w:val="32"/>
            </w:rPr>
          </w:rPrChange>
        </w:rPr>
      </w:pPr>
      <w:ins w:id="256" w:author="Ashley Frank" w:date="2024-12-19T21:55:00Z">
        <w:r w:rsidRPr="009D76D8">
          <w:rPr>
            <w:rFonts w:ascii="Bookman Old Style" w:hAnsi="Bookman Old Style"/>
            <w:szCs w:val="24"/>
            <w:rPrChange w:id="257" w:author="Ashley Frank" w:date="2024-12-20T22:46:00Z">
              <w:rPr>
                <w:rFonts w:ascii="Bookman Old Style" w:hAnsi="Bookman Old Style"/>
                <w:sz w:val="32"/>
                <w:szCs w:val="32"/>
              </w:rPr>
            </w:rPrChange>
          </w:rPr>
          <w:t>•</w:t>
        </w:r>
        <w:r w:rsidRPr="009D76D8">
          <w:rPr>
            <w:rFonts w:ascii="Bookman Old Style" w:hAnsi="Bookman Old Style"/>
            <w:szCs w:val="24"/>
            <w:rPrChange w:id="258" w:author="Ashley Frank" w:date="2024-12-20T22:46:00Z">
              <w:rPr>
                <w:rFonts w:ascii="Bookman Old Style" w:hAnsi="Bookman Old Style"/>
                <w:sz w:val="32"/>
                <w:szCs w:val="32"/>
              </w:rPr>
            </w:rPrChange>
          </w:rPr>
          <w:tab/>
          <w:t>Write about your understanding of the "simplicity of the gospel." How does it shape your faith journey?</w:t>
        </w:r>
      </w:ins>
    </w:p>
    <w:p w14:paraId="0BC1A26C" w14:textId="77777777" w:rsidR="005844E5" w:rsidRPr="009D76D8" w:rsidRDefault="005844E5" w:rsidP="005844E5">
      <w:pPr>
        <w:pStyle w:val="BodyText"/>
        <w:rPr>
          <w:rFonts w:ascii="Bookman Old Style" w:hAnsi="Bookman Old Style"/>
          <w:szCs w:val="24"/>
          <w:rPrChange w:id="259" w:author="Ashley Frank" w:date="2024-12-20T22:46:00Z">
            <w:rPr>
              <w:rFonts w:ascii="Bookman Old Style" w:hAnsi="Bookman Old Style"/>
              <w:sz w:val="32"/>
              <w:szCs w:val="32"/>
            </w:rPr>
          </w:rPrChange>
        </w:rPr>
      </w:pPr>
    </w:p>
    <w:p w14:paraId="4E66A62C" w14:textId="77777777" w:rsidR="005844E5" w:rsidRPr="009D76D8" w:rsidRDefault="005844E5" w:rsidP="005844E5">
      <w:pPr>
        <w:pStyle w:val="BodyText"/>
        <w:rPr>
          <w:rFonts w:ascii="Bookman Old Style" w:hAnsi="Bookman Old Style"/>
          <w:szCs w:val="24"/>
          <w:rPrChange w:id="260" w:author="Ashley Frank" w:date="2024-12-20T22:46:00Z">
            <w:rPr>
              <w:rFonts w:ascii="Bookman Old Style" w:hAnsi="Bookman Old Style"/>
              <w:sz w:val="32"/>
              <w:szCs w:val="32"/>
            </w:rPr>
          </w:rPrChange>
        </w:rPr>
      </w:pPr>
    </w:p>
    <w:p w14:paraId="0764D998" w14:textId="77777777" w:rsidR="005844E5" w:rsidRPr="009D76D8" w:rsidRDefault="005844E5" w:rsidP="005844E5">
      <w:pPr>
        <w:pStyle w:val="BodyText"/>
        <w:rPr>
          <w:rFonts w:ascii="Bookman Old Style" w:hAnsi="Bookman Old Style"/>
          <w:szCs w:val="24"/>
          <w:rPrChange w:id="261" w:author="Ashley Frank" w:date="2024-12-20T22:46:00Z">
            <w:rPr>
              <w:rFonts w:ascii="Bookman Old Style" w:hAnsi="Bookman Old Style"/>
              <w:sz w:val="32"/>
              <w:szCs w:val="32"/>
            </w:rPr>
          </w:rPrChange>
        </w:rPr>
      </w:pPr>
    </w:p>
    <w:p w14:paraId="588327F9" w14:textId="49FDE9AF" w:rsidR="005844E5" w:rsidRPr="009D76D8" w:rsidRDefault="005844E5">
      <w:pPr>
        <w:tabs>
          <w:tab w:val="clear" w:pos="360"/>
          <w:tab w:val="clear" w:pos="9360"/>
        </w:tabs>
        <w:rPr>
          <w:rFonts w:ascii="Bookman Old Style" w:hAnsi="Bookman Old Style"/>
          <w:szCs w:val="24"/>
          <w:rPrChange w:id="262" w:author="Ashley Frank" w:date="2024-12-20T22:46:00Z">
            <w:rPr>
              <w:rFonts w:ascii="Bookman Old Style" w:hAnsi="Bookman Old Style"/>
              <w:sz w:val="32"/>
              <w:szCs w:val="32"/>
            </w:rPr>
          </w:rPrChange>
        </w:rPr>
      </w:pPr>
      <w:r w:rsidRPr="009D76D8">
        <w:rPr>
          <w:rFonts w:ascii="Bookman Old Style" w:hAnsi="Bookman Old Style"/>
          <w:szCs w:val="24"/>
          <w:rPrChange w:id="263" w:author="Ashley Frank" w:date="2024-12-20T22:46:00Z">
            <w:rPr>
              <w:rFonts w:ascii="Bookman Old Style" w:hAnsi="Bookman Old Style"/>
              <w:sz w:val="32"/>
              <w:szCs w:val="32"/>
            </w:rPr>
          </w:rPrChange>
        </w:rPr>
        <w:br w:type="page"/>
      </w:r>
    </w:p>
    <w:p w14:paraId="2CFABAF6" w14:textId="76C00874" w:rsidR="005844E5" w:rsidRPr="009D76D8" w:rsidDel="00E65CCE" w:rsidRDefault="005232FB" w:rsidP="005844E5">
      <w:pPr>
        <w:pStyle w:val="BodyText"/>
        <w:rPr>
          <w:del w:id="264" w:author="Ashley Frank" w:date="2024-12-19T23:08:00Z"/>
          <w:rFonts w:ascii="Bookman Old Style" w:hAnsi="Bookman Old Style"/>
          <w:szCs w:val="24"/>
          <w:rPrChange w:id="265" w:author="Ashley Frank" w:date="2024-12-20T22:46:00Z">
            <w:rPr>
              <w:del w:id="266" w:author="Ashley Frank" w:date="2024-12-19T23:08:00Z"/>
              <w:rFonts w:ascii="Bookman Old Style" w:hAnsi="Bookman Old Style"/>
              <w:sz w:val="32"/>
              <w:szCs w:val="32"/>
            </w:rPr>
          </w:rPrChange>
        </w:rPr>
      </w:pPr>
      <w:del w:id="267" w:author="Ashley Frank" w:date="2024-12-19T23:08:00Z">
        <w:r w:rsidRPr="009D76D8" w:rsidDel="00E65CCE">
          <w:rPr>
            <w:rFonts w:ascii="Bookman Old Style" w:hAnsi="Bookman Old Style"/>
            <w:szCs w:val="24"/>
            <w:rPrChange w:id="268" w:author="Ashley Frank" w:date="2024-12-20T22:46:00Z">
              <w:rPr>
                <w:rFonts w:ascii="Bookman Old Style" w:hAnsi="Bookman Old Style"/>
                <w:sz w:val="32"/>
                <w:szCs w:val="32"/>
              </w:rPr>
            </w:rPrChange>
          </w:rPr>
          <w:lastRenderedPageBreak/>
          <w:delText>Sermon:</w:delText>
        </w:r>
      </w:del>
    </w:p>
    <w:p w14:paraId="3A6B69BC" w14:textId="13A319E6" w:rsidR="00E65CCE" w:rsidRPr="009D76D8" w:rsidRDefault="00E65CCE" w:rsidP="00C42CFA">
      <w:pPr>
        <w:pStyle w:val="BodyText"/>
        <w:jc w:val="center"/>
        <w:rPr>
          <w:ins w:id="269" w:author="Ashley Frank" w:date="2024-12-19T23:08:00Z"/>
          <w:rFonts w:ascii="Bookman Old Style" w:hAnsi="Bookman Old Style"/>
          <w:b/>
          <w:bCs/>
          <w:szCs w:val="24"/>
          <w:u w:val="single"/>
          <w:rPrChange w:id="270" w:author="Ashley Frank" w:date="2024-12-20T22:46:00Z">
            <w:rPr>
              <w:ins w:id="271" w:author="Ashley Frank" w:date="2024-12-19T23:08:00Z"/>
              <w:rFonts w:ascii="Bookman Old Style" w:hAnsi="Bookman Old Style"/>
              <w:b/>
              <w:bCs/>
              <w:sz w:val="32"/>
              <w:szCs w:val="32"/>
              <w:u w:val="single"/>
            </w:rPr>
          </w:rPrChange>
        </w:rPr>
      </w:pPr>
      <w:ins w:id="272" w:author="Ashley Frank" w:date="2024-12-19T20:20:00Z">
        <w:r w:rsidRPr="009D76D8">
          <w:rPr>
            <w:rFonts w:ascii="Bookman Old Style" w:hAnsi="Bookman Old Style"/>
            <w:b/>
            <w:bCs/>
            <w:szCs w:val="24"/>
            <w:u w:val="single"/>
            <w:rPrChange w:id="273" w:author="Ashley Frank" w:date="2024-12-20T22:46:00Z">
              <w:rPr>
                <w:rFonts w:ascii="Bookman Old Style" w:hAnsi="Bookman Old Style"/>
                <w:b/>
                <w:bCs/>
                <w:sz w:val="32"/>
                <w:szCs w:val="32"/>
                <w:u w:val="single"/>
              </w:rPr>
            </w:rPrChange>
          </w:rPr>
          <w:t xml:space="preserve">CHAPTER 1 </w:t>
        </w:r>
      </w:ins>
    </w:p>
    <w:p w14:paraId="2C141FE5" w14:textId="10421880" w:rsidR="00E65CCE" w:rsidRPr="009D76D8" w:rsidRDefault="00B312E4" w:rsidP="00C42CFA">
      <w:pPr>
        <w:pStyle w:val="BodyText"/>
        <w:jc w:val="center"/>
        <w:rPr>
          <w:ins w:id="274" w:author="Ashley Frank" w:date="2024-12-19T23:08:00Z"/>
          <w:rFonts w:ascii="Bookman Old Style" w:hAnsi="Bookman Old Style"/>
          <w:b/>
          <w:bCs/>
          <w:szCs w:val="24"/>
          <w:u w:val="single"/>
          <w:rPrChange w:id="275" w:author="Ashley Frank" w:date="2024-12-20T22:46:00Z">
            <w:rPr>
              <w:ins w:id="276" w:author="Ashley Frank" w:date="2024-12-19T23:08:00Z"/>
              <w:rFonts w:ascii="Bookman Old Style" w:hAnsi="Bookman Old Style"/>
              <w:b/>
              <w:bCs/>
              <w:sz w:val="32"/>
              <w:szCs w:val="32"/>
              <w:u w:val="single"/>
            </w:rPr>
          </w:rPrChange>
        </w:rPr>
      </w:pPr>
      <w:ins w:id="277" w:author="Ashley Frank" w:date="2024-12-21T03:12:00Z">
        <w:r>
          <w:rPr>
            <w:rFonts w:ascii="Bookman Old Style" w:hAnsi="Bookman Old Style"/>
            <w:b/>
            <w:bCs/>
            <w:szCs w:val="24"/>
            <w:u w:val="single"/>
          </w:rPr>
          <w:t>FORGIVENESS</w:t>
        </w:r>
      </w:ins>
    </w:p>
    <w:p w14:paraId="2E184D85" w14:textId="1704BA47" w:rsidR="00E65CCE" w:rsidRPr="009D76D8" w:rsidRDefault="00E65CCE" w:rsidP="00C42CFA">
      <w:pPr>
        <w:pStyle w:val="BodyText"/>
        <w:jc w:val="center"/>
        <w:rPr>
          <w:ins w:id="278" w:author="Ashley Frank" w:date="2024-12-19T23:07:00Z"/>
          <w:rFonts w:ascii="Bookman Old Style" w:hAnsi="Bookman Old Style"/>
          <w:i/>
          <w:iCs/>
          <w:szCs w:val="24"/>
          <w:rPrChange w:id="279" w:author="Ashley Frank" w:date="2024-12-20T22:46:00Z">
            <w:rPr>
              <w:ins w:id="280" w:author="Ashley Frank" w:date="2024-12-19T23:07:00Z"/>
              <w:rFonts w:ascii="Bookman Old Style" w:hAnsi="Bookman Old Style"/>
              <w:b/>
              <w:bCs/>
              <w:sz w:val="32"/>
              <w:szCs w:val="32"/>
              <w:u w:val="single"/>
            </w:rPr>
          </w:rPrChange>
        </w:rPr>
      </w:pPr>
      <w:ins w:id="281" w:author="Ashley Frank" w:date="2024-12-19T23:08:00Z">
        <w:r w:rsidRPr="009D76D8">
          <w:rPr>
            <w:rFonts w:ascii="Bookman Old Style" w:hAnsi="Bookman Old Style"/>
            <w:i/>
            <w:iCs/>
            <w:szCs w:val="24"/>
            <w:rPrChange w:id="282" w:author="Ashley Frank" w:date="2024-12-20T22:46:00Z">
              <w:rPr>
                <w:rFonts w:ascii="Bookman Old Style" w:hAnsi="Bookman Old Style"/>
                <w:b/>
                <w:bCs/>
                <w:sz w:val="32"/>
                <w:szCs w:val="32"/>
                <w:u w:val="single"/>
              </w:rPr>
            </w:rPrChange>
          </w:rPr>
          <w:t>Sermon</w:t>
        </w:r>
      </w:ins>
    </w:p>
    <w:p w14:paraId="5CC6060B" w14:textId="4D56BD25" w:rsidR="00C42CFA" w:rsidRPr="009D76D8" w:rsidRDefault="00C42CFA" w:rsidP="00C42CFA">
      <w:pPr>
        <w:pStyle w:val="BodyText"/>
        <w:jc w:val="center"/>
        <w:rPr>
          <w:rFonts w:ascii="Bookman Old Style" w:hAnsi="Bookman Old Style"/>
          <w:b/>
          <w:bCs/>
          <w:szCs w:val="24"/>
          <w:u w:val="single"/>
          <w:rPrChange w:id="283" w:author="Ashley Frank" w:date="2024-12-20T22:46:00Z">
            <w:rPr>
              <w:rFonts w:ascii="Bookman Old Style" w:hAnsi="Bookman Old Style"/>
              <w:b/>
              <w:bCs/>
              <w:sz w:val="32"/>
              <w:szCs w:val="32"/>
              <w:u w:val="single"/>
            </w:rPr>
          </w:rPrChange>
        </w:rPr>
      </w:pPr>
      <w:r w:rsidRPr="009D76D8">
        <w:rPr>
          <w:rFonts w:ascii="Bookman Old Style" w:hAnsi="Bookman Old Style"/>
          <w:b/>
          <w:bCs/>
          <w:szCs w:val="24"/>
          <w:u w:val="single"/>
          <w:rPrChange w:id="284" w:author="Ashley Frank" w:date="2024-12-20T22:46:00Z">
            <w:rPr>
              <w:rFonts w:ascii="Bookman Old Style" w:hAnsi="Bookman Old Style"/>
              <w:b/>
              <w:bCs/>
              <w:sz w:val="32"/>
              <w:szCs w:val="32"/>
              <w:u w:val="single"/>
            </w:rPr>
          </w:rPrChange>
        </w:rPr>
        <w:t>Zechariah 3</w:t>
      </w:r>
    </w:p>
    <w:p w14:paraId="1672ACB0" w14:textId="12DA2FAC" w:rsidR="00C42CFA" w:rsidRPr="009D76D8" w:rsidRDefault="00C42CFA" w:rsidP="00C42CFA">
      <w:pPr>
        <w:pStyle w:val="BodyText"/>
        <w:rPr>
          <w:rFonts w:ascii="Bookman Old Style" w:hAnsi="Bookman Old Style"/>
          <w:szCs w:val="24"/>
          <w:rPrChange w:id="285" w:author="Ashley Frank" w:date="2024-12-20T22:46:00Z">
            <w:rPr>
              <w:rFonts w:ascii="Bookman Old Style" w:hAnsi="Bookman Old Style"/>
              <w:sz w:val="32"/>
              <w:szCs w:val="32"/>
            </w:rPr>
          </w:rPrChange>
        </w:rPr>
      </w:pPr>
      <w:r w:rsidRPr="009D76D8">
        <w:rPr>
          <w:rFonts w:ascii="Bookman Old Style" w:hAnsi="Bookman Old Style"/>
          <w:b/>
          <w:bCs/>
          <w:szCs w:val="24"/>
          <w:rPrChange w:id="286" w:author="Ashley Frank" w:date="2024-12-20T22:46:00Z">
            <w:rPr>
              <w:rFonts w:ascii="Bookman Old Style" w:hAnsi="Bookman Old Style"/>
              <w:b/>
              <w:bCs/>
              <w:sz w:val="32"/>
              <w:szCs w:val="32"/>
            </w:rPr>
          </w:rPrChange>
        </w:rPr>
        <w:t>3 </w:t>
      </w:r>
      <w:r w:rsidRPr="009D76D8">
        <w:rPr>
          <w:rFonts w:ascii="Bookman Old Style" w:hAnsi="Bookman Old Style"/>
          <w:szCs w:val="24"/>
          <w:rPrChange w:id="287" w:author="Ashley Frank" w:date="2024-12-20T22:46:00Z">
            <w:rPr>
              <w:rFonts w:ascii="Bookman Old Style" w:hAnsi="Bookman Old Style"/>
              <w:sz w:val="32"/>
              <w:szCs w:val="32"/>
            </w:rPr>
          </w:rPrChange>
        </w:rPr>
        <w:t xml:space="preserve">Then he </w:t>
      </w:r>
      <w:r w:rsidR="00497FBF" w:rsidRPr="009D76D8">
        <w:rPr>
          <w:rFonts w:ascii="Bookman Old Style" w:hAnsi="Bookman Old Style"/>
          <w:szCs w:val="24"/>
          <w:rPrChange w:id="288" w:author="Ashley Frank" w:date="2024-12-20T22:46:00Z">
            <w:rPr>
              <w:rFonts w:ascii="Bookman Old Style" w:hAnsi="Bookman Old Style"/>
              <w:sz w:val="32"/>
              <w:szCs w:val="32"/>
            </w:rPr>
          </w:rPrChange>
        </w:rPr>
        <w:t>sho</w:t>
      </w:r>
      <w:r w:rsidR="002C4A2E" w:rsidRPr="009D76D8">
        <w:rPr>
          <w:rFonts w:ascii="Bookman Old Style" w:hAnsi="Bookman Old Style"/>
          <w:szCs w:val="24"/>
          <w:rPrChange w:id="289" w:author="Ashley Frank" w:date="2024-12-20T22:46:00Z">
            <w:rPr>
              <w:rFonts w:ascii="Bookman Old Style" w:hAnsi="Bookman Old Style"/>
              <w:sz w:val="32"/>
              <w:szCs w:val="32"/>
            </w:rPr>
          </w:rPrChange>
        </w:rPr>
        <w:t>we</w:t>
      </w:r>
      <w:r w:rsidR="00497FBF" w:rsidRPr="009D76D8">
        <w:rPr>
          <w:rFonts w:ascii="Bookman Old Style" w:hAnsi="Bookman Old Style"/>
          <w:szCs w:val="24"/>
          <w:rPrChange w:id="290" w:author="Ashley Frank" w:date="2024-12-20T22:46:00Z">
            <w:rPr>
              <w:rFonts w:ascii="Bookman Old Style" w:hAnsi="Bookman Old Style"/>
              <w:sz w:val="32"/>
              <w:szCs w:val="32"/>
            </w:rPr>
          </w:rPrChange>
        </w:rPr>
        <w:t>d</w:t>
      </w:r>
      <w:r w:rsidRPr="009D76D8">
        <w:rPr>
          <w:rFonts w:ascii="Bookman Old Style" w:hAnsi="Bookman Old Style"/>
          <w:szCs w:val="24"/>
          <w:rPrChange w:id="291" w:author="Ashley Frank" w:date="2024-12-20T22:46:00Z">
            <w:rPr>
              <w:rFonts w:ascii="Bookman Old Style" w:hAnsi="Bookman Old Style"/>
              <w:sz w:val="32"/>
              <w:szCs w:val="32"/>
            </w:rPr>
          </w:rPrChange>
        </w:rPr>
        <w:t xml:space="preserve"> me Joshua the high priest standing before the angel of the Lord, and Satan</w:t>
      </w:r>
      <w:r w:rsidRPr="009D76D8">
        <w:rPr>
          <w:rFonts w:ascii="Bookman Old Style" w:hAnsi="Bookman Old Style"/>
          <w:szCs w:val="24"/>
          <w:vertAlign w:val="superscript"/>
          <w:rPrChange w:id="292" w:author="Ashley Frank" w:date="2024-12-20T22:46:00Z">
            <w:rPr>
              <w:rFonts w:ascii="Bookman Old Style" w:hAnsi="Bookman Old Style"/>
              <w:sz w:val="32"/>
              <w:szCs w:val="32"/>
              <w:vertAlign w:val="superscript"/>
            </w:rPr>
          </w:rPrChange>
        </w:rPr>
        <w:t>[</w:t>
      </w:r>
      <w:r w:rsidR="00664ADE" w:rsidRPr="009D76D8">
        <w:rPr>
          <w:szCs w:val="24"/>
        </w:rPr>
        <w:fldChar w:fldCharType="begin"/>
      </w:r>
      <w:r w:rsidR="00664ADE" w:rsidRPr="005416AF">
        <w:rPr>
          <w:szCs w:val="24"/>
        </w:rPr>
        <w:instrText xml:space="preserve"> HYPERLINK "https://www.biblegateway.com/passage/?search=Zechariah+3&amp;version=NIV" \l "fen-NIV-22914a" \o "See footnote a" </w:instrText>
      </w:r>
      <w:r w:rsidR="00664ADE" w:rsidRPr="009D76D8">
        <w:rPr>
          <w:szCs w:val="24"/>
        </w:rPr>
        <w:fldChar w:fldCharType="separate"/>
      </w:r>
      <w:r w:rsidRPr="009D76D8">
        <w:rPr>
          <w:rStyle w:val="Hyperlink"/>
          <w:rFonts w:ascii="Bookman Old Style" w:hAnsi="Bookman Old Style"/>
          <w:szCs w:val="24"/>
          <w:vertAlign w:val="superscript"/>
          <w:rPrChange w:id="293" w:author="Ashley Frank" w:date="2024-12-20T22:46:00Z">
            <w:rPr>
              <w:rStyle w:val="Hyperlink"/>
              <w:rFonts w:ascii="Bookman Old Style" w:hAnsi="Bookman Old Style"/>
              <w:sz w:val="32"/>
              <w:szCs w:val="32"/>
              <w:vertAlign w:val="superscript"/>
            </w:rPr>
          </w:rPrChange>
        </w:rPr>
        <w:t>a</w:t>
      </w:r>
      <w:r w:rsidR="00664ADE" w:rsidRPr="009D76D8">
        <w:rPr>
          <w:rStyle w:val="Hyperlink"/>
          <w:rFonts w:ascii="Bookman Old Style" w:hAnsi="Bookman Old Style"/>
          <w:szCs w:val="24"/>
          <w:vertAlign w:val="superscript"/>
          <w:rPrChange w:id="294" w:author="Ashley Frank" w:date="2024-12-20T22:46:00Z">
            <w:rPr>
              <w:rStyle w:val="Hyperlink"/>
              <w:rFonts w:ascii="Bookman Old Style" w:hAnsi="Bookman Old Style"/>
              <w:sz w:val="32"/>
              <w:szCs w:val="32"/>
              <w:vertAlign w:val="superscript"/>
            </w:rPr>
          </w:rPrChange>
        </w:rPr>
        <w:fldChar w:fldCharType="end"/>
      </w:r>
      <w:r w:rsidRPr="009D76D8">
        <w:rPr>
          <w:rFonts w:ascii="Bookman Old Style" w:hAnsi="Bookman Old Style"/>
          <w:szCs w:val="24"/>
          <w:vertAlign w:val="superscript"/>
          <w:rPrChange w:id="295" w:author="Ashley Frank" w:date="2024-12-20T22:46:00Z">
            <w:rPr>
              <w:rFonts w:ascii="Bookman Old Style" w:hAnsi="Bookman Old Style"/>
              <w:sz w:val="32"/>
              <w:szCs w:val="32"/>
              <w:vertAlign w:val="superscript"/>
            </w:rPr>
          </w:rPrChange>
        </w:rPr>
        <w:t>]</w:t>
      </w:r>
      <w:r w:rsidRPr="009D76D8">
        <w:rPr>
          <w:rFonts w:ascii="Bookman Old Style" w:hAnsi="Bookman Old Style"/>
          <w:szCs w:val="24"/>
          <w:rPrChange w:id="296" w:author="Ashley Frank" w:date="2024-12-20T22:46:00Z">
            <w:rPr>
              <w:rFonts w:ascii="Bookman Old Style" w:hAnsi="Bookman Old Style"/>
              <w:sz w:val="32"/>
              <w:szCs w:val="32"/>
            </w:rPr>
          </w:rPrChange>
        </w:rPr>
        <w:t> standing at his right side to accuse him. </w:t>
      </w:r>
      <w:r w:rsidRPr="009D76D8">
        <w:rPr>
          <w:rFonts w:ascii="Bookman Old Style" w:hAnsi="Bookman Old Style"/>
          <w:b/>
          <w:bCs/>
          <w:szCs w:val="24"/>
          <w:vertAlign w:val="superscript"/>
          <w:rPrChange w:id="297" w:author="Ashley Frank" w:date="2024-12-20T22:46:00Z">
            <w:rPr>
              <w:rFonts w:ascii="Bookman Old Style" w:hAnsi="Bookman Old Style"/>
              <w:b/>
              <w:bCs/>
              <w:sz w:val="32"/>
              <w:szCs w:val="32"/>
              <w:vertAlign w:val="superscript"/>
            </w:rPr>
          </w:rPrChange>
        </w:rPr>
        <w:t>2 </w:t>
      </w:r>
      <w:r w:rsidRPr="009D76D8">
        <w:rPr>
          <w:rFonts w:ascii="Bookman Old Style" w:hAnsi="Bookman Old Style"/>
          <w:szCs w:val="24"/>
          <w:rPrChange w:id="298" w:author="Ashley Frank" w:date="2024-12-20T22:46:00Z">
            <w:rPr>
              <w:rFonts w:ascii="Bookman Old Style" w:hAnsi="Bookman Old Style"/>
              <w:sz w:val="32"/>
              <w:szCs w:val="32"/>
            </w:rPr>
          </w:rPrChange>
        </w:rPr>
        <w:t>The Lord said to Satan, “The Lord rebuke you, Satan! The Lord, who has chosen Jerusalem, rebuke you! Is not this man a burning stick snatched from the fire?”</w:t>
      </w:r>
    </w:p>
    <w:p w14:paraId="48579E53" w14:textId="4F30FCAF" w:rsidR="00C42CFA" w:rsidRPr="009D76D8" w:rsidRDefault="00C42CFA" w:rsidP="00C42CFA">
      <w:pPr>
        <w:pStyle w:val="BodyText"/>
        <w:rPr>
          <w:rFonts w:ascii="Bookman Old Style" w:hAnsi="Bookman Old Style"/>
          <w:szCs w:val="24"/>
          <w:rPrChange w:id="299" w:author="Ashley Frank" w:date="2024-12-20T22:46:00Z">
            <w:rPr>
              <w:rFonts w:ascii="Bookman Old Style" w:hAnsi="Bookman Old Style"/>
              <w:sz w:val="32"/>
              <w:szCs w:val="32"/>
            </w:rPr>
          </w:rPrChange>
        </w:rPr>
      </w:pPr>
      <w:r w:rsidRPr="009D76D8">
        <w:rPr>
          <w:rFonts w:ascii="Bookman Old Style" w:hAnsi="Bookman Old Style"/>
          <w:b/>
          <w:bCs/>
          <w:szCs w:val="24"/>
          <w:vertAlign w:val="superscript"/>
          <w:rPrChange w:id="300" w:author="Ashley Frank" w:date="2024-12-20T22:46:00Z">
            <w:rPr>
              <w:rFonts w:ascii="Bookman Old Style" w:hAnsi="Bookman Old Style"/>
              <w:b/>
              <w:bCs/>
              <w:sz w:val="32"/>
              <w:szCs w:val="32"/>
              <w:vertAlign w:val="superscript"/>
            </w:rPr>
          </w:rPrChange>
        </w:rPr>
        <w:t>3 </w:t>
      </w:r>
      <w:r w:rsidRPr="009D76D8">
        <w:rPr>
          <w:rFonts w:ascii="Bookman Old Style" w:hAnsi="Bookman Old Style"/>
          <w:szCs w:val="24"/>
          <w:rPrChange w:id="301" w:author="Ashley Frank" w:date="2024-12-20T22:46:00Z">
            <w:rPr>
              <w:rFonts w:ascii="Bookman Old Style" w:hAnsi="Bookman Old Style"/>
              <w:sz w:val="32"/>
              <w:szCs w:val="32"/>
            </w:rPr>
          </w:rPrChange>
        </w:rPr>
        <w:t>Now Joshua was dressed in filthy clothes as he stood before the angel. </w:t>
      </w:r>
      <w:r w:rsidRPr="009D76D8">
        <w:rPr>
          <w:rFonts w:ascii="Bookman Old Style" w:hAnsi="Bookman Old Style"/>
          <w:b/>
          <w:bCs/>
          <w:szCs w:val="24"/>
          <w:vertAlign w:val="superscript"/>
          <w:rPrChange w:id="302" w:author="Ashley Frank" w:date="2024-12-20T22:46:00Z">
            <w:rPr>
              <w:rFonts w:ascii="Bookman Old Style" w:hAnsi="Bookman Old Style"/>
              <w:b/>
              <w:bCs/>
              <w:sz w:val="32"/>
              <w:szCs w:val="32"/>
              <w:vertAlign w:val="superscript"/>
            </w:rPr>
          </w:rPrChange>
        </w:rPr>
        <w:t>4 </w:t>
      </w:r>
      <w:r w:rsidRPr="009D76D8">
        <w:rPr>
          <w:rFonts w:ascii="Bookman Old Style" w:hAnsi="Bookman Old Style"/>
          <w:szCs w:val="24"/>
          <w:rPrChange w:id="303" w:author="Ashley Frank" w:date="2024-12-20T22:46:00Z">
            <w:rPr>
              <w:rFonts w:ascii="Bookman Old Style" w:hAnsi="Bookman Old Style"/>
              <w:sz w:val="32"/>
              <w:szCs w:val="32"/>
            </w:rPr>
          </w:rPrChange>
        </w:rPr>
        <w:t xml:space="preserve">The angel said to those who </w:t>
      </w:r>
      <w:r w:rsidR="00F823D5" w:rsidRPr="009D76D8">
        <w:rPr>
          <w:rFonts w:ascii="Bookman Old Style" w:hAnsi="Bookman Old Style"/>
          <w:szCs w:val="24"/>
          <w:rPrChange w:id="304"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305" w:author="Ashley Frank" w:date="2024-12-20T22:46:00Z">
            <w:rPr>
              <w:rFonts w:ascii="Bookman Old Style" w:hAnsi="Bookman Old Style"/>
              <w:sz w:val="32"/>
              <w:szCs w:val="32"/>
            </w:rPr>
          </w:rPrChange>
        </w:rPr>
        <w:t>e</w:t>
      </w:r>
      <w:r w:rsidRPr="009D76D8">
        <w:rPr>
          <w:rFonts w:ascii="Bookman Old Style" w:hAnsi="Bookman Old Style"/>
          <w:szCs w:val="24"/>
          <w:rPrChange w:id="306" w:author="Ashley Frank" w:date="2024-12-20T22:46:00Z">
            <w:rPr>
              <w:rFonts w:ascii="Bookman Old Style" w:hAnsi="Bookman Old Style"/>
              <w:sz w:val="32"/>
              <w:szCs w:val="32"/>
            </w:rPr>
          </w:rPrChange>
        </w:rPr>
        <w:t>re standing before him, “Take off his filthy clothes.”</w:t>
      </w:r>
    </w:p>
    <w:p w14:paraId="6461AD71" w14:textId="77777777" w:rsidR="00C42CFA" w:rsidRPr="009D76D8" w:rsidRDefault="00C42CFA" w:rsidP="00C42CFA">
      <w:pPr>
        <w:pStyle w:val="BodyText"/>
        <w:rPr>
          <w:rFonts w:ascii="Bookman Old Style" w:hAnsi="Bookman Old Style"/>
          <w:szCs w:val="24"/>
          <w:rPrChange w:id="307" w:author="Ashley Frank" w:date="2024-12-20T22:46:00Z">
            <w:rPr>
              <w:rFonts w:ascii="Bookman Old Style" w:hAnsi="Bookman Old Style"/>
              <w:sz w:val="32"/>
              <w:szCs w:val="32"/>
            </w:rPr>
          </w:rPrChange>
        </w:rPr>
      </w:pPr>
      <w:r w:rsidRPr="009D76D8">
        <w:rPr>
          <w:rFonts w:ascii="Bookman Old Style" w:hAnsi="Bookman Old Style"/>
          <w:szCs w:val="24"/>
          <w:rPrChange w:id="308" w:author="Ashley Frank" w:date="2024-12-20T22:46:00Z">
            <w:rPr>
              <w:rFonts w:ascii="Bookman Old Style" w:hAnsi="Bookman Old Style"/>
              <w:sz w:val="32"/>
              <w:szCs w:val="32"/>
            </w:rPr>
          </w:rPrChange>
        </w:rPr>
        <w:t>Then he said to Joshua, “See, I have taken away your sin, and I will put fine garments on you.”</w:t>
      </w:r>
    </w:p>
    <w:p w14:paraId="1247B958" w14:textId="7DF9BD22" w:rsidR="00C42CFA" w:rsidRPr="009D76D8" w:rsidRDefault="00C42CFA" w:rsidP="00C42CFA">
      <w:pPr>
        <w:pStyle w:val="BodyText"/>
        <w:rPr>
          <w:rFonts w:ascii="Bookman Old Style" w:hAnsi="Bookman Old Style"/>
          <w:szCs w:val="24"/>
          <w:rPrChange w:id="309" w:author="Ashley Frank" w:date="2024-12-20T22:46:00Z">
            <w:rPr>
              <w:rFonts w:ascii="Bookman Old Style" w:hAnsi="Bookman Old Style"/>
              <w:sz w:val="32"/>
              <w:szCs w:val="32"/>
            </w:rPr>
          </w:rPrChange>
        </w:rPr>
      </w:pPr>
      <w:r w:rsidRPr="009D76D8">
        <w:rPr>
          <w:rFonts w:ascii="Bookman Old Style" w:hAnsi="Bookman Old Style"/>
          <w:b/>
          <w:bCs/>
          <w:szCs w:val="24"/>
          <w:vertAlign w:val="superscript"/>
          <w:rPrChange w:id="310" w:author="Ashley Frank" w:date="2024-12-20T22:46:00Z">
            <w:rPr>
              <w:rFonts w:ascii="Bookman Old Style" w:hAnsi="Bookman Old Style"/>
              <w:b/>
              <w:bCs/>
              <w:sz w:val="32"/>
              <w:szCs w:val="32"/>
              <w:vertAlign w:val="superscript"/>
            </w:rPr>
          </w:rPrChange>
        </w:rPr>
        <w:t>5 </w:t>
      </w:r>
      <w:r w:rsidRPr="009D76D8">
        <w:rPr>
          <w:rFonts w:ascii="Bookman Old Style" w:hAnsi="Bookman Old Style"/>
          <w:szCs w:val="24"/>
          <w:rPrChange w:id="311" w:author="Ashley Frank" w:date="2024-12-20T22:46:00Z">
            <w:rPr>
              <w:rFonts w:ascii="Bookman Old Style" w:hAnsi="Bookman Old Style"/>
              <w:sz w:val="32"/>
              <w:szCs w:val="32"/>
            </w:rPr>
          </w:rPrChange>
        </w:rPr>
        <w:t>Then I said, “Put a clean turban on his head.” So they put a clean turban on his head and clothed him while the angel of the Lord stood by.</w:t>
      </w:r>
    </w:p>
    <w:p w14:paraId="649E3105" w14:textId="77777777" w:rsidR="00C42CFA" w:rsidRPr="009D76D8" w:rsidRDefault="00C42CFA" w:rsidP="00C42CFA">
      <w:pPr>
        <w:pStyle w:val="BodyText"/>
        <w:rPr>
          <w:rFonts w:ascii="Bookman Old Style" w:hAnsi="Bookman Old Style"/>
          <w:szCs w:val="24"/>
          <w:rPrChange w:id="312" w:author="Ashley Frank" w:date="2024-12-20T22:46:00Z">
            <w:rPr>
              <w:rFonts w:ascii="Bookman Old Style" w:hAnsi="Bookman Old Style"/>
              <w:sz w:val="32"/>
              <w:szCs w:val="32"/>
            </w:rPr>
          </w:rPrChange>
        </w:rPr>
      </w:pPr>
      <w:r w:rsidRPr="009D76D8">
        <w:rPr>
          <w:rFonts w:ascii="Bookman Old Style" w:hAnsi="Bookman Old Style"/>
          <w:b/>
          <w:bCs/>
          <w:szCs w:val="24"/>
          <w:vertAlign w:val="superscript"/>
          <w:rPrChange w:id="313" w:author="Ashley Frank" w:date="2024-12-20T22:46:00Z">
            <w:rPr>
              <w:rFonts w:ascii="Bookman Old Style" w:hAnsi="Bookman Old Style"/>
              <w:b/>
              <w:bCs/>
              <w:sz w:val="32"/>
              <w:szCs w:val="32"/>
              <w:vertAlign w:val="superscript"/>
            </w:rPr>
          </w:rPrChange>
        </w:rPr>
        <w:t>6 </w:t>
      </w:r>
      <w:r w:rsidRPr="009D76D8">
        <w:rPr>
          <w:rFonts w:ascii="Bookman Old Style" w:hAnsi="Bookman Old Style"/>
          <w:szCs w:val="24"/>
          <w:rPrChange w:id="314" w:author="Ashley Frank" w:date="2024-12-20T22:46:00Z">
            <w:rPr>
              <w:rFonts w:ascii="Bookman Old Style" w:hAnsi="Bookman Old Style"/>
              <w:sz w:val="32"/>
              <w:szCs w:val="32"/>
            </w:rPr>
          </w:rPrChange>
        </w:rPr>
        <w:t>The angel of the Lord gave this charge to Joshua: </w:t>
      </w:r>
      <w:r w:rsidRPr="009D76D8">
        <w:rPr>
          <w:rFonts w:ascii="Bookman Old Style" w:hAnsi="Bookman Old Style"/>
          <w:b/>
          <w:bCs/>
          <w:szCs w:val="24"/>
          <w:vertAlign w:val="superscript"/>
          <w:rPrChange w:id="315" w:author="Ashley Frank" w:date="2024-12-20T22:46:00Z">
            <w:rPr>
              <w:rFonts w:ascii="Bookman Old Style" w:hAnsi="Bookman Old Style"/>
              <w:b/>
              <w:bCs/>
              <w:sz w:val="32"/>
              <w:szCs w:val="32"/>
              <w:vertAlign w:val="superscript"/>
            </w:rPr>
          </w:rPrChange>
        </w:rPr>
        <w:t>7 </w:t>
      </w:r>
      <w:r w:rsidRPr="009D76D8">
        <w:rPr>
          <w:rFonts w:ascii="Bookman Old Style" w:hAnsi="Bookman Old Style"/>
          <w:szCs w:val="24"/>
          <w:rPrChange w:id="316" w:author="Ashley Frank" w:date="2024-12-20T22:46:00Z">
            <w:rPr>
              <w:rFonts w:ascii="Bookman Old Style" w:hAnsi="Bookman Old Style"/>
              <w:sz w:val="32"/>
              <w:szCs w:val="32"/>
            </w:rPr>
          </w:rPrChange>
        </w:rPr>
        <w:t>“This is what the Lord Almighty says: ‘If you will walk in obedience to me and keep my requirements, then you will govern my house and have charge of my courts, and I will give you a place among these standing here.</w:t>
      </w:r>
    </w:p>
    <w:p w14:paraId="23CB74AB" w14:textId="77777777" w:rsidR="00C42CFA" w:rsidRPr="009D76D8" w:rsidRDefault="00C42CFA" w:rsidP="00C42CFA">
      <w:pPr>
        <w:pStyle w:val="BodyText"/>
        <w:rPr>
          <w:rFonts w:ascii="Bookman Old Style" w:hAnsi="Bookman Old Style"/>
          <w:szCs w:val="24"/>
          <w:rPrChange w:id="317" w:author="Ashley Frank" w:date="2024-12-20T22:46:00Z">
            <w:rPr>
              <w:rFonts w:ascii="Bookman Old Style" w:hAnsi="Bookman Old Style"/>
              <w:sz w:val="32"/>
              <w:szCs w:val="32"/>
            </w:rPr>
          </w:rPrChange>
        </w:rPr>
      </w:pPr>
      <w:r w:rsidRPr="009D76D8">
        <w:rPr>
          <w:rFonts w:ascii="Bookman Old Style" w:hAnsi="Bookman Old Style"/>
          <w:b/>
          <w:bCs/>
          <w:szCs w:val="24"/>
          <w:vertAlign w:val="superscript"/>
          <w:rPrChange w:id="318" w:author="Ashley Frank" w:date="2024-12-20T22:46:00Z">
            <w:rPr>
              <w:rFonts w:ascii="Bookman Old Style" w:hAnsi="Bookman Old Style"/>
              <w:b/>
              <w:bCs/>
              <w:sz w:val="32"/>
              <w:szCs w:val="32"/>
              <w:vertAlign w:val="superscript"/>
            </w:rPr>
          </w:rPrChange>
        </w:rPr>
        <w:t>8 </w:t>
      </w:r>
      <w:r w:rsidRPr="009D76D8">
        <w:rPr>
          <w:rFonts w:ascii="Bookman Old Style" w:hAnsi="Bookman Old Style"/>
          <w:szCs w:val="24"/>
          <w:rPrChange w:id="319" w:author="Ashley Frank" w:date="2024-12-20T22:46:00Z">
            <w:rPr>
              <w:rFonts w:ascii="Bookman Old Style" w:hAnsi="Bookman Old Style"/>
              <w:sz w:val="32"/>
              <w:szCs w:val="32"/>
            </w:rPr>
          </w:rPrChange>
        </w:rPr>
        <w:t>“‘Listen, High Priest Joshua, you and your associates seated before you, who are men symbolic of things to come: I am going to bring my servant, the Branch. </w:t>
      </w:r>
      <w:r w:rsidRPr="009D76D8">
        <w:rPr>
          <w:rFonts w:ascii="Bookman Old Style" w:hAnsi="Bookman Old Style"/>
          <w:b/>
          <w:bCs/>
          <w:szCs w:val="24"/>
          <w:vertAlign w:val="superscript"/>
          <w:rPrChange w:id="320" w:author="Ashley Frank" w:date="2024-12-20T22:46:00Z">
            <w:rPr>
              <w:rFonts w:ascii="Bookman Old Style" w:hAnsi="Bookman Old Style"/>
              <w:b/>
              <w:bCs/>
              <w:sz w:val="32"/>
              <w:szCs w:val="32"/>
              <w:vertAlign w:val="superscript"/>
            </w:rPr>
          </w:rPrChange>
        </w:rPr>
        <w:t>9 </w:t>
      </w:r>
      <w:r w:rsidRPr="009D76D8">
        <w:rPr>
          <w:rFonts w:ascii="Bookman Old Style" w:hAnsi="Bookman Old Style"/>
          <w:szCs w:val="24"/>
          <w:rPrChange w:id="321" w:author="Ashley Frank" w:date="2024-12-20T22:46:00Z">
            <w:rPr>
              <w:rFonts w:ascii="Bookman Old Style" w:hAnsi="Bookman Old Style"/>
              <w:sz w:val="32"/>
              <w:szCs w:val="32"/>
            </w:rPr>
          </w:rPrChange>
        </w:rPr>
        <w:t>See, the stone I have set in front of Joshua! There are seven eyes</w:t>
      </w:r>
      <w:r w:rsidRPr="009D76D8">
        <w:rPr>
          <w:rFonts w:ascii="Bookman Old Style" w:hAnsi="Bookman Old Style"/>
          <w:szCs w:val="24"/>
          <w:vertAlign w:val="superscript"/>
          <w:rPrChange w:id="322" w:author="Ashley Frank" w:date="2024-12-20T22:46:00Z">
            <w:rPr>
              <w:rFonts w:ascii="Bookman Old Style" w:hAnsi="Bookman Old Style"/>
              <w:sz w:val="32"/>
              <w:szCs w:val="32"/>
              <w:vertAlign w:val="superscript"/>
            </w:rPr>
          </w:rPrChange>
        </w:rPr>
        <w:t>[</w:t>
      </w:r>
      <w:r w:rsidR="00664ADE" w:rsidRPr="009D76D8">
        <w:rPr>
          <w:szCs w:val="24"/>
        </w:rPr>
        <w:fldChar w:fldCharType="begin"/>
      </w:r>
      <w:r w:rsidR="00664ADE" w:rsidRPr="005416AF">
        <w:rPr>
          <w:szCs w:val="24"/>
        </w:rPr>
        <w:instrText xml:space="preserve"> HYPERLINK "https://www.biblegateway.com/passage/?search=Zechariah+3&amp;version=NIV" \l "fen-NIV-22922b" \o "See footnote b" </w:instrText>
      </w:r>
      <w:r w:rsidR="00664ADE" w:rsidRPr="009D76D8">
        <w:rPr>
          <w:szCs w:val="24"/>
        </w:rPr>
        <w:fldChar w:fldCharType="separate"/>
      </w:r>
      <w:r w:rsidRPr="009D76D8">
        <w:rPr>
          <w:rStyle w:val="Hyperlink"/>
          <w:rFonts w:ascii="Bookman Old Style" w:hAnsi="Bookman Old Style"/>
          <w:szCs w:val="24"/>
          <w:vertAlign w:val="superscript"/>
          <w:rPrChange w:id="323" w:author="Ashley Frank" w:date="2024-12-20T22:46:00Z">
            <w:rPr>
              <w:rStyle w:val="Hyperlink"/>
              <w:rFonts w:ascii="Bookman Old Style" w:hAnsi="Bookman Old Style"/>
              <w:sz w:val="32"/>
              <w:szCs w:val="32"/>
              <w:vertAlign w:val="superscript"/>
            </w:rPr>
          </w:rPrChange>
        </w:rPr>
        <w:t>b</w:t>
      </w:r>
      <w:r w:rsidR="00664ADE" w:rsidRPr="009D76D8">
        <w:rPr>
          <w:rStyle w:val="Hyperlink"/>
          <w:rFonts w:ascii="Bookman Old Style" w:hAnsi="Bookman Old Style"/>
          <w:szCs w:val="24"/>
          <w:vertAlign w:val="superscript"/>
          <w:rPrChange w:id="324" w:author="Ashley Frank" w:date="2024-12-20T22:46:00Z">
            <w:rPr>
              <w:rStyle w:val="Hyperlink"/>
              <w:rFonts w:ascii="Bookman Old Style" w:hAnsi="Bookman Old Style"/>
              <w:sz w:val="32"/>
              <w:szCs w:val="32"/>
              <w:vertAlign w:val="superscript"/>
            </w:rPr>
          </w:rPrChange>
        </w:rPr>
        <w:fldChar w:fldCharType="end"/>
      </w:r>
      <w:r w:rsidRPr="009D76D8">
        <w:rPr>
          <w:rFonts w:ascii="Bookman Old Style" w:hAnsi="Bookman Old Style"/>
          <w:szCs w:val="24"/>
          <w:vertAlign w:val="superscript"/>
          <w:rPrChange w:id="325" w:author="Ashley Frank" w:date="2024-12-20T22:46:00Z">
            <w:rPr>
              <w:rFonts w:ascii="Bookman Old Style" w:hAnsi="Bookman Old Style"/>
              <w:sz w:val="32"/>
              <w:szCs w:val="32"/>
              <w:vertAlign w:val="superscript"/>
            </w:rPr>
          </w:rPrChange>
        </w:rPr>
        <w:t>]</w:t>
      </w:r>
      <w:r w:rsidRPr="009D76D8">
        <w:rPr>
          <w:rFonts w:ascii="Bookman Old Style" w:hAnsi="Bookman Old Style"/>
          <w:szCs w:val="24"/>
          <w:rPrChange w:id="326" w:author="Ashley Frank" w:date="2024-12-20T22:46:00Z">
            <w:rPr>
              <w:rFonts w:ascii="Bookman Old Style" w:hAnsi="Bookman Old Style"/>
              <w:sz w:val="32"/>
              <w:szCs w:val="32"/>
            </w:rPr>
          </w:rPrChange>
        </w:rPr>
        <w:t xml:space="preserve"> on </w:t>
      </w:r>
      <w:r w:rsidRPr="009D76D8">
        <w:rPr>
          <w:rFonts w:ascii="Bookman Old Style" w:hAnsi="Bookman Old Style"/>
          <w:szCs w:val="24"/>
          <w:rPrChange w:id="327" w:author="Ashley Frank" w:date="2024-12-20T22:46:00Z">
            <w:rPr>
              <w:rFonts w:ascii="Bookman Old Style" w:hAnsi="Bookman Old Style"/>
              <w:sz w:val="32"/>
              <w:szCs w:val="32"/>
            </w:rPr>
          </w:rPrChange>
        </w:rPr>
        <w:lastRenderedPageBreak/>
        <w:t>that one stone, and I will engrave an inscription on it,’ says the Lord Almighty, ‘and I will remove the sin of this land in a single day.</w:t>
      </w:r>
    </w:p>
    <w:p w14:paraId="4F479485" w14:textId="018384B7" w:rsidR="00C42CFA" w:rsidRPr="009D76D8" w:rsidRDefault="00C42CFA" w:rsidP="00C42CFA">
      <w:pPr>
        <w:pStyle w:val="BodyText"/>
        <w:rPr>
          <w:rFonts w:ascii="Bookman Old Style" w:hAnsi="Bookman Old Style"/>
          <w:szCs w:val="24"/>
          <w:rPrChange w:id="328" w:author="Ashley Frank" w:date="2024-12-20T22:46:00Z">
            <w:rPr>
              <w:rFonts w:ascii="Bookman Old Style" w:hAnsi="Bookman Old Style"/>
              <w:sz w:val="32"/>
              <w:szCs w:val="32"/>
            </w:rPr>
          </w:rPrChange>
        </w:rPr>
      </w:pPr>
      <w:r w:rsidRPr="009D76D8">
        <w:rPr>
          <w:rFonts w:ascii="Bookman Old Style" w:hAnsi="Bookman Old Style"/>
          <w:b/>
          <w:bCs/>
          <w:szCs w:val="24"/>
          <w:vertAlign w:val="superscript"/>
          <w:rPrChange w:id="329" w:author="Ashley Frank" w:date="2024-12-20T22:46:00Z">
            <w:rPr>
              <w:rFonts w:ascii="Bookman Old Style" w:hAnsi="Bookman Old Style"/>
              <w:b/>
              <w:bCs/>
              <w:sz w:val="32"/>
              <w:szCs w:val="32"/>
              <w:vertAlign w:val="superscript"/>
            </w:rPr>
          </w:rPrChange>
        </w:rPr>
        <w:t>10 </w:t>
      </w:r>
      <w:r w:rsidRPr="009D76D8">
        <w:rPr>
          <w:rFonts w:ascii="Bookman Old Style" w:hAnsi="Bookman Old Style"/>
          <w:szCs w:val="24"/>
          <w:rPrChange w:id="330" w:author="Ashley Frank" w:date="2024-12-20T22:46:00Z">
            <w:rPr>
              <w:rFonts w:ascii="Bookman Old Style" w:hAnsi="Bookman Old Style"/>
              <w:sz w:val="32"/>
              <w:szCs w:val="32"/>
            </w:rPr>
          </w:rPrChange>
        </w:rPr>
        <w:t>“‘In that day each of you will invite your neighbor to sit under your vine and fig tree,’ declares the Lord Almighty.”</w:t>
      </w:r>
      <w:r w:rsidR="00D0119C" w:rsidRPr="009D76D8">
        <w:rPr>
          <w:rFonts w:ascii="Bookman Old Style" w:hAnsi="Bookman Old Style"/>
          <w:szCs w:val="24"/>
          <w:rPrChange w:id="331" w:author="Ashley Frank" w:date="2024-12-20T22:46:00Z">
            <w:rPr>
              <w:rFonts w:ascii="Bookman Old Style" w:hAnsi="Bookman Old Style"/>
              <w:sz w:val="32"/>
              <w:szCs w:val="32"/>
            </w:rPr>
          </w:rPrChange>
        </w:rPr>
        <w:t xml:space="preserve"> (Bible Gateway)</w:t>
      </w:r>
    </w:p>
    <w:p w14:paraId="1AB51699" w14:textId="1ABE6F13" w:rsidR="00C42CFA" w:rsidRPr="009D76D8" w:rsidRDefault="00C42CFA">
      <w:pPr>
        <w:tabs>
          <w:tab w:val="clear" w:pos="360"/>
          <w:tab w:val="clear" w:pos="9360"/>
        </w:tabs>
        <w:rPr>
          <w:rFonts w:ascii="Bookman Old Style" w:hAnsi="Bookman Old Style"/>
          <w:szCs w:val="24"/>
          <w:rPrChange w:id="332" w:author="Ashley Frank" w:date="2024-12-20T22:46:00Z">
            <w:rPr>
              <w:rFonts w:ascii="Bookman Old Style" w:hAnsi="Bookman Old Style"/>
              <w:sz w:val="32"/>
              <w:szCs w:val="32"/>
            </w:rPr>
          </w:rPrChange>
        </w:rPr>
      </w:pPr>
      <w:r w:rsidRPr="009D76D8">
        <w:rPr>
          <w:rFonts w:ascii="Bookman Old Style" w:hAnsi="Bookman Old Style"/>
          <w:szCs w:val="24"/>
          <w:rPrChange w:id="333" w:author="Ashley Frank" w:date="2024-12-20T22:46:00Z">
            <w:rPr>
              <w:rFonts w:ascii="Bookman Old Style" w:hAnsi="Bookman Old Style"/>
              <w:sz w:val="32"/>
              <w:szCs w:val="32"/>
            </w:rPr>
          </w:rPrChange>
        </w:rPr>
        <w:br w:type="page"/>
      </w:r>
    </w:p>
    <w:p w14:paraId="0069212D" w14:textId="74A1D889" w:rsidR="009014DA" w:rsidRPr="009D76D8" w:rsidRDefault="00E65CCE" w:rsidP="00757A99">
      <w:pPr>
        <w:pStyle w:val="BodyText"/>
        <w:rPr>
          <w:rFonts w:ascii="Bookman Old Style" w:hAnsi="Bookman Old Style"/>
          <w:szCs w:val="24"/>
          <w:rPrChange w:id="334" w:author="Ashley Frank" w:date="2024-12-20T22:46:00Z">
            <w:rPr>
              <w:rFonts w:ascii="Bookman Old Style" w:hAnsi="Bookman Old Style"/>
              <w:sz w:val="32"/>
              <w:szCs w:val="32"/>
            </w:rPr>
          </w:rPrChange>
        </w:rPr>
      </w:pPr>
      <w:ins w:id="335" w:author="Ashley Frank" w:date="2024-12-19T23:09:00Z">
        <w:r w:rsidRPr="009D76D8">
          <w:rPr>
            <w:rFonts w:ascii="Bookman Old Style" w:hAnsi="Bookman Old Style"/>
            <w:szCs w:val="24"/>
            <w:rPrChange w:id="336" w:author="Ashley Frank" w:date="2024-12-20T22:46:00Z">
              <w:rPr>
                <w:rFonts w:ascii="Bookman Old Style" w:hAnsi="Bookman Old Style"/>
                <w:sz w:val="32"/>
                <w:szCs w:val="32"/>
              </w:rPr>
            </w:rPrChange>
          </w:rPr>
          <w:lastRenderedPageBreak/>
          <w:t>As a pastor</w:t>
        </w:r>
      </w:ins>
      <w:ins w:id="337" w:author="Ashley Frank" w:date="2024-12-19T23:10:00Z">
        <w:r w:rsidRPr="009D76D8">
          <w:rPr>
            <w:rFonts w:ascii="Bookman Old Style" w:hAnsi="Bookman Old Style"/>
            <w:szCs w:val="24"/>
            <w:rPrChange w:id="338" w:author="Ashley Frank" w:date="2024-12-20T22:46:00Z">
              <w:rPr>
                <w:rFonts w:ascii="Bookman Old Style" w:hAnsi="Bookman Old Style"/>
                <w:sz w:val="32"/>
                <w:szCs w:val="32"/>
              </w:rPr>
            </w:rPrChange>
          </w:rPr>
          <w:t xml:space="preserve">, I’ve come across hundreds of </w:t>
        </w:r>
      </w:ins>
      <w:ins w:id="339" w:author="Ashley Frank" w:date="2024-12-19T23:09:00Z">
        <w:r w:rsidRPr="009D76D8">
          <w:rPr>
            <w:rFonts w:ascii="Bookman Old Style" w:hAnsi="Bookman Old Style"/>
            <w:szCs w:val="24"/>
            <w:rPrChange w:id="340" w:author="Ashley Frank" w:date="2024-12-20T22:46:00Z">
              <w:rPr>
                <w:rFonts w:ascii="Bookman Old Style" w:hAnsi="Bookman Old Style"/>
                <w:sz w:val="32"/>
                <w:szCs w:val="32"/>
              </w:rPr>
            </w:rPrChange>
          </w:rPr>
          <w:t xml:space="preserve">intriguing passages in the Holy Bible. But, one </w:t>
        </w:r>
      </w:ins>
      <w:del w:id="341" w:author="Ashley Frank" w:date="2024-12-19T23:09:00Z">
        <w:r w:rsidR="00C42CFA" w:rsidRPr="009D76D8" w:rsidDel="00E65CCE">
          <w:rPr>
            <w:rFonts w:ascii="Bookman Old Style" w:hAnsi="Bookman Old Style"/>
            <w:szCs w:val="24"/>
            <w:rPrChange w:id="342" w:author="Ashley Frank" w:date="2024-12-20T22:46:00Z">
              <w:rPr>
                <w:rFonts w:ascii="Bookman Old Style" w:hAnsi="Bookman Old Style"/>
                <w:sz w:val="32"/>
                <w:szCs w:val="32"/>
              </w:rPr>
            </w:rPrChange>
          </w:rPr>
          <w:delText xml:space="preserve">I found </w:delText>
        </w:r>
        <w:r w:rsidR="00F964DD" w:rsidRPr="009D76D8" w:rsidDel="00E65CCE">
          <w:rPr>
            <w:rFonts w:ascii="Bookman Old Style" w:hAnsi="Bookman Old Style"/>
            <w:szCs w:val="24"/>
            <w:rPrChange w:id="343" w:author="Ashley Frank" w:date="2024-12-20T22:46:00Z">
              <w:rPr>
                <w:rFonts w:ascii="Bookman Old Style" w:hAnsi="Bookman Old Style"/>
                <w:sz w:val="32"/>
                <w:szCs w:val="32"/>
              </w:rPr>
            </w:rPrChange>
          </w:rPr>
          <w:delText>an interesting</w:delText>
        </w:r>
        <w:r w:rsidR="00D621E7" w:rsidRPr="009D76D8" w:rsidDel="00E65CCE">
          <w:rPr>
            <w:rFonts w:ascii="Bookman Old Style" w:hAnsi="Bookman Old Style"/>
            <w:szCs w:val="24"/>
            <w:rPrChange w:id="344" w:author="Ashley Frank" w:date="2024-12-20T22:46:00Z">
              <w:rPr>
                <w:rFonts w:ascii="Bookman Old Style" w:hAnsi="Bookman Old Style"/>
                <w:sz w:val="32"/>
                <w:szCs w:val="32"/>
              </w:rPr>
            </w:rPrChange>
          </w:rPr>
          <w:delText xml:space="preserve"> </w:delText>
        </w:r>
      </w:del>
      <w:r w:rsidR="00D621E7" w:rsidRPr="009D76D8">
        <w:rPr>
          <w:rFonts w:ascii="Bookman Old Style" w:hAnsi="Bookman Old Style"/>
          <w:szCs w:val="24"/>
          <w:rPrChange w:id="345" w:author="Ashley Frank" w:date="2024-12-20T22:46:00Z">
            <w:rPr>
              <w:rFonts w:ascii="Bookman Old Style" w:hAnsi="Bookman Old Style"/>
              <w:sz w:val="32"/>
              <w:szCs w:val="32"/>
            </w:rPr>
          </w:rPrChange>
        </w:rPr>
        <w:t xml:space="preserve">story </w:t>
      </w:r>
      <w:ins w:id="346" w:author="Ashley Frank" w:date="2024-12-19T23:10:00Z">
        <w:r w:rsidRPr="009D76D8">
          <w:rPr>
            <w:rFonts w:ascii="Bookman Old Style" w:hAnsi="Bookman Old Style"/>
            <w:szCs w:val="24"/>
            <w:rPrChange w:id="347" w:author="Ashley Frank" w:date="2024-12-20T22:46:00Z">
              <w:rPr>
                <w:rFonts w:ascii="Bookman Old Style" w:hAnsi="Bookman Old Style"/>
                <w:sz w:val="32"/>
                <w:szCs w:val="32"/>
              </w:rPr>
            </w:rPrChange>
          </w:rPr>
          <w:t>that really stuck with me: I</w:t>
        </w:r>
      </w:ins>
      <w:ins w:id="348" w:author="Ashley Frank" w:date="2024-12-19T23:11:00Z">
        <w:r w:rsidRPr="009D76D8">
          <w:rPr>
            <w:rFonts w:ascii="Bookman Old Style" w:hAnsi="Bookman Old Style"/>
            <w:szCs w:val="24"/>
            <w:rPrChange w:id="349" w:author="Ashley Frank" w:date="2024-12-20T22:46:00Z">
              <w:rPr>
                <w:rFonts w:ascii="Bookman Old Style" w:hAnsi="Bookman Old Style"/>
                <w:sz w:val="32"/>
                <w:szCs w:val="32"/>
              </w:rPr>
            </w:rPrChange>
          </w:rPr>
          <w:t>t was of Zachariah</w:t>
        </w:r>
      </w:ins>
      <w:del w:id="350" w:author="Ashley Frank" w:date="2024-12-19T23:10:00Z">
        <w:r w:rsidR="00D621E7" w:rsidRPr="009D76D8" w:rsidDel="00E65CCE">
          <w:rPr>
            <w:rFonts w:ascii="Bookman Old Style" w:hAnsi="Bookman Old Style"/>
            <w:szCs w:val="24"/>
            <w:rPrChange w:id="351" w:author="Ashley Frank" w:date="2024-12-20T22:46:00Z">
              <w:rPr>
                <w:rFonts w:ascii="Bookman Old Style" w:hAnsi="Bookman Old Style"/>
                <w:sz w:val="32"/>
                <w:szCs w:val="32"/>
              </w:rPr>
            </w:rPrChange>
          </w:rPr>
          <w:delText xml:space="preserve">in the book of </w:delText>
        </w:r>
        <w:r w:rsidR="00E553E7" w:rsidRPr="009D76D8" w:rsidDel="00E65CCE">
          <w:rPr>
            <w:rFonts w:ascii="Bookman Old Style" w:hAnsi="Bookman Old Style"/>
            <w:szCs w:val="24"/>
            <w:rPrChange w:id="352" w:author="Ashley Frank" w:date="2024-12-20T22:46:00Z">
              <w:rPr>
                <w:rFonts w:ascii="Bookman Old Style" w:hAnsi="Bookman Old Style"/>
                <w:sz w:val="32"/>
                <w:szCs w:val="32"/>
              </w:rPr>
            </w:rPrChange>
          </w:rPr>
          <w:delText>Zechariah</w:delText>
        </w:r>
        <w:r w:rsidR="00D621E7" w:rsidRPr="009D76D8" w:rsidDel="00E65CCE">
          <w:rPr>
            <w:rFonts w:ascii="Bookman Old Style" w:hAnsi="Bookman Old Style"/>
            <w:szCs w:val="24"/>
            <w:rPrChange w:id="353" w:author="Ashley Frank" w:date="2024-12-20T22:46:00Z">
              <w:rPr>
                <w:rFonts w:ascii="Bookman Old Style" w:hAnsi="Bookman Old Style"/>
                <w:sz w:val="32"/>
                <w:szCs w:val="32"/>
              </w:rPr>
            </w:rPrChange>
          </w:rPr>
          <w:delText xml:space="preserve"> many years ago</w:delText>
        </w:r>
      </w:del>
      <w:r w:rsidR="00D621E7" w:rsidRPr="009D76D8">
        <w:rPr>
          <w:rFonts w:ascii="Bookman Old Style" w:hAnsi="Bookman Old Style"/>
          <w:szCs w:val="24"/>
          <w:rPrChange w:id="354" w:author="Ashley Frank" w:date="2024-12-20T22:46:00Z">
            <w:rPr>
              <w:rFonts w:ascii="Bookman Old Style" w:hAnsi="Bookman Old Style"/>
              <w:sz w:val="32"/>
              <w:szCs w:val="32"/>
            </w:rPr>
          </w:rPrChange>
        </w:rPr>
        <w:t>. One of the first sermons that I preach</w:t>
      </w:r>
      <w:r w:rsidR="00FD26F1" w:rsidRPr="009D76D8">
        <w:rPr>
          <w:rFonts w:ascii="Bookman Old Style" w:hAnsi="Bookman Old Style"/>
          <w:szCs w:val="24"/>
          <w:rPrChange w:id="355" w:author="Ashley Frank" w:date="2024-12-20T22:46:00Z">
            <w:rPr>
              <w:rFonts w:ascii="Bookman Old Style" w:hAnsi="Bookman Old Style"/>
              <w:sz w:val="32"/>
              <w:szCs w:val="32"/>
            </w:rPr>
          </w:rPrChange>
        </w:rPr>
        <w:t>ed</w:t>
      </w:r>
      <w:r w:rsidR="00D621E7" w:rsidRPr="009D76D8">
        <w:rPr>
          <w:rFonts w:ascii="Bookman Old Style" w:hAnsi="Bookman Old Style"/>
          <w:szCs w:val="24"/>
          <w:rPrChange w:id="356" w:author="Ashley Frank" w:date="2024-12-20T22:46:00Z">
            <w:rPr>
              <w:rFonts w:ascii="Bookman Old Style" w:hAnsi="Bookman Old Style"/>
              <w:sz w:val="32"/>
              <w:szCs w:val="32"/>
            </w:rPr>
          </w:rPrChange>
        </w:rPr>
        <w:t xml:space="preserve"> had to do with this character i</w:t>
      </w:r>
      <w:r w:rsidR="00F964DD" w:rsidRPr="009D76D8">
        <w:rPr>
          <w:rFonts w:ascii="Bookman Old Style" w:hAnsi="Bookman Old Style"/>
          <w:szCs w:val="24"/>
          <w:rPrChange w:id="357" w:author="Ashley Frank" w:date="2024-12-20T22:46:00Z">
            <w:rPr>
              <w:rFonts w:ascii="Bookman Old Style" w:hAnsi="Bookman Old Style"/>
              <w:sz w:val="32"/>
              <w:szCs w:val="32"/>
            </w:rPr>
          </w:rPrChange>
        </w:rPr>
        <w:t>n</w:t>
      </w:r>
      <w:r w:rsidR="00D621E7" w:rsidRPr="009D76D8">
        <w:rPr>
          <w:rFonts w:ascii="Bookman Old Style" w:hAnsi="Bookman Old Style"/>
          <w:szCs w:val="24"/>
          <w:rPrChange w:id="358" w:author="Ashley Frank" w:date="2024-12-20T22:46:00Z">
            <w:rPr>
              <w:rFonts w:ascii="Bookman Old Style" w:hAnsi="Bookman Old Style"/>
              <w:sz w:val="32"/>
              <w:szCs w:val="32"/>
            </w:rPr>
          </w:rPrChange>
        </w:rPr>
        <w:t xml:space="preserve"> </w:t>
      </w:r>
      <w:r w:rsidR="00E553E7" w:rsidRPr="009D76D8">
        <w:rPr>
          <w:rFonts w:ascii="Bookman Old Style" w:hAnsi="Bookman Old Style"/>
          <w:szCs w:val="24"/>
          <w:rPrChange w:id="359" w:author="Ashley Frank" w:date="2024-12-20T22:46:00Z">
            <w:rPr>
              <w:rFonts w:ascii="Bookman Old Style" w:hAnsi="Bookman Old Style"/>
              <w:sz w:val="32"/>
              <w:szCs w:val="32"/>
            </w:rPr>
          </w:rPrChange>
        </w:rPr>
        <w:t>Zachariah</w:t>
      </w:r>
      <w:r w:rsidR="00F964DD" w:rsidRPr="009D76D8">
        <w:rPr>
          <w:rFonts w:ascii="Bookman Old Style" w:hAnsi="Bookman Old Style"/>
          <w:szCs w:val="24"/>
          <w:rPrChange w:id="360" w:author="Ashley Frank" w:date="2024-12-20T22:46:00Z">
            <w:rPr>
              <w:rFonts w:ascii="Bookman Old Style" w:hAnsi="Bookman Old Style"/>
              <w:sz w:val="32"/>
              <w:szCs w:val="32"/>
            </w:rPr>
          </w:rPrChange>
        </w:rPr>
        <w:t xml:space="preserve">. </w:t>
      </w:r>
      <w:r w:rsidR="00D621E7" w:rsidRPr="009D76D8">
        <w:rPr>
          <w:rFonts w:ascii="Bookman Old Style" w:hAnsi="Bookman Old Style"/>
          <w:szCs w:val="24"/>
          <w:rPrChange w:id="361" w:author="Ashley Frank" w:date="2024-12-20T22:46:00Z">
            <w:rPr>
              <w:rFonts w:ascii="Bookman Old Style" w:hAnsi="Bookman Old Style"/>
              <w:sz w:val="32"/>
              <w:szCs w:val="32"/>
            </w:rPr>
          </w:rPrChange>
        </w:rPr>
        <w:t>I had never heard of</w:t>
      </w:r>
      <w:r w:rsidR="00F964DD" w:rsidRPr="009D76D8">
        <w:rPr>
          <w:rFonts w:ascii="Bookman Old Style" w:hAnsi="Bookman Old Style"/>
          <w:szCs w:val="24"/>
          <w:rPrChange w:id="362" w:author="Ashley Frank" w:date="2024-12-20T22:46:00Z">
            <w:rPr>
              <w:rFonts w:ascii="Bookman Old Style" w:hAnsi="Bookman Old Style"/>
              <w:sz w:val="32"/>
              <w:szCs w:val="32"/>
            </w:rPr>
          </w:rPrChange>
        </w:rPr>
        <w:t xml:space="preserve"> this</w:t>
      </w:r>
      <w:r w:rsidR="00D621E7" w:rsidRPr="009D76D8">
        <w:rPr>
          <w:rFonts w:ascii="Bookman Old Style" w:hAnsi="Bookman Old Style"/>
          <w:szCs w:val="24"/>
          <w:rPrChange w:id="363" w:author="Ashley Frank" w:date="2024-12-20T22:46:00Z">
            <w:rPr>
              <w:rFonts w:ascii="Bookman Old Style" w:hAnsi="Bookman Old Style"/>
              <w:sz w:val="32"/>
              <w:szCs w:val="32"/>
            </w:rPr>
          </w:rPrChange>
        </w:rPr>
        <w:t xml:space="preserve"> Joshua</w:t>
      </w:r>
      <w:r w:rsidR="009943B7" w:rsidRPr="009D76D8">
        <w:rPr>
          <w:rFonts w:ascii="Bookman Old Style" w:hAnsi="Bookman Old Style"/>
          <w:szCs w:val="24"/>
          <w:rPrChange w:id="364" w:author="Ashley Frank" w:date="2024-12-20T22:46:00Z">
            <w:rPr>
              <w:rFonts w:ascii="Bookman Old Style" w:hAnsi="Bookman Old Style"/>
              <w:sz w:val="32"/>
              <w:szCs w:val="32"/>
            </w:rPr>
          </w:rPrChange>
        </w:rPr>
        <w:t xml:space="preserve"> when I first found it</w:t>
      </w:r>
      <w:r w:rsidR="00D621E7" w:rsidRPr="009D76D8">
        <w:rPr>
          <w:rFonts w:ascii="Bookman Old Style" w:hAnsi="Bookman Old Style"/>
          <w:szCs w:val="24"/>
          <w:rPrChange w:id="365" w:author="Ashley Frank" w:date="2024-12-20T22:46:00Z">
            <w:rPr>
              <w:rFonts w:ascii="Bookman Old Style" w:hAnsi="Bookman Old Style"/>
              <w:sz w:val="32"/>
              <w:szCs w:val="32"/>
            </w:rPr>
          </w:rPrChange>
        </w:rPr>
        <w:t>. I realize how much of myself and Joshua w</w:t>
      </w:r>
      <w:r w:rsidR="00FD26F1" w:rsidRPr="009D76D8">
        <w:rPr>
          <w:rFonts w:ascii="Bookman Old Style" w:hAnsi="Bookman Old Style"/>
          <w:szCs w:val="24"/>
          <w:rPrChange w:id="366" w:author="Ashley Frank" w:date="2024-12-20T22:46:00Z">
            <w:rPr>
              <w:rFonts w:ascii="Bookman Old Style" w:hAnsi="Bookman Old Style"/>
              <w:sz w:val="32"/>
              <w:szCs w:val="32"/>
            </w:rPr>
          </w:rPrChange>
        </w:rPr>
        <w:t>ere</w:t>
      </w:r>
      <w:r w:rsidR="00D621E7" w:rsidRPr="009D76D8">
        <w:rPr>
          <w:rFonts w:ascii="Bookman Old Style" w:hAnsi="Bookman Old Style"/>
          <w:szCs w:val="24"/>
          <w:rPrChange w:id="367" w:author="Ashley Frank" w:date="2024-12-20T22:46:00Z">
            <w:rPr>
              <w:rFonts w:ascii="Bookman Old Style" w:hAnsi="Bookman Old Style"/>
              <w:sz w:val="32"/>
              <w:szCs w:val="32"/>
            </w:rPr>
          </w:rPrChange>
        </w:rPr>
        <w:t xml:space="preserve"> </w:t>
      </w:r>
      <w:r w:rsidR="00F964DD" w:rsidRPr="009D76D8">
        <w:rPr>
          <w:rFonts w:ascii="Bookman Old Style" w:hAnsi="Bookman Old Style"/>
          <w:szCs w:val="24"/>
          <w:rPrChange w:id="368" w:author="Ashley Frank" w:date="2024-12-20T22:46:00Z">
            <w:rPr>
              <w:rFonts w:ascii="Bookman Old Style" w:hAnsi="Bookman Old Style"/>
              <w:sz w:val="32"/>
              <w:szCs w:val="32"/>
            </w:rPr>
          </w:rPrChange>
        </w:rPr>
        <w:t xml:space="preserve">similar </w:t>
      </w:r>
      <w:r w:rsidR="00D621E7" w:rsidRPr="009D76D8">
        <w:rPr>
          <w:rFonts w:ascii="Bookman Old Style" w:hAnsi="Bookman Old Style"/>
          <w:szCs w:val="24"/>
          <w:rPrChange w:id="369" w:author="Ashley Frank" w:date="2024-12-20T22:46:00Z">
            <w:rPr>
              <w:rFonts w:ascii="Bookman Old Style" w:hAnsi="Bookman Old Style"/>
              <w:sz w:val="32"/>
              <w:szCs w:val="32"/>
            </w:rPr>
          </w:rPrChange>
        </w:rPr>
        <w:t>to</w:t>
      </w:r>
      <w:r w:rsidR="00F964DD" w:rsidRPr="009D76D8">
        <w:rPr>
          <w:rFonts w:ascii="Bookman Old Style" w:hAnsi="Bookman Old Style"/>
          <w:szCs w:val="24"/>
          <w:rPrChange w:id="370" w:author="Ashley Frank" w:date="2024-12-20T22:46:00Z">
            <w:rPr>
              <w:rFonts w:ascii="Bookman Old Style" w:hAnsi="Bookman Old Style"/>
              <w:sz w:val="32"/>
              <w:szCs w:val="32"/>
            </w:rPr>
          </w:rPrChange>
        </w:rPr>
        <w:t>d</w:t>
      </w:r>
      <w:r w:rsidR="00D621E7" w:rsidRPr="009D76D8">
        <w:rPr>
          <w:rFonts w:ascii="Bookman Old Style" w:hAnsi="Bookman Old Style"/>
          <w:szCs w:val="24"/>
          <w:rPrChange w:id="371" w:author="Ashley Frank" w:date="2024-12-20T22:46:00Z">
            <w:rPr>
              <w:rFonts w:ascii="Bookman Old Style" w:hAnsi="Bookman Old Style"/>
              <w:sz w:val="32"/>
              <w:szCs w:val="32"/>
            </w:rPr>
          </w:rPrChange>
        </w:rPr>
        <w:t>ay.</w:t>
      </w:r>
    </w:p>
    <w:p w14:paraId="68AC1A4D" w14:textId="451DF9CB" w:rsidR="00E553E7" w:rsidRPr="009D76D8" w:rsidRDefault="00F964DD" w:rsidP="00757A99">
      <w:pPr>
        <w:pStyle w:val="BodyText"/>
        <w:rPr>
          <w:rFonts w:ascii="Bookman Old Style" w:hAnsi="Bookman Old Style"/>
          <w:szCs w:val="24"/>
          <w:rPrChange w:id="372" w:author="Ashley Frank" w:date="2024-12-20T22:46:00Z">
            <w:rPr>
              <w:rFonts w:ascii="Bookman Old Style" w:hAnsi="Bookman Old Style"/>
              <w:sz w:val="32"/>
              <w:szCs w:val="32"/>
            </w:rPr>
          </w:rPrChange>
        </w:rPr>
      </w:pPr>
      <w:r w:rsidRPr="009D76D8">
        <w:rPr>
          <w:rFonts w:ascii="Bookman Old Style" w:hAnsi="Bookman Old Style"/>
          <w:szCs w:val="24"/>
          <w:rPrChange w:id="373" w:author="Ashley Frank" w:date="2024-12-20T22:46:00Z">
            <w:rPr>
              <w:rFonts w:ascii="Bookman Old Style" w:hAnsi="Bookman Old Style"/>
              <w:sz w:val="32"/>
              <w:szCs w:val="32"/>
            </w:rPr>
          </w:rPrChange>
        </w:rPr>
        <w:t>First,</w:t>
      </w:r>
      <w:r w:rsidR="00E553E7" w:rsidRPr="009D76D8">
        <w:rPr>
          <w:rFonts w:ascii="Bookman Old Style" w:hAnsi="Bookman Old Style"/>
          <w:szCs w:val="24"/>
          <w:rPrChange w:id="374" w:author="Ashley Frank" w:date="2024-12-20T22:46:00Z">
            <w:rPr>
              <w:rFonts w:ascii="Bookman Old Style" w:hAnsi="Bookman Old Style"/>
              <w:sz w:val="32"/>
              <w:szCs w:val="32"/>
            </w:rPr>
          </w:rPrChange>
        </w:rPr>
        <w:t xml:space="preserve"> </w:t>
      </w:r>
      <w:r w:rsidRPr="009D76D8">
        <w:rPr>
          <w:rFonts w:ascii="Bookman Old Style" w:hAnsi="Bookman Old Style"/>
          <w:szCs w:val="24"/>
          <w:rPrChange w:id="375" w:author="Ashley Frank" w:date="2024-12-20T22:46:00Z">
            <w:rPr>
              <w:rFonts w:ascii="Bookman Old Style" w:hAnsi="Bookman Old Style"/>
              <w:sz w:val="32"/>
              <w:szCs w:val="32"/>
            </w:rPr>
          </w:rPrChange>
        </w:rPr>
        <w:t>let’s</w:t>
      </w:r>
      <w:r w:rsidR="00E553E7" w:rsidRPr="009D76D8">
        <w:rPr>
          <w:rFonts w:ascii="Bookman Old Style" w:hAnsi="Bookman Old Style"/>
          <w:szCs w:val="24"/>
          <w:rPrChange w:id="376" w:author="Ashley Frank" w:date="2024-12-20T22:46:00Z">
            <w:rPr>
              <w:rFonts w:ascii="Bookman Old Style" w:hAnsi="Bookman Old Style"/>
              <w:sz w:val="32"/>
              <w:szCs w:val="32"/>
            </w:rPr>
          </w:rPrChange>
        </w:rPr>
        <w:t xml:space="preserve"> </w:t>
      </w:r>
      <w:r w:rsidRPr="009D76D8">
        <w:rPr>
          <w:rFonts w:ascii="Bookman Old Style" w:hAnsi="Bookman Old Style"/>
          <w:szCs w:val="24"/>
          <w:rPrChange w:id="377" w:author="Ashley Frank" w:date="2024-12-20T22:46:00Z">
            <w:rPr>
              <w:rFonts w:ascii="Bookman Old Style" w:hAnsi="Bookman Old Style"/>
              <w:sz w:val="32"/>
              <w:szCs w:val="32"/>
            </w:rPr>
          </w:rPrChange>
        </w:rPr>
        <w:t>note</w:t>
      </w:r>
      <w:r w:rsidR="00E553E7" w:rsidRPr="009D76D8">
        <w:rPr>
          <w:rFonts w:ascii="Bookman Old Style" w:hAnsi="Bookman Old Style"/>
          <w:szCs w:val="24"/>
          <w:rPrChange w:id="378" w:author="Ashley Frank" w:date="2024-12-20T22:46:00Z">
            <w:rPr>
              <w:rFonts w:ascii="Bookman Old Style" w:hAnsi="Bookman Old Style"/>
              <w:sz w:val="32"/>
              <w:szCs w:val="32"/>
            </w:rPr>
          </w:rPrChange>
        </w:rPr>
        <w:t xml:space="preserve"> that the Joshua in Zechariah is a different Joshua that is his </w:t>
      </w:r>
      <w:r w:rsidR="009943B7" w:rsidRPr="009D76D8">
        <w:rPr>
          <w:rFonts w:ascii="Bookman Old Style" w:hAnsi="Bookman Old Style"/>
          <w:szCs w:val="24"/>
          <w:rPrChange w:id="379" w:author="Ashley Frank" w:date="2024-12-20T22:46:00Z">
            <w:rPr>
              <w:rFonts w:ascii="Bookman Old Style" w:hAnsi="Bookman Old Style"/>
              <w:sz w:val="32"/>
              <w:szCs w:val="32"/>
            </w:rPr>
          </w:rPrChange>
        </w:rPr>
        <w:t>name’s</w:t>
      </w:r>
      <w:r w:rsidR="00E553E7" w:rsidRPr="009D76D8">
        <w:rPr>
          <w:rFonts w:ascii="Bookman Old Style" w:hAnsi="Bookman Old Style"/>
          <w:szCs w:val="24"/>
          <w:rPrChange w:id="380" w:author="Ashley Frank" w:date="2024-12-20T22:46:00Z">
            <w:rPr>
              <w:rFonts w:ascii="Bookman Old Style" w:hAnsi="Bookman Old Style"/>
              <w:sz w:val="32"/>
              <w:szCs w:val="32"/>
            </w:rPr>
          </w:rPrChange>
        </w:rPr>
        <w:t xml:space="preserve"> sake in the </w:t>
      </w:r>
      <w:r w:rsidRPr="009D76D8">
        <w:rPr>
          <w:rFonts w:ascii="Bookman Old Style" w:hAnsi="Bookman Old Style"/>
          <w:szCs w:val="24"/>
          <w:rPrChange w:id="381" w:author="Ashley Frank" w:date="2024-12-20T22:46:00Z">
            <w:rPr>
              <w:rFonts w:ascii="Bookman Old Style" w:hAnsi="Bookman Old Style"/>
              <w:sz w:val="32"/>
              <w:szCs w:val="32"/>
            </w:rPr>
          </w:rPrChange>
        </w:rPr>
        <w:t>Old Testament</w:t>
      </w:r>
      <w:r w:rsidR="00E553E7" w:rsidRPr="009D76D8">
        <w:rPr>
          <w:rFonts w:ascii="Bookman Old Style" w:hAnsi="Bookman Old Style"/>
          <w:szCs w:val="24"/>
          <w:rPrChange w:id="382" w:author="Ashley Frank" w:date="2024-12-20T22:46:00Z">
            <w:rPr>
              <w:rFonts w:ascii="Bookman Old Style" w:hAnsi="Bookman Old Style"/>
              <w:sz w:val="32"/>
              <w:szCs w:val="32"/>
            </w:rPr>
          </w:rPrChange>
        </w:rPr>
        <w:t xml:space="preserve"> book</w:t>
      </w:r>
      <w:r w:rsidR="009943B7" w:rsidRPr="009D76D8">
        <w:rPr>
          <w:rFonts w:ascii="Bookman Old Style" w:hAnsi="Bookman Old Style"/>
          <w:szCs w:val="24"/>
          <w:rPrChange w:id="383" w:author="Ashley Frank" w:date="2024-12-20T22:46:00Z">
            <w:rPr>
              <w:rFonts w:ascii="Bookman Old Style" w:hAnsi="Bookman Old Style"/>
              <w:sz w:val="32"/>
              <w:szCs w:val="32"/>
            </w:rPr>
          </w:rPrChange>
        </w:rPr>
        <w:t xml:space="preserve"> of Joshua</w:t>
      </w:r>
      <w:r w:rsidR="00E553E7" w:rsidRPr="009D76D8">
        <w:rPr>
          <w:rFonts w:ascii="Bookman Old Style" w:hAnsi="Bookman Old Style"/>
          <w:szCs w:val="24"/>
          <w:rPrChange w:id="384" w:author="Ashley Frank" w:date="2024-12-20T22:46:00Z">
            <w:rPr>
              <w:rFonts w:ascii="Bookman Old Style" w:hAnsi="Bookman Old Style"/>
              <w:sz w:val="32"/>
              <w:szCs w:val="32"/>
            </w:rPr>
          </w:rPrChange>
        </w:rPr>
        <w:t xml:space="preserve">. </w:t>
      </w:r>
      <w:del w:id="385" w:author="Ashley Frank" w:date="2024-12-19T23:14:00Z">
        <w:r w:rsidR="00E553E7" w:rsidRPr="009D76D8" w:rsidDel="00E65CCE">
          <w:rPr>
            <w:rFonts w:ascii="Bookman Old Style" w:hAnsi="Bookman Old Style"/>
            <w:szCs w:val="24"/>
            <w:rPrChange w:id="386" w:author="Ashley Frank" w:date="2024-12-20T22:46:00Z">
              <w:rPr>
                <w:rFonts w:ascii="Bookman Old Style" w:hAnsi="Bookman Old Style"/>
                <w:sz w:val="32"/>
                <w:szCs w:val="32"/>
              </w:rPr>
            </w:rPrChange>
          </w:rPr>
          <w:delText xml:space="preserve">That </w:delText>
        </w:r>
        <w:r w:rsidR="00C0372E" w:rsidRPr="009D76D8" w:rsidDel="00E65CCE">
          <w:rPr>
            <w:rFonts w:ascii="Bookman Old Style" w:hAnsi="Bookman Old Style"/>
            <w:szCs w:val="24"/>
            <w:rPrChange w:id="387" w:author="Ashley Frank" w:date="2024-12-20T22:46:00Z">
              <w:rPr>
                <w:rFonts w:ascii="Bookman Old Style" w:hAnsi="Bookman Old Style"/>
                <w:sz w:val="32"/>
                <w:szCs w:val="32"/>
              </w:rPr>
            </w:rPrChange>
          </w:rPr>
          <w:delText>Joshua</w:delText>
        </w:r>
        <w:r w:rsidR="00E553E7" w:rsidRPr="009D76D8" w:rsidDel="00E65CCE">
          <w:rPr>
            <w:rFonts w:ascii="Bookman Old Style" w:hAnsi="Bookman Old Style"/>
            <w:szCs w:val="24"/>
            <w:rPrChange w:id="388" w:author="Ashley Frank" w:date="2024-12-20T22:46:00Z">
              <w:rPr>
                <w:rFonts w:ascii="Bookman Old Style" w:hAnsi="Bookman Old Style"/>
                <w:sz w:val="32"/>
                <w:szCs w:val="32"/>
              </w:rPr>
            </w:rPrChange>
          </w:rPr>
          <w:delText xml:space="preserve"> was the assistant to Moses</w:delText>
        </w:r>
        <w:r w:rsidR="00FD26F1" w:rsidRPr="009D76D8" w:rsidDel="00E65CCE">
          <w:rPr>
            <w:rFonts w:ascii="Bookman Old Style" w:hAnsi="Bookman Old Style"/>
            <w:szCs w:val="24"/>
            <w:rPrChange w:id="389" w:author="Ashley Frank" w:date="2024-12-20T22:46:00Z">
              <w:rPr>
                <w:rFonts w:ascii="Bookman Old Style" w:hAnsi="Bookman Old Style"/>
                <w:sz w:val="32"/>
                <w:szCs w:val="32"/>
              </w:rPr>
            </w:rPrChange>
          </w:rPr>
          <w:delText>,</w:delText>
        </w:r>
        <w:r w:rsidR="00E553E7" w:rsidRPr="009D76D8" w:rsidDel="00E65CCE">
          <w:rPr>
            <w:rFonts w:ascii="Bookman Old Style" w:hAnsi="Bookman Old Style"/>
            <w:szCs w:val="24"/>
            <w:rPrChange w:id="390" w:author="Ashley Frank" w:date="2024-12-20T22:46:00Z">
              <w:rPr>
                <w:rFonts w:ascii="Bookman Old Style" w:hAnsi="Bookman Old Style"/>
                <w:sz w:val="32"/>
                <w:szCs w:val="32"/>
              </w:rPr>
            </w:rPrChange>
          </w:rPr>
          <w:delText xml:space="preserve"> who led Israel </w:delText>
        </w:r>
        <w:r w:rsidRPr="009D76D8" w:rsidDel="00E65CCE">
          <w:rPr>
            <w:rFonts w:ascii="Bookman Old Style" w:hAnsi="Bookman Old Style"/>
            <w:szCs w:val="24"/>
            <w:rPrChange w:id="391" w:author="Ashley Frank" w:date="2024-12-20T22:46:00Z">
              <w:rPr>
                <w:rFonts w:ascii="Bookman Old Style" w:hAnsi="Bookman Old Style"/>
                <w:sz w:val="32"/>
                <w:szCs w:val="32"/>
              </w:rPr>
            </w:rPrChange>
          </w:rPr>
          <w:delText>across</w:delText>
        </w:r>
        <w:r w:rsidR="00E553E7" w:rsidRPr="009D76D8" w:rsidDel="00E65CCE">
          <w:rPr>
            <w:rFonts w:ascii="Bookman Old Style" w:hAnsi="Bookman Old Style"/>
            <w:szCs w:val="24"/>
            <w:rPrChange w:id="392" w:author="Ashley Frank" w:date="2024-12-20T22:46:00Z">
              <w:rPr>
                <w:rFonts w:ascii="Bookman Old Style" w:hAnsi="Bookman Old Style"/>
                <w:sz w:val="32"/>
                <w:szCs w:val="32"/>
              </w:rPr>
            </w:rPrChange>
          </w:rPr>
          <w:delText xml:space="preserve"> the Jordan river</w:delText>
        </w:r>
      </w:del>
      <w:ins w:id="393" w:author="Ashley Frank" w:date="2024-12-19T23:14:00Z">
        <w:r w:rsidR="00E65CCE" w:rsidRPr="009D76D8">
          <w:rPr>
            <w:rFonts w:ascii="Bookman Old Style" w:hAnsi="Bookman Old Style"/>
            <w:szCs w:val="24"/>
            <w:rPrChange w:id="394" w:author="Ashley Frank" w:date="2024-12-20T22:46:00Z">
              <w:rPr>
                <w:rFonts w:ascii="Bookman Old Style" w:hAnsi="Bookman Old Style"/>
                <w:sz w:val="32"/>
                <w:szCs w:val="32"/>
              </w:rPr>
            </w:rPrChange>
          </w:rPr>
          <w:t>Joshua was the assistant to Moses, who led Israel across the Jordan River</w:t>
        </w:r>
      </w:ins>
      <w:r w:rsidR="00E553E7" w:rsidRPr="009D76D8">
        <w:rPr>
          <w:rFonts w:ascii="Bookman Old Style" w:hAnsi="Bookman Old Style"/>
          <w:szCs w:val="24"/>
          <w:rPrChange w:id="395" w:author="Ashley Frank" w:date="2024-12-20T22:46:00Z">
            <w:rPr>
              <w:rFonts w:ascii="Bookman Old Style" w:hAnsi="Bookman Old Style"/>
              <w:sz w:val="32"/>
              <w:szCs w:val="32"/>
            </w:rPr>
          </w:rPrChange>
        </w:rPr>
        <w:t xml:space="preserve"> out of the hands of the Egyptians into the promised land at or around 1400 BC.</w:t>
      </w:r>
      <w:r w:rsidR="00C0372E" w:rsidRPr="009D76D8">
        <w:rPr>
          <w:rFonts w:ascii="Bookman Old Style" w:hAnsi="Bookman Old Style"/>
          <w:szCs w:val="24"/>
          <w:rPrChange w:id="396" w:author="Ashley Frank" w:date="2024-12-20T22:46:00Z">
            <w:rPr>
              <w:rFonts w:ascii="Bookman Old Style" w:hAnsi="Bookman Old Style"/>
              <w:sz w:val="32"/>
              <w:szCs w:val="32"/>
            </w:rPr>
          </w:rPrChange>
        </w:rPr>
        <w:t xml:space="preserve"> </w:t>
      </w:r>
      <w:r w:rsidRPr="009D76D8">
        <w:rPr>
          <w:rFonts w:ascii="Bookman Old Style" w:hAnsi="Bookman Old Style"/>
          <w:szCs w:val="24"/>
          <w:rPrChange w:id="397" w:author="Ashley Frank" w:date="2024-12-20T22:46:00Z">
            <w:rPr>
              <w:rFonts w:ascii="Bookman Old Style" w:hAnsi="Bookman Old Style"/>
              <w:sz w:val="32"/>
              <w:szCs w:val="32"/>
            </w:rPr>
          </w:rPrChange>
        </w:rPr>
        <w:t>The</w:t>
      </w:r>
      <w:r w:rsidR="00C0372E" w:rsidRPr="009D76D8">
        <w:rPr>
          <w:rFonts w:ascii="Bookman Old Style" w:hAnsi="Bookman Old Style"/>
          <w:szCs w:val="24"/>
          <w:rPrChange w:id="398" w:author="Ashley Frank" w:date="2024-12-20T22:46:00Z">
            <w:rPr>
              <w:rFonts w:ascii="Bookman Old Style" w:hAnsi="Bookman Old Style"/>
              <w:sz w:val="32"/>
              <w:szCs w:val="32"/>
            </w:rPr>
          </w:rPrChange>
        </w:rPr>
        <w:t xml:space="preserve"> Joshua that is mentioned in Zechariah chapter </w:t>
      </w:r>
      <w:r w:rsidRPr="009D76D8">
        <w:rPr>
          <w:rFonts w:ascii="Bookman Old Style" w:hAnsi="Bookman Old Style"/>
          <w:szCs w:val="24"/>
          <w:rPrChange w:id="399" w:author="Ashley Frank" w:date="2024-12-20T22:46:00Z">
            <w:rPr>
              <w:rFonts w:ascii="Bookman Old Style" w:hAnsi="Bookman Old Style"/>
              <w:sz w:val="32"/>
              <w:szCs w:val="32"/>
            </w:rPr>
          </w:rPrChange>
        </w:rPr>
        <w:t>3</w:t>
      </w:r>
      <w:r w:rsidR="00C0372E" w:rsidRPr="009D76D8">
        <w:rPr>
          <w:rFonts w:ascii="Bookman Old Style" w:hAnsi="Bookman Old Style"/>
          <w:szCs w:val="24"/>
          <w:rPrChange w:id="400" w:author="Ashley Frank" w:date="2024-12-20T22:46:00Z">
            <w:rPr>
              <w:rFonts w:ascii="Bookman Old Style" w:hAnsi="Bookman Old Style"/>
              <w:sz w:val="32"/>
              <w:szCs w:val="32"/>
            </w:rPr>
          </w:rPrChange>
        </w:rPr>
        <w:t xml:space="preserve"> was a Levi, a descendant of Aaron at or around 538 BC. Joshua</w:t>
      </w:r>
      <w:r w:rsidR="00FD26F1" w:rsidRPr="009D76D8">
        <w:rPr>
          <w:rFonts w:ascii="Bookman Old Style" w:hAnsi="Bookman Old Style"/>
          <w:szCs w:val="24"/>
          <w:rPrChange w:id="401" w:author="Ashley Frank" w:date="2024-12-20T22:46:00Z">
            <w:rPr>
              <w:rFonts w:ascii="Bookman Old Style" w:hAnsi="Bookman Old Style"/>
              <w:sz w:val="32"/>
              <w:szCs w:val="32"/>
            </w:rPr>
          </w:rPrChange>
        </w:rPr>
        <w:t>'s</w:t>
      </w:r>
      <w:r w:rsidR="00C0372E" w:rsidRPr="009D76D8">
        <w:rPr>
          <w:rFonts w:ascii="Bookman Old Style" w:hAnsi="Bookman Old Style"/>
          <w:szCs w:val="24"/>
          <w:rPrChange w:id="402" w:author="Ashley Frank" w:date="2024-12-20T22:46:00Z">
            <w:rPr>
              <w:rFonts w:ascii="Bookman Old Style" w:hAnsi="Bookman Old Style"/>
              <w:sz w:val="32"/>
              <w:szCs w:val="32"/>
            </w:rPr>
          </w:rPrChange>
        </w:rPr>
        <w:t xml:space="preserve"> name appears as “</w:t>
      </w:r>
      <w:r w:rsidRPr="009D76D8">
        <w:rPr>
          <w:rFonts w:ascii="Bookman Old Style" w:hAnsi="Bookman Old Style"/>
          <w:szCs w:val="24"/>
          <w:rPrChange w:id="403" w:author="Ashley Frank" w:date="2024-12-20T22:46:00Z">
            <w:rPr>
              <w:rFonts w:ascii="Bookman Old Style" w:hAnsi="Bookman Old Style"/>
              <w:sz w:val="32"/>
              <w:szCs w:val="32"/>
            </w:rPr>
          </w:rPrChange>
        </w:rPr>
        <w:t>Jeshua</w:t>
      </w:r>
      <w:r w:rsidR="00FD26F1" w:rsidRPr="009D76D8">
        <w:rPr>
          <w:rFonts w:ascii="Bookman Old Style" w:hAnsi="Bookman Old Style"/>
          <w:szCs w:val="24"/>
          <w:rPrChange w:id="404" w:author="Ashley Frank" w:date="2024-12-20T22:46:00Z">
            <w:rPr>
              <w:rFonts w:ascii="Bookman Old Style" w:hAnsi="Bookman Old Style"/>
              <w:sz w:val="32"/>
              <w:szCs w:val="32"/>
            </w:rPr>
          </w:rPrChange>
        </w:rPr>
        <w:t>,</w:t>
      </w:r>
      <w:r w:rsidRPr="009D76D8">
        <w:rPr>
          <w:rFonts w:ascii="Bookman Old Style" w:hAnsi="Bookman Old Style"/>
          <w:szCs w:val="24"/>
          <w:rPrChange w:id="405" w:author="Ashley Frank" w:date="2024-12-20T22:46:00Z">
            <w:rPr>
              <w:rFonts w:ascii="Bookman Old Style" w:hAnsi="Bookman Old Style"/>
              <w:sz w:val="32"/>
              <w:szCs w:val="32"/>
            </w:rPr>
          </w:rPrChange>
        </w:rPr>
        <w:t>” and</w:t>
      </w:r>
      <w:r w:rsidR="00C0372E" w:rsidRPr="009D76D8">
        <w:rPr>
          <w:rFonts w:ascii="Bookman Old Style" w:hAnsi="Bookman Old Style"/>
          <w:szCs w:val="24"/>
          <w:rPrChange w:id="406" w:author="Ashley Frank" w:date="2024-12-20T22:46:00Z">
            <w:rPr>
              <w:rFonts w:ascii="Bookman Old Style" w:hAnsi="Bookman Old Style"/>
              <w:sz w:val="32"/>
              <w:szCs w:val="32"/>
            </w:rPr>
          </w:rPrChange>
        </w:rPr>
        <w:t xml:space="preserve"> it's listed as one of the first of those returning from Babylon</w:t>
      </w:r>
      <w:r w:rsidR="00FD26F1" w:rsidRPr="009D76D8">
        <w:rPr>
          <w:rFonts w:ascii="Bookman Old Style" w:hAnsi="Bookman Old Style"/>
          <w:szCs w:val="24"/>
          <w:rPrChange w:id="407" w:author="Ashley Frank" w:date="2024-12-20T22:46:00Z">
            <w:rPr>
              <w:rFonts w:ascii="Bookman Old Style" w:hAnsi="Bookman Old Style"/>
              <w:sz w:val="32"/>
              <w:szCs w:val="32"/>
            </w:rPr>
          </w:rPrChange>
        </w:rPr>
        <w:t>,</w:t>
      </w:r>
      <w:r w:rsidR="00C0372E" w:rsidRPr="009D76D8">
        <w:rPr>
          <w:rFonts w:ascii="Bookman Old Style" w:hAnsi="Bookman Old Style"/>
          <w:szCs w:val="24"/>
          <w:rPrChange w:id="408" w:author="Ashley Frank" w:date="2024-12-20T22:46:00Z">
            <w:rPr>
              <w:rFonts w:ascii="Bookman Old Style" w:hAnsi="Bookman Old Style"/>
              <w:sz w:val="32"/>
              <w:szCs w:val="32"/>
            </w:rPr>
          </w:rPrChange>
        </w:rPr>
        <w:t xml:space="preserve"> found in Nehemiah Chapter 7.  Upon further study, the prophet Haggai also refers to the high priest Joshua found in Haggai 1:1</w:t>
      </w:r>
      <w:r w:rsidR="00FD26F1" w:rsidRPr="009D76D8">
        <w:rPr>
          <w:rFonts w:ascii="Bookman Old Style" w:hAnsi="Bookman Old Style"/>
          <w:szCs w:val="24"/>
          <w:rPrChange w:id="409" w:author="Ashley Frank" w:date="2024-12-20T22:46:00Z">
            <w:rPr>
              <w:rFonts w:ascii="Bookman Old Style" w:hAnsi="Bookman Old Style"/>
              <w:sz w:val="32"/>
              <w:szCs w:val="32"/>
            </w:rPr>
          </w:rPrChange>
        </w:rPr>
        <w:t>:</w:t>
      </w:r>
      <w:r w:rsidR="00C42CFA" w:rsidRPr="009D76D8">
        <w:rPr>
          <w:rFonts w:ascii="Bookman Old Style" w:hAnsi="Bookman Old Style"/>
          <w:szCs w:val="24"/>
          <w:rPrChange w:id="410" w:author="Ashley Frank" w:date="2024-12-20T22:46:00Z">
            <w:rPr>
              <w:rFonts w:ascii="Bookman Old Style" w:hAnsi="Bookman Old Style"/>
              <w:sz w:val="32"/>
              <w:szCs w:val="32"/>
            </w:rPr>
          </w:rPrChange>
        </w:rPr>
        <w:t xml:space="preserve"> </w:t>
      </w:r>
      <w:r w:rsidR="00C42CFA" w:rsidRPr="009D76D8">
        <w:rPr>
          <w:rFonts w:ascii="Bookman Old Style" w:hAnsi="Bookman Old Style"/>
          <w:i/>
          <w:iCs/>
          <w:szCs w:val="24"/>
          <w:rPrChange w:id="411" w:author="Ashley Frank" w:date="2024-12-20T22:46:00Z">
            <w:rPr>
              <w:rFonts w:ascii="Bookman Old Style" w:hAnsi="Bookman Old Style"/>
              <w:i/>
              <w:iCs/>
              <w:sz w:val="32"/>
              <w:szCs w:val="32"/>
            </w:rPr>
          </w:rPrChange>
        </w:rPr>
        <w:t>In the second year of King Darius, on the first day of the sixth month, the word of the Lord came through the prophet Haggai to Zerubbabel son of Shealtiel, governor of Judah, and to Joshua son of Jozadak,</w:t>
      </w:r>
      <w:r w:rsidR="00C42CFA" w:rsidRPr="009D76D8">
        <w:rPr>
          <w:rFonts w:ascii="Bookman Old Style" w:hAnsi="Bookman Old Style"/>
          <w:i/>
          <w:iCs/>
          <w:szCs w:val="24"/>
          <w:vertAlign w:val="superscript"/>
          <w:rPrChange w:id="412" w:author="Ashley Frank" w:date="2024-12-20T22:46:00Z">
            <w:rPr>
              <w:rFonts w:ascii="Bookman Old Style" w:hAnsi="Bookman Old Style"/>
              <w:i/>
              <w:iCs/>
              <w:sz w:val="32"/>
              <w:szCs w:val="32"/>
              <w:vertAlign w:val="superscript"/>
            </w:rPr>
          </w:rPrChange>
        </w:rPr>
        <w:t>[</w:t>
      </w:r>
      <w:r w:rsidR="00664ADE" w:rsidRPr="009D76D8">
        <w:rPr>
          <w:szCs w:val="24"/>
        </w:rPr>
        <w:fldChar w:fldCharType="begin"/>
      </w:r>
      <w:r w:rsidR="00664ADE" w:rsidRPr="005416AF">
        <w:rPr>
          <w:szCs w:val="24"/>
        </w:rPr>
        <w:instrText xml:space="preserve"> HYPERLINK "https://www.biblegateway.com/passage/?search=Haggai+1&amp;version=NIV" \l "fen-NIV-22842a" \o "See footnote a" </w:instrText>
      </w:r>
      <w:r w:rsidR="00664ADE" w:rsidRPr="009D76D8">
        <w:rPr>
          <w:szCs w:val="24"/>
        </w:rPr>
        <w:fldChar w:fldCharType="separate"/>
      </w:r>
      <w:r w:rsidR="00C42CFA" w:rsidRPr="009D76D8">
        <w:rPr>
          <w:rStyle w:val="Hyperlink"/>
          <w:rFonts w:ascii="Bookman Old Style" w:hAnsi="Bookman Old Style"/>
          <w:i/>
          <w:iCs/>
          <w:szCs w:val="24"/>
          <w:vertAlign w:val="superscript"/>
          <w:rPrChange w:id="413" w:author="Ashley Frank" w:date="2024-12-20T22:46:00Z">
            <w:rPr>
              <w:rStyle w:val="Hyperlink"/>
              <w:rFonts w:ascii="Bookman Old Style" w:hAnsi="Bookman Old Style"/>
              <w:i/>
              <w:iCs/>
              <w:sz w:val="32"/>
              <w:szCs w:val="32"/>
              <w:vertAlign w:val="superscript"/>
            </w:rPr>
          </w:rPrChange>
        </w:rPr>
        <w:t>a</w:t>
      </w:r>
      <w:r w:rsidR="00664ADE" w:rsidRPr="009D76D8">
        <w:rPr>
          <w:rStyle w:val="Hyperlink"/>
          <w:rFonts w:ascii="Bookman Old Style" w:hAnsi="Bookman Old Style"/>
          <w:i/>
          <w:iCs/>
          <w:szCs w:val="24"/>
          <w:vertAlign w:val="superscript"/>
          <w:rPrChange w:id="414" w:author="Ashley Frank" w:date="2024-12-20T22:46:00Z">
            <w:rPr>
              <w:rStyle w:val="Hyperlink"/>
              <w:rFonts w:ascii="Bookman Old Style" w:hAnsi="Bookman Old Style"/>
              <w:i/>
              <w:iCs/>
              <w:sz w:val="32"/>
              <w:szCs w:val="32"/>
              <w:vertAlign w:val="superscript"/>
            </w:rPr>
          </w:rPrChange>
        </w:rPr>
        <w:fldChar w:fldCharType="end"/>
      </w:r>
      <w:r w:rsidR="00C42CFA" w:rsidRPr="009D76D8">
        <w:rPr>
          <w:rFonts w:ascii="Bookman Old Style" w:hAnsi="Bookman Old Style"/>
          <w:i/>
          <w:iCs/>
          <w:szCs w:val="24"/>
          <w:vertAlign w:val="superscript"/>
          <w:rPrChange w:id="415" w:author="Ashley Frank" w:date="2024-12-20T22:46:00Z">
            <w:rPr>
              <w:rFonts w:ascii="Bookman Old Style" w:hAnsi="Bookman Old Style"/>
              <w:i/>
              <w:iCs/>
              <w:sz w:val="32"/>
              <w:szCs w:val="32"/>
              <w:vertAlign w:val="superscript"/>
            </w:rPr>
          </w:rPrChange>
        </w:rPr>
        <w:t>]</w:t>
      </w:r>
      <w:r w:rsidR="00C42CFA" w:rsidRPr="009D76D8">
        <w:rPr>
          <w:rFonts w:ascii="Bookman Old Style" w:hAnsi="Bookman Old Style"/>
          <w:i/>
          <w:iCs/>
          <w:szCs w:val="24"/>
          <w:rPrChange w:id="416" w:author="Ashley Frank" w:date="2024-12-20T22:46:00Z">
            <w:rPr>
              <w:rFonts w:ascii="Bookman Old Style" w:hAnsi="Bookman Old Style"/>
              <w:i/>
              <w:iCs/>
              <w:sz w:val="32"/>
              <w:szCs w:val="32"/>
            </w:rPr>
          </w:rPrChange>
        </w:rPr>
        <w:t> the high priest:</w:t>
      </w:r>
      <w:r w:rsidR="00C42CFA" w:rsidRPr="009D76D8">
        <w:rPr>
          <w:rFonts w:ascii="Bookman Old Style" w:hAnsi="Bookman Old Style"/>
          <w:szCs w:val="24"/>
          <w:rPrChange w:id="417" w:author="Ashley Frank" w:date="2024-12-20T22:46:00Z">
            <w:rPr>
              <w:rFonts w:ascii="Bookman Old Style" w:hAnsi="Bookman Old Style"/>
              <w:sz w:val="32"/>
              <w:szCs w:val="32"/>
            </w:rPr>
          </w:rPrChange>
        </w:rPr>
        <w:t xml:space="preserve"> </w:t>
      </w:r>
      <w:r w:rsidR="00664ADE" w:rsidRPr="009D76D8">
        <w:rPr>
          <w:szCs w:val="24"/>
        </w:rPr>
        <w:fldChar w:fldCharType="begin"/>
      </w:r>
      <w:r w:rsidR="00664ADE" w:rsidRPr="005416AF">
        <w:rPr>
          <w:szCs w:val="24"/>
        </w:rPr>
        <w:instrText xml:space="preserve"> HYPERLINK "https://www.biblegateway.com/passage/?search=Haggai+1&amp;version=NIV" </w:instrText>
      </w:r>
      <w:r w:rsidR="00664ADE" w:rsidRPr="009D76D8">
        <w:rPr>
          <w:szCs w:val="24"/>
        </w:rPr>
        <w:fldChar w:fldCharType="separate"/>
      </w:r>
      <w:r w:rsidR="00C42CFA" w:rsidRPr="009D76D8">
        <w:rPr>
          <w:rFonts w:ascii="Bookman Old Style" w:hAnsi="Bookman Old Style"/>
          <w:color w:val="0000FF"/>
          <w:szCs w:val="24"/>
          <w:u w:val="single"/>
          <w:rPrChange w:id="418" w:author="Ashley Frank" w:date="2024-12-20T22:46:00Z">
            <w:rPr>
              <w:rFonts w:ascii="Bookman Old Style" w:hAnsi="Bookman Old Style"/>
              <w:color w:val="0000FF"/>
              <w:sz w:val="18"/>
              <w:szCs w:val="18"/>
              <w:u w:val="single"/>
            </w:rPr>
          </w:rPrChange>
        </w:rPr>
        <w:t>Haggai 1 NIV - A Call to Build the House of the LORD - Bible Gateway</w:t>
      </w:r>
      <w:r w:rsidR="00664ADE" w:rsidRPr="009D76D8">
        <w:rPr>
          <w:rFonts w:ascii="Bookman Old Style" w:hAnsi="Bookman Old Style"/>
          <w:color w:val="0000FF"/>
          <w:szCs w:val="24"/>
          <w:u w:val="single"/>
          <w:rPrChange w:id="419" w:author="Ashley Frank" w:date="2024-12-20T22:46:00Z">
            <w:rPr>
              <w:rFonts w:ascii="Bookman Old Style" w:hAnsi="Bookman Old Style"/>
              <w:color w:val="0000FF"/>
              <w:sz w:val="18"/>
              <w:szCs w:val="18"/>
              <w:u w:val="single"/>
            </w:rPr>
          </w:rPrChange>
        </w:rPr>
        <w:fldChar w:fldCharType="end"/>
      </w:r>
      <w:r w:rsidR="00C42CFA" w:rsidRPr="009D76D8">
        <w:rPr>
          <w:rFonts w:ascii="Bookman Old Style" w:hAnsi="Bookman Old Style"/>
          <w:i/>
          <w:iCs/>
          <w:szCs w:val="24"/>
          <w:rPrChange w:id="420" w:author="Ashley Frank" w:date="2024-12-20T22:46:00Z">
            <w:rPr>
              <w:rFonts w:ascii="Bookman Old Style" w:hAnsi="Bookman Old Style"/>
              <w:i/>
              <w:iCs/>
              <w:sz w:val="32"/>
              <w:szCs w:val="32"/>
            </w:rPr>
          </w:rPrChange>
        </w:rPr>
        <w:t xml:space="preserve"> </w:t>
      </w:r>
    </w:p>
    <w:p w14:paraId="177B0D16" w14:textId="77777777" w:rsidR="00B312E4" w:rsidRDefault="00B312E4" w:rsidP="00757A99">
      <w:pPr>
        <w:pStyle w:val="BodyText"/>
        <w:rPr>
          <w:ins w:id="421" w:author="Ashley Frank" w:date="2024-12-21T03:08:00Z"/>
          <w:rFonts w:ascii="Bookman Old Style" w:hAnsi="Bookman Old Style"/>
          <w:szCs w:val="24"/>
        </w:rPr>
      </w:pPr>
    </w:p>
    <w:p w14:paraId="7982129A" w14:textId="594A6E6C" w:rsidR="00C42CFA" w:rsidRPr="009D76D8" w:rsidRDefault="00C42CFA" w:rsidP="00757A99">
      <w:pPr>
        <w:pStyle w:val="BodyText"/>
        <w:rPr>
          <w:rFonts w:ascii="Bookman Old Style" w:hAnsi="Bookman Old Style"/>
          <w:szCs w:val="24"/>
          <w:rPrChange w:id="422" w:author="Ashley Frank" w:date="2024-12-20T22:46:00Z">
            <w:rPr>
              <w:rFonts w:ascii="Bookman Old Style" w:hAnsi="Bookman Old Style"/>
              <w:sz w:val="32"/>
              <w:szCs w:val="32"/>
            </w:rPr>
          </w:rPrChange>
        </w:rPr>
      </w:pPr>
      <w:r w:rsidRPr="009D76D8">
        <w:rPr>
          <w:rFonts w:ascii="Bookman Old Style" w:hAnsi="Bookman Old Style"/>
          <w:szCs w:val="24"/>
          <w:rPrChange w:id="423" w:author="Ashley Frank" w:date="2024-12-20T22:46:00Z">
            <w:rPr>
              <w:rFonts w:ascii="Bookman Old Style" w:hAnsi="Bookman Old Style"/>
              <w:sz w:val="32"/>
              <w:szCs w:val="32"/>
            </w:rPr>
          </w:rPrChange>
        </w:rPr>
        <w:t xml:space="preserve">To continue </w:t>
      </w:r>
      <w:r w:rsidR="00F964DD" w:rsidRPr="009D76D8">
        <w:rPr>
          <w:rFonts w:ascii="Bookman Old Style" w:hAnsi="Bookman Old Style"/>
          <w:szCs w:val="24"/>
          <w:rPrChange w:id="424" w:author="Ashley Frank" w:date="2024-12-20T22:46:00Z">
            <w:rPr>
              <w:rFonts w:ascii="Bookman Old Style" w:hAnsi="Bookman Old Style"/>
              <w:sz w:val="32"/>
              <w:szCs w:val="32"/>
            </w:rPr>
          </w:rPrChange>
        </w:rPr>
        <w:t>our</w:t>
      </w:r>
      <w:r w:rsidRPr="009D76D8">
        <w:rPr>
          <w:rFonts w:ascii="Bookman Old Style" w:hAnsi="Bookman Old Style"/>
          <w:szCs w:val="24"/>
          <w:rPrChange w:id="425" w:author="Ashley Frank" w:date="2024-12-20T22:46:00Z">
            <w:rPr>
              <w:rFonts w:ascii="Bookman Old Style" w:hAnsi="Bookman Old Style"/>
              <w:sz w:val="32"/>
              <w:szCs w:val="32"/>
            </w:rPr>
          </w:rPrChange>
        </w:rPr>
        <w:t xml:space="preserve"> study</w:t>
      </w:r>
      <w:ins w:id="426" w:author="Ashley Frank" w:date="2024-12-20T00:29:00Z">
        <w:r w:rsidR="00FF533A" w:rsidRPr="009D76D8">
          <w:rPr>
            <w:rFonts w:ascii="Bookman Old Style" w:hAnsi="Bookman Old Style"/>
            <w:szCs w:val="24"/>
            <w:rPrChange w:id="427" w:author="Ashley Frank" w:date="2024-12-20T22:46:00Z">
              <w:rPr>
                <w:rFonts w:ascii="Bookman Old Style" w:hAnsi="Bookman Old Style"/>
                <w:sz w:val="32"/>
                <w:szCs w:val="32"/>
              </w:rPr>
            </w:rPrChange>
          </w:rPr>
          <w:t xml:space="preserve"> of Zechariah</w:t>
        </w:r>
      </w:ins>
      <w:r w:rsidRPr="009D76D8">
        <w:rPr>
          <w:rFonts w:ascii="Bookman Old Style" w:hAnsi="Bookman Old Style"/>
          <w:szCs w:val="24"/>
          <w:rPrChange w:id="428" w:author="Ashley Frank" w:date="2024-12-20T22:46:00Z">
            <w:rPr>
              <w:rFonts w:ascii="Bookman Old Style" w:hAnsi="Bookman Old Style"/>
              <w:sz w:val="32"/>
              <w:szCs w:val="32"/>
            </w:rPr>
          </w:rPrChange>
        </w:rPr>
        <w:t xml:space="preserve">, Joshua soon helped </w:t>
      </w:r>
      <w:r w:rsidR="00F964DD" w:rsidRPr="009D76D8">
        <w:rPr>
          <w:rFonts w:ascii="Bookman Old Style" w:hAnsi="Bookman Old Style"/>
          <w:szCs w:val="24"/>
          <w:rPrChange w:id="429" w:author="Ashley Frank" w:date="2024-12-20T22:46:00Z">
            <w:rPr>
              <w:rFonts w:ascii="Bookman Old Style" w:hAnsi="Bookman Old Style"/>
              <w:sz w:val="32"/>
              <w:szCs w:val="32"/>
            </w:rPr>
          </w:rPrChange>
        </w:rPr>
        <w:t>re</w:t>
      </w:r>
      <w:r w:rsidRPr="009D76D8">
        <w:rPr>
          <w:rFonts w:ascii="Bookman Old Style" w:hAnsi="Bookman Old Style"/>
          <w:szCs w:val="24"/>
          <w:rPrChange w:id="430" w:author="Ashley Frank" w:date="2024-12-20T22:46:00Z">
            <w:rPr>
              <w:rFonts w:ascii="Bookman Old Style" w:hAnsi="Bookman Old Style"/>
              <w:sz w:val="32"/>
              <w:szCs w:val="32"/>
            </w:rPr>
          </w:rPrChange>
        </w:rPr>
        <w:t xml:space="preserve">build </w:t>
      </w:r>
      <w:r w:rsidR="00F964DD" w:rsidRPr="009D76D8">
        <w:rPr>
          <w:rFonts w:ascii="Bookman Old Style" w:hAnsi="Bookman Old Style"/>
          <w:szCs w:val="24"/>
          <w:rPrChange w:id="431" w:author="Ashley Frank" w:date="2024-12-20T22:46:00Z">
            <w:rPr>
              <w:rFonts w:ascii="Bookman Old Style" w:hAnsi="Bookman Old Style"/>
              <w:sz w:val="32"/>
              <w:szCs w:val="32"/>
            </w:rPr>
          </w:rPrChange>
        </w:rPr>
        <w:t>the</w:t>
      </w:r>
      <w:r w:rsidRPr="009D76D8">
        <w:rPr>
          <w:rFonts w:ascii="Bookman Old Style" w:hAnsi="Bookman Old Style"/>
          <w:szCs w:val="24"/>
          <w:rPrChange w:id="432" w:author="Ashley Frank" w:date="2024-12-20T22:46:00Z">
            <w:rPr>
              <w:rFonts w:ascii="Bookman Old Style" w:hAnsi="Bookman Old Style"/>
              <w:sz w:val="32"/>
              <w:szCs w:val="32"/>
            </w:rPr>
          </w:rPrChange>
        </w:rPr>
        <w:t xml:space="preserve"> temple In Jerusalem. Haggai and Zechariah used the prophet Joshua to communicate the command to rebuild the temple and encouraged the people as they worked on the wall and the temple. Joshua served as the spiritual leader </w:t>
      </w:r>
      <w:r w:rsidR="00F964DD" w:rsidRPr="009D76D8">
        <w:rPr>
          <w:rFonts w:ascii="Bookman Old Style" w:hAnsi="Bookman Old Style"/>
          <w:szCs w:val="24"/>
          <w:rPrChange w:id="433" w:author="Ashley Frank" w:date="2024-12-20T22:46:00Z">
            <w:rPr>
              <w:rFonts w:ascii="Bookman Old Style" w:hAnsi="Bookman Old Style"/>
              <w:sz w:val="32"/>
              <w:szCs w:val="32"/>
            </w:rPr>
          </w:rPrChange>
        </w:rPr>
        <w:t>and high</w:t>
      </w:r>
      <w:r w:rsidRPr="009D76D8">
        <w:rPr>
          <w:rFonts w:ascii="Bookman Old Style" w:hAnsi="Bookman Old Style"/>
          <w:szCs w:val="24"/>
          <w:rPrChange w:id="434" w:author="Ashley Frank" w:date="2024-12-20T22:46:00Z">
            <w:rPr>
              <w:rFonts w:ascii="Bookman Old Style" w:hAnsi="Bookman Old Style"/>
              <w:sz w:val="32"/>
              <w:szCs w:val="32"/>
            </w:rPr>
          </w:rPrChange>
        </w:rPr>
        <w:t xml:space="preserve"> </w:t>
      </w:r>
      <w:r w:rsidRPr="009D76D8">
        <w:rPr>
          <w:rFonts w:ascii="Bookman Old Style" w:hAnsi="Bookman Old Style"/>
          <w:szCs w:val="24"/>
          <w:rPrChange w:id="435" w:author="Ashley Frank" w:date="2024-12-20T22:46:00Z">
            <w:rPr>
              <w:rFonts w:ascii="Bookman Old Style" w:hAnsi="Bookman Old Style"/>
              <w:sz w:val="32"/>
              <w:szCs w:val="32"/>
            </w:rPr>
          </w:rPrChange>
        </w:rPr>
        <w:lastRenderedPageBreak/>
        <w:t xml:space="preserve">priest who supported the efforts </w:t>
      </w:r>
      <w:r w:rsidR="00F964DD" w:rsidRPr="009D76D8">
        <w:rPr>
          <w:rFonts w:ascii="Bookman Old Style" w:hAnsi="Bookman Old Style"/>
          <w:szCs w:val="24"/>
          <w:rPrChange w:id="436" w:author="Ashley Frank" w:date="2024-12-20T22:46:00Z">
            <w:rPr>
              <w:rFonts w:ascii="Bookman Old Style" w:hAnsi="Bookman Old Style"/>
              <w:sz w:val="32"/>
              <w:szCs w:val="32"/>
            </w:rPr>
          </w:rPrChange>
        </w:rPr>
        <w:t xml:space="preserve">of </w:t>
      </w:r>
      <w:r w:rsidR="009B722C" w:rsidRPr="009D76D8">
        <w:rPr>
          <w:rFonts w:ascii="Bookman Old Style" w:hAnsi="Bookman Old Style"/>
          <w:szCs w:val="24"/>
          <w:rPrChange w:id="437" w:author="Ashley Frank" w:date="2024-12-20T22:46:00Z">
            <w:rPr>
              <w:rFonts w:ascii="Bookman Old Style" w:hAnsi="Bookman Old Style"/>
              <w:sz w:val="32"/>
              <w:szCs w:val="32"/>
            </w:rPr>
          </w:rPrChange>
        </w:rPr>
        <w:t>rebuilding</w:t>
      </w:r>
      <w:r w:rsidR="00F964DD" w:rsidRPr="009D76D8">
        <w:rPr>
          <w:rFonts w:ascii="Bookman Old Style" w:hAnsi="Bookman Old Style"/>
          <w:szCs w:val="24"/>
          <w:rPrChange w:id="438" w:author="Ashley Frank" w:date="2024-12-20T22:46:00Z">
            <w:rPr>
              <w:rFonts w:ascii="Bookman Old Style" w:hAnsi="Bookman Old Style"/>
              <w:sz w:val="32"/>
              <w:szCs w:val="32"/>
            </w:rPr>
          </w:rPrChange>
        </w:rPr>
        <w:t>. Joshua was also supported by</w:t>
      </w:r>
      <w:r w:rsidRPr="009D76D8">
        <w:rPr>
          <w:rFonts w:ascii="Bookman Old Style" w:hAnsi="Bookman Old Style"/>
          <w:szCs w:val="24"/>
          <w:rPrChange w:id="439" w:author="Ashley Frank" w:date="2024-12-20T22:46:00Z">
            <w:rPr>
              <w:rFonts w:ascii="Bookman Old Style" w:hAnsi="Bookman Old Style"/>
              <w:sz w:val="32"/>
              <w:szCs w:val="32"/>
            </w:rPr>
          </w:rPrChange>
        </w:rPr>
        <w:t xml:space="preserve"> Zerubbabel, </w:t>
      </w:r>
      <w:r w:rsidR="009B722C" w:rsidRPr="009D76D8">
        <w:rPr>
          <w:rFonts w:ascii="Bookman Old Style" w:hAnsi="Bookman Old Style"/>
          <w:szCs w:val="24"/>
          <w:rPrChange w:id="440" w:author="Ashley Frank" w:date="2024-12-20T22:46:00Z">
            <w:rPr>
              <w:rFonts w:ascii="Bookman Old Style" w:hAnsi="Bookman Old Style"/>
              <w:sz w:val="32"/>
              <w:szCs w:val="32"/>
            </w:rPr>
          </w:rPrChange>
        </w:rPr>
        <w:t>who was</w:t>
      </w:r>
      <w:r w:rsidRPr="009D76D8">
        <w:rPr>
          <w:rFonts w:ascii="Bookman Old Style" w:hAnsi="Bookman Old Style"/>
          <w:szCs w:val="24"/>
          <w:rPrChange w:id="441" w:author="Ashley Frank" w:date="2024-12-20T22:46:00Z">
            <w:rPr>
              <w:rFonts w:ascii="Bookman Old Style" w:hAnsi="Bookman Old Style"/>
              <w:sz w:val="32"/>
              <w:szCs w:val="32"/>
            </w:rPr>
          </w:rPrChange>
        </w:rPr>
        <w:t xml:space="preserve"> the governor of Judea</w:t>
      </w:r>
      <w:del w:id="442" w:author="Ashley Frank" w:date="2024-12-20T00:29:00Z">
        <w:r w:rsidR="009B722C" w:rsidRPr="009D76D8" w:rsidDel="00FF533A">
          <w:rPr>
            <w:rFonts w:ascii="Bookman Old Style" w:hAnsi="Bookman Old Style"/>
            <w:szCs w:val="24"/>
            <w:rPrChange w:id="443" w:author="Ashley Frank" w:date="2024-12-20T22:46:00Z">
              <w:rPr>
                <w:rFonts w:ascii="Bookman Old Style" w:hAnsi="Bookman Old Style"/>
                <w:sz w:val="32"/>
                <w:szCs w:val="32"/>
              </w:rPr>
            </w:rPrChange>
          </w:rPr>
          <w:delText>.</w:delText>
        </w:r>
        <w:r w:rsidRPr="009D76D8" w:rsidDel="00FF533A">
          <w:rPr>
            <w:rFonts w:ascii="Bookman Old Style" w:hAnsi="Bookman Old Style"/>
            <w:szCs w:val="24"/>
            <w:rPrChange w:id="444" w:author="Ashley Frank" w:date="2024-12-20T22:46:00Z">
              <w:rPr>
                <w:rFonts w:ascii="Bookman Old Style" w:hAnsi="Bookman Old Style"/>
                <w:sz w:val="32"/>
                <w:szCs w:val="32"/>
              </w:rPr>
            </w:rPrChange>
          </w:rPr>
          <w:delText xml:space="preserve"> </w:delText>
        </w:r>
        <w:r w:rsidR="009B722C" w:rsidRPr="009D76D8" w:rsidDel="00FF533A">
          <w:rPr>
            <w:rFonts w:ascii="Bookman Old Style" w:hAnsi="Bookman Old Style"/>
            <w:szCs w:val="24"/>
            <w:rPrChange w:id="445" w:author="Ashley Frank" w:date="2024-12-20T22:46:00Z">
              <w:rPr>
                <w:rFonts w:ascii="Bookman Old Style" w:hAnsi="Bookman Old Style"/>
                <w:sz w:val="32"/>
                <w:szCs w:val="32"/>
              </w:rPr>
            </w:rPrChange>
          </w:rPr>
          <w:delText>Joshua</w:delText>
        </w:r>
        <w:r w:rsidRPr="009D76D8" w:rsidDel="00FF533A">
          <w:rPr>
            <w:rFonts w:ascii="Bookman Old Style" w:hAnsi="Bookman Old Style"/>
            <w:szCs w:val="24"/>
            <w:rPrChange w:id="446" w:author="Ashley Frank" w:date="2024-12-20T22:46:00Z">
              <w:rPr>
                <w:rFonts w:ascii="Bookman Old Style" w:hAnsi="Bookman Old Style"/>
                <w:sz w:val="32"/>
                <w:szCs w:val="32"/>
              </w:rPr>
            </w:rPrChange>
          </w:rPr>
          <w:delText xml:space="preserve"> was also involved in helping out with </w:delText>
        </w:r>
        <w:r w:rsidR="00FD26F1" w:rsidRPr="009D76D8" w:rsidDel="00FF533A">
          <w:rPr>
            <w:rFonts w:ascii="Bookman Old Style" w:hAnsi="Bookman Old Style"/>
            <w:szCs w:val="24"/>
            <w:rPrChange w:id="447" w:author="Ashley Frank" w:date="2024-12-20T22:46:00Z">
              <w:rPr>
                <w:rFonts w:ascii="Bookman Old Style" w:hAnsi="Bookman Old Style"/>
                <w:sz w:val="32"/>
                <w:szCs w:val="32"/>
              </w:rPr>
            </w:rPrChange>
          </w:rPr>
          <w:delText xml:space="preserve">the </w:delText>
        </w:r>
        <w:r w:rsidRPr="009D76D8" w:rsidDel="00FF533A">
          <w:rPr>
            <w:rFonts w:ascii="Bookman Old Style" w:hAnsi="Bookman Old Style"/>
            <w:szCs w:val="24"/>
            <w:rPrChange w:id="448" w:author="Ashley Frank" w:date="2024-12-20T22:46:00Z">
              <w:rPr>
                <w:rFonts w:ascii="Bookman Old Style" w:hAnsi="Bookman Old Style"/>
                <w:sz w:val="32"/>
                <w:szCs w:val="32"/>
              </w:rPr>
            </w:rPrChange>
          </w:rPr>
          <w:delText>rebuilding of the temple</w:delText>
        </w:r>
      </w:del>
      <w:r w:rsidRPr="009D76D8">
        <w:rPr>
          <w:rFonts w:ascii="Bookman Old Style" w:hAnsi="Bookman Old Style"/>
          <w:szCs w:val="24"/>
          <w:rPrChange w:id="449" w:author="Ashley Frank" w:date="2024-12-20T22:46:00Z">
            <w:rPr>
              <w:rFonts w:ascii="Bookman Old Style" w:hAnsi="Bookman Old Style"/>
              <w:sz w:val="32"/>
              <w:szCs w:val="32"/>
            </w:rPr>
          </w:rPrChange>
        </w:rPr>
        <w:t xml:space="preserve">. Joshua was part of the second wave of those returning </w:t>
      </w:r>
      <w:r w:rsidR="00FD26F1" w:rsidRPr="009D76D8">
        <w:rPr>
          <w:rFonts w:ascii="Bookman Old Style" w:hAnsi="Bookman Old Style"/>
          <w:szCs w:val="24"/>
          <w:rPrChange w:id="450" w:author="Ashley Frank" w:date="2024-12-20T22:46:00Z">
            <w:rPr>
              <w:rFonts w:ascii="Bookman Old Style" w:hAnsi="Bookman Old Style"/>
              <w:sz w:val="32"/>
              <w:szCs w:val="32"/>
            </w:rPr>
          </w:rPrChange>
        </w:rPr>
        <w:t xml:space="preserve">to </w:t>
      </w:r>
      <w:r w:rsidRPr="009D76D8">
        <w:rPr>
          <w:rFonts w:ascii="Bookman Old Style" w:hAnsi="Bookman Old Style"/>
          <w:szCs w:val="24"/>
          <w:rPrChange w:id="451" w:author="Ashley Frank" w:date="2024-12-20T22:46:00Z">
            <w:rPr>
              <w:rFonts w:ascii="Bookman Old Style" w:hAnsi="Bookman Old Style"/>
              <w:sz w:val="32"/>
              <w:szCs w:val="32"/>
            </w:rPr>
          </w:rPrChange>
        </w:rPr>
        <w:t xml:space="preserve">Jerusalem to help in the rebuilding of the wall as </w:t>
      </w:r>
      <w:r w:rsidR="00FD26F1" w:rsidRPr="009D76D8">
        <w:rPr>
          <w:rFonts w:ascii="Bookman Old Style" w:hAnsi="Bookman Old Style"/>
          <w:szCs w:val="24"/>
          <w:rPrChange w:id="452"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453" w:author="Ashley Frank" w:date="2024-12-20T22:46:00Z">
            <w:rPr>
              <w:rFonts w:ascii="Bookman Old Style" w:hAnsi="Bookman Old Style"/>
              <w:sz w:val="32"/>
              <w:szCs w:val="32"/>
            </w:rPr>
          </w:rPrChange>
        </w:rPr>
        <w:t>e</w:t>
      </w:r>
      <w:r w:rsidRPr="009D76D8">
        <w:rPr>
          <w:rFonts w:ascii="Bookman Old Style" w:hAnsi="Bookman Old Style"/>
          <w:szCs w:val="24"/>
          <w:rPrChange w:id="454" w:author="Ashley Frank" w:date="2024-12-20T22:46:00Z">
            <w:rPr>
              <w:rFonts w:ascii="Bookman Old Style" w:hAnsi="Bookman Old Style"/>
              <w:sz w:val="32"/>
              <w:szCs w:val="32"/>
            </w:rPr>
          </w:rPrChange>
        </w:rPr>
        <w:t xml:space="preserve">ll as the temple. Remember that just as in Egypt, the children </w:t>
      </w:r>
      <w:r w:rsidR="00FD26F1" w:rsidRPr="009D76D8">
        <w:rPr>
          <w:rFonts w:ascii="Bookman Old Style" w:hAnsi="Bookman Old Style"/>
          <w:szCs w:val="24"/>
          <w:rPrChange w:id="455" w:author="Ashley Frank" w:date="2024-12-20T22:46:00Z">
            <w:rPr>
              <w:rFonts w:ascii="Bookman Old Style" w:hAnsi="Bookman Old Style"/>
              <w:sz w:val="32"/>
              <w:szCs w:val="32"/>
            </w:rPr>
          </w:rPrChange>
        </w:rPr>
        <w:t xml:space="preserve">of </w:t>
      </w:r>
      <w:r w:rsidRPr="009D76D8">
        <w:rPr>
          <w:rFonts w:ascii="Bookman Old Style" w:hAnsi="Bookman Old Style"/>
          <w:szCs w:val="24"/>
          <w:rPrChange w:id="456" w:author="Ashley Frank" w:date="2024-12-20T22:46:00Z">
            <w:rPr>
              <w:rFonts w:ascii="Bookman Old Style" w:hAnsi="Bookman Old Style"/>
              <w:sz w:val="32"/>
              <w:szCs w:val="32"/>
            </w:rPr>
          </w:rPrChange>
        </w:rPr>
        <w:t xml:space="preserve">Israel </w:t>
      </w:r>
      <w:r w:rsidR="00F823D5" w:rsidRPr="009D76D8">
        <w:rPr>
          <w:rFonts w:ascii="Bookman Old Style" w:hAnsi="Bookman Old Style"/>
          <w:szCs w:val="24"/>
          <w:rPrChange w:id="457"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458" w:author="Ashley Frank" w:date="2024-12-20T22:46:00Z">
            <w:rPr>
              <w:rFonts w:ascii="Bookman Old Style" w:hAnsi="Bookman Old Style"/>
              <w:sz w:val="32"/>
              <w:szCs w:val="32"/>
            </w:rPr>
          </w:rPrChange>
        </w:rPr>
        <w:t>e</w:t>
      </w:r>
      <w:r w:rsidRPr="009D76D8">
        <w:rPr>
          <w:rFonts w:ascii="Bookman Old Style" w:hAnsi="Bookman Old Style"/>
          <w:szCs w:val="24"/>
          <w:rPrChange w:id="459" w:author="Ashley Frank" w:date="2024-12-20T22:46:00Z">
            <w:rPr>
              <w:rFonts w:ascii="Bookman Old Style" w:hAnsi="Bookman Old Style"/>
              <w:sz w:val="32"/>
              <w:szCs w:val="32"/>
            </w:rPr>
          </w:rPrChange>
        </w:rPr>
        <w:t>re also in captivity by the Babylonians.</w:t>
      </w:r>
      <w:r w:rsidR="009B722C" w:rsidRPr="009D76D8">
        <w:rPr>
          <w:rFonts w:ascii="Bookman Old Style" w:hAnsi="Bookman Old Style"/>
          <w:szCs w:val="24"/>
          <w:rPrChange w:id="460" w:author="Ashley Frank" w:date="2024-12-20T22:46:00Z">
            <w:rPr>
              <w:rFonts w:ascii="Bookman Old Style" w:hAnsi="Bookman Old Style"/>
              <w:sz w:val="32"/>
              <w:szCs w:val="32"/>
            </w:rPr>
          </w:rPrChange>
        </w:rPr>
        <w:t xml:space="preserve"> </w:t>
      </w:r>
      <w:r w:rsidRPr="009D76D8">
        <w:rPr>
          <w:rFonts w:ascii="Bookman Old Style" w:hAnsi="Bookman Old Style"/>
          <w:szCs w:val="24"/>
          <w:rPrChange w:id="461" w:author="Ashley Frank" w:date="2024-12-20T22:46:00Z">
            <w:rPr>
              <w:rFonts w:ascii="Bookman Old Style" w:hAnsi="Bookman Old Style"/>
              <w:sz w:val="32"/>
              <w:szCs w:val="32"/>
            </w:rPr>
          </w:rPrChange>
        </w:rPr>
        <w:t xml:space="preserve">Joshua was probably the first high priest </w:t>
      </w:r>
      <w:r w:rsidR="009B722C" w:rsidRPr="009D76D8">
        <w:rPr>
          <w:rFonts w:ascii="Bookman Old Style" w:hAnsi="Bookman Old Style"/>
          <w:szCs w:val="24"/>
          <w:rPrChange w:id="462" w:author="Ashley Frank" w:date="2024-12-20T22:46:00Z">
            <w:rPr>
              <w:rFonts w:ascii="Bookman Old Style" w:hAnsi="Bookman Old Style"/>
              <w:sz w:val="32"/>
              <w:szCs w:val="32"/>
            </w:rPr>
          </w:rPrChange>
        </w:rPr>
        <w:t>in</w:t>
      </w:r>
      <w:r w:rsidRPr="009D76D8">
        <w:rPr>
          <w:rFonts w:ascii="Bookman Old Style" w:hAnsi="Bookman Old Style"/>
          <w:szCs w:val="24"/>
          <w:rPrChange w:id="463" w:author="Ashley Frank" w:date="2024-12-20T22:46:00Z">
            <w:rPr>
              <w:rFonts w:ascii="Bookman Old Style" w:hAnsi="Bookman Old Style"/>
              <w:sz w:val="32"/>
              <w:szCs w:val="32"/>
            </w:rPr>
          </w:rPrChange>
        </w:rPr>
        <w:t xml:space="preserve"> the new</w:t>
      </w:r>
      <w:r w:rsidR="00FD26F1" w:rsidRPr="009D76D8">
        <w:rPr>
          <w:rFonts w:ascii="Bookman Old Style" w:hAnsi="Bookman Old Style"/>
          <w:szCs w:val="24"/>
          <w:rPrChange w:id="464" w:author="Ashley Frank" w:date="2024-12-20T22:46:00Z">
            <w:rPr>
              <w:rFonts w:ascii="Bookman Old Style" w:hAnsi="Bookman Old Style"/>
              <w:sz w:val="32"/>
              <w:szCs w:val="32"/>
            </w:rPr>
          </w:rPrChange>
        </w:rPr>
        <w:t>ly</w:t>
      </w:r>
      <w:r w:rsidRPr="009D76D8">
        <w:rPr>
          <w:rFonts w:ascii="Bookman Old Style" w:hAnsi="Bookman Old Style"/>
          <w:szCs w:val="24"/>
          <w:rPrChange w:id="465" w:author="Ashley Frank" w:date="2024-12-20T22:46:00Z">
            <w:rPr>
              <w:rFonts w:ascii="Bookman Old Style" w:hAnsi="Bookman Old Style"/>
              <w:sz w:val="32"/>
              <w:szCs w:val="32"/>
            </w:rPr>
          </w:rPrChange>
        </w:rPr>
        <w:t xml:space="preserve"> rebuilt Jerusalem temple and played a significant role in worship</w:t>
      </w:r>
      <w:r w:rsidR="009B722C" w:rsidRPr="009D76D8">
        <w:rPr>
          <w:rFonts w:ascii="Bookman Old Style" w:hAnsi="Bookman Old Style"/>
          <w:szCs w:val="24"/>
          <w:rPrChange w:id="466" w:author="Ashley Frank" w:date="2024-12-20T22:46:00Z">
            <w:rPr>
              <w:rFonts w:ascii="Bookman Old Style" w:hAnsi="Bookman Old Style"/>
              <w:sz w:val="32"/>
              <w:szCs w:val="32"/>
            </w:rPr>
          </w:rPrChange>
        </w:rPr>
        <w:t>.</w:t>
      </w:r>
    </w:p>
    <w:p w14:paraId="4F543358" w14:textId="77777777" w:rsidR="00B312E4" w:rsidRDefault="00B312E4" w:rsidP="00757A99">
      <w:pPr>
        <w:pStyle w:val="BodyText"/>
        <w:rPr>
          <w:ins w:id="467" w:author="Ashley Frank" w:date="2024-12-21T03:08:00Z"/>
          <w:rFonts w:ascii="Bookman Old Style" w:hAnsi="Bookman Old Style"/>
          <w:szCs w:val="24"/>
        </w:rPr>
      </w:pPr>
    </w:p>
    <w:p w14:paraId="48A767EB" w14:textId="6C42A4E3" w:rsidR="00B312E4" w:rsidRDefault="009B722C" w:rsidP="00757A99">
      <w:pPr>
        <w:pStyle w:val="BodyText"/>
        <w:rPr>
          <w:ins w:id="468" w:author="Ashley Frank" w:date="2024-12-21T03:08:00Z"/>
          <w:rFonts w:ascii="Bookman Old Style" w:hAnsi="Bookman Old Style"/>
          <w:szCs w:val="24"/>
        </w:rPr>
      </w:pPr>
      <w:r w:rsidRPr="009D76D8">
        <w:rPr>
          <w:rFonts w:ascii="Bookman Old Style" w:hAnsi="Bookman Old Style"/>
          <w:szCs w:val="24"/>
          <w:rPrChange w:id="469" w:author="Ashley Frank" w:date="2024-12-20T22:46:00Z">
            <w:rPr>
              <w:rFonts w:ascii="Bookman Old Style" w:hAnsi="Bookman Old Style"/>
              <w:sz w:val="32"/>
              <w:szCs w:val="32"/>
            </w:rPr>
          </w:rPrChange>
        </w:rPr>
        <w:t>Joshua appeared before the Throne of God as</w:t>
      </w:r>
      <w:r w:rsidR="00B84A20" w:rsidRPr="009D76D8">
        <w:rPr>
          <w:rFonts w:ascii="Bookman Old Style" w:hAnsi="Bookman Old Style"/>
          <w:szCs w:val="24"/>
          <w:rPrChange w:id="470" w:author="Ashley Frank" w:date="2024-12-20T22:46:00Z">
            <w:rPr>
              <w:rFonts w:ascii="Bookman Old Style" w:hAnsi="Bookman Old Style"/>
              <w:sz w:val="32"/>
              <w:szCs w:val="32"/>
            </w:rPr>
          </w:rPrChange>
        </w:rPr>
        <w:t xml:space="preserve"> the high priest with torn and tattered garments. </w:t>
      </w:r>
      <w:r w:rsidR="002C4A2E" w:rsidRPr="009D76D8">
        <w:rPr>
          <w:rFonts w:ascii="Bookman Old Style" w:hAnsi="Bookman Old Style"/>
          <w:szCs w:val="24"/>
          <w:rPrChange w:id="471" w:author="Ashley Frank" w:date="2024-12-20T22:46:00Z">
            <w:rPr>
              <w:rFonts w:ascii="Bookman Old Style" w:hAnsi="Bookman Old Style"/>
              <w:sz w:val="32"/>
              <w:szCs w:val="32"/>
            </w:rPr>
          </w:rPrChange>
        </w:rPr>
        <w:t>We</w:t>
      </w:r>
      <w:r w:rsidR="00B84A20" w:rsidRPr="009D76D8">
        <w:rPr>
          <w:rFonts w:ascii="Bookman Old Style" w:hAnsi="Bookman Old Style"/>
          <w:szCs w:val="24"/>
          <w:rPrChange w:id="472" w:author="Ashley Frank" w:date="2024-12-20T22:46:00Z">
            <w:rPr>
              <w:rFonts w:ascii="Bookman Old Style" w:hAnsi="Bookman Old Style"/>
              <w:sz w:val="32"/>
              <w:szCs w:val="32"/>
            </w:rPr>
          </w:rPrChange>
        </w:rPr>
        <w:t xml:space="preserve"> must look at him as a </w:t>
      </w:r>
      <w:ins w:id="473" w:author="Ashley Frank" w:date="2024-12-20T00:28:00Z">
        <w:r w:rsidR="00FF533A" w:rsidRPr="009D76D8">
          <w:rPr>
            <w:rFonts w:ascii="Bookman Old Style" w:hAnsi="Bookman Old Style"/>
            <w:szCs w:val="24"/>
            <w:rPrChange w:id="474" w:author="Ashley Frank" w:date="2024-12-20T22:46:00Z">
              <w:rPr>
                <w:rFonts w:ascii="Bookman Old Style" w:hAnsi="Bookman Old Style"/>
                <w:sz w:val="32"/>
                <w:szCs w:val="32"/>
              </w:rPr>
            </w:rPrChange>
          </w:rPr>
          <w:t xml:space="preserve">representation </w:t>
        </w:r>
      </w:ins>
      <w:del w:id="475" w:author="Ashley Frank" w:date="2024-12-20T00:28:00Z">
        <w:r w:rsidR="00B84A20" w:rsidRPr="009D76D8" w:rsidDel="00FF533A">
          <w:rPr>
            <w:rFonts w:ascii="Bookman Old Style" w:hAnsi="Bookman Old Style"/>
            <w:szCs w:val="24"/>
            <w:rPrChange w:id="476" w:author="Ashley Frank" w:date="2024-12-20T22:46:00Z">
              <w:rPr>
                <w:rFonts w:ascii="Bookman Old Style" w:hAnsi="Bookman Old Style"/>
                <w:sz w:val="32"/>
                <w:szCs w:val="32"/>
              </w:rPr>
            </w:rPrChange>
          </w:rPr>
          <w:delText xml:space="preserve">representation </w:delText>
        </w:r>
      </w:del>
      <w:r w:rsidR="00B84A20" w:rsidRPr="009D76D8">
        <w:rPr>
          <w:rFonts w:ascii="Bookman Old Style" w:hAnsi="Bookman Old Style"/>
          <w:szCs w:val="24"/>
          <w:rPrChange w:id="477" w:author="Ashley Frank" w:date="2024-12-20T22:46:00Z">
            <w:rPr>
              <w:rFonts w:ascii="Bookman Old Style" w:hAnsi="Bookman Old Style"/>
              <w:sz w:val="32"/>
              <w:szCs w:val="32"/>
            </w:rPr>
          </w:rPrChange>
        </w:rPr>
        <w:t>of the Jewish people</w:t>
      </w:r>
      <w:r w:rsidR="00FD26F1" w:rsidRPr="009D76D8">
        <w:rPr>
          <w:rFonts w:ascii="Bookman Old Style" w:hAnsi="Bookman Old Style"/>
          <w:szCs w:val="24"/>
          <w:rPrChange w:id="478" w:author="Ashley Frank" w:date="2024-12-20T22:46:00Z">
            <w:rPr>
              <w:rFonts w:ascii="Bookman Old Style" w:hAnsi="Bookman Old Style"/>
              <w:sz w:val="32"/>
              <w:szCs w:val="32"/>
            </w:rPr>
          </w:rPrChange>
        </w:rPr>
        <w:t>,</w:t>
      </w:r>
      <w:r w:rsidR="00B84A20" w:rsidRPr="009D76D8">
        <w:rPr>
          <w:rFonts w:ascii="Bookman Old Style" w:hAnsi="Bookman Old Style"/>
          <w:szCs w:val="24"/>
          <w:rPrChange w:id="479" w:author="Ashley Frank" w:date="2024-12-20T22:46:00Z">
            <w:rPr>
              <w:rFonts w:ascii="Bookman Old Style" w:hAnsi="Bookman Old Style"/>
              <w:sz w:val="32"/>
              <w:szCs w:val="32"/>
            </w:rPr>
          </w:rPrChange>
        </w:rPr>
        <w:t xml:space="preserve"> dirty and in much distress. The</w:t>
      </w:r>
      <w:r w:rsidRPr="009D76D8">
        <w:rPr>
          <w:rFonts w:ascii="Bookman Old Style" w:hAnsi="Bookman Old Style"/>
          <w:szCs w:val="24"/>
          <w:rPrChange w:id="480" w:author="Ashley Frank" w:date="2024-12-20T22:46:00Z">
            <w:rPr>
              <w:rFonts w:ascii="Bookman Old Style" w:hAnsi="Bookman Old Style"/>
              <w:sz w:val="32"/>
              <w:szCs w:val="32"/>
            </w:rPr>
          </w:rPrChange>
        </w:rPr>
        <w:t xml:space="preserve"> people</w:t>
      </w:r>
      <w:r w:rsidR="00B84A20" w:rsidRPr="009D76D8">
        <w:rPr>
          <w:rFonts w:ascii="Bookman Old Style" w:hAnsi="Bookman Old Style"/>
          <w:szCs w:val="24"/>
          <w:rPrChange w:id="481" w:author="Ashley Frank" w:date="2024-12-20T22:46:00Z">
            <w:rPr>
              <w:rFonts w:ascii="Bookman Old Style" w:hAnsi="Bookman Old Style"/>
              <w:sz w:val="32"/>
              <w:szCs w:val="32"/>
            </w:rPr>
          </w:rPrChange>
        </w:rPr>
        <w:t xml:space="preserve"> </w:t>
      </w:r>
      <w:r w:rsidR="00F823D5" w:rsidRPr="009D76D8">
        <w:rPr>
          <w:rFonts w:ascii="Bookman Old Style" w:hAnsi="Bookman Old Style"/>
          <w:szCs w:val="24"/>
          <w:rPrChange w:id="482"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483" w:author="Ashley Frank" w:date="2024-12-20T22:46:00Z">
            <w:rPr>
              <w:rFonts w:ascii="Bookman Old Style" w:hAnsi="Bookman Old Style"/>
              <w:sz w:val="32"/>
              <w:szCs w:val="32"/>
            </w:rPr>
          </w:rPrChange>
        </w:rPr>
        <w:t>e</w:t>
      </w:r>
      <w:r w:rsidR="00B84A20" w:rsidRPr="009D76D8">
        <w:rPr>
          <w:rFonts w:ascii="Bookman Old Style" w:hAnsi="Bookman Old Style"/>
          <w:szCs w:val="24"/>
          <w:rPrChange w:id="484" w:author="Ashley Frank" w:date="2024-12-20T22:46:00Z">
            <w:rPr>
              <w:rFonts w:ascii="Bookman Old Style" w:hAnsi="Bookman Old Style"/>
              <w:sz w:val="32"/>
              <w:szCs w:val="32"/>
            </w:rPr>
          </w:rPrChange>
        </w:rPr>
        <w:t xml:space="preserve">re full of sin and far away from </w:t>
      </w:r>
      <w:r w:rsidRPr="009D76D8">
        <w:rPr>
          <w:rFonts w:ascii="Bookman Old Style" w:hAnsi="Bookman Old Style"/>
          <w:szCs w:val="24"/>
          <w:rPrChange w:id="485" w:author="Ashley Frank" w:date="2024-12-20T22:46:00Z">
            <w:rPr>
              <w:rFonts w:ascii="Bookman Old Style" w:hAnsi="Bookman Old Style"/>
              <w:sz w:val="32"/>
              <w:szCs w:val="32"/>
            </w:rPr>
          </w:rPrChange>
        </w:rPr>
        <w:t>God because of their sin</w:t>
      </w:r>
      <w:r w:rsidR="00F823D5" w:rsidRPr="009D76D8">
        <w:rPr>
          <w:rFonts w:ascii="Bookman Old Style" w:hAnsi="Bookman Old Style"/>
          <w:szCs w:val="24"/>
          <w:rPrChange w:id="486" w:author="Ashley Frank" w:date="2024-12-20T22:46:00Z">
            <w:rPr>
              <w:rFonts w:ascii="Bookman Old Style" w:hAnsi="Bookman Old Style"/>
              <w:sz w:val="32"/>
              <w:szCs w:val="32"/>
            </w:rPr>
          </w:rPrChange>
        </w:rPr>
        <w:t>s</w:t>
      </w:r>
      <w:r w:rsidR="00B84A20" w:rsidRPr="009D76D8">
        <w:rPr>
          <w:rFonts w:ascii="Bookman Old Style" w:hAnsi="Bookman Old Style"/>
          <w:szCs w:val="24"/>
          <w:rPrChange w:id="487" w:author="Ashley Frank" w:date="2024-12-20T22:46:00Z">
            <w:rPr>
              <w:rFonts w:ascii="Bookman Old Style" w:hAnsi="Bookman Old Style"/>
              <w:sz w:val="32"/>
              <w:szCs w:val="32"/>
            </w:rPr>
          </w:rPrChange>
        </w:rPr>
        <w:t xml:space="preserve">. </w:t>
      </w:r>
      <w:r w:rsidRPr="009D76D8">
        <w:rPr>
          <w:rFonts w:ascii="Bookman Old Style" w:hAnsi="Bookman Old Style"/>
          <w:szCs w:val="24"/>
          <w:rPrChange w:id="488" w:author="Ashley Frank" w:date="2024-12-20T22:46:00Z">
            <w:rPr>
              <w:rFonts w:ascii="Bookman Old Style" w:hAnsi="Bookman Old Style"/>
              <w:sz w:val="32"/>
              <w:szCs w:val="32"/>
            </w:rPr>
          </w:rPrChange>
        </w:rPr>
        <w:t xml:space="preserve">This High Priest was dispatched </w:t>
      </w:r>
      <w:r w:rsidR="00B84A20" w:rsidRPr="009D76D8">
        <w:rPr>
          <w:rFonts w:ascii="Bookman Old Style" w:hAnsi="Bookman Old Style"/>
          <w:szCs w:val="24"/>
          <w:rPrChange w:id="489" w:author="Ashley Frank" w:date="2024-12-20T22:46:00Z">
            <w:rPr>
              <w:rFonts w:ascii="Bookman Old Style" w:hAnsi="Bookman Old Style"/>
              <w:sz w:val="32"/>
              <w:szCs w:val="32"/>
            </w:rPr>
          </w:rPrChange>
        </w:rPr>
        <w:t xml:space="preserve">before the Lord </w:t>
      </w:r>
      <w:r w:rsidRPr="009D76D8">
        <w:rPr>
          <w:rFonts w:ascii="Bookman Old Style" w:hAnsi="Bookman Old Style"/>
          <w:szCs w:val="24"/>
          <w:rPrChange w:id="490" w:author="Ashley Frank" w:date="2024-12-20T22:46:00Z">
            <w:rPr>
              <w:rFonts w:ascii="Bookman Old Style" w:hAnsi="Bookman Old Style"/>
              <w:sz w:val="32"/>
              <w:szCs w:val="32"/>
            </w:rPr>
          </w:rPrChange>
        </w:rPr>
        <w:t>with</w:t>
      </w:r>
      <w:r w:rsidR="00B84A20" w:rsidRPr="009D76D8">
        <w:rPr>
          <w:rFonts w:ascii="Bookman Old Style" w:hAnsi="Bookman Old Style"/>
          <w:szCs w:val="24"/>
          <w:rPrChange w:id="491" w:author="Ashley Frank" w:date="2024-12-20T22:46:00Z">
            <w:rPr>
              <w:rFonts w:ascii="Bookman Old Style" w:hAnsi="Bookman Old Style"/>
              <w:sz w:val="32"/>
              <w:szCs w:val="32"/>
            </w:rPr>
          </w:rPrChange>
        </w:rPr>
        <w:t xml:space="preserve"> worn</w:t>
      </w:r>
      <w:r w:rsidRPr="009D76D8">
        <w:rPr>
          <w:rFonts w:ascii="Bookman Old Style" w:hAnsi="Bookman Old Style"/>
          <w:szCs w:val="24"/>
          <w:rPrChange w:id="492" w:author="Ashley Frank" w:date="2024-12-20T22:46:00Z">
            <w:rPr>
              <w:rFonts w:ascii="Bookman Old Style" w:hAnsi="Bookman Old Style"/>
              <w:sz w:val="32"/>
              <w:szCs w:val="32"/>
            </w:rPr>
          </w:rPrChange>
        </w:rPr>
        <w:t xml:space="preserve"> and </w:t>
      </w:r>
      <w:r w:rsidR="00B84A20" w:rsidRPr="009D76D8">
        <w:rPr>
          <w:rFonts w:ascii="Bookman Old Style" w:hAnsi="Bookman Old Style"/>
          <w:szCs w:val="24"/>
          <w:rPrChange w:id="493" w:author="Ashley Frank" w:date="2024-12-20T22:46:00Z">
            <w:rPr>
              <w:rFonts w:ascii="Bookman Old Style" w:hAnsi="Bookman Old Style"/>
              <w:sz w:val="32"/>
              <w:szCs w:val="32"/>
            </w:rPr>
          </w:rPrChange>
        </w:rPr>
        <w:t xml:space="preserve">filthy garments to show the sinfulness </w:t>
      </w:r>
      <w:r w:rsidRPr="009D76D8">
        <w:rPr>
          <w:rFonts w:ascii="Bookman Old Style" w:hAnsi="Bookman Old Style"/>
          <w:szCs w:val="24"/>
          <w:rPrChange w:id="494" w:author="Ashley Frank" w:date="2024-12-20T22:46:00Z">
            <w:rPr>
              <w:rFonts w:ascii="Bookman Old Style" w:hAnsi="Bookman Old Style"/>
              <w:sz w:val="32"/>
              <w:szCs w:val="32"/>
            </w:rPr>
          </w:rPrChange>
        </w:rPr>
        <w:t>and</w:t>
      </w:r>
      <w:r w:rsidR="00B84A20" w:rsidRPr="009D76D8">
        <w:rPr>
          <w:rFonts w:ascii="Bookman Old Style" w:hAnsi="Bookman Old Style"/>
          <w:szCs w:val="24"/>
          <w:rPrChange w:id="495" w:author="Ashley Frank" w:date="2024-12-20T22:46:00Z">
            <w:rPr>
              <w:rFonts w:ascii="Bookman Old Style" w:hAnsi="Bookman Old Style"/>
              <w:sz w:val="32"/>
              <w:szCs w:val="32"/>
            </w:rPr>
          </w:rPrChange>
        </w:rPr>
        <w:t xml:space="preserve"> the poverty</w:t>
      </w:r>
      <w:r w:rsidRPr="009D76D8">
        <w:rPr>
          <w:rFonts w:ascii="Bookman Old Style" w:hAnsi="Bookman Old Style"/>
          <w:szCs w:val="24"/>
          <w:rPrChange w:id="496" w:author="Ashley Frank" w:date="2024-12-20T22:46:00Z">
            <w:rPr>
              <w:rFonts w:ascii="Bookman Old Style" w:hAnsi="Bookman Old Style"/>
              <w:sz w:val="32"/>
              <w:szCs w:val="32"/>
            </w:rPr>
          </w:rPrChange>
        </w:rPr>
        <w:t xml:space="preserve"> </w:t>
      </w:r>
      <w:r w:rsidR="00B84A20" w:rsidRPr="009D76D8">
        <w:rPr>
          <w:rFonts w:ascii="Bookman Old Style" w:hAnsi="Bookman Old Style"/>
          <w:szCs w:val="24"/>
          <w:rPrChange w:id="497" w:author="Ashley Frank" w:date="2024-12-20T22:46:00Z">
            <w:rPr>
              <w:rFonts w:ascii="Bookman Old Style" w:hAnsi="Bookman Old Style"/>
              <w:sz w:val="32"/>
              <w:szCs w:val="32"/>
            </w:rPr>
          </w:rPrChange>
        </w:rPr>
        <w:t xml:space="preserve">of </w:t>
      </w:r>
      <w:r w:rsidRPr="009D76D8">
        <w:rPr>
          <w:rFonts w:ascii="Bookman Old Style" w:hAnsi="Bookman Old Style"/>
          <w:szCs w:val="24"/>
          <w:rPrChange w:id="498" w:author="Ashley Frank" w:date="2024-12-20T22:46:00Z">
            <w:rPr>
              <w:rFonts w:ascii="Bookman Old Style" w:hAnsi="Bookman Old Style"/>
              <w:sz w:val="32"/>
              <w:szCs w:val="32"/>
            </w:rPr>
          </w:rPrChange>
        </w:rPr>
        <w:t>Israel</w:t>
      </w:r>
      <w:r w:rsidR="00B84A20" w:rsidRPr="009D76D8">
        <w:rPr>
          <w:rFonts w:ascii="Bookman Old Style" w:hAnsi="Bookman Old Style"/>
          <w:szCs w:val="24"/>
          <w:rPrChange w:id="499" w:author="Ashley Frank" w:date="2024-12-20T22:46:00Z">
            <w:rPr>
              <w:rFonts w:ascii="Bookman Old Style" w:hAnsi="Bookman Old Style"/>
              <w:sz w:val="32"/>
              <w:szCs w:val="32"/>
            </w:rPr>
          </w:rPrChange>
        </w:rPr>
        <w:t>. They had fallen far from God. So, being far from God</w:t>
      </w:r>
      <w:r w:rsidR="00FD26F1" w:rsidRPr="009D76D8">
        <w:rPr>
          <w:rFonts w:ascii="Bookman Old Style" w:hAnsi="Bookman Old Style"/>
          <w:szCs w:val="24"/>
          <w:rPrChange w:id="500" w:author="Ashley Frank" w:date="2024-12-20T22:46:00Z">
            <w:rPr>
              <w:rFonts w:ascii="Bookman Old Style" w:hAnsi="Bookman Old Style"/>
              <w:sz w:val="32"/>
              <w:szCs w:val="32"/>
            </w:rPr>
          </w:rPrChange>
        </w:rPr>
        <w:t>,</w:t>
      </w:r>
      <w:r w:rsidR="00B84A20" w:rsidRPr="009D76D8">
        <w:rPr>
          <w:rFonts w:ascii="Bookman Old Style" w:hAnsi="Bookman Old Style"/>
          <w:szCs w:val="24"/>
          <w:rPrChange w:id="501" w:author="Ashley Frank" w:date="2024-12-20T22:46:00Z">
            <w:rPr>
              <w:rFonts w:ascii="Bookman Old Style" w:hAnsi="Bookman Old Style"/>
              <w:sz w:val="32"/>
              <w:szCs w:val="32"/>
            </w:rPr>
          </w:rPrChange>
        </w:rPr>
        <w:t xml:space="preserve"> they </w:t>
      </w:r>
      <w:r w:rsidR="00F823D5" w:rsidRPr="009D76D8">
        <w:rPr>
          <w:rFonts w:ascii="Bookman Old Style" w:hAnsi="Bookman Old Style"/>
          <w:szCs w:val="24"/>
          <w:rPrChange w:id="502"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503" w:author="Ashley Frank" w:date="2024-12-20T22:46:00Z">
            <w:rPr>
              <w:rFonts w:ascii="Bookman Old Style" w:hAnsi="Bookman Old Style"/>
              <w:sz w:val="32"/>
              <w:szCs w:val="32"/>
            </w:rPr>
          </w:rPrChange>
        </w:rPr>
        <w:t>e</w:t>
      </w:r>
      <w:r w:rsidR="00B84A20" w:rsidRPr="009D76D8">
        <w:rPr>
          <w:rFonts w:ascii="Bookman Old Style" w:hAnsi="Bookman Old Style"/>
          <w:szCs w:val="24"/>
          <w:rPrChange w:id="504" w:author="Ashley Frank" w:date="2024-12-20T22:46:00Z">
            <w:rPr>
              <w:rFonts w:ascii="Bookman Old Style" w:hAnsi="Bookman Old Style"/>
              <w:sz w:val="32"/>
              <w:szCs w:val="32"/>
            </w:rPr>
          </w:rPrChange>
        </w:rPr>
        <w:t>re very poor, very tattered, very dirty</w:t>
      </w:r>
      <w:r w:rsidR="00FD26F1" w:rsidRPr="009D76D8">
        <w:rPr>
          <w:rFonts w:ascii="Bookman Old Style" w:hAnsi="Bookman Old Style"/>
          <w:szCs w:val="24"/>
          <w:rPrChange w:id="505" w:author="Ashley Frank" w:date="2024-12-20T22:46:00Z">
            <w:rPr>
              <w:rFonts w:ascii="Bookman Old Style" w:hAnsi="Bookman Old Style"/>
              <w:sz w:val="32"/>
              <w:szCs w:val="32"/>
            </w:rPr>
          </w:rPrChange>
        </w:rPr>
        <w:t>,</w:t>
      </w:r>
      <w:r w:rsidR="00B84A20" w:rsidRPr="009D76D8">
        <w:rPr>
          <w:rFonts w:ascii="Bookman Old Style" w:hAnsi="Bookman Old Style"/>
          <w:szCs w:val="24"/>
          <w:rPrChange w:id="506" w:author="Ashley Frank" w:date="2024-12-20T22:46:00Z">
            <w:rPr>
              <w:rFonts w:ascii="Bookman Old Style" w:hAnsi="Bookman Old Style"/>
              <w:sz w:val="32"/>
              <w:szCs w:val="32"/>
            </w:rPr>
          </w:rPrChange>
        </w:rPr>
        <w:t xml:space="preserve"> and full of poverty. There was not much life or cleanliness within the children of Israel as was depicted by the garments worn by Joshua. </w:t>
      </w:r>
    </w:p>
    <w:p w14:paraId="4F2E3543" w14:textId="7CB1B631" w:rsidR="009E18E2" w:rsidRPr="009D76D8" w:rsidRDefault="00B84A20" w:rsidP="00757A99">
      <w:pPr>
        <w:pStyle w:val="BodyText"/>
        <w:rPr>
          <w:rFonts w:ascii="Bookman Old Style" w:hAnsi="Bookman Old Style"/>
          <w:szCs w:val="24"/>
          <w:rPrChange w:id="507" w:author="Ashley Frank" w:date="2024-12-20T22:46:00Z">
            <w:rPr>
              <w:rFonts w:ascii="Bookman Old Style" w:hAnsi="Bookman Old Style"/>
              <w:sz w:val="32"/>
              <w:szCs w:val="32"/>
            </w:rPr>
          </w:rPrChange>
        </w:rPr>
      </w:pPr>
      <w:r w:rsidRPr="009D76D8">
        <w:rPr>
          <w:rFonts w:ascii="Bookman Old Style" w:hAnsi="Bookman Old Style"/>
          <w:szCs w:val="24"/>
          <w:rPrChange w:id="508" w:author="Ashley Frank" w:date="2024-12-20T22:46:00Z">
            <w:rPr>
              <w:rFonts w:ascii="Bookman Old Style" w:hAnsi="Bookman Old Style"/>
              <w:sz w:val="32"/>
              <w:szCs w:val="32"/>
            </w:rPr>
          </w:rPrChange>
        </w:rPr>
        <w:t>This hi</w:t>
      </w:r>
      <w:r w:rsidR="0011530E" w:rsidRPr="009D76D8">
        <w:rPr>
          <w:rFonts w:ascii="Bookman Old Style" w:hAnsi="Bookman Old Style"/>
          <w:szCs w:val="24"/>
          <w:rPrChange w:id="509" w:author="Ashley Frank" w:date="2024-12-20T22:46:00Z">
            <w:rPr>
              <w:rFonts w:ascii="Bookman Old Style" w:hAnsi="Bookman Old Style"/>
              <w:sz w:val="32"/>
              <w:szCs w:val="32"/>
            </w:rPr>
          </w:rPrChange>
        </w:rPr>
        <w:t>gh</w:t>
      </w:r>
      <w:r w:rsidRPr="009D76D8">
        <w:rPr>
          <w:rFonts w:ascii="Bookman Old Style" w:hAnsi="Bookman Old Style"/>
          <w:szCs w:val="24"/>
          <w:rPrChange w:id="510" w:author="Ashley Frank" w:date="2024-12-20T22:46:00Z">
            <w:rPr>
              <w:rFonts w:ascii="Bookman Old Style" w:hAnsi="Bookman Old Style"/>
              <w:sz w:val="32"/>
              <w:szCs w:val="32"/>
            </w:rPr>
          </w:rPrChange>
        </w:rPr>
        <w:t xml:space="preserve"> priest appeared before the throne </w:t>
      </w:r>
      <w:r w:rsidR="0011530E" w:rsidRPr="009D76D8">
        <w:rPr>
          <w:rFonts w:ascii="Bookman Old Style" w:hAnsi="Bookman Old Style"/>
          <w:szCs w:val="24"/>
          <w:rPrChange w:id="511" w:author="Ashley Frank" w:date="2024-12-20T22:46:00Z">
            <w:rPr>
              <w:rFonts w:ascii="Bookman Old Style" w:hAnsi="Bookman Old Style"/>
              <w:sz w:val="32"/>
              <w:szCs w:val="32"/>
            </w:rPr>
          </w:rPrChange>
        </w:rPr>
        <w:t>with the</w:t>
      </w:r>
      <w:r w:rsidRPr="009D76D8">
        <w:rPr>
          <w:rFonts w:ascii="Bookman Old Style" w:hAnsi="Bookman Old Style"/>
          <w:szCs w:val="24"/>
          <w:rPrChange w:id="512" w:author="Ashley Frank" w:date="2024-12-20T22:46:00Z">
            <w:rPr>
              <w:rFonts w:ascii="Bookman Old Style" w:hAnsi="Bookman Old Style"/>
              <w:sz w:val="32"/>
              <w:szCs w:val="32"/>
            </w:rPr>
          </w:rPrChange>
        </w:rPr>
        <w:t xml:space="preserve"> sins of the people represented by</w:t>
      </w:r>
      <w:r w:rsidR="0011530E" w:rsidRPr="009D76D8">
        <w:rPr>
          <w:rFonts w:ascii="Bookman Old Style" w:hAnsi="Bookman Old Style"/>
          <w:szCs w:val="24"/>
          <w:rPrChange w:id="513" w:author="Ashley Frank" w:date="2024-12-20T22:46:00Z">
            <w:rPr>
              <w:rFonts w:ascii="Bookman Old Style" w:hAnsi="Bookman Old Style"/>
              <w:sz w:val="32"/>
              <w:szCs w:val="32"/>
            </w:rPr>
          </w:rPrChange>
        </w:rPr>
        <w:t xml:space="preserve"> the condition of</w:t>
      </w:r>
      <w:r w:rsidRPr="009D76D8">
        <w:rPr>
          <w:rFonts w:ascii="Bookman Old Style" w:hAnsi="Bookman Old Style"/>
          <w:szCs w:val="24"/>
          <w:rPrChange w:id="514" w:author="Ashley Frank" w:date="2024-12-20T22:46:00Z">
            <w:rPr>
              <w:rFonts w:ascii="Bookman Old Style" w:hAnsi="Bookman Old Style"/>
              <w:sz w:val="32"/>
              <w:szCs w:val="32"/>
            </w:rPr>
          </w:rPrChange>
        </w:rPr>
        <w:t xml:space="preserve"> his clothing. He was unfit to be presented to God</w:t>
      </w:r>
      <w:r w:rsidR="00FD26F1" w:rsidRPr="009D76D8">
        <w:rPr>
          <w:rFonts w:ascii="Bookman Old Style" w:hAnsi="Bookman Old Style"/>
          <w:szCs w:val="24"/>
          <w:rPrChange w:id="515" w:author="Ashley Frank" w:date="2024-12-20T22:46:00Z">
            <w:rPr>
              <w:rFonts w:ascii="Bookman Old Style" w:hAnsi="Bookman Old Style"/>
              <w:sz w:val="32"/>
              <w:szCs w:val="32"/>
            </w:rPr>
          </w:rPrChange>
        </w:rPr>
        <w:t>,</w:t>
      </w:r>
      <w:r w:rsidRPr="009D76D8">
        <w:rPr>
          <w:rFonts w:ascii="Bookman Old Style" w:hAnsi="Bookman Old Style"/>
          <w:szCs w:val="24"/>
          <w:rPrChange w:id="516" w:author="Ashley Frank" w:date="2024-12-20T22:46:00Z">
            <w:rPr>
              <w:rFonts w:ascii="Bookman Old Style" w:hAnsi="Bookman Old Style"/>
              <w:sz w:val="32"/>
              <w:szCs w:val="32"/>
            </w:rPr>
          </w:rPrChange>
        </w:rPr>
        <w:t xml:space="preserve"> as God requires a sacrifice to be without blemish. The service of God could not be conducted in the apparel that Joshua had on. Because he wasn't</w:t>
      </w:r>
      <w:r w:rsidR="0011530E" w:rsidRPr="009D76D8">
        <w:rPr>
          <w:rFonts w:ascii="Bookman Old Style" w:hAnsi="Bookman Old Style"/>
          <w:szCs w:val="24"/>
          <w:rPrChange w:id="517" w:author="Ashley Frank" w:date="2024-12-20T22:46:00Z">
            <w:rPr>
              <w:rFonts w:ascii="Bookman Old Style" w:hAnsi="Bookman Old Style"/>
              <w:sz w:val="32"/>
              <w:szCs w:val="32"/>
            </w:rPr>
          </w:rPrChange>
        </w:rPr>
        <w:t xml:space="preserve"> in the ‘proper attire’,</w:t>
      </w:r>
      <w:r w:rsidRPr="009D76D8">
        <w:rPr>
          <w:rFonts w:ascii="Bookman Old Style" w:hAnsi="Bookman Old Style"/>
          <w:szCs w:val="24"/>
          <w:rPrChange w:id="518" w:author="Ashley Frank" w:date="2024-12-20T22:46:00Z">
            <w:rPr>
              <w:rFonts w:ascii="Bookman Old Style" w:hAnsi="Bookman Old Style"/>
              <w:sz w:val="32"/>
              <w:szCs w:val="32"/>
            </w:rPr>
          </w:rPrChange>
        </w:rPr>
        <w:t xml:space="preserve"> worship </w:t>
      </w:r>
      <w:r w:rsidR="0011530E" w:rsidRPr="009D76D8">
        <w:rPr>
          <w:rFonts w:ascii="Bookman Old Style" w:hAnsi="Bookman Old Style"/>
          <w:szCs w:val="24"/>
          <w:rPrChange w:id="519" w:author="Ashley Frank" w:date="2024-12-20T22:46:00Z">
            <w:rPr>
              <w:rFonts w:ascii="Bookman Old Style" w:hAnsi="Bookman Old Style"/>
              <w:sz w:val="32"/>
              <w:szCs w:val="32"/>
            </w:rPr>
          </w:rPrChange>
        </w:rPr>
        <w:t xml:space="preserve">could not take place. God tells us to be “holy for I am Holy”. </w:t>
      </w:r>
      <w:r w:rsidR="00FD26F1" w:rsidRPr="009D76D8">
        <w:rPr>
          <w:rFonts w:ascii="Bookman Old Style" w:hAnsi="Bookman Old Style"/>
          <w:szCs w:val="24"/>
          <w:rPrChange w:id="520" w:author="Ashley Frank" w:date="2024-12-20T22:46:00Z">
            <w:rPr>
              <w:rFonts w:ascii="Bookman Old Style" w:hAnsi="Bookman Old Style"/>
              <w:sz w:val="32"/>
              <w:szCs w:val="32"/>
            </w:rPr>
          </w:rPrChange>
        </w:rPr>
        <w:t xml:space="preserve">There </w:t>
      </w:r>
      <w:r w:rsidR="0011530E" w:rsidRPr="009D76D8">
        <w:rPr>
          <w:rFonts w:ascii="Bookman Old Style" w:hAnsi="Bookman Old Style"/>
          <w:szCs w:val="24"/>
          <w:rPrChange w:id="521" w:author="Ashley Frank" w:date="2024-12-20T22:46:00Z">
            <w:rPr>
              <w:rFonts w:ascii="Bookman Old Style" w:hAnsi="Bookman Old Style"/>
              <w:sz w:val="32"/>
              <w:szCs w:val="32"/>
            </w:rPr>
          </w:rPrChange>
        </w:rPr>
        <w:t>was Satan</w:t>
      </w:r>
      <w:r w:rsidRPr="009D76D8">
        <w:rPr>
          <w:rFonts w:ascii="Bookman Old Style" w:hAnsi="Bookman Old Style"/>
          <w:szCs w:val="24"/>
          <w:rPrChange w:id="522" w:author="Ashley Frank" w:date="2024-12-20T22:46:00Z">
            <w:rPr>
              <w:rFonts w:ascii="Bookman Old Style" w:hAnsi="Bookman Old Style"/>
              <w:sz w:val="32"/>
              <w:szCs w:val="32"/>
            </w:rPr>
          </w:rPrChange>
        </w:rPr>
        <w:t xml:space="preserve"> and his follo</w:t>
      </w:r>
      <w:r w:rsidR="00FD26F1" w:rsidRPr="009D76D8">
        <w:rPr>
          <w:rFonts w:ascii="Bookman Old Style" w:hAnsi="Bookman Old Style"/>
          <w:szCs w:val="24"/>
          <w:rPrChange w:id="523"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524" w:author="Ashley Frank" w:date="2024-12-20T22:46:00Z">
            <w:rPr>
              <w:rFonts w:ascii="Bookman Old Style" w:hAnsi="Bookman Old Style"/>
              <w:sz w:val="32"/>
              <w:szCs w:val="32"/>
            </w:rPr>
          </w:rPrChange>
        </w:rPr>
        <w:t>e</w:t>
      </w:r>
      <w:r w:rsidRPr="009D76D8">
        <w:rPr>
          <w:rFonts w:ascii="Bookman Old Style" w:hAnsi="Bookman Old Style"/>
          <w:szCs w:val="24"/>
          <w:rPrChange w:id="525" w:author="Ashley Frank" w:date="2024-12-20T22:46:00Z">
            <w:rPr>
              <w:rFonts w:ascii="Bookman Old Style" w:hAnsi="Bookman Old Style"/>
              <w:sz w:val="32"/>
              <w:szCs w:val="32"/>
            </w:rPr>
          </w:rPrChange>
        </w:rPr>
        <w:t>rs reminding God and remind</w:t>
      </w:r>
      <w:r w:rsidR="0011530E" w:rsidRPr="009D76D8">
        <w:rPr>
          <w:rFonts w:ascii="Bookman Old Style" w:hAnsi="Bookman Old Style"/>
          <w:szCs w:val="24"/>
          <w:rPrChange w:id="526" w:author="Ashley Frank" w:date="2024-12-20T22:46:00Z">
            <w:rPr>
              <w:rFonts w:ascii="Bookman Old Style" w:hAnsi="Bookman Old Style"/>
              <w:sz w:val="32"/>
              <w:szCs w:val="32"/>
            </w:rPr>
          </w:rPrChange>
        </w:rPr>
        <w:t>ing</w:t>
      </w:r>
      <w:r w:rsidRPr="009D76D8">
        <w:rPr>
          <w:rFonts w:ascii="Bookman Old Style" w:hAnsi="Bookman Old Style"/>
          <w:szCs w:val="24"/>
          <w:rPrChange w:id="527" w:author="Ashley Frank" w:date="2024-12-20T22:46:00Z">
            <w:rPr>
              <w:rFonts w:ascii="Bookman Old Style" w:hAnsi="Bookman Old Style"/>
              <w:sz w:val="32"/>
              <w:szCs w:val="32"/>
            </w:rPr>
          </w:rPrChange>
        </w:rPr>
        <w:t xml:space="preserve"> </w:t>
      </w:r>
      <w:r w:rsidRPr="009D76D8">
        <w:rPr>
          <w:rFonts w:ascii="Bookman Old Style" w:hAnsi="Bookman Old Style"/>
          <w:szCs w:val="24"/>
          <w:rPrChange w:id="528" w:author="Ashley Frank" w:date="2024-12-20T22:46:00Z">
            <w:rPr>
              <w:rFonts w:ascii="Bookman Old Style" w:hAnsi="Bookman Old Style"/>
              <w:sz w:val="32"/>
              <w:szCs w:val="32"/>
            </w:rPr>
          </w:rPrChange>
        </w:rPr>
        <w:lastRenderedPageBreak/>
        <w:t xml:space="preserve">Joshua that he was not fit for service to God. </w:t>
      </w:r>
      <w:r w:rsidR="0011530E" w:rsidRPr="009D76D8">
        <w:rPr>
          <w:rFonts w:ascii="Bookman Old Style" w:hAnsi="Bookman Old Style"/>
          <w:szCs w:val="24"/>
          <w:rPrChange w:id="529" w:author="Ashley Frank" w:date="2024-12-20T22:46:00Z">
            <w:rPr>
              <w:rFonts w:ascii="Bookman Old Style" w:hAnsi="Bookman Old Style"/>
              <w:sz w:val="32"/>
              <w:szCs w:val="32"/>
            </w:rPr>
          </w:rPrChange>
        </w:rPr>
        <w:t xml:space="preserve">His sins </w:t>
      </w:r>
      <w:r w:rsidR="00F823D5" w:rsidRPr="009D76D8">
        <w:rPr>
          <w:rFonts w:ascii="Bookman Old Style" w:hAnsi="Bookman Old Style"/>
          <w:szCs w:val="24"/>
          <w:rPrChange w:id="530"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531" w:author="Ashley Frank" w:date="2024-12-20T22:46:00Z">
            <w:rPr>
              <w:rFonts w:ascii="Bookman Old Style" w:hAnsi="Bookman Old Style"/>
              <w:sz w:val="32"/>
              <w:szCs w:val="32"/>
            </w:rPr>
          </w:rPrChange>
        </w:rPr>
        <w:t>e</w:t>
      </w:r>
      <w:r w:rsidR="0011530E" w:rsidRPr="009D76D8">
        <w:rPr>
          <w:rFonts w:ascii="Bookman Old Style" w:hAnsi="Bookman Old Style"/>
          <w:szCs w:val="24"/>
          <w:rPrChange w:id="532" w:author="Ashley Frank" w:date="2024-12-20T22:46:00Z">
            <w:rPr>
              <w:rFonts w:ascii="Bookman Old Style" w:hAnsi="Bookman Old Style"/>
              <w:sz w:val="32"/>
              <w:szCs w:val="32"/>
            </w:rPr>
          </w:rPrChange>
        </w:rPr>
        <w:t>re too great</w:t>
      </w:r>
      <w:r w:rsidR="00FD26F1" w:rsidRPr="009D76D8">
        <w:rPr>
          <w:rFonts w:ascii="Bookman Old Style" w:hAnsi="Bookman Old Style"/>
          <w:szCs w:val="24"/>
          <w:rPrChange w:id="533" w:author="Ashley Frank" w:date="2024-12-20T22:46:00Z">
            <w:rPr>
              <w:rFonts w:ascii="Bookman Old Style" w:hAnsi="Bookman Old Style"/>
              <w:sz w:val="32"/>
              <w:szCs w:val="32"/>
            </w:rPr>
          </w:rPrChange>
        </w:rPr>
        <w:t>,</w:t>
      </w:r>
      <w:r w:rsidR="0011530E" w:rsidRPr="009D76D8">
        <w:rPr>
          <w:rFonts w:ascii="Bookman Old Style" w:hAnsi="Bookman Old Style"/>
          <w:szCs w:val="24"/>
          <w:rPrChange w:id="534" w:author="Ashley Frank" w:date="2024-12-20T22:46:00Z">
            <w:rPr>
              <w:rFonts w:ascii="Bookman Old Style" w:hAnsi="Bookman Old Style"/>
              <w:sz w:val="32"/>
              <w:szCs w:val="32"/>
            </w:rPr>
          </w:rPrChange>
        </w:rPr>
        <w:t xml:space="preserve"> as depicted by his condition. </w:t>
      </w:r>
      <w:r w:rsidR="002C4A2E" w:rsidRPr="009D76D8">
        <w:rPr>
          <w:rFonts w:ascii="Bookman Old Style" w:hAnsi="Bookman Old Style"/>
          <w:szCs w:val="24"/>
          <w:rPrChange w:id="535" w:author="Ashley Frank" w:date="2024-12-20T22:46:00Z">
            <w:rPr>
              <w:rFonts w:ascii="Bookman Old Style" w:hAnsi="Bookman Old Style"/>
              <w:sz w:val="32"/>
              <w:szCs w:val="32"/>
            </w:rPr>
          </w:rPrChange>
        </w:rPr>
        <w:t>We</w:t>
      </w:r>
      <w:r w:rsidR="0011530E" w:rsidRPr="009D76D8">
        <w:rPr>
          <w:rFonts w:ascii="Bookman Old Style" w:hAnsi="Bookman Old Style"/>
          <w:szCs w:val="24"/>
          <w:rPrChange w:id="536" w:author="Ashley Frank" w:date="2024-12-20T22:46:00Z">
            <w:rPr>
              <w:rFonts w:ascii="Bookman Old Style" w:hAnsi="Bookman Old Style"/>
              <w:sz w:val="32"/>
              <w:szCs w:val="32"/>
            </w:rPr>
          </w:rPrChange>
        </w:rPr>
        <w:t xml:space="preserve"> all are in this condition</w:t>
      </w:r>
      <w:ins w:id="537" w:author="Ashley Frank" w:date="2024-12-20T00:27:00Z">
        <w:r w:rsidR="00FF533A" w:rsidRPr="009D76D8">
          <w:rPr>
            <w:rFonts w:ascii="Bookman Old Style" w:hAnsi="Bookman Old Style"/>
            <w:szCs w:val="24"/>
            <w:rPrChange w:id="538" w:author="Ashley Frank" w:date="2024-12-20T22:46:00Z">
              <w:rPr>
                <w:rFonts w:ascii="Bookman Old Style" w:hAnsi="Bookman Old Style"/>
                <w:sz w:val="32"/>
                <w:szCs w:val="32"/>
              </w:rPr>
            </w:rPrChange>
          </w:rPr>
          <w:t>,</w:t>
        </w:r>
      </w:ins>
      <w:ins w:id="539" w:author="Ashley Frank" w:date="2024-12-20T00:26:00Z">
        <w:r w:rsidR="00FF533A" w:rsidRPr="009D76D8">
          <w:rPr>
            <w:rFonts w:ascii="Bookman Old Style" w:hAnsi="Bookman Old Style"/>
            <w:szCs w:val="24"/>
            <w:rPrChange w:id="540" w:author="Ashley Frank" w:date="2024-12-20T22:46:00Z">
              <w:rPr>
                <w:rFonts w:ascii="Bookman Old Style" w:hAnsi="Bookman Old Style"/>
                <w:sz w:val="32"/>
                <w:szCs w:val="32"/>
              </w:rPr>
            </w:rPrChange>
          </w:rPr>
          <w:t xml:space="preserve"> and those who are </w:t>
        </w:r>
      </w:ins>
      <w:del w:id="541" w:author="Ashley Frank" w:date="2024-12-20T00:26:00Z">
        <w:r w:rsidR="0011530E" w:rsidRPr="009D76D8" w:rsidDel="00FF533A">
          <w:rPr>
            <w:rFonts w:ascii="Bookman Old Style" w:hAnsi="Bookman Old Style"/>
            <w:szCs w:val="24"/>
            <w:rPrChange w:id="542" w:author="Ashley Frank" w:date="2024-12-20T22:46:00Z">
              <w:rPr>
                <w:rFonts w:ascii="Bookman Old Style" w:hAnsi="Bookman Old Style"/>
                <w:sz w:val="32"/>
                <w:szCs w:val="32"/>
              </w:rPr>
            </w:rPrChange>
          </w:rPr>
          <w:delText xml:space="preserve">. The </w:delText>
        </w:r>
      </w:del>
      <w:r w:rsidR="0011530E" w:rsidRPr="009D76D8">
        <w:rPr>
          <w:rFonts w:ascii="Bookman Old Style" w:hAnsi="Bookman Old Style"/>
          <w:szCs w:val="24"/>
          <w:rPrChange w:id="543" w:author="Ashley Frank" w:date="2024-12-20T22:46:00Z">
            <w:rPr>
              <w:rFonts w:ascii="Bookman Old Style" w:hAnsi="Bookman Old Style"/>
              <w:sz w:val="32"/>
              <w:szCs w:val="32"/>
            </w:rPr>
          </w:rPrChange>
        </w:rPr>
        <w:t>wise</w:t>
      </w:r>
      <w:ins w:id="544" w:author="Ashley Frank" w:date="2024-12-20T00:27:00Z">
        <w:r w:rsidR="00FF533A" w:rsidRPr="009D76D8">
          <w:rPr>
            <w:rFonts w:ascii="Bookman Old Style" w:hAnsi="Bookman Old Style"/>
            <w:szCs w:val="24"/>
            <w:rPrChange w:id="545" w:author="Ashley Frank" w:date="2024-12-20T22:46:00Z">
              <w:rPr>
                <w:rFonts w:ascii="Bookman Old Style" w:hAnsi="Bookman Old Style"/>
                <w:sz w:val="32"/>
                <w:szCs w:val="32"/>
              </w:rPr>
            </w:rPrChange>
          </w:rPr>
          <w:t xml:space="preserve"> and humble</w:t>
        </w:r>
      </w:ins>
      <w:r w:rsidR="0011530E" w:rsidRPr="009D76D8">
        <w:rPr>
          <w:rFonts w:ascii="Bookman Old Style" w:hAnsi="Bookman Old Style"/>
          <w:szCs w:val="24"/>
          <w:rPrChange w:id="546" w:author="Ashley Frank" w:date="2024-12-20T22:46:00Z">
            <w:rPr>
              <w:rFonts w:ascii="Bookman Old Style" w:hAnsi="Bookman Old Style"/>
              <w:sz w:val="32"/>
              <w:szCs w:val="32"/>
            </w:rPr>
          </w:rPrChange>
        </w:rPr>
        <w:t xml:space="preserve"> </w:t>
      </w:r>
      <w:del w:id="547" w:author="Ashley Frank" w:date="2024-12-20T00:27:00Z">
        <w:r w:rsidR="0011530E" w:rsidRPr="009D76D8" w:rsidDel="00FF533A">
          <w:rPr>
            <w:rFonts w:ascii="Bookman Old Style" w:hAnsi="Bookman Old Style"/>
            <w:szCs w:val="24"/>
            <w:rPrChange w:id="548" w:author="Ashley Frank" w:date="2024-12-20T22:46:00Z">
              <w:rPr>
                <w:rFonts w:ascii="Bookman Old Style" w:hAnsi="Bookman Old Style"/>
                <w:sz w:val="32"/>
                <w:szCs w:val="32"/>
              </w:rPr>
            </w:rPrChange>
          </w:rPr>
          <w:delText>on</w:delText>
        </w:r>
      </w:del>
      <w:ins w:id="549" w:author="Ashley Frank" w:date="2024-12-20T00:27:00Z">
        <w:r w:rsidR="00FF533A" w:rsidRPr="009D76D8">
          <w:rPr>
            <w:rFonts w:ascii="Bookman Old Style" w:hAnsi="Bookman Old Style"/>
            <w:szCs w:val="24"/>
            <w:rPrChange w:id="550" w:author="Ashley Frank" w:date="2024-12-20T22:46:00Z">
              <w:rPr>
                <w:rFonts w:ascii="Bookman Old Style" w:hAnsi="Bookman Old Style"/>
                <w:sz w:val="32"/>
                <w:szCs w:val="32"/>
              </w:rPr>
            </w:rPrChange>
          </w:rPr>
          <w:t>will</w:t>
        </w:r>
      </w:ins>
      <w:del w:id="551" w:author="Ashley Frank" w:date="2024-12-20T00:27:00Z">
        <w:r w:rsidR="0011530E" w:rsidRPr="009D76D8" w:rsidDel="00FF533A">
          <w:rPr>
            <w:rFonts w:ascii="Bookman Old Style" w:hAnsi="Bookman Old Style"/>
            <w:szCs w:val="24"/>
            <w:rPrChange w:id="552" w:author="Ashley Frank" w:date="2024-12-20T22:46:00Z">
              <w:rPr>
                <w:rFonts w:ascii="Bookman Old Style" w:hAnsi="Bookman Old Style"/>
                <w:sz w:val="32"/>
                <w:szCs w:val="32"/>
              </w:rPr>
            </w:rPrChange>
          </w:rPr>
          <w:delText>es</w:delText>
        </w:r>
      </w:del>
      <w:r w:rsidR="0011530E" w:rsidRPr="009D76D8">
        <w:rPr>
          <w:rFonts w:ascii="Bookman Old Style" w:hAnsi="Bookman Old Style"/>
          <w:szCs w:val="24"/>
          <w:rPrChange w:id="553" w:author="Ashley Frank" w:date="2024-12-20T22:46:00Z">
            <w:rPr>
              <w:rFonts w:ascii="Bookman Old Style" w:hAnsi="Bookman Old Style"/>
              <w:sz w:val="32"/>
              <w:szCs w:val="32"/>
            </w:rPr>
          </w:rPrChange>
        </w:rPr>
        <w:t xml:space="preserve"> realize this. </w:t>
      </w:r>
      <w:del w:id="554" w:author="Ashley Frank" w:date="2024-12-20T00:27:00Z">
        <w:r w:rsidR="0011530E" w:rsidRPr="009D76D8" w:rsidDel="00FF533A">
          <w:rPr>
            <w:rFonts w:ascii="Bookman Old Style" w:hAnsi="Bookman Old Style"/>
            <w:szCs w:val="24"/>
            <w:rPrChange w:id="555" w:author="Ashley Frank" w:date="2024-12-20T22:46:00Z">
              <w:rPr>
                <w:rFonts w:ascii="Bookman Old Style" w:hAnsi="Bookman Old Style"/>
                <w:sz w:val="32"/>
                <w:szCs w:val="32"/>
              </w:rPr>
            </w:rPrChange>
          </w:rPr>
          <w:delText xml:space="preserve">The humble ones realize this. </w:delText>
        </w:r>
      </w:del>
      <w:r w:rsidR="0011530E" w:rsidRPr="009D76D8">
        <w:rPr>
          <w:rFonts w:ascii="Bookman Old Style" w:hAnsi="Bookman Old Style"/>
          <w:szCs w:val="24"/>
          <w:rPrChange w:id="556" w:author="Ashley Frank" w:date="2024-12-20T22:46:00Z">
            <w:rPr>
              <w:rFonts w:ascii="Bookman Old Style" w:hAnsi="Bookman Old Style"/>
              <w:sz w:val="32"/>
              <w:szCs w:val="32"/>
            </w:rPr>
          </w:rPrChange>
        </w:rPr>
        <w:t xml:space="preserve">The wise ones realize that their conduct doesn’t interest God as much as their Heart. </w:t>
      </w:r>
    </w:p>
    <w:p w14:paraId="0228ED41" w14:textId="77777777" w:rsidR="00B312E4" w:rsidRDefault="00B312E4" w:rsidP="00757A99">
      <w:pPr>
        <w:pStyle w:val="BodyText"/>
        <w:rPr>
          <w:ins w:id="557" w:author="Ashley Frank" w:date="2024-12-21T03:09:00Z"/>
          <w:rFonts w:ascii="Bookman Old Style" w:hAnsi="Bookman Old Style"/>
          <w:szCs w:val="24"/>
        </w:rPr>
      </w:pPr>
    </w:p>
    <w:p w14:paraId="11EB7271" w14:textId="53BC8436" w:rsidR="00B84A20" w:rsidRPr="009D76D8" w:rsidRDefault="00B84A20" w:rsidP="00757A99">
      <w:pPr>
        <w:pStyle w:val="BodyText"/>
        <w:rPr>
          <w:rFonts w:ascii="Bookman Old Style" w:hAnsi="Bookman Old Style"/>
          <w:szCs w:val="24"/>
          <w:rPrChange w:id="558" w:author="Ashley Frank" w:date="2024-12-20T22:46:00Z">
            <w:rPr>
              <w:rFonts w:ascii="Bookman Old Style" w:hAnsi="Bookman Old Style"/>
              <w:sz w:val="32"/>
              <w:szCs w:val="32"/>
            </w:rPr>
          </w:rPrChange>
        </w:rPr>
      </w:pPr>
      <w:r w:rsidRPr="009D76D8">
        <w:rPr>
          <w:rFonts w:ascii="Bookman Old Style" w:hAnsi="Bookman Old Style"/>
          <w:szCs w:val="24"/>
          <w:rPrChange w:id="559" w:author="Ashley Frank" w:date="2024-12-20T22:46:00Z">
            <w:rPr>
              <w:rFonts w:ascii="Bookman Old Style" w:hAnsi="Bookman Old Style"/>
              <w:sz w:val="32"/>
              <w:szCs w:val="32"/>
            </w:rPr>
          </w:rPrChange>
        </w:rPr>
        <w:t xml:space="preserve">This was the high priest who was supposed to be a representation of the people of Israel. He had to go before the Holy of Holies and appear before </w:t>
      </w:r>
      <w:r w:rsidR="00D62F03" w:rsidRPr="009D76D8">
        <w:rPr>
          <w:rFonts w:ascii="Bookman Old Style" w:hAnsi="Bookman Old Style"/>
          <w:szCs w:val="24"/>
          <w:rPrChange w:id="560" w:author="Ashley Frank" w:date="2024-12-20T22:46:00Z">
            <w:rPr>
              <w:rFonts w:ascii="Bookman Old Style" w:hAnsi="Bookman Old Style"/>
              <w:sz w:val="32"/>
              <w:szCs w:val="32"/>
            </w:rPr>
          </w:rPrChange>
        </w:rPr>
        <w:t>God to pray for and offer sacrifices for God’s chosen people</w:t>
      </w:r>
      <w:r w:rsidR="009E18E2" w:rsidRPr="009D76D8">
        <w:rPr>
          <w:rFonts w:ascii="Bookman Old Style" w:hAnsi="Bookman Old Style"/>
          <w:szCs w:val="24"/>
          <w:rPrChange w:id="561" w:author="Ashley Frank" w:date="2024-12-20T22:46:00Z">
            <w:rPr>
              <w:rFonts w:ascii="Bookman Old Style" w:hAnsi="Bookman Old Style"/>
              <w:sz w:val="32"/>
              <w:szCs w:val="32"/>
            </w:rPr>
          </w:rPrChange>
        </w:rPr>
        <w:t xml:space="preserve"> so the people could be atoned for their sins.</w:t>
      </w:r>
      <w:r w:rsidRPr="009D76D8">
        <w:rPr>
          <w:rFonts w:ascii="Bookman Old Style" w:hAnsi="Bookman Old Style"/>
          <w:szCs w:val="24"/>
          <w:rPrChange w:id="562" w:author="Ashley Frank" w:date="2024-12-20T22:46:00Z">
            <w:rPr>
              <w:rFonts w:ascii="Bookman Old Style" w:hAnsi="Bookman Old Style"/>
              <w:sz w:val="32"/>
              <w:szCs w:val="32"/>
            </w:rPr>
          </w:rPrChange>
        </w:rPr>
        <w:t xml:space="preserve"> But this Joshua was filthy</w:t>
      </w:r>
      <w:r w:rsidR="009E18E2" w:rsidRPr="009D76D8">
        <w:rPr>
          <w:rFonts w:ascii="Bookman Old Style" w:hAnsi="Bookman Old Style"/>
          <w:szCs w:val="24"/>
          <w:rPrChange w:id="563" w:author="Ashley Frank" w:date="2024-12-20T22:46:00Z">
            <w:rPr>
              <w:rFonts w:ascii="Bookman Old Style" w:hAnsi="Bookman Old Style"/>
              <w:sz w:val="32"/>
              <w:szCs w:val="32"/>
            </w:rPr>
          </w:rPrChange>
        </w:rPr>
        <w:t>,</w:t>
      </w:r>
      <w:r w:rsidRPr="009D76D8">
        <w:rPr>
          <w:rFonts w:ascii="Bookman Old Style" w:hAnsi="Bookman Old Style"/>
          <w:szCs w:val="24"/>
          <w:rPrChange w:id="564" w:author="Ashley Frank" w:date="2024-12-20T22:46:00Z">
            <w:rPr>
              <w:rFonts w:ascii="Bookman Old Style" w:hAnsi="Bookman Old Style"/>
              <w:sz w:val="32"/>
              <w:szCs w:val="32"/>
            </w:rPr>
          </w:rPrChange>
        </w:rPr>
        <w:t xml:space="preserve"> dirty</w:t>
      </w:r>
      <w:r w:rsidR="00FD26F1" w:rsidRPr="009D76D8">
        <w:rPr>
          <w:rFonts w:ascii="Bookman Old Style" w:hAnsi="Bookman Old Style"/>
          <w:szCs w:val="24"/>
          <w:rPrChange w:id="565" w:author="Ashley Frank" w:date="2024-12-20T22:46:00Z">
            <w:rPr>
              <w:rFonts w:ascii="Bookman Old Style" w:hAnsi="Bookman Old Style"/>
              <w:sz w:val="32"/>
              <w:szCs w:val="32"/>
            </w:rPr>
          </w:rPrChange>
        </w:rPr>
        <w:t>,</w:t>
      </w:r>
      <w:r w:rsidRPr="009D76D8">
        <w:rPr>
          <w:rFonts w:ascii="Bookman Old Style" w:hAnsi="Bookman Old Style"/>
          <w:szCs w:val="24"/>
          <w:rPrChange w:id="566" w:author="Ashley Frank" w:date="2024-12-20T22:46:00Z">
            <w:rPr>
              <w:rFonts w:ascii="Bookman Old Style" w:hAnsi="Bookman Old Style"/>
              <w:sz w:val="32"/>
              <w:szCs w:val="32"/>
            </w:rPr>
          </w:rPrChange>
        </w:rPr>
        <w:t xml:space="preserve"> and unsuitable to even be in the presence of God</w:t>
      </w:r>
      <w:r w:rsidR="00FD26F1" w:rsidRPr="009D76D8">
        <w:rPr>
          <w:rFonts w:ascii="Bookman Old Style" w:hAnsi="Bookman Old Style"/>
          <w:szCs w:val="24"/>
          <w:rPrChange w:id="567" w:author="Ashley Frank" w:date="2024-12-20T22:46:00Z">
            <w:rPr>
              <w:rFonts w:ascii="Bookman Old Style" w:hAnsi="Bookman Old Style"/>
              <w:sz w:val="32"/>
              <w:szCs w:val="32"/>
            </w:rPr>
          </w:rPrChange>
        </w:rPr>
        <w:t>,</w:t>
      </w:r>
      <w:r w:rsidRPr="009D76D8">
        <w:rPr>
          <w:rFonts w:ascii="Bookman Old Style" w:hAnsi="Bookman Old Style"/>
          <w:szCs w:val="24"/>
          <w:rPrChange w:id="568" w:author="Ashley Frank" w:date="2024-12-20T22:46:00Z">
            <w:rPr>
              <w:rFonts w:ascii="Bookman Old Style" w:hAnsi="Bookman Old Style"/>
              <w:sz w:val="32"/>
              <w:szCs w:val="32"/>
            </w:rPr>
          </w:rPrChange>
        </w:rPr>
        <w:t xml:space="preserve"> let alone represent the people that God had chosen.</w:t>
      </w:r>
      <w:r w:rsidR="00D62F03" w:rsidRPr="009D76D8">
        <w:rPr>
          <w:rFonts w:ascii="Bookman Old Style" w:hAnsi="Bookman Old Style"/>
          <w:szCs w:val="24"/>
          <w:rPrChange w:id="569" w:author="Ashley Frank" w:date="2024-12-20T22:46:00Z">
            <w:rPr>
              <w:rFonts w:ascii="Bookman Old Style" w:hAnsi="Bookman Old Style"/>
              <w:sz w:val="32"/>
              <w:szCs w:val="32"/>
            </w:rPr>
          </w:rPrChange>
        </w:rPr>
        <w:t xml:space="preserve"> Joshua </w:t>
      </w:r>
      <w:r w:rsidR="009E18E2" w:rsidRPr="009D76D8">
        <w:rPr>
          <w:rFonts w:ascii="Bookman Old Style" w:hAnsi="Bookman Old Style"/>
          <w:szCs w:val="24"/>
          <w:rPrChange w:id="570" w:author="Ashley Frank" w:date="2024-12-20T22:46:00Z">
            <w:rPr>
              <w:rFonts w:ascii="Bookman Old Style" w:hAnsi="Bookman Old Style"/>
              <w:sz w:val="32"/>
              <w:szCs w:val="32"/>
            </w:rPr>
          </w:rPrChange>
        </w:rPr>
        <w:t>w</w:t>
      </w:r>
      <w:r w:rsidR="00D62F03" w:rsidRPr="009D76D8">
        <w:rPr>
          <w:rFonts w:ascii="Bookman Old Style" w:hAnsi="Bookman Old Style"/>
          <w:szCs w:val="24"/>
          <w:rPrChange w:id="571" w:author="Ashley Frank" w:date="2024-12-20T22:46:00Z">
            <w:rPr>
              <w:rFonts w:ascii="Bookman Old Style" w:hAnsi="Bookman Old Style"/>
              <w:sz w:val="32"/>
              <w:szCs w:val="32"/>
            </w:rPr>
          </w:rPrChange>
        </w:rPr>
        <w:t xml:space="preserve">as reminded of his </w:t>
      </w:r>
      <w:r w:rsidR="009E18E2" w:rsidRPr="009D76D8">
        <w:rPr>
          <w:rFonts w:ascii="Bookman Old Style" w:hAnsi="Bookman Old Style"/>
          <w:szCs w:val="24"/>
          <w:rPrChange w:id="572" w:author="Ashley Frank" w:date="2024-12-20T22:46:00Z">
            <w:rPr>
              <w:rFonts w:ascii="Bookman Old Style" w:hAnsi="Bookman Old Style"/>
              <w:sz w:val="32"/>
              <w:szCs w:val="32"/>
            </w:rPr>
          </w:rPrChange>
        </w:rPr>
        <w:t xml:space="preserve">filthiness </w:t>
      </w:r>
      <w:r w:rsidR="00D62F03" w:rsidRPr="009D76D8">
        <w:rPr>
          <w:rFonts w:ascii="Bookman Old Style" w:hAnsi="Bookman Old Style"/>
          <w:szCs w:val="24"/>
          <w:rPrChange w:id="573" w:author="Ashley Frank" w:date="2024-12-20T22:46:00Z">
            <w:rPr>
              <w:rFonts w:ascii="Bookman Old Style" w:hAnsi="Bookman Old Style"/>
              <w:sz w:val="32"/>
              <w:szCs w:val="32"/>
            </w:rPr>
          </w:rPrChange>
        </w:rPr>
        <w:t>by the adversary</w:t>
      </w:r>
      <w:r w:rsidR="009E18E2" w:rsidRPr="009D76D8">
        <w:rPr>
          <w:rFonts w:ascii="Bookman Old Style" w:hAnsi="Bookman Old Style"/>
          <w:szCs w:val="24"/>
          <w:rPrChange w:id="574" w:author="Ashley Frank" w:date="2024-12-20T22:46:00Z">
            <w:rPr>
              <w:rFonts w:ascii="Bookman Old Style" w:hAnsi="Bookman Old Style"/>
              <w:sz w:val="32"/>
              <w:szCs w:val="32"/>
            </w:rPr>
          </w:rPrChange>
        </w:rPr>
        <w:t>,</w:t>
      </w:r>
      <w:r w:rsidR="00D62F03" w:rsidRPr="009D76D8">
        <w:rPr>
          <w:rFonts w:ascii="Bookman Old Style" w:hAnsi="Bookman Old Style"/>
          <w:szCs w:val="24"/>
          <w:rPrChange w:id="575" w:author="Ashley Frank" w:date="2024-12-20T22:46:00Z">
            <w:rPr>
              <w:rFonts w:ascii="Bookman Old Style" w:hAnsi="Bookman Old Style"/>
              <w:sz w:val="32"/>
              <w:szCs w:val="32"/>
            </w:rPr>
          </w:rPrChange>
        </w:rPr>
        <w:t xml:space="preserve"> Satan himself. </w:t>
      </w:r>
    </w:p>
    <w:p w14:paraId="2C39D240" w14:textId="77777777" w:rsidR="00B312E4" w:rsidRDefault="00D62F03" w:rsidP="00757A99">
      <w:pPr>
        <w:pStyle w:val="BodyText"/>
        <w:rPr>
          <w:ins w:id="576" w:author="Ashley Frank" w:date="2024-12-21T03:07:00Z"/>
          <w:rFonts w:ascii="Bookman Old Style" w:hAnsi="Bookman Old Style"/>
          <w:szCs w:val="24"/>
        </w:rPr>
      </w:pPr>
      <w:r w:rsidRPr="009D76D8">
        <w:rPr>
          <w:rFonts w:ascii="Bookman Old Style" w:hAnsi="Bookman Old Style"/>
          <w:szCs w:val="24"/>
          <w:rPrChange w:id="577" w:author="Ashley Frank" w:date="2024-12-20T22:46:00Z">
            <w:rPr>
              <w:rFonts w:ascii="Bookman Old Style" w:hAnsi="Bookman Old Style"/>
              <w:sz w:val="32"/>
              <w:szCs w:val="32"/>
            </w:rPr>
          </w:rPrChange>
        </w:rPr>
        <w:t xml:space="preserve">Joshua's condition was a representation of himself as </w:t>
      </w:r>
      <w:r w:rsidR="00FD26F1" w:rsidRPr="009D76D8">
        <w:rPr>
          <w:rFonts w:ascii="Bookman Old Style" w:hAnsi="Bookman Old Style"/>
          <w:szCs w:val="24"/>
          <w:rPrChange w:id="578"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579" w:author="Ashley Frank" w:date="2024-12-20T22:46:00Z">
            <w:rPr>
              <w:rFonts w:ascii="Bookman Old Style" w:hAnsi="Bookman Old Style"/>
              <w:sz w:val="32"/>
              <w:szCs w:val="32"/>
            </w:rPr>
          </w:rPrChange>
        </w:rPr>
        <w:t>e</w:t>
      </w:r>
      <w:r w:rsidRPr="009D76D8">
        <w:rPr>
          <w:rFonts w:ascii="Bookman Old Style" w:hAnsi="Bookman Old Style"/>
          <w:szCs w:val="24"/>
          <w:rPrChange w:id="580" w:author="Ashley Frank" w:date="2024-12-20T22:46:00Z">
            <w:rPr>
              <w:rFonts w:ascii="Bookman Old Style" w:hAnsi="Bookman Old Style"/>
              <w:sz w:val="32"/>
              <w:szCs w:val="32"/>
            </w:rPr>
          </w:rPrChange>
        </w:rPr>
        <w:t xml:space="preserve">ll as the horrible sinfulness of the children of Israel. There is no way that he could represent the children of Israel or even himself before God and be forgiven of his </w:t>
      </w:r>
      <w:r w:rsidR="009E18E2" w:rsidRPr="009D76D8">
        <w:rPr>
          <w:rFonts w:ascii="Bookman Old Style" w:hAnsi="Bookman Old Style"/>
          <w:szCs w:val="24"/>
          <w:rPrChange w:id="581" w:author="Ashley Frank" w:date="2024-12-20T22:46:00Z">
            <w:rPr>
              <w:rFonts w:ascii="Bookman Old Style" w:hAnsi="Bookman Old Style"/>
              <w:sz w:val="32"/>
              <w:szCs w:val="32"/>
            </w:rPr>
          </w:rPrChange>
        </w:rPr>
        <w:t>sin. H</w:t>
      </w:r>
      <w:r w:rsidRPr="009D76D8">
        <w:rPr>
          <w:rFonts w:ascii="Bookman Old Style" w:hAnsi="Bookman Old Style"/>
          <w:szCs w:val="24"/>
          <w:rPrChange w:id="582" w:author="Ashley Frank" w:date="2024-12-20T22:46:00Z">
            <w:rPr>
              <w:rFonts w:ascii="Bookman Old Style" w:hAnsi="Bookman Old Style"/>
              <w:sz w:val="32"/>
              <w:szCs w:val="32"/>
            </w:rPr>
          </w:rPrChange>
        </w:rPr>
        <w:t>e was standing there alone with no favor</w:t>
      </w:r>
      <w:r w:rsidR="009E18E2" w:rsidRPr="009D76D8">
        <w:rPr>
          <w:rFonts w:ascii="Bookman Old Style" w:hAnsi="Bookman Old Style"/>
          <w:szCs w:val="24"/>
          <w:rPrChange w:id="583" w:author="Ashley Frank" w:date="2024-12-20T22:46:00Z">
            <w:rPr>
              <w:rFonts w:ascii="Bookman Old Style" w:hAnsi="Bookman Old Style"/>
              <w:sz w:val="32"/>
              <w:szCs w:val="32"/>
            </w:rPr>
          </w:rPrChange>
        </w:rPr>
        <w:t>, no advocate</w:t>
      </w:r>
      <w:r w:rsidR="00FD26F1" w:rsidRPr="009D76D8">
        <w:rPr>
          <w:rFonts w:ascii="Bookman Old Style" w:hAnsi="Bookman Old Style"/>
          <w:szCs w:val="24"/>
          <w:rPrChange w:id="584" w:author="Ashley Frank" w:date="2024-12-20T22:46:00Z">
            <w:rPr>
              <w:rFonts w:ascii="Bookman Old Style" w:hAnsi="Bookman Old Style"/>
              <w:sz w:val="32"/>
              <w:szCs w:val="32"/>
            </w:rPr>
          </w:rPrChange>
        </w:rPr>
        <w:t>,</w:t>
      </w:r>
      <w:r w:rsidR="009E18E2" w:rsidRPr="009D76D8">
        <w:rPr>
          <w:rFonts w:ascii="Bookman Old Style" w:hAnsi="Bookman Old Style"/>
          <w:szCs w:val="24"/>
          <w:rPrChange w:id="585" w:author="Ashley Frank" w:date="2024-12-20T22:46:00Z">
            <w:rPr>
              <w:rFonts w:ascii="Bookman Old Style" w:hAnsi="Bookman Old Style"/>
              <w:sz w:val="32"/>
              <w:szCs w:val="32"/>
            </w:rPr>
          </w:rPrChange>
        </w:rPr>
        <w:t xml:space="preserve"> and only accusers</w:t>
      </w:r>
      <w:r w:rsidRPr="009D76D8">
        <w:rPr>
          <w:rFonts w:ascii="Bookman Old Style" w:hAnsi="Bookman Old Style"/>
          <w:szCs w:val="24"/>
          <w:rPrChange w:id="586" w:author="Ashley Frank" w:date="2024-12-20T22:46:00Z">
            <w:rPr>
              <w:rFonts w:ascii="Bookman Old Style" w:hAnsi="Bookman Old Style"/>
              <w:sz w:val="32"/>
              <w:szCs w:val="32"/>
            </w:rPr>
          </w:rPrChange>
        </w:rPr>
        <w:t>. Everyone around him saw his condition.</w:t>
      </w:r>
    </w:p>
    <w:p w14:paraId="5C620A90" w14:textId="77777777" w:rsidR="00B312E4" w:rsidRDefault="00B312E4" w:rsidP="00757A99">
      <w:pPr>
        <w:pStyle w:val="BodyText"/>
        <w:rPr>
          <w:ins w:id="587" w:author="Ashley Frank" w:date="2024-12-21T03:07:00Z"/>
          <w:rFonts w:ascii="Bookman Old Style" w:hAnsi="Bookman Old Style"/>
          <w:szCs w:val="24"/>
        </w:rPr>
      </w:pPr>
    </w:p>
    <w:p w14:paraId="0D01149F" w14:textId="72A3ED47" w:rsidR="0024628E" w:rsidRPr="009D76D8" w:rsidRDefault="00D62F03" w:rsidP="00757A99">
      <w:pPr>
        <w:pStyle w:val="BodyText"/>
        <w:rPr>
          <w:rFonts w:ascii="Bookman Old Style" w:hAnsi="Bookman Old Style"/>
          <w:szCs w:val="24"/>
          <w:rPrChange w:id="588" w:author="Ashley Frank" w:date="2024-12-20T22:46:00Z">
            <w:rPr>
              <w:rFonts w:ascii="Bookman Old Style" w:hAnsi="Bookman Old Style"/>
              <w:sz w:val="32"/>
              <w:szCs w:val="32"/>
            </w:rPr>
          </w:rPrChange>
        </w:rPr>
      </w:pPr>
      <w:del w:id="589" w:author="Ashley Frank" w:date="2024-12-21T03:07:00Z">
        <w:r w:rsidRPr="009D76D8" w:rsidDel="00B312E4">
          <w:rPr>
            <w:rFonts w:ascii="Bookman Old Style" w:hAnsi="Bookman Old Style"/>
            <w:szCs w:val="24"/>
            <w:rPrChange w:id="590" w:author="Ashley Frank" w:date="2024-12-20T22:46:00Z">
              <w:rPr>
                <w:rFonts w:ascii="Bookman Old Style" w:hAnsi="Bookman Old Style"/>
                <w:sz w:val="32"/>
                <w:szCs w:val="32"/>
              </w:rPr>
            </w:rPrChange>
          </w:rPr>
          <w:delText xml:space="preserve"> </w:delText>
        </w:r>
      </w:del>
      <w:r w:rsidRPr="009D76D8">
        <w:rPr>
          <w:rFonts w:ascii="Bookman Old Style" w:hAnsi="Bookman Old Style"/>
          <w:szCs w:val="24"/>
          <w:rPrChange w:id="591" w:author="Ashley Frank" w:date="2024-12-20T22:46:00Z">
            <w:rPr>
              <w:rFonts w:ascii="Bookman Old Style" w:hAnsi="Bookman Old Style"/>
              <w:sz w:val="32"/>
              <w:szCs w:val="32"/>
            </w:rPr>
          </w:rPrChange>
        </w:rPr>
        <w:t xml:space="preserve">Joshua could not argue that </w:t>
      </w:r>
      <w:r w:rsidR="009E18E2" w:rsidRPr="009D76D8">
        <w:rPr>
          <w:rFonts w:ascii="Bookman Old Style" w:hAnsi="Bookman Old Style"/>
          <w:szCs w:val="24"/>
          <w:rPrChange w:id="592" w:author="Ashley Frank" w:date="2024-12-20T22:46:00Z">
            <w:rPr>
              <w:rFonts w:ascii="Bookman Old Style" w:hAnsi="Bookman Old Style"/>
              <w:sz w:val="32"/>
              <w:szCs w:val="32"/>
            </w:rPr>
          </w:rPrChange>
        </w:rPr>
        <w:t>the accusers</w:t>
      </w:r>
      <w:r w:rsidRPr="009D76D8">
        <w:rPr>
          <w:rFonts w:ascii="Bookman Old Style" w:hAnsi="Bookman Old Style"/>
          <w:szCs w:val="24"/>
          <w:rPrChange w:id="593" w:author="Ashley Frank" w:date="2024-12-20T22:46:00Z">
            <w:rPr>
              <w:rFonts w:ascii="Bookman Old Style" w:hAnsi="Bookman Old Style"/>
              <w:sz w:val="32"/>
              <w:szCs w:val="32"/>
            </w:rPr>
          </w:rPrChange>
        </w:rPr>
        <w:t xml:space="preserve"> had a seeing problem</w:t>
      </w:r>
      <w:ins w:id="594" w:author="Ashley Frank" w:date="2024-12-21T03:07:00Z">
        <w:r w:rsidR="00B312E4">
          <w:rPr>
            <w:rFonts w:ascii="Bookman Old Style" w:hAnsi="Bookman Old Style"/>
            <w:szCs w:val="24"/>
          </w:rPr>
          <w:t xml:space="preserve"> or that</w:t>
        </w:r>
      </w:ins>
      <w:del w:id="595" w:author="Ashley Frank" w:date="2024-12-21T03:07:00Z">
        <w:r w:rsidRPr="009D76D8" w:rsidDel="00B312E4">
          <w:rPr>
            <w:rFonts w:ascii="Bookman Old Style" w:hAnsi="Bookman Old Style"/>
            <w:szCs w:val="24"/>
            <w:rPrChange w:id="596" w:author="Ashley Frank" w:date="2024-12-20T22:46:00Z">
              <w:rPr>
                <w:rFonts w:ascii="Bookman Old Style" w:hAnsi="Bookman Old Style"/>
                <w:sz w:val="32"/>
                <w:szCs w:val="32"/>
              </w:rPr>
            </w:rPrChange>
          </w:rPr>
          <w:delText>. Joshua could not say</w:delText>
        </w:r>
      </w:del>
      <w:r w:rsidRPr="009D76D8">
        <w:rPr>
          <w:rFonts w:ascii="Bookman Old Style" w:hAnsi="Bookman Old Style"/>
          <w:szCs w:val="24"/>
          <w:rPrChange w:id="597" w:author="Ashley Frank" w:date="2024-12-20T22:46:00Z">
            <w:rPr>
              <w:rFonts w:ascii="Bookman Old Style" w:hAnsi="Bookman Old Style"/>
              <w:sz w:val="32"/>
              <w:szCs w:val="32"/>
            </w:rPr>
          </w:rPrChange>
        </w:rPr>
        <w:t xml:space="preserve"> he was just having a bad </w:t>
      </w:r>
      <w:r w:rsidR="009E18E2" w:rsidRPr="009D76D8">
        <w:rPr>
          <w:rFonts w:ascii="Bookman Old Style" w:hAnsi="Bookman Old Style"/>
          <w:szCs w:val="24"/>
          <w:rPrChange w:id="598" w:author="Ashley Frank" w:date="2024-12-20T22:46:00Z">
            <w:rPr>
              <w:rFonts w:ascii="Bookman Old Style" w:hAnsi="Bookman Old Style"/>
              <w:sz w:val="32"/>
              <w:szCs w:val="32"/>
            </w:rPr>
          </w:rPrChange>
        </w:rPr>
        <w:t>da</w:t>
      </w:r>
      <w:ins w:id="599" w:author="Ashley Frank" w:date="2024-12-21T03:07:00Z">
        <w:r w:rsidR="00B312E4">
          <w:rPr>
            <w:rFonts w:ascii="Bookman Old Style" w:hAnsi="Bookman Old Style"/>
            <w:szCs w:val="24"/>
          </w:rPr>
          <w:t xml:space="preserve">y. He did not </w:t>
        </w:r>
      </w:ins>
      <w:del w:id="600" w:author="Ashley Frank" w:date="2024-12-21T03:07:00Z">
        <w:r w:rsidR="009E18E2" w:rsidRPr="009D76D8" w:rsidDel="00B312E4">
          <w:rPr>
            <w:rFonts w:ascii="Bookman Old Style" w:hAnsi="Bookman Old Style"/>
            <w:szCs w:val="24"/>
            <w:rPrChange w:id="601" w:author="Ashley Frank" w:date="2024-12-20T22:46:00Z">
              <w:rPr>
                <w:rFonts w:ascii="Bookman Old Style" w:hAnsi="Bookman Old Style"/>
                <w:sz w:val="32"/>
                <w:szCs w:val="32"/>
              </w:rPr>
            </w:rPrChange>
          </w:rPr>
          <w:delText>y.</w:delText>
        </w:r>
        <w:r w:rsidRPr="009D76D8" w:rsidDel="00B312E4">
          <w:rPr>
            <w:rFonts w:ascii="Bookman Old Style" w:hAnsi="Bookman Old Style"/>
            <w:szCs w:val="24"/>
            <w:rPrChange w:id="602" w:author="Ashley Frank" w:date="2024-12-20T22:46:00Z">
              <w:rPr>
                <w:rFonts w:ascii="Bookman Old Style" w:hAnsi="Bookman Old Style"/>
                <w:sz w:val="32"/>
                <w:szCs w:val="32"/>
              </w:rPr>
            </w:rPrChange>
          </w:rPr>
          <w:delText xml:space="preserve"> Joshua did not </w:delText>
        </w:r>
      </w:del>
      <w:r w:rsidRPr="009D76D8">
        <w:rPr>
          <w:rFonts w:ascii="Bookman Old Style" w:hAnsi="Bookman Old Style"/>
          <w:szCs w:val="24"/>
          <w:rPrChange w:id="603" w:author="Ashley Frank" w:date="2024-12-20T22:46:00Z">
            <w:rPr>
              <w:rFonts w:ascii="Bookman Old Style" w:hAnsi="Bookman Old Style"/>
              <w:sz w:val="32"/>
              <w:szCs w:val="32"/>
            </w:rPr>
          </w:rPrChange>
        </w:rPr>
        <w:t>have any excuse for the sin that was in his life</w:t>
      </w:r>
      <w:r w:rsidR="009E18E2" w:rsidRPr="009D76D8">
        <w:rPr>
          <w:rFonts w:ascii="Bookman Old Style" w:hAnsi="Bookman Old Style"/>
          <w:szCs w:val="24"/>
          <w:rPrChange w:id="604" w:author="Ashley Frank" w:date="2024-12-20T22:46:00Z">
            <w:rPr>
              <w:rFonts w:ascii="Bookman Old Style" w:hAnsi="Bookman Old Style"/>
              <w:sz w:val="32"/>
              <w:szCs w:val="32"/>
            </w:rPr>
          </w:rPrChange>
        </w:rPr>
        <w:t>,</w:t>
      </w:r>
      <w:r w:rsidRPr="009D76D8">
        <w:rPr>
          <w:rFonts w:ascii="Bookman Old Style" w:hAnsi="Bookman Old Style"/>
          <w:szCs w:val="24"/>
          <w:rPrChange w:id="605" w:author="Ashley Frank" w:date="2024-12-20T22:46:00Z">
            <w:rPr>
              <w:rFonts w:ascii="Bookman Old Style" w:hAnsi="Bookman Old Style"/>
              <w:sz w:val="32"/>
              <w:szCs w:val="32"/>
            </w:rPr>
          </w:rPrChange>
        </w:rPr>
        <w:t xml:space="preserve"> represented by the filthy clothes. Joshua could not blame society</w:t>
      </w:r>
      <w:ins w:id="606" w:author="Ashley Frank" w:date="2024-12-19T23:16:00Z">
        <w:r w:rsidR="002C79BB" w:rsidRPr="009D76D8">
          <w:rPr>
            <w:rFonts w:ascii="Bookman Old Style" w:hAnsi="Bookman Old Style"/>
            <w:szCs w:val="24"/>
            <w:rPrChange w:id="607" w:author="Ashley Frank" w:date="2024-12-20T22:46:00Z">
              <w:rPr>
                <w:rFonts w:ascii="Bookman Old Style" w:hAnsi="Bookman Old Style"/>
                <w:sz w:val="32"/>
                <w:szCs w:val="32"/>
              </w:rPr>
            </w:rPrChange>
          </w:rPr>
          <w:t xml:space="preserve">, </w:t>
        </w:r>
      </w:ins>
      <w:del w:id="608" w:author="Ashley Frank" w:date="2024-12-19T23:16:00Z">
        <w:r w:rsidRPr="009D76D8" w:rsidDel="002C79BB">
          <w:rPr>
            <w:rFonts w:ascii="Bookman Old Style" w:hAnsi="Bookman Old Style"/>
            <w:szCs w:val="24"/>
            <w:rPrChange w:id="609" w:author="Ashley Frank" w:date="2024-12-20T22:46:00Z">
              <w:rPr>
                <w:rFonts w:ascii="Bookman Old Style" w:hAnsi="Bookman Old Style"/>
                <w:sz w:val="32"/>
                <w:szCs w:val="32"/>
              </w:rPr>
            </w:rPrChange>
          </w:rPr>
          <w:delText xml:space="preserve">. Joshua could not blame </w:delText>
        </w:r>
      </w:del>
      <w:r w:rsidRPr="009D76D8">
        <w:rPr>
          <w:rFonts w:ascii="Bookman Old Style" w:hAnsi="Bookman Old Style"/>
          <w:szCs w:val="24"/>
          <w:rPrChange w:id="610" w:author="Ashley Frank" w:date="2024-12-20T22:46:00Z">
            <w:rPr>
              <w:rFonts w:ascii="Bookman Old Style" w:hAnsi="Bookman Old Style"/>
              <w:sz w:val="32"/>
              <w:szCs w:val="32"/>
            </w:rPr>
          </w:rPrChange>
        </w:rPr>
        <w:t>politics</w:t>
      </w:r>
      <w:ins w:id="611" w:author="Ashley Frank" w:date="2024-12-19T23:17:00Z">
        <w:r w:rsidR="002C79BB" w:rsidRPr="009D76D8">
          <w:rPr>
            <w:rFonts w:ascii="Bookman Old Style" w:hAnsi="Bookman Old Style"/>
            <w:szCs w:val="24"/>
            <w:rPrChange w:id="612" w:author="Ashley Frank" w:date="2024-12-20T22:46:00Z">
              <w:rPr>
                <w:rFonts w:ascii="Bookman Old Style" w:hAnsi="Bookman Old Style"/>
                <w:sz w:val="32"/>
                <w:szCs w:val="32"/>
              </w:rPr>
            </w:rPrChange>
          </w:rPr>
          <w:t xml:space="preserve">, </w:t>
        </w:r>
      </w:ins>
      <w:del w:id="613" w:author="Ashley Frank" w:date="2024-12-19T23:17:00Z">
        <w:r w:rsidRPr="009D76D8" w:rsidDel="002C79BB">
          <w:rPr>
            <w:rFonts w:ascii="Bookman Old Style" w:hAnsi="Bookman Old Style"/>
            <w:szCs w:val="24"/>
            <w:rPrChange w:id="614" w:author="Ashley Frank" w:date="2024-12-20T22:46:00Z">
              <w:rPr>
                <w:rFonts w:ascii="Bookman Old Style" w:hAnsi="Bookman Old Style"/>
                <w:sz w:val="32"/>
                <w:szCs w:val="32"/>
              </w:rPr>
            </w:rPrChange>
          </w:rPr>
          <w:delText>. Jo</w:delText>
        </w:r>
      </w:del>
      <w:del w:id="615" w:author="Ashley Frank" w:date="2024-12-19T23:16:00Z">
        <w:r w:rsidRPr="009D76D8" w:rsidDel="002C79BB">
          <w:rPr>
            <w:rFonts w:ascii="Bookman Old Style" w:hAnsi="Bookman Old Style"/>
            <w:szCs w:val="24"/>
            <w:rPrChange w:id="616" w:author="Ashley Frank" w:date="2024-12-20T22:46:00Z">
              <w:rPr>
                <w:rFonts w:ascii="Bookman Old Style" w:hAnsi="Bookman Old Style"/>
                <w:sz w:val="32"/>
                <w:szCs w:val="32"/>
              </w:rPr>
            </w:rPrChange>
          </w:rPr>
          <w:delText xml:space="preserve">shua could not blame </w:delText>
        </w:r>
      </w:del>
      <w:r w:rsidRPr="009D76D8">
        <w:rPr>
          <w:rFonts w:ascii="Bookman Old Style" w:hAnsi="Bookman Old Style"/>
          <w:szCs w:val="24"/>
          <w:rPrChange w:id="617" w:author="Ashley Frank" w:date="2024-12-20T22:46:00Z">
            <w:rPr>
              <w:rFonts w:ascii="Bookman Old Style" w:hAnsi="Bookman Old Style"/>
              <w:sz w:val="32"/>
              <w:szCs w:val="32"/>
            </w:rPr>
          </w:rPrChange>
        </w:rPr>
        <w:t>his mother</w:t>
      </w:r>
      <w:r w:rsidR="009E18E2" w:rsidRPr="009D76D8">
        <w:rPr>
          <w:rFonts w:ascii="Bookman Old Style" w:hAnsi="Bookman Old Style"/>
          <w:szCs w:val="24"/>
          <w:rPrChange w:id="618" w:author="Ashley Frank" w:date="2024-12-20T22:46:00Z">
            <w:rPr>
              <w:rFonts w:ascii="Bookman Old Style" w:hAnsi="Bookman Old Style"/>
              <w:sz w:val="32"/>
              <w:szCs w:val="32"/>
            </w:rPr>
          </w:rPrChange>
        </w:rPr>
        <w:t>,</w:t>
      </w:r>
      <w:r w:rsidRPr="009D76D8">
        <w:rPr>
          <w:rFonts w:ascii="Bookman Old Style" w:hAnsi="Bookman Old Style"/>
          <w:szCs w:val="24"/>
          <w:rPrChange w:id="619" w:author="Ashley Frank" w:date="2024-12-20T22:46:00Z">
            <w:rPr>
              <w:rFonts w:ascii="Bookman Old Style" w:hAnsi="Bookman Old Style"/>
              <w:sz w:val="32"/>
              <w:szCs w:val="32"/>
            </w:rPr>
          </w:rPrChange>
        </w:rPr>
        <w:t xml:space="preserve"> his father</w:t>
      </w:r>
      <w:r w:rsidR="009E18E2" w:rsidRPr="009D76D8">
        <w:rPr>
          <w:rFonts w:ascii="Bookman Old Style" w:hAnsi="Bookman Old Style"/>
          <w:szCs w:val="24"/>
          <w:rPrChange w:id="620" w:author="Ashley Frank" w:date="2024-12-20T22:46:00Z">
            <w:rPr>
              <w:rFonts w:ascii="Bookman Old Style" w:hAnsi="Bookman Old Style"/>
              <w:sz w:val="32"/>
              <w:szCs w:val="32"/>
            </w:rPr>
          </w:rPrChange>
        </w:rPr>
        <w:t>,</w:t>
      </w:r>
      <w:r w:rsidRPr="009D76D8">
        <w:rPr>
          <w:rFonts w:ascii="Bookman Old Style" w:hAnsi="Bookman Old Style"/>
          <w:szCs w:val="24"/>
          <w:rPrChange w:id="621" w:author="Ashley Frank" w:date="2024-12-20T22:46:00Z">
            <w:rPr>
              <w:rFonts w:ascii="Bookman Old Style" w:hAnsi="Bookman Old Style"/>
              <w:sz w:val="32"/>
              <w:szCs w:val="32"/>
            </w:rPr>
          </w:rPrChange>
        </w:rPr>
        <w:t xml:space="preserve"> his sister</w:t>
      </w:r>
      <w:r w:rsidR="00FD26F1" w:rsidRPr="009D76D8">
        <w:rPr>
          <w:rFonts w:ascii="Bookman Old Style" w:hAnsi="Bookman Old Style"/>
          <w:szCs w:val="24"/>
          <w:rPrChange w:id="622" w:author="Ashley Frank" w:date="2024-12-20T22:46:00Z">
            <w:rPr>
              <w:rFonts w:ascii="Bookman Old Style" w:hAnsi="Bookman Old Style"/>
              <w:sz w:val="32"/>
              <w:szCs w:val="32"/>
            </w:rPr>
          </w:rPrChange>
        </w:rPr>
        <w:t>,</w:t>
      </w:r>
      <w:r w:rsidRPr="009D76D8">
        <w:rPr>
          <w:rFonts w:ascii="Bookman Old Style" w:hAnsi="Bookman Old Style"/>
          <w:szCs w:val="24"/>
          <w:rPrChange w:id="623" w:author="Ashley Frank" w:date="2024-12-20T22:46:00Z">
            <w:rPr>
              <w:rFonts w:ascii="Bookman Old Style" w:hAnsi="Bookman Old Style"/>
              <w:sz w:val="32"/>
              <w:szCs w:val="32"/>
            </w:rPr>
          </w:rPrChange>
        </w:rPr>
        <w:t xml:space="preserve"> or </w:t>
      </w:r>
      <w:r w:rsidR="00FD26F1" w:rsidRPr="009D76D8">
        <w:rPr>
          <w:rFonts w:ascii="Bookman Old Style" w:hAnsi="Bookman Old Style"/>
          <w:szCs w:val="24"/>
          <w:rPrChange w:id="624" w:author="Ashley Frank" w:date="2024-12-20T22:46:00Z">
            <w:rPr>
              <w:rFonts w:ascii="Bookman Old Style" w:hAnsi="Bookman Old Style"/>
              <w:sz w:val="32"/>
              <w:szCs w:val="32"/>
            </w:rPr>
          </w:rPrChange>
        </w:rPr>
        <w:t xml:space="preserve">his </w:t>
      </w:r>
      <w:r w:rsidRPr="009D76D8">
        <w:rPr>
          <w:rFonts w:ascii="Bookman Old Style" w:hAnsi="Bookman Old Style"/>
          <w:szCs w:val="24"/>
          <w:rPrChange w:id="625" w:author="Ashley Frank" w:date="2024-12-20T22:46:00Z">
            <w:rPr>
              <w:rFonts w:ascii="Bookman Old Style" w:hAnsi="Bookman Old Style"/>
              <w:sz w:val="32"/>
              <w:szCs w:val="32"/>
            </w:rPr>
          </w:rPrChange>
        </w:rPr>
        <w:t xml:space="preserve">brother for the condition that he was in. Joshua </w:t>
      </w:r>
      <w:r w:rsidR="009E18E2" w:rsidRPr="009D76D8">
        <w:rPr>
          <w:rFonts w:ascii="Bookman Old Style" w:hAnsi="Bookman Old Style"/>
          <w:szCs w:val="24"/>
          <w:rPrChange w:id="626" w:author="Ashley Frank" w:date="2024-12-20T22:46:00Z">
            <w:rPr>
              <w:rFonts w:ascii="Bookman Old Style" w:hAnsi="Bookman Old Style"/>
              <w:sz w:val="32"/>
              <w:szCs w:val="32"/>
            </w:rPr>
          </w:rPrChange>
        </w:rPr>
        <w:t xml:space="preserve">also </w:t>
      </w:r>
      <w:r w:rsidRPr="009D76D8">
        <w:rPr>
          <w:rFonts w:ascii="Bookman Old Style" w:hAnsi="Bookman Old Style"/>
          <w:szCs w:val="24"/>
          <w:rPrChange w:id="627" w:author="Ashley Frank" w:date="2024-12-20T22:46:00Z">
            <w:rPr>
              <w:rFonts w:ascii="Bookman Old Style" w:hAnsi="Bookman Old Style"/>
              <w:sz w:val="32"/>
              <w:szCs w:val="32"/>
            </w:rPr>
          </w:rPrChange>
        </w:rPr>
        <w:t xml:space="preserve">did not separate himself from the sins of the children of Israel. </w:t>
      </w:r>
      <w:r w:rsidRPr="009D76D8">
        <w:rPr>
          <w:rFonts w:ascii="Bookman Old Style" w:hAnsi="Bookman Old Style"/>
          <w:szCs w:val="24"/>
          <w:rPrChange w:id="628" w:author="Ashley Frank" w:date="2024-12-20T22:46:00Z">
            <w:rPr>
              <w:rFonts w:ascii="Bookman Old Style" w:hAnsi="Bookman Old Style"/>
              <w:sz w:val="32"/>
              <w:szCs w:val="32"/>
            </w:rPr>
          </w:rPrChange>
        </w:rPr>
        <w:lastRenderedPageBreak/>
        <w:t xml:space="preserve">Joshua appeared before the </w:t>
      </w:r>
      <w:r w:rsidR="009E18E2" w:rsidRPr="009D76D8">
        <w:rPr>
          <w:rFonts w:ascii="Bookman Old Style" w:hAnsi="Bookman Old Style"/>
          <w:szCs w:val="24"/>
          <w:rPrChange w:id="629" w:author="Ashley Frank" w:date="2024-12-20T22:46:00Z">
            <w:rPr>
              <w:rFonts w:ascii="Bookman Old Style" w:hAnsi="Bookman Old Style"/>
              <w:sz w:val="32"/>
              <w:szCs w:val="32"/>
            </w:rPr>
          </w:rPrChange>
        </w:rPr>
        <w:t>T</w:t>
      </w:r>
      <w:r w:rsidRPr="009D76D8">
        <w:rPr>
          <w:rFonts w:ascii="Bookman Old Style" w:hAnsi="Bookman Old Style"/>
          <w:szCs w:val="24"/>
          <w:rPrChange w:id="630" w:author="Ashley Frank" w:date="2024-12-20T22:46:00Z">
            <w:rPr>
              <w:rFonts w:ascii="Bookman Old Style" w:hAnsi="Bookman Old Style"/>
              <w:sz w:val="32"/>
              <w:szCs w:val="32"/>
            </w:rPr>
          </w:rPrChange>
        </w:rPr>
        <w:t xml:space="preserve">hrone not only </w:t>
      </w:r>
      <w:r w:rsidR="009E18E2" w:rsidRPr="009D76D8">
        <w:rPr>
          <w:rFonts w:ascii="Bookman Old Style" w:hAnsi="Bookman Old Style"/>
          <w:szCs w:val="24"/>
          <w:rPrChange w:id="631" w:author="Ashley Frank" w:date="2024-12-20T22:46:00Z">
            <w:rPr>
              <w:rFonts w:ascii="Bookman Old Style" w:hAnsi="Bookman Old Style"/>
              <w:sz w:val="32"/>
              <w:szCs w:val="32"/>
            </w:rPr>
          </w:rPrChange>
        </w:rPr>
        <w:t xml:space="preserve">with </w:t>
      </w:r>
      <w:r w:rsidRPr="009D76D8">
        <w:rPr>
          <w:rFonts w:ascii="Bookman Old Style" w:hAnsi="Bookman Old Style"/>
          <w:szCs w:val="24"/>
          <w:rPrChange w:id="632" w:author="Ashley Frank" w:date="2024-12-20T22:46:00Z">
            <w:rPr>
              <w:rFonts w:ascii="Bookman Old Style" w:hAnsi="Bookman Old Style"/>
              <w:sz w:val="32"/>
              <w:szCs w:val="32"/>
            </w:rPr>
          </w:rPrChange>
        </w:rPr>
        <w:t xml:space="preserve">his sins but the sins of the people he represented on his back. There </w:t>
      </w:r>
      <w:r w:rsidR="009E18E2" w:rsidRPr="009D76D8">
        <w:rPr>
          <w:rFonts w:ascii="Bookman Old Style" w:hAnsi="Bookman Old Style"/>
          <w:szCs w:val="24"/>
          <w:rPrChange w:id="633" w:author="Ashley Frank" w:date="2024-12-20T22:46:00Z">
            <w:rPr>
              <w:rFonts w:ascii="Bookman Old Style" w:hAnsi="Bookman Old Style"/>
              <w:sz w:val="32"/>
              <w:szCs w:val="32"/>
            </w:rPr>
          </w:rPrChange>
        </w:rPr>
        <w:t>seemed to be</w:t>
      </w:r>
      <w:r w:rsidRPr="009D76D8">
        <w:rPr>
          <w:rFonts w:ascii="Bookman Old Style" w:hAnsi="Bookman Old Style"/>
          <w:szCs w:val="24"/>
          <w:rPrChange w:id="634" w:author="Ashley Frank" w:date="2024-12-20T22:46:00Z">
            <w:rPr>
              <w:rFonts w:ascii="Bookman Old Style" w:hAnsi="Bookman Old Style"/>
              <w:sz w:val="32"/>
              <w:szCs w:val="32"/>
            </w:rPr>
          </w:rPrChange>
        </w:rPr>
        <w:t xml:space="preserve"> no way out of this dilemma. There was nothing there was in Joshua</w:t>
      </w:r>
      <w:r w:rsidR="009E18E2" w:rsidRPr="009D76D8">
        <w:rPr>
          <w:rFonts w:ascii="Bookman Old Style" w:hAnsi="Bookman Old Style"/>
          <w:szCs w:val="24"/>
          <w:rPrChange w:id="635" w:author="Ashley Frank" w:date="2024-12-20T22:46:00Z">
            <w:rPr>
              <w:rFonts w:ascii="Bookman Old Style" w:hAnsi="Bookman Old Style"/>
              <w:sz w:val="32"/>
              <w:szCs w:val="32"/>
            </w:rPr>
          </w:rPrChange>
        </w:rPr>
        <w:t>’s</w:t>
      </w:r>
      <w:r w:rsidRPr="009D76D8">
        <w:rPr>
          <w:rFonts w:ascii="Bookman Old Style" w:hAnsi="Bookman Old Style"/>
          <w:szCs w:val="24"/>
          <w:rPrChange w:id="636" w:author="Ashley Frank" w:date="2024-12-20T22:46:00Z">
            <w:rPr>
              <w:rFonts w:ascii="Bookman Old Style" w:hAnsi="Bookman Old Style"/>
              <w:sz w:val="32"/>
              <w:szCs w:val="32"/>
            </w:rPr>
          </w:rPrChange>
        </w:rPr>
        <w:t xml:space="preserve"> favored that </w:t>
      </w:r>
      <w:r w:rsidR="0024628E" w:rsidRPr="009D76D8">
        <w:rPr>
          <w:rFonts w:ascii="Bookman Old Style" w:hAnsi="Bookman Old Style"/>
          <w:szCs w:val="24"/>
          <w:rPrChange w:id="637" w:author="Ashley Frank" w:date="2024-12-20T22:46:00Z">
            <w:rPr>
              <w:rFonts w:ascii="Bookman Old Style" w:hAnsi="Bookman Old Style"/>
              <w:sz w:val="32"/>
              <w:szCs w:val="32"/>
            </w:rPr>
          </w:rPrChange>
        </w:rPr>
        <w:t>he could</w:t>
      </w:r>
      <w:r w:rsidRPr="009D76D8">
        <w:rPr>
          <w:rFonts w:ascii="Bookman Old Style" w:hAnsi="Bookman Old Style"/>
          <w:szCs w:val="24"/>
          <w:rPrChange w:id="638" w:author="Ashley Frank" w:date="2024-12-20T22:46:00Z">
            <w:rPr>
              <w:rFonts w:ascii="Bookman Old Style" w:hAnsi="Bookman Old Style"/>
              <w:sz w:val="32"/>
              <w:szCs w:val="32"/>
            </w:rPr>
          </w:rPrChange>
        </w:rPr>
        <w:t xml:space="preserve"> say on his own</w:t>
      </w:r>
      <w:r w:rsidR="0024628E" w:rsidRPr="009D76D8">
        <w:rPr>
          <w:rFonts w:ascii="Bookman Old Style" w:hAnsi="Bookman Old Style"/>
          <w:szCs w:val="24"/>
          <w:rPrChange w:id="639" w:author="Ashley Frank" w:date="2024-12-20T22:46:00Z">
            <w:rPr>
              <w:rFonts w:ascii="Bookman Old Style" w:hAnsi="Bookman Old Style"/>
              <w:sz w:val="32"/>
              <w:szCs w:val="32"/>
            </w:rPr>
          </w:rPrChange>
        </w:rPr>
        <w:t xml:space="preserve"> behalf that would have caused there to </w:t>
      </w:r>
      <w:r w:rsidRPr="009D76D8">
        <w:rPr>
          <w:rFonts w:ascii="Bookman Old Style" w:hAnsi="Bookman Old Style"/>
          <w:szCs w:val="24"/>
          <w:rPrChange w:id="640" w:author="Ashley Frank" w:date="2024-12-20T22:46:00Z">
            <w:rPr>
              <w:rFonts w:ascii="Bookman Old Style" w:hAnsi="Bookman Old Style"/>
              <w:sz w:val="32"/>
              <w:szCs w:val="32"/>
            </w:rPr>
          </w:rPrChange>
        </w:rPr>
        <w:t>be a positive outcome. Joshua was filthy</w:t>
      </w:r>
      <w:r w:rsidR="00FD26F1" w:rsidRPr="009D76D8">
        <w:rPr>
          <w:rFonts w:ascii="Bookman Old Style" w:hAnsi="Bookman Old Style"/>
          <w:szCs w:val="24"/>
          <w:rPrChange w:id="641" w:author="Ashley Frank" w:date="2024-12-20T22:46:00Z">
            <w:rPr>
              <w:rFonts w:ascii="Bookman Old Style" w:hAnsi="Bookman Old Style"/>
              <w:sz w:val="32"/>
              <w:szCs w:val="32"/>
            </w:rPr>
          </w:rPrChange>
        </w:rPr>
        <w:t>,</w:t>
      </w:r>
      <w:r w:rsidRPr="009D76D8">
        <w:rPr>
          <w:rFonts w:ascii="Bookman Old Style" w:hAnsi="Bookman Old Style"/>
          <w:szCs w:val="24"/>
          <w:rPrChange w:id="642" w:author="Ashley Frank" w:date="2024-12-20T22:46:00Z">
            <w:rPr>
              <w:rFonts w:ascii="Bookman Old Style" w:hAnsi="Bookman Old Style"/>
              <w:sz w:val="32"/>
              <w:szCs w:val="32"/>
            </w:rPr>
          </w:rPrChange>
        </w:rPr>
        <w:t xml:space="preserve"> and the filth represented sin at his uttermost. </w:t>
      </w:r>
    </w:p>
    <w:p w14:paraId="6EA2459A" w14:textId="77777777" w:rsidR="00B312E4" w:rsidRDefault="00B312E4" w:rsidP="00757A99">
      <w:pPr>
        <w:pStyle w:val="BodyText"/>
        <w:rPr>
          <w:ins w:id="643" w:author="Ashley Frank" w:date="2024-12-21T03:06:00Z"/>
          <w:rFonts w:ascii="Bookman Old Style" w:hAnsi="Bookman Old Style"/>
          <w:szCs w:val="24"/>
        </w:rPr>
      </w:pPr>
    </w:p>
    <w:p w14:paraId="521CAAB2" w14:textId="3F31C01D" w:rsidR="00B312E4" w:rsidRDefault="00D62F03" w:rsidP="00757A99">
      <w:pPr>
        <w:pStyle w:val="BodyText"/>
        <w:rPr>
          <w:ins w:id="644" w:author="Ashley Frank" w:date="2024-12-21T03:06:00Z"/>
          <w:rFonts w:ascii="Bookman Old Style" w:hAnsi="Bookman Old Style"/>
          <w:szCs w:val="24"/>
        </w:rPr>
      </w:pPr>
      <w:r w:rsidRPr="009D76D8">
        <w:rPr>
          <w:rFonts w:ascii="Bookman Old Style" w:hAnsi="Bookman Old Style"/>
          <w:szCs w:val="24"/>
          <w:rPrChange w:id="645" w:author="Ashley Frank" w:date="2024-12-20T22:46:00Z">
            <w:rPr>
              <w:rFonts w:ascii="Bookman Old Style" w:hAnsi="Bookman Old Style"/>
              <w:sz w:val="32"/>
              <w:szCs w:val="32"/>
            </w:rPr>
          </w:rPrChange>
        </w:rPr>
        <w:t xml:space="preserve">The Bible even tells us that the best that </w:t>
      </w:r>
      <w:r w:rsidR="00FD26F1" w:rsidRPr="009D76D8">
        <w:rPr>
          <w:rFonts w:ascii="Bookman Old Style" w:hAnsi="Bookman Old Style"/>
          <w:szCs w:val="24"/>
          <w:rPrChange w:id="646"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647" w:author="Ashley Frank" w:date="2024-12-20T22:46:00Z">
            <w:rPr>
              <w:rFonts w:ascii="Bookman Old Style" w:hAnsi="Bookman Old Style"/>
              <w:sz w:val="32"/>
              <w:szCs w:val="32"/>
            </w:rPr>
          </w:rPrChange>
        </w:rPr>
        <w:t>e</w:t>
      </w:r>
      <w:r w:rsidRPr="009D76D8">
        <w:rPr>
          <w:rFonts w:ascii="Bookman Old Style" w:hAnsi="Bookman Old Style"/>
          <w:szCs w:val="24"/>
          <w:rPrChange w:id="648" w:author="Ashley Frank" w:date="2024-12-20T22:46:00Z">
            <w:rPr>
              <w:rFonts w:ascii="Bookman Old Style" w:hAnsi="Bookman Old Style"/>
              <w:sz w:val="32"/>
              <w:szCs w:val="32"/>
            </w:rPr>
          </w:rPrChange>
        </w:rPr>
        <w:t xml:space="preserve"> can do is as good as only filthy rags. The image of this filthy rag</w:t>
      </w:r>
      <w:r w:rsidR="00FD26F1" w:rsidRPr="009D76D8">
        <w:rPr>
          <w:rFonts w:ascii="Bookman Old Style" w:hAnsi="Bookman Old Style"/>
          <w:szCs w:val="24"/>
          <w:rPrChange w:id="649" w:author="Ashley Frank" w:date="2024-12-20T22:46:00Z">
            <w:rPr>
              <w:rFonts w:ascii="Bookman Old Style" w:hAnsi="Bookman Old Style"/>
              <w:sz w:val="32"/>
              <w:szCs w:val="32"/>
            </w:rPr>
          </w:rPrChange>
        </w:rPr>
        <w:t>:</w:t>
      </w:r>
      <w:r w:rsidRPr="009D76D8">
        <w:rPr>
          <w:rFonts w:ascii="Bookman Old Style" w:hAnsi="Bookman Old Style"/>
          <w:szCs w:val="24"/>
          <w:rPrChange w:id="650" w:author="Ashley Frank" w:date="2024-12-20T22:46:00Z">
            <w:rPr>
              <w:rFonts w:ascii="Bookman Old Style" w:hAnsi="Bookman Old Style"/>
              <w:sz w:val="32"/>
              <w:szCs w:val="32"/>
            </w:rPr>
          </w:rPrChange>
        </w:rPr>
        <w:t xml:space="preserve"> </w:t>
      </w:r>
      <w:ins w:id="651" w:author="Ashley Frank" w:date="2024-12-19T23:17:00Z">
        <w:r w:rsidR="002C79BB" w:rsidRPr="009D76D8">
          <w:rPr>
            <w:rFonts w:ascii="Bookman Old Style" w:hAnsi="Bookman Old Style"/>
            <w:szCs w:val="24"/>
            <w:rPrChange w:id="652" w:author="Ashley Frank" w:date="2024-12-20T22:46:00Z">
              <w:rPr>
                <w:rFonts w:ascii="Bookman Old Style" w:hAnsi="Bookman Old Style"/>
                <w:sz w:val="32"/>
                <w:szCs w:val="32"/>
              </w:rPr>
            </w:rPrChange>
          </w:rPr>
          <w:t>it’s a worn and muddied piece of cloth</w:t>
        </w:r>
      </w:ins>
      <w:del w:id="653" w:author="Ashley Frank" w:date="2024-12-19T23:17:00Z">
        <w:r w:rsidRPr="009D76D8" w:rsidDel="002C79BB">
          <w:rPr>
            <w:rFonts w:ascii="Bookman Old Style" w:hAnsi="Bookman Old Style"/>
            <w:szCs w:val="24"/>
            <w:rPrChange w:id="654" w:author="Ashley Frank" w:date="2024-12-20T22:46:00Z">
              <w:rPr>
                <w:rFonts w:ascii="Bookman Old Style" w:hAnsi="Bookman Old Style"/>
                <w:sz w:val="32"/>
                <w:szCs w:val="32"/>
              </w:rPr>
            </w:rPrChange>
          </w:rPr>
          <w:delText>it's a rag that is full of filth</w:delText>
        </w:r>
      </w:del>
      <w:ins w:id="655" w:author="Ashley Frank" w:date="2024-12-19T23:18:00Z">
        <w:r w:rsidR="002C79BB" w:rsidRPr="009D76D8">
          <w:rPr>
            <w:rFonts w:ascii="Bookman Old Style" w:hAnsi="Bookman Old Style"/>
            <w:szCs w:val="24"/>
            <w:rPrChange w:id="656" w:author="Ashley Frank" w:date="2024-12-20T22:46:00Z">
              <w:rPr>
                <w:rFonts w:ascii="Bookman Old Style" w:hAnsi="Bookman Old Style"/>
                <w:sz w:val="32"/>
                <w:szCs w:val="32"/>
              </w:rPr>
            </w:rPrChange>
          </w:rPr>
          <w:t xml:space="preserve"> that</w:t>
        </w:r>
      </w:ins>
      <w:del w:id="657" w:author="Ashley Frank" w:date="2024-12-19T23:18:00Z">
        <w:r w:rsidR="00FD26F1" w:rsidRPr="009D76D8" w:rsidDel="002C79BB">
          <w:rPr>
            <w:rFonts w:ascii="Bookman Old Style" w:hAnsi="Bookman Old Style"/>
            <w:szCs w:val="24"/>
            <w:rPrChange w:id="658" w:author="Ashley Frank" w:date="2024-12-20T22:46:00Z">
              <w:rPr>
                <w:rFonts w:ascii="Bookman Old Style" w:hAnsi="Bookman Old Style"/>
                <w:sz w:val="32"/>
                <w:szCs w:val="32"/>
              </w:rPr>
            </w:rPrChange>
          </w:rPr>
          <w:delText>,</w:delText>
        </w:r>
        <w:r w:rsidRPr="009D76D8" w:rsidDel="002C79BB">
          <w:rPr>
            <w:rFonts w:ascii="Bookman Old Style" w:hAnsi="Bookman Old Style"/>
            <w:szCs w:val="24"/>
            <w:rPrChange w:id="659" w:author="Ashley Frank" w:date="2024-12-20T22:46:00Z">
              <w:rPr>
                <w:rFonts w:ascii="Bookman Old Style" w:hAnsi="Bookman Old Style"/>
                <w:sz w:val="32"/>
                <w:szCs w:val="32"/>
              </w:rPr>
            </w:rPrChange>
          </w:rPr>
          <w:delText xml:space="preserve"> </w:delText>
        </w:r>
      </w:del>
      <w:del w:id="660" w:author="Ashley Frank" w:date="2024-12-19T23:17:00Z">
        <w:r w:rsidRPr="009D76D8" w:rsidDel="002C79BB">
          <w:rPr>
            <w:rFonts w:ascii="Bookman Old Style" w:hAnsi="Bookman Old Style"/>
            <w:szCs w:val="24"/>
            <w:rPrChange w:id="661" w:author="Ashley Frank" w:date="2024-12-20T22:46:00Z">
              <w:rPr>
                <w:rFonts w:ascii="Bookman Old Style" w:hAnsi="Bookman Old Style"/>
                <w:sz w:val="32"/>
                <w:szCs w:val="32"/>
              </w:rPr>
            </w:rPrChange>
          </w:rPr>
          <w:delText xml:space="preserve">and </w:delText>
        </w:r>
        <w:r w:rsidR="00FD26F1" w:rsidRPr="009D76D8" w:rsidDel="002C79BB">
          <w:rPr>
            <w:rFonts w:ascii="Bookman Old Style" w:hAnsi="Bookman Old Style"/>
            <w:szCs w:val="24"/>
            <w:rPrChange w:id="662" w:author="Ashley Frank" w:date="2024-12-20T22:46:00Z">
              <w:rPr>
                <w:rFonts w:ascii="Bookman Old Style" w:hAnsi="Bookman Old Style"/>
                <w:sz w:val="32"/>
                <w:szCs w:val="32"/>
              </w:rPr>
            </w:rPrChange>
          </w:rPr>
          <w:delText>it</w:delText>
        </w:r>
      </w:del>
      <w:r w:rsidR="00FD26F1" w:rsidRPr="009D76D8">
        <w:rPr>
          <w:rFonts w:ascii="Bookman Old Style" w:hAnsi="Bookman Old Style"/>
          <w:szCs w:val="24"/>
          <w:rPrChange w:id="663" w:author="Ashley Frank" w:date="2024-12-20T22:46:00Z">
            <w:rPr>
              <w:rFonts w:ascii="Bookman Old Style" w:hAnsi="Bookman Old Style"/>
              <w:sz w:val="32"/>
              <w:szCs w:val="32"/>
            </w:rPr>
          </w:rPrChange>
        </w:rPr>
        <w:t xml:space="preserve"> attracts </w:t>
      </w:r>
      <w:ins w:id="664" w:author="Ashley Frank" w:date="2024-12-19T23:18:00Z">
        <w:r w:rsidR="002C79BB" w:rsidRPr="009D76D8">
          <w:rPr>
            <w:rFonts w:ascii="Bookman Old Style" w:hAnsi="Bookman Old Style"/>
            <w:szCs w:val="24"/>
            <w:rPrChange w:id="665" w:author="Ashley Frank" w:date="2024-12-20T22:46:00Z">
              <w:rPr>
                <w:rFonts w:ascii="Bookman Old Style" w:hAnsi="Bookman Old Style"/>
                <w:sz w:val="32"/>
                <w:szCs w:val="32"/>
              </w:rPr>
            </w:rPrChange>
          </w:rPr>
          <w:t xml:space="preserve">disease-carrying </w:t>
        </w:r>
      </w:ins>
      <w:r w:rsidRPr="009D76D8">
        <w:rPr>
          <w:rFonts w:ascii="Bookman Old Style" w:hAnsi="Bookman Old Style"/>
          <w:szCs w:val="24"/>
          <w:rPrChange w:id="666" w:author="Ashley Frank" w:date="2024-12-20T22:46:00Z">
            <w:rPr>
              <w:rFonts w:ascii="Bookman Old Style" w:hAnsi="Bookman Old Style"/>
              <w:sz w:val="32"/>
              <w:szCs w:val="32"/>
            </w:rPr>
          </w:rPrChange>
        </w:rPr>
        <w:t>flies</w:t>
      </w:r>
      <w:del w:id="667" w:author="Ashley Frank" w:date="2024-12-19T23:18:00Z">
        <w:r w:rsidRPr="009D76D8" w:rsidDel="002C79BB">
          <w:rPr>
            <w:rFonts w:ascii="Bookman Old Style" w:hAnsi="Bookman Old Style"/>
            <w:szCs w:val="24"/>
            <w:rPrChange w:id="668" w:author="Ashley Frank" w:date="2024-12-20T22:46:00Z">
              <w:rPr>
                <w:rFonts w:ascii="Bookman Old Style" w:hAnsi="Bookman Old Style"/>
                <w:sz w:val="32"/>
                <w:szCs w:val="32"/>
              </w:rPr>
            </w:rPrChange>
          </w:rPr>
          <w:delText xml:space="preserve"> that carr</w:delText>
        </w:r>
        <w:r w:rsidR="00FD26F1" w:rsidRPr="009D76D8" w:rsidDel="002C79BB">
          <w:rPr>
            <w:rFonts w:ascii="Bookman Old Style" w:hAnsi="Bookman Old Style"/>
            <w:szCs w:val="24"/>
            <w:rPrChange w:id="669" w:author="Ashley Frank" w:date="2024-12-20T22:46:00Z">
              <w:rPr>
                <w:rFonts w:ascii="Bookman Old Style" w:hAnsi="Bookman Old Style"/>
                <w:sz w:val="32"/>
                <w:szCs w:val="32"/>
              </w:rPr>
            </w:rPrChange>
          </w:rPr>
          <w:delText>y</w:delText>
        </w:r>
        <w:r w:rsidRPr="009D76D8" w:rsidDel="002C79BB">
          <w:rPr>
            <w:rFonts w:ascii="Bookman Old Style" w:hAnsi="Bookman Old Style"/>
            <w:szCs w:val="24"/>
            <w:rPrChange w:id="670" w:author="Ashley Frank" w:date="2024-12-20T22:46:00Z">
              <w:rPr>
                <w:rFonts w:ascii="Bookman Old Style" w:hAnsi="Bookman Old Style"/>
                <w:sz w:val="32"/>
                <w:szCs w:val="32"/>
              </w:rPr>
            </w:rPrChange>
          </w:rPr>
          <w:delText xml:space="preserve"> all kinds of diseases</w:delText>
        </w:r>
      </w:del>
      <w:r w:rsidRPr="009D76D8">
        <w:rPr>
          <w:rFonts w:ascii="Bookman Old Style" w:hAnsi="Bookman Old Style"/>
          <w:szCs w:val="24"/>
          <w:rPrChange w:id="671" w:author="Ashley Frank" w:date="2024-12-20T22:46:00Z">
            <w:rPr>
              <w:rFonts w:ascii="Bookman Old Style" w:hAnsi="Bookman Old Style"/>
              <w:sz w:val="32"/>
              <w:szCs w:val="32"/>
            </w:rPr>
          </w:rPrChange>
        </w:rPr>
        <w:t xml:space="preserve">. </w:t>
      </w:r>
      <w:r w:rsidR="0024628E" w:rsidRPr="009D76D8">
        <w:rPr>
          <w:rFonts w:ascii="Bookman Old Style" w:hAnsi="Bookman Old Style"/>
          <w:szCs w:val="24"/>
          <w:rPrChange w:id="672" w:author="Ashley Frank" w:date="2024-12-20T22:46:00Z">
            <w:rPr>
              <w:rFonts w:ascii="Bookman Old Style" w:hAnsi="Bookman Old Style"/>
              <w:sz w:val="32"/>
              <w:szCs w:val="32"/>
            </w:rPr>
          </w:rPrChange>
        </w:rPr>
        <w:t>So,</w:t>
      </w:r>
      <w:r w:rsidRPr="009D76D8">
        <w:rPr>
          <w:rFonts w:ascii="Bookman Old Style" w:hAnsi="Bookman Old Style"/>
          <w:szCs w:val="24"/>
          <w:rPrChange w:id="673" w:author="Ashley Frank" w:date="2024-12-20T22:46:00Z">
            <w:rPr>
              <w:rFonts w:ascii="Bookman Old Style" w:hAnsi="Bookman Old Style"/>
              <w:sz w:val="32"/>
              <w:szCs w:val="32"/>
            </w:rPr>
          </w:rPrChange>
        </w:rPr>
        <w:t xml:space="preserve"> Joshua is in dire straits with no way out. </w:t>
      </w:r>
      <w:ins w:id="674" w:author="Ashley Frank" w:date="2024-12-19T23:19:00Z">
        <w:r w:rsidR="002C79BB" w:rsidRPr="009D76D8">
          <w:rPr>
            <w:rFonts w:ascii="Bookman Old Style" w:hAnsi="Bookman Old Style"/>
            <w:szCs w:val="24"/>
            <w:rPrChange w:id="675" w:author="Ashley Frank" w:date="2024-12-20T22:46:00Z">
              <w:rPr>
                <w:rFonts w:ascii="Bookman Old Style" w:hAnsi="Bookman Old Style"/>
                <w:sz w:val="32"/>
                <w:szCs w:val="32"/>
              </w:rPr>
            </w:rPrChange>
          </w:rPr>
          <w:t>The thing to be admired most abo</w:t>
        </w:r>
      </w:ins>
      <w:del w:id="676" w:author="Ashley Frank" w:date="2024-12-19T23:19:00Z">
        <w:r w:rsidRPr="009D76D8" w:rsidDel="002C79BB">
          <w:rPr>
            <w:rFonts w:ascii="Bookman Old Style" w:hAnsi="Bookman Old Style"/>
            <w:szCs w:val="24"/>
            <w:rPrChange w:id="677" w:author="Ashley Frank" w:date="2024-12-20T22:46:00Z">
              <w:rPr>
                <w:rFonts w:ascii="Bookman Old Style" w:hAnsi="Bookman Old Style"/>
                <w:sz w:val="32"/>
                <w:szCs w:val="32"/>
              </w:rPr>
            </w:rPrChange>
          </w:rPr>
          <w:delText>The great thing abo</w:delText>
        </w:r>
      </w:del>
      <w:r w:rsidRPr="009D76D8">
        <w:rPr>
          <w:rFonts w:ascii="Bookman Old Style" w:hAnsi="Bookman Old Style"/>
          <w:szCs w:val="24"/>
          <w:rPrChange w:id="678" w:author="Ashley Frank" w:date="2024-12-20T22:46:00Z">
            <w:rPr>
              <w:rFonts w:ascii="Bookman Old Style" w:hAnsi="Bookman Old Style"/>
              <w:sz w:val="32"/>
              <w:szCs w:val="32"/>
            </w:rPr>
          </w:rPrChange>
        </w:rPr>
        <w:t>ut Josh</w:t>
      </w:r>
      <w:r w:rsidR="0024628E" w:rsidRPr="009D76D8">
        <w:rPr>
          <w:rFonts w:ascii="Bookman Old Style" w:hAnsi="Bookman Old Style"/>
          <w:szCs w:val="24"/>
          <w:rPrChange w:id="679" w:author="Ashley Frank" w:date="2024-12-20T22:46:00Z">
            <w:rPr>
              <w:rFonts w:ascii="Bookman Old Style" w:hAnsi="Bookman Old Style"/>
              <w:sz w:val="32"/>
              <w:szCs w:val="32"/>
            </w:rPr>
          </w:rPrChange>
        </w:rPr>
        <w:t>ua</w:t>
      </w:r>
      <w:r w:rsidRPr="009D76D8">
        <w:rPr>
          <w:rFonts w:ascii="Bookman Old Style" w:hAnsi="Bookman Old Style"/>
          <w:szCs w:val="24"/>
          <w:rPrChange w:id="680" w:author="Ashley Frank" w:date="2024-12-20T22:46:00Z">
            <w:rPr>
              <w:rFonts w:ascii="Bookman Old Style" w:hAnsi="Bookman Old Style"/>
              <w:sz w:val="32"/>
              <w:szCs w:val="32"/>
            </w:rPr>
          </w:rPrChange>
        </w:rPr>
        <w:t xml:space="preserve"> </w:t>
      </w:r>
      <w:r w:rsidR="00FD26F1" w:rsidRPr="009D76D8">
        <w:rPr>
          <w:rFonts w:ascii="Bookman Old Style" w:hAnsi="Bookman Old Style"/>
          <w:szCs w:val="24"/>
          <w:rPrChange w:id="681" w:author="Ashley Frank" w:date="2024-12-20T22:46:00Z">
            <w:rPr>
              <w:rFonts w:ascii="Bookman Old Style" w:hAnsi="Bookman Old Style"/>
              <w:sz w:val="32"/>
              <w:szCs w:val="32"/>
            </w:rPr>
          </w:rPrChange>
        </w:rPr>
        <w:t xml:space="preserve">is </w:t>
      </w:r>
      <w:r w:rsidRPr="009D76D8">
        <w:rPr>
          <w:rFonts w:ascii="Bookman Old Style" w:hAnsi="Bookman Old Style"/>
          <w:szCs w:val="24"/>
          <w:rPrChange w:id="682" w:author="Ashley Frank" w:date="2024-12-20T22:46:00Z">
            <w:rPr>
              <w:rFonts w:ascii="Bookman Old Style" w:hAnsi="Bookman Old Style"/>
              <w:sz w:val="32"/>
              <w:szCs w:val="32"/>
            </w:rPr>
          </w:rPrChange>
        </w:rPr>
        <w:t xml:space="preserve">that even knowing </w:t>
      </w:r>
      <w:r w:rsidR="0024628E" w:rsidRPr="009D76D8">
        <w:rPr>
          <w:rFonts w:ascii="Bookman Old Style" w:hAnsi="Bookman Old Style"/>
          <w:szCs w:val="24"/>
          <w:rPrChange w:id="683" w:author="Ashley Frank" w:date="2024-12-20T22:46:00Z">
            <w:rPr>
              <w:rFonts w:ascii="Bookman Old Style" w:hAnsi="Bookman Old Style"/>
              <w:sz w:val="32"/>
              <w:szCs w:val="32"/>
            </w:rPr>
          </w:rPrChange>
        </w:rPr>
        <w:t>his</w:t>
      </w:r>
      <w:r w:rsidRPr="009D76D8">
        <w:rPr>
          <w:rFonts w:ascii="Bookman Old Style" w:hAnsi="Bookman Old Style"/>
          <w:szCs w:val="24"/>
          <w:rPrChange w:id="684" w:author="Ashley Frank" w:date="2024-12-20T22:46:00Z">
            <w:rPr>
              <w:rFonts w:ascii="Bookman Old Style" w:hAnsi="Bookman Old Style"/>
              <w:sz w:val="32"/>
              <w:szCs w:val="32"/>
            </w:rPr>
          </w:rPrChange>
        </w:rPr>
        <w:t xml:space="preserve"> condition</w:t>
      </w:r>
      <w:r w:rsidR="0024628E" w:rsidRPr="009D76D8">
        <w:rPr>
          <w:rFonts w:ascii="Bookman Old Style" w:hAnsi="Bookman Old Style"/>
          <w:szCs w:val="24"/>
          <w:rPrChange w:id="685" w:author="Ashley Frank" w:date="2024-12-20T22:46:00Z">
            <w:rPr>
              <w:rFonts w:ascii="Bookman Old Style" w:hAnsi="Bookman Old Style"/>
              <w:sz w:val="32"/>
              <w:szCs w:val="32"/>
            </w:rPr>
          </w:rPrChange>
        </w:rPr>
        <w:t>,</w:t>
      </w:r>
      <w:r w:rsidRPr="009D76D8">
        <w:rPr>
          <w:rFonts w:ascii="Bookman Old Style" w:hAnsi="Bookman Old Style"/>
          <w:szCs w:val="24"/>
          <w:rPrChange w:id="686" w:author="Ashley Frank" w:date="2024-12-20T22:46:00Z">
            <w:rPr>
              <w:rFonts w:ascii="Bookman Old Style" w:hAnsi="Bookman Old Style"/>
              <w:sz w:val="32"/>
              <w:szCs w:val="32"/>
            </w:rPr>
          </w:rPrChange>
        </w:rPr>
        <w:t xml:space="preserve"> he still appeared before the </w:t>
      </w:r>
      <w:r w:rsidR="0024628E" w:rsidRPr="009D76D8">
        <w:rPr>
          <w:rFonts w:ascii="Bookman Old Style" w:hAnsi="Bookman Old Style"/>
          <w:szCs w:val="24"/>
          <w:rPrChange w:id="687" w:author="Ashley Frank" w:date="2024-12-20T22:46:00Z">
            <w:rPr>
              <w:rFonts w:ascii="Bookman Old Style" w:hAnsi="Bookman Old Style"/>
              <w:sz w:val="32"/>
              <w:szCs w:val="32"/>
            </w:rPr>
          </w:rPrChange>
        </w:rPr>
        <w:t>T</w:t>
      </w:r>
      <w:r w:rsidRPr="009D76D8">
        <w:rPr>
          <w:rFonts w:ascii="Bookman Old Style" w:hAnsi="Bookman Old Style"/>
          <w:szCs w:val="24"/>
          <w:rPrChange w:id="688" w:author="Ashley Frank" w:date="2024-12-20T22:46:00Z">
            <w:rPr>
              <w:rFonts w:ascii="Bookman Old Style" w:hAnsi="Bookman Old Style"/>
              <w:sz w:val="32"/>
              <w:szCs w:val="32"/>
            </w:rPr>
          </w:rPrChange>
        </w:rPr>
        <w:t xml:space="preserve">hrone of </w:t>
      </w:r>
      <w:del w:id="689" w:author="Ashley Frank" w:date="2024-12-19T23:18:00Z">
        <w:r w:rsidR="0024628E" w:rsidRPr="009D76D8" w:rsidDel="002C79BB">
          <w:rPr>
            <w:rFonts w:ascii="Bookman Old Style" w:hAnsi="Bookman Old Style"/>
            <w:szCs w:val="24"/>
            <w:rPrChange w:id="690" w:author="Ashley Frank" w:date="2024-12-20T22:46:00Z">
              <w:rPr>
                <w:rFonts w:ascii="Bookman Old Style" w:hAnsi="Bookman Old Style"/>
                <w:sz w:val="32"/>
                <w:szCs w:val="32"/>
              </w:rPr>
            </w:rPrChange>
          </w:rPr>
          <w:delText>grace</w:delText>
        </w:r>
      </w:del>
      <w:ins w:id="691" w:author="Ashley Frank" w:date="2024-12-19T23:18:00Z">
        <w:r w:rsidR="002C79BB" w:rsidRPr="009D76D8">
          <w:rPr>
            <w:rFonts w:ascii="Bookman Old Style" w:hAnsi="Bookman Old Style"/>
            <w:szCs w:val="24"/>
            <w:rPrChange w:id="692" w:author="Ashley Frank" w:date="2024-12-20T22:46:00Z">
              <w:rPr>
                <w:rFonts w:ascii="Bookman Old Style" w:hAnsi="Bookman Old Style"/>
                <w:sz w:val="32"/>
                <w:szCs w:val="32"/>
              </w:rPr>
            </w:rPrChange>
          </w:rPr>
          <w:t>Grace</w:t>
        </w:r>
      </w:ins>
      <w:r w:rsidR="0024628E" w:rsidRPr="009D76D8">
        <w:rPr>
          <w:rFonts w:ascii="Bookman Old Style" w:hAnsi="Bookman Old Style"/>
          <w:szCs w:val="24"/>
          <w:rPrChange w:id="693" w:author="Ashley Frank" w:date="2024-12-20T22:46:00Z">
            <w:rPr>
              <w:rFonts w:ascii="Bookman Old Style" w:hAnsi="Bookman Old Style"/>
              <w:sz w:val="32"/>
              <w:szCs w:val="32"/>
            </w:rPr>
          </w:rPrChange>
        </w:rPr>
        <w:t>!</w:t>
      </w:r>
      <w:r w:rsidRPr="009D76D8">
        <w:rPr>
          <w:rFonts w:ascii="Bookman Old Style" w:hAnsi="Bookman Old Style"/>
          <w:szCs w:val="24"/>
          <w:rPrChange w:id="694" w:author="Ashley Frank" w:date="2024-12-20T22:46:00Z">
            <w:rPr>
              <w:rFonts w:ascii="Bookman Old Style" w:hAnsi="Bookman Old Style"/>
              <w:sz w:val="32"/>
              <w:szCs w:val="32"/>
            </w:rPr>
          </w:rPrChange>
        </w:rPr>
        <w:t xml:space="preserve"> He still sought mercy before a holy God. He didn't try to hide it and made sure he only came to God after he had gotten </w:t>
      </w:r>
      <w:r w:rsidR="0024628E" w:rsidRPr="009D76D8">
        <w:rPr>
          <w:rFonts w:ascii="Bookman Old Style" w:hAnsi="Bookman Old Style"/>
          <w:szCs w:val="24"/>
          <w:rPrChange w:id="695" w:author="Ashley Frank" w:date="2024-12-20T22:46:00Z">
            <w:rPr>
              <w:rFonts w:ascii="Bookman Old Style" w:hAnsi="Bookman Old Style"/>
              <w:sz w:val="32"/>
              <w:szCs w:val="32"/>
            </w:rPr>
          </w:rPrChange>
        </w:rPr>
        <w:t>“</w:t>
      </w:r>
      <w:r w:rsidRPr="009D76D8">
        <w:rPr>
          <w:rFonts w:ascii="Bookman Old Style" w:hAnsi="Bookman Old Style"/>
          <w:szCs w:val="24"/>
          <w:rPrChange w:id="696" w:author="Ashley Frank" w:date="2024-12-20T22:46:00Z">
            <w:rPr>
              <w:rFonts w:ascii="Bookman Old Style" w:hAnsi="Bookman Old Style"/>
              <w:sz w:val="32"/>
              <w:szCs w:val="32"/>
            </w:rPr>
          </w:rPrChange>
        </w:rPr>
        <w:t>cleaned up</w:t>
      </w:r>
      <w:ins w:id="697" w:author="Ashley Frank" w:date="2024-12-21T03:42:00Z">
        <w:r w:rsidR="00B312E4">
          <w:rPr>
            <w:rFonts w:ascii="Bookman Old Style" w:hAnsi="Bookman Old Style"/>
            <w:szCs w:val="24"/>
          </w:rPr>
          <w:t>,</w:t>
        </w:r>
      </w:ins>
      <w:ins w:id="698" w:author="Ashley Frank" w:date="2024-12-19T23:19:00Z">
        <w:r w:rsidR="002C79BB" w:rsidRPr="009D76D8">
          <w:rPr>
            <w:rFonts w:ascii="Bookman Old Style" w:hAnsi="Bookman Old Style"/>
            <w:szCs w:val="24"/>
            <w:rPrChange w:id="699" w:author="Ashley Frank" w:date="2024-12-20T22:46:00Z">
              <w:rPr>
                <w:rFonts w:ascii="Bookman Old Style" w:hAnsi="Bookman Old Style"/>
                <w:sz w:val="32"/>
                <w:szCs w:val="32"/>
              </w:rPr>
            </w:rPrChange>
          </w:rPr>
          <w:t xml:space="preserve">” </w:t>
        </w:r>
      </w:ins>
      <w:del w:id="700" w:author="Ashley Frank" w:date="2024-12-19T23:19:00Z">
        <w:r w:rsidR="0024628E" w:rsidRPr="009D76D8" w:rsidDel="002C79BB">
          <w:rPr>
            <w:rFonts w:ascii="Bookman Old Style" w:hAnsi="Bookman Old Style"/>
            <w:szCs w:val="24"/>
            <w:rPrChange w:id="701" w:author="Ashley Frank" w:date="2024-12-20T22:46:00Z">
              <w:rPr>
                <w:rFonts w:ascii="Bookman Old Style" w:hAnsi="Bookman Old Style"/>
                <w:sz w:val="32"/>
                <w:szCs w:val="32"/>
              </w:rPr>
            </w:rPrChange>
          </w:rPr>
          <w:delText>” (</w:delText>
        </w:r>
      </w:del>
      <w:r w:rsidR="0024628E" w:rsidRPr="009D76D8">
        <w:rPr>
          <w:rFonts w:ascii="Bookman Old Style" w:hAnsi="Bookman Old Style"/>
          <w:szCs w:val="24"/>
          <w:rPrChange w:id="702" w:author="Ashley Frank" w:date="2024-12-20T22:46:00Z">
            <w:rPr>
              <w:rFonts w:ascii="Bookman Old Style" w:hAnsi="Bookman Old Style"/>
              <w:sz w:val="32"/>
              <w:szCs w:val="32"/>
            </w:rPr>
          </w:rPrChange>
        </w:rPr>
        <w:t>as if that was even possible</w:t>
      </w:r>
      <w:del w:id="703" w:author="Ashley Frank" w:date="2024-12-21T03:06:00Z">
        <w:r w:rsidR="0024628E" w:rsidRPr="009D76D8" w:rsidDel="00B312E4">
          <w:rPr>
            <w:rFonts w:ascii="Bookman Old Style" w:hAnsi="Bookman Old Style"/>
            <w:szCs w:val="24"/>
            <w:rPrChange w:id="704" w:author="Ashley Frank" w:date="2024-12-20T22:46:00Z">
              <w:rPr>
                <w:rFonts w:ascii="Bookman Old Style" w:hAnsi="Bookman Old Style"/>
                <w:sz w:val="32"/>
                <w:szCs w:val="32"/>
              </w:rPr>
            </w:rPrChange>
          </w:rPr>
          <w:delText>!</w:delText>
        </w:r>
      </w:del>
      <w:del w:id="705" w:author="Ashley Frank" w:date="2024-12-19T23:19:00Z">
        <w:r w:rsidR="0024628E" w:rsidRPr="009D76D8" w:rsidDel="002C79BB">
          <w:rPr>
            <w:rFonts w:ascii="Bookman Old Style" w:hAnsi="Bookman Old Style"/>
            <w:szCs w:val="24"/>
            <w:rPrChange w:id="706" w:author="Ashley Frank" w:date="2024-12-20T22:46:00Z">
              <w:rPr>
                <w:rFonts w:ascii="Bookman Old Style" w:hAnsi="Bookman Old Style"/>
                <w:sz w:val="32"/>
                <w:szCs w:val="32"/>
              </w:rPr>
            </w:rPrChange>
          </w:rPr>
          <w:delText>)</w:delText>
        </w:r>
      </w:del>
      <w:del w:id="707" w:author="Ashley Frank" w:date="2024-12-21T03:06:00Z">
        <w:r w:rsidRPr="009D76D8" w:rsidDel="00B312E4">
          <w:rPr>
            <w:rFonts w:ascii="Bookman Old Style" w:hAnsi="Bookman Old Style"/>
            <w:szCs w:val="24"/>
            <w:rPrChange w:id="708" w:author="Ashley Frank" w:date="2024-12-20T22:46:00Z">
              <w:rPr>
                <w:rFonts w:ascii="Bookman Old Style" w:hAnsi="Bookman Old Style"/>
                <w:sz w:val="32"/>
                <w:szCs w:val="32"/>
              </w:rPr>
            </w:rPrChange>
          </w:rPr>
          <w:delText>.</w:delText>
        </w:r>
      </w:del>
      <w:ins w:id="709" w:author="Ashley Frank" w:date="2024-12-21T03:06:00Z">
        <w:r w:rsidR="00B312E4">
          <w:rPr>
            <w:rFonts w:ascii="Bookman Old Style" w:hAnsi="Bookman Old Style"/>
            <w:szCs w:val="24"/>
          </w:rPr>
          <w:t>!</w:t>
        </w:r>
      </w:ins>
      <w:r w:rsidRPr="009D76D8">
        <w:rPr>
          <w:rFonts w:ascii="Bookman Old Style" w:hAnsi="Bookman Old Style"/>
          <w:szCs w:val="24"/>
          <w:rPrChange w:id="710" w:author="Ashley Frank" w:date="2024-12-20T22:46:00Z">
            <w:rPr>
              <w:rFonts w:ascii="Bookman Old Style" w:hAnsi="Bookman Old Style"/>
              <w:sz w:val="32"/>
              <w:szCs w:val="32"/>
            </w:rPr>
          </w:rPrChange>
        </w:rPr>
        <w:t xml:space="preserve"> </w:t>
      </w:r>
    </w:p>
    <w:p w14:paraId="4DEA93F7" w14:textId="77777777" w:rsidR="00B312E4" w:rsidRDefault="00B312E4" w:rsidP="00757A99">
      <w:pPr>
        <w:pStyle w:val="BodyText"/>
        <w:rPr>
          <w:ins w:id="711" w:author="Ashley Frank" w:date="2024-12-21T03:06:00Z"/>
          <w:rFonts w:ascii="Bookman Old Style" w:hAnsi="Bookman Old Style"/>
          <w:szCs w:val="24"/>
        </w:rPr>
      </w:pPr>
    </w:p>
    <w:p w14:paraId="1DF2FB7D" w14:textId="30CD455B" w:rsidR="002C79BB" w:rsidRPr="009D76D8" w:rsidRDefault="00D62F03" w:rsidP="00757A99">
      <w:pPr>
        <w:pStyle w:val="BodyText"/>
        <w:rPr>
          <w:ins w:id="712" w:author="Ashley Frank" w:date="2024-12-19T23:21:00Z"/>
          <w:rFonts w:ascii="Bookman Old Style" w:hAnsi="Bookman Old Style"/>
          <w:szCs w:val="24"/>
          <w:rPrChange w:id="713" w:author="Ashley Frank" w:date="2024-12-20T22:46:00Z">
            <w:rPr>
              <w:ins w:id="714" w:author="Ashley Frank" w:date="2024-12-19T23:21:00Z"/>
              <w:rFonts w:ascii="Bookman Old Style" w:hAnsi="Bookman Old Style"/>
              <w:sz w:val="32"/>
              <w:szCs w:val="32"/>
            </w:rPr>
          </w:rPrChange>
        </w:rPr>
      </w:pPr>
      <w:r w:rsidRPr="009D76D8">
        <w:rPr>
          <w:rFonts w:ascii="Bookman Old Style" w:hAnsi="Bookman Old Style"/>
          <w:szCs w:val="24"/>
          <w:rPrChange w:id="715" w:author="Ashley Frank" w:date="2024-12-20T22:46:00Z">
            <w:rPr>
              <w:rFonts w:ascii="Bookman Old Style" w:hAnsi="Bookman Old Style"/>
              <w:sz w:val="32"/>
              <w:szCs w:val="32"/>
            </w:rPr>
          </w:rPrChange>
        </w:rPr>
        <w:t xml:space="preserve">He walked boldly before the </w:t>
      </w:r>
      <w:r w:rsidR="0024628E" w:rsidRPr="009D76D8">
        <w:rPr>
          <w:rFonts w:ascii="Bookman Old Style" w:hAnsi="Bookman Old Style"/>
          <w:szCs w:val="24"/>
          <w:rPrChange w:id="716" w:author="Ashley Frank" w:date="2024-12-20T22:46:00Z">
            <w:rPr>
              <w:rFonts w:ascii="Bookman Old Style" w:hAnsi="Bookman Old Style"/>
              <w:sz w:val="32"/>
              <w:szCs w:val="32"/>
            </w:rPr>
          </w:rPrChange>
        </w:rPr>
        <w:t>T</w:t>
      </w:r>
      <w:r w:rsidRPr="009D76D8">
        <w:rPr>
          <w:rFonts w:ascii="Bookman Old Style" w:hAnsi="Bookman Old Style"/>
          <w:szCs w:val="24"/>
          <w:rPrChange w:id="717" w:author="Ashley Frank" w:date="2024-12-20T22:46:00Z">
            <w:rPr>
              <w:rFonts w:ascii="Bookman Old Style" w:hAnsi="Bookman Old Style"/>
              <w:sz w:val="32"/>
              <w:szCs w:val="32"/>
            </w:rPr>
          </w:rPrChange>
        </w:rPr>
        <w:t>hrone of grace</w:t>
      </w:r>
      <w:r w:rsidR="00FD26F1" w:rsidRPr="009D76D8">
        <w:rPr>
          <w:rFonts w:ascii="Bookman Old Style" w:hAnsi="Bookman Old Style"/>
          <w:szCs w:val="24"/>
          <w:rPrChange w:id="718" w:author="Ashley Frank" w:date="2024-12-20T22:46:00Z">
            <w:rPr>
              <w:rFonts w:ascii="Bookman Old Style" w:hAnsi="Bookman Old Style"/>
              <w:sz w:val="32"/>
              <w:szCs w:val="32"/>
            </w:rPr>
          </w:rPrChange>
        </w:rPr>
        <w:t>,</w:t>
      </w:r>
      <w:r w:rsidRPr="009D76D8">
        <w:rPr>
          <w:rFonts w:ascii="Bookman Old Style" w:hAnsi="Bookman Old Style"/>
          <w:szCs w:val="24"/>
          <w:rPrChange w:id="719" w:author="Ashley Frank" w:date="2024-12-20T22:46:00Z">
            <w:rPr>
              <w:rFonts w:ascii="Bookman Old Style" w:hAnsi="Bookman Old Style"/>
              <w:sz w:val="32"/>
              <w:szCs w:val="32"/>
            </w:rPr>
          </w:rPrChange>
        </w:rPr>
        <w:t xml:space="preserve"> as</w:t>
      </w:r>
      <w:r w:rsidR="0024628E" w:rsidRPr="009D76D8">
        <w:rPr>
          <w:rFonts w:ascii="Bookman Old Style" w:hAnsi="Bookman Old Style"/>
          <w:szCs w:val="24"/>
          <w:rPrChange w:id="720" w:author="Ashley Frank" w:date="2024-12-20T22:46:00Z">
            <w:rPr>
              <w:rFonts w:ascii="Bookman Old Style" w:hAnsi="Bookman Old Style"/>
              <w:sz w:val="32"/>
              <w:szCs w:val="32"/>
            </w:rPr>
          </w:rPrChange>
        </w:rPr>
        <w:t xml:space="preserve"> quoted by</w:t>
      </w:r>
      <w:r w:rsidRPr="009D76D8">
        <w:rPr>
          <w:rFonts w:ascii="Bookman Old Style" w:hAnsi="Bookman Old Style"/>
          <w:szCs w:val="24"/>
          <w:rPrChange w:id="721" w:author="Ashley Frank" w:date="2024-12-20T22:46:00Z">
            <w:rPr>
              <w:rFonts w:ascii="Bookman Old Style" w:hAnsi="Bookman Old Style"/>
              <w:sz w:val="32"/>
              <w:szCs w:val="32"/>
            </w:rPr>
          </w:rPrChange>
        </w:rPr>
        <w:t xml:space="preserve"> the Hebrew writer. </w:t>
      </w:r>
      <w:r w:rsidR="0024628E" w:rsidRPr="009D76D8">
        <w:rPr>
          <w:rFonts w:ascii="Bookman Old Style" w:hAnsi="Bookman Old Style"/>
          <w:szCs w:val="24"/>
          <w:rPrChange w:id="722" w:author="Ashley Frank" w:date="2024-12-20T22:46:00Z">
            <w:rPr>
              <w:rFonts w:ascii="Bookman Old Style" w:hAnsi="Bookman Old Style"/>
              <w:sz w:val="32"/>
              <w:szCs w:val="32"/>
            </w:rPr>
          </w:rPrChange>
        </w:rPr>
        <w:t xml:space="preserve">He must have </w:t>
      </w:r>
      <w:r w:rsidRPr="009D76D8">
        <w:rPr>
          <w:rFonts w:ascii="Bookman Old Style" w:hAnsi="Bookman Old Style"/>
          <w:szCs w:val="24"/>
          <w:rPrChange w:id="723" w:author="Ashley Frank" w:date="2024-12-20T22:46:00Z">
            <w:rPr>
              <w:rFonts w:ascii="Bookman Old Style" w:hAnsi="Bookman Old Style"/>
              <w:sz w:val="32"/>
              <w:szCs w:val="32"/>
            </w:rPr>
          </w:rPrChange>
        </w:rPr>
        <w:t>wanted to obtain mercy</w:t>
      </w:r>
      <w:r w:rsidR="00FD26F1" w:rsidRPr="009D76D8">
        <w:rPr>
          <w:rFonts w:ascii="Bookman Old Style" w:hAnsi="Bookman Old Style"/>
          <w:szCs w:val="24"/>
          <w:rPrChange w:id="724" w:author="Ashley Frank" w:date="2024-12-20T22:46:00Z">
            <w:rPr>
              <w:rFonts w:ascii="Bookman Old Style" w:hAnsi="Bookman Old Style"/>
              <w:sz w:val="32"/>
              <w:szCs w:val="32"/>
            </w:rPr>
          </w:rPrChange>
        </w:rPr>
        <w:t>,</w:t>
      </w:r>
      <w:r w:rsidRPr="009D76D8">
        <w:rPr>
          <w:rFonts w:ascii="Bookman Old Style" w:hAnsi="Bookman Old Style"/>
          <w:szCs w:val="24"/>
          <w:rPrChange w:id="725" w:author="Ashley Frank" w:date="2024-12-20T22:46:00Z">
            <w:rPr>
              <w:rFonts w:ascii="Bookman Old Style" w:hAnsi="Bookman Old Style"/>
              <w:sz w:val="32"/>
              <w:szCs w:val="32"/>
            </w:rPr>
          </w:rPrChange>
        </w:rPr>
        <w:t xml:space="preserve"> and this was the </w:t>
      </w:r>
      <w:r w:rsidRPr="009D76D8">
        <w:rPr>
          <w:rFonts w:ascii="Bookman Old Style" w:hAnsi="Bookman Old Style"/>
          <w:b/>
          <w:bCs/>
          <w:i/>
          <w:iCs/>
          <w:szCs w:val="24"/>
          <w:u w:val="single"/>
          <w:rPrChange w:id="726" w:author="Ashley Frank" w:date="2024-12-20T22:46:00Z">
            <w:rPr>
              <w:rFonts w:ascii="Bookman Old Style" w:hAnsi="Bookman Old Style"/>
              <w:b/>
              <w:bCs/>
              <w:i/>
              <w:iCs/>
              <w:sz w:val="32"/>
              <w:szCs w:val="32"/>
              <w:u w:val="single"/>
            </w:rPr>
          </w:rPrChange>
        </w:rPr>
        <w:t>only</w:t>
      </w:r>
      <w:r w:rsidRPr="009D76D8">
        <w:rPr>
          <w:rFonts w:ascii="Bookman Old Style" w:hAnsi="Bookman Old Style"/>
          <w:szCs w:val="24"/>
          <w:rPrChange w:id="727" w:author="Ashley Frank" w:date="2024-12-20T22:46:00Z">
            <w:rPr>
              <w:rFonts w:ascii="Bookman Old Style" w:hAnsi="Bookman Old Style"/>
              <w:sz w:val="32"/>
              <w:szCs w:val="32"/>
            </w:rPr>
          </w:rPrChange>
        </w:rPr>
        <w:t xml:space="preserve"> place that he could obtain mercy. Because Joshua knew his </w:t>
      </w:r>
      <w:r w:rsidR="0024628E" w:rsidRPr="009D76D8">
        <w:rPr>
          <w:rFonts w:ascii="Bookman Old Style" w:hAnsi="Bookman Old Style"/>
          <w:szCs w:val="24"/>
          <w:rPrChange w:id="728" w:author="Ashley Frank" w:date="2024-12-20T22:46:00Z">
            <w:rPr>
              <w:rFonts w:ascii="Bookman Old Style" w:hAnsi="Bookman Old Style"/>
              <w:sz w:val="32"/>
              <w:szCs w:val="32"/>
            </w:rPr>
          </w:rPrChange>
        </w:rPr>
        <w:t>condition,</w:t>
      </w:r>
      <w:r w:rsidRPr="009D76D8">
        <w:rPr>
          <w:rFonts w:ascii="Bookman Old Style" w:hAnsi="Bookman Old Style"/>
          <w:szCs w:val="24"/>
          <w:rPrChange w:id="729" w:author="Ashley Frank" w:date="2024-12-20T22:46:00Z">
            <w:rPr>
              <w:rFonts w:ascii="Bookman Old Style" w:hAnsi="Bookman Old Style"/>
              <w:sz w:val="32"/>
              <w:szCs w:val="32"/>
            </w:rPr>
          </w:rPrChange>
        </w:rPr>
        <w:t xml:space="preserve"> he never said a word. He just walked </w:t>
      </w:r>
      <w:r w:rsidR="0024628E" w:rsidRPr="009D76D8">
        <w:rPr>
          <w:rFonts w:ascii="Bookman Old Style" w:hAnsi="Bookman Old Style"/>
          <w:szCs w:val="24"/>
          <w:rPrChange w:id="730" w:author="Ashley Frank" w:date="2024-12-20T22:46:00Z">
            <w:rPr>
              <w:rFonts w:ascii="Bookman Old Style" w:hAnsi="Bookman Old Style"/>
              <w:sz w:val="32"/>
              <w:szCs w:val="32"/>
            </w:rPr>
          </w:rPrChange>
        </w:rPr>
        <w:t>and</w:t>
      </w:r>
      <w:r w:rsidRPr="009D76D8">
        <w:rPr>
          <w:rFonts w:ascii="Bookman Old Style" w:hAnsi="Bookman Old Style"/>
          <w:szCs w:val="24"/>
          <w:rPrChange w:id="731" w:author="Ashley Frank" w:date="2024-12-20T22:46:00Z">
            <w:rPr>
              <w:rFonts w:ascii="Bookman Old Style" w:hAnsi="Bookman Old Style"/>
              <w:sz w:val="32"/>
              <w:szCs w:val="32"/>
            </w:rPr>
          </w:rPrChange>
        </w:rPr>
        <w:t xml:space="preserve"> presented himself to the </w:t>
      </w:r>
      <w:r w:rsidR="0024628E" w:rsidRPr="009D76D8">
        <w:rPr>
          <w:rFonts w:ascii="Bookman Old Style" w:hAnsi="Bookman Old Style"/>
          <w:szCs w:val="24"/>
          <w:rPrChange w:id="732" w:author="Ashley Frank" w:date="2024-12-20T22:46:00Z">
            <w:rPr>
              <w:rFonts w:ascii="Bookman Old Style" w:hAnsi="Bookman Old Style"/>
              <w:sz w:val="32"/>
              <w:szCs w:val="32"/>
            </w:rPr>
          </w:rPrChange>
        </w:rPr>
        <w:t>T</w:t>
      </w:r>
      <w:r w:rsidRPr="009D76D8">
        <w:rPr>
          <w:rFonts w:ascii="Bookman Old Style" w:hAnsi="Bookman Old Style"/>
          <w:szCs w:val="24"/>
          <w:rPrChange w:id="733" w:author="Ashley Frank" w:date="2024-12-20T22:46:00Z">
            <w:rPr>
              <w:rFonts w:ascii="Bookman Old Style" w:hAnsi="Bookman Old Style"/>
              <w:sz w:val="32"/>
              <w:szCs w:val="32"/>
            </w:rPr>
          </w:rPrChange>
        </w:rPr>
        <w:t xml:space="preserve">hrone. </w:t>
      </w:r>
      <w:r w:rsidR="0024628E" w:rsidRPr="009D76D8">
        <w:rPr>
          <w:rFonts w:ascii="Bookman Old Style" w:hAnsi="Bookman Old Style"/>
          <w:szCs w:val="24"/>
          <w:rPrChange w:id="734" w:author="Ashley Frank" w:date="2024-12-20T22:46:00Z">
            <w:rPr>
              <w:rFonts w:ascii="Bookman Old Style" w:hAnsi="Bookman Old Style"/>
              <w:sz w:val="32"/>
              <w:szCs w:val="32"/>
            </w:rPr>
          </w:rPrChange>
        </w:rPr>
        <w:t xml:space="preserve">His hope was in the trust he had for this Mighty God. </w:t>
      </w:r>
      <w:del w:id="735" w:author="Ashley Frank" w:date="2024-12-19T23:20:00Z">
        <w:r w:rsidR="0024628E" w:rsidRPr="009D76D8" w:rsidDel="002C79BB">
          <w:rPr>
            <w:rFonts w:ascii="Bookman Old Style" w:hAnsi="Bookman Old Style"/>
            <w:szCs w:val="24"/>
            <w:rPrChange w:id="736" w:author="Ashley Frank" w:date="2024-12-20T22:46:00Z">
              <w:rPr>
                <w:rFonts w:ascii="Bookman Old Style" w:hAnsi="Bookman Old Style"/>
                <w:sz w:val="32"/>
                <w:szCs w:val="32"/>
              </w:rPr>
            </w:rPrChange>
          </w:rPr>
          <w:delText>His hope was in what he knew a</w:delText>
        </w:r>
      </w:del>
      <w:ins w:id="737" w:author="Ashley Frank" w:date="2024-12-19T23:20:00Z">
        <w:r w:rsidR="002C79BB" w:rsidRPr="009D76D8">
          <w:rPr>
            <w:rFonts w:ascii="Bookman Old Style" w:hAnsi="Bookman Old Style"/>
            <w:szCs w:val="24"/>
            <w:rPrChange w:id="738" w:author="Ashley Frank" w:date="2024-12-20T22:46:00Z">
              <w:rPr>
                <w:rFonts w:ascii="Bookman Old Style" w:hAnsi="Bookman Old Style"/>
                <w:sz w:val="32"/>
                <w:szCs w:val="32"/>
              </w:rPr>
            </w:rPrChange>
          </w:rPr>
          <w:t xml:space="preserve">and His </w:t>
        </w:r>
      </w:ins>
      <w:del w:id="739" w:author="Ashley Frank" w:date="2024-12-19T23:20:00Z">
        <w:r w:rsidR="0024628E" w:rsidRPr="009D76D8" w:rsidDel="002C79BB">
          <w:rPr>
            <w:rFonts w:ascii="Bookman Old Style" w:hAnsi="Bookman Old Style"/>
            <w:szCs w:val="24"/>
            <w:rPrChange w:id="740" w:author="Ashley Frank" w:date="2024-12-20T22:46:00Z">
              <w:rPr>
                <w:rFonts w:ascii="Bookman Old Style" w:hAnsi="Bookman Old Style"/>
                <w:sz w:val="32"/>
                <w:szCs w:val="32"/>
              </w:rPr>
            </w:rPrChange>
          </w:rPr>
          <w:delText xml:space="preserve">bout the </w:delText>
        </w:r>
      </w:del>
      <w:r w:rsidR="0024628E" w:rsidRPr="009D76D8">
        <w:rPr>
          <w:rFonts w:ascii="Bookman Old Style" w:hAnsi="Bookman Old Style"/>
          <w:szCs w:val="24"/>
          <w:rPrChange w:id="741" w:author="Ashley Frank" w:date="2024-12-20T22:46:00Z">
            <w:rPr>
              <w:rFonts w:ascii="Bookman Old Style" w:hAnsi="Bookman Old Style"/>
              <w:sz w:val="32"/>
              <w:szCs w:val="32"/>
            </w:rPr>
          </w:rPrChange>
        </w:rPr>
        <w:t>lovingkindness</w:t>
      </w:r>
      <w:del w:id="742" w:author="Ashley Frank" w:date="2024-12-19T23:20:00Z">
        <w:r w:rsidR="0024628E" w:rsidRPr="009D76D8" w:rsidDel="002C79BB">
          <w:rPr>
            <w:rFonts w:ascii="Bookman Old Style" w:hAnsi="Bookman Old Style"/>
            <w:szCs w:val="24"/>
            <w:rPrChange w:id="743" w:author="Ashley Frank" w:date="2024-12-20T22:46:00Z">
              <w:rPr>
                <w:rFonts w:ascii="Bookman Old Style" w:hAnsi="Bookman Old Style"/>
                <w:sz w:val="32"/>
                <w:szCs w:val="32"/>
              </w:rPr>
            </w:rPrChange>
          </w:rPr>
          <w:delText xml:space="preserve"> of God</w:delText>
        </w:r>
      </w:del>
      <w:r w:rsidR="0024628E" w:rsidRPr="009D76D8">
        <w:rPr>
          <w:rFonts w:ascii="Bookman Old Style" w:hAnsi="Bookman Old Style"/>
          <w:szCs w:val="24"/>
          <w:rPrChange w:id="744" w:author="Ashley Frank" w:date="2024-12-20T22:46:00Z">
            <w:rPr>
              <w:rFonts w:ascii="Bookman Old Style" w:hAnsi="Bookman Old Style"/>
              <w:sz w:val="32"/>
              <w:szCs w:val="32"/>
            </w:rPr>
          </w:rPrChange>
        </w:rPr>
        <w:t xml:space="preserve">. </w:t>
      </w:r>
      <w:ins w:id="745" w:author="Ashley Frank" w:date="2024-12-19T23:20:00Z">
        <w:r w:rsidR="002C79BB" w:rsidRPr="009D76D8">
          <w:rPr>
            <w:rFonts w:ascii="Bookman Old Style" w:hAnsi="Bookman Old Style"/>
            <w:szCs w:val="24"/>
            <w:rPrChange w:id="746" w:author="Ashley Frank" w:date="2024-12-20T22:46:00Z">
              <w:rPr>
                <w:rFonts w:ascii="Bookman Old Style" w:hAnsi="Bookman Old Style"/>
                <w:sz w:val="32"/>
                <w:szCs w:val="32"/>
              </w:rPr>
            </w:rPrChange>
          </w:rPr>
          <w:t xml:space="preserve">Joshua didn’t </w:t>
        </w:r>
      </w:ins>
      <w:del w:id="747" w:author="Ashley Frank" w:date="2024-12-19T23:20:00Z">
        <w:r w:rsidRPr="009D76D8" w:rsidDel="002C79BB">
          <w:rPr>
            <w:rFonts w:ascii="Bookman Old Style" w:hAnsi="Bookman Old Style"/>
            <w:szCs w:val="24"/>
            <w:rPrChange w:id="748" w:author="Ashley Frank" w:date="2024-12-20T22:46:00Z">
              <w:rPr>
                <w:rFonts w:ascii="Bookman Old Style" w:hAnsi="Bookman Old Style"/>
                <w:sz w:val="32"/>
                <w:szCs w:val="32"/>
              </w:rPr>
            </w:rPrChange>
          </w:rPr>
          <w:delText>He did not make excuses</w:delText>
        </w:r>
        <w:r w:rsidR="00FD26F1" w:rsidRPr="009D76D8" w:rsidDel="002C79BB">
          <w:rPr>
            <w:rFonts w:ascii="Bookman Old Style" w:hAnsi="Bookman Old Style"/>
            <w:szCs w:val="24"/>
            <w:rPrChange w:id="749" w:author="Ashley Frank" w:date="2024-12-20T22:46:00Z">
              <w:rPr>
                <w:rFonts w:ascii="Bookman Old Style" w:hAnsi="Bookman Old Style"/>
                <w:sz w:val="32"/>
                <w:szCs w:val="32"/>
              </w:rPr>
            </w:rPrChange>
          </w:rPr>
          <w:delText>,</w:delText>
        </w:r>
        <w:r w:rsidRPr="009D76D8" w:rsidDel="002C79BB">
          <w:rPr>
            <w:rFonts w:ascii="Bookman Old Style" w:hAnsi="Bookman Old Style"/>
            <w:szCs w:val="24"/>
            <w:rPrChange w:id="750" w:author="Ashley Frank" w:date="2024-12-20T22:46:00Z">
              <w:rPr>
                <w:rFonts w:ascii="Bookman Old Style" w:hAnsi="Bookman Old Style"/>
                <w:sz w:val="32"/>
                <w:szCs w:val="32"/>
              </w:rPr>
            </w:rPrChange>
          </w:rPr>
          <w:delText xml:space="preserve"> nor did he </w:delText>
        </w:r>
      </w:del>
      <w:r w:rsidRPr="009D76D8">
        <w:rPr>
          <w:rFonts w:ascii="Bookman Old Style" w:hAnsi="Bookman Old Style"/>
          <w:szCs w:val="24"/>
          <w:rPrChange w:id="751" w:author="Ashley Frank" w:date="2024-12-20T22:46:00Z">
            <w:rPr>
              <w:rFonts w:ascii="Bookman Old Style" w:hAnsi="Bookman Old Style"/>
              <w:sz w:val="32"/>
              <w:szCs w:val="32"/>
            </w:rPr>
          </w:rPrChange>
        </w:rPr>
        <w:t xml:space="preserve">allow shame and guilt to determine his walk to God's presence. </w:t>
      </w:r>
      <w:del w:id="752" w:author="Ashley Frank" w:date="2024-12-19T23:20:00Z">
        <w:r w:rsidRPr="009D76D8" w:rsidDel="002C79BB">
          <w:rPr>
            <w:rFonts w:ascii="Bookman Old Style" w:hAnsi="Bookman Old Style"/>
            <w:szCs w:val="24"/>
            <w:rPrChange w:id="753" w:author="Ashley Frank" w:date="2024-12-20T22:46:00Z">
              <w:rPr>
                <w:rFonts w:ascii="Bookman Old Style" w:hAnsi="Bookman Old Style"/>
                <w:sz w:val="32"/>
                <w:szCs w:val="32"/>
              </w:rPr>
            </w:rPrChange>
          </w:rPr>
          <w:delText>Joshua knew his condition and was able to admit his condition</w:delText>
        </w:r>
        <w:r w:rsidR="00B91FB1" w:rsidRPr="009D76D8" w:rsidDel="002C79BB">
          <w:rPr>
            <w:rFonts w:ascii="Bookman Old Style" w:hAnsi="Bookman Old Style"/>
            <w:szCs w:val="24"/>
            <w:rPrChange w:id="754" w:author="Ashley Frank" w:date="2024-12-20T22:46:00Z">
              <w:rPr>
                <w:rFonts w:ascii="Bookman Old Style" w:hAnsi="Bookman Old Style"/>
                <w:sz w:val="32"/>
                <w:szCs w:val="32"/>
              </w:rPr>
            </w:rPrChange>
          </w:rPr>
          <w:delText xml:space="preserve">. </w:delText>
        </w:r>
      </w:del>
      <w:r w:rsidR="00B91FB1" w:rsidRPr="009D76D8">
        <w:rPr>
          <w:rFonts w:ascii="Bookman Old Style" w:hAnsi="Bookman Old Style"/>
          <w:szCs w:val="24"/>
          <w:rPrChange w:id="755" w:author="Ashley Frank" w:date="2024-12-20T22:46:00Z">
            <w:rPr>
              <w:rFonts w:ascii="Bookman Old Style" w:hAnsi="Bookman Old Style"/>
              <w:sz w:val="32"/>
              <w:szCs w:val="32"/>
            </w:rPr>
          </w:rPrChange>
        </w:rPr>
        <w:t>He knew the condition of the people and was</w:t>
      </w:r>
      <w:r w:rsidRPr="009D76D8">
        <w:rPr>
          <w:rFonts w:ascii="Bookman Old Style" w:hAnsi="Bookman Old Style"/>
          <w:szCs w:val="24"/>
          <w:rPrChange w:id="756" w:author="Ashley Frank" w:date="2024-12-20T22:46:00Z">
            <w:rPr>
              <w:rFonts w:ascii="Bookman Old Style" w:hAnsi="Bookman Old Style"/>
              <w:sz w:val="32"/>
              <w:szCs w:val="32"/>
            </w:rPr>
          </w:rPrChange>
        </w:rPr>
        <w:t xml:space="preserve"> carrying the condition of the people of God</w:t>
      </w:r>
      <w:r w:rsidR="00FD26F1" w:rsidRPr="009D76D8">
        <w:rPr>
          <w:rFonts w:ascii="Bookman Old Style" w:hAnsi="Bookman Old Style"/>
          <w:szCs w:val="24"/>
          <w:rPrChange w:id="757" w:author="Ashley Frank" w:date="2024-12-20T22:46:00Z">
            <w:rPr>
              <w:rFonts w:ascii="Bookman Old Style" w:hAnsi="Bookman Old Style"/>
              <w:sz w:val="32"/>
              <w:szCs w:val="32"/>
            </w:rPr>
          </w:rPrChange>
        </w:rPr>
        <w:t>,</w:t>
      </w:r>
      <w:r w:rsidRPr="009D76D8">
        <w:rPr>
          <w:rFonts w:ascii="Bookman Old Style" w:hAnsi="Bookman Old Style"/>
          <w:szCs w:val="24"/>
          <w:rPrChange w:id="758" w:author="Ashley Frank" w:date="2024-12-20T22:46:00Z">
            <w:rPr>
              <w:rFonts w:ascii="Bookman Old Style" w:hAnsi="Bookman Old Style"/>
              <w:sz w:val="32"/>
              <w:szCs w:val="32"/>
            </w:rPr>
          </w:rPrChange>
        </w:rPr>
        <w:t xml:space="preserve"> as represented by his filthy clothes. Not only was he </w:t>
      </w:r>
      <w:r w:rsidR="00F823D5" w:rsidRPr="009D76D8">
        <w:rPr>
          <w:rFonts w:ascii="Bookman Old Style" w:hAnsi="Bookman Old Style"/>
          <w:szCs w:val="24"/>
          <w:rPrChange w:id="759"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760" w:author="Ashley Frank" w:date="2024-12-20T22:46:00Z">
            <w:rPr>
              <w:rFonts w:ascii="Bookman Old Style" w:hAnsi="Bookman Old Style"/>
              <w:sz w:val="32"/>
              <w:szCs w:val="32"/>
            </w:rPr>
          </w:rPrChange>
        </w:rPr>
        <w:t>e</w:t>
      </w:r>
      <w:r w:rsidRPr="009D76D8">
        <w:rPr>
          <w:rFonts w:ascii="Bookman Old Style" w:hAnsi="Bookman Old Style"/>
          <w:szCs w:val="24"/>
          <w:rPrChange w:id="761" w:author="Ashley Frank" w:date="2024-12-20T22:46:00Z">
            <w:rPr>
              <w:rFonts w:ascii="Bookman Old Style" w:hAnsi="Bookman Old Style"/>
              <w:sz w:val="32"/>
              <w:szCs w:val="32"/>
            </w:rPr>
          </w:rPrChange>
        </w:rPr>
        <w:t>aring these filthy garments</w:t>
      </w:r>
      <w:r w:rsidR="00B91FB1" w:rsidRPr="009D76D8">
        <w:rPr>
          <w:rFonts w:ascii="Bookman Old Style" w:hAnsi="Bookman Old Style"/>
          <w:szCs w:val="24"/>
          <w:rPrChange w:id="762" w:author="Ashley Frank" w:date="2024-12-20T22:46:00Z">
            <w:rPr>
              <w:rFonts w:ascii="Bookman Old Style" w:hAnsi="Bookman Old Style"/>
              <w:sz w:val="32"/>
              <w:szCs w:val="32"/>
            </w:rPr>
          </w:rPrChange>
        </w:rPr>
        <w:t>,</w:t>
      </w:r>
      <w:r w:rsidRPr="009D76D8">
        <w:rPr>
          <w:rFonts w:ascii="Bookman Old Style" w:hAnsi="Bookman Old Style"/>
          <w:szCs w:val="24"/>
          <w:rPrChange w:id="763" w:author="Ashley Frank" w:date="2024-12-20T22:46:00Z">
            <w:rPr>
              <w:rFonts w:ascii="Bookman Old Style" w:hAnsi="Bookman Old Style"/>
              <w:sz w:val="32"/>
              <w:szCs w:val="32"/>
            </w:rPr>
          </w:rPrChange>
        </w:rPr>
        <w:t xml:space="preserve"> he had the </w:t>
      </w:r>
      <w:r w:rsidRPr="009D76D8">
        <w:rPr>
          <w:rFonts w:ascii="Bookman Old Style" w:hAnsi="Bookman Old Style"/>
          <w:szCs w:val="24"/>
          <w:rPrChange w:id="764" w:author="Ashley Frank" w:date="2024-12-20T22:46:00Z">
            <w:rPr>
              <w:rFonts w:ascii="Bookman Old Style" w:hAnsi="Bookman Old Style"/>
              <w:sz w:val="32"/>
              <w:szCs w:val="32"/>
            </w:rPr>
          </w:rPrChange>
        </w:rPr>
        <w:lastRenderedPageBreak/>
        <w:t xml:space="preserve">adversary, the enemy, reminding him of how bad he was and that he did not deserve to be forgiven of his sins. </w:t>
      </w:r>
    </w:p>
    <w:p w14:paraId="4EC6FF52" w14:textId="77777777" w:rsidR="002C79BB" w:rsidRPr="009D76D8" w:rsidRDefault="002C79BB" w:rsidP="00757A99">
      <w:pPr>
        <w:pStyle w:val="BodyText"/>
        <w:rPr>
          <w:ins w:id="765" w:author="Ashley Frank" w:date="2024-12-19T23:21:00Z"/>
          <w:rFonts w:ascii="Bookman Old Style" w:hAnsi="Bookman Old Style"/>
          <w:szCs w:val="24"/>
          <w:rPrChange w:id="766" w:author="Ashley Frank" w:date="2024-12-20T22:46:00Z">
            <w:rPr>
              <w:ins w:id="767" w:author="Ashley Frank" w:date="2024-12-19T23:21:00Z"/>
              <w:rFonts w:ascii="Bookman Old Style" w:hAnsi="Bookman Old Style"/>
              <w:sz w:val="32"/>
              <w:szCs w:val="32"/>
            </w:rPr>
          </w:rPrChange>
        </w:rPr>
      </w:pPr>
    </w:p>
    <w:p w14:paraId="4D9B6CDA" w14:textId="21508704" w:rsidR="00B84A20" w:rsidRPr="009D76D8" w:rsidRDefault="002C79BB" w:rsidP="00757A99">
      <w:pPr>
        <w:pStyle w:val="BodyText"/>
        <w:rPr>
          <w:rFonts w:ascii="Bookman Old Style" w:hAnsi="Bookman Old Style"/>
          <w:szCs w:val="24"/>
          <w:rPrChange w:id="768" w:author="Ashley Frank" w:date="2024-12-20T22:46:00Z">
            <w:rPr>
              <w:rFonts w:ascii="Bookman Old Style" w:hAnsi="Bookman Old Style"/>
              <w:sz w:val="32"/>
              <w:szCs w:val="32"/>
            </w:rPr>
          </w:rPrChange>
        </w:rPr>
      </w:pPr>
      <w:ins w:id="769" w:author="Ashley Frank" w:date="2024-12-19T23:21:00Z">
        <w:r w:rsidRPr="009D76D8">
          <w:rPr>
            <w:rFonts w:ascii="Bookman Old Style" w:hAnsi="Bookman Old Style"/>
            <w:szCs w:val="24"/>
            <w:rPrChange w:id="770" w:author="Ashley Frank" w:date="2024-12-20T22:46:00Z">
              <w:rPr>
                <w:rFonts w:ascii="Bookman Old Style" w:hAnsi="Bookman Old Style"/>
                <w:sz w:val="32"/>
                <w:szCs w:val="32"/>
              </w:rPr>
            </w:rPrChange>
          </w:rPr>
          <w:t xml:space="preserve">My opinion is </w:t>
        </w:r>
      </w:ins>
      <w:del w:id="771" w:author="Ashley Frank" w:date="2024-12-19T23:21:00Z">
        <w:r w:rsidR="00D62F03" w:rsidRPr="009D76D8" w:rsidDel="002C79BB">
          <w:rPr>
            <w:rFonts w:ascii="Bookman Old Style" w:hAnsi="Bookman Old Style"/>
            <w:szCs w:val="24"/>
            <w:rPrChange w:id="772" w:author="Ashley Frank" w:date="2024-12-20T22:46:00Z">
              <w:rPr>
                <w:rFonts w:ascii="Bookman Old Style" w:hAnsi="Bookman Old Style"/>
                <w:sz w:val="32"/>
                <w:szCs w:val="32"/>
              </w:rPr>
            </w:rPrChange>
          </w:rPr>
          <w:delText xml:space="preserve">I think </w:delText>
        </w:r>
      </w:del>
      <w:r w:rsidR="00D62F03" w:rsidRPr="009D76D8">
        <w:rPr>
          <w:rFonts w:ascii="Bookman Old Style" w:hAnsi="Bookman Old Style"/>
          <w:szCs w:val="24"/>
          <w:rPrChange w:id="773" w:author="Ashley Frank" w:date="2024-12-20T22:46:00Z">
            <w:rPr>
              <w:rFonts w:ascii="Bookman Old Style" w:hAnsi="Bookman Old Style"/>
              <w:sz w:val="32"/>
              <w:szCs w:val="32"/>
            </w:rPr>
          </w:rPrChange>
        </w:rPr>
        <w:t xml:space="preserve">that is how it is with us today. Many people will not go before the </w:t>
      </w:r>
      <w:r w:rsidR="00B91FB1" w:rsidRPr="009D76D8">
        <w:rPr>
          <w:rFonts w:ascii="Bookman Old Style" w:hAnsi="Bookman Old Style"/>
          <w:szCs w:val="24"/>
          <w:rPrChange w:id="774" w:author="Ashley Frank" w:date="2024-12-20T22:46:00Z">
            <w:rPr>
              <w:rFonts w:ascii="Bookman Old Style" w:hAnsi="Bookman Old Style"/>
              <w:sz w:val="32"/>
              <w:szCs w:val="32"/>
            </w:rPr>
          </w:rPrChange>
        </w:rPr>
        <w:t>T</w:t>
      </w:r>
      <w:r w:rsidR="00D62F03" w:rsidRPr="009D76D8">
        <w:rPr>
          <w:rFonts w:ascii="Bookman Old Style" w:hAnsi="Bookman Old Style"/>
          <w:szCs w:val="24"/>
          <w:rPrChange w:id="775" w:author="Ashley Frank" w:date="2024-12-20T22:46:00Z">
            <w:rPr>
              <w:rFonts w:ascii="Bookman Old Style" w:hAnsi="Bookman Old Style"/>
              <w:sz w:val="32"/>
              <w:szCs w:val="32"/>
            </w:rPr>
          </w:rPrChange>
        </w:rPr>
        <w:t>hrone of God because they believe that they do not deserve it</w:t>
      </w:r>
      <w:ins w:id="776" w:author="Ashley Frank" w:date="2024-12-19T23:21:00Z">
        <w:r w:rsidR="00CF367B" w:rsidRPr="009D76D8">
          <w:rPr>
            <w:rFonts w:ascii="Bookman Old Style" w:hAnsi="Bookman Old Style"/>
            <w:szCs w:val="24"/>
            <w:rPrChange w:id="777" w:author="Ashley Frank" w:date="2024-12-20T22:46:00Z">
              <w:rPr>
                <w:rFonts w:ascii="Bookman Old Style" w:hAnsi="Bookman Old Style"/>
                <w:sz w:val="32"/>
                <w:szCs w:val="32"/>
              </w:rPr>
            </w:rPrChange>
          </w:rPr>
          <w:t xml:space="preserve"> or </w:t>
        </w:r>
      </w:ins>
      <w:del w:id="778" w:author="Ashley Frank" w:date="2024-12-19T23:21:00Z">
        <w:r w:rsidR="00FD26F1" w:rsidRPr="009D76D8" w:rsidDel="00CF367B">
          <w:rPr>
            <w:rFonts w:ascii="Bookman Old Style" w:hAnsi="Bookman Old Style"/>
            <w:szCs w:val="24"/>
            <w:rPrChange w:id="779" w:author="Ashley Frank" w:date="2024-12-20T22:46:00Z">
              <w:rPr>
                <w:rFonts w:ascii="Bookman Old Style" w:hAnsi="Bookman Old Style"/>
                <w:sz w:val="32"/>
                <w:szCs w:val="32"/>
              </w:rPr>
            </w:rPrChange>
          </w:rPr>
          <w:delText>,</w:delText>
        </w:r>
        <w:r w:rsidR="00D62F03" w:rsidRPr="009D76D8" w:rsidDel="00CF367B">
          <w:rPr>
            <w:rFonts w:ascii="Bookman Old Style" w:hAnsi="Bookman Old Style"/>
            <w:szCs w:val="24"/>
            <w:rPrChange w:id="780" w:author="Ashley Frank" w:date="2024-12-20T22:46:00Z">
              <w:rPr>
                <w:rFonts w:ascii="Bookman Old Style" w:hAnsi="Bookman Old Style"/>
                <w:sz w:val="32"/>
                <w:szCs w:val="32"/>
              </w:rPr>
            </w:rPrChange>
          </w:rPr>
          <w:delText xml:space="preserve"> nor do </w:delText>
        </w:r>
      </w:del>
      <w:r w:rsidR="00D62F03" w:rsidRPr="009D76D8">
        <w:rPr>
          <w:rFonts w:ascii="Bookman Old Style" w:hAnsi="Bookman Old Style"/>
          <w:szCs w:val="24"/>
          <w:rPrChange w:id="781" w:author="Ashley Frank" w:date="2024-12-20T22:46:00Z">
            <w:rPr>
              <w:rFonts w:ascii="Bookman Old Style" w:hAnsi="Bookman Old Style"/>
              <w:sz w:val="32"/>
              <w:szCs w:val="32"/>
            </w:rPr>
          </w:rPrChange>
        </w:rPr>
        <w:t xml:space="preserve">they </w:t>
      </w:r>
      <w:ins w:id="782" w:author="Ashley Frank" w:date="2024-12-19T23:21:00Z">
        <w:r w:rsidR="00CF367B" w:rsidRPr="009D76D8">
          <w:rPr>
            <w:rFonts w:ascii="Bookman Old Style" w:hAnsi="Bookman Old Style"/>
            <w:szCs w:val="24"/>
            <w:rPrChange w:id="783" w:author="Ashley Frank" w:date="2024-12-20T22:46:00Z">
              <w:rPr>
                <w:rFonts w:ascii="Bookman Old Style" w:hAnsi="Bookman Old Style"/>
                <w:sz w:val="32"/>
                <w:szCs w:val="32"/>
              </w:rPr>
            </w:rPrChange>
          </w:rPr>
          <w:t xml:space="preserve">feel they </w:t>
        </w:r>
      </w:ins>
      <w:r w:rsidR="00D62F03" w:rsidRPr="009D76D8">
        <w:rPr>
          <w:rFonts w:ascii="Bookman Old Style" w:hAnsi="Bookman Old Style"/>
          <w:szCs w:val="24"/>
          <w:rPrChange w:id="784" w:author="Ashley Frank" w:date="2024-12-20T22:46:00Z">
            <w:rPr>
              <w:rFonts w:ascii="Bookman Old Style" w:hAnsi="Bookman Old Style"/>
              <w:sz w:val="32"/>
              <w:szCs w:val="32"/>
            </w:rPr>
          </w:rPrChange>
        </w:rPr>
        <w:t xml:space="preserve">have </w:t>
      </w:r>
      <w:del w:id="785" w:author="Ashley Frank" w:date="2024-12-19T23:21:00Z">
        <w:r w:rsidR="00D62F03" w:rsidRPr="009D76D8" w:rsidDel="00CF367B">
          <w:rPr>
            <w:rFonts w:ascii="Bookman Old Style" w:hAnsi="Bookman Old Style"/>
            <w:szCs w:val="24"/>
            <w:rPrChange w:id="786" w:author="Ashley Frank" w:date="2024-12-20T22:46:00Z">
              <w:rPr>
                <w:rFonts w:ascii="Bookman Old Style" w:hAnsi="Bookman Old Style"/>
                <w:sz w:val="32"/>
                <w:szCs w:val="32"/>
              </w:rPr>
            </w:rPrChange>
          </w:rPr>
          <w:delText xml:space="preserve">anything </w:delText>
        </w:r>
      </w:del>
      <w:ins w:id="787" w:author="Ashley Frank" w:date="2024-12-19T23:21:00Z">
        <w:r w:rsidR="00CF367B" w:rsidRPr="009D76D8">
          <w:rPr>
            <w:rFonts w:ascii="Bookman Old Style" w:hAnsi="Bookman Old Style"/>
            <w:szCs w:val="24"/>
            <w:rPrChange w:id="788" w:author="Ashley Frank" w:date="2024-12-20T22:46:00Z">
              <w:rPr>
                <w:rFonts w:ascii="Bookman Old Style" w:hAnsi="Bookman Old Style"/>
                <w:sz w:val="32"/>
                <w:szCs w:val="32"/>
              </w:rPr>
            </w:rPrChange>
          </w:rPr>
          <w:t xml:space="preserve">nothing </w:t>
        </w:r>
      </w:ins>
      <w:r w:rsidR="00D62F03" w:rsidRPr="009D76D8">
        <w:rPr>
          <w:rFonts w:ascii="Bookman Old Style" w:hAnsi="Bookman Old Style"/>
          <w:szCs w:val="24"/>
          <w:rPrChange w:id="789" w:author="Ashley Frank" w:date="2024-12-20T22:46:00Z">
            <w:rPr>
              <w:rFonts w:ascii="Bookman Old Style" w:hAnsi="Bookman Old Style"/>
              <w:sz w:val="32"/>
              <w:szCs w:val="32"/>
            </w:rPr>
          </w:rPrChange>
        </w:rPr>
        <w:t xml:space="preserve">to show for it. </w:t>
      </w:r>
      <w:ins w:id="790" w:author="Ashley Frank" w:date="2024-12-19T23:22:00Z">
        <w:r w:rsidR="00CF367B" w:rsidRPr="009D76D8">
          <w:rPr>
            <w:rFonts w:ascii="Bookman Old Style" w:hAnsi="Bookman Old Style"/>
            <w:szCs w:val="24"/>
            <w:rPrChange w:id="791" w:author="Ashley Frank" w:date="2024-12-20T22:46:00Z">
              <w:rPr>
                <w:rFonts w:ascii="Bookman Old Style" w:hAnsi="Bookman Old Style"/>
                <w:sz w:val="32"/>
                <w:szCs w:val="32"/>
              </w:rPr>
            </w:rPrChange>
          </w:rPr>
          <w:t>However, the truth is far from this way of thinking. If we think like this, our meeting with Grace will never occu</w:t>
        </w:r>
      </w:ins>
      <w:ins w:id="792" w:author="Ashley Frank" w:date="2024-12-21T03:42:00Z">
        <w:r w:rsidR="00B312E4">
          <w:rPr>
            <w:rFonts w:ascii="Bookman Old Style" w:hAnsi="Bookman Old Style"/>
            <w:szCs w:val="24"/>
          </w:rPr>
          <w:t>r</w:t>
        </w:r>
      </w:ins>
      <w:ins w:id="793" w:author="Ashley Frank" w:date="2024-12-19T23:22:00Z">
        <w:r w:rsidR="00CF367B" w:rsidRPr="009D76D8">
          <w:rPr>
            <w:rFonts w:ascii="Bookman Old Style" w:hAnsi="Bookman Old Style"/>
            <w:szCs w:val="24"/>
            <w:rPrChange w:id="794" w:author="Ashley Frank" w:date="2024-12-20T22:46:00Z">
              <w:rPr>
                <w:rFonts w:ascii="Bookman Old Style" w:hAnsi="Bookman Old Style"/>
                <w:sz w:val="32"/>
                <w:szCs w:val="32"/>
              </w:rPr>
            </w:rPrChange>
          </w:rPr>
          <w:t xml:space="preserve">. I’m here to tell you something. I </w:t>
        </w:r>
      </w:ins>
      <w:del w:id="795" w:author="Ashley Frank" w:date="2024-12-19T23:22:00Z">
        <w:r w:rsidR="00D62F03" w:rsidRPr="009D76D8" w:rsidDel="00CF367B">
          <w:rPr>
            <w:rFonts w:ascii="Bookman Old Style" w:hAnsi="Bookman Old Style"/>
            <w:szCs w:val="24"/>
            <w:rPrChange w:id="796" w:author="Ashley Frank" w:date="2024-12-20T22:46:00Z">
              <w:rPr>
                <w:rFonts w:ascii="Bookman Old Style" w:hAnsi="Bookman Old Style"/>
                <w:sz w:val="32"/>
                <w:szCs w:val="32"/>
              </w:rPr>
            </w:rPrChange>
          </w:rPr>
          <w:delText xml:space="preserve">I </w:delText>
        </w:r>
      </w:del>
      <w:r w:rsidR="00D62F03" w:rsidRPr="009D76D8">
        <w:rPr>
          <w:rFonts w:ascii="Bookman Old Style" w:hAnsi="Bookman Old Style"/>
          <w:szCs w:val="24"/>
          <w:rPrChange w:id="797" w:author="Ashley Frank" w:date="2024-12-20T22:46:00Z">
            <w:rPr>
              <w:rFonts w:ascii="Bookman Old Style" w:hAnsi="Bookman Old Style"/>
              <w:sz w:val="32"/>
              <w:szCs w:val="32"/>
            </w:rPr>
          </w:rPrChange>
        </w:rPr>
        <w:t>have learned that love</w:t>
      </w:r>
      <w:ins w:id="798" w:author="Ashley Frank" w:date="2024-12-19T23:23:00Z">
        <w:r w:rsidR="00CF367B" w:rsidRPr="009D76D8">
          <w:rPr>
            <w:rFonts w:ascii="Bookman Old Style" w:hAnsi="Bookman Old Style"/>
            <w:szCs w:val="24"/>
            <w:rPrChange w:id="799" w:author="Ashley Frank" w:date="2024-12-20T22:46:00Z">
              <w:rPr>
                <w:rFonts w:ascii="Bookman Old Style" w:hAnsi="Bookman Old Style"/>
                <w:sz w:val="32"/>
                <w:szCs w:val="32"/>
              </w:rPr>
            </w:rPrChange>
          </w:rPr>
          <w:t>, mercy, and grace are never earned, nor are they ever deserved</w:t>
        </w:r>
      </w:ins>
      <w:del w:id="800" w:author="Ashley Frank" w:date="2024-12-19T23:23:00Z">
        <w:r w:rsidR="00D62F03" w:rsidRPr="009D76D8" w:rsidDel="00CF367B">
          <w:rPr>
            <w:rFonts w:ascii="Bookman Old Style" w:hAnsi="Bookman Old Style"/>
            <w:szCs w:val="24"/>
            <w:rPrChange w:id="801" w:author="Ashley Frank" w:date="2024-12-20T22:46:00Z">
              <w:rPr>
                <w:rFonts w:ascii="Bookman Old Style" w:hAnsi="Bookman Old Style"/>
                <w:sz w:val="32"/>
                <w:szCs w:val="32"/>
              </w:rPr>
            </w:rPrChange>
          </w:rPr>
          <w:delText xml:space="preserve"> is never earned</w:delText>
        </w:r>
        <w:r w:rsidR="00FD26F1" w:rsidRPr="009D76D8" w:rsidDel="00CF367B">
          <w:rPr>
            <w:rFonts w:ascii="Bookman Old Style" w:hAnsi="Bookman Old Style"/>
            <w:szCs w:val="24"/>
            <w:rPrChange w:id="802" w:author="Ashley Frank" w:date="2024-12-20T22:46:00Z">
              <w:rPr>
                <w:rFonts w:ascii="Bookman Old Style" w:hAnsi="Bookman Old Style"/>
                <w:sz w:val="32"/>
                <w:szCs w:val="32"/>
              </w:rPr>
            </w:rPrChange>
          </w:rPr>
          <w:delText>,</w:delText>
        </w:r>
        <w:r w:rsidR="00D62F03" w:rsidRPr="009D76D8" w:rsidDel="00CF367B">
          <w:rPr>
            <w:rFonts w:ascii="Bookman Old Style" w:hAnsi="Bookman Old Style"/>
            <w:szCs w:val="24"/>
            <w:rPrChange w:id="803" w:author="Ashley Frank" w:date="2024-12-20T22:46:00Z">
              <w:rPr>
                <w:rFonts w:ascii="Bookman Old Style" w:hAnsi="Bookman Old Style"/>
                <w:sz w:val="32"/>
                <w:szCs w:val="32"/>
              </w:rPr>
            </w:rPrChange>
          </w:rPr>
          <w:delText xml:space="preserve"> nor is it ever deserved. I have learned that mercy is never </w:delText>
        </w:r>
        <w:r w:rsidR="00B91FB1" w:rsidRPr="009D76D8" w:rsidDel="00CF367B">
          <w:rPr>
            <w:rFonts w:ascii="Bookman Old Style" w:hAnsi="Bookman Old Style"/>
            <w:szCs w:val="24"/>
            <w:rPrChange w:id="804" w:author="Ashley Frank" w:date="2024-12-20T22:46:00Z">
              <w:rPr>
                <w:rFonts w:ascii="Bookman Old Style" w:hAnsi="Bookman Old Style"/>
                <w:sz w:val="32"/>
                <w:szCs w:val="32"/>
              </w:rPr>
            </w:rPrChange>
          </w:rPr>
          <w:delText>earned,</w:delText>
        </w:r>
        <w:r w:rsidR="00D62F03" w:rsidRPr="009D76D8" w:rsidDel="00CF367B">
          <w:rPr>
            <w:rFonts w:ascii="Bookman Old Style" w:hAnsi="Bookman Old Style"/>
            <w:szCs w:val="24"/>
            <w:rPrChange w:id="805" w:author="Ashley Frank" w:date="2024-12-20T22:46:00Z">
              <w:rPr>
                <w:rFonts w:ascii="Bookman Old Style" w:hAnsi="Bookman Old Style"/>
                <w:sz w:val="32"/>
                <w:szCs w:val="32"/>
              </w:rPr>
            </w:rPrChange>
          </w:rPr>
          <w:delText xml:space="preserve"> no</w:delText>
        </w:r>
        <w:r w:rsidR="00B91FB1" w:rsidRPr="009D76D8" w:rsidDel="00CF367B">
          <w:rPr>
            <w:rFonts w:ascii="Bookman Old Style" w:hAnsi="Bookman Old Style"/>
            <w:szCs w:val="24"/>
            <w:rPrChange w:id="806" w:author="Ashley Frank" w:date="2024-12-20T22:46:00Z">
              <w:rPr>
                <w:rFonts w:ascii="Bookman Old Style" w:hAnsi="Bookman Old Style"/>
                <w:sz w:val="32"/>
                <w:szCs w:val="32"/>
              </w:rPr>
            </w:rPrChange>
          </w:rPr>
          <w:delText>r</w:delText>
        </w:r>
        <w:r w:rsidR="00D62F03" w:rsidRPr="009D76D8" w:rsidDel="00CF367B">
          <w:rPr>
            <w:rFonts w:ascii="Bookman Old Style" w:hAnsi="Bookman Old Style"/>
            <w:szCs w:val="24"/>
            <w:rPrChange w:id="807" w:author="Ashley Frank" w:date="2024-12-20T22:46:00Z">
              <w:rPr>
                <w:rFonts w:ascii="Bookman Old Style" w:hAnsi="Bookman Old Style"/>
                <w:sz w:val="32"/>
                <w:szCs w:val="32"/>
              </w:rPr>
            </w:rPrChange>
          </w:rPr>
          <w:delText xml:space="preserve"> </w:delText>
        </w:r>
        <w:r w:rsidR="00FD26F1" w:rsidRPr="009D76D8" w:rsidDel="00CF367B">
          <w:rPr>
            <w:rFonts w:ascii="Bookman Old Style" w:hAnsi="Bookman Old Style"/>
            <w:szCs w:val="24"/>
            <w:rPrChange w:id="808" w:author="Ashley Frank" w:date="2024-12-20T22:46:00Z">
              <w:rPr>
                <w:rFonts w:ascii="Bookman Old Style" w:hAnsi="Bookman Old Style"/>
                <w:sz w:val="32"/>
                <w:szCs w:val="32"/>
              </w:rPr>
            </w:rPrChange>
          </w:rPr>
          <w:delText xml:space="preserve">is </w:delText>
        </w:r>
        <w:r w:rsidR="00D62F03" w:rsidRPr="009D76D8" w:rsidDel="00CF367B">
          <w:rPr>
            <w:rFonts w:ascii="Bookman Old Style" w:hAnsi="Bookman Old Style"/>
            <w:szCs w:val="24"/>
            <w:rPrChange w:id="809" w:author="Ashley Frank" w:date="2024-12-20T22:46:00Z">
              <w:rPr>
                <w:rFonts w:ascii="Bookman Old Style" w:hAnsi="Bookman Old Style"/>
                <w:sz w:val="32"/>
                <w:szCs w:val="32"/>
              </w:rPr>
            </w:rPrChange>
          </w:rPr>
          <w:delText>it ever deserved. I have learned that grace is never earned</w:delText>
        </w:r>
        <w:r w:rsidR="00FD26F1" w:rsidRPr="009D76D8" w:rsidDel="00CF367B">
          <w:rPr>
            <w:rFonts w:ascii="Bookman Old Style" w:hAnsi="Bookman Old Style"/>
            <w:szCs w:val="24"/>
            <w:rPrChange w:id="810" w:author="Ashley Frank" w:date="2024-12-20T22:46:00Z">
              <w:rPr>
                <w:rFonts w:ascii="Bookman Old Style" w:hAnsi="Bookman Old Style"/>
                <w:sz w:val="32"/>
                <w:szCs w:val="32"/>
              </w:rPr>
            </w:rPrChange>
          </w:rPr>
          <w:delText>,</w:delText>
        </w:r>
        <w:r w:rsidR="00D62F03" w:rsidRPr="009D76D8" w:rsidDel="00CF367B">
          <w:rPr>
            <w:rFonts w:ascii="Bookman Old Style" w:hAnsi="Bookman Old Style"/>
            <w:szCs w:val="24"/>
            <w:rPrChange w:id="811" w:author="Ashley Frank" w:date="2024-12-20T22:46:00Z">
              <w:rPr>
                <w:rFonts w:ascii="Bookman Old Style" w:hAnsi="Bookman Old Style"/>
                <w:sz w:val="32"/>
                <w:szCs w:val="32"/>
              </w:rPr>
            </w:rPrChange>
          </w:rPr>
          <w:delText xml:space="preserve"> nor is it ever deserved</w:delText>
        </w:r>
      </w:del>
      <w:r w:rsidR="00D62F03" w:rsidRPr="009D76D8">
        <w:rPr>
          <w:rFonts w:ascii="Bookman Old Style" w:hAnsi="Bookman Old Style"/>
          <w:szCs w:val="24"/>
          <w:rPrChange w:id="812" w:author="Ashley Frank" w:date="2024-12-20T22:46:00Z">
            <w:rPr>
              <w:rFonts w:ascii="Bookman Old Style" w:hAnsi="Bookman Old Style"/>
              <w:sz w:val="32"/>
              <w:szCs w:val="32"/>
            </w:rPr>
          </w:rPrChange>
        </w:rPr>
        <w:t>. James tells us that God resists the proud</w:t>
      </w:r>
      <w:r w:rsidR="00FD26F1" w:rsidRPr="009D76D8">
        <w:rPr>
          <w:rFonts w:ascii="Bookman Old Style" w:hAnsi="Bookman Old Style"/>
          <w:szCs w:val="24"/>
          <w:rPrChange w:id="813" w:author="Ashley Frank" w:date="2024-12-20T22:46:00Z">
            <w:rPr>
              <w:rFonts w:ascii="Bookman Old Style" w:hAnsi="Bookman Old Style"/>
              <w:sz w:val="32"/>
              <w:szCs w:val="32"/>
            </w:rPr>
          </w:rPrChange>
        </w:rPr>
        <w:t xml:space="preserve"> and would give </w:t>
      </w:r>
      <w:r w:rsidR="00D62F03" w:rsidRPr="009D76D8">
        <w:rPr>
          <w:rFonts w:ascii="Bookman Old Style" w:hAnsi="Bookman Old Style"/>
          <w:szCs w:val="24"/>
          <w:rPrChange w:id="814" w:author="Ashley Frank" w:date="2024-12-20T22:46:00Z">
            <w:rPr>
              <w:rFonts w:ascii="Bookman Old Style" w:hAnsi="Bookman Old Style"/>
              <w:sz w:val="32"/>
              <w:szCs w:val="32"/>
            </w:rPr>
          </w:rPrChange>
        </w:rPr>
        <w:t xml:space="preserve">grace to the humble. It is with humility that </w:t>
      </w:r>
      <w:ins w:id="815" w:author="Ashley Frank" w:date="2024-12-19T23:21:00Z">
        <w:r w:rsidRPr="009D76D8">
          <w:rPr>
            <w:rFonts w:ascii="Bookman Old Style" w:hAnsi="Bookman Old Style"/>
            <w:szCs w:val="24"/>
            <w:rPrChange w:id="816" w:author="Ashley Frank" w:date="2024-12-20T22:46:00Z">
              <w:rPr>
                <w:rFonts w:ascii="Bookman Old Style" w:hAnsi="Bookman Old Style"/>
                <w:sz w:val="32"/>
                <w:szCs w:val="32"/>
              </w:rPr>
            </w:rPrChange>
          </w:rPr>
          <w:t>w</w:t>
        </w:r>
      </w:ins>
      <w:del w:id="817" w:author="Ashley Frank" w:date="2024-12-19T23:21:00Z">
        <w:r w:rsidR="002C4A2E" w:rsidRPr="009D76D8" w:rsidDel="002C79BB">
          <w:rPr>
            <w:rFonts w:ascii="Bookman Old Style" w:hAnsi="Bookman Old Style"/>
            <w:szCs w:val="24"/>
            <w:rPrChange w:id="818" w:author="Ashley Frank" w:date="2024-12-20T22:46:00Z">
              <w:rPr>
                <w:rFonts w:ascii="Bookman Old Style" w:hAnsi="Bookman Old Style"/>
                <w:sz w:val="32"/>
                <w:szCs w:val="32"/>
              </w:rPr>
            </w:rPrChange>
          </w:rPr>
          <w:delText>W</w:delText>
        </w:r>
      </w:del>
      <w:r w:rsidR="002C4A2E" w:rsidRPr="009D76D8">
        <w:rPr>
          <w:rFonts w:ascii="Bookman Old Style" w:hAnsi="Bookman Old Style"/>
          <w:szCs w:val="24"/>
          <w:rPrChange w:id="819" w:author="Ashley Frank" w:date="2024-12-20T22:46:00Z">
            <w:rPr>
              <w:rFonts w:ascii="Bookman Old Style" w:hAnsi="Bookman Old Style"/>
              <w:sz w:val="32"/>
              <w:szCs w:val="32"/>
            </w:rPr>
          </w:rPrChange>
        </w:rPr>
        <w:t>e</w:t>
      </w:r>
      <w:r w:rsidR="00D62F03" w:rsidRPr="009D76D8">
        <w:rPr>
          <w:rFonts w:ascii="Bookman Old Style" w:hAnsi="Bookman Old Style"/>
          <w:szCs w:val="24"/>
          <w:rPrChange w:id="820" w:author="Ashley Frank" w:date="2024-12-20T22:46:00Z">
            <w:rPr>
              <w:rFonts w:ascii="Bookman Old Style" w:hAnsi="Bookman Old Style"/>
              <w:sz w:val="32"/>
              <w:szCs w:val="32"/>
            </w:rPr>
          </w:rPrChange>
        </w:rPr>
        <w:t xml:space="preserve"> must continually go before the throne of grace to obtain mercy in time</w:t>
      </w:r>
      <w:r w:rsidR="00FD26F1" w:rsidRPr="009D76D8">
        <w:rPr>
          <w:rFonts w:ascii="Bookman Old Style" w:hAnsi="Bookman Old Style"/>
          <w:szCs w:val="24"/>
          <w:rPrChange w:id="821" w:author="Ashley Frank" w:date="2024-12-20T22:46:00Z">
            <w:rPr>
              <w:rFonts w:ascii="Bookman Old Style" w:hAnsi="Bookman Old Style"/>
              <w:sz w:val="32"/>
              <w:szCs w:val="32"/>
            </w:rPr>
          </w:rPrChange>
        </w:rPr>
        <w:t>s</w:t>
      </w:r>
      <w:r w:rsidR="00D62F03" w:rsidRPr="009D76D8">
        <w:rPr>
          <w:rFonts w:ascii="Bookman Old Style" w:hAnsi="Bookman Old Style"/>
          <w:szCs w:val="24"/>
          <w:rPrChange w:id="822" w:author="Ashley Frank" w:date="2024-12-20T22:46:00Z">
            <w:rPr>
              <w:rFonts w:ascii="Bookman Old Style" w:hAnsi="Bookman Old Style"/>
              <w:sz w:val="32"/>
              <w:szCs w:val="32"/>
            </w:rPr>
          </w:rPrChange>
        </w:rPr>
        <w:t xml:space="preserve"> of need.</w:t>
      </w:r>
      <w:r w:rsidR="00B91FB1" w:rsidRPr="009D76D8">
        <w:rPr>
          <w:rFonts w:ascii="Bookman Old Style" w:hAnsi="Bookman Old Style"/>
          <w:szCs w:val="24"/>
          <w:rPrChange w:id="823" w:author="Ashley Frank" w:date="2024-12-20T22:46:00Z">
            <w:rPr>
              <w:rFonts w:ascii="Bookman Old Style" w:hAnsi="Bookman Old Style"/>
              <w:sz w:val="32"/>
              <w:szCs w:val="32"/>
            </w:rPr>
          </w:rPrChange>
        </w:rPr>
        <w:t xml:space="preserve"> </w:t>
      </w:r>
      <w:ins w:id="824" w:author="Ashley Frank" w:date="2024-12-19T23:24:00Z">
        <w:r w:rsidR="00CF367B" w:rsidRPr="009D76D8">
          <w:rPr>
            <w:rFonts w:ascii="Bookman Old Style" w:hAnsi="Bookman Old Style"/>
            <w:szCs w:val="24"/>
            <w:rPrChange w:id="825" w:author="Ashley Frank" w:date="2024-12-20T22:46:00Z">
              <w:rPr>
                <w:rFonts w:ascii="Bookman Old Style" w:hAnsi="Bookman Old Style"/>
                <w:sz w:val="32"/>
                <w:szCs w:val="32"/>
              </w:rPr>
            </w:rPrChange>
          </w:rPr>
          <w:t xml:space="preserve">We must show up, no matter how filthy we feel. </w:t>
        </w:r>
      </w:ins>
      <w:r w:rsidR="00B91FB1" w:rsidRPr="009D76D8">
        <w:rPr>
          <w:rFonts w:ascii="Bookman Old Style" w:hAnsi="Bookman Old Style"/>
          <w:szCs w:val="24"/>
          <w:rPrChange w:id="826" w:author="Ashley Frank" w:date="2024-12-20T22:46:00Z">
            <w:rPr>
              <w:rFonts w:ascii="Bookman Old Style" w:hAnsi="Bookman Old Style"/>
              <w:sz w:val="32"/>
              <w:szCs w:val="32"/>
            </w:rPr>
          </w:rPrChange>
        </w:rPr>
        <w:t>Every</w:t>
      </w:r>
      <w:r w:rsidR="00FD26F1" w:rsidRPr="009D76D8">
        <w:rPr>
          <w:rFonts w:ascii="Bookman Old Style" w:hAnsi="Bookman Old Style"/>
          <w:szCs w:val="24"/>
          <w:rPrChange w:id="827" w:author="Ashley Frank" w:date="2024-12-20T22:46:00Z">
            <w:rPr>
              <w:rFonts w:ascii="Bookman Old Style" w:hAnsi="Bookman Old Style"/>
              <w:sz w:val="32"/>
              <w:szCs w:val="32"/>
            </w:rPr>
          </w:rPrChange>
        </w:rPr>
        <w:t xml:space="preserve"> </w:t>
      </w:r>
      <w:r w:rsidR="00B91FB1" w:rsidRPr="009D76D8">
        <w:rPr>
          <w:rFonts w:ascii="Bookman Old Style" w:hAnsi="Bookman Old Style"/>
          <w:szCs w:val="24"/>
          <w:rPrChange w:id="828" w:author="Ashley Frank" w:date="2024-12-20T22:46:00Z">
            <w:rPr>
              <w:rFonts w:ascii="Bookman Old Style" w:hAnsi="Bookman Old Style"/>
              <w:sz w:val="32"/>
              <w:szCs w:val="32"/>
            </w:rPr>
          </w:rPrChange>
        </w:rPr>
        <w:t>day in that time of need!</w:t>
      </w:r>
    </w:p>
    <w:p w14:paraId="245FD234" w14:textId="77777777" w:rsidR="00CF367B" w:rsidRPr="009D76D8" w:rsidRDefault="00D62F03" w:rsidP="003618C6">
      <w:pPr>
        <w:pStyle w:val="BodyText"/>
        <w:rPr>
          <w:ins w:id="829" w:author="Ashley Frank" w:date="2024-12-19T23:24:00Z"/>
          <w:rFonts w:ascii="Bookman Old Style" w:hAnsi="Bookman Old Style"/>
          <w:szCs w:val="24"/>
          <w:rPrChange w:id="830" w:author="Ashley Frank" w:date="2024-12-20T22:46:00Z">
            <w:rPr>
              <w:ins w:id="831" w:author="Ashley Frank" w:date="2024-12-19T23:24:00Z"/>
              <w:rFonts w:ascii="Bookman Old Style" w:hAnsi="Bookman Old Style"/>
              <w:sz w:val="32"/>
              <w:szCs w:val="32"/>
            </w:rPr>
          </w:rPrChange>
        </w:rPr>
      </w:pPr>
      <w:r w:rsidRPr="009D76D8">
        <w:rPr>
          <w:rFonts w:ascii="Bookman Old Style" w:hAnsi="Bookman Old Style"/>
          <w:szCs w:val="24"/>
          <w:rPrChange w:id="832" w:author="Ashley Frank" w:date="2024-12-20T22:46:00Z">
            <w:rPr>
              <w:rFonts w:ascii="Bookman Old Style" w:hAnsi="Bookman Old Style"/>
              <w:sz w:val="32"/>
              <w:szCs w:val="32"/>
            </w:rPr>
          </w:rPrChange>
        </w:rPr>
        <w:t xml:space="preserve">The rest of the story in </w:t>
      </w:r>
      <w:r w:rsidR="00B819D9" w:rsidRPr="009D76D8">
        <w:rPr>
          <w:rFonts w:ascii="Bookman Old Style" w:hAnsi="Bookman Old Style"/>
          <w:szCs w:val="24"/>
          <w:rPrChange w:id="833" w:author="Ashley Frank" w:date="2024-12-20T22:46:00Z">
            <w:rPr>
              <w:rFonts w:ascii="Bookman Old Style" w:hAnsi="Bookman Old Style"/>
              <w:sz w:val="32"/>
              <w:szCs w:val="32"/>
            </w:rPr>
          </w:rPrChange>
        </w:rPr>
        <w:t>Zechariah</w:t>
      </w:r>
      <w:r w:rsidRPr="009D76D8">
        <w:rPr>
          <w:rFonts w:ascii="Bookman Old Style" w:hAnsi="Bookman Old Style"/>
          <w:szCs w:val="24"/>
          <w:rPrChange w:id="834" w:author="Ashley Frank" w:date="2024-12-20T22:46:00Z">
            <w:rPr>
              <w:rFonts w:ascii="Bookman Old Style" w:hAnsi="Bookman Old Style"/>
              <w:sz w:val="32"/>
              <w:szCs w:val="32"/>
            </w:rPr>
          </w:rPrChange>
        </w:rPr>
        <w:t xml:space="preserve"> chapter </w:t>
      </w:r>
      <w:r w:rsidR="00B91FB1" w:rsidRPr="009D76D8">
        <w:rPr>
          <w:rFonts w:ascii="Bookman Old Style" w:hAnsi="Bookman Old Style"/>
          <w:szCs w:val="24"/>
          <w:rPrChange w:id="835" w:author="Ashley Frank" w:date="2024-12-20T22:46:00Z">
            <w:rPr>
              <w:rFonts w:ascii="Bookman Old Style" w:hAnsi="Bookman Old Style"/>
              <w:sz w:val="32"/>
              <w:szCs w:val="32"/>
            </w:rPr>
          </w:rPrChange>
        </w:rPr>
        <w:t>3</w:t>
      </w:r>
      <w:r w:rsidRPr="009D76D8">
        <w:rPr>
          <w:rFonts w:ascii="Bookman Old Style" w:hAnsi="Bookman Old Style"/>
          <w:szCs w:val="24"/>
          <w:rPrChange w:id="836" w:author="Ashley Frank" w:date="2024-12-20T22:46:00Z">
            <w:rPr>
              <w:rFonts w:ascii="Bookman Old Style" w:hAnsi="Bookman Old Style"/>
              <w:sz w:val="32"/>
              <w:szCs w:val="32"/>
            </w:rPr>
          </w:rPrChange>
        </w:rPr>
        <w:t xml:space="preserve"> tells us what happens when you go bold</w:t>
      </w:r>
      <w:r w:rsidR="00B91FB1" w:rsidRPr="009D76D8">
        <w:rPr>
          <w:rFonts w:ascii="Bookman Old Style" w:hAnsi="Bookman Old Style"/>
          <w:szCs w:val="24"/>
          <w:rPrChange w:id="837" w:author="Ashley Frank" w:date="2024-12-20T22:46:00Z">
            <w:rPr>
              <w:rFonts w:ascii="Bookman Old Style" w:hAnsi="Bookman Old Style"/>
              <w:sz w:val="32"/>
              <w:szCs w:val="32"/>
            </w:rPr>
          </w:rPrChange>
        </w:rPr>
        <w:t>ly</w:t>
      </w:r>
      <w:r w:rsidRPr="009D76D8">
        <w:rPr>
          <w:rFonts w:ascii="Bookman Old Style" w:hAnsi="Bookman Old Style"/>
          <w:szCs w:val="24"/>
          <w:rPrChange w:id="838" w:author="Ashley Frank" w:date="2024-12-20T22:46:00Z">
            <w:rPr>
              <w:rFonts w:ascii="Bookman Old Style" w:hAnsi="Bookman Old Style"/>
              <w:sz w:val="32"/>
              <w:szCs w:val="32"/>
            </w:rPr>
          </w:rPrChange>
        </w:rPr>
        <w:t xml:space="preserve"> before the </w:t>
      </w:r>
      <w:r w:rsidR="00B91FB1" w:rsidRPr="009D76D8">
        <w:rPr>
          <w:rFonts w:ascii="Bookman Old Style" w:hAnsi="Bookman Old Style"/>
          <w:szCs w:val="24"/>
          <w:rPrChange w:id="839" w:author="Ashley Frank" w:date="2024-12-20T22:46:00Z">
            <w:rPr>
              <w:rFonts w:ascii="Bookman Old Style" w:hAnsi="Bookman Old Style"/>
              <w:sz w:val="32"/>
              <w:szCs w:val="32"/>
            </w:rPr>
          </w:rPrChange>
        </w:rPr>
        <w:t>T</w:t>
      </w:r>
      <w:r w:rsidRPr="009D76D8">
        <w:rPr>
          <w:rFonts w:ascii="Bookman Old Style" w:hAnsi="Bookman Old Style"/>
          <w:szCs w:val="24"/>
          <w:rPrChange w:id="840" w:author="Ashley Frank" w:date="2024-12-20T22:46:00Z">
            <w:rPr>
              <w:rFonts w:ascii="Bookman Old Style" w:hAnsi="Bookman Old Style"/>
              <w:sz w:val="32"/>
              <w:szCs w:val="32"/>
            </w:rPr>
          </w:rPrChange>
        </w:rPr>
        <w:t xml:space="preserve">hrone of grace. </w:t>
      </w:r>
    </w:p>
    <w:p w14:paraId="79161DD7" w14:textId="77777777" w:rsidR="00CF367B" w:rsidRPr="009D76D8" w:rsidRDefault="00CF367B" w:rsidP="003618C6">
      <w:pPr>
        <w:pStyle w:val="BodyText"/>
        <w:rPr>
          <w:ins w:id="841" w:author="Ashley Frank" w:date="2024-12-19T23:24:00Z"/>
          <w:rFonts w:ascii="Bookman Old Style" w:hAnsi="Bookman Old Style"/>
          <w:szCs w:val="24"/>
          <w:rPrChange w:id="842" w:author="Ashley Frank" w:date="2024-12-20T22:46:00Z">
            <w:rPr>
              <w:ins w:id="843" w:author="Ashley Frank" w:date="2024-12-19T23:24:00Z"/>
              <w:rFonts w:ascii="Bookman Old Style" w:hAnsi="Bookman Old Style"/>
              <w:sz w:val="32"/>
              <w:szCs w:val="32"/>
            </w:rPr>
          </w:rPrChange>
        </w:rPr>
      </w:pPr>
    </w:p>
    <w:p w14:paraId="651C7D88" w14:textId="77777777" w:rsidR="00CF367B" w:rsidRPr="009D76D8" w:rsidRDefault="00D62F03" w:rsidP="003618C6">
      <w:pPr>
        <w:pStyle w:val="BodyText"/>
        <w:rPr>
          <w:ins w:id="844" w:author="Ashley Frank" w:date="2024-12-19T23:26:00Z"/>
          <w:rFonts w:ascii="Bookman Old Style" w:hAnsi="Bookman Old Style"/>
          <w:szCs w:val="24"/>
          <w:rPrChange w:id="845" w:author="Ashley Frank" w:date="2024-12-20T22:46:00Z">
            <w:rPr>
              <w:ins w:id="846" w:author="Ashley Frank" w:date="2024-12-19T23:26:00Z"/>
              <w:rFonts w:ascii="Bookman Old Style" w:hAnsi="Bookman Old Style"/>
              <w:sz w:val="32"/>
              <w:szCs w:val="32"/>
            </w:rPr>
          </w:rPrChange>
        </w:rPr>
      </w:pPr>
      <w:r w:rsidRPr="009D76D8">
        <w:rPr>
          <w:rFonts w:ascii="Bookman Old Style" w:hAnsi="Bookman Old Style"/>
          <w:szCs w:val="24"/>
          <w:rPrChange w:id="847" w:author="Ashley Frank" w:date="2024-12-20T22:46:00Z">
            <w:rPr>
              <w:rFonts w:ascii="Bookman Old Style" w:hAnsi="Bookman Old Style"/>
              <w:sz w:val="32"/>
              <w:szCs w:val="32"/>
            </w:rPr>
          </w:rPrChange>
        </w:rPr>
        <w:t>The text tells us that Jehovah rebuke</w:t>
      </w:r>
      <w:r w:rsidR="00FD26F1" w:rsidRPr="009D76D8">
        <w:rPr>
          <w:rFonts w:ascii="Bookman Old Style" w:hAnsi="Bookman Old Style"/>
          <w:szCs w:val="24"/>
          <w:rPrChange w:id="848" w:author="Ashley Frank" w:date="2024-12-20T22:46:00Z">
            <w:rPr>
              <w:rFonts w:ascii="Bookman Old Style" w:hAnsi="Bookman Old Style"/>
              <w:sz w:val="32"/>
              <w:szCs w:val="32"/>
            </w:rPr>
          </w:rPrChange>
        </w:rPr>
        <w:t>d</w:t>
      </w:r>
      <w:r w:rsidRPr="009D76D8">
        <w:rPr>
          <w:rFonts w:ascii="Bookman Old Style" w:hAnsi="Bookman Old Style"/>
          <w:szCs w:val="24"/>
          <w:rPrChange w:id="849" w:author="Ashley Frank" w:date="2024-12-20T22:46:00Z">
            <w:rPr>
              <w:rFonts w:ascii="Bookman Old Style" w:hAnsi="Bookman Old Style"/>
              <w:sz w:val="32"/>
              <w:szCs w:val="32"/>
            </w:rPr>
          </w:rPrChange>
        </w:rPr>
        <w:t xml:space="preserve"> Satan</w:t>
      </w:r>
      <w:r w:rsidR="00B91FB1" w:rsidRPr="009D76D8">
        <w:rPr>
          <w:rFonts w:ascii="Bookman Old Style" w:hAnsi="Bookman Old Style"/>
          <w:szCs w:val="24"/>
          <w:rPrChange w:id="850" w:author="Ashley Frank" w:date="2024-12-20T22:46:00Z">
            <w:rPr>
              <w:rFonts w:ascii="Bookman Old Style" w:hAnsi="Bookman Old Style"/>
              <w:sz w:val="32"/>
              <w:szCs w:val="32"/>
            </w:rPr>
          </w:rPrChange>
        </w:rPr>
        <w:t>, took our side, allo</w:t>
      </w:r>
      <w:r w:rsidR="00FD26F1" w:rsidRPr="009D76D8">
        <w:rPr>
          <w:rFonts w:ascii="Bookman Old Style" w:hAnsi="Bookman Old Style"/>
          <w:szCs w:val="24"/>
          <w:rPrChange w:id="851" w:author="Ashley Frank" w:date="2024-12-20T22:46:00Z">
            <w:rPr>
              <w:rFonts w:ascii="Bookman Old Style" w:hAnsi="Bookman Old Style"/>
              <w:sz w:val="32"/>
              <w:szCs w:val="32"/>
            </w:rPr>
          </w:rPrChange>
        </w:rPr>
        <w:t>we</w:t>
      </w:r>
      <w:r w:rsidR="00B91FB1" w:rsidRPr="009D76D8">
        <w:rPr>
          <w:rFonts w:ascii="Bookman Old Style" w:hAnsi="Bookman Old Style"/>
          <w:szCs w:val="24"/>
          <w:rPrChange w:id="852" w:author="Ashley Frank" w:date="2024-12-20T22:46:00Z">
            <w:rPr>
              <w:rFonts w:ascii="Bookman Old Style" w:hAnsi="Bookman Old Style"/>
              <w:sz w:val="32"/>
              <w:szCs w:val="32"/>
            </w:rPr>
          </w:rPrChange>
        </w:rPr>
        <w:t>d Grace, Mercy</w:t>
      </w:r>
      <w:r w:rsidR="00FD26F1" w:rsidRPr="009D76D8">
        <w:rPr>
          <w:rFonts w:ascii="Bookman Old Style" w:hAnsi="Bookman Old Style"/>
          <w:szCs w:val="24"/>
          <w:rPrChange w:id="853" w:author="Ashley Frank" w:date="2024-12-20T22:46:00Z">
            <w:rPr>
              <w:rFonts w:ascii="Bookman Old Style" w:hAnsi="Bookman Old Style"/>
              <w:sz w:val="32"/>
              <w:szCs w:val="32"/>
            </w:rPr>
          </w:rPrChange>
        </w:rPr>
        <w:t>,</w:t>
      </w:r>
      <w:r w:rsidR="00B91FB1" w:rsidRPr="009D76D8">
        <w:rPr>
          <w:rFonts w:ascii="Bookman Old Style" w:hAnsi="Bookman Old Style"/>
          <w:szCs w:val="24"/>
          <w:rPrChange w:id="854" w:author="Ashley Frank" w:date="2024-12-20T22:46:00Z">
            <w:rPr>
              <w:rFonts w:ascii="Bookman Old Style" w:hAnsi="Bookman Old Style"/>
              <w:sz w:val="32"/>
              <w:szCs w:val="32"/>
            </w:rPr>
          </w:rPrChange>
        </w:rPr>
        <w:t xml:space="preserve"> and Love to do its job</w:t>
      </w:r>
      <w:r w:rsidR="00FD26F1" w:rsidRPr="009D76D8">
        <w:rPr>
          <w:rFonts w:ascii="Bookman Old Style" w:hAnsi="Bookman Old Style"/>
          <w:szCs w:val="24"/>
          <w:rPrChange w:id="855" w:author="Ashley Frank" w:date="2024-12-20T22:46:00Z">
            <w:rPr>
              <w:rFonts w:ascii="Bookman Old Style" w:hAnsi="Bookman Old Style"/>
              <w:sz w:val="32"/>
              <w:szCs w:val="32"/>
            </w:rPr>
          </w:rPrChange>
        </w:rPr>
        <w:t>,</w:t>
      </w:r>
      <w:r w:rsidRPr="009D76D8">
        <w:rPr>
          <w:rFonts w:ascii="Bookman Old Style" w:hAnsi="Bookman Old Style"/>
          <w:szCs w:val="24"/>
          <w:rPrChange w:id="856" w:author="Ashley Frank" w:date="2024-12-20T22:46:00Z">
            <w:rPr>
              <w:rFonts w:ascii="Bookman Old Style" w:hAnsi="Bookman Old Style"/>
              <w:sz w:val="32"/>
              <w:szCs w:val="32"/>
            </w:rPr>
          </w:rPrChange>
        </w:rPr>
        <w:t xml:space="preserve"> and beg</w:t>
      </w:r>
      <w:r w:rsidR="00FD26F1" w:rsidRPr="009D76D8">
        <w:rPr>
          <w:rFonts w:ascii="Bookman Old Style" w:hAnsi="Bookman Old Style"/>
          <w:szCs w:val="24"/>
          <w:rPrChange w:id="857" w:author="Ashley Frank" w:date="2024-12-20T22:46:00Z">
            <w:rPr>
              <w:rFonts w:ascii="Bookman Old Style" w:hAnsi="Bookman Old Style"/>
              <w:sz w:val="32"/>
              <w:szCs w:val="32"/>
            </w:rPr>
          </w:rPrChange>
        </w:rPr>
        <w:t>an</w:t>
      </w:r>
      <w:r w:rsidRPr="009D76D8">
        <w:rPr>
          <w:rFonts w:ascii="Bookman Old Style" w:hAnsi="Bookman Old Style"/>
          <w:szCs w:val="24"/>
          <w:rPrChange w:id="858" w:author="Ashley Frank" w:date="2024-12-20T22:46:00Z">
            <w:rPr>
              <w:rFonts w:ascii="Bookman Old Style" w:hAnsi="Bookman Old Style"/>
              <w:sz w:val="32"/>
              <w:szCs w:val="32"/>
            </w:rPr>
          </w:rPrChange>
        </w:rPr>
        <w:t xml:space="preserve"> to bless</w:t>
      </w:r>
      <w:r w:rsidR="00B91FB1" w:rsidRPr="009D76D8">
        <w:rPr>
          <w:rFonts w:ascii="Bookman Old Style" w:hAnsi="Bookman Old Style"/>
          <w:szCs w:val="24"/>
          <w:rPrChange w:id="859" w:author="Ashley Frank" w:date="2024-12-20T22:46:00Z">
            <w:rPr>
              <w:rFonts w:ascii="Bookman Old Style" w:hAnsi="Bookman Old Style"/>
              <w:sz w:val="32"/>
              <w:szCs w:val="32"/>
            </w:rPr>
          </w:rPrChange>
        </w:rPr>
        <w:t xml:space="preserve"> and forgive. Unmerited favor blanketed Joshua</w:t>
      </w:r>
      <w:ins w:id="860" w:author="Ashley Frank" w:date="2024-12-19T23:26:00Z">
        <w:r w:rsidR="00CF367B" w:rsidRPr="009D76D8">
          <w:rPr>
            <w:rFonts w:ascii="Bookman Old Style" w:hAnsi="Bookman Old Style"/>
            <w:szCs w:val="24"/>
            <w:rPrChange w:id="861" w:author="Ashley Frank" w:date="2024-12-20T22:46:00Z">
              <w:rPr>
                <w:rFonts w:ascii="Bookman Old Style" w:hAnsi="Bookman Old Style"/>
                <w:sz w:val="32"/>
                <w:szCs w:val="32"/>
              </w:rPr>
            </w:rPrChange>
          </w:rPr>
          <w:t xml:space="preserve"> and his people</w:t>
        </w:r>
      </w:ins>
      <w:r w:rsidR="00B91FB1" w:rsidRPr="009D76D8">
        <w:rPr>
          <w:rFonts w:ascii="Bookman Old Style" w:hAnsi="Bookman Old Style"/>
          <w:szCs w:val="24"/>
          <w:rPrChange w:id="862" w:author="Ashley Frank" w:date="2024-12-20T22:46:00Z">
            <w:rPr>
              <w:rFonts w:ascii="Bookman Old Style" w:hAnsi="Bookman Old Style"/>
              <w:sz w:val="32"/>
              <w:szCs w:val="32"/>
            </w:rPr>
          </w:rPrChange>
        </w:rPr>
        <w:t xml:space="preserve">, not because </w:t>
      </w:r>
      <w:ins w:id="863" w:author="Ashley Frank" w:date="2024-12-19T23:26:00Z">
        <w:r w:rsidR="00CF367B" w:rsidRPr="009D76D8">
          <w:rPr>
            <w:rFonts w:ascii="Bookman Old Style" w:hAnsi="Bookman Old Style"/>
            <w:szCs w:val="24"/>
            <w:rPrChange w:id="864" w:author="Ashley Frank" w:date="2024-12-20T22:46:00Z">
              <w:rPr>
                <w:rFonts w:ascii="Bookman Old Style" w:hAnsi="Bookman Old Style"/>
                <w:sz w:val="32"/>
                <w:szCs w:val="32"/>
              </w:rPr>
            </w:rPrChange>
          </w:rPr>
          <w:t>they</w:t>
        </w:r>
      </w:ins>
      <w:del w:id="865" w:author="Ashley Frank" w:date="2024-12-19T23:26:00Z">
        <w:r w:rsidR="00B91FB1" w:rsidRPr="009D76D8" w:rsidDel="00CF367B">
          <w:rPr>
            <w:rFonts w:ascii="Bookman Old Style" w:hAnsi="Bookman Old Style"/>
            <w:szCs w:val="24"/>
            <w:rPrChange w:id="866" w:author="Ashley Frank" w:date="2024-12-20T22:46:00Z">
              <w:rPr>
                <w:rFonts w:ascii="Bookman Old Style" w:hAnsi="Bookman Old Style"/>
                <w:sz w:val="32"/>
                <w:szCs w:val="32"/>
              </w:rPr>
            </w:rPrChange>
          </w:rPr>
          <w:delText>he</w:delText>
        </w:r>
      </w:del>
      <w:r w:rsidR="00B91FB1" w:rsidRPr="009D76D8">
        <w:rPr>
          <w:rFonts w:ascii="Bookman Old Style" w:hAnsi="Bookman Old Style"/>
          <w:szCs w:val="24"/>
          <w:rPrChange w:id="867" w:author="Ashley Frank" w:date="2024-12-20T22:46:00Z">
            <w:rPr>
              <w:rFonts w:ascii="Bookman Old Style" w:hAnsi="Bookman Old Style"/>
              <w:sz w:val="32"/>
              <w:szCs w:val="32"/>
            </w:rPr>
          </w:rPrChange>
        </w:rPr>
        <w:t xml:space="preserve"> deserved or earned it, but because Joshua meant something to God.</w:t>
      </w:r>
      <w:r w:rsidRPr="009D76D8">
        <w:rPr>
          <w:rFonts w:ascii="Bookman Old Style" w:hAnsi="Bookman Old Style"/>
          <w:szCs w:val="24"/>
          <w:rPrChange w:id="868" w:author="Ashley Frank" w:date="2024-12-20T22:46:00Z">
            <w:rPr>
              <w:rFonts w:ascii="Bookman Old Style" w:hAnsi="Bookman Old Style"/>
              <w:sz w:val="32"/>
              <w:szCs w:val="32"/>
            </w:rPr>
          </w:rPrChange>
        </w:rPr>
        <w:t xml:space="preserve"> </w:t>
      </w:r>
      <w:del w:id="869" w:author="Ashley Frank" w:date="2024-12-19T23:26:00Z">
        <w:r w:rsidR="00B91FB1" w:rsidRPr="009D76D8" w:rsidDel="00CF367B">
          <w:rPr>
            <w:rFonts w:ascii="Bookman Old Style" w:hAnsi="Bookman Old Style"/>
            <w:szCs w:val="24"/>
            <w:rPrChange w:id="870" w:author="Ashley Frank" w:date="2024-12-20T22:46:00Z">
              <w:rPr>
                <w:rFonts w:ascii="Bookman Old Style" w:hAnsi="Bookman Old Style"/>
                <w:sz w:val="32"/>
                <w:szCs w:val="32"/>
              </w:rPr>
            </w:rPrChange>
          </w:rPr>
          <w:delText xml:space="preserve">The </w:delText>
        </w:r>
        <w:r w:rsidRPr="009D76D8" w:rsidDel="00CF367B">
          <w:rPr>
            <w:rFonts w:ascii="Bookman Old Style" w:hAnsi="Bookman Old Style"/>
            <w:szCs w:val="24"/>
            <w:rPrChange w:id="871" w:author="Ashley Frank" w:date="2024-12-20T22:46:00Z">
              <w:rPr>
                <w:rFonts w:ascii="Bookman Old Style" w:hAnsi="Bookman Old Style"/>
                <w:sz w:val="32"/>
                <w:szCs w:val="32"/>
              </w:rPr>
            </w:rPrChange>
          </w:rPr>
          <w:delText xml:space="preserve">people of God </w:delText>
        </w:r>
        <w:r w:rsidR="00B91FB1" w:rsidRPr="009D76D8" w:rsidDel="00CF367B">
          <w:rPr>
            <w:rFonts w:ascii="Bookman Old Style" w:hAnsi="Bookman Old Style"/>
            <w:szCs w:val="24"/>
            <w:rPrChange w:id="872" w:author="Ashley Frank" w:date="2024-12-20T22:46:00Z">
              <w:rPr>
                <w:rFonts w:ascii="Bookman Old Style" w:hAnsi="Bookman Old Style"/>
                <w:sz w:val="32"/>
                <w:szCs w:val="32"/>
              </w:rPr>
            </w:rPrChange>
          </w:rPr>
          <w:delText xml:space="preserve">also benefited from this act of God. </w:delText>
        </w:r>
      </w:del>
      <w:r w:rsidR="003618C6" w:rsidRPr="009D76D8">
        <w:rPr>
          <w:rFonts w:ascii="Bookman Old Style" w:hAnsi="Bookman Old Style"/>
          <w:szCs w:val="24"/>
          <w:rPrChange w:id="873" w:author="Ashley Frank" w:date="2024-12-20T22:46:00Z">
            <w:rPr>
              <w:rFonts w:ascii="Bookman Old Style" w:hAnsi="Bookman Old Style"/>
              <w:sz w:val="32"/>
              <w:szCs w:val="32"/>
            </w:rPr>
          </w:rPrChange>
        </w:rPr>
        <w:t>B</w:t>
      </w:r>
      <w:r w:rsidRPr="009D76D8">
        <w:rPr>
          <w:rFonts w:ascii="Bookman Old Style" w:hAnsi="Bookman Old Style"/>
          <w:szCs w:val="24"/>
          <w:rPrChange w:id="874" w:author="Ashley Frank" w:date="2024-12-20T22:46:00Z">
            <w:rPr>
              <w:rFonts w:ascii="Bookman Old Style" w:hAnsi="Bookman Old Style"/>
              <w:sz w:val="32"/>
              <w:szCs w:val="32"/>
            </w:rPr>
          </w:rPrChange>
        </w:rPr>
        <w:t>ecause of favor, grace, mercy</w:t>
      </w:r>
      <w:r w:rsidR="00FD26F1" w:rsidRPr="009D76D8">
        <w:rPr>
          <w:rFonts w:ascii="Bookman Old Style" w:hAnsi="Bookman Old Style"/>
          <w:szCs w:val="24"/>
          <w:rPrChange w:id="875" w:author="Ashley Frank" w:date="2024-12-20T22:46:00Z">
            <w:rPr>
              <w:rFonts w:ascii="Bookman Old Style" w:hAnsi="Bookman Old Style"/>
              <w:sz w:val="32"/>
              <w:szCs w:val="32"/>
            </w:rPr>
          </w:rPrChange>
        </w:rPr>
        <w:t>,</w:t>
      </w:r>
      <w:r w:rsidRPr="009D76D8">
        <w:rPr>
          <w:rFonts w:ascii="Bookman Old Style" w:hAnsi="Bookman Old Style"/>
          <w:szCs w:val="24"/>
          <w:rPrChange w:id="876" w:author="Ashley Frank" w:date="2024-12-20T22:46:00Z">
            <w:rPr>
              <w:rFonts w:ascii="Bookman Old Style" w:hAnsi="Bookman Old Style"/>
              <w:sz w:val="32"/>
              <w:szCs w:val="32"/>
            </w:rPr>
          </w:rPrChange>
        </w:rPr>
        <w:t xml:space="preserve"> and love, Joshua received a change of clothes </w:t>
      </w:r>
      <w:r w:rsidR="00FD26F1" w:rsidRPr="009D76D8">
        <w:rPr>
          <w:rFonts w:ascii="Bookman Old Style" w:hAnsi="Bookman Old Style"/>
          <w:szCs w:val="24"/>
          <w:rPrChange w:id="877" w:author="Ashley Frank" w:date="2024-12-20T22:46:00Z">
            <w:rPr>
              <w:rFonts w:ascii="Bookman Old Style" w:hAnsi="Bookman Old Style"/>
              <w:sz w:val="32"/>
              <w:szCs w:val="32"/>
            </w:rPr>
          </w:rPrChange>
        </w:rPr>
        <w:t xml:space="preserve">and </w:t>
      </w:r>
      <w:r w:rsidRPr="009D76D8">
        <w:rPr>
          <w:rFonts w:ascii="Bookman Old Style" w:hAnsi="Bookman Old Style"/>
          <w:szCs w:val="24"/>
          <w:rPrChange w:id="878" w:author="Ashley Frank" w:date="2024-12-20T22:46:00Z">
            <w:rPr>
              <w:rFonts w:ascii="Bookman Old Style" w:hAnsi="Bookman Old Style"/>
              <w:sz w:val="32"/>
              <w:szCs w:val="32"/>
            </w:rPr>
          </w:rPrChange>
        </w:rPr>
        <w:t xml:space="preserve">new raiment, which represented a new testimony for the people </w:t>
      </w:r>
      <w:r w:rsidR="00FD26F1" w:rsidRPr="009D76D8">
        <w:rPr>
          <w:rFonts w:ascii="Bookman Old Style" w:hAnsi="Bookman Old Style"/>
          <w:szCs w:val="24"/>
          <w:rPrChange w:id="879" w:author="Ashley Frank" w:date="2024-12-20T22:46:00Z">
            <w:rPr>
              <w:rFonts w:ascii="Bookman Old Style" w:hAnsi="Bookman Old Style"/>
              <w:sz w:val="32"/>
              <w:szCs w:val="32"/>
            </w:rPr>
          </w:rPrChange>
        </w:rPr>
        <w:t xml:space="preserve">of </w:t>
      </w:r>
      <w:r w:rsidRPr="009D76D8">
        <w:rPr>
          <w:rFonts w:ascii="Bookman Old Style" w:hAnsi="Bookman Old Style"/>
          <w:szCs w:val="24"/>
          <w:rPrChange w:id="880" w:author="Ashley Frank" w:date="2024-12-20T22:46:00Z">
            <w:rPr>
              <w:rFonts w:ascii="Bookman Old Style" w:hAnsi="Bookman Old Style"/>
              <w:sz w:val="32"/>
              <w:szCs w:val="32"/>
            </w:rPr>
          </w:rPrChange>
        </w:rPr>
        <w:t xml:space="preserve">Israel. </w:t>
      </w:r>
    </w:p>
    <w:p w14:paraId="59802783" w14:textId="786C5084" w:rsidR="003618C6" w:rsidRPr="005416AF" w:rsidRDefault="00CF367B" w:rsidP="003618C6">
      <w:pPr>
        <w:pStyle w:val="BodyText"/>
        <w:rPr>
          <w:rFonts w:ascii="Bookman Old Style" w:hAnsi="Bookman Old Style"/>
          <w:szCs w:val="24"/>
        </w:rPr>
      </w:pPr>
      <w:ins w:id="881" w:author="Ashley Frank" w:date="2024-12-19T23:27:00Z">
        <w:r w:rsidRPr="009D76D8">
          <w:rPr>
            <w:rFonts w:ascii="Bookman Old Style" w:hAnsi="Bookman Old Style"/>
            <w:szCs w:val="24"/>
            <w:rPrChange w:id="882" w:author="Ashley Frank" w:date="2024-12-20T22:46:00Z">
              <w:rPr>
                <w:rFonts w:ascii="Bookman Old Style" w:hAnsi="Bookman Old Style"/>
                <w:sz w:val="32"/>
                <w:szCs w:val="32"/>
              </w:rPr>
            </w:rPrChange>
          </w:rPr>
          <w:lastRenderedPageBreak/>
          <w:t xml:space="preserve">A modern </w:t>
        </w:r>
      </w:ins>
      <w:ins w:id="883" w:author="Ashley Frank" w:date="2024-12-19T23:28:00Z">
        <w:r w:rsidR="0075562A" w:rsidRPr="009D76D8">
          <w:rPr>
            <w:rFonts w:ascii="Bookman Old Style" w:hAnsi="Bookman Old Style"/>
            <w:szCs w:val="24"/>
            <w:rPrChange w:id="884" w:author="Ashley Frank" w:date="2024-12-20T22:46:00Z">
              <w:rPr>
                <w:rFonts w:ascii="Bookman Old Style" w:hAnsi="Bookman Old Style"/>
                <w:sz w:val="32"/>
                <w:szCs w:val="32"/>
              </w:rPr>
            </w:rPrChange>
          </w:rPr>
          <w:t xml:space="preserve">pop-culture reference to the Grace of God can be found in the song Aretha Franklin’s Amazing Grace which was a part of a movie of the same name. </w:t>
        </w:r>
      </w:ins>
      <w:r w:rsidR="003618C6" w:rsidRPr="009D76D8">
        <w:rPr>
          <w:rFonts w:ascii="Bookman Old Style" w:hAnsi="Bookman Old Style"/>
          <w:szCs w:val="24"/>
          <w:rPrChange w:id="885" w:author="Ashley Frank" w:date="2024-12-20T22:46:00Z">
            <w:rPr>
              <w:rFonts w:ascii="Bookman Old Style" w:hAnsi="Bookman Old Style"/>
              <w:sz w:val="32"/>
              <w:szCs w:val="32"/>
            </w:rPr>
          </w:rPrChange>
        </w:rPr>
        <w:t xml:space="preserve">The lyrics from </w:t>
      </w:r>
      <w:del w:id="886" w:author="Ashley Frank" w:date="2024-12-19T23:29:00Z">
        <w:r w:rsidR="003618C6" w:rsidRPr="009D76D8" w:rsidDel="0075562A">
          <w:rPr>
            <w:rFonts w:ascii="Bookman Old Style" w:hAnsi="Bookman Old Style"/>
            <w:szCs w:val="24"/>
            <w:rPrChange w:id="887" w:author="Ashley Frank" w:date="2024-12-20T22:46:00Z">
              <w:rPr>
                <w:rFonts w:ascii="Bookman Old Style" w:hAnsi="Bookman Old Style"/>
                <w:sz w:val="32"/>
                <w:szCs w:val="32"/>
              </w:rPr>
            </w:rPrChange>
          </w:rPr>
          <w:delText>th</w:delText>
        </w:r>
      </w:del>
      <w:ins w:id="888" w:author="Ashley Frank" w:date="2024-12-19T23:29:00Z">
        <w:r w:rsidR="0075562A" w:rsidRPr="009D76D8">
          <w:rPr>
            <w:rFonts w:ascii="Bookman Old Style" w:hAnsi="Bookman Old Style"/>
            <w:szCs w:val="24"/>
            <w:rPrChange w:id="889" w:author="Ashley Frank" w:date="2024-12-20T22:46:00Z">
              <w:rPr>
                <w:rFonts w:ascii="Bookman Old Style" w:hAnsi="Bookman Old Style"/>
                <w:sz w:val="32"/>
                <w:szCs w:val="32"/>
              </w:rPr>
            </w:rPrChange>
          </w:rPr>
          <w:t xml:space="preserve">this classic </w:t>
        </w:r>
      </w:ins>
      <w:del w:id="890" w:author="Ashley Frank" w:date="2024-12-19T23:28:00Z">
        <w:r w:rsidR="003618C6" w:rsidRPr="009D76D8" w:rsidDel="0075562A">
          <w:rPr>
            <w:rFonts w:ascii="Bookman Old Style" w:hAnsi="Bookman Old Style"/>
            <w:szCs w:val="24"/>
            <w:rPrChange w:id="891" w:author="Ashley Frank" w:date="2024-12-20T22:46:00Z">
              <w:rPr>
                <w:rFonts w:ascii="Bookman Old Style" w:hAnsi="Bookman Old Style"/>
                <w:sz w:val="32"/>
                <w:szCs w:val="32"/>
              </w:rPr>
            </w:rPrChange>
          </w:rPr>
          <w:delText xml:space="preserve">e great </w:delText>
        </w:r>
      </w:del>
      <w:r w:rsidR="003618C6" w:rsidRPr="009D76D8">
        <w:rPr>
          <w:rFonts w:ascii="Bookman Old Style" w:hAnsi="Bookman Old Style"/>
          <w:szCs w:val="24"/>
          <w:rPrChange w:id="892" w:author="Ashley Frank" w:date="2024-12-20T22:46:00Z">
            <w:rPr>
              <w:rFonts w:ascii="Bookman Old Style" w:hAnsi="Bookman Old Style"/>
              <w:sz w:val="32"/>
              <w:szCs w:val="32"/>
            </w:rPr>
          </w:rPrChange>
        </w:rPr>
        <w:t>song</w:t>
      </w:r>
      <w:ins w:id="893" w:author="Ashley Frank" w:date="2024-12-19T23:28:00Z">
        <w:r w:rsidR="0075562A" w:rsidRPr="009D76D8">
          <w:rPr>
            <w:rFonts w:ascii="Bookman Old Style" w:hAnsi="Bookman Old Style"/>
            <w:szCs w:val="24"/>
            <w:rPrChange w:id="894" w:author="Ashley Frank" w:date="2024-12-20T22:46:00Z">
              <w:rPr>
                <w:rFonts w:ascii="Bookman Old Style" w:hAnsi="Bookman Old Style"/>
                <w:sz w:val="32"/>
                <w:szCs w:val="32"/>
              </w:rPr>
            </w:rPrChange>
          </w:rPr>
          <w:t xml:space="preserve"> </w:t>
        </w:r>
      </w:ins>
      <w:del w:id="895" w:author="Ashley Frank" w:date="2024-12-19T23:28:00Z">
        <w:r w:rsidR="003618C6" w:rsidRPr="009D76D8" w:rsidDel="0075562A">
          <w:rPr>
            <w:rFonts w:ascii="Bookman Old Style" w:hAnsi="Bookman Old Style"/>
            <w:szCs w:val="24"/>
            <w:rPrChange w:id="896" w:author="Ashley Frank" w:date="2024-12-20T22:46:00Z">
              <w:rPr>
                <w:rFonts w:ascii="Bookman Old Style" w:hAnsi="Bookman Old Style"/>
                <w:sz w:val="32"/>
                <w:szCs w:val="32"/>
              </w:rPr>
            </w:rPrChange>
          </w:rPr>
          <w:delText>, Amazing Grace</w:delText>
        </w:r>
        <w:r w:rsidR="00FD26F1" w:rsidRPr="009D76D8" w:rsidDel="0075562A">
          <w:rPr>
            <w:rFonts w:ascii="Bookman Old Style" w:hAnsi="Bookman Old Style"/>
            <w:szCs w:val="24"/>
            <w:rPrChange w:id="897" w:author="Ashley Frank" w:date="2024-12-20T22:46:00Z">
              <w:rPr>
                <w:rFonts w:ascii="Bookman Old Style" w:hAnsi="Bookman Old Style"/>
                <w:sz w:val="32"/>
                <w:szCs w:val="32"/>
              </w:rPr>
            </w:rPrChange>
          </w:rPr>
          <w:delText>,</w:delText>
        </w:r>
        <w:r w:rsidR="003618C6" w:rsidRPr="009D76D8" w:rsidDel="0075562A">
          <w:rPr>
            <w:rFonts w:ascii="Bookman Old Style" w:hAnsi="Bookman Old Style"/>
            <w:szCs w:val="24"/>
            <w:rPrChange w:id="898" w:author="Ashley Frank" w:date="2024-12-20T22:46:00Z">
              <w:rPr>
                <w:rFonts w:ascii="Bookman Old Style" w:hAnsi="Bookman Old Style"/>
                <w:sz w:val="32"/>
                <w:szCs w:val="32"/>
              </w:rPr>
            </w:rPrChange>
          </w:rPr>
          <w:delText xml:space="preserve"> </w:delText>
        </w:r>
      </w:del>
      <w:r w:rsidR="003618C6" w:rsidRPr="009D76D8">
        <w:rPr>
          <w:rFonts w:ascii="Bookman Old Style" w:hAnsi="Bookman Old Style"/>
          <w:szCs w:val="24"/>
          <w:rPrChange w:id="899" w:author="Ashley Frank" w:date="2024-12-20T22:46:00Z">
            <w:rPr>
              <w:rFonts w:ascii="Bookman Old Style" w:hAnsi="Bookman Old Style"/>
              <w:sz w:val="32"/>
              <w:szCs w:val="32"/>
            </w:rPr>
          </w:rPrChange>
        </w:rPr>
        <w:t xml:space="preserve">say: </w:t>
      </w:r>
      <w:r w:rsidR="003618C6" w:rsidRPr="009D76D8">
        <w:rPr>
          <w:rFonts w:ascii="Bookman Old Style" w:hAnsi="Bookman Old Style"/>
          <w:i/>
          <w:iCs/>
          <w:szCs w:val="24"/>
          <w:u w:val="single"/>
          <w:rPrChange w:id="900" w:author="Ashley Frank" w:date="2024-12-20T22:46:00Z">
            <w:rPr>
              <w:rFonts w:ascii="Bookman Old Style" w:hAnsi="Bookman Old Style"/>
              <w:i/>
              <w:iCs/>
              <w:sz w:val="32"/>
              <w:szCs w:val="32"/>
              <w:u w:val="single"/>
            </w:rPr>
          </w:rPrChange>
        </w:rPr>
        <w:t>Amazing grace, how s</w:t>
      </w:r>
      <w:r w:rsidR="00FD26F1" w:rsidRPr="009D76D8">
        <w:rPr>
          <w:rFonts w:ascii="Bookman Old Style" w:hAnsi="Bookman Old Style"/>
          <w:i/>
          <w:iCs/>
          <w:szCs w:val="24"/>
          <w:u w:val="single"/>
          <w:rPrChange w:id="901" w:author="Ashley Frank" w:date="2024-12-20T22:46:00Z">
            <w:rPr>
              <w:rFonts w:ascii="Bookman Old Style" w:hAnsi="Bookman Old Style"/>
              <w:i/>
              <w:iCs/>
              <w:sz w:val="32"/>
              <w:szCs w:val="32"/>
              <w:u w:val="single"/>
            </w:rPr>
          </w:rPrChange>
        </w:rPr>
        <w:t>w</w:t>
      </w:r>
      <w:r w:rsidR="002C4A2E" w:rsidRPr="009D76D8">
        <w:rPr>
          <w:rFonts w:ascii="Bookman Old Style" w:hAnsi="Bookman Old Style"/>
          <w:i/>
          <w:iCs/>
          <w:szCs w:val="24"/>
          <w:u w:val="single"/>
          <w:rPrChange w:id="902" w:author="Ashley Frank" w:date="2024-12-20T22:46:00Z">
            <w:rPr>
              <w:rFonts w:ascii="Bookman Old Style" w:hAnsi="Bookman Old Style"/>
              <w:i/>
              <w:iCs/>
              <w:sz w:val="32"/>
              <w:szCs w:val="32"/>
              <w:u w:val="single"/>
            </w:rPr>
          </w:rPrChange>
        </w:rPr>
        <w:t>e</w:t>
      </w:r>
      <w:r w:rsidR="003618C6" w:rsidRPr="009D76D8">
        <w:rPr>
          <w:rFonts w:ascii="Bookman Old Style" w:hAnsi="Bookman Old Style"/>
          <w:i/>
          <w:iCs/>
          <w:szCs w:val="24"/>
          <w:u w:val="single"/>
          <w:rPrChange w:id="903" w:author="Ashley Frank" w:date="2024-12-20T22:46:00Z">
            <w:rPr>
              <w:rFonts w:ascii="Bookman Old Style" w:hAnsi="Bookman Old Style"/>
              <w:i/>
              <w:iCs/>
              <w:sz w:val="32"/>
              <w:szCs w:val="32"/>
              <w:u w:val="single"/>
            </w:rPr>
          </w:rPrChange>
        </w:rPr>
        <w:t>et the sound that saved a wretch like me. I once was lost</w:t>
      </w:r>
      <w:r w:rsidR="00FD26F1" w:rsidRPr="009D76D8">
        <w:rPr>
          <w:rFonts w:ascii="Bookman Old Style" w:hAnsi="Bookman Old Style"/>
          <w:i/>
          <w:iCs/>
          <w:szCs w:val="24"/>
          <w:u w:val="single"/>
          <w:rPrChange w:id="904" w:author="Ashley Frank" w:date="2024-12-20T22:46:00Z">
            <w:rPr>
              <w:rFonts w:ascii="Bookman Old Style" w:hAnsi="Bookman Old Style"/>
              <w:i/>
              <w:iCs/>
              <w:sz w:val="32"/>
              <w:szCs w:val="32"/>
              <w:u w:val="single"/>
            </w:rPr>
          </w:rPrChange>
        </w:rPr>
        <w:t>,</w:t>
      </w:r>
      <w:r w:rsidR="003618C6" w:rsidRPr="009D76D8">
        <w:rPr>
          <w:rFonts w:ascii="Bookman Old Style" w:hAnsi="Bookman Old Style"/>
          <w:i/>
          <w:iCs/>
          <w:szCs w:val="24"/>
          <w:u w:val="single"/>
          <w:rPrChange w:id="905" w:author="Ashley Frank" w:date="2024-12-20T22:46:00Z">
            <w:rPr>
              <w:rFonts w:ascii="Bookman Old Style" w:hAnsi="Bookman Old Style"/>
              <w:i/>
              <w:iCs/>
              <w:sz w:val="32"/>
              <w:szCs w:val="32"/>
              <w:u w:val="single"/>
            </w:rPr>
          </w:rPrChange>
        </w:rPr>
        <w:t xml:space="preserve"> but now I’m found, was blind</w:t>
      </w:r>
      <w:r w:rsidR="00FD26F1" w:rsidRPr="009D76D8">
        <w:rPr>
          <w:rFonts w:ascii="Bookman Old Style" w:hAnsi="Bookman Old Style"/>
          <w:i/>
          <w:iCs/>
          <w:szCs w:val="24"/>
          <w:u w:val="single"/>
          <w:rPrChange w:id="906" w:author="Ashley Frank" w:date="2024-12-20T22:46:00Z">
            <w:rPr>
              <w:rFonts w:ascii="Bookman Old Style" w:hAnsi="Bookman Old Style"/>
              <w:i/>
              <w:iCs/>
              <w:sz w:val="32"/>
              <w:szCs w:val="32"/>
              <w:u w:val="single"/>
            </w:rPr>
          </w:rPrChange>
        </w:rPr>
        <w:t>,</w:t>
      </w:r>
      <w:r w:rsidR="003618C6" w:rsidRPr="009D76D8">
        <w:rPr>
          <w:rFonts w:ascii="Bookman Old Style" w:hAnsi="Bookman Old Style"/>
          <w:i/>
          <w:iCs/>
          <w:szCs w:val="24"/>
          <w:u w:val="single"/>
          <w:rPrChange w:id="907" w:author="Ashley Frank" w:date="2024-12-20T22:46:00Z">
            <w:rPr>
              <w:rFonts w:ascii="Bookman Old Style" w:hAnsi="Bookman Old Style"/>
              <w:i/>
              <w:iCs/>
              <w:sz w:val="32"/>
              <w:szCs w:val="32"/>
              <w:u w:val="single"/>
            </w:rPr>
          </w:rPrChange>
        </w:rPr>
        <w:t xml:space="preserve"> but now I see.</w:t>
      </w:r>
      <w:r w:rsidR="003618C6" w:rsidRPr="009D76D8">
        <w:rPr>
          <w:rFonts w:ascii="Bookman Old Style" w:hAnsi="Bookman Old Style"/>
          <w:szCs w:val="24"/>
          <w:rPrChange w:id="908" w:author="Ashley Frank" w:date="2024-12-20T22:46:00Z">
            <w:rPr>
              <w:rFonts w:ascii="Bookman Old Style" w:hAnsi="Bookman Old Style"/>
              <w:sz w:val="32"/>
              <w:szCs w:val="32"/>
            </w:rPr>
          </w:rPrChange>
        </w:rPr>
        <w:t xml:space="preserve"> </w:t>
      </w:r>
      <w:r w:rsidR="003618C6" w:rsidRPr="009D76D8">
        <w:rPr>
          <w:rFonts w:ascii="Bookman Old Style" w:hAnsi="Bookman Old Style"/>
          <w:szCs w:val="24"/>
          <w:rPrChange w:id="909" w:author="Ashley Frank" w:date="2024-12-20T22:46:00Z">
            <w:rPr>
              <w:rFonts w:ascii="Bookman Old Style" w:hAnsi="Bookman Old Style"/>
              <w:sz w:val="18"/>
              <w:szCs w:val="18"/>
            </w:rPr>
          </w:rPrChange>
        </w:rPr>
        <w:t>(</w:t>
      </w:r>
      <w:r w:rsidR="00664ADE" w:rsidRPr="009D76D8">
        <w:rPr>
          <w:szCs w:val="24"/>
        </w:rPr>
        <w:fldChar w:fldCharType="begin"/>
      </w:r>
      <w:r w:rsidR="00664ADE" w:rsidRPr="005416AF">
        <w:rPr>
          <w:szCs w:val="24"/>
        </w:rPr>
        <w:instrText xml:space="preserve"> HYPERLINK "https://www.songlyrics.com/amazing-grace/amazing-grace-lyrics/" </w:instrText>
      </w:r>
      <w:r w:rsidR="00664ADE" w:rsidRPr="009D76D8">
        <w:rPr>
          <w:szCs w:val="24"/>
        </w:rPr>
        <w:fldChar w:fldCharType="separate"/>
      </w:r>
      <w:r w:rsidR="003618C6" w:rsidRPr="009D76D8">
        <w:rPr>
          <w:rStyle w:val="Hyperlink"/>
          <w:rFonts w:ascii="Bookman Old Style" w:hAnsi="Bookman Old Style"/>
          <w:szCs w:val="24"/>
          <w:rPrChange w:id="910" w:author="Ashley Frank" w:date="2024-12-20T22:46:00Z">
            <w:rPr>
              <w:rStyle w:val="Hyperlink"/>
              <w:rFonts w:ascii="Bookman Old Style" w:hAnsi="Bookman Old Style"/>
              <w:sz w:val="18"/>
              <w:szCs w:val="18"/>
            </w:rPr>
          </w:rPrChange>
        </w:rPr>
        <w:t>AMAZING GRACE - AMAZING GRACE LYRICS (songlyrics.com)</w:t>
      </w:r>
      <w:r w:rsidR="00664ADE" w:rsidRPr="009D76D8">
        <w:rPr>
          <w:rStyle w:val="Hyperlink"/>
          <w:rFonts w:ascii="Bookman Old Style" w:hAnsi="Bookman Old Style"/>
          <w:szCs w:val="24"/>
          <w:rPrChange w:id="911" w:author="Ashley Frank" w:date="2024-12-20T22:46:00Z">
            <w:rPr>
              <w:rStyle w:val="Hyperlink"/>
              <w:rFonts w:ascii="Bookman Old Style" w:hAnsi="Bookman Old Style"/>
              <w:sz w:val="18"/>
              <w:szCs w:val="18"/>
            </w:rPr>
          </w:rPrChange>
        </w:rPr>
        <w:fldChar w:fldCharType="end"/>
      </w:r>
      <w:r w:rsidR="003618C6" w:rsidRPr="005416AF">
        <w:rPr>
          <w:rFonts w:ascii="Bookman Old Style" w:hAnsi="Bookman Old Style"/>
          <w:szCs w:val="24"/>
        </w:rPr>
        <w:t>)</w:t>
      </w:r>
    </w:p>
    <w:p w14:paraId="008BEBC1" w14:textId="4E3E8157" w:rsidR="00B84A20" w:rsidRPr="009D76D8" w:rsidRDefault="003618C6" w:rsidP="00757A99">
      <w:pPr>
        <w:pStyle w:val="BodyText"/>
        <w:rPr>
          <w:rFonts w:ascii="Bookman Old Style" w:hAnsi="Bookman Old Style"/>
          <w:szCs w:val="24"/>
          <w:rPrChange w:id="912" w:author="Ashley Frank" w:date="2024-12-20T22:46:00Z">
            <w:rPr>
              <w:rFonts w:ascii="Bookman Old Style" w:hAnsi="Bookman Old Style"/>
              <w:sz w:val="32"/>
              <w:szCs w:val="32"/>
            </w:rPr>
          </w:rPrChange>
        </w:rPr>
      </w:pPr>
      <w:r w:rsidRPr="009D76D8">
        <w:rPr>
          <w:rFonts w:ascii="Bookman Old Style" w:hAnsi="Bookman Old Style"/>
          <w:szCs w:val="24"/>
          <w:rPrChange w:id="913" w:author="Ashley Frank" w:date="2024-12-20T22:46:00Z">
            <w:rPr>
              <w:rFonts w:ascii="Bookman Old Style" w:hAnsi="Bookman Old Style"/>
              <w:sz w:val="32"/>
              <w:szCs w:val="32"/>
            </w:rPr>
          </w:rPrChange>
        </w:rPr>
        <w:t>T</w:t>
      </w:r>
      <w:r w:rsidR="00D62F03" w:rsidRPr="009D76D8">
        <w:rPr>
          <w:rFonts w:ascii="Bookman Old Style" w:hAnsi="Bookman Old Style"/>
          <w:szCs w:val="24"/>
          <w:rPrChange w:id="914" w:author="Ashley Frank" w:date="2024-12-20T22:46:00Z">
            <w:rPr>
              <w:rFonts w:ascii="Bookman Old Style" w:hAnsi="Bookman Old Style"/>
              <w:sz w:val="32"/>
              <w:szCs w:val="32"/>
            </w:rPr>
          </w:rPrChange>
        </w:rPr>
        <w:t>heir sins had been forgiven</w:t>
      </w:r>
      <w:ins w:id="915" w:author="Ashley Frank" w:date="2024-12-21T03:42:00Z">
        <w:r w:rsidR="00B312E4">
          <w:rPr>
            <w:rFonts w:ascii="Bookman Old Style" w:hAnsi="Bookman Old Style"/>
            <w:szCs w:val="24"/>
          </w:rPr>
          <w:t>,</w:t>
        </w:r>
      </w:ins>
      <w:del w:id="916" w:author="Ashley Frank" w:date="2024-12-19T23:29:00Z">
        <w:r w:rsidR="00D62F03" w:rsidRPr="009D76D8" w:rsidDel="0075562A">
          <w:rPr>
            <w:rFonts w:ascii="Bookman Old Style" w:hAnsi="Bookman Old Style"/>
            <w:szCs w:val="24"/>
            <w:rPrChange w:id="917" w:author="Ashley Frank" w:date="2024-12-20T22:46:00Z">
              <w:rPr>
                <w:rFonts w:ascii="Bookman Old Style" w:hAnsi="Bookman Old Style"/>
                <w:sz w:val="32"/>
                <w:szCs w:val="32"/>
              </w:rPr>
            </w:rPrChange>
          </w:rPr>
          <w:delText>. The new</w:delText>
        </w:r>
      </w:del>
      <w:ins w:id="918" w:author="Ashley Frank" w:date="2024-12-19T23:29:00Z">
        <w:r w:rsidR="0075562A" w:rsidRPr="009D76D8">
          <w:rPr>
            <w:rFonts w:ascii="Bookman Old Style" w:hAnsi="Bookman Old Style"/>
            <w:szCs w:val="24"/>
            <w:rPrChange w:id="919" w:author="Ashley Frank" w:date="2024-12-20T22:46:00Z">
              <w:rPr>
                <w:rFonts w:ascii="Bookman Old Style" w:hAnsi="Bookman Old Style"/>
                <w:sz w:val="32"/>
                <w:szCs w:val="32"/>
              </w:rPr>
            </w:rPrChange>
          </w:rPr>
          <w:t xml:space="preserve"> and the new</w:t>
        </w:r>
      </w:ins>
      <w:r w:rsidR="00D62F03" w:rsidRPr="009D76D8">
        <w:rPr>
          <w:rFonts w:ascii="Bookman Old Style" w:hAnsi="Bookman Old Style"/>
          <w:szCs w:val="24"/>
          <w:rPrChange w:id="920" w:author="Ashley Frank" w:date="2024-12-20T22:46:00Z">
            <w:rPr>
              <w:rFonts w:ascii="Bookman Old Style" w:hAnsi="Bookman Old Style"/>
              <w:sz w:val="32"/>
              <w:szCs w:val="32"/>
            </w:rPr>
          </w:rPrChange>
        </w:rPr>
        <w:t xml:space="preserve"> clothes represented that God had accepted their worship</w:t>
      </w:r>
      <w:ins w:id="921" w:author="Ashley Frank" w:date="2024-12-19T23:29:00Z">
        <w:r w:rsidR="0075562A" w:rsidRPr="009D76D8">
          <w:rPr>
            <w:rFonts w:ascii="Bookman Old Style" w:hAnsi="Bookman Old Style"/>
            <w:szCs w:val="24"/>
            <w:rPrChange w:id="922" w:author="Ashley Frank" w:date="2024-12-20T22:46:00Z">
              <w:rPr>
                <w:rFonts w:ascii="Bookman Old Style" w:hAnsi="Bookman Old Style"/>
                <w:sz w:val="32"/>
                <w:szCs w:val="32"/>
              </w:rPr>
            </w:rPrChange>
          </w:rPr>
          <w:t xml:space="preserve">, </w:t>
        </w:r>
      </w:ins>
      <w:del w:id="923" w:author="Ashley Frank" w:date="2024-12-19T23:29:00Z">
        <w:r w:rsidR="00D62F03" w:rsidRPr="009D76D8" w:rsidDel="0075562A">
          <w:rPr>
            <w:rFonts w:ascii="Bookman Old Style" w:hAnsi="Bookman Old Style"/>
            <w:szCs w:val="24"/>
            <w:rPrChange w:id="924" w:author="Ashley Frank" w:date="2024-12-20T22:46:00Z">
              <w:rPr>
                <w:rFonts w:ascii="Bookman Old Style" w:hAnsi="Bookman Old Style"/>
                <w:sz w:val="32"/>
                <w:szCs w:val="32"/>
              </w:rPr>
            </w:rPrChange>
          </w:rPr>
          <w:delText xml:space="preserve"> and accepted their </w:delText>
        </w:r>
      </w:del>
      <w:r w:rsidR="00D62F03" w:rsidRPr="009D76D8">
        <w:rPr>
          <w:rFonts w:ascii="Bookman Old Style" w:hAnsi="Bookman Old Style"/>
          <w:szCs w:val="24"/>
          <w:rPrChange w:id="925" w:author="Ashley Frank" w:date="2024-12-20T22:46:00Z">
            <w:rPr>
              <w:rFonts w:ascii="Bookman Old Style" w:hAnsi="Bookman Old Style"/>
              <w:sz w:val="32"/>
              <w:szCs w:val="32"/>
            </w:rPr>
          </w:rPrChange>
        </w:rPr>
        <w:t>humility</w:t>
      </w:r>
      <w:r w:rsidR="00FD26F1" w:rsidRPr="009D76D8">
        <w:rPr>
          <w:rFonts w:ascii="Bookman Old Style" w:hAnsi="Bookman Old Style"/>
          <w:szCs w:val="24"/>
          <w:rPrChange w:id="926" w:author="Ashley Frank" w:date="2024-12-20T22:46:00Z">
            <w:rPr>
              <w:rFonts w:ascii="Bookman Old Style" w:hAnsi="Bookman Old Style"/>
              <w:sz w:val="32"/>
              <w:szCs w:val="32"/>
            </w:rPr>
          </w:rPrChange>
        </w:rPr>
        <w:t>,</w:t>
      </w:r>
      <w:r w:rsidR="00D62F03" w:rsidRPr="009D76D8">
        <w:rPr>
          <w:rFonts w:ascii="Bookman Old Style" w:hAnsi="Bookman Old Style"/>
          <w:szCs w:val="24"/>
          <w:rPrChange w:id="927" w:author="Ashley Frank" w:date="2024-12-20T22:46:00Z">
            <w:rPr>
              <w:rFonts w:ascii="Bookman Old Style" w:hAnsi="Bookman Old Style"/>
              <w:sz w:val="32"/>
              <w:szCs w:val="32"/>
            </w:rPr>
          </w:rPrChange>
        </w:rPr>
        <w:t xml:space="preserve"> </w:t>
      </w:r>
      <w:ins w:id="928" w:author="Ashley Frank" w:date="2024-12-19T23:29:00Z">
        <w:r w:rsidR="0075562A" w:rsidRPr="009D76D8">
          <w:rPr>
            <w:rFonts w:ascii="Bookman Old Style" w:hAnsi="Bookman Old Style"/>
            <w:szCs w:val="24"/>
            <w:rPrChange w:id="929" w:author="Ashley Frank" w:date="2024-12-20T22:46:00Z">
              <w:rPr>
                <w:rFonts w:ascii="Bookman Old Style" w:hAnsi="Bookman Old Style"/>
                <w:sz w:val="32"/>
                <w:szCs w:val="32"/>
              </w:rPr>
            </w:rPrChange>
          </w:rPr>
          <w:t xml:space="preserve">and </w:t>
        </w:r>
      </w:ins>
      <w:del w:id="930" w:author="Ashley Frank" w:date="2024-12-19T23:29:00Z">
        <w:r w:rsidR="00D62F03" w:rsidRPr="009D76D8" w:rsidDel="0075562A">
          <w:rPr>
            <w:rFonts w:ascii="Bookman Old Style" w:hAnsi="Bookman Old Style"/>
            <w:szCs w:val="24"/>
            <w:rPrChange w:id="931" w:author="Ashley Frank" w:date="2024-12-20T22:46:00Z">
              <w:rPr>
                <w:rFonts w:ascii="Bookman Old Style" w:hAnsi="Bookman Old Style"/>
                <w:sz w:val="32"/>
                <w:szCs w:val="32"/>
              </w:rPr>
            </w:rPrChange>
          </w:rPr>
          <w:delText xml:space="preserve">and accept their </w:delText>
        </w:r>
      </w:del>
      <w:r w:rsidR="00D62F03" w:rsidRPr="009D76D8">
        <w:rPr>
          <w:rFonts w:ascii="Bookman Old Style" w:hAnsi="Bookman Old Style"/>
          <w:szCs w:val="24"/>
          <w:rPrChange w:id="932" w:author="Ashley Frank" w:date="2024-12-20T22:46:00Z">
            <w:rPr>
              <w:rFonts w:ascii="Bookman Old Style" w:hAnsi="Bookman Old Style"/>
              <w:sz w:val="32"/>
              <w:szCs w:val="32"/>
            </w:rPr>
          </w:rPrChange>
        </w:rPr>
        <w:t xml:space="preserve">trust in God.  </w:t>
      </w:r>
    </w:p>
    <w:p w14:paraId="2ABF1F20" w14:textId="7BCC4C23" w:rsidR="006F1668" w:rsidRPr="009D76D8" w:rsidRDefault="0075562A" w:rsidP="00757A99">
      <w:pPr>
        <w:pStyle w:val="BodyText"/>
        <w:rPr>
          <w:rFonts w:ascii="Bookman Old Style" w:hAnsi="Bookman Old Style"/>
          <w:szCs w:val="24"/>
          <w:rPrChange w:id="933" w:author="Ashley Frank" w:date="2024-12-20T22:46:00Z">
            <w:rPr>
              <w:rFonts w:ascii="Bookman Old Style" w:hAnsi="Bookman Old Style"/>
              <w:sz w:val="32"/>
              <w:szCs w:val="32"/>
            </w:rPr>
          </w:rPrChange>
        </w:rPr>
      </w:pPr>
      <w:ins w:id="934" w:author="Ashley Frank" w:date="2024-12-19T23:29:00Z">
        <w:r w:rsidRPr="009D76D8">
          <w:rPr>
            <w:rFonts w:ascii="Bookman Old Style" w:hAnsi="Bookman Old Style"/>
            <w:szCs w:val="24"/>
            <w:rPrChange w:id="935" w:author="Ashley Frank" w:date="2024-12-20T22:46:00Z">
              <w:rPr>
                <w:rFonts w:ascii="Bookman Old Style" w:hAnsi="Bookman Old Style"/>
                <w:sz w:val="32"/>
                <w:szCs w:val="32"/>
              </w:rPr>
            </w:rPrChange>
          </w:rPr>
          <w:t xml:space="preserve">We aren’t </w:t>
        </w:r>
      </w:ins>
      <w:ins w:id="936" w:author="Ashley Frank" w:date="2024-12-19T23:30:00Z">
        <w:r w:rsidRPr="009D76D8">
          <w:rPr>
            <w:rFonts w:ascii="Bookman Old Style" w:hAnsi="Bookman Old Style"/>
            <w:szCs w:val="24"/>
            <w:rPrChange w:id="937" w:author="Ashley Frank" w:date="2024-12-20T22:46:00Z">
              <w:rPr>
                <w:rFonts w:ascii="Bookman Old Style" w:hAnsi="Bookman Old Style"/>
                <w:sz w:val="32"/>
                <w:szCs w:val="32"/>
              </w:rPr>
            </w:rPrChange>
          </w:rPr>
          <w:t xml:space="preserve">really that different </w:t>
        </w:r>
      </w:ins>
      <w:del w:id="938" w:author="Ashley Frank" w:date="2024-12-19T23:29:00Z">
        <w:r w:rsidR="002C4A2E" w:rsidRPr="009D76D8" w:rsidDel="0075562A">
          <w:rPr>
            <w:rFonts w:ascii="Bookman Old Style" w:hAnsi="Bookman Old Style"/>
            <w:szCs w:val="24"/>
            <w:rPrChange w:id="939" w:author="Ashley Frank" w:date="2024-12-20T22:46:00Z">
              <w:rPr>
                <w:rFonts w:ascii="Bookman Old Style" w:hAnsi="Bookman Old Style"/>
                <w:sz w:val="32"/>
                <w:szCs w:val="32"/>
              </w:rPr>
            </w:rPrChange>
          </w:rPr>
          <w:delText>We</w:delText>
        </w:r>
        <w:r w:rsidR="006F1668" w:rsidRPr="009D76D8" w:rsidDel="0075562A">
          <w:rPr>
            <w:rFonts w:ascii="Bookman Old Style" w:hAnsi="Bookman Old Style"/>
            <w:szCs w:val="24"/>
            <w:rPrChange w:id="940" w:author="Ashley Frank" w:date="2024-12-20T22:46:00Z">
              <w:rPr>
                <w:rFonts w:ascii="Bookman Old Style" w:hAnsi="Bookman Old Style"/>
                <w:sz w:val="32"/>
                <w:szCs w:val="32"/>
              </w:rPr>
            </w:rPrChange>
          </w:rPr>
          <w:delText xml:space="preserve"> </w:delText>
        </w:r>
      </w:del>
      <w:ins w:id="941" w:author="Ashley Frank" w:date="2024-12-19T23:30:00Z">
        <w:r w:rsidRPr="009D76D8">
          <w:rPr>
            <w:rFonts w:ascii="Bookman Old Style" w:hAnsi="Bookman Old Style"/>
            <w:szCs w:val="24"/>
            <w:rPrChange w:id="942" w:author="Ashley Frank" w:date="2024-12-20T22:46:00Z">
              <w:rPr>
                <w:rFonts w:ascii="Bookman Old Style" w:hAnsi="Bookman Old Style"/>
                <w:sz w:val="32"/>
                <w:szCs w:val="32"/>
              </w:rPr>
            </w:rPrChange>
          </w:rPr>
          <w:t xml:space="preserve">from </w:t>
        </w:r>
      </w:ins>
      <w:del w:id="943" w:author="Ashley Frank" w:date="2024-12-19T23:30:00Z">
        <w:r w:rsidR="006F1668" w:rsidRPr="009D76D8" w:rsidDel="0075562A">
          <w:rPr>
            <w:rFonts w:ascii="Bookman Old Style" w:hAnsi="Bookman Old Style"/>
            <w:szCs w:val="24"/>
            <w:rPrChange w:id="944" w:author="Ashley Frank" w:date="2024-12-20T22:46:00Z">
              <w:rPr>
                <w:rFonts w:ascii="Bookman Old Style" w:hAnsi="Bookman Old Style"/>
                <w:sz w:val="32"/>
                <w:szCs w:val="32"/>
              </w:rPr>
            </w:rPrChange>
          </w:rPr>
          <w:delText>are like that</w:delText>
        </w:r>
        <w:r w:rsidR="00FD26F1" w:rsidRPr="009D76D8" w:rsidDel="0075562A">
          <w:rPr>
            <w:rFonts w:ascii="Bookman Old Style" w:hAnsi="Bookman Old Style"/>
            <w:szCs w:val="24"/>
            <w:rPrChange w:id="945" w:author="Ashley Frank" w:date="2024-12-20T22:46:00Z">
              <w:rPr>
                <w:rFonts w:ascii="Bookman Old Style" w:hAnsi="Bookman Old Style"/>
                <w:sz w:val="32"/>
                <w:szCs w:val="32"/>
              </w:rPr>
            </w:rPrChange>
          </w:rPr>
          <w:delText>,</w:delText>
        </w:r>
        <w:r w:rsidR="006F1668" w:rsidRPr="009D76D8" w:rsidDel="0075562A">
          <w:rPr>
            <w:rFonts w:ascii="Bookman Old Style" w:hAnsi="Bookman Old Style"/>
            <w:szCs w:val="24"/>
            <w:rPrChange w:id="946" w:author="Ashley Frank" w:date="2024-12-20T22:46:00Z">
              <w:rPr>
                <w:rFonts w:ascii="Bookman Old Style" w:hAnsi="Bookman Old Style"/>
                <w:sz w:val="32"/>
                <w:szCs w:val="32"/>
              </w:rPr>
            </w:rPrChange>
          </w:rPr>
          <w:delText xml:space="preserve"> </w:delText>
        </w:r>
      </w:del>
      <w:r w:rsidR="006F1668" w:rsidRPr="009D76D8">
        <w:rPr>
          <w:rFonts w:ascii="Bookman Old Style" w:hAnsi="Bookman Old Style"/>
          <w:szCs w:val="24"/>
          <w:rPrChange w:id="947" w:author="Ashley Frank" w:date="2024-12-20T22:46:00Z">
            <w:rPr>
              <w:rFonts w:ascii="Bookman Old Style" w:hAnsi="Bookman Old Style"/>
              <w:sz w:val="32"/>
              <w:szCs w:val="32"/>
            </w:rPr>
          </w:rPrChange>
        </w:rPr>
        <w:t xml:space="preserve">Joshua. </w:t>
      </w:r>
      <w:r w:rsidR="002C4A2E" w:rsidRPr="009D76D8">
        <w:rPr>
          <w:rFonts w:ascii="Bookman Old Style" w:hAnsi="Bookman Old Style"/>
          <w:szCs w:val="24"/>
          <w:rPrChange w:id="948" w:author="Ashley Frank" w:date="2024-12-20T22:46:00Z">
            <w:rPr>
              <w:rFonts w:ascii="Bookman Old Style" w:hAnsi="Bookman Old Style"/>
              <w:sz w:val="32"/>
              <w:szCs w:val="32"/>
            </w:rPr>
          </w:rPrChange>
        </w:rPr>
        <w:t>We</w:t>
      </w:r>
      <w:r w:rsidR="006F1668" w:rsidRPr="009D76D8">
        <w:rPr>
          <w:rFonts w:ascii="Bookman Old Style" w:hAnsi="Bookman Old Style"/>
          <w:szCs w:val="24"/>
          <w:rPrChange w:id="949" w:author="Ashley Frank" w:date="2024-12-20T22:46:00Z">
            <w:rPr>
              <w:rFonts w:ascii="Bookman Old Style" w:hAnsi="Bookman Old Style"/>
              <w:sz w:val="32"/>
              <w:szCs w:val="32"/>
            </w:rPr>
          </w:rPrChange>
        </w:rPr>
        <w:t xml:space="preserve"> are standing before a holy </w:t>
      </w:r>
      <w:r w:rsidR="003618C6" w:rsidRPr="009D76D8">
        <w:rPr>
          <w:rFonts w:ascii="Bookman Old Style" w:hAnsi="Bookman Old Style"/>
          <w:szCs w:val="24"/>
          <w:rPrChange w:id="950" w:author="Ashley Frank" w:date="2024-12-20T22:46:00Z">
            <w:rPr>
              <w:rFonts w:ascii="Bookman Old Style" w:hAnsi="Bookman Old Style"/>
              <w:sz w:val="32"/>
              <w:szCs w:val="32"/>
            </w:rPr>
          </w:rPrChange>
        </w:rPr>
        <w:t>God,</w:t>
      </w:r>
      <w:r w:rsidR="006F1668" w:rsidRPr="009D76D8">
        <w:rPr>
          <w:rFonts w:ascii="Bookman Old Style" w:hAnsi="Bookman Old Style"/>
          <w:szCs w:val="24"/>
          <w:rPrChange w:id="951" w:author="Ashley Frank" w:date="2024-12-20T22:46:00Z">
            <w:rPr>
              <w:rFonts w:ascii="Bookman Old Style" w:hAnsi="Bookman Old Style"/>
              <w:sz w:val="32"/>
              <w:szCs w:val="32"/>
            </w:rPr>
          </w:rPrChange>
        </w:rPr>
        <w:t xml:space="preserve"> filthy dirty</w:t>
      </w:r>
      <w:r w:rsidR="00FD26F1" w:rsidRPr="009D76D8">
        <w:rPr>
          <w:rFonts w:ascii="Bookman Old Style" w:hAnsi="Bookman Old Style"/>
          <w:szCs w:val="24"/>
          <w:rPrChange w:id="952" w:author="Ashley Frank" w:date="2024-12-20T22:46:00Z">
            <w:rPr>
              <w:rFonts w:ascii="Bookman Old Style" w:hAnsi="Bookman Old Style"/>
              <w:sz w:val="32"/>
              <w:szCs w:val="32"/>
            </w:rPr>
          </w:rPrChange>
        </w:rPr>
        <w:t>,</w:t>
      </w:r>
      <w:r w:rsidR="006F1668" w:rsidRPr="009D76D8">
        <w:rPr>
          <w:rFonts w:ascii="Bookman Old Style" w:hAnsi="Bookman Old Style"/>
          <w:szCs w:val="24"/>
          <w:rPrChange w:id="953" w:author="Ashley Frank" w:date="2024-12-20T22:46:00Z">
            <w:rPr>
              <w:rFonts w:ascii="Bookman Old Style" w:hAnsi="Bookman Old Style"/>
              <w:sz w:val="32"/>
              <w:szCs w:val="32"/>
            </w:rPr>
          </w:rPrChange>
        </w:rPr>
        <w:t xml:space="preserve"> with no way out of sin and nothing to bargain with. </w:t>
      </w:r>
      <w:r w:rsidR="002C4A2E" w:rsidRPr="009D76D8">
        <w:rPr>
          <w:rFonts w:ascii="Bookman Old Style" w:hAnsi="Bookman Old Style"/>
          <w:szCs w:val="24"/>
          <w:rPrChange w:id="954" w:author="Ashley Frank" w:date="2024-12-20T22:46:00Z">
            <w:rPr>
              <w:rFonts w:ascii="Bookman Old Style" w:hAnsi="Bookman Old Style"/>
              <w:sz w:val="32"/>
              <w:szCs w:val="32"/>
            </w:rPr>
          </w:rPrChange>
        </w:rPr>
        <w:t>We</w:t>
      </w:r>
      <w:r w:rsidR="006F1668" w:rsidRPr="009D76D8">
        <w:rPr>
          <w:rFonts w:ascii="Bookman Old Style" w:hAnsi="Bookman Old Style"/>
          <w:szCs w:val="24"/>
          <w:rPrChange w:id="955" w:author="Ashley Frank" w:date="2024-12-20T22:46:00Z">
            <w:rPr>
              <w:rFonts w:ascii="Bookman Old Style" w:hAnsi="Bookman Old Style"/>
              <w:sz w:val="32"/>
              <w:szCs w:val="32"/>
            </w:rPr>
          </w:rPrChange>
        </w:rPr>
        <w:t xml:space="preserve"> have not gotten to that point where </w:t>
      </w:r>
      <w:r w:rsidR="00F823D5" w:rsidRPr="009D76D8">
        <w:rPr>
          <w:rFonts w:ascii="Bookman Old Style" w:hAnsi="Bookman Old Style"/>
          <w:szCs w:val="24"/>
          <w:rPrChange w:id="956"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957" w:author="Ashley Frank" w:date="2024-12-20T22:46:00Z">
            <w:rPr>
              <w:rFonts w:ascii="Bookman Old Style" w:hAnsi="Bookman Old Style"/>
              <w:sz w:val="32"/>
              <w:szCs w:val="32"/>
            </w:rPr>
          </w:rPrChange>
        </w:rPr>
        <w:t>e</w:t>
      </w:r>
      <w:r w:rsidR="006F1668" w:rsidRPr="009D76D8">
        <w:rPr>
          <w:rFonts w:ascii="Bookman Old Style" w:hAnsi="Bookman Old Style"/>
          <w:szCs w:val="24"/>
          <w:rPrChange w:id="958" w:author="Ashley Frank" w:date="2024-12-20T22:46:00Z">
            <w:rPr>
              <w:rFonts w:ascii="Bookman Old Style" w:hAnsi="Bookman Old Style"/>
              <w:sz w:val="32"/>
              <w:szCs w:val="32"/>
            </w:rPr>
          </w:rPrChange>
        </w:rPr>
        <w:t xml:space="preserve"> get to move on from that depiction in our li</w:t>
      </w:r>
      <w:r w:rsidR="00F823D5" w:rsidRPr="009D76D8">
        <w:rPr>
          <w:rFonts w:ascii="Bookman Old Style" w:hAnsi="Bookman Old Style"/>
          <w:szCs w:val="24"/>
          <w:rPrChange w:id="959" w:author="Ashley Frank" w:date="2024-12-20T22:46:00Z">
            <w:rPr>
              <w:rFonts w:ascii="Bookman Old Style" w:hAnsi="Bookman Old Style"/>
              <w:sz w:val="32"/>
              <w:szCs w:val="32"/>
            </w:rPr>
          </w:rPrChange>
        </w:rPr>
        <w:t>ves</w:t>
      </w:r>
      <w:r w:rsidR="006F1668" w:rsidRPr="009D76D8">
        <w:rPr>
          <w:rFonts w:ascii="Bookman Old Style" w:hAnsi="Bookman Old Style"/>
          <w:szCs w:val="24"/>
          <w:rPrChange w:id="960" w:author="Ashley Frank" w:date="2024-12-20T22:46:00Z">
            <w:rPr>
              <w:rFonts w:ascii="Bookman Old Style" w:hAnsi="Bookman Old Style"/>
              <w:sz w:val="32"/>
              <w:szCs w:val="32"/>
            </w:rPr>
          </w:rPrChange>
        </w:rPr>
        <w:t xml:space="preserve">. It is not </w:t>
      </w:r>
      <w:r w:rsidR="003618C6" w:rsidRPr="009D76D8">
        <w:rPr>
          <w:rFonts w:ascii="Bookman Old Style" w:hAnsi="Bookman Old Style"/>
          <w:szCs w:val="24"/>
          <w:rPrChange w:id="961" w:author="Ashley Frank" w:date="2024-12-20T22:46:00Z">
            <w:rPr>
              <w:rFonts w:ascii="Bookman Old Style" w:hAnsi="Bookman Old Style"/>
              <w:sz w:val="32"/>
              <w:szCs w:val="32"/>
            </w:rPr>
          </w:rPrChange>
        </w:rPr>
        <w:t>“</w:t>
      </w:r>
      <w:r w:rsidR="006F1668" w:rsidRPr="009D76D8">
        <w:rPr>
          <w:rFonts w:ascii="Bookman Old Style" w:hAnsi="Bookman Old Style"/>
          <w:szCs w:val="24"/>
          <w:rPrChange w:id="962" w:author="Ashley Frank" w:date="2024-12-20T22:46:00Z">
            <w:rPr>
              <w:rFonts w:ascii="Bookman Old Style" w:hAnsi="Bookman Old Style"/>
              <w:sz w:val="32"/>
              <w:szCs w:val="32"/>
            </w:rPr>
          </w:rPrChange>
        </w:rPr>
        <w:t>doom and gloom</w:t>
      </w:r>
      <w:r w:rsidR="003618C6" w:rsidRPr="009D76D8">
        <w:rPr>
          <w:rFonts w:ascii="Bookman Old Style" w:hAnsi="Bookman Old Style"/>
          <w:szCs w:val="24"/>
          <w:rPrChange w:id="963" w:author="Ashley Frank" w:date="2024-12-20T22:46:00Z">
            <w:rPr>
              <w:rFonts w:ascii="Bookman Old Style" w:hAnsi="Bookman Old Style"/>
              <w:sz w:val="32"/>
              <w:szCs w:val="32"/>
            </w:rPr>
          </w:rPrChange>
        </w:rPr>
        <w:t>”</w:t>
      </w:r>
      <w:r w:rsidR="006F1668" w:rsidRPr="009D76D8">
        <w:rPr>
          <w:rFonts w:ascii="Bookman Old Style" w:hAnsi="Bookman Old Style"/>
          <w:szCs w:val="24"/>
          <w:rPrChange w:id="964" w:author="Ashley Frank" w:date="2024-12-20T22:46:00Z">
            <w:rPr>
              <w:rFonts w:ascii="Bookman Old Style" w:hAnsi="Bookman Old Style"/>
              <w:sz w:val="32"/>
              <w:szCs w:val="32"/>
            </w:rPr>
          </w:rPrChange>
        </w:rPr>
        <w:t xml:space="preserve"> but glorious redemption. I think the gospel group The Winans said at best when they said</w:t>
      </w:r>
      <w:ins w:id="965" w:author="Ashley Frank" w:date="2024-12-19T23:30:00Z">
        <w:r w:rsidRPr="009D76D8">
          <w:rPr>
            <w:rFonts w:ascii="Bookman Old Style" w:hAnsi="Bookman Old Style"/>
            <w:szCs w:val="24"/>
            <w:rPrChange w:id="966" w:author="Ashley Frank" w:date="2024-12-20T22:46:00Z">
              <w:rPr>
                <w:rFonts w:ascii="Bookman Old Style" w:hAnsi="Bookman Old Style"/>
                <w:sz w:val="32"/>
                <w:szCs w:val="32"/>
              </w:rPr>
            </w:rPrChange>
          </w:rPr>
          <w:t>,</w:t>
        </w:r>
      </w:ins>
      <w:r w:rsidR="006F1668" w:rsidRPr="009D76D8">
        <w:rPr>
          <w:rFonts w:ascii="Bookman Old Style" w:hAnsi="Bookman Old Style"/>
          <w:szCs w:val="24"/>
          <w:rPrChange w:id="967" w:author="Ashley Frank" w:date="2024-12-20T22:46:00Z">
            <w:rPr>
              <w:rFonts w:ascii="Bookman Old Style" w:hAnsi="Bookman Old Style"/>
              <w:sz w:val="32"/>
              <w:szCs w:val="32"/>
            </w:rPr>
          </w:rPrChange>
        </w:rPr>
        <w:t xml:space="preserve"> </w:t>
      </w:r>
      <w:ins w:id="968" w:author="Ashley Frank" w:date="2024-12-19T23:30:00Z">
        <w:r w:rsidRPr="009D76D8">
          <w:rPr>
            <w:rFonts w:ascii="Bookman Old Style" w:hAnsi="Bookman Old Style"/>
            <w:szCs w:val="24"/>
            <w:rPrChange w:id="969" w:author="Ashley Frank" w:date="2024-12-20T22:46:00Z">
              <w:rPr>
                <w:rFonts w:ascii="Bookman Old Style" w:hAnsi="Bookman Old Style"/>
                <w:sz w:val="32"/>
                <w:szCs w:val="32"/>
              </w:rPr>
            </w:rPrChange>
          </w:rPr>
          <w:t>“</w:t>
        </w:r>
      </w:ins>
      <w:r w:rsidR="006F1668" w:rsidRPr="009D76D8">
        <w:rPr>
          <w:rFonts w:ascii="Bookman Old Style" w:hAnsi="Bookman Old Style"/>
          <w:szCs w:val="24"/>
          <w:rPrChange w:id="970" w:author="Ashley Frank" w:date="2024-12-20T22:46:00Z">
            <w:rPr>
              <w:rFonts w:ascii="Bookman Old Style" w:hAnsi="Bookman Old Style"/>
              <w:sz w:val="32"/>
              <w:szCs w:val="32"/>
            </w:rPr>
          </w:rPrChange>
        </w:rPr>
        <w:t>what can you know about being restored if he never lost your place</w:t>
      </w:r>
      <w:ins w:id="971" w:author="Ashley Frank" w:date="2024-12-19T23:30:00Z">
        <w:r w:rsidRPr="009D76D8">
          <w:rPr>
            <w:rFonts w:ascii="Bookman Old Style" w:hAnsi="Bookman Old Style"/>
            <w:szCs w:val="24"/>
            <w:rPrChange w:id="972" w:author="Ashley Frank" w:date="2024-12-20T22:46:00Z">
              <w:rPr>
                <w:rFonts w:ascii="Bookman Old Style" w:hAnsi="Bookman Old Style"/>
                <w:sz w:val="32"/>
                <w:szCs w:val="32"/>
              </w:rPr>
            </w:rPrChange>
          </w:rPr>
          <w:t>?”</w:t>
        </w:r>
      </w:ins>
      <w:del w:id="973" w:author="Ashley Frank" w:date="2024-12-19T23:30:00Z">
        <w:r w:rsidR="006F1668" w:rsidRPr="009D76D8" w:rsidDel="0075562A">
          <w:rPr>
            <w:rFonts w:ascii="Bookman Old Style" w:hAnsi="Bookman Old Style"/>
            <w:szCs w:val="24"/>
            <w:rPrChange w:id="974" w:author="Ashley Frank" w:date="2024-12-20T22:46:00Z">
              <w:rPr>
                <w:rFonts w:ascii="Bookman Old Style" w:hAnsi="Bookman Old Style"/>
                <w:sz w:val="32"/>
                <w:szCs w:val="32"/>
              </w:rPr>
            </w:rPrChange>
          </w:rPr>
          <w:delText>.</w:delText>
        </w:r>
      </w:del>
      <w:r w:rsidR="006F1668" w:rsidRPr="009D76D8">
        <w:rPr>
          <w:rFonts w:ascii="Bookman Old Style" w:hAnsi="Bookman Old Style"/>
          <w:szCs w:val="24"/>
          <w:rPrChange w:id="975" w:author="Ashley Frank" w:date="2024-12-20T22:46:00Z">
            <w:rPr>
              <w:rFonts w:ascii="Bookman Old Style" w:hAnsi="Bookman Old Style"/>
              <w:sz w:val="32"/>
              <w:szCs w:val="32"/>
            </w:rPr>
          </w:rPrChange>
        </w:rPr>
        <w:t xml:space="preserve"> </w:t>
      </w:r>
      <w:del w:id="976" w:author="Ashley Frank" w:date="2024-12-19T23:31:00Z">
        <w:r w:rsidR="002C4A2E" w:rsidRPr="009D76D8" w:rsidDel="0075562A">
          <w:rPr>
            <w:rFonts w:ascii="Bookman Old Style" w:hAnsi="Bookman Old Style"/>
            <w:szCs w:val="24"/>
            <w:rPrChange w:id="977" w:author="Ashley Frank" w:date="2024-12-20T22:46:00Z">
              <w:rPr>
                <w:rFonts w:ascii="Bookman Old Style" w:hAnsi="Bookman Old Style"/>
                <w:sz w:val="32"/>
                <w:szCs w:val="32"/>
              </w:rPr>
            </w:rPrChange>
          </w:rPr>
          <w:delText>We</w:delText>
        </w:r>
        <w:r w:rsidR="006F1668" w:rsidRPr="009D76D8" w:rsidDel="0075562A">
          <w:rPr>
            <w:rFonts w:ascii="Bookman Old Style" w:hAnsi="Bookman Old Style"/>
            <w:szCs w:val="24"/>
            <w:rPrChange w:id="978" w:author="Ashley Frank" w:date="2024-12-20T22:46:00Z">
              <w:rPr>
                <w:rFonts w:ascii="Bookman Old Style" w:hAnsi="Bookman Old Style"/>
                <w:sz w:val="32"/>
                <w:szCs w:val="32"/>
              </w:rPr>
            </w:rPrChange>
          </w:rPr>
          <w:delText xml:space="preserve"> </w:delText>
        </w:r>
        <w:r w:rsidR="00A030BA" w:rsidRPr="009D76D8" w:rsidDel="0075562A">
          <w:rPr>
            <w:rFonts w:ascii="Bookman Old Style" w:hAnsi="Bookman Old Style"/>
            <w:szCs w:val="24"/>
            <w:rPrChange w:id="979" w:author="Ashley Frank" w:date="2024-12-20T22:46:00Z">
              <w:rPr>
                <w:rFonts w:ascii="Bookman Old Style" w:hAnsi="Bookman Old Style"/>
                <w:sz w:val="32"/>
                <w:szCs w:val="32"/>
              </w:rPr>
            </w:rPrChange>
          </w:rPr>
          <w:delText>must</w:delText>
        </w:r>
        <w:r w:rsidR="006F1668" w:rsidRPr="009D76D8" w:rsidDel="0075562A">
          <w:rPr>
            <w:rFonts w:ascii="Bookman Old Style" w:hAnsi="Bookman Old Style"/>
            <w:szCs w:val="24"/>
            <w:rPrChange w:id="980" w:author="Ashley Frank" w:date="2024-12-20T22:46:00Z">
              <w:rPr>
                <w:rFonts w:ascii="Bookman Old Style" w:hAnsi="Bookman Old Style"/>
                <w:sz w:val="32"/>
                <w:szCs w:val="32"/>
              </w:rPr>
            </w:rPrChange>
          </w:rPr>
          <w:delText xml:space="preserve"> understand that </w:delText>
        </w:r>
        <w:r w:rsidR="00F823D5" w:rsidRPr="009D76D8" w:rsidDel="0075562A">
          <w:rPr>
            <w:rFonts w:ascii="Bookman Old Style" w:hAnsi="Bookman Old Style"/>
            <w:szCs w:val="24"/>
            <w:rPrChange w:id="981" w:author="Ashley Frank" w:date="2024-12-20T22:46:00Z">
              <w:rPr>
                <w:rFonts w:ascii="Bookman Old Style" w:hAnsi="Bookman Old Style"/>
                <w:sz w:val="32"/>
                <w:szCs w:val="32"/>
              </w:rPr>
            </w:rPrChange>
          </w:rPr>
          <w:delText>w</w:delText>
        </w:r>
        <w:r w:rsidR="002C4A2E" w:rsidRPr="009D76D8" w:rsidDel="0075562A">
          <w:rPr>
            <w:rFonts w:ascii="Bookman Old Style" w:hAnsi="Bookman Old Style"/>
            <w:szCs w:val="24"/>
            <w:rPrChange w:id="982" w:author="Ashley Frank" w:date="2024-12-20T22:46:00Z">
              <w:rPr>
                <w:rFonts w:ascii="Bookman Old Style" w:hAnsi="Bookman Old Style"/>
                <w:sz w:val="32"/>
                <w:szCs w:val="32"/>
              </w:rPr>
            </w:rPrChange>
          </w:rPr>
          <w:delText>e</w:delText>
        </w:r>
        <w:r w:rsidR="006F1668" w:rsidRPr="009D76D8" w:rsidDel="0075562A">
          <w:rPr>
            <w:rFonts w:ascii="Bookman Old Style" w:hAnsi="Bookman Old Style"/>
            <w:szCs w:val="24"/>
            <w:rPrChange w:id="983" w:author="Ashley Frank" w:date="2024-12-20T22:46:00Z">
              <w:rPr>
                <w:rFonts w:ascii="Bookman Old Style" w:hAnsi="Bookman Old Style"/>
                <w:sz w:val="32"/>
                <w:szCs w:val="32"/>
              </w:rPr>
            </w:rPrChange>
          </w:rPr>
          <w:delText>'re like this</w:delText>
        </w:r>
        <w:r w:rsidR="00FD26F1" w:rsidRPr="009D76D8" w:rsidDel="0075562A">
          <w:rPr>
            <w:rFonts w:ascii="Bookman Old Style" w:hAnsi="Bookman Old Style"/>
            <w:szCs w:val="24"/>
            <w:rPrChange w:id="984" w:author="Ashley Frank" w:date="2024-12-20T22:46:00Z">
              <w:rPr>
                <w:rFonts w:ascii="Bookman Old Style" w:hAnsi="Bookman Old Style"/>
                <w:sz w:val="32"/>
                <w:szCs w:val="32"/>
              </w:rPr>
            </w:rPrChange>
          </w:rPr>
          <w:delText>,</w:delText>
        </w:r>
        <w:r w:rsidR="006F1668" w:rsidRPr="009D76D8" w:rsidDel="0075562A">
          <w:rPr>
            <w:rFonts w:ascii="Bookman Old Style" w:hAnsi="Bookman Old Style"/>
            <w:szCs w:val="24"/>
            <w:rPrChange w:id="985" w:author="Ashley Frank" w:date="2024-12-20T22:46:00Z">
              <w:rPr>
                <w:rFonts w:ascii="Bookman Old Style" w:hAnsi="Bookman Old Style"/>
                <w:sz w:val="32"/>
                <w:szCs w:val="32"/>
              </w:rPr>
            </w:rPrChange>
          </w:rPr>
          <w:delText xml:space="preserve"> Joshua and </w:delText>
        </w:r>
        <w:r w:rsidR="00F823D5" w:rsidRPr="009D76D8" w:rsidDel="0075562A">
          <w:rPr>
            <w:rFonts w:ascii="Bookman Old Style" w:hAnsi="Bookman Old Style"/>
            <w:szCs w:val="24"/>
            <w:rPrChange w:id="986" w:author="Ashley Frank" w:date="2024-12-20T22:46:00Z">
              <w:rPr>
                <w:rFonts w:ascii="Bookman Old Style" w:hAnsi="Bookman Old Style"/>
                <w:sz w:val="32"/>
                <w:szCs w:val="32"/>
              </w:rPr>
            </w:rPrChange>
          </w:rPr>
          <w:delText>w</w:delText>
        </w:r>
        <w:r w:rsidR="002C4A2E" w:rsidRPr="009D76D8" w:rsidDel="0075562A">
          <w:rPr>
            <w:rFonts w:ascii="Bookman Old Style" w:hAnsi="Bookman Old Style"/>
            <w:szCs w:val="24"/>
            <w:rPrChange w:id="987" w:author="Ashley Frank" w:date="2024-12-20T22:46:00Z">
              <w:rPr>
                <w:rFonts w:ascii="Bookman Old Style" w:hAnsi="Bookman Old Style"/>
                <w:sz w:val="32"/>
                <w:szCs w:val="32"/>
              </w:rPr>
            </w:rPrChange>
          </w:rPr>
          <w:delText>e</w:delText>
        </w:r>
        <w:r w:rsidR="006F1668" w:rsidRPr="009D76D8" w:rsidDel="0075562A">
          <w:rPr>
            <w:rFonts w:ascii="Bookman Old Style" w:hAnsi="Bookman Old Style"/>
            <w:szCs w:val="24"/>
            <w:rPrChange w:id="988" w:author="Ashley Frank" w:date="2024-12-20T22:46:00Z">
              <w:rPr>
                <w:rFonts w:ascii="Bookman Old Style" w:hAnsi="Bookman Old Style"/>
                <w:sz w:val="32"/>
                <w:szCs w:val="32"/>
              </w:rPr>
            </w:rPrChange>
          </w:rPr>
          <w:delText xml:space="preserve"> need to be willing and ready to go before the throne of grace to obtain mercy in time of need.</w:delText>
        </w:r>
      </w:del>
      <w:ins w:id="989" w:author="Ashley Frank" w:date="2024-12-19T23:31:00Z">
        <w:r w:rsidRPr="009D76D8">
          <w:rPr>
            <w:rFonts w:ascii="Bookman Old Style" w:hAnsi="Bookman Old Style"/>
            <w:szCs w:val="24"/>
            <w:rPrChange w:id="990" w:author="Ashley Frank" w:date="2024-12-20T22:46:00Z">
              <w:rPr>
                <w:rFonts w:ascii="Bookman Old Style" w:hAnsi="Bookman Old Style"/>
                <w:sz w:val="32"/>
                <w:szCs w:val="32"/>
              </w:rPr>
            </w:rPrChange>
          </w:rPr>
          <w:t xml:space="preserve">As Joshua did, the first step for us is to humbly accept our reality. </w:t>
        </w:r>
      </w:ins>
      <w:del w:id="991" w:author="Ashley Frank" w:date="2024-12-19T23:31:00Z">
        <w:r w:rsidR="006F1668" w:rsidRPr="009D76D8" w:rsidDel="0075562A">
          <w:rPr>
            <w:rFonts w:ascii="Bookman Old Style" w:hAnsi="Bookman Old Style"/>
            <w:szCs w:val="24"/>
            <w:rPrChange w:id="992" w:author="Ashley Frank" w:date="2024-12-20T22:46:00Z">
              <w:rPr>
                <w:rFonts w:ascii="Bookman Old Style" w:hAnsi="Bookman Old Style"/>
                <w:sz w:val="32"/>
                <w:szCs w:val="32"/>
              </w:rPr>
            </w:rPrChange>
          </w:rPr>
          <w:delText xml:space="preserve"> </w:delText>
        </w:r>
      </w:del>
      <w:r w:rsidR="002C4A2E" w:rsidRPr="009D76D8">
        <w:rPr>
          <w:rFonts w:ascii="Bookman Old Style" w:hAnsi="Bookman Old Style"/>
          <w:szCs w:val="24"/>
          <w:rPrChange w:id="993" w:author="Ashley Frank" w:date="2024-12-20T22:46:00Z">
            <w:rPr>
              <w:rFonts w:ascii="Bookman Old Style" w:hAnsi="Bookman Old Style"/>
              <w:sz w:val="32"/>
              <w:szCs w:val="32"/>
            </w:rPr>
          </w:rPrChange>
        </w:rPr>
        <w:t>We</w:t>
      </w:r>
      <w:r w:rsidR="006F1668" w:rsidRPr="009D76D8">
        <w:rPr>
          <w:rFonts w:ascii="Bookman Old Style" w:hAnsi="Bookman Old Style"/>
          <w:szCs w:val="24"/>
          <w:rPrChange w:id="994" w:author="Ashley Frank" w:date="2024-12-20T22:46:00Z">
            <w:rPr>
              <w:rFonts w:ascii="Bookman Old Style" w:hAnsi="Bookman Old Style"/>
              <w:sz w:val="32"/>
              <w:szCs w:val="32"/>
            </w:rPr>
          </w:rPrChange>
        </w:rPr>
        <w:t xml:space="preserve"> can never get so busy </w:t>
      </w:r>
      <w:r w:rsidR="00FD26F1" w:rsidRPr="009D76D8">
        <w:rPr>
          <w:rFonts w:ascii="Bookman Old Style" w:hAnsi="Bookman Old Style"/>
          <w:szCs w:val="24"/>
          <w:rPrChange w:id="995" w:author="Ashley Frank" w:date="2024-12-20T22:46:00Z">
            <w:rPr>
              <w:rFonts w:ascii="Bookman Old Style" w:hAnsi="Bookman Old Style"/>
              <w:sz w:val="32"/>
              <w:szCs w:val="32"/>
            </w:rPr>
          </w:rPrChange>
        </w:rPr>
        <w:t>that</w:t>
      </w:r>
      <w:r w:rsidR="006F1668" w:rsidRPr="009D76D8">
        <w:rPr>
          <w:rFonts w:ascii="Bookman Old Style" w:hAnsi="Bookman Old Style"/>
          <w:szCs w:val="24"/>
          <w:rPrChange w:id="996" w:author="Ashley Frank" w:date="2024-12-20T22:46:00Z">
            <w:rPr>
              <w:rFonts w:ascii="Bookman Old Style" w:hAnsi="Bookman Old Style"/>
              <w:sz w:val="32"/>
              <w:szCs w:val="32"/>
            </w:rPr>
          </w:rPrChange>
        </w:rPr>
        <w:t xml:space="preserve"> </w:t>
      </w:r>
      <w:r w:rsidR="00F823D5" w:rsidRPr="009D76D8">
        <w:rPr>
          <w:rFonts w:ascii="Bookman Old Style" w:hAnsi="Bookman Old Style"/>
          <w:szCs w:val="24"/>
          <w:rPrChange w:id="997"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998" w:author="Ashley Frank" w:date="2024-12-20T22:46:00Z">
            <w:rPr>
              <w:rFonts w:ascii="Bookman Old Style" w:hAnsi="Bookman Old Style"/>
              <w:sz w:val="32"/>
              <w:szCs w:val="32"/>
            </w:rPr>
          </w:rPrChange>
        </w:rPr>
        <w:t>e</w:t>
      </w:r>
      <w:r w:rsidR="006F1668" w:rsidRPr="009D76D8">
        <w:rPr>
          <w:rFonts w:ascii="Bookman Old Style" w:hAnsi="Bookman Old Style"/>
          <w:szCs w:val="24"/>
          <w:rPrChange w:id="999" w:author="Ashley Frank" w:date="2024-12-20T22:46:00Z">
            <w:rPr>
              <w:rFonts w:ascii="Bookman Old Style" w:hAnsi="Bookman Old Style"/>
              <w:sz w:val="32"/>
              <w:szCs w:val="32"/>
            </w:rPr>
          </w:rPrChange>
        </w:rPr>
        <w:t xml:space="preserve"> </w:t>
      </w:r>
      <w:del w:id="1000" w:author="Ashley Frank" w:date="2024-12-19T23:32:00Z">
        <w:r w:rsidR="006F1668" w:rsidRPr="009D76D8" w:rsidDel="0075562A">
          <w:rPr>
            <w:rFonts w:ascii="Bookman Old Style" w:hAnsi="Bookman Old Style"/>
            <w:szCs w:val="24"/>
            <w:rPrChange w:id="1001" w:author="Ashley Frank" w:date="2024-12-20T22:46:00Z">
              <w:rPr>
                <w:rFonts w:ascii="Bookman Old Style" w:hAnsi="Bookman Old Style"/>
                <w:sz w:val="32"/>
                <w:szCs w:val="32"/>
              </w:rPr>
            </w:rPrChange>
          </w:rPr>
          <w:delText xml:space="preserve">don't </w:delText>
        </w:r>
      </w:del>
      <w:r w:rsidR="006F1668" w:rsidRPr="009D76D8">
        <w:rPr>
          <w:rFonts w:ascii="Bookman Old Style" w:hAnsi="Bookman Old Style"/>
          <w:szCs w:val="24"/>
          <w:rPrChange w:id="1002" w:author="Ashley Frank" w:date="2024-12-20T22:46:00Z">
            <w:rPr>
              <w:rFonts w:ascii="Bookman Old Style" w:hAnsi="Bookman Old Style"/>
              <w:sz w:val="32"/>
              <w:szCs w:val="32"/>
            </w:rPr>
          </w:rPrChange>
        </w:rPr>
        <w:t>forget</w:t>
      </w:r>
      <w:ins w:id="1003" w:author="Ashley Frank" w:date="2024-12-19T23:32:00Z">
        <w:r w:rsidRPr="009D76D8">
          <w:rPr>
            <w:rFonts w:ascii="Bookman Old Style" w:hAnsi="Bookman Old Style"/>
            <w:szCs w:val="24"/>
            <w:rPrChange w:id="1004" w:author="Ashley Frank" w:date="2024-12-20T22:46:00Z">
              <w:rPr>
                <w:rFonts w:ascii="Bookman Old Style" w:hAnsi="Bookman Old Style"/>
                <w:sz w:val="32"/>
                <w:szCs w:val="32"/>
              </w:rPr>
            </w:rPrChange>
          </w:rPr>
          <w:t xml:space="preserve"> and don’t have </w:t>
        </w:r>
      </w:ins>
      <w:del w:id="1005" w:author="Ashley Frank" w:date="2024-12-19T23:32:00Z">
        <w:r w:rsidR="00A030BA" w:rsidRPr="009D76D8" w:rsidDel="0075562A">
          <w:rPr>
            <w:rFonts w:ascii="Bookman Old Style" w:hAnsi="Bookman Old Style"/>
            <w:szCs w:val="24"/>
            <w:rPrChange w:id="1006" w:author="Ashley Frank" w:date="2024-12-20T22:46:00Z">
              <w:rPr>
                <w:rFonts w:ascii="Bookman Old Style" w:hAnsi="Bookman Old Style"/>
                <w:sz w:val="32"/>
                <w:szCs w:val="32"/>
              </w:rPr>
            </w:rPrChange>
          </w:rPr>
          <w:delText xml:space="preserve">. </w:delText>
        </w:r>
        <w:r w:rsidR="002C4A2E" w:rsidRPr="009D76D8" w:rsidDel="0075562A">
          <w:rPr>
            <w:rFonts w:ascii="Bookman Old Style" w:hAnsi="Bookman Old Style"/>
            <w:szCs w:val="24"/>
            <w:rPrChange w:id="1007" w:author="Ashley Frank" w:date="2024-12-20T22:46:00Z">
              <w:rPr>
                <w:rFonts w:ascii="Bookman Old Style" w:hAnsi="Bookman Old Style"/>
                <w:sz w:val="32"/>
                <w:szCs w:val="32"/>
              </w:rPr>
            </w:rPrChange>
          </w:rPr>
          <w:delText>We</w:delText>
        </w:r>
        <w:r w:rsidR="00A030BA" w:rsidRPr="009D76D8" w:rsidDel="0075562A">
          <w:rPr>
            <w:rFonts w:ascii="Bookman Old Style" w:hAnsi="Bookman Old Style"/>
            <w:szCs w:val="24"/>
            <w:rPrChange w:id="1008" w:author="Ashley Frank" w:date="2024-12-20T22:46:00Z">
              <w:rPr>
                <w:rFonts w:ascii="Bookman Old Style" w:hAnsi="Bookman Old Style"/>
                <w:sz w:val="32"/>
                <w:szCs w:val="32"/>
              </w:rPr>
            </w:rPrChange>
          </w:rPr>
          <w:delText xml:space="preserve"> can never get so busy </w:delText>
        </w:r>
        <w:r w:rsidR="00FD26F1" w:rsidRPr="009D76D8" w:rsidDel="0075562A">
          <w:rPr>
            <w:rFonts w:ascii="Bookman Old Style" w:hAnsi="Bookman Old Style"/>
            <w:szCs w:val="24"/>
            <w:rPrChange w:id="1009" w:author="Ashley Frank" w:date="2024-12-20T22:46:00Z">
              <w:rPr>
                <w:rFonts w:ascii="Bookman Old Style" w:hAnsi="Bookman Old Style"/>
                <w:sz w:val="32"/>
                <w:szCs w:val="32"/>
              </w:rPr>
            </w:rPrChange>
          </w:rPr>
          <w:delText>that</w:delText>
        </w:r>
        <w:r w:rsidR="006F1668" w:rsidRPr="009D76D8" w:rsidDel="0075562A">
          <w:rPr>
            <w:rFonts w:ascii="Bookman Old Style" w:hAnsi="Bookman Old Style"/>
            <w:szCs w:val="24"/>
            <w:rPrChange w:id="1010" w:author="Ashley Frank" w:date="2024-12-20T22:46:00Z">
              <w:rPr>
                <w:rFonts w:ascii="Bookman Old Style" w:hAnsi="Bookman Old Style"/>
                <w:sz w:val="32"/>
                <w:szCs w:val="32"/>
              </w:rPr>
            </w:rPrChange>
          </w:rPr>
          <w:delText xml:space="preserve"> </w:delText>
        </w:r>
        <w:r w:rsidR="00FD26F1" w:rsidRPr="009D76D8" w:rsidDel="0075562A">
          <w:rPr>
            <w:rFonts w:ascii="Bookman Old Style" w:hAnsi="Bookman Old Style"/>
            <w:szCs w:val="24"/>
            <w:rPrChange w:id="1011" w:author="Ashley Frank" w:date="2024-12-20T22:46:00Z">
              <w:rPr>
                <w:rFonts w:ascii="Bookman Old Style" w:hAnsi="Bookman Old Style"/>
                <w:sz w:val="32"/>
                <w:szCs w:val="32"/>
              </w:rPr>
            </w:rPrChange>
          </w:rPr>
          <w:delText xml:space="preserve">we </w:delText>
        </w:r>
        <w:r w:rsidR="006F1668" w:rsidRPr="009D76D8" w:rsidDel="0075562A">
          <w:rPr>
            <w:rFonts w:ascii="Bookman Old Style" w:hAnsi="Bookman Old Style"/>
            <w:szCs w:val="24"/>
            <w:rPrChange w:id="1012" w:author="Ashley Frank" w:date="2024-12-20T22:46:00Z">
              <w:rPr>
                <w:rFonts w:ascii="Bookman Old Style" w:hAnsi="Bookman Old Style"/>
                <w:sz w:val="32"/>
                <w:szCs w:val="32"/>
              </w:rPr>
            </w:rPrChange>
          </w:rPr>
          <w:delText xml:space="preserve">don't have </w:delText>
        </w:r>
      </w:del>
      <w:r w:rsidR="006F1668" w:rsidRPr="009D76D8">
        <w:rPr>
          <w:rFonts w:ascii="Bookman Old Style" w:hAnsi="Bookman Old Style"/>
          <w:szCs w:val="24"/>
          <w:rPrChange w:id="1013" w:author="Ashley Frank" w:date="2024-12-20T22:46:00Z">
            <w:rPr>
              <w:rFonts w:ascii="Bookman Old Style" w:hAnsi="Bookman Old Style"/>
              <w:sz w:val="32"/>
              <w:szCs w:val="32"/>
            </w:rPr>
          </w:rPrChange>
        </w:rPr>
        <w:t>time to make a</w:t>
      </w:r>
      <w:r w:rsidR="00A030BA" w:rsidRPr="009D76D8">
        <w:rPr>
          <w:rFonts w:ascii="Bookman Old Style" w:hAnsi="Bookman Old Style"/>
          <w:szCs w:val="24"/>
          <w:rPrChange w:id="1014" w:author="Ashley Frank" w:date="2024-12-20T22:46:00Z">
            <w:rPr>
              <w:rFonts w:ascii="Bookman Old Style" w:hAnsi="Bookman Old Style"/>
              <w:sz w:val="32"/>
              <w:szCs w:val="32"/>
            </w:rPr>
          </w:rPrChange>
        </w:rPr>
        <w:t xml:space="preserve"> faith</w:t>
      </w:r>
      <w:r w:rsidR="006F1668" w:rsidRPr="009D76D8">
        <w:rPr>
          <w:rFonts w:ascii="Bookman Old Style" w:hAnsi="Bookman Old Style"/>
          <w:szCs w:val="24"/>
          <w:rPrChange w:id="1015" w:author="Ashley Frank" w:date="2024-12-20T22:46:00Z">
            <w:rPr>
              <w:rFonts w:ascii="Bookman Old Style" w:hAnsi="Bookman Old Style"/>
              <w:sz w:val="32"/>
              <w:szCs w:val="32"/>
            </w:rPr>
          </w:rPrChange>
        </w:rPr>
        <w:t xml:space="preserve"> walk </w:t>
      </w:r>
      <w:r w:rsidR="00A030BA" w:rsidRPr="009D76D8">
        <w:rPr>
          <w:rFonts w:ascii="Bookman Old Style" w:hAnsi="Bookman Old Style"/>
          <w:szCs w:val="24"/>
          <w:rPrChange w:id="1016" w:author="Ashley Frank" w:date="2024-12-20T22:46:00Z">
            <w:rPr>
              <w:rFonts w:ascii="Bookman Old Style" w:hAnsi="Bookman Old Style"/>
              <w:sz w:val="32"/>
              <w:szCs w:val="32"/>
            </w:rPr>
          </w:rPrChange>
        </w:rPr>
        <w:t>b</w:t>
      </w:r>
      <w:r w:rsidR="006F1668" w:rsidRPr="009D76D8">
        <w:rPr>
          <w:rFonts w:ascii="Bookman Old Style" w:hAnsi="Bookman Old Style"/>
          <w:szCs w:val="24"/>
          <w:rPrChange w:id="1017" w:author="Ashley Frank" w:date="2024-12-20T22:46:00Z">
            <w:rPr>
              <w:rFonts w:ascii="Bookman Old Style" w:hAnsi="Bookman Old Style"/>
              <w:sz w:val="32"/>
              <w:szCs w:val="32"/>
            </w:rPr>
          </w:rPrChange>
        </w:rPr>
        <w:t>oldly be</w:t>
      </w:r>
      <w:r w:rsidR="00A030BA" w:rsidRPr="009D76D8">
        <w:rPr>
          <w:rFonts w:ascii="Bookman Old Style" w:hAnsi="Bookman Old Style"/>
          <w:szCs w:val="24"/>
          <w:rPrChange w:id="1018" w:author="Ashley Frank" w:date="2024-12-20T22:46:00Z">
            <w:rPr>
              <w:rFonts w:ascii="Bookman Old Style" w:hAnsi="Bookman Old Style"/>
              <w:sz w:val="32"/>
              <w:szCs w:val="32"/>
            </w:rPr>
          </w:rPrChange>
        </w:rPr>
        <w:t>f</w:t>
      </w:r>
      <w:r w:rsidR="006F1668" w:rsidRPr="009D76D8">
        <w:rPr>
          <w:rFonts w:ascii="Bookman Old Style" w:hAnsi="Bookman Old Style"/>
          <w:szCs w:val="24"/>
          <w:rPrChange w:id="1019" w:author="Ashley Frank" w:date="2024-12-20T22:46:00Z">
            <w:rPr>
              <w:rFonts w:ascii="Bookman Old Style" w:hAnsi="Bookman Old Style"/>
              <w:sz w:val="32"/>
              <w:szCs w:val="32"/>
            </w:rPr>
          </w:rPrChange>
        </w:rPr>
        <w:t xml:space="preserve">ore the </w:t>
      </w:r>
      <w:r w:rsidR="00A030BA" w:rsidRPr="009D76D8">
        <w:rPr>
          <w:rFonts w:ascii="Bookman Old Style" w:hAnsi="Bookman Old Style"/>
          <w:szCs w:val="24"/>
          <w:rPrChange w:id="1020" w:author="Ashley Frank" w:date="2024-12-20T22:46:00Z">
            <w:rPr>
              <w:rFonts w:ascii="Bookman Old Style" w:hAnsi="Bookman Old Style"/>
              <w:sz w:val="32"/>
              <w:szCs w:val="32"/>
            </w:rPr>
          </w:rPrChange>
        </w:rPr>
        <w:t>T</w:t>
      </w:r>
      <w:r w:rsidR="006F1668" w:rsidRPr="009D76D8">
        <w:rPr>
          <w:rFonts w:ascii="Bookman Old Style" w:hAnsi="Bookman Old Style"/>
          <w:szCs w:val="24"/>
          <w:rPrChange w:id="1021" w:author="Ashley Frank" w:date="2024-12-20T22:46:00Z">
            <w:rPr>
              <w:rFonts w:ascii="Bookman Old Style" w:hAnsi="Bookman Old Style"/>
              <w:sz w:val="32"/>
              <w:szCs w:val="32"/>
            </w:rPr>
          </w:rPrChange>
        </w:rPr>
        <w:t xml:space="preserve">hrone of </w:t>
      </w:r>
      <w:ins w:id="1022" w:author="Ashley Frank" w:date="2024-12-19T23:32:00Z">
        <w:r w:rsidRPr="009D76D8">
          <w:rPr>
            <w:rFonts w:ascii="Bookman Old Style" w:hAnsi="Bookman Old Style"/>
            <w:szCs w:val="24"/>
            <w:rPrChange w:id="1023" w:author="Ashley Frank" w:date="2024-12-20T22:46:00Z">
              <w:rPr>
                <w:rFonts w:ascii="Bookman Old Style" w:hAnsi="Bookman Old Style"/>
                <w:sz w:val="32"/>
                <w:szCs w:val="32"/>
              </w:rPr>
            </w:rPrChange>
          </w:rPr>
          <w:t>Grace</w:t>
        </w:r>
      </w:ins>
      <w:del w:id="1024" w:author="Ashley Frank" w:date="2024-12-19T23:32:00Z">
        <w:r w:rsidR="006F1668" w:rsidRPr="009D76D8" w:rsidDel="0075562A">
          <w:rPr>
            <w:rFonts w:ascii="Bookman Old Style" w:hAnsi="Bookman Old Style"/>
            <w:szCs w:val="24"/>
            <w:rPrChange w:id="1025" w:author="Ashley Frank" w:date="2024-12-20T22:46:00Z">
              <w:rPr>
                <w:rFonts w:ascii="Bookman Old Style" w:hAnsi="Bookman Old Style"/>
                <w:sz w:val="32"/>
                <w:szCs w:val="32"/>
              </w:rPr>
            </w:rPrChange>
          </w:rPr>
          <w:delText>grace</w:delText>
        </w:r>
        <w:r w:rsidR="00FD26F1" w:rsidRPr="009D76D8" w:rsidDel="0075562A">
          <w:rPr>
            <w:rFonts w:ascii="Bookman Old Style" w:hAnsi="Bookman Old Style"/>
            <w:szCs w:val="24"/>
            <w:rPrChange w:id="1026" w:author="Ashley Frank" w:date="2024-12-20T22:46:00Z">
              <w:rPr>
                <w:rFonts w:ascii="Bookman Old Style" w:hAnsi="Bookman Old Style"/>
                <w:sz w:val="32"/>
                <w:szCs w:val="32"/>
              </w:rPr>
            </w:rPrChange>
          </w:rPr>
          <w:delText>,</w:delText>
        </w:r>
        <w:r w:rsidR="006F1668" w:rsidRPr="009D76D8" w:rsidDel="0075562A">
          <w:rPr>
            <w:rFonts w:ascii="Bookman Old Style" w:hAnsi="Bookman Old Style"/>
            <w:szCs w:val="24"/>
            <w:rPrChange w:id="1027" w:author="Ashley Frank" w:date="2024-12-20T22:46:00Z">
              <w:rPr>
                <w:rFonts w:ascii="Bookman Old Style" w:hAnsi="Bookman Old Style"/>
                <w:sz w:val="32"/>
                <w:szCs w:val="32"/>
              </w:rPr>
            </w:rPrChange>
          </w:rPr>
          <w:delText xml:space="preserve"> even with our filthy rags. </w:delText>
        </w:r>
        <w:r w:rsidR="002C4A2E" w:rsidRPr="009D76D8" w:rsidDel="0075562A">
          <w:rPr>
            <w:rFonts w:ascii="Bookman Old Style" w:hAnsi="Bookman Old Style"/>
            <w:szCs w:val="24"/>
            <w:rPrChange w:id="1028" w:author="Ashley Frank" w:date="2024-12-20T22:46:00Z">
              <w:rPr>
                <w:rFonts w:ascii="Bookman Old Style" w:hAnsi="Bookman Old Style"/>
                <w:sz w:val="32"/>
                <w:szCs w:val="32"/>
              </w:rPr>
            </w:rPrChange>
          </w:rPr>
          <w:delText>We</w:delText>
        </w:r>
        <w:r w:rsidR="006F1668" w:rsidRPr="009D76D8" w:rsidDel="0075562A">
          <w:rPr>
            <w:rFonts w:ascii="Bookman Old Style" w:hAnsi="Bookman Old Style"/>
            <w:szCs w:val="24"/>
            <w:rPrChange w:id="1029" w:author="Ashley Frank" w:date="2024-12-20T22:46:00Z">
              <w:rPr>
                <w:rFonts w:ascii="Bookman Old Style" w:hAnsi="Bookman Old Style"/>
                <w:sz w:val="32"/>
                <w:szCs w:val="32"/>
              </w:rPr>
            </w:rPrChange>
          </w:rPr>
          <w:delText xml:space="preserve"> are like Joshua. Joshua and me. There is not much difference</w:delText>
        </w:r>
      </w:del>
      <w:r w:rsidR="006F1668" w:rsidRPr="009D76D8">
        <w:rPr>
          <w:rFonts w:ascii="Bookman Old Style" w:hAnsi="Bookman Old Style"/>
          <w:szCs w:val="24"/>
          <w:rPrChange w:id="1030" w:author="Ashley Frank" w:date="2024-12-20T22:46:00Z">
            <w:rPr>
              <w:rFonts w:ascii="Bookman Old Style" w:hAnsi="Bookman Old Style"/>
              <w:sz w:val="32"/>
              <w:szCs w:val="32"/>
            </w:rPr>
          </w:rPrChange>
        </w:rPr>
        <w:t xml:space="preserve">. </w:t>
      </w:r>
    </w:p>
    <w:p w14:paraId="1E3E96D3" w14:textId="79F1D9D4" w:rsidR="00261950" w:rsidRPr="009D76D8" w:rsidRDefault="00B819D9" w:rsidP="00757A99">
      <w:pPr>
        <w:pStyle w:val="BodyText"/>
        <w:rPr>
          <w:ins w:id="1031" w:author="Ashley Frank" w:date="2024-12-19T23:34:00Z"/>
          <w:rFonts w:ascii="Bookman Old Style" w:hAnsi="Bookman Old Style"/>
          <w:szCs w:val="24"/>
          <w:rPrChange w:id="1032" w:author="Ashley Frank" w:date="2024-12-20T22:46:00Z">
            <w:rPr>
              <w:ins w:id="1033" w:author="Ashley Frank" w:date="2024-12-19T23:34:00Z"/>
              <w:rFonts w:ascii="Bookman Old Style" w:hAnsi="Bookman Old Style"/>
              <w:sz w:val="32"/>
              <w:szCs w:val="32"/>
            </w:rPr>
          </w:rPrChange>
        </w:rPr>
      </w:pPr>
      <w:r w:rsidRPr="009D76D8">
        <w:rPr>
          <w:rFonts w:ascii="Bookman Old Style" w:hAnsi="Bookman Old Style"/>
          <w:szCs w:val="24"/>
          <w:rPrChange w:id="1034" w:author="Ashley Frank" w:date="2024-12-20T22:46:00Z">
            <w:rPr>
              <w:rFonts w:ascii="Bookman Old Style" w:hAnsi="Bookman Old Style"/>
              <w:sz w:val="32"/>
              <w:szCs w:val="32"/>
            </w:rPr>
          </w:rPrChange>
        </w:rPr>
        <w:t>With all of this new age of living and preaching prosperity</w:t>
      </w:r>
      <w:r w:rsidR="00A030BA" w:rsidRPr="009D76D8">
        <w:rPr>
          <w:rFonts w:ascii="Bookman Old Style" w:hAnsi="Bookman Old Style"/>
          <w:szCs w:val="24"/>
          <w:rPrChange w:id="1035" w:author="Ashley Frank" w:date="2024-12-20T22:46:00Z">
            <w:rPr>
              <w:rFonts w:ascii="Bookman Old Style" w:hAnsi="Bookman Old Style"/>
              <w:sz w:val="32"/>
              <w:szCs w:val="32"/>
            </w:rPr>
          </w:rPrChange>
        </w:rPr>
        <w:t>,</w:t>
      </w:r>
      <w:r w:rsidRPr="009D76D8">
        <w:rPr>
          <w:rFonts w:ascii="Bookman Old Style" w:hAnsi="Bookman Old Style"/>
          <w:szCs w:val="24"/>
          <w:rPrChange w:id="1036" w:author="Ashley Frank" w:date="2024-12-20T22:46:00Z">
            <w:rPr>
              <w:rFonts w:ascii="Bookman Old Style" w:hAnsi="Bookman Old Style"/>
              <w:sz w:val="32"/>
              <w:szCs w:val="32"/>
            </w:rPr>
          </w:rPrChange>
        </w:rPr>
        <w:t xml:space="preserve"> so often </w:t>
      </w:r>
      <w:r w:rsidR="002C4A2E" w:rsidRPr="009D76D8">
        <w:rPr>
          <w:rFonts w:ascii="Bookman Old Style" w:hAnsi="Bookman Old Style"/>
          <w:szCs w:val="24"/>
          <w:rPrChange w:id="1037" w:author="Ashley Frank" w:date="2024-12-20T22:46:00Z">
            <w:rPr>
              <w:rFonts w:ascii="Bookman Old Style" w:hAnsi="Bookman Old Style"/>
              <w:sz w:val="32"/>
              <w:szCs w:val="32"/>
            </w:rPr>
          </w:rPrChange>
        </w:rPr>
        <w:t>we</w:t>
      </w:r>
      <w:r w:rsidRPr="009D76D8">
        <w:rPr>
          <w:rFonts w:ascii="Bookman Old Style" w:hAnsi="Bookman Old Style"/>
          <w:szCs w:val="24"/>
          <w:rPrChange w:id="1038" w:author="Ashley Frank" w:date="2024-12-20T22:46:00Z">
            <w:rPr>
              <w:rFonts w:ascii="Bookman Old Style" w:hAnsi="Bookman Old Style"/>
              <w:sz w:val="32"/>
              <w:szCs w:val="32"/>
            </w:rPr>
          </w:rPrChange>
        </w:rPr>
        <w:t xml:space="preserve"> have forgotten the simplicity of the gospel of Christ Jesus. </w:t>
      </w:r>
      <w:r w:rsidR="00FD26F1" w:rsidRPr="009D76D8">
        <w:rPr>
          <w:rFonts w:ascii="Bookman Old Style" w:hAnsi="Bookman Old Style"/>
          <w:szCs w:val="24"/>
          <w:rPrChange w:id="1039"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1040" w:author="Ashley Frank" w:date="2024-12-20T22:46:00Z">
            <w:rPr>
              <w:rFonts w:ascii="Bookman Old Style" w:hAnsi="Bookman Old Style"/>
              <w:sz w:val="32"/>
              <w:szCs w:val="32"/>
            </w:rPr>
          </w:rPrChange>
        </w:rPr>
        <w:t>e</w:t>
      </w:r>
      <w:r w:rsidRPr="009D76D8">
        <w:rPr>
          <w:rFonts w:ascii="Bookman Old Style" w:hAnsi="Bookman Old Style"/>
          <w:szCs w:val="24"/>
          <w:rPrChange w:id="1041" w:author="Ashley Frank" w:date="2024-12-20T22:46:00Z">
            <w:rPr>
              <w:rFonts w:ascii="Bookman Old Style" w:hAnsi="Bookman Old Style"/>
              <w:sz w:val="32"/>
              <w:szCs w:val="32"/>
            </w:rPr>
          </w:rPrChange>
        </w:rPr>
        <w:t xml:space="preserve"> will always need the</w:t>
      </w:r>
      <w:r w:rsidR="00A030BA" w:rsidRPr="009D76D8">
        <w:rPr>
          <w:rFonts w:ascii="Bookman Old Style" w:hAnsi="Bookman Old Style"/>
          <w:szCs w:val="24"/>
          <w:rPrChange w:id="1042" w:author="Ashley Frank" w:date="2024-12-20T22:46:00Z">
            <w:rPr>
              <w:rFonts w:ascii="Bookman Old Style" w:hAnsi="Bookman Old Style"/>
              <w:sz w:val="32"/>
              <w:szCs w:val="32"/>
            </w:rPr>
          </w:rPrChange>
        </w:rPr>
        <w:t>se</w:t>
      </w:r>
      <w:r w:rsidRPr="009D76D8">
        <w:rPr>
          <w:rFonts w:ascii="Bookman Old Style" w:hAnsi="Bookman Old Style"/>
          <w:szCs w:val="24"/>
          <w:rPrChange w:id="1043" w:author="Ashley Frank" w:date="2024-12-20T22:46:00Z">
            <w:rPr>
              <w:rFonts w:ascii="Bookman Old Style" w:hAnsi="Bookman Old Style"/>
              <w:sz w:val="32"/>
              <w:szCs w:val="32"/>
            </w:rPr>
          </w:rPrChange>
        </w:rPr>
        <w:t xml:space="preserve"> words of salvation. </w:t>
      </w:r>
      <w:r w:rsidR="00FD26F1" w:rsidRPr="009D76D8">
        <w:rPr>
          <w:rFonts w:ascii="Bookman Old Style" w:hAnsi="Bookman Old Style"/>
          <w:szCs w:val="24"/>
          <w:rPrChange w:id="1044"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1045" w:author="Ashley Frank" w:date="2024-12-20T22:46:00Z">
            <w:rPr>
              <w:rFonts w:ascii="Bookman Old Style" w:hAnsi="Bookman Old Style"/>
              <w:sz w:val="32"/>
              <w:szCs w:val="32"/>
            </w:rPr>
          </w:rPrChange>
        </w:rPr>
        <w:t>e</w:t>
      </w:r>
      <w:r w:rsidRPr="009D76D8">
        <w:rPr>
          <w:rFonts w:ascii="Bookman Old Style" w:hAnsi="Bookman Old Style"/>
          <w:szCs w:val="24"/>
          <w:rPrChange w:id="1046" w:author="Ashley Frank" w:date="2024-12-20T22:46:00Z">
            <w:rPr>
              <w:rFonts w:ascii="Bookman Old Style" w:hAnsi="Bookman Old Style"/>
              <w:sz w:val="32"/>
              <w:szCs w:val="32"/>
            </w:rPr>
          </w:rPrChange>
        </w:rPr>
        <w:t xml:space="preserve"> must never forget what it took for God to forgive us. </w:t>
      </w:r>
      <w:del w:id="1047" w:author="Ashley Frank" w:date="2024-12-19T23:33:00Z">
        <w:r w:rsidR="00FD26F1" w:rsidRPr="009D76D8" w:rsidDel="00261950">
          <w:rPr>
            <w:rFonts w:ascii="Bookman Old Style" w:hAnsi="Bookman Old Style"/>
            <w:szCs w:val="24"/>
            <w:rPrChange w:id="1048" w:author="Ashley Frank" w:date="2024-12-20T22:46:00Z">
              <w:rPr>
                <w:rFonts w:ascii="Bookman Old Style" w:hAnsi="Bookman Old Style"/>
                <w:sz w:val="32"/>
                <w:szCs w:val="32"/>
              </w:rPr>
            </w:rPrChange>
          </w:rPr>
          <w:delText>W</w:delText>
        </w:r>
        <w:r w:rsidR="002C4A2E" w:rsidRPr="009D76D8" w:rsidDel="00261950">
          <w:rPr>
            <w:rFonts w:ascii="Bookman Old Style" w:hAnsi="Bookman Old Style"/>
            <w:szCs w:val="24"/>
            <w:rPrChange w:id="1049" w:author="Ashley Frank" w:date="2024-12-20T22:46:00Z">
              <w:rPr>
                <w:rFonts w:ascii="Bookman Old Style" w:hAnsi="Bookman Old Style"/>
                <w:sz w:val="32"/>
                <w:szCs w:val="32"/>
              </w:rPr>
            </w:rPrChange>
          </w:rPr>
          <w:delText>e</w:delText>
        </w:r>
        <w:r w:rsidRPr="009D76D8" w:rsidDel="00261950">
          <w:rPr>
            <w:rFonts w:ascii="Bookman Old Style" w:hAnsi="Bookman Old Style"/>
            <w:szCs w:val="24"/>
            <w:rPrChange w:id="1050" w:author="Ashley Frank" w:date="2024-12-20T22:46:00Z">
              <w:rPr>
                <w:rFonts w:ascii="Bookman Old Style" w:hAnsi="Bookman Old Style"/>
                <w:sz w:val="32"/>
                <w:szCs w:val="32"/>
              </w:rPr>
            </w:rPrChange>
          </w:rPr>
          <w:delText xml:space="preserve"> must always believe and know that when </w:delText>
        </w:r>
        <w:r w:rsidR="002C4A2E" w:rsidRPr="009D76D8" w:rsidDel="00261950">
          <w:rPr>
            <w:rFonts w:ascii="Bookman Old Style" w:hAnsi="Bookman Old Style"/>
            <w:szCs w:val="24"/>
            <w:rPrChange w:id="1051" w:author="Ashley Frank" w:date="2024-12-20T22:46:00Z">
              <w:rPr>
                <w:rFonts w:ascii="Bookman Old Style" w:hAnsi="Bookman Old Style"/>
                <w:sz w:val="32"/>
                <w:szCs w:val="32"/>
              </w:rPr>
            </w:rPrChange>
          </w:rPr>
          <w:delText>we</w:delText>
        </w:r>
        <w:r w:rsidR="00497FBF" w:rsidRPr="009D76D8" w:rsidDel="00261950">
          <w:rPr>
            <w:rFonts w:ascii="Bookman Old Style" w:hAnsi="Bookman Old Style"/>
            <w:szCs w:val="24"/>
            <w:rPrChange w:id="1052" w:author="Ashley Frank" w:date="2024-12-20T22:46:00Z">
              <w:rPr>
                <w:rFonts w:ascii="Bookman Old Style" w:hAnsi="Bookman Old Style"/>
                <w:sz w:val="32"/>
                <w:szCs w:val="32"/>
              </w:rPr>
            </w:rPrChange>
          </w:rPr>
          <w:delText xml:space="preserve"> must</w:delText>
        </w:r>
        <w:r w:rsidRPr="009D76D8" w:rsidDel="00261950">
          <w:rPr>
            <w:rFonts w:ascii="Bookman Old Style" w:hAnsi="Bookman Old Style"/>
            <w:szCs w:val="24"/>
            <w:rPrChange w:id="1053" w:author="Ashley Frank" w:date="2024-12-20T22:46:00Z">
              <w:rPr>
                <w:rFonts w:ascii="Bookman Old Style" w:hAnsi="Bookman Old Style"/>
                <w:sz w:val="32"/>
                <w:szCs w:val="32"/>
              </w:rPr>
            </w:rPrChange>
          </w:rPr>
          <w:delText xml:space="preserve"> go before the </w:delText>
        </w:r>
        <w:r w:rsidR="00A030BA" w:rsidRPr="009D76D8" w:rsidDel="00261950">
          <w:rPr>
            <w:rFonts w:ascii="Bookman Old Style" w:hAnsi="Bookman Old Style"/>
            <w:szCs w:val="24"/>
            <w:rPrChange w:id="1054" w:author="Ashley Frank" w:date="2024-12-20T22:46:00Z">
              <w:rPr>
                <w:rFonts w:ascii="Bookman Old Style" w:hAnsi="Bookman Old Style"/>
                <w:sz w:val="32"/>
                <w:szCs w:val="32"/>
              </w:rPr>
            </w:rPrChange>
          </w:rPr>
          <w:delText>T</w:delText>
        </w:r>
        <w:r w:rsidRPr="009D76D8" w:rsidDel="00261950">
          <w:rPr>
            <w:rFonts w:ascii="Bookman Old Style" w:hAnsi="Bookman Old Style"/>
            <w:szCs w:val="24"/>
            <w:rPrChange w:id="1055" w:author="Ashley Frank" w:date="2024-12-20T22:46:00Z">
              <w:rPr>
                <w:rFonts w:ascii="Bookman Old Style" w:hAnsi="Bookman Old Style"/>
                <w:sz w:val="32"/>
                <w:szCs w:val="32"/>
              </w:rPr>
            </w:rPrChange>
          </w:rPr>
          <w:delText>hrone of grace boldly</w:delText>
        </w:r>
        <w:r w:rsidR="00497FBF" w:rsidRPr="009D76D8" w:rsidDel="00261950">
          <w:rPr>
            <w:rFonts w:ascii="Bookman Old Style" w:hAnsi="Bookman Old Style"/>
            <w:szCs w:val="24"/>
            <w:rPrChange w:id="1056" w:author="Ashley Frank" w:date="2024-12-20T22:46:00Z">
              <w:rPr>
                <w:rFonts w:ascii="Bookman Old Style" w:hAnsi="Bookman Old Style"/>
                <w:sz w:val="32"/>
                <w:szCs w:val="32"/>
              </w:rPr>
            </w:rPrChange>
          </w:rPr>
          <w:delText>.</w:delText>
        </w:r>
        <w:r w:rsidRPr="009D76D8" w:rsidDel="00261950">
          <w:rPr>
            <w:rFonts w:ascii="Bookman Old Style" w:hAnsi="Bookman Old Style"/>
            <w:szCs w:val="24"/>
            <w:rPrChange w:id="1057" w:author="Ashley Frank" w:date="2024-12-20T22:46:00Z">
              <w:rPr>
                <w:rFonts w:ascii="Bookman Old Style" w:hAnsi="Bookman Old Style"/>
                <w:sz w:val="32"/>
                <w:szCs w:val="32"/>
              </w:rPr>
            </w:rPrChange>
          </w:rPr>
          <w:delText xml:space="preserve"> </w:delText>
        </w:r>
        <w:r w:rsidR="00FD26F1" w:rsidRPr="009D76D8" w:rsidDel="00261950">
          <w:rPr>
            <w:rFonts w:ascii="Bookman Old Style" w:hAnsi="Bookman Old Style"/>
            <w:szCs w:val="24"/>
            <w:rPrChange w:id="1058" w:author="Ashley Frank" w:date="2024-12-20T22:46:00Z">
              <w:rPr>
                <w:rFonts w:ascii="Bookman Old Style" w:hAnsi="Bookman Old Style"/>
                <w:sz w:val="32"/>
                <w:szCs w:val="32"/>
              </w:rPr>
            </w:rPrChange>
          </w:rPr>
          <w:delText>W</w:delText>
        </w:r>
        <w:r w:rsidR="002C4A2E" w:rsidRPr="009D76D8" w:rsidDel="00261950">
          <w:rPr>
            <w:rFonts w:ascii="Bookman Old Style" w:hAnsi="Bookman Old Style"/>
            <w:szCs w:val="24"/>
            <w:rPrChange w:id="1059" w:author="Ashley Frank" w:date="2024-12-20T22:46:00Z">
              <w:rPr>
                <w:rFonts w:ascii="Bookman Old Style" w:hAnsi="Bookman Old Style"/>
                <w:sz w:val="32"/>
                <w:szCs w:val="32"/>
              </w:rPr>
            </w:rPrChange>
          </w:rPr>
          <w:delText>e</w:delText>
        </w:r>
        <w:r w:rsidRPr="009D76D8" w:rsidDel="00261950">
          <w:rPr>
            <w:rFonts w:ascii="Bookman Old Style" w:hAnsi="Bookman Old Style"/>
            <w:szCs w:val="24"/>
            <w:rPrChange w:id="1060" w:author="Ashley Frank" w:date="2024-12-20T22:46:00Z">
              <w:rPr>
                <w:rFonts w:ascii="Bookman Old Style" w:hAnsi="Bookman Old Style"/>
                <w:sz w:val="32"/>
                <w:szCs w:val="32"/>
              </w:rPr>
            </w:rPrChange>
          </w:rPr>
          <w:delText xml:space="preserve"> are filthy</w:delText>
        </w:r>
        <w:r w:rsidR="00497FBF" w:rsidRPr="009D76D8" w:rsidDel="00261950">
          <w:rPr>
            <w:rFonts w:ascii="Bookman Old Style" w:hAnsi="Bookman Old Style"/>
            <w:szCs w:val="24"/>
            <w:rPrChange w:id="1061" w:author="Ashley Frank" w:date="2024-12-20T22:46:00Z">
              <w:rPr>
                <w:rFonts w:ascii="Bookman Old Style" w:hAnsi="Bookman Old Style"/>
                <w:sz w:val="32"/>
                <w:szCs w:val="32"/>
              </w:rPr>
            </w:rPrChange>
          </w:rPr>
          <w:delText>,</w:delText>
        </w:r>
        <w:r w:rsidRPr="009D76D8" w:rsidDel="00261950">
          <w:rPr>
            <w:rFonts w:ascii="Bookman Old Style" w:hAnsi="Bookman Old Style"/>
            <w:szCs w:val="24"/>
            <w:rPrChange w:id="1062" w:author="Ashley Frank" w:date="2024-12-20T22:46:00Z">
              <w:rPr>
                <w:rFonts w:ascii="Bookman Old Style" w:hAnsi="Bookman Old Style"/>
                <w:sz w:val="32"/>
                <w:szCs w:val="32"/>
              </w:rPr>
            </w:rPrChange>
          </w:rPr>
          <w:delText xml:space="preserve"> </w:delText>
        </w:r>
        <w:r w:rsidR="002C4A2E" w:rsidRPr="009D76D8" w:rsidDel="00261950">
          <w:rPr>
            <w:rFonts w:ascii="Bookman Old Style" w:hAnsi="Bookman Old Style"/>
            <w:szCs w:val="24"/>
            <w:rPrChange w:id="1063" w:author="Ashley Frank" w:date="2024-12-20T22:46:00Z">
              <w:rPr>
                <w:rFonts w:ascii="Bookman Old Style" w:hAnsi="Bookman Old Style"/>
                <w:sz w:val="32"/>
                <w:szCs w:val="32"/>
              </w:rPr>
            </w:rPrChange>
          </w:rPr>
          <w:delText>we</w:delText>
        </w:r>
        <w:r w:rsidRPr="009D76D8" w:rsidDel="00261950">
          <w:rPr>
            <w:rFonts w:ascii="Bookman Old Style" w:hAnsi="Bookman Old Style"/>
            <w:szCs w:val="24"/>
            <w:rPrChange w:id="1064" w:author="Ashley Frank" w:date="2024-12-20T22:46:00Z">
              <w:rPr>
                <w:rFonts w:ascii="Bookman Old Style" w:hAnsi="Bookman Old Style"/>
                <w:sz w:val="32"/>
                <w:szCs w:val="32"/>
              </w:rPr>
            </w:rPrChange>
          </w:rPr>
          <w:delText xml:space="preserve"> </w:delText>
        </w:r>
        <w:r w:rsidR="00497FBF" w:rsidRPr="009D76D8" w:rsidDel="00261950">
          <w:rPr>
            <w:rFonts w:ascii="Bookman Old Style" w:hAnsi="Bookman Old Style"/>
            <w:szCs w:val="24"/>
            <w:rPrChange w:id="1065" w:author="Ashley Frank" w:date="2024-12-20T22:46:00Z">
              <w:rPr>
                <w:rFonts w:ascii="Bookman Old Style" w:hAnsi="Bookman Old Style"/>
                <w:sz w:val="32"/>
                <w:szCs w:val="32"/>
              </w:rPr>
            </w:rPrChange>
          </w:rPr>
          <w:delText xml:space="preserve">who </w:delText>
        </w:r>
        <w:r w:rsidRPr="009D76D8" w:rsidDel="00261950">
          <w:rPr>
            <w:rFonts w:ascii="Bookman Old Style" w:hAnsi="Bookman Old Style"/>
            <w:szCs w:val="24"/>
            <w:rPrChange w:id="1066" w:author="Ashley Frank" w:date="2024-12-20T22:46:00Z">
              <w:rPr>
                <w:rFonts w:ascii="Bookman Old Style" w:hAnsi="Bookman Old Style"/>
                <w:sz w:val="32"/>
                <w:szCs w:val="32"/>
              </w:rPr>
            </w:rPrChange>
          </w:rPr>
          <w:delText>have no excuse</w:delText>
        </w:r>
        <w:r w:rsidR="00FD26F1" w:rsidRPr="009D76D8" w:rsidDel="00261950">
          <w:rPr>
            <w:rFonts w:ascii="Bookman Old Style" w:hAnsi="Bookman Old Style"/>
            <w:szCs w:val="24"/>
            <w:rPrChange w:id="1067" w:author="Ashley Frank" w:date="2024-12-20T22:46:00Z">
              <w:rPr>
                <w:rFonts w:ascii="Bookman Old Style" w:hAnsi="Bookman Old Style"/>
                <w:sz w:val="32"/>
                <w:szCs w:val="32"/>
              </w:rPr>
            </w:rPrChange>
          </w:rPr>
          <w:delText>,</w:delText>
        </w:r>
        <w:r w:rsidRPr="009D76D8" w:rsidDel="00261950">
          <w:rPr>
            <w:rFonts w:ascii="Bookman Old Style" w:hAnsi="Bookman Old Style"/>
            <w:szCs w:val="24"/>
            <w:rPrChange w:id="1068" w:author="Ashley Frank" w:date="2024-12-20T22:46:00Z">
              <w:rPr>
                <w:rFonts w:ascii="Bookman Old Style" w:hAnsi="Bookman Old Style"/>
                <w:sz w:val="32"/>
                <w:szCs w:val="32"/>
              </w:rPr>
            </w:rPrChange>
          </w:rPr>
          <w:delText xml:space="preserve"> and </w:delText>
        </w:r>
        <w:r w:rsidR="00FD26F1" w:rsidRPr="009D76D8" w:rsidDel="00261950">
          <w:rPr>
            <w:rFonts w:ascii="Bookman Old Style" w:hAnsi="Bookman Old Style"/>
            <w:szCs w:val="24"/>
            <w:rPrChange w:id="1069" w:author="Ashley Frank" w:date="2024-12-20T22:46:00Z">
              <w:rPr>
                <w:rFonts w:ascii="Bookman Old Style" w:hAnsi="Bookman Old Style"/>
                <w:sz w:val="32"/>
                <w:szCs w:val="32"/>
              </w:rPr>
            </w:rPrChange>
          </w:rPr>
          <w:delText>w</w:delText>
        </w:r>
        <w:r w:rsidR="002C4A2E" w:rsidRPr="009D76D8" w:rsidDel="00261950">
          <w:rPr>
            <w:rFonts w:ascii="Bookman Old Style" w:hAnsi="Bookman Old Style"/>
            <w:szCs w:val="24"/>
            <w:rPrChange w:id="1070" w:author="Ashley Frank" w:date="2024-12-20T22:46:00Z">
              <w:rPr>
                <w:rFonts w:ascii="Bookman Old Style" w:hAnsi="Bookman Old Style"/>
                <w:sz w:val="32"/>
                <w:szCs w:val="32"/>
              </w:rPr>
            </w:rPrChange>
          </w:rPr>
          <w:delText>e</w:delText>
        </w:r>
        <w:r w:rsidRPr="009D76D8" w:rsidDel="00261950">
          <w:rPr>
            <w:rFonts w:ascii="Bookman Old Style" w:hAnsi="Bookman Old Style"/>
            <w:szCs w:val="24"/>
            <w:rPrChange w:id="1071" w:author="Ashley Frank" w:date="2024-12-20T22:46:00Z">
              <w:rPr>
                <w:rFonts w:ascii="Bookman Old Style" w:hAnsi="Bookman Old Style"/>
                <w:sz w:val="32"/>
                <w:szCs w:val="32"/>
              </w:rPr>
            </w:rPrChange>
          </w:rPr>
          <w:delText xml:space="preserve"> need </w:delText>
        </w:r>
        <w:r w:rsidR="00497FBF" w:rsidRPr="009D76D8" w:rsidDel="00261950">
          <w:rPr>
            <w:rFonts w:ascii="Bookman Old Style" w:hAnsi="Bookman Old Style"/>
            <w:szCs w:val="24"/>
            <w:rPrChange w:id="1072" w:author="Ashley Frank" w:date="2024-12-20T22:46:00Z">
              <w:rPr>
                <w:rFonts w:ascii="Bookman Old Style" w:hAnsi="Bookman Old Style"/>
                <w:sz w:val="32"/>
                <w:szCs w:val="32"/>
              </w:rPr>
            </w:rPrChange>
          </w:rPr>
          <w:delText>God’s</w:delText>
        </w:r>
        <w:r w:rsidRPr="009D76D8" w:rsidDel="00261950">
          <w:rPr>
            <w:rFonts w:ascii="Bookman Old Style" w:hAnsi="Bookman Old Style"/>
            <w:szCs w:val="24"/>
            <w:rPrChange w:id="1073" w:author="Ashley Frank" w:date="2024-12-20T22:46:00Z">
              <w:rPr>
                <w:rFonts w:ascii="Bookman Old Style" w:hAnsi="Bookman Old Style"/>
                <w:sz w:val="32"/>
                <w:szCs w:val="32"/>
              </w:rPr>
            </w:rPrChange>
          </w:rPr>
          <w:delText xml:space="preserve"> grace and mercy.</w:delText>
        </w:r>
        <w:r w:rsidR="00A030BA" w:rsidRPr="009D76D8" w:rsidDel="00261950">
          <w:rPr>
            <w:rFonts w:ascii="Bookman Old Style" w:hAnsi="Bookman Old Style"/>
            <w:szCs w:val="24"/>
            <w:rPrChange w:id="1074" w:author="Ashley Frank" w:date="2024-12-20T22:46:00Z">
              <w:rPr>
                <w:rFonts w:ascii="Bookman Old Style" w:hAnsi="Bookman Old Style"/>
                <w:sz w:val="32"/>
                <w:szCs w:val="32"/>
              </w:rPr>
            </w:rPrChange>
          </w:rPr>
          <w:delText xml:space="preserve"> </w:delText>
        </w:r>
      </w:del>
      <w:r w:rsidR="002C4A2E" w:rsidRPr="009D76D8">
        <w:rPr>
          <w:rFonts w:ascii="Bookman Old Style" w:hAnsi="Bookman Old Style"/>
          <w:szCs w:val="24"/>
          <w:rPrChange w:id="1075" w:author="Ashley Frank" w:date="2024-12-20T22:46:00Z">
            <w:rPr>
              <w:rFonts w:ascii="Bookman Old Style" w:hAnsi="Bookman Old Style"/>
              <w:sz w:val="32"/>
              <w:szCs w:val="32"/>
            </w:rPr>
          </w:rPrChange>
        </w:rPr>
        <w:t>We</w:t>
      </w:r>
      <w:r w:rsidR="00497FBF" w:rsidRPr="009D76D8">
        <w:rPr>
          <w:rFonts w:ascii="Bookman Old Style" w:hAnsi="Bookman Old Style"/>
          <w:szCs w:val="24"/>
          <w:rPrChange w:id="1076" w:author="Ashley Frank" w:date="2024-12-20T22:46:00Z">
            <w:rPr>
              <w:rFonts w:ascii="Bookman Old Style" w:hAnsi="Bookman Old Style"/>
              <w:sz w:val="32"/>
              <w:szCs w:val="32"/>
            </w:rPr>
          </w:rPrChange>
        </w:rPr>
        <w:t xml:space="preserve"> must</w:t>
      </w:r>
      <w:r w:rsidR="00A030BA" w:rsidRPr="009D76D8">
        <w:rPr>
          <w:rFonts w:ascii="Bookman Old Style" w:hAnsi="Bookman Old Style"/>
          <w:szCs w:val="24"/>
          <w:rPrChange w:id="1077" w:author="Ashley Frank" w:date="2024-12-20T22:46:00Z">
            <w:rPr>
              <w:rFonts w:ascii="Bookman Old Style" w:hAnsi="Bookman Old Style"/>
              <w:sz w:val="32"/>
              <w:szCs w:val="32"/>
            </w:rPr>
          </w:rPrChange>
        </w:rPr>
        <w:t xml:space="preserve"> go boldly not because </w:t>
      </w:r>
      <w:r w:rsidR="002C4A2E" w:rsidRPr="009D76D8">
        <w:rPr>
          <w:rFonts w:ascii="Bookman Old Style" w:hAnsi="Bookman Old Style"/>
          <w:szCs w:val="24"/>
          <w:rPrChange w:id="1078" w:author="Ashley Frank" w:date="2024-12-20T22:46:00Z">
            <w:rPr>
              <w:rFonts w:ascii="Bookman Old Style" w:hAnsi="Bookman Old Style"/>
              <w:sz w:val="32"/>
              <w:szCs w:val="32"/>
            </w:rPr>
          </w:rPrChange>
        </w:rPr>
        <w:t>we</w:t>
      </w:r>
      <w:r w:rsidR="00497FBF" w:rsidRPr="009D76D8">
        <w:rPr>
          <w:rFonts w:ascii="Bookman Old Style" w:hAnsi="Bookman Old Style"/>
          <w:szCs w:val="24"/>
          <w:rPrChange w:id="1079" w:author="Ashley Frank" w:date="2024-12-20T22:46:00Z">
            <w:rPr>
              <w:rFonts w:ascii="Bookman Old Style" w:hAnsi="Bookman Old Style"/>
              <w:sz w:val="32"/>
              <w:szCs w:val="32"/>
            </w:rPr>
          </w:rPrChange>
        </w:rPr>
        <w:t xml:space="preserve"> are arrogant,</w:t>
      </w:r>
      <w:r w:rsidR="00A030BA" w:rsidRPr="009D76D8">
        <w:rPr>
          <w:rFonts w:ascii="Bookman Old Style" w:hAnsi="Bookman Old Style"/>
          <w:szCs w:val="24"/>
          <w:rPrChange w:id="1080" w:author="Ashley Frank" w:date="2024-12-20T22:46:00Z">
            <w:rPr>
              <w:rFonts w:ascii="Bookman Old Style" w:hAnsi="Bookman Old Style"/>
              <w:sz w:val="32"/>
              <w:szCs w:val="32"/>
            </w:rPr>
          </w:rPrChange>
        </w:rPr>
        <w:t xml:space="preserve"> are in the ‘right’</w:t>
      </w:r>
      <w:r w:rsidR="00497FBF" w:rsidRPr="009D76D8">
        <w:rPr>
          <w:rFonts w:ascii="Bookman Old Style" w:hAnsi="Bookman Old Style"/>
          <w:szCs w:val="24"/>
          <w:rPrChange w:id="1081" w:author="Ashley Frank" w:date="2024-12-20T22:46:00Z">
            <w:rPr>
              <w:rFonts w:ascii="Bookman Old Style" w:hAnsi="Bookman Old Style"/>
              <w:sz w:val="32"/>
              <w:szCs w:val="32"/>
            </w:rPr>
          </w:rPrChange>
        </w:rPr>
        <w:t>,</w:t>
      </w:r>
      <w:r w:rsidR="00A030BA" w:rsidRPr="009D76D8">
        <w:rPr>
          <w:rFonts w:ascii="Bookman Old Style" w:hAnsi="Bookman Old Style"/>
          <w:szCs w:val="24"/>
          <w:rPrChange w:id="1082" w:author="Ashley Frank" w:date="2024-12-20T22:46:00Z">
            <w:rPr>
              <w:rFonts w:ascii="Bookman Old Style" w:hAnsi="Bookman Old Style"/>
              <w:sz w:val="32"/>
              <w:szCs w:val="32"/>
            </w:rPr>
          </w:rPrChange>
        </w:rPr>
        <w:t xml:space="preserve"> </w:t>
      </w:r>
      <w:r w:rsidR="00FD26F1" w:rsidRPr="009D76D8">
        <w:rPr>
          <w:rFonts w:ascii="Bookman Old Style" w:hAnsi="Bookman Old Style"/>
          <w:szCs w:val="24"/>
          <w:rPrChange w:id="1083" w:author="Ashley Frank" w:date="2024-12-20T22:46:00Z">
            <w:rPr>
              <w:rFonts w:ascii="Bookman Old Style" w:hAnsi="Bookman Old Style"/>
              <w:sz w:val="32"/>
              <w:szCs w:val="32"/>
            </w:rPr>
          </w:rPrChange>
        </w:rPr>
        <w:t xml:space="preserve">or </w:t>
      </w:r>
      <w:r w:rsidR="00A030BA" w:rsidRPr="009D76D8">
        <w:rPr>
          <w:rFonts w:ascii="Bookman Old Style" w:hAnsi="Bookman Old Style"/>
          <w:szCs w:val="24"/>
          <w:rPrChange w:id="1084" w:author="Ashley Frank" w:date="2024-12-20T22:46:00Z">
            <w:rPr>
              <w:rFonts w:ascii="Bookman Old Style" w:hAnsi="Bookman Old Style"/>
              <w:sz w:val="32"/>
              <w:szCs w:val="32"/>
            </w:rPr>
          </w:rPrChange>
        </w:rPr>
        <w:t xml:space="preserve">have ‘moxy’ are going to get what </w:t>
      </w:r>
      <w:r w:rsidR="00497FBF" w:rsidRPr="009D76D8">
        <w:rPr>
          <w:rFonts w:ascii="Bookman Old Style" w:hAnsi="Bookman Old Style"/>
          <w:szCs w:val="24"/>
          <w:rPrChange w:id="1085" w:author="Ashley Frank" w:date="2024-12-20T22:46:00Z">
            <w:rPr>
              <w:rFonts w:ascii="Bookman Old Style" w:hAnsi="Bookman Old Style"/>
              <w:sz w:val="32"/>
              <w:szCs w:val="32"/>
            </w:rPr>
          </w:rPrChange>
        </w:rPr>
        <w:t>a big pot of something</w:t>
      </w:r>
      <w:r w:rsidR="00A030BA" w:rsidRPr="009D76D8">
        <w:rPr>
          <w:rFonts w:ascii="Bookman Old Style" w:hAnsi="Bookman Old Style"/>
          <w:szCs w:val="24"/>
          <w:rPrChange w:id="1086" w:author="Ashley Frank" w:date="2024-12-20T22:46:00Z">
            <w:rPr>
              <w:rFonts w:ascii="Bookman Old Style" w:hAnsi="Bookman Old Style"/>
              <w:sz w:val="32"/>
              <w:szCs w:val="32"/>
            </w:rPr>
          </w:rPrChange>
        </w:rPr>
        <w:t xml:space="preserve">. </w:t>
      </w:r>
      <w:r w:rsidR="002C4A2E" w:rsidRPr="009D76D8">
        <w:rPr>
          <w:rFonts w:ascii="Bookman Old Style" w:hAnsi="Bookman Old Style"/>
          <w:szCs w:val="24"/>
          <w:rPrChange w:id="1087" w:author="Ashley Frank" w:date="2024-12-20T22:46:00Z">
            <w:rPr>
              <w:rFonts w:ascii="Bookman Old Style" w:hAnsi="Bookman Old Style"/>
              <w:sz w:val="32"/>
              <w:szCs w:val="32"/>
            </w:rPr>
          </w:rPrChange>
        </w:rPr>
        <w:t>We</w:t>
      </w:r>
      <w:r w:rsidR="00A030BA" w:rsidRPr="009D76D8">
        <w:rPr>
          <w:rFonts w:ascii="Bookman Old Style" w:hAnsi="Bookman Old Style"/>
          <w:szCs w:val="24"/>
          <w:rPrChange w:id="1088" w:author="Ashley Frank" w:date="2024-12-20T22:46:00Z">
            <w:rPr>
              <w:rFonts w:ascii="Bookman Old Style" w:hAnsi="Bookman Old Style"/>
              <w:sz w:val="32"/>
              <w:szCs w:val="32"/>
            </w:rPr>
          </w:rPrChange>
        </w:rPr>
        <w:t xml:space="preserve"> go boldly because of what </w:t>
      </w:r>
      <w:r w:rsidR="00497FBF" w:rsidRPr="009D76D8">
        <w:rPr>
          <w:rFonts w:ascii="Bookman Old Style" w:hAnsi="Bookman Old Style"/>
          <w:szCs w:val="24"/>
          <w:rPrChange w:id="1089" w:author="Ashley Frank" w:date="2024-12-20T22:46:00Z">
            <w:rPr>
              <w:rFonts w:ascii="Bookman Old Style" w:hAnsi="Bookman Old Style"/>
              <w:sz w:val="32"/>
              <w:szCs w:val="32"/>
            </w:rPr>
          </w:rPrChange>
        </w:rPr>
        <w:t xml:space="preserve">the person </w:t>
      </w:r>
      <w:r w:rsidR="002C4A2E" w:rsidRPr="009D76D8">
        <w:rPr>
          <w:rFonts w:ascii="Bookman Old Style" w:hAnsi="Bookman Old Style"/>
          <w:szCs w:val="24"/>
          <w:rPrChange w:id="1090" w:author="Ashley Frank" w:date="2024-12-20T22:46:00Z">
            <w:rPr>
              <w:rFonts w:ascii="Bookman Old Style" w:hAnsi="Bookman Old Style"/>
              <w:sz w:val="32"/>
              <w:szCs w:val="32"/>
            </w:rPr>
          </w:rPrChange>
        </w:rPr>
        <w:t>we</w:t>
      </w:r>
      <w:r w:rsidR="00A030BA" w:rsidRPr="009D76D8">
        <w:rPr>
          <w:rFonts w:ascii="Bookman Old Style" w:hAnsi="Bookman Old Style"/>
          <w:szCs w:val="24"/>
          <w:rPrChange w:id="1091" w:author="Ashley Frank" w:date="2024-12-20T22:46:00Z">
            <w:rPr>
              <w:rFonts w:ascii="Bookman Old Style" w:hAnsi="Bookman Old Style"/>
              <w:sz w:val="32"/>
              <w:szCs w:val="32"/>
            </w:rPr>
          </w:rPrChange>
        </w:rPr>
        <w:t xml:space="preserve"> know. </w:t>
      </w:r>
      <w:r w:rsidR="00497FBF" w:rsidRPr="009D76D8">
        <w:rPr>
          <w:rFonts w:ascii="Bookman Old Style" w:hAnsi="Bookman Old Style"/>
          <w:szCs w:val="24"/>
          <w:rPrChange w:id="1092" w:author="Ashley Frank" w:date="2024-12-20T22:46:00Z">
            <w:rPr>
              <w:rFonts w:ascii="Bookman Old Style" w:hAnsi="Bookman Old Style"/>
              <w:sz w:val="32"/>
              <w:szCs w:val="32"/>
            </w:rPr>
          </w:rPrChange>
        </w:rPr>
        <w:t xml:space="preserve">The person that </w:t>
      </w:r>
      <w:r w:rsidR="002C4A2E" w:rsidRPr="009D76D8">
        <w:rPr>
          <w:rFonts w:ascii="Bookman Old Style" w:hAnsi="Bookman Old Style"/>
          <w:szCs w:val="24"/>
          <w:rPrChange w:id="1093" w:author="Ashley Frank" w:date="2024-12-20T22:46:00Z">
            <w:rPr>
              <w:rFonts w:ascii="Bookman Old Style" w:hAnsi="Bookman Old Style"/>
              <w:sz w:val="32"/>
              <w:szCs w:val="32"/>
            </w:rPr>
          </w:rPrChange>
        </w:rPr>
        <w:t>we</w:t>
      </w:r>
      <w:r w:rsidR="00A030BA" w:rsidRPr="009D76D8">
        <w:rPr>
          <w:rFonts w:ascii="Bookman Old Style" w:hAnsi="Bookman Old Style"/>
          <w:szCs w:val="24"/>
          <w:rPrChange w:id="1094" w:author="Ashley Frank" w:date="2024-12-20T22:46:00Z">
            <w:rPr>
              <w:rFonts w:ascii="Bookman Old Style" w:hAnsi="Bookman Old Style"/>
              <w:sz w:val="32"/>
              <w:szCs w:val="32"/>
            </w:rPr>
          </w:rPrChange>
        </w:rPr>
        <w:t xml:space="preserve"> know</w:t>
      </w:r>
      <w:r w:rsidR="00497FBF" w:rsidRPr="009D76D8">
        <w:rPr>
          <w:rFonts w:ascii="Bookman Old Style" w:hAnsi="Bookman Old Style"/>
          <w:szCs w:val="24"/>
          <w:rPrChange w:id="1095" w:author="Ashley Frank" w:date="2024-12-20T22:46:00Z">
            <w:rPr>
              <w:rFonts w:ascii="Bookman Old Style" w:hAnsi="Bookman Old Style"/>
              <w:sz w:val="32"/>
              <w:szCs w:val="32"/>
            </w:rPr>
          </w:rPrChange>
        </w:rPr>
        <w:t xml:space="preserve"> is</w:t>
      </w:r>
      <w:r w:rsidR="00A030BA" w:rsidRPr="009D76D8">
        <w:rPr>
          <w:rFonts w:ascii="Bookman Old Style" w:hAnsi="Bookman Old Style"/>
          <w:szCs w:val="24"/>
          <w:rPrChange w:id="1096" w:author="Ashley Frank" w:date="2024-12-20T22:46:00Z">
            <w:rPr>
              <w:rFonts w:ascii="Bookman Old Style" w:hAnsi="Bookman Old Style"/>
              <w:sz w:val="32"/>
              <w:szCs w:val="32"/>
            </w:rPr>
          </w:rPrChange>
        </w:rPr>
        <w:t xml:space="preserve"> God</w:t>
      </w:r>
      <w:r w:rsidR="00FD26F1" w:rsidRPr="009D76D8">
        <w:rPr>
          <w:rFonts w:ascii="Bookman Old Style" w:hAnsi="Bookman Old Style"/>
          <w:szCs w:val="24"/>
          <w:rPrChange w:id="1097" w:author="Ashley Frank" w:date="2024-12-20T22:46:00Z">
            <w:rPr>
              <w:rFonts w:ascii="Bookman Old Style" w:hAnsi="Bookman Old Style"/>
              <w:sz w:val="32"/>
              <w:szCs w:val="32"/>
            </w:rPr>
          </w:rPrChange>
        </w:rPr>
        <w:t>, f</w:t>
      </w:r>
      <w:r w:rsidR="00497FBF" w:rsidRPr="009D76D8">
        <w:rPr>
          <w:rFonts w:ascii="Bookman Old Style" w:hAnsi="Bookman Old Style"/>
          <w:szCs w:val="24"/>
          <w:rPrChange w:id="1098" w:author="Ashley Frank" w:date="2024-12-20T22:46:00Z">
            <w:rPr>
              <w:rFonts w:ascii="Bookman Old Style" w:hAnsi="Bookman Old Style"/>
              <w:sz w:val="32"/>
              <w:szCs w:val="32"/>
            </w:rPr>
          </w:rPrChange>
        </w:rPr>
        <w:t xml:space="preserve">or </w:t>
      </w:r>
      <w:r w:rsidR="002C4A2E" w:rsidRPr="009D76D8">
        <w:rPr>
          <w:rFonts w:ascii="Bookman Old Style" w:hAnsi="Bookman Old Style"/>
          <w:szCs w:val="24"/>
          <w:rPrChange w:id="1099" w:author="Ashley Frank" w:date="2024-12-20T22:46:00Z">
            <w:rPr>
              <w:rFonts w:ascii="Bookman Old Style" w:hAnsi="Bookman Old Style"/>
              <w:sz w:val="32"/>
              <w:szCs w:val="32"/>
            </w:rPr>
          </w:rPrChange>
        </w:rPr>
        <w:t>we</w:t>
      </w:r>
      <w:r w:rsidR="00A030BA" w:rsidRPr="009D76D8">
        <w:rPr>
          <w:rFonts w:ascii="Bookman Old Style" w:hAnsi="Bookman Old Style"/>
          <w:szCs w:val="24"/>
          <w:rPrChange w:id="1100" w:author="Ashley Frank" w:date="2024-12-20T22:46:00Z">
            <w:rPr>
              <w:rFonts w:ascii="Bookman Old Style" w:hAnsi="Bookman Old Style"/>
              <w:sz w:val="32"/>
              <w:szCs w:val="32"/>
            </w:rPr>
          </w:rPrChange>
        </w:rPr>
        <w:t xml:space="preserve"> know that all things </w:t>
      </w:r>
      <w:r w:rsidR="00A030BA" w:rsidRPr="009D76D8">
        <w:rPr>
          <w:rFonts w:ascii="Bookman Old Style" w:hAnsi="Bookman Old Style"/>
          <w:szCs w:val="24"/>
          <w:rPrChange w:id="1101" w:author="Ashley Frank" w:date="2024-12-20T22:46:00Z">
            <w:rPr>
              <w:rFonts w:ascii="Bookman Old Style" w:hAnsi="Bookman Old Style"/>
              <w:sz w:val="32"/>
              <w:szCs w:val="32"/>
            </w:rPr>
          </w:rPrChange>
        </w:rPr>
        <w:lastRenderedPageBreak/>
        <w:t xml:space="preserve">work together for good </w:t>
      </w:r>
      <w:r w:rsidR="00FD26F1" w:rsidRPr="009D76D8">
        <w:rPr>
          <w:rFonts w:ascii="Bookman Old Style" w:hAnsi="Bookman Old Style"/>
          <w:szCs w:val="24"/>
          <w:rPrChange w:id="1102" w:author="Ashley Frank" w:date="2024-12-20T22:46:00Z">
            <w:rPr>
              <w:rFonts w:ascii="Bookman Old Style" w:hAnsi="Bookman Old Style"/>
              <w:sz w:val="32"/>
              <w:szCs w:val="32"/>
            </w:rPr>
          </w:rPrChange>
        </w:rPr>
        <w:t xml:space="preserve">for </w:t>
      </w:r>
      <w:r w:rsidR="00A030BA" w:rsidRPr="009D76D8">
        <w:rPr>
          <w:rFonts w:ascii="Bookman Old Style" w:hAnsi="Bookman Old Style"/>
          <w:szCs w:val="24"/>
          <w:rPrChange w:id="1103" w:author="Ashley Frank" w:date="2024-12-20T22:46:00Z">
            <w:rPr>
              <w:rFonts w:ascii="Bookman Old Style" w:hAnsi="Bookman Old Style"/>
              <w:sz w:val="32"/>
              <w:szCs w:val="32"/>
            </w:rPr>
          </w:rPrChange>
        </w:rPr>
        <w:t>t</w:t>
      </w:r>
      <w:r w:rsidR="00FD26F1" w:rsidRPr="009D76D8">
        <w:rPr>
          <w:rFonts w:ascii="Bookman Old Style" w:hAnsi="Bookman Old Style"/>
          <w:szCs w:val="24"/>
          <w:rPrChange w:id="1104" w:author="Ashley Frank" w:date="2024-12-20T22:46:00Z">
            <w:rPr>
              <w:rFonts w:ascii="Bookman Old Style" w:hAnsi="Bookman Old Style"/>
              <w:sz w:val="32"/>
              <w:szCs w:val="32"/>
            </w:rPr>
          </w:rPrChange>
        </w:rPr>
        <w:t>hose</w:t>
      </w:r>
      <w:r w:rsidR="00A030BA" w:rsidRPr="009D76D8">
        <w:rPr>
          <w:rFonts w:ascii="Bookman Old Style" w:hAnsi="Bookman Old Style"/>
          <w:szCs w:val="24"/>
          <w:rPrChange w:id="1105" w:author="Ashley Frank" w:date="2024-12-20T22:46:00Z">
            <w:rPr>
              <w:rFonts w:ascii="Bookman Old Style" w:hAnsi="Bookman Old Style"/>
              <w:sz w:val="32"/>
              <w:szCs w:val="32"/>
            </w:rPr>
          </w:rPrChange>
        </w:rPr>
        <w:t xml:space="preserve"> who love the Lord and those who ar</w:t>
      </w:r>
      <w:r w:rsidR="00FD26F1" w:rsidRPr="009D76D8">
        <w:rPr>
          <w:rFonts w:ascii="Bookman Old Style" w:hAnsi="Bookman Old Style"/>
          <w:szCs w:val="24"/>
          <w:rPrChange w:id="1106" w:author="Ashley Frank" w:date="2024-12-20T22:46:00Z">
            <w:rPr>
              <w:rFonts w:ascii="Bookman Old Style" w:hAnsi="Bookman Old Style"/>
              <w:sz w:val="32"/>
              <w:szCs w:val="32"/>
            </w:rPr>
          </w:rPrChange>
        </w:rPr>
        <w:t>e</w:t>
      </w:r>
      <w:r w:rsidR="00A030BA" w:rsidRPr="009D76D8">
        <w:rPr>
          <w:rFonts w:ascii="Bookman Old Style" w:hAnsi="Bookman Old Style"/>
          <w:szCs w:val="24"/>
          <w:rPrChange w:id="1107" w:author="Ashley Frank" w:date="2024-12-20T22:46:00Z">
            <w:rPr>
              <w:rFonts w:ascii="Bookman Old Style" w:hAnsi="Bookman Old Style"/>
              <w:sz w:val="32"/>
              <w:szCs w:val="32"/>
            </w:rPr>
          </w:rPrChange>
        </w:rPr>
        <w:t xml:space="preserve"> called for his purpose. </w:t>
      </w:r>
      <w:ins w:id="1108" w:author="Ashley Frank" w:date="2024-12-19T23:34:00Z">
        <w:r w:rsidR="00261950" w:rsidRPr="009D76D8">
          <w:rPr>
            <w:rFonts w:ascii="Bookman Old Style" w:hAnsi="Bookman Old Style"/>
            <w:szCs w:val="24"/>
            <w:rPrChange w:id="1109" w:author="Ashley Frank" w:date="2024-12-20T22:46:00Z">
              <w:rPr>
                <w:rFonts w:ascii="Bookman Old Style" w:hAnsi="Bookman Old Style"/>
                <w:sz w:val="32"/>
                <w:szCs w:val="32"/>
              </w:rPr>
            </w:rPrChange>
          </w:rPr>
          <w:t xml:space="preserve">We know </w:t>
        </w:r>
      </w:ins>
      <w:ins w:id="1110" w:author="Ashley Frank" w:date="2024-12-21T03:42:00Z">
        <w:r w:rsidR="00B312E4">
          <w:rPr>
            <w:rFonts w:ascii="Bookman Old Style" w:hAnsi="Bookman Old Style"/>
            <w:szCs w:val="24"/>
          </w:rPr>
          <w:t xml:space="preserve">that </w:t>
        </w:r>
      </w:ins>
      <w:del w:id="1111" w:author="Ashley Frank" w:date="2024-12-19T23:33:00Z">
        <w:r w:rsidR="002C4A2E" w:rsidRPr="009D76D8" w:rsidDel="00261950">
          <w:rPr>
            <w:rFonts w:ascii="Bookman Old Style" w:hAnsi="Bookman Old Style"/>
            <w:szCs w:val="24"/>
            <w:rPrChange w:id="1112" w:author="Ashley Frank" w:date="2024-12-20T22:46:00Z">
              <w:rPr>
                <w:rFonts w:ascii="Bookman Old Style" w:hAnsi="Bookman Old Style"/>
                <w:sz w:val="32"/>
                <w:szCs w:val="32"/>
              </w:rPr>
            </w:rPrChange>
          </w:rPr>
          <w:delText>We</w:delText>
        </w:r>
        <w:r w:rsidR="00A030BA" w:rsidRPr="009D76D8" w:rsidDel="00261950">
          <w:rPr>
            <w:rFonts w:ascii="Bookman Old Style" w:hAnsi="Bookman Old Style"/>
            <w:szCs w:val="24"/>
            <w:rPrChange w:id="1113" w:author="Ashley Frank" w:date="2024-12-20T22:46:00Z">
              <w:rPr>
                <w:rFonts w:ascii="Bookman Old Style" w:hAnsi="Bookman Old Style"/>
                <w:sz w:val="32"/>
                <w:szCs w:val="32"/>
              </w:rPr>
            </w:rPrChange>
          </w:rPr>
          <w:delText xml:space="preserve"> know. </w:delText>
        </w:r>
      </w:del>
      <w:ins w:id="1114" w:author="Ashley Frank" w:date="2024-12-19T23:34:00Z">
        <w:r w:rsidR="00261950" w:rsidRPr="009D76D8">
          <w:rPr>
            <w:rFonts w:ascii="Bookman Old Style" w:hAnsi="Bookman Old Style"/>
            <w:szCs w:val="24"/>
            <w:rPrChange w:id="1115" w:author="Ashley Frank" w:date="2024-12-20T22:46:00Z">
              <w:rPr>
                <w:rFonts w:ascii="Bookman Old Style" w:hAnsi="Bookman Old Style"/>
                <w:sz w:val="32"/>
                <w:szCs w:val="32"/>
              </w:rPr>
            </w:rPrChange>
          </w:rPr>
          <w:t>i</w:t>
        </w:r>
      </w:ins>
      <w:del w:id="1116" w:author="Ashley Frank" w:date="2024-12-19T23:34:00Z">
        <w:r w:rsidR="00A030BA" w:rsidRPr="009D76D8" w:rsidDel="00261950">
          <w:rPr>
            <w:rFonts w:ascii="Bookman Old Style" w:hAnsi="Bookman Old Style"/>
            <w:szCs w:val="24"/>
            <w:rPrChange w:id="1117" w:author="Ashley Frank" w:date="2024-12-20T22:46:00Z">
              <w:rPr>
                <w:rFonts w:ascii="Bookman Old Style" w:hAnsi="Bookman Old Style"/>
                <w:sz w:val="32"/>
                <w:szCs w:val="32"/>
              </w:rPr>
            </w:rPrChange>
          </w:rPr>
          <w:delText>I</w:delText>
        </w:r>
      </w:del>
      <w:r w:rsidR="00A030BA" w:rsidRPr="009D76D8">
        <w:rPr>
          <w:rFonts w:ascii="Bookman Old Style" w:hAnsi="Bookman Old Style"/>
          <w:szCs w:val="24"/>
          <w:rPrChange w:id="1118" w:author="Ashley Frank" w:date="2024-12-20T22:46:00Z">
            <w:rPr>
              <w:rFonts w:ascii="Bookman Old Style" w:hAnsi="Bookman Old Style"/>
              <w:sz w:val="32"/>
              <w:szCs w:val="32"/>
            </w:rPr>
          </w:rPrChange>
        </w:rPr>
        <w:t>t is always better to know tha</w:t>
      </w:r>
      <w:r w:rsidR="00FD26F1" w:rsidRPr="009D76D8">
        <w:rPr>
          <w:rFonts w:ascii="Bookman Old Style" w:hAnsi="Bookman Old Style"/>
          <w:szCs w:val="24"/>
          <w:rPrChange w:id="1119" w:author="Ashley Frank" w:date="2024-12-20T22:46:00Z">
            <w:rPr>
              <w:rFonts w:ascii="Bookman Old Style" w:hAnsi="Bookman Old Style"/>
              <w:sz w:val="32"/>
              <w:szCs w:val="32"/>
            </w:rPr>
          </w:rPrChange>
        </w:rPr>
        <w:t>n</w:t>
      </w:r>
      <w:r w:rsidR="00A030BA" w:rsidRPr="009D76D8">
        <w:rPr>
          <w:rFonts w:ascii="Bookman Old Style" w:hAnsi="Bookman Old Style"/>
          <w:szCs w:val="24"/>
          <w:rPrChange w:id="1120" w:author="Ashley Frank" w:date="2024-12-20T22:46:00Z">
            <w:rPr>
              <w:rFonts w:ascii="Bookman Old Style" w:hAnsi="Bookman Old Style"/>
              <w:sz w:val="32"/>
              <w:szCs w:val="32"/>
            </w:rPr>
          </w:rPrChange>
        </w:rPr>
        <w:t xml:space="preserve"> to feel. Many folks will not go before the Lord because of how they ‘feel’. By faith, </w:t>
      </w:r>
      <w:r w:rsidR="002C4A2E" w:rsidRPr="009D76D8">
        <w:rPr>
          <w:rFonts w:ascii="Bookman Old Style" w:hAnsi="Bookman Old Style"/>
          <w:szCs w:val="24"/>
          <w:rPrChange w:id="1121" w:author="Ashley Frank" w:date="2024-12-20T22:46:00Z">
            <w:rPr>
              <w:rFonts w:ascii="Bookman Old Style" w:hAnsi="Bookman Old Style"/>
              <w:sz w:val="32"/>
              <w:szCs w:val="32"/>
            </w:rPr>
          </w:rPrChange>
        </w:rPr>
        <w:t>we</w:t>
      </w:r>
      <w:r w:rsidR="00A030BA" w:rsidRPr="009D76D8">
        <w:rPr>
          <w:rFonts w:ascii="Bookman Old Style" w:hAnsi="Bookman Old Style"/>
          <w:szCs w:val="24"/>
          <w:rPrChange w:id="1122" w:author="Ashley Frank" w:date="2024-12-20T22:46:00Z">
            <w:rPr>
              <w:rFonts w:ascii="Bookman Old Style" w:hAnsi="Bookman Old Style"/>
              <w:sz w:val="32"/>
              <w:szCs w:val="32"/>
            </w:rPr>
          </w:rPrChange>
        </w:rPr>
        <w:t xml:space="preserve"> go before the Lord because of what </w:t>
      </w:r>
      <w:r w:rsidR="002C4A2E" w:rsidRPr="009D76D8">
        <w:rPr>
          <w:rFonts w:ascii="Bookman Old Style" w:hAnsi="Bookman Old Style"/>
          <w:szCs w:val="24"/>
          <w:rPrChange w:id="1123" w:author="Ashley Frank" w:date="2024-12-20T22:46:00Z">
            <w:rPr>
              <w:rFonts w:ascii="Bookman Old Style" w:hAnsi="Bookman Old Style"/>
              <w:sz w:val="32"/>
              <w:szCs w:val="32"/>
            </w:rPr>
          </w:rPrChange>
        </w:rPr>
        <w:t>we</w:t>
      </w:r>
      <w:r w:rsidR="00A030BA" w:rsidRPr="009D76D8">
        <w:rPr>
          <w:rFonts w:ascii="Bookman Old Style" w:hAnsi="Bookman Old Style"/>
          <w:szCs w:val="24"/>
          <w:rPrChange w:id="1124" w:author="Ashley Frank" w:date="2024-12-20T22:46:00Z">
            <w:rPr>
              <w:rFonts w:ascii="Bookman Old Style" w:hAnsi="Bookman Old Style"/>
              <w:sz w:val="32"/>
              <w:szCs w:val="32"/>
            </w:rPr>
          </w:rPrChange>
        </w:rPr>
        <w:t xml:space="preserve"> KNOW!</w:t>
      </w:r>
      <w:r w:rsidRPr="009D76D8">
        <w:rPr>
          <w:rFonts w:ascii="Bookman Old Style" w:hAnsi="Bookman Old Style"/>
          <w:szCs w:val="24"/>
          <w:rPrChange w:id="1125" w:author="Ashley Frank" w:date="2024-12-20T22:46:00Z">
            <w:rPr>
              <w:rFonts w:ascii="Bookman Old Style" w:hAnsi="Bookman Old Style"/>
              <w:sz w:val="32"/>
              <w:szCs w:val="32"/>
            </w:rPr>
          </w:rPrChange>
        </w:rPr>
        <w:t xml:space="preserve"> That grace and </w:t>
      </w:r>
      <w:r w:rsidR="006F1668" w:rsidRPr="009D76D8">
        <w:rPr>
          <w:rFonts w:ascii="Bookman Old Style" w:hAnsi="Bookman Old Style"/>
          <w:szCs w:val="24"/>
          <w:rPrChange w:id="1126" w:author="Ashley Frank" w:date="2024-12-20T22:46:00Z">
            <w:rPr>
              <w:rFonts w:ascii="Bookman Old Style" w:hAnsi="Bookman Old Style"/>
              <w:sz w:val="32"/>
              <w:szCs w:val="32"/>
            </w:rPr>
          </w:rPrChange>
        </w:rPr>
        <w:t>mercy is</w:t>
      </w:r>
      <w:r w:rsidRPr="009D76D8">
        <w:rPr>
          <w:rFonts w:ascii="Bookman Old Style" w:hAnsi="Bookman Old Style"/>
          <w:szCs w:val="24"/>
          <w:rPrChange w:id="1127" w:author="Ashley Frank" w:date="2024-12-20T22:46:00Z">
            <w:rPr>
              <w:rFonts w:ascii="Bookman Old Style" w:hAnsi="Bookman Old Style"/>
              <w:sz w:val="32"/>
              <w:szCs w:val="32"/>
            </w:rPr>
          </w:rPrChange>
        </w:rPr>
        <w:t xml:space="preserve"> only found at the throne o</w:t>
      </w:r>
      <w:r w:rsidR="006F1668" w:rsidRPr="009D76D8">
        <w:rPr>
          <w:rFonts w:ascii="Bookman Old Style" w:hAnsi="Bookman Old Style"/>
          <w:szCs w:val="24"/>
          <w:rPrChange w:id="1128" w:author="Ashley Frank" w:date="2024-12-20T22:46:00Z">
            <w:rPr>
              <w:rFonts w:ascii="Bookman Old Style" w:hAnsi="Bookman Old Style"/>
              <w:sz w:val="32"/>
              <w:szCs w:val="32"/>
            </w:rPr>
          </w:rPrChange>
        </w:rPr>
        <w:t>f</w:t>
      </w:r>
      <w:r w:rsidRPr="009D76D8">
        <w:rPr>
          <w:rFonts w:ascii="Bookman Old Style" w:hAnsi="Bookman Old Style"/>
          <w:szCs w:val="24"/>
          <w:rPrChange w:id="1129" w:author="Ashley Frank" w:date="2024-12-20T22:46:00Z">
            <w:rPr>
              <w:rFonts w:ascii="Bookman Old Style" w:hAnsi="Bookman Old Style"/>
              <w:sz w:val="32"/>
              <w:szCs w:val="32"/>
            </w:rPr>
          </w:rPrChange>
        </w:rPr>
        <w:t xml:space="preserve"> God. </w:t>
      </w:r>
    </w:p>
    <w:p w14:paraId="6DEB6021" w14:textId="77777777" w:rsidR="00261950" w:rsidRPr="009D76D8" w:rsidRDefault="00261950" w:rsidP="00757A99">
      <w:pPr>
        <w:pStyle w:val="BodyText"/>
        <w:rPr>
          <w:ins w:id="1130" w:author="Ashley Frank" w:date="2024-12-19T23:34:00Z"/>
          <w:rFonts w:ascii="Bookman Old Style" w:hAnsi="Bookman Old Style"/>
          <w:szCs w:val="24"/>
          <w:rPrChange w:id="1131" w:author="Ashley Frank" w:date="2024-12-20T22:46:00Z">
            <w:rPr>
              <w:ins w:id="1132" w:author="Ashley Frank" w:date="2024-12-19T23:34:00Z"/>
              <w:rFonts w:ascii="Bookman Old Style" w:hAnsi="Bookman Old Style"/>
              <w:sz w:val="32"/>
              <w:szCs w:val="32"/>
            </w:rPr>
          </w:rPrChange>
        </w:rPr>
      </w:pPr>
    </w:p>
    <w:p w14:paraId="5C557319" w14:textId="4B115220" w:rsidR="00780A1C" w:rsidRPr="009D76D8" w:rsidRDefault="00B819D9" w:rsidP="00757A99">
      <w:pPr>
        <w:pStyle w:val="BodyText"/>
        <w:rPr>
          <w:ins w:id="1133" w:author="Ashley Frank" w:date="2024-12-19T23:38:00Z"/>
          <w:rFonts w:ascii="Bookman Old Style" w:hAnsi="Bookman Old Style"/>
          <w:szCs w:val="24"/>
          <w:rPrChange w:id="1134" w:author="Ashley Frank" w:date="2024-12-20T22:46:00Z">
            <w:rPr>
              <w:ins w:id="1135" w:author="Ashley Frank" w:date="2024-12-19T23:38:00Z"/>
              <w:rFonts w:ascii="Bookman Old Style" w:hAnsi="Bookman Old Style"/>
              <w:sz w:val="32"/>
              <w:szCs w:val="32"/>
            </w:rPr>
          </w:rPrChange>
        </w:rPr>
      </w:pPr>
      <w:r w:rsidRPr="009D76D8">
        <w:rPr>
          <w:rFonts w:ascii="Bookman Old Style" w:hAnsi="Bookman Old Style"/>
          <w:szCs w:val="24"/>
          <w:rPrChange w:id="1136" w:author="Ashley Frank" w:date="2024-12-20T22:46:00Z">
            <w:rPr>
              <w:rFonts w:ascii="Bookman Old Style" w:hAnsi="Bookman Old Style"/>
              <w:sz w:val="32"/>
              <w:szCs w:val="32"/>
            </w:rPr>
          </w:rPrChange>
        </w:rPr>
        <w:t>Sometimes</w:t>
      </w:r>
      <w:r w:rsidR="00FD26F1" w:rsidRPr="009D76D8">
        <w:rPr>
          <w:rFonts w:ascii="Bookman Old Style" w:hAnsi="Bookman Old Style"/>
          <w:szCs w:val="24"/>
          <w:rPrChange w:id="1137" w:author="Ashley Frank" w:date="2024-12-20T22:46:00Z">
            <w:rPr>
              <w:rFonts w:ascii="Bookman Old Style" w:hAnsi="Bookman Old Style"/>
              <w:sz w:val="32"/>
              <w:szCs w:val="32"/>
            </w:rPr>
          </w:rPrChange>
        </w:rPr>
        <w:t>,</w:t>
      </w:r>
      <w:r w:rsidRPr="009D76D8">
        <w:rPr>
          <w:rFonts w:ascii="Bookman Old Style" w:hAnsi="Bookman Old Style"/>
          <w:szCs w:val="24"/>
          <w:rPrChange w:id="1138" w:author="Ashley Frank" w:date="2024-12-20T22:46:00Z">
            <w:rPr>
              <w:rFonts w:ascii="Bookman Old Style" w:hAnsi="Bookman Old Style"/>
              <w:sz w:val="32"/>
              <w:szCs w:val="32"/>
            </w:rPr>
          </w:rPrChange>
        </w:rPr>
        <w:t xml:space="preserve"> people tell us that </w:t>
      </w:r>
      <w:r w:rsidR="00F823D5" w:rsidRPr="009D76D8">
        <w:rPr>
          <w:rFonts w:ascii="Bookman Old Style" w:hAnsi="Bookman Old Style"/>
          <w:szCs w:val="24"/>
          <w:rPrChange w:id="1139"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1140" w:author="Ashley Frank" w:date="2024-12-20T22:46:00Z">
            <w:rPr>
              <w:rFonts w:ascii="Bookman Old Style" w:hAnsi="Bookman Old Style"/>
              <w:sz w:val="32"/>
              <w:szCs w:val="32"/>
            </w:rPr>
          </w:rPrChange>
        </w:rPr>
        <w:t>e</w:t>
      </w:r>
      <w:r w:rsidRPr="009D76D8">
        <w:rPr>
          <w:rFonts w:ascii="Bookman Old Style" w:hAnsi="Bookman Old Style"/>
          <w:szCs w:val="24"/>
          <w:rPrChange w:id="1141" w:author="Ashley Frank" w:date="2024-12-20T22:46:00Z">
            <w:rPr>
              <w:rFonts w:ascii="Bookman Old Style" w:hAnsi="Bookman Old Style"/>
              <w:sz w:val="32"/>
              <w:szCs w:val="32"/>
            </w:rPr>
          </w:rPrChange>
        </w:rPr>
        <w:t xml:space="preserve"> need to </w:t>
      </w:r>
      <w:r w:rsidR="00A030BA" w:rsidRPr="009D76D8">
        <w:rPr>
          <w:rFonts w:ascii="Bookman Old Style" w:hAnsi="Bookman Old Style"/>
          <w:szCs w:val="24"/>
          <w:rPrChange w:id="1142" w:author="Ashley Frank" w:date="2024-12-20T22:46:00Z">
            <w:rPr>
              <w:rFonts w:ascii="Bookman Old Style" w:hAnsi="Bookman Old Style"/>
              <w:sz w:val="32"/>
              <w:szCs w:val="32"/>
            </w:rPr>
          </w:rPrChange>
        </w:rPr>
        <w:t>“</w:t>
      </w:r>
      <w:r w:rsidRPr="009D76D8">
        <w:rPr>
          <w:rFonts w:ascii="Bookman Old Style" w:hAnsi="Bookman Old Style"/>
          <w:szCs w:val="24"/>
          <w:rPrChange w:id="1143" w:author="Ashley Frank" w:date="2024-12-20T22:46:00Z">
            <w:rPr>
              <w:rFonts w:ascii="Bookman Old Style" w:hAnsi="Bookman Old Style"/>
              <w:sz w:val="32"/>
              <w:szCs w:val="32"/>
            </w:rPr>
          </w:rPrChange>
        </w:rPr>
        <w:t>move on</w:t>
      </w:r>
      <w:r w:rsidR="00A030BA" w:rsidRPr="009D76D8">
        <w:rPr>
          <w:rFonts w:ascii="Bookman Old Style" w:hAnsi="Bookman Old Style"/>
          <w:szCs w:val="24"/>
          <w:rPrChange w:id="1144" w:author="Ashley Frank" w:date="2024-12-20T22:46:00Z">
            <w:rPr>
              <w:rFonts w:ascii="Bookman Old Style" w:hAnsi="Bookman Old Style"/>
              <w:sz w:val="32"/>
              <w:szCs w:val="32"/>
            </w:rPr>
          </w:rPrChange>
        </w:rPr>
        <w:t>”</w:t>
      </w:r>
      <w:r w:rsidRPr="009D76D8">
        <w:rPr>
          <w:rFonts w:ascii="Bookman Old Style" w:hAnsi="Bookman Old Style"/>
          <w:szCs w:val="24"/>
          <w:rPrChange w:id="1145" w:author="Ashley Frank" w:date="2024-12-20T22:46:00Z">
            <w:rPr>
              <w:rFonts w:ascii="Bookman Old Style" w:hAnsi="Bookman Old Style"/>
              <w:sz w:val="32"/>
              <w:szCs w:val="32"/>
            </w:rPr>
          </w:rPrChange>
        </w:rPr>
        <w:t xml:space="preserve"> from the beginning and salvation and go towards prosperity</w:t>
      </w:r>
      <w:ins w:id="1146" w:author="Ashley Frank" w:date="2024-12-19T23:35:00Z">
        <w:r w:rsidR="00261950" w:rsidRPr="009D76D8">
          <w:rPr>
            <w:rFonts w:ascii="Bookman Old Style" w:hAnsi="Bookman Old Style"/>
            <w:szCs w:val="24"/>
            <w:rPrChange w:id="1147" w:author="Ashley Frank" w:date="2024-12-20T22:46:00Z">
              <w:rPr>
                <w:rFonts w:ascii="Bookman Old Style" w:hAnsi="Bookman Old Style"/>
                <w:sz w:val="32"/>
                <w:szCs w:val="32"/>
              </w:rPr>
            </w:rPrChange>
          </w:rPr>
          <w:t xml:space="preserve"> or greater things in life</w:t>
        </w:r>
      </w:ins>
      <w:r w:rsidRPr="009D76D8">
        <w:rPr>
          <w:rFonts w:ascii="Bookman Old Style" w:hAnsi="Bookman Old Style"/>
          <w:szCs w:val="24"/>
          <w:rPrChange w:id="1148" w:author="Ashley Frank" w:date="2024-12-20T22:46:00Z">
            <w:rPr>
              <w:rFonts w:ascii="Bookman Old Style" w:hAnsi="Bookman Old Style"/>
              <w:sz w:val="32"/>
              <w:szCs w:val="32"/>
            </w:rPr>
          </w:rPrChange>
        </w:rPr>
        <w:t xml:space="preserve">. I'm not sure if </w:t>
      </w:r>
      <w:r w:rsidR="00F823D5" w:rsidRPr="009D76D8">
        <w:rPr>
          <w:rFonts w:ascii="Bookman Old Style" w:hAnsi="Bookman Old Style"/>
          <w:szCs w:val="24"/>
          <w:rPrChange w:id="1149"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1150" w:author="Ashley Frank" w:date="2024-12-20T22:46:00Z">
            <w:rPr>
              <w:rFonts w:ascii="Bookman Old Style" w:hAnsi="Bookman Old Style"/>
              <w:sz w:val="32"/>
              <w:szCs w:val="32"/>
            </w:rPr>
          </w:rPrChange>
        </w:rPr>
        <w:t>e</w:t>
      </w:r>
      <w:r w:rsidRPr="009D76D8">
        <w:rPr>
          <w:rFonts w:ascii="Bookman Old Style" w:hAnsi="Bookman Old Style"/>
          <w:szCs w:val="24"/>
          <w:rPrChange w:id="1151" w:author="Ashley Frank" w:date="2024-12-20T22:46:00Z">
            <w:rPr>
              <w:rFonts w:ascii="Bookman Old Style" w:hAnsi="Bookman Old Style"/>
              <w:sz w:val="32"/>
              <w:szCs w:val="32"/>
            </w:rPr>
          </w:rPrChange>
        </w:rPr>
        <w:t xml:space="preserve"> have or need to have that type of mindset. </w:t>
      </w:r>
      <w:r w:rsidR="002C4A2E" w:rsidRPr="009D76D8">
        <w:rPr>
          <w:rFonts w:ascii="Bookman Old Style" w:hAnsi="Bookman Old Style"/>
          <w:szCs w:val="24"/>
          <w:rPrChange w:id="1152" w:author="Ashley Frank" w:date="2024-12-20T22:46:00Z">
            <w:rPr>
              <w:rFonts w:ascii="Bookman Old Style" w:hAnsi="Bookman Old Style"/>
              <w:sz w:val="32"/>
              <w:szCs w:val="32"/>
            </w:rPr>
          </w:rPrChange>
        </w:rPr>
        <w:t>We</w:t>
      </w:r>
      <w:r w:rsidR="00B26D79" w:rsidRPr="009D76D8">
        <w:rPr>
          <w:rFonts w:ascii="Bookman Old Style" w:hAnsi="Bookman Old Style"/>
          <w:szCs w:val="24"/>
          <w:rPrChange w:id="1153" w:author="Ashley Frank" w:date="2024-12-20T22:46:00Z">
            <w:rPr>
              <w:rFonts w:ascii="Bookman Old Style" w:hAnsi="Bookman Old Style"/>
              <w:sz w:val="32"/>
              <w:szCs w:val="32"/>
            </w:rPr>
          </w:rPrChange>
        </w:rPr>
        <w:t xml:space="preserve"> do have to grow, but </w:t>
      </w:r>
      <w:r w:rsidR="00F823D5" w:rsidRPr="009D76D8">
        <w:rPr>
          <w:rFonts w:ascii="Bookman Old Style" w:hAnsi="Bookman Old Style"/>
          <w:szCs w:val="24"/>
          <w:rPrChange w:id="1154"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1155" w:author="Ashley Frank" w:date="2024-12-20T22:46:00Z">
            <w:rPr>
              <w:rFonts w:ascii="Bookman Old Style" w:hAnsi="Bookman Old Style"/>
              <w:sz w:val="32"/>
              <w:szCs w:val="32"/>
            </w:rPr>
          </w:rPrChange>
        </w:rPr>
        <w:t>e</w:t>
      </w:r>
      <w:r w:rsidR="00B26D79" w:rsidRPr="009D76D8">
        <w:rPr>
          <w:rFonts w:ascii="Bookman Old Style" w:hAnsi="Bookman Old Style"/>
          <w:szCs w:val="24"/>
          <w:rPrChange w:id="1156" w:author="Ashley Frank" w:date="2024-12-20T22:46:00Z">
            <w:rPr>
              <w:rFonts w:ascii="Bookman Old Style" w:hAnsi="Bookman Old Style"/>
              <w:sz w:val="32"/>
              <w:szCs w:val="32"/>
            </w:rPr>
          </w:rPrChange>
        </w:rPr>
        <w:t xml:space="preserve"> never grow without our foundation of Christ, salvation</w:t>
      </w:r>
      <w:r w:rsidR="00FD26F1" w:rsidRPr="009D76D8">
        <w:rPr>
          <w:rFonts w:ascii="Bookman Old Style" w:hAnsi="Bookman Old Style"/>
          <w:szCs w:val="24"/>
          <w:rPrChange w:id="1157" w:author="Ashley Frank" w:date="2024-12-20T22:46:00Z">
            <w:rPr>
              <w:rFonts w:ascii="Bookman Old Style" w:hAnsi="Bookman Old Style"/>
              <w:sz w:val="32"/>
              <w:szCs w:val="32"/>
            </w:rPr>
          </w:rPrChange>
        </w:rPr>
        <w:t>,</w:t>
      </w:r>
      <w:r w:rsidR="00B26D79" w:rsidRPr="009D76D8">
        <w:rPr>
          <w:rFonts w:ascii="Bookman Old Style" w:hAnsi="Bookman Old Style"/>
          <w:szCs w:val="24"/>
          <w:rPrChange w:id="1158" w:author="Ashley Frank" w:date="2024-12-20T22:46:00Z">
            <w:rPr>
              <w:rFonts w:ascii="Bookman Old Style" w:hAnsi="Bookman Old Style"/>
              <w:sz w:val="32"/>
              <w:szCs w:val="32"/>
            </w:rPr>
          </w:rPrChange>
        </w:rPr>
        <w:t xml:space="preserve"> and the forgiveness of sin. </w:t>
      </w:r>
      <w:r w:rsidR="002C4A2E" w:rsidRPr="009D76D8">
        <w:rPr>
          <w:rFonts w:ascii="Bookman Old Style" w:hAnsi="Bookman Old Style"/>
          <w:szCs w:val="24"/>
          <w:rPrChange w:id="1159" w:author="Ashley Frank" w:date="2024-12-20T22:46:00Z">
            <w:rPr>
              <w:rFonts w:ascii="Bookman Old Style" w:hAnsi="Bookman Old Style"/>
              <w:sz w:val="32"/>
              <w:szCs w:val="32"/>
            </w:rPr>
          </w:rPrChange>
        </w:rPr>
        <w:t>We</w:t>
      </w:r>
      <w:r w:rsidRPr="009D76D8">
        <w:rPr>
          <w:rFonts w:ascii="Bookman Old Style" w:hAnsi="Bookman Old Style"/>
          <w:szCs w:val="24"/>
          <w:rPrChange w:id="1160" w:author="Ashley Frank" w:date="2024-12-20T22:46:00Z">
            <w:rPr>
              <w:rFonts w:ascii="Bookman Old Style" w:hAnsi="Bookman Old Style"/>
              <w:sz w:val="32"/>
              <w:szCs w:val="32"/>
            </w:rPr>
          </w:rPrChange>
        </w:rPr>
        <w:t xml:space="preserve"> have to deal with </w:t>
      </w:r>
      <w:r w:rsidR="00A030BA" w:rsidRPr="009D76D8">
        <w:rPr>
          <w:rFonts w:ascii="Bookman Old Style" w:hAnsi="Bookman Old Style"/>
          <w:szCs w:val="24"/>
          <w:rPrChange w:id="1161" w:author="Ashley Frank" w:date="2024-12-20T22:46:00Z">
            <w:rPr>
              <w:rFonts w:ascii="Bookman Old Style" w:hAnsi="Bookman Old Style"/>
              <w:sz w:val="32"/>
              <w:szCs w:val="32"/>
            </w:rPr>
          </w:rPrChange>
        </w:rPr>
        <w:t>sins</w:t>
      </w:r>
      <w:r w:rsidRPr="009D76D8">
        <w:rPr>
          <w:rFonts w:ascii="Bookman Old Style" w:hAnsi="Bookman Old Style"/>
          <w:szCs w:val="24"/>
          <w:rPrChange w:id="1162" w:author="Ashley Frank" w:date="2024-12-20T22:46:00Z">
            <w:rPr>
              <w:rFonts w:ascii="Bookman Old Style" w:hAnsi="Bookman Old Style"/>
              <w:sz w:val="32"/>
              <w:szCs w:val="32"/>
            </w:rPr>
          </w:rPrChange>
        </w:rPr>
        <w:t xml:space="preserve"> on a daily basis. That's why</w:t>
      </w:r>
      <w:r w:rsidR="00B26D79" w:rsidRPr="009D76D8">
        <w:rPr>
          <w:rFonts w:ascii="Bookman Old Style" w:hAnsi="Bookman Old Style"/>
          <w:szCs w:val="24"/>
          <w:rPrChange w:id="1163" w:author="Ashley Frank" w:date="2024-12-20T22:46:00Z">
            <w:rPr>
              <w:rFonts w:ascii="Bookman Old Style" w:hAnsi="Bookman Old Style"/>
              <w:sz w:val="32"/>
              <w:szCs w:val="32"/>
            </w:rPr>
          </w:rPrChange>
        </w:rPr>
        <w:t xml:space="preserve"> </w:t>
      </w:r>
      <w:r w:rsidRPr="009D76D8">
        <w:rPr>
          <w:rFonts w:ascii="Bookman Old Style" w:hAnsi="Bookman Old Style"/>
          <w:szCs w:val="24"/>
          <w:rPrChange w:id="1164" w:author="Ashley Frank" w:date="2024-12-20T22:46:00Z">
            <w:rPr>
              <w:rFonts w:ascii="Bookman Old Style" w:hAnsi="Bookman Old Style"/>
              <w:sz w:val="32"/>
              <w:szCs w:val="32"/>
            </w:rPr>
          </w:rPrChange>
        </w:rPr>
        <w:t>John 1</w:t>
      </w:r>
      <w:r w:rsidR="00B26D79" w:rsidRPr="009D76D8">
        <w:rPr>
          <w:rFonts w:ascii="Bookman Old Style" w:hAnsi="Bookman Old Style"/>
          <w:szCs w:val="24"/>
          <w:rPrChange w:id="1165" w:author="Ashley Frank" w:date="2024-12-20T22:46:00Z">
            <w:rPr>
              <w:rFonts w:ascii="Bookman Old Style" w:hAnsi="Bookman Old Style"/>
              <w:sz w:val="32"/>
              <w:szCs w:val="32"/>
            </w:rPr>
          </w:rPrChange>
        </w:rPr>
        <w:t>:</w:t>
      </w:r>
      <w:r w:rsidRPr="009D76D8">
        <w:rPr>
          <w:rFonts w:ascii="Bookman Old Style" w:hAnsi="Bookman Old Style"/>
          <w:szCs w:val="24"/>
          <w:rPrChange w:id="1166" w:author="Ashley Frank" w:date="2024-12-20T22:46:00Z">
            <w:rPr>
              <w:rFonts w:ascii="Bookman Old Style" w:hAnsi="Bookman Old Style"/>
              <w:sz w:val="32"/>
              <w:szCs w:val="32"/>
            </w:rPr>
          </w:rPrChange>
        </w:rPr>
        <w:t>9 tells us to confess our sins before God</w:t>
      </w:r>
      <w:r w:rsidR="00FD26F1" w:rsidRPr="009D76D8">
        <w:rPr>
          <w:rFonts w:ascii="Bookman Old Style" w:hAnsi="Bookman Old Style"/>
          <w:szCs w:val="24"/>
          <w:rPrChange w:id="1167" w:author="Ashley Frank" w:date="2024-12-20T22:46:00Z">
            <w:rPr>
              <w:rFonts w:ascii="Bookman Old Style" w:hAnsi="Bookman Old Style"/>
              <w:sz w:val="32"/>
              <w:szCs w:val="32"/>
            </w:rPr>
          </w:rPrChange>
        </w:rPr>
        <w:t>,</w:t>
      </w:r>
      <w:r w:rsidRPr="009D76D8">
        <w:rPr>
          <w:rFonts w:ascii="Bookman Old Style" w:hAnsi="Bookman Old Style"/>
          <w:szCs w:val="24"/>
          <w:rPrChange w:id="1168" w:author="Ashley Frank" w:date="2024-12-20T22:46:00Z">
            <w:rPr>
              <w:rFonts w:ascii="Bookman Old Style" w:hAnsi="Bookman Old Style"/>
              <w:sz w:val="32"/>
              <w:szCs w:val="32"/>
            </w:rPr>
          </w:rPrChange>
        </w:rPr>
        <w:t xml:space="preserve"> and he is faithful and just forgive</w:t>
      </w:r>
      <w:r w:rsidR="00FD26F1" w:rsidRPr="009D76D8">
        <w:rPr>
          <w:rFonts w:ascii="Bookman Old Style" w:hAnsi="Bookman Old Style"/>
          <w:szCs w:val="24"/>
          <w:rPrChange w:id="1169" w:author="Ashley Frank" w:date="2024-12-20T22:46:00Z">
            <w:rPr>
              <w:rFonts w:ascii="Bookman Old Style" w:hAnsi="Bookman Old Style"/>
              <w:sz w:val="32"/>
              <w:szCs w:val="32"/>
            </w:rPr>
          </w:rPrChange>
        </w:rPr>
        <w:t>s</w:t>
      </w:r>
      <w:r w:rsidRPr="009D76D8">
        <w:rPr>
          <w:rFonts w:ascii="Bookman Old Style" w:hAnsi="Bookman Old Style"/>
          <w:szCs w:val="24"/>
          <w:rPrChange w:id="1170" w:author="Ashley Frank" w:date="2024-12-20T22:46:00Z">
            <w:rPr>
              <w:rFonts w:ascii="Bookman Old Style" w:hAnsi="Bookman Old Style"/>
              <w:sz w:val="32"/>
              <w:szCs w:val="32"/>
            </w:rPr>
          </w:rPrChange>
        </w:rPr>
        <w:t xml:space="preserve"> us of our sins and </w:t>
      </w:r>
      <w:r w:rsidR="00FD26F1" w:rsidRPr="009D76D8">
        <w:rPr>
          <w:rFonts w:ascii="Bookman Old Style" w:hAnsi="Bookman Old Style"/>
          <w:szCs w:val="24"/>
          <w:rPrChange w:id="1171" w:author="Ashley Frank" w:date="2024-12-20T22:46:00Z">
            <w:rPr>
              <w:rFonts w:ascii="Bookman Old Style" w:hAnsi="Bookman Old Style"/>
              <w:sz w:val="32"/>
              <w:szCs w:val="32"/>
            </w:rPr>
          </w:rPrChange>
        </w:rPr>
        <w:t>cleanses</w:t>
      </w:r>
      <w:r w:rsidRPr="009D76D8">
        <w:rPr>
          <w:rFonts w:ascii="Bookman Old Style" w:hAnsi="Bookman Old Style"/>
          <w:szCs w:val="24"/>
          <w:rPrChange w:id="1172" w:author="Ashley Frank" w:date="2024-12-20T22:46:00Z">
            <w:rPr>
              <w:rFonts w:ascii="Bookman Old Style" w:hAnsi="Bookman Old Style"/>
              <w:sz w:val="32"/>
              <w:szCs w:val="32"/>
            </w:rPr>
          </w:rPrChange>
        </w:rPr>
        <w:t xml:space="preserve"> </w:t>
      </w:r>
      <w:r w:rsidR="00B26D79" w:rsidRPr="009D76D8">
        <w:rPr>
          <w:rFonts w:ascii="Bookman Old Style" w:hAnsi="Bookman Old Style"/>
          <w:szCs w:val="24"/>
          <w:rPrChange w:id="1173" w:author="Ashley Frank" w:date="2024-12-20T22:46:00Z">
            <w:rPr>
              <w:rFonts w:ascii="Bookman Old Style" w:hAnsi="Bookman Old Style"/>
              <w:sz w:val="32"/>
              <w:szCs w:val="32"/>
            </w:rPr>
          </w:rPrChange>
        </w:rPr>
        <w:t xml:space="preserve">us </w:t>
      </w:r>
      <w:r w:rsidRPr="009D76D8">
        <w:rPr>
          <w:rFonts w:ascii="Bookman Old Style" w:hAnsi="Bookman Old Style"/>
          <w:szCs w:val="24"/>
          <w:rPrChange w:id="1174" w:author="Ashley Frank" w:date="2024-12-20T22:46:00Z">
            <w:rPr>
              <w:rFonts w:ascii="Bookman Old Style" w:hAnsi="Bookman Old Style"/>
              <w:sz w:val="32"/>
              <w:szCs w:val="32"/>
            </w:rPr>
          </w:rPrChange>
        </w:rPr>
        <w:t xml:space="preserve">of all unrighteousness. John goes on to say that </w:t>
      </w:r>
      <w:r w:rsidR="00F823D5" w:rsidRPr="009D76D8">
        <w:rPr>
          <w:rFonts w:ascii="Bookman Old Style" w:hAnsi="Bookman Old Style"/>
          <w:szCs w:val="24"/>
          <w:rPrChange w:id="1175"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1176" w:author="Ashley Frank" w:date="2024-12-20T22:46:00Z">
            <w:rPr>
              <w:rFonts w:ascii="Bookman Old Style" w:hAnsi="Bookman Old Style"/>
              <w:sz w:val="32"/>
              <w:szCs w:val="32"/>
            </w:rPr>
          </w:rPrChange>
        </w:rPr>
        <w:t>e</w:t>
      </w:r>
      <w:r w:rsidRPr="009D76D8">
        <w:rPr>
          <w:rFonts w:ascii="Bookman Old Style" w:hAnsi="Bookman Old Style"/>
          <w:szCs w:val="24"/>
          <w:rPrChange w:id="1177" w:author="Ashley Frank" w:date="2024-12-20T22:46:00Z">
            <w:rPr>
              <w:rFonts w:ascii="Bookman Old Style" w:hAnsi="Bookman Old Style"/>
              <w:sz w:val="32"/>
              <w:szCs w:val="32"/>
            </w:rPr>
          </w:rPrChange>
        </w:rPr>
        <w:t xml:space="preserve"> have Jesus who is our</w:t>
      </w:r>
      <w:ins w:id="1178" w:author="Ashley Frank" w:date="2024-12-19T23:36:00Z">
        <w:r w:rsidR="00261950" w:rsidRPr="009D76D8">
          <w:rPr>
            <w:rFonts w:ascii="Bookman Old Style" w:hAnsi="Bookman Old Style"/>
            <w:szCs w:val="24"/>
            <w:rPrChange w:id="1179" w:author="Ashley Frank" w:date="2024-12-20T22:46:00Z">
              <w:rPr>
                <w:rFonts w:ascii="Bookman Old Style" w:hAnsi="Bookman Old Style"/>
                <w:sz w:val="32"/>
                <w:szCs w:val="32"/>
              </w:rPr>
            </w:rPrChange>
          </w:rPr>
          <w:t xml:space="preserve"> advocate, and he’ll never cease to be one</w:t>
        </w:r>
      </w:ins>
      <w:del w:id="1180" w:author="Ashley Frank" w:date="2024-12-19T23:36:00Z">
        <w:r w:rsidRPr="009D76D8" w:rsidDel="00261950">
          <w:rPr>
            <w:rFonts w:ascii="Bookman Old Style" w:hAnsi="Bookman Old Style"/>
            <w:szCs w:val="24"/>
            <w:rPrChange w:id="1181" w:author="Ashley Frank" w:date="2024-12-20T22:46:00Z">
              <w:rPr>
                <w:rFonts w:ascii="Bookman Old Style" w:hAnsi="Bookman Old Style"/>
                <w:sz w:val="32"/>
                <w:szCs w:val="32"/>
              </w:rPr>
            </w:rPrChange>
          </w:rPr>
          <w:delText xml:space="preserve"> advocate. Jesus never stops being our advocate</w:delText>
        </w:r>
      </w:del>
      <w:r w:rsidRPr="009D76D8">
        <w:rPr>
          <w:rFonts w:ascii="Bookman Old Style" w:hAnsi="Bookman Old Style"/>
          <w:szCs w:val="24"/>
          <w:rPrChange w:id="1182" w:author="Ashley Frank" w:date="2024-12-20T22:46:00Z">
            <w:rPr>
              <w:rFonts w:ascii="Bookman Old Style" w:hAnsi="Bookman Old Style"/>
              <w:sz w:val="32"/>
              <w:szCs w:val="32"/>
            </w:rPr>
          </w:rPrChange>
        </w:rPr>
        <w:t xml:space="preserve">. </w:t>
      </w:r>
      <w:r w:rsidR="002C4A2E" w:rsidRPr="009D76D8">
        <w:rPr>
          <w:rFonts w:ascii="Bookman Old Style" w:hAnsi="Bookman Old Style"/>
          <w:szCs w:val="24"/>
          <w:rPrChange w:id="1183" w:author="Ashley Frank" w:date="2024-12-20T22:46:00Z">
            <w:rPr>
              <w:rFonts w:ascii="Bookman Old Style" w:hAnsi="Bookman Old Style"/>
              <w:sz w:val="32"/>
              <w:szCs w:val="32"/>
            </w:rPr>
          </w:rPrChange>
        </w:rPr>
        <w:t>We</w:t>
      </w:r>
      <w:r w:rsidRPr="009D76D8">
        <w:rPr>
          <w:rFonts w:ascii="Bookman Old Style" w:hAnsi="Bookman Old Style"/>
          <w:szCs w:val="24"/>
          <w:rPrChange w:id="1184" w:author="Ashley Frank" w:date="2024-12-20T22:46:00Z">
            <w:rPr>
              <w:rFonts w:ascii="Bookman Old Style" w:hAnsi="Bookman Old Style"/>
              <w:sz w:val="32"/>
              <w:szCs w:val="32"/>
            </w:rPr>
          </w:rPrChange>
        </w:rPr>
        <w:t xml:space="preserve"> need an advocate </w:t>
      </w:r>
      <w:r w:rsidR="00B26D79" w:rsidRPr="009D76D8">
        <w:rPr>
          <w:rFonts w:ascii="Bookman Old Style" w:hAnsi="Bookman Old Style"/>
          <w:szCs w:val="24"/>
          <w:rPrChange w:id="1185" w:author="Ashley Frank" w:date="2024-12-20T22:46:00Z">
            <w:rPr>
              <w:rFonts w:ascii="Bookman Old Style" w:hAnsi="Bookman Old Style"/>
              <w:sz w:val="32"/>
              <w:szCs w:val="32"/>
            </w:rPr>
          </w:rPrChange>
        </w:rPr>
        <w:t>every day</w:t>
      </w:r>
      <w:ins w:id="1186" w:author="Ashley Frank" w:date="2024-12-21T03:42:00Z">
        <w:r w:rsidR="00B312E4">
          <w:rPr>
            <w:rFonts w:ascii="Bookman Old Style" w:hAnsi="Bookman Old Style"/>
            <w:szCs w:val="24"/>
          </w:rPr>
          <w:t>,</w:t>
        </w:r>
      </w:ins>
      <w:ins w:id="1187" w:author="Ashley Frank" w:date="2024-12-19T23:49:00Z">
        <w:r w:rsidR="00746EF6" w:rsidRPr="009D76D8">
          <w:rPr>
            <w:rFonts w:ascii="Bookman Old Style" w:hAnsi="Bookman Old Style"/>
            <w:szCs w:val="24"/>
            <w:rPrChange w:id="1188" w:author="Ashley Frank" w:date="2024-12-20T22:46:00Z">
              <w:rPr>
                <w:rFonts w:ascii="Bookman Old Style" w:hAnsi="Bookman Old Style"/>
                <w:sz w:val="32"/>
                <w:szCs w:val="32"/>
              </w:rPr>
            </w:rPrChange>
          </w:rPr>
          <w:t xml:space="preserve"> and the </w:t>
        </w:r>
      </w:ins>
      <w:del w:id="1189" w:author="Ashley Frank" w:date="2024-12-19T23:49:00Z">
        <w:r w:rsidRPr="009D76D8" w:rsidDel="00746EF6">
          <w:rPr>
            <w:rFonts w:ascii="Bookman Old Style" w:hAnsi="Bookman Old Style"/>
            <w:szCs w:val="24"/>
            <w:rPrChange w:id="1190" w:author="Ashley Frank" w:date="2024-12-20T22:46:00Z">
              <w:rPr>
                <w:rFonts w:ascii="Bookman Old Style" w:hAnsi="Bookman Old Style"/>
                <w:sz w:val="32"/>
                <w:szCs w:val="32"/>
              </w:rPr>
            </w:rPrChange>
          </w:rPr>
          <w:delText>. T</w:delText>
        </w:r>
        <w:r w:rsidR="00B26D79" w:rsidRPr="009D76D8" w:rsidDel="00746EF6">
          <w:rPr>
            <w:rFonts w:ascii="Bookman Old Style" w:hAnsi="Bookman Old Style"/>
            <w:szCs w:val="24"/>
            <w:rPrChange w:id="1191" w:author="Ashley Frank" w:date="2024-12-20T22:46:00Z">
              <w:rPr>
                <w:rFonts w:ascii="Bookman Old Style" w:hAnsi="Bookman Old Style"/>
                <w:sz w:val="32"/>
                <w:szCs w:val="32"/>
              </w:rPr>
            </w:rPrChange>
          </w:rPr>
          <w:delText xml:space="preserve">he </w:delText>
        </w:r>
      </w:del>
      <w:r w:rsidRPr="009D76D8">
        <w:rPr>
          <w:rFonts w:ascii="Bookman Old Style" w:hAnsi="Bookman Old Style"/>
          <w:szCs w:val="24"/>
          <w:rPrChange w:id="1192" w:author="Ashley Frank" w:date="2024-12-20T22:46:00Z">
            <w:rPr>
              <w:rFonts w:ascii="Bookman Old Style" w:hAnsi="Bookman Old Style"/>
              <w:sz w:val="32"/>
              <w:szCs w:val="32"/>
            </w:rPr>
          </w:rPrChange>
        </w:rPr>
        <w:t xml:space="preserve">day that </w:t>
      </w:r>
      <w:r w:rsidR="002C4A2E" w:rsidRPr="009D76D8">
        <w:rPr>
          <w:rFonts w:ascii="Bookman Old Style" w:hAnsi="Bookman Old Style"/>
          <w:szCs w:val="24"/>
          <w:rPrChange w:id="1193" w:author="Ashley Frank" w:date="2024-12-20T22:46:00Z">
            <w:rPr>
              <w:rFonts w:ascii="Bookman Old Style" w:hAnsi="Bookman Old Style"/>
              <w:sz w:val="32"/>
              <w:szCs w:val="32"/>
            </w:rPr>
          </w:rPrChange>
        </w:rPr>
        <w:t>we</w:t>
      </w:r>
      <w:r w:rsidRPr="009D76D8">
        <w:rPr>
          <w:rFonts w:ascii="Bookman Old Style" w:hAnsi="Bookman Old Style"/>
          <w:szCs w:val="24"/>
          <w:rPrChange w:id="1194" w:author="Ashley Frank" w:date="2024-12-20T22:46:00Z">
            <w:rPr>
              <w:rFonts w:ascii="Bookman Old Style" w:hAnsi="Bookman Old Style"/>
              <w:sz w:val="32"/>
              <w:szCs w:val="32"/>
            </w:rPr>
          </w:rPrChange>
        </w:rPr>
        <w:t xml:space="preserve"> don't need </w:t>
      </w:r>
      <w:ins w:id="1195" w:author="Ashley Frank" w:date="2024-12-19T23:49:00Z">
        <w:r w:rsidR="00746EF6" w:rsidRPr="009D76D8">
          <w:rPr>
            <w:rFonts w:ascii="Bookman Old Style" w:hAnsi="Bookman Old Style"/>
            <w:szCs w:val="24"/>
            <w:rPrChange w:id="1196" w:author="Ashley Frank" w:date="2024-12-20T22:46:00Z">
              <w:rPr>
                <w:rFonts w:ascii="Bookman Old Style" w:hAnsi="Bookman Old Style"/>
                <w:sz w:val="32"/>
                <w:szCs w:val="32"/>
              </w:rPr>
            </w:rPrChange>
          </w:rPr>
          <w:t xml:space="preserve">one </w:t>
        </w:r>
      </w:ins>
      <w:del w:id="1197" w:author="Ashley Frank" w:date="2024-12-19T23:49:00Z">
        <w:r w:rsidRPr="009D76D8" w:rsidDel="00746EF6">
          <w:rPr>
            <w:rFonts w:ascii="Bookman Old Style" w:hAnsi="Bookman Old Style"/>
            <w:szCs w:val="24"/>
            <w:rPrChange w:id="1198" w:author="Ashley Frank" w:date="2024-12-20T22:46:00Z">
              <w:rPr>
                <w:rFonts w:ascii="Bookman Old Style" w:hAnsi="Bookman Old Style"/>
                <w:sz w:val="32"/>
                <w:szCs w:val="32"/>
              </w:rPr>
            </w:rPrChange>
          </w:rPr>
          <w:delText xml:space="preserve">an advocate </w:delText>
        </w:r>
      </w:del>
      <w:ins w:id="1199" w:author="Ashley Frank" w:date="2024-12-19T23:49:00Z">
        <w:r w:rsidR="00746EF6" w:rsidRPr="009D76D8">
          <w:rPr>
            <w:rFonts w:ascii="Bookman Old Style" w:hAnsi="Bookman Old Style"/>
            <w:szCs w:val="24"/>
            <w:rPrChange w:id="1200" w:author="Ashley Frank" w:date="2024-12-20T22:46:00Z">
              <w:rPr>
                <w:rFonts w:ascii="Bookman Old Style" w:hAnsi="Bookman Old Style"/>
                <w:sz w:val="32"/>
                <w:szCs w:val="32"/>
              </w:rPr>
            </w:rPrChange>
          </w:rPr>
          <w:t xml:space="preserve">will be the </w:t>
        </w:r>
      </w:ins>
      <w:del w:id="1201" w:author="Ashley Frank" w:date="2024-12-19T23:49:00Z">
        <w:r w:rsidRPr="009D76D8" w:rsidDel="00746EF6">
          <w:rPr>
            <w:rFonts w:ascii="Bookman Old Style" w:hAnsi="Bookman Old Style"/>
            <w:szCs w:val="24"/>
            <w:rPrChange w:id="1202" w:author="Ashley Frank" w:date="2024-12-20T22:46:00Z">
              <w:rPr>
                <w:rFonts w:ascii="Bookman Old Style" w:hAnsi="Bookman Old Style"/>
                <w:sz w:val="32"/>
                <w:szCs w:val="32"/>
              </w:rPr>
            </w:rPrChange>
          </w:rPr>
          <w:delText xml:space="preserve">is a </w:delText>
        </w:r>
      </w:del>
      <w:r w:rsidRPr="009D76D8">
        <w:rPr>
          <w:rFonts w:ascii="Bookman Old Style" w:hAnsi="Bookman Old Style"/>
          <w:szCs w:val="24"/>
          <w:rPrChange w:id="1203" w:author="Ashley Frank" w:date="2024-12-20T22:46:00Z">
            <w:rPr>
              <w:rFonts w:ascii="Bookman Old Style" w:hAnsi="Bookman Old Style"/>
              <w:sz w:val="32"/>
              <w:szCs w:val="32"/>
            </w:rPr>
          </w:rPrChange>
        </w:rPr>
        <w:t xml:space="preserve">day that </w:t>
      </w:r>
      <w:r w:rsidR="002C4A2E" w:rsidRPr="009D76D8">
        <w:rPr>
          <w:rFonts w:ascii="Bookman Old Style" w:hAnsi="Bookman Old Style"/>
          <w:szCs w:val="24"/>
          <w:rPrChange w:id="1204" w:author="Ashley Frank" w:date="2024-12-20T22:46:00Z">
            <w:rPr>
              <w:rFonts w:ascii="Bookman Old Style" w:hAnsi="Bookman Old Style"/>
              <w:sz w:val="32"/>
              <w:szCs w:val="32"/>
            </w:rPr>
          </w:rPrChange>
        </w:rPr>
        <w:t>we</w:t>
      </w:r>
      <w:r w:rsidRPr="009D76D8">
        <w:rPr>
          <w:rFonts w:ascii="Bookman Old Style" w:hAnsi="Bookman Old Style"/>
          <w:szCs w:val="24"/>
          <w:rPrChange w:id="1205" w:author="Ashley Frank" w:date="2024-12-20T22:46:00Z">
            <w:rPr>
              <w:rFonts w:ascii="Bookman Old Style" w:hAnsi="Bookman Old Style"/>
              <w:sz w:val="32"/>
              <w:szCs w:val="32"/>
            </w:rPr>
          </w:rPrChange>
        </w:rPr>
        <w:t xml:space="preserve"> don't need God. </w:t>
      </w:r>
    </w:p>
    <w:p w14:paraId="3E9C6394" w14:textId="666FF2AD" w:rsidR="00B26D79" w:rsidRPr="009D76D8" w:rsidRDefault="00B819D9" w:rsidP="00757A99">
      <w:pPr>
        <w:pStyle w:val="BodyText"/>
        <w:rPr>
          <w:rFonts w:ascii="Bookman Old Style" w:hAnsi="Bookman Old Style"/>
          <w:szCs w:val="24"/>
          <w:rPrChange w:id="1206" w:author="Ashley Frank" w:date="2024-12-20T22:46:00Z">
            <w:rPr>
              <w:rFonts w:ascii="Bookman Old Style" w:hAnsi="Bookman Old Style"/>
              <w:sz w:val="32"/>
              <w:szCs w:val="32"/>
            </w:rPr>
          </w:rPrChange>
        </w:rPr>
      </w:pPr>
      <w:r w:rsidRPr="009D76D8">
        <w:rPr>
          <w:rFonts w:ascii="Bookman Old Style" w:hAnsi="Bookman Old Style"/>
          <w:szCs w:val="24"/>
          <w:rPrChange w:id="1207" w:author="Ashley Frank" w:date="2024-12-20T22:46:00Z">
            <w:rPr>
              <w:rFonts w:ascii="Bookman Old Style" w:hAnsi="Bookman Old Style"/>
              <w:sz w:val="32"/>
              <w:szCs w:val="32"/>
            </w:rPr>
          </w:rPrChange>
        </w:rPr>
        <w:t xml:space="preserve">My quest today is to show you how much </w:t>
      </w:r>
      <w:r w:rsidR="002C4A2E" w:rsidRPr="009D76D8">
        <w:rPr>
          <w:rFonts w:ascii="Bookman Old Style" w:hAnsi="Bookman Old Style"/>
          <w:szCs w:val="24"/>
          <w:rPrChange w:id="1208" w:author="Ashley Frank" w:date="2024-12-20T22:46:00Z">
            <w:rPr>
              <w:rFonts w:ascii="Bookman Old Style" w:hAnsi="Bookman Old Style"/>
              <w:sz w:val="32"/>
              <w:szCs w:val="32"/>
            </w:rPr>
          </w:rPrChange>
        </w:rPr>
        <w:t>we</w:t>
      </w:r>
      <w:r w:rsidRPr="009D76D8">
        <w:rPr>
          <w:rFonts w:ascii="Bookman Old Style" w:hAnsi="Bookman Old Style"/>
          <w:szCs w:val="24"/>
          <w:rPrChange w:id="1209" w:author="Ashley Frank" w:date="2024-12-20T22:46:00Z">
            <w:rPr>
              <w:rFonts w:ascii="Bookman Old Style" w:hAnsi="Bookman Old Style"/>
              <w:sz w:val="32"/>
              <w:szCs w:val="32"/>
            </w:rPr>
          </w:rPrChange>
        </w:rPr>
        <w:t xml:space="preserve"> need to continue with the simple things of the gospel. The </w:t>
      </w:r>
      <w:del w:id="1210" w:author="Ashley Frank" w:date="2024-12-19T23:39:00Z">
        <w:r w:rsidRPr="009D76D8" w:rsidDel="00780A1C">
          <w:rPr>
            <w:rFonts w:ascii="Bookman Old Style" w:hAnsi="Bookman Old Style"/>
            <w:szCs w:val="24"/>
            <w:rPrChange w:id="1211" w:author="Ashley Frank" w:date="2024-12-20T22:46:00Z">
              <w:rPr>
                <w:rFonts w:ascii="Bookman Old Style" w:hAnsi="Bookman Old Style"/>
                <w:sz w:val="32"/>
                <w:szCs w:val="32"/>
              </w:rPr>
            </w:rPrChange>
          </w:rPr>
          <w:delText xml:space="preserve">simplicity of the gospel is the </w:delText>
        </w:r>
      </w:del>
      <w:r w:rsidR="00497FBF" w:rsidRPr="009D76D8">
        <w:rPr>
          <w:rFonts w:ascii="Bookman Old Style" w:hAnsi="Bookman Old Style"/>
          <w:szCs w:val="24"/>
          <w:rPrChange w:id="1212" w:author="Ashley Frank" w:date="2024-12-20T22:46:00Z">
            <w:rPr>
              <w:rFonts w:ascii="Bookman Old Style" w:hAnsi="Bookman Old Style"/>
              <w:sz w:val="32"/>
              <w:szCs w:val="32"/>
            </w:rPr>
          </w:rPrChange>
        </w:rPr>
        <w:t>Po</w:t>
      </w:r>
      <w:r w:rsidR="002C4A2E" w:rsidRPr="009D76D8">
        <w:rPr>
          <w:rFonts w:ascii="Bookman Old Style" w:hAnsi="Bookman Old Style"/>
          <w:szCs w:val="24"/>
          <w:rPrChange w:id="1213" w:author="Ashley Frank" w:date="2024-12-20T22:46:00Z">
            <w:rPr>
              <w:rFonts w:ascii="Bookman Old Style" w:hAnsi="Bookman Old Style"/>
              <w:sz w:val="32"/>
              <w:szCs w:val="32"/>
            </w:rPr>
          </w:rPrChange>
        </w:rPr>
        <w:t>we</w:t>
      </w:r>
      <w:r w:rsidR="00497FBF" w:rsidRPr="009D76D8">
        <w:rPr>
          <w:rFonts w:ascii="Bookman Old Style" w:hAnsi="Bookman Old Style"/>
          <w:szCs w:val="24"/>
          <w:rPrChange w:id="1214" w:author="Ashley Frank" w:date="2024-12-20T22:46:00Z">
            <w:rPr>
              <w:rFonts w:ascii="Bookman Old Style" w:hAnsi="Bookman Old Style"/>
              <w:sz w:val="32"/>
              <w:szCs w:val="32"/>
            </w:rPr>
          </w:rPrChange>
        </w:rPr>
        <w:t>r</w:t>
      </w:r>
      <w:r w:rsidRPr="009D76D8">
        <w:rPr>
          <w:rFonts w:ascii="Bookman Old Style" w:hAnsi="Bookman Old Style"/>
          <w:szCs w:val="24"/>
          <w:rPrChange w:id="1215" w:author="Ashley Frank" w:date="2024-12-20T22:46:00Z">
            <w:rPr>
              <w:rFonts w:ascii="Bookman Old Style" w:hAnsi="Bookman Old Style"/>
              <w:sz w:val="32"/>
              <w:szCs w:val="32"/>
            </w:rPr>
          </w:rPrChange>
        </w:rPr>
        <w:t xml:space="preserve"> of the gospel</w:t>
      </w:r>
      <w:ins w:id="1216" w:author="Ashley Frank" w:date="2024-12-19T23:39:00Z">
        <w:r w:rsidR="00780A1C" w:rsidRPr="009D76D8">
          <w:rPr>
            <w:rFonts w:ascii="Bookman Old Style" w:hAnsi="Bookman Old Style"/>
            <w:szCs w:val="24"/>
            <w:rPrChange w:id="1217" w:author="Ashley Frank" w:date="2024-12-20T22:46:00Z">
              <w:rPr>
                <w:rFonts w:ascii="Bookman Old Style" w:hAnsi="Bookman Old Style"/>
                <w:sz w:val="32"/>
                <w:szCs w:val="32"/>
              </w:rPr>
            </w:rPrChange>
          </w:rPr>
          <w:t xml:space="preserve"> lies in its simplicity</w:t>
        </w:r>
      </w:ins>
      <w:r w:rsidRPr="009D76D8">
        <w:rPr>
          <w:rFonts w:ascii="Bookman Old Style" w:hAnsi="Bookman Old Style"/>
          <w:szCs w:val="24"/>
          <w:rPrChange w:id="1218" w:author="Ashley Frank" w:date="2024-12-20T22:46:00Z">
            <w:rPr>
              <w:rFonts w:ascii="Bookman Old Style" w:hAnsi="Bookman Old Style"/>
              <w:sz w:val="32"/>
              <w:szCs w:val="32"/>
            </w:rPr>
          </w:rPrChange>
        </w:rPr>
        <w:t xml:space="preserve">. The gospel tells us that if </w:t>
      </w:r>
      <w:r w:rsidR="00F823D5" w:rsidRPr="009D76D8">
        <w:rPr>
          <w:rFonts w:ascii="Bookman Old Style" w:hAnsi="Bookman Old Style"/>
          <w:szCs w:val="24"/>
          <w:rPrChange w:id="1219"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1220" w:author="Ashley Frank" w:date="2024-12-20T22:46:00Z">
            <w:rPr>
              <w:rFonts w:ascii="Bookman Old Style" w:hAnsi="Bookman Old Style"/>
              <w:sz w:val="32"/>
              <w:szCs w:val="32"/>
            </w:rPr>
          </w:rPrChange>
        </w:rPr>
        <w:t>e</w:t>
      </w:r>
      <w:r w:rsidRPr="009D76D8">
        <w:rPr>
          <w:rFonts w:ascii="Bookman Old Style" w:hAnsi="Bookman Old Style"/>
          <w:szCs w:val="24"/>
          <w:rPrChange w:id="1221" w:author="Ashley Frank" w:date="2024-12-20T22:46:00Z">
            <w:rPr>
              <w:rFonts w:ascii="Bookman Old Style" w:hAnsi="Bookman Old Style"/>
              <w:sz w:val="32"/>
              <w:szCs w:val="32"/>
            </w:rPr>
          </w:rPrChange>
        </w:rPr>
        <w:t xml:space="preserve"> confess with our mouth</w:t>
      </w:r>
      <w:r w:rsidR="00FD26F1" w:rsidRPr="009D76D8">
        <w:rPr>
          <w:rFonts w:ascii="Bookman Old Style" w:hAnsi="Bookman Old Style"/>
          <w:szCs w:val="24"/>
          <w:rPrChange w:id="1222" w:author="Ashley Frank" w:date="2024-12-20T22:46:00Z">
            <w:rPr>
              <w:rFonts w:ascii="Bookman Old Style" w:hAnsi="Bookman Old Style"/>
              <w:sz w:val="32"/>
              <w:szCs w:val="32"/>
            </w:rPr>
          </w:rPrChange>
        </w:rPr>
        <w:t>s</w:t>
      </w:r>
      <w:r w:rsidRPr="009D76D8">
        <w:rPr>
          <w:rFonts w:ascii="Bookman Old Style" w:hAnsi="Bookman Old Style"/>
          <w:szCs w:val="24"/>
          <w:rPrChange w:id="1223" w:author="Ashley Frank" w:date="2024-12-20T22:46:00Z">
            <w:rPr>
              <w:rFonts w:ascii="Bookman Old Style" w:hAnsi="Bookman Old Style"/>
              <w:sz w:val="32"/>
              <w:szCs w:val="32"/>
            </w:rPr>
          </w:rPrChange>
        </w:rPr>
        <w:t xml:space="preserve"> t</w:t>
      </w:r>
      <w:ins w:id="1224" w:author="Ashley Frank" w:date="2024-12-19T23:49:00Z">
        <w:r w:rsidR="00746EF6" w:rsidRPr="009D76D8">
          <w:rPr>
            <w:rFonts w:ascii="Bookman Old Style" w:hAnsi="Bookman Old Style"/>
            <w:szCs w:val="24"/>
            <w:rPrChange w:id="1225" w:author="Ashley Frank" w:date="2024-12-20T22:46:00Z">
              <w:rPr>
                <w:rFonts w:ascii="Bookman Old Style" w:hAnsi="Bookman Old Style"/>
                <w:sz w:val="32"/>
                <w:szCs w:val="32"/>
                <w:highlight w:val="yellow"/>
              </w:rPr>
            </w:rPrChange>
          </w:rPr>
          <w:t>hat</w:t>
        </w:r>
      </w:ins>
      <w:ins w:id="1226" w:author="Ashley Frank" w:date="2024-12-19T23:50:00Z">
        <w:r w:rsidR="00746EF6" w:rsidRPr="009D76D8">
          <w:rPr>
            <w:rFonts w:ascii="Bookman Old Style" w:hAnsi="Bookman Old Style"/>
            <w:szCs w:val="24"/>
            <w:rPrChange w:id="1227" w:author="Ashley Frank" w:date="2024-12-20T22:46:00Z">
              <w:rPr>
                <w:rFonts w:ascii="Bookman Old Style" w:hAnsi="Bookman Old Style"/>
                <w:sz w:val="32"/>
                <w:szCs w:val="32"/>
              </w:rPr>
            </w:rPrChange>
          </w:rPr>
          <w:t xml:space="preserve"> “the Lord Jesus is</w:t>
        </w:r>
      </w:ins>
      <w:del w:id="1228" w:author="Ashley Frank" w:date="2024-12-19T23:50:00Z">
        <w:r w:rsidRPr="009D76D8" w:rsidDel="00746EF6">
          <w:rPr>
            <w:rFonts w:ascii="Bookman Old Style" w:hAnsi="Bookman Old Style"/>
            <w:szCs w:val="24"/>
            <w:rPrChange w:id="1229" w:author="Ashley Frank" w:date="2024-12-20T22:46:00Z">
              <w:rPr>
                <w:rFonts w:ascii="Bookman Old Style" w:hAnsi="Bookman Old Style"/>
                <w:sz w:val="32"/>
                <w:szCs w:val="32"/>
              </w:rPr>
            </w:rPrChange>
          </w:rPr>
          <w:delText xml:space="preserve">he Lord Jesus </w:delText>
        </w:r>
      </w:del>
      <w:ins w:id="1230" w:author="Ashley Frank" w:date="2024-12-19T23:49:00Z">
        <w:r w:rsidR="00746EF6" w:rsidRPr="009D76D8">
          <w:rPr>
            <w:rFonts w:ascii="Bookman Old Style" w:hAnsi="Bookman Old Style"/>
            <w:szCs w:val="24"/>
            <w:rPrChange w:id="1231" w:author="Ashley Frank" w:date="2024-12-20T22:46:00Z">
              <w:rPr>
                <w:rFonts w:ascii="Bookman Old Style" w:hAnsi="Bookman Old Style"/>
                <w:sz w:val="32"/>
                <w:szCs w:val="32"/>
                <w:highlight w:val="yellow"/>
              </w:rPr>
            </w:rPrChange>
          </w:rPr>
          <w:t xml:space="preserve"> our savior </w:t>
        </w:r>
      </w:ins>
      <w:r w:rsidRPr="009D76D8">
        <w:rPr>
          <w:rFonts w:ascii="Bookman Old Style" w:hAnsi="Bookman Old Style"/>
          <w:szCs w:val="24"/>
          <w:rPrChange w:id="1232" w:author="Ashley Frank" w:date="2024-12-20T22:46:00Z">
            <w:rPr>
              <w:rFonts w:ascii="Bookman Old Style" w:hAnsi="Bookman Old Style"/>
              <w:sz w:val="32"/>
              <w:szCs w:val="32"/>
            </w:rPr>
          </w:rPrChange>
        </w:rPr>
        <w:t>and believe in our heart</w:t>
      </w:r>
      <w:r w:rsidR="00FD26F1" w:rsidRPr="009D76D8">
        <w:rPr>
          <w:rFonts w:ascii="Bookman Old Style" w:hAnsi="Bookman Old Style"/>
          <w:szCs w:val="24"/>
          <w:rPrChange w:id="1233" w:author="Ashley Frank" w:date="2024-12-20T22:46:00Z">
            <w:rPr>
              <w:rFonts w:ascii="Bookman Old Style" w:hAnsi="Bookman Old Style"/>
              <w:sz w:val="32"/>
              <w:szCs w:val="32"/>
            </w:rPr>
          </w:rPrChange>
        </w:rPr>
        <w:t>s</w:t>
      </w:r>
      <w:r w:rsidRPr="009D76D8">
        <w:rPr>
          <w:rFonts w:ascii="Bookman Old Style" w:hAnsi="Bookman Old Style"/>
          <w:szCs w:val="24"/>
          <w:rPrChange w:id="1234" w:author="Ashley Frank" w:date="2024-12-20T22:46:00Z">
            <w:rPr>
              <w:rFonts w:ascii="Bookman Old Style" w:hAnsi="Bookman Old Style"/>
              <w:sz w:val="32"/>
              <w:szCs w:val="32"/>
            </w:rPr>
          </w:rPrChange>
        </w:rPr>
        <w:t xml:space="preserve"> that he was </w:t>
      </w:r>
      <w:ins w:id="1235" w:author="Ashley Frank" w:date="2024-12-19T23:50:00Z">
        <w:r w:rsidR="00746EF6" w:rsidRPr="009D76D8">
          <w:rPr>
            <w:rFonts w:ascii="Bookman Old Style" w:hAnsi="Bookman Old Style"/>
            <w:szCs w:val="24"/>
            <w:rPrChange w:id="1236" w:author="Ashley Frank" w:date="2024-12-20T22:46:00Z">
              <w:rPr>
                <w:rFonts w:ascii="Bookman Old Style" w:hAnsi="Bookman Old Style"/>
                <w:sz w:val="32"/>
                <w:szCs w:val="32"/>
              </w:rPr>
            </w:rPrChange>
          </w:rPr>
          <w:t xml:space="preserve">made to </w:t>
        </w:r>
      </w:ins>
      <w:r w:rsidRPr="009D76D8">
        <w:rPr>
          <w:rFonts w:ascii="Bookman Old Style" w:hAnsi="Bookman Old Style"/>
          <w:szCs w:val="24"/>
          <w:rPrChange w:id="1237" w:author="Ashley Frank" w:date="2024-12-20T22:46:00Z">
            <w:rPr>
              <w:rFonts w:ascii="Bookman Old Style" w:hAnsi="Bookman Old Style"/>
              <w:sz w:val="32"/>
              <w:szCs w:val="32"/>
            </w:rPr>
          </w:rPrChange>
        </w:rPr>
        <w:t>rise</w:t>
      </w:r>
      <w:del w:id="1238" w:author="Ashley Frank" w:date="2024-12-19T23:50:00Z">
        <w:r w:rsidRPr="009D76D8" w:rsidDel="00746EF6">
          <w:rPr>
            <w:rFonts w:ascii="Bookman Old Style" w:hAnsi="Bookman Old Style"/>
            <w:szCs w:val="24"/>
            <w:rPrChange w:id="1239" w:author="Ashley Frank" w:date="2024-12-20T22:46:00Z">
              <w:rPr>
                <w:rFonts w:ascii="Bookman Old Style" w:hAnsi="Bookman Old Style"/>
                <w:sz w:val="32"/>
                <w:szCs w:val="32"/>
              </w:rPr>
            </w:rPrChange>
          </w:rPr>
          <w:delText>n</w:delText>
        </w:r>
      </w:del>
      <w:r w:rsidRPr="009D76D8">
        <w:rPr>
          <w:rFonts w:ascii="Bookman Old Style" w:hAnsi="Bookman Old Style"/>
          <w:szCs w:val="24"/>
          <w:rPrChange w:id="1240" w:author="Ashley Frank" w:date="2024-12-20T22:46:00Z">
            <w:rPr>
              <w:rFonts w:ascii="Bookman Old Style" w:hAnsi="Bookman Old Style"/>
              <w:sz w:val="32"/>
              <w:szCs w:val="32"/>
            </w:rPr>
          </w:rPrChange>
        </w:rPr>
        <w:t xml:space="preserve"> from the dead</w:t>
      </w:r>
      <w:ins w:id="1241" w:author="Ashley Frank" w:date="2024-12-19T23:49:00Z">
        <w:r w:rsidR="00746EF6" w:rsidRPr="009D76D8">
          <w:rPr>
            <w:rFonts w:ascii="Bookman Old Style" w:hAnsi="Bookman Old Style"/>
            <w:szCs w:val="24"/>
            <w:rPrChange w:id="1242" w:author="Ashley Frank" w:date="2024-12-20T22:46:00Z">
              <w:rPr>
                <w:rFonts w:ascii="Bookman Old Style" w:hAnsi="Bookman Old Style"/>
                <w:sz w:val="32"/>
                <w:szCs w:val="32"/>
                <w:highlight w:val="yellow"/>
              </w:rPr>
            </w:rPrChange>
          </w:rPr>
          <w:t>”,</w:t>
        </w:r>
      </w:ins>
      <w:r w:rsidRPr="009D76D8">
        <w:rPr>
          <w:rFonts w:ascii="Bookman Old Style" w:hAnsi="Bookman Old Style"/>
          <w:szCs w:val="24"/>
          <w:rPrChange w:id="1243" w:author="Ashley Frank" w:date="2024-12-20T22:46:00Z">
            <w:rPr>
              <w:rFonts w:ascii="Bookman Old Style" w:hAnsi="Bookman Old Style"/>
              <w:sz w:val="32"/>
              <w:szCs w:val="32"/>
            </w:rPr>
          </w:rPrChange>
        </w:rPr>
        <w:t xml:space="preserve"> </w:t>
      </w:r>
      <w:r w:rsidR="00F823D5" w:rsidRPr="009D76D8">
        <w:rPr>
          <w:rFonts w:ascii="Bookman Old Style" w:hAnsi="Bookman Old Style"/>
          <w:szCs w:val="24"/>
          <w:rPrChange w:id="1244"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1245" w:author="Ashley Frank" w:date="2024-12-20T22:46:00Z">
            <w:rPr>
              <w:rFonts w:ascii="Bookman Old Style" w:hAnsi="Bookman Old Style"/>
              <w:sz w:val="32"/>
              <w:szCs w:val="32"/>
            </w:rPr>
          </w:rPrChange>
        </w:rPr>
        <w:t>e</w:t>
      </w:r>
      <w:r w:rsidRPr="009D76D8">
        <w:rPr>
          <w:rFonts w:ascii="Bookman Old Style" w:hAnsi="Bookman Old Style"/>
          <w:szCs w:val="24"/>
          <w:rPrChange w:id="1246" w:author="Ashley Frank" w:date="2024-12-20T22:46:00Z">
            <w:rPr>
              <w:rFonts w:ascii="Bookman Old Style" w:hAnsi="Bookman Old Style"/>
              <w:sz w:val="32"/>
              <w:szCs w:val="32"/>
            </w:rPr>
          </w:rPrChange>
        </w:rPr>
        <w:t xml:space="preserve"> shall be saved. The simplicity of the gospel. The Roman writer tells us that nothing shall separate us from the love of God which is Christ Jesus. </w:t>
      </w:r>
      <w:del w:id="1247" w:author="Ashley Frank" w:date="2024-12-19T23:40:00Z">
        <w:r w:rsidRPr="009D76D8" w:rsidDel="00780A1C">
          <w:rPr>
            <w:rFonts w:ascii="Bookman Old Style" w:hAnsi="Bookman Old Style"/>
            <w:szCs w:val="24"/>
            <w:rPrChange w:id="1248" w:author="Ashley Frank" w:date="2024-12-20T22:46:00Z">
              <w:rPr>
                <w:rFonts w:ascii="Bookman Old Style" w:hAnsi="Bookman Old Style"/>
                <w:sz w:val="32"/>
                <w:szCs w:val="32"/>
              </w:rPr>
            </w:rPrChange>
          </w:rPr>
          <w:delText xml:space="preserve">The simplicity of the gospel. </w:delText>
        </w:r>
      </w:del>
      <w:r w:rsidRPr="009D76D8">
        <w:rPr>
          <w:rFonts w:ascii="Bookman Old Style" w:hAnsi="Bookman Old Style"/>
          <w:szCs w:val="24"/>
          <w:rPrChange w:id="1249" w:author="Ashley Frank" w:date="2024-12-20T22:46:00Z">
            <w:rPr>
              <w:rFonts w:ascii="Bookman Old Style" w:hAnsi="Bookman Old Style"/>
              <w:sz w:val="32"/>
              <w:szCs w:val="32"/>
            </w:rPr>
          </w:rPrChange>
        </w:rPr>
        <w:t xml:space="preserve">I think </w:t>
      </w:r>
      <w:r w:rsidR="00F823D5" w:rsidRPr="009D76D8">
        <w:rPr>
          <w:rFonts w:ascii="Bookman Old Style" w:hAnsi="Bookman Old Style"/>
          <w:szCs w:val="24"/>
          <w:rPrChange w:id="1250" w:author="Ashley Frank" w:date="2024-12-20T22:46:00Z">
            <w:rPr>
              <w:rFonts w:ascii="Bookman Old Style" w:hAnsi="Bookman Old Style"/>
              <w:sz w:val="32"/>
              <w:szCs w:val="32"/>
            </w:rPr>
          </w:rPrChange>
        </w:rPr>
        <w:t>w</w:t>
      </w:r>
      <w:r w:rsidR="002C4A2E" w:rsidRPr="009D76D8">
        <w:rPr>
          <w:rFonts w:ascii="Bookman Old Style" w:hAnsi="Bookman Old Style"/>
          <w:szCs w:val="24"/>
          <w:rPrChange w:id="1251" w:author="Ashley Frank" w:date="2024-12-20T22:46:00Z">
            <w:rPr>
              <w:rFonts w:ascii="Bookman Old Style" w:hAnsi="Bookman Old Style"/>
              <w:sz w:val="32"/>
              <w:szCs w:val="32"/>
            </w:rPr>
          </w:rPrChange>
        </w:rPr>
        <w:t>e</w:t>
      </w:r>
      <w:r w:rsidRPr="009D76D8">
        <w:rPr>
          <w:rFonts w:ascii="Bookman Old Style" w:hAnsi="Bookman Old Style"/>
          <w:szCs w:val="24"/>
          <w:rPrChange w:id="1252" w:author="Ashley Frank" w:date="2024-12-20T22:46:00Z">
            <w:rPr>
              <w:rFonts w:ascii="Bookman Old Style" w:hAnsi="Bookman Old Style"/>
              <w:sz w:val="32"/>
              <w:szCs w:val="32"/>
            </w:rPr>
          </w:rPrChange>
        </w:rPr>
        <w:t xml:space="preserve"> do </w:t>
      </w:r>
      <w:r w:rsidRPr="009D76D8">
        <w:rPr>
          <w:rFonts w:ascii="Bookman Old Style" w:hAnsi="Bookman Old Style"/>
          <w:szCs w:val="24"/>
          <w:rPrChange w:id="1253" w:author="Ashley Frank" w:date="2024-12-20T22:46:00Z">
            <w:rPr>
              <w:rFonts w:ascii="Bookman Old Style" w:hAnsi="Bookman Old Style"/>
              <w:sz w:val="32"/>
              <w:szCs w:val="32"/>
            </w:rPr>
          </w:rPrChange>
        </w:rPr>
        <w:lastRenderedPageBreak/>
        <w:t>need to grow a</w:t>
      </w:r>
      <w:r w:rsidR="00B26D79" w:rsidRPr="009D76D8">
        <w:rPr>
          <w:rFonts w:ascii="Bookman Old Style" w:hAnsi="Bookman Old Style"/>
          <w:szCs w:val="24"/>
          <w:rPrChange w:id="1254" w:author="Ashley Frank" w:date="2024-12-20T22:46:00Z">
            <w:rPr>
              <w:rFonts w:ascii="Bookman Old Style" w:hAnsi="Bookman Old Style"/>
              <w:sz w:val="32"/>
              <w:szCs w:val="32"/>
            </w:rPr>
          </w:rPrChange>
        </w:rPr>
        <w:t>nd</w:t>
      </w:r>
      <w:r w:rsidRPr="009D76D8">
        <w:rPr>
          <w:rFonts w:ascii="Bookman Old Style" w:hAnsi="Bookman Old Style"/>
          <w:szCs w:val="24"/>
          <w:rPrChange w:id="1255" w:author="Ashley Frank" w:date="2024-12-20T22:46:00Z">
            <w:rPr>
              <w:rFonts w:ascii="Bookman Old Style" w:hAnsi="Bookman Old Style"/>
              <w:sz w:val="32"/>
              <w:szCs w:val="32"/>
            </w:rPr>
          </w:rPrChange>
        </w:rPr>
        <w:t xml:space="preserve"> </w:t>
      </w:r>
      <w:ins w:id="1256" w:author="Ashley Frank" w:date="2024-12-19T23:50:00Z">
        <w:r w:rsidR="00746EF6" w:rsidRPr="009D76D8">
          <w:rPr>
            <w:rFonts w:ascii="Bookman Old Style" w:hAnsi="Bookman Old Style"/>
            <w:szCs w:val="24"/>
            <w:rPrChange w:id="1257" w:author="Ashley Frank" w:date="2024-12-20T22:46:00Z">
              <w:rPr>
                <w:rFonts w:ascii="Bookman Old Style" w:hAnsi="Bookman Old Style"/>
                <w:sz w:val="32"/>
                <w:szCs w:val="32"/>
              </w:rPr>
            </w:rPrChange>
          </w:rPr>
          <w:t xml:space="preserve">prosper </w:t>
        </w:r>
      </w:ins>
      <w:del w:id="1258" w:author="Ashley Frank" w:date="2024-12-19T23:50:00Z">
        <w:r w:rsidRPr="009D76D8" w:rsidDel="00746EF6">
          <w:rPr>
            <w:rFonts w:ascii="Bookman Old Style" w:hAnsi="Bookman Old Style"/>
            <w:szCs w:val="24"/>
            <w:rPrChange w:id="1259" w:author="Ashley Frank" w:date="2024-12-20T22:46:00Z">
              <w:rPr>
                <w:rFonts w:ascii="Bookman Old Style" w:hAnsi="Bookman Old Style"/>
                <w:sz w:val="32"/>
                <w:szCs w:val="32"/>
              </w:rPr>
            </w:rPrChange>
          </w:rPr>
          <w:delText xml:space="preserve">continue to grow </w:delText>
        </w:r>
      </w:del>
      <w:r w:rsidRPr="009D76D8">
        <w:rPr>
          <w:rFonts w:ascii="Bookman Old Style" w:hAnsi="Bookman Old Style"/>
          <w:szCs w:val="24"/>
          <w:rPrChange w:id="1260" w:author="Ashley Frank" w:date="2024-12-20T22:46:00Z">
            <w:rPr>
              <w:rFonts w:ascii="Bookman Old Style" w:hAnsi="Bookman Old Style"/>
              <w:sz w:val="32"/>
              <w:szCs w:val="32"/>
            </w:rPr>
          </w:rPrChange>
        </w:rPr>
        <w:t xml:space="preserve">in </w:t>
      </w:r>
      <w:r w:rsidR="00B26D79" w:rsidRPr="009D76D8">
        <w:rPr>
          <w:rFonts w:ascii="Bookman Old Style" w:hAnsi="Bookman Old Style"/>
          <w:szCs w:val="24"/>
          <w:rPrChange w:id="1261" w:author="Ashley Frank" w:date="2024-12-20T22:46:00Z">
            <w:rPr>
              <w:rFonts w:ascii="Bookman Old Style" w:hAnsi="Bookman Old Style"/>
              <w:sz w:val="32"/>
              <w:szCs w:val="32"/>
            </w:rPr>
          </w:rPrChange>
        </w:rPr>
        <w:t>Jesus’</w:t>
      </w:r>
      <w:r w:rsidRPr="009D76D8">
        <w:rPr>
          <w:rFonts w:ascii="Bookman Old Style" w:hAnsi="Bookman Old Style"/>
          <w:szCs w:val="24"/>
          <w:rPrChange w:id="1262" w:author="Ashley Frank" w:date="2024-12-20T22:46:00Z">
            <w:rPr>
              <w:rFonts w:ascii="Bookman Old Style" w:hAnsi="Bookman Old Style"/>
              <w:sz w:val="32"/>
              <w:szCs w:val="32"/>
            </w:rPr>
          </w:rPrChange>
        </w:rPr>
        <w:t xml:space="preserve"> name. But </w:t>
      </w:r>
      <w:ins w:id="1263" w:author="Ashley Frank" w:date="2024-12-19T23:50:00Z">
        <w:r w:rsidR="00746EF6" w:rsidRPr="009D76D8">
          <w:rPr>
            <w:rFonts w:ascii="Bookman Old Style" w:hAnsi="Bookman Old Style"/>
            <w:szCs w:val="24"/>
            <w:rPrChange w:id="1264" w:author="Ashley Frank" w:date="2024-12-20T22:46:00Z">
              <w:rPr>
                <w:rFonts w:ascii="Bookman Old Style" w:hAnsi="Bookman Old Style"/>
                <w:sz w:val="32"/>
                <w:szCs w:val="32"/>
              </w:rPr>
            </w:rPrChange>
          </w:rPr>
          <w:t>no matter how much</w:t>
        </w:r>
      </w:ins>
      <w:ins w:id="1265" w:author="Ashley Frank" w:date="2024-12-19T23:51:00Z">
        <w:r w:rsidR="00746EF6" w:rsidRPr="009D76D8">
          <w:rPr>
            <w:rFonts w:ascii="Bookman Old Style" w:hAnsi="Bookman Old Style"/>
            <w:szCs w:val="24"/>
            <w:rPrChange w:id="1266" w:author="Ashley Frank" w:date="2024-12-20T22:46:00Z">
              <w:rPr>
                <w:rFonts w:ascii="Bookman Old Style" w:hAnsi="Bookman Old Style"/>
                <w:sz w:val="32"/>
                <w:szCs w:val="32"/>
              </w:rPr>
            </w:rPrChange>
          </w:rPr>
          <w:t xml:space="preserve"> we grow, </w:t>
        </w:r>
      </w:ins>
      <w:del w:id="1267" w:author="Ashley Frank" w:date="2024-12-19T23:50:00Z">
        <w:r w:rsidR="00F823D5" w:rsidRPr="009D76D8" w:rsidDel="00746EF6">
          <w:rPr>
            <w:rFonts w:ascii="Bookman Old Style" w:hAnsi="Bookman Old Style"/>
            <w:szCs w:val="24"/>
            <w:rPrChange w:id="1268" w:author="Ashley Frank" w:date="2024-12-20T22:46:00Z">
              <w:rPr>
                <w:rFonts w:ascii="Bookman Old Style" w:hAnsi="Bookman Old Style"/>
                <w:sz w:val="32"/>
                <w:szCs w:val="32"/>
              </w:rPr>
            </w:rPrChange>
          </w:rPr>
          <w:delText>w</w:delText>
        </w:r>
        <w:r w:rsidR="002C4A2E" w:rsidRPr="009D76D8" w:rsidDel="00746EF6">
          <w:rPr>
            <w:rFonts w:ascii="Bookman Old Style" w:hAnsi="Bookman Old Style"/>
            <w:szCs w:val="24"/>
            <w:rPrChange w:id="1269" w:author="Ashley Frank" w:date="2024-12-20T22:46:00Z">
              <w:rPr>
                <w:rFonts w:ascii="Bookman Old Style" w:hAnsi="Bookman Old Style"/>
                <w:sz w:val="32"/>
                <w:szCs w:val="32"/>
              </w:rPr>
            </w:rPrChange>
          </w:rPr>
          <w:delText>e</w:delText>
        </w:r>
        <w:r w:rsidRPr="009D76D8" w:rsidDel="00746EF6">
          <w:rPr>
            <w:rFonts w:ascii="Bookman Old Style" w:hAnsi="Bookman Old Style"/>
            <w:szCs w:val="24"/>
            <w:rPrChange w:id="1270" w:author="Ashley Frank" w:date="2024-12-20T22:46:00Z">
              <w:rPr>
                <w:rFonts w:ascii="Bookman Old Style" w:hAnsi="Bookman Old Style"/>
                <w:sz w:val="32"/>
                <w:szCs w:val="32"/>
              </w:rPr>
            </w:rPrChange>
          </w:rPr>
          <w:delText xml:space="preserve"> never get to the place</w:delText>
        </w:r>
      </w:del>
      <w:ins w:id="1271" w:author="Ashley Frank" w:date="2024-12-19T23:51:00Z">
        <w:r w:rsidR="00746EF6" w:rsidRPr="009D76D8">
          <w:rPr>
            <w:rFonts w:ascii="Bookman Old Style" w:hAnsi="Bookman Old Style"/>
            <w:szCs w:val="24"/>
            <w:rPrChange w:id="1272" w:author="Ashley Frank" w:date="2024-12-20T22:46:00Z">
              <w:rPr>
                <w:rFonts w:ascii="Bookman Old Style" w:hAnsi="Bookman Old Style"/>
                <w:sz w:val="32"/>
                <w:szCs w:val="32"/>
              </w:rPr>
            </w:rPrChange>
          </w:rPr>
          <w:t xml:space="preserve">we will never be above </w:t>
        </w:r>
      </w:ins>
      <w:del w:id="1273" w:author="Ashley Frank" w:date="2024-12-19T23:50:00Z">
        <w:r w:rsidRPr="009D76D8" w:rsidDel="00746EF6">
          <w:rPr>
            <w:rFonts w:ascii="Bookman Old Style" w:hAnsi="Bookman Old Style"/>
            <w:szCs w:val="24"/>
            <w:rPrChange w:id="1274" w:author="Ashley Frank" w:date="2024-12-20T22:46:00Z">
              <w:rPr>
                <w:rFonts w:ascii="Bookman Old Style" w:hAnsi="Bookman Old Style"/>
                <w:sz w:val="32"/>
                <w:szCs w:val="32"/>
              </w:rPr>
            </w:rPrChange>
          </w:rPr>
          <w:delText xml:space="preserve"> </w:delText>
        </w:r>
      </w:del>
      <w:del w:id="1275" w:author="Ashley Frank" w:date="2024-12-19T23:51:00Z">
        <w:r w:rsidRPr="009D76D8" w:rsidDel="00746EF6">
          <w:rPr>
            <w:rFonts w:ascii="Bookman Old Style" w:hAnsi="Bookman Old Style"/>
            <w:szCs w:val="24"/>
            <w:rPrChange w:id="1276" w:author="Ashley Frank" w:date="2024-12-20T22:46:00Z">
              <w:rPr>
                <w:rFonts w:ascii="Bookman Old Style" w:hAnsi="Bookman Old Style"/>
                <w:sz w:val="32"/>
                <w:szCs w:val="32"/>
              </w:rPr>
            </w:rPrChange>
          </w:rPr>
          <w:delText xml:space="preserve">where </w:delText>
        </w:r>
      </w:del>
      <w:del w:id="1277" w:author="Ashley Frank" w:date="2024-12-19T23:50:00Z">
        <w:r w:rsidR="002C4A2E" w:rsidRPr="009D76D8" w:rsidDel="00746EF6">
          <w:rPr>
            <w:rFonts w:ascii="Bookman Old Style" w:hAnsi="Bookman Old Style"/>
            <w:szCs w:val="24"/>
            <w:rPrChange w:id="1278" w:author="Ashley Frank" w:date="2024-12-20T22:46:00Z">
              <w:rPr>
                <w:rFonts w:ascii="Bookman Old Style" w:hAnsi="Bookman Old Style"/>
                <w:sz w:val="32"/>
                <w:szCs w:val="32"/>
              </w:rPr>
            </w:rPrChange>
          </w:rPr>
          <w:delText>W</w:delText>
        </w:r>
      </w:del>
      <w:del w:id="1279" w:author="Ashley Frank" w:date="2024-12-19T23:51:00Z">
        <w:r w:rsidR="002C4A2E" w:rsidRPr="009D76D8" w:rsidDel="00746EF6">
          <w:rPr>
            <w:rFonts w:ascii="Bookman Old Style" w:hAnsi="Bookman Old Style"/>
            <w:szCs w:val="24"/>
            <w:rPrChange w:id="1280" w:author="Ashley Frank" w:date="2024-12-20T22:46:00Z">
              <w:rPr>
                <w:rFonts w:ascii="Bookman Old Style" w:hAnsi="Bookman Old Style"/>
                <w:sz w:val="32"/>
                <w:szCs w:val="32"/>
              </w:rPr>
            </w:rPrChange>
          </w:rPr>
          <w:delText>e</w:delText>
        </w:r>
        <w:r w:rsidRPr="009D76D8" w:rsidDel="00746EF6">
          <w:rPr>
            <w:rFonts w:ascii="Bookman Old Style" w:hAnsi="Bookman Old Style"/>
            <w:szCs w:val="24"/>
            <w:rPrChange w:id="1281" w:author="Ashley Frank" w:date="2024-12-20T22:46:00Z">
              <w:rPr>
                <w:rFonts w:ascii="Bookman Old Style" w:hAnsi="Bookman Old Style"/>
                <w:sz w:val="32"/>
                <w:szCs w:val="32"/>
              </w:rPr>
            </w:rPrChange>
          </w:rPr>
          <w:delText xml:space="preserve"> don't need the simplicity of </w:delText>
        </w:r>
      </w:del>
      <w:r w:rsidRPr="009D76D8">
        <w:rPr>
          <w:rFonts w:ascii="Bookman Old Style" w:hAnsi="Bookman Old Style"/>
          <w:szCs w:val="24"/>
          <w:rPrChange w:id="1282" w:author="Ashley Frank" w:date="2024-12-20T22:46:00Z">
            <w:rPr>
              <w:rFonts w:ascii="Bookman Old Style" w:hAnsi="Bookman Old Style"/>
              <w:sz w:val="32"/>
              <w:szCs w:val="32"/>
            </w:rPr>
          </w:rPrChange>
        </w:rPr>
        <w:t>go</w:t>
      </w:r>
      <w:r w:rsidR="00B26D79" w:rsidRPr="009D76D8">
        <w:rPr>
          <w:rFonts w:ascii="Bookman Old Style" w:hAnsi="Bookman Old Style"/>
          <w:szCs w:val="24"/>
          <w:rPrChange w:id="1283" w:author="Ashley Frank" w:date="2024-12-20T22:46:00Z">
            <w:rPr>
              <w:rFonts w:ascii="Bookman Old Style" w:hAnsi="Bookman Old Style"/>
              <w:sz w:val="32"/>
              <w:szCs w:val="32"/>
            </w:rPr>
          </w:rPrChange>
        </w:rPr>
        <w:t>ing</w:t>
      </w:r>
      <w:ins w:id="1284" w:author="Ashley Frank" w:date="2024-12-19T23:52:00Z">
        <w:r w:rsidR="00746EF6" w:rsidRPr="009D76D8">
          <w:rPr>
            <w:rFonts w:ascii="Bookman Old Style" w:hAnsi="Bookman Old Style"/>
            <w:szCs w:val="24"/>
            <w:rPrChange w:id="1285" w:author="Ashley Frank" w:date="2024-12-20T22:46:00Z">
              <w:rPr>
                <w:rFonts w:ascii="Bookman Old Style" w:hAnsi="Bookman Old Style"/>
                <w:sz w:val="32"/>
                <w:szCs w:val="32"/>
              </w:rPr>
            </w:rPrChange>
          </w:rPr>
          <w:t xml:space="preserve"> humbly</w:t>
        </w:r>
      </w:ins>
      <w:r w:rsidRPr="009D76D8">
        <w:rPr>
          <w:rFonts w:ascii="Bookman Old Style" w:hAnsi="Bookman Old Style"/>
          <w:szCs w:val="24"/>
          <w:rPrChange w:id="1286" w:author="Ashley Frank" w:date="2024-12-20T22:46:00Z">
            <w:rPr>
              <w:rFonts w:ascii="Bookman Old Style" w:hAnsi="Bookman Old Style"/>
              <w:sz w:val="32"/>
              <w:szCs w:val="32"/>
            </w:rPr>
          </w:rPrChange>
        </w:rPr>
        <w:t xml:space="preserve"> before the throne</w:t>
      </w:r>
      <w:del w:id="1287" w:author="Ashley Frank" w:date="2024-12-19T23:52:00Z">
        <w:r w:rsidRPr="009D76D8" w:rsidDel="00746EF6">
          <w:rPr>
            <w:rFonts w:ascii="Bookman Old Style" w:hAnsi="Bookman Old Style"/>
            <w:szCs w:val="24"/>
            <w:rPrChange w:id="1288" w:author="Ashley Frank" w:date="2024-12-20T22:46:00Z">
              <w:rPr>
                <w:rFonts w:ascii="Bookman Old Style" w:hAnsi="Bookman Old Style"/>
                <w:sz w:val="32"/>
                <w:szCs w:val="32"/>
              </w:rPr>
            </w:rPrChange>
          </w:rPr>
          <w:delText xml:space="preserve"> as humbly as possible</w:delText>
        </w:r>
      </w:del>
      <w:r w:rsidRPr="009D76D8">
        <w:rPr>
          <w:rFonts w:ascii="Bookman Old Style" w:hAnsi="Bookman Old Style"/>
          <w:szCs w:val="24"/>
          <w:rPrChange w:id="1289" w:author="Ashley Frank" w:date="2024-12-20T22:46:00Z">
            <w:rPr>
              <w:rFonts w:ascii="Bookman Old Style" w:hAnsi="Bookman Old Style"/>
              <w:sz w:val="32"/>
              <w:szCs w:val="32"/>
            </w:rPr>
          </w:rPrChange>
        </w:rPr>
        <w:t xml:space="preserve"> to be cleansed by a holy God.</w:t>
      </w:r>
    </w:p>
    <w:p w14:paraId="33BE54FB" w14:textId="107B1006" w:rsidR="00B84A20" w:rsidRPr="009D76D8" w:rsidRDefault="00B819D9" w:rsidP="00757A99">
      <w:pPr>
        <w:pStyle w:val="BodyText"/>
        <w:rPr>
          <w:ins w:id="1290" w:author="Ashley Frank" w:date="2024-12-19T22:20:00Z"/>
          <w:rFonts w:ascii="Bookman Old Style" w:hAnsi="Bookman Old Style"/>
          <w:szCs w:val="24"/>
          <w:rPrChange w:id="1291" w:author="Ashley Frank" w:date="2024-12-20T22:46:00Z">
            <w:rPr>
              <w:ins w:id="1292" w:author="Ashley Frank" w:date="2024-12-19T22:20:00Z"/>
              <w:rFonts w:ascii="Bookman Old Style" w:hAnsi="Bookman Old Style"/>
              <w:sz w:val="32"/>
              <w:szCs w:val="32"/>
            </w:rPr>
          </w:rPrChange>
        </w:rPr>
      </w:pPr>
      <w:r w:rsidRPr="009D76D8">
        <w:rPr>
          <w:rFonts w:ascii="Bookman Old Style" w:hAnsi="Bookman Old Style"/>
          <w:szCs w:val="24"/>
          <w:rPrChange w:id="1293" w:author="Ashley Frank" w:date="2024-12-20T22:46:00Z">
            <w:rPr>
              <w:rFonts w:ascii="Bookman Old Style" w:hAnsi="Bookman Old Style"/>
              <w:sz w:val="32"/>
              <w:szCs w:val="32"/>
            </w:rPr>
          </w:rPrChange>
        </w:rPr>
        <w:t>The other thing to point out is God's willingness to forgive us</w:t>
      </w:r>
      <w:ins w:id="1294" w:author="Ashley Frank" w:date="2024-12-19T23:43:00Z">
        <w:r w:rsidR="00780A1C" w:rsidRPr="009D76D8">
          <w:rPr>
            <w:rFonts w:ascii="Bookman Old Style" w:hAnsi="Bookman Old Style"/>
            <w:szCs w:val="24"/>
            <w:rPrChange w:id="1295" w:author="Ashley Frank" w:date="2024-12-20T22:46:00Z">
              <w:rPr>
                <w:rFonts w:ascii="Bookman Old Style" w:hAnsi="Bookman Old Style"/>
                <w:sz w:val="32"/>
                <w:szCs w:val="32"/>
              </w:rPr>
            </w:rPrChange>
          </w:rPr>
          <w:t xml:space="preserve">, clean </w:t>
        </w:r>
      </w:ins>
      <w:del w:id="1296" w:author="Ashley Frank" w:date="2024-12-19T23:42:00Z">
        <w:r w:rsidRPr="009D76D8" w:rsidDel="00780A1C">
          <w:rPr>
            <w:rFonts w:ascii="Bookman Old Style" w:hAnsi="Bookman Old Style"/>
            <w:szCs w:val="24"/>
            <w:rPrChange w:id="1297" w:author="Ashley Frank" w:date="2024-12-20T22:46:00Z">
              <w:rPr>
                <w:rFonts w:ascii="Bookman Old Style" w:hAnsi="Bookman Old Style"/>
                <w:sz w:val="32"/>
                <w:szCs w:val="32"/>
              </w:rPr>
            </w:rPrChange>
          </w:rPr>
          <w:delText xml:space="preserve">. God's willingness to clean </w:delText>
        </w:r>
      </w:del>
      <w:r w:rsidRPr="009D76D8">
        <w:rPr>
          <w:rFonts w:ascii="Bookman Old Style" w:hAnsi="Bookman Old Style"/>
          <w:szCs w:val="24"/>
          <w:rPrChange w:id="1298" w:author="Ashley Frank" w:date="2024-12-20T22:46:00Z">
            <w:rPr>
              <w:rFonts w:ascii="Bookman Old Style" w:hAnsi="Bookman Old Style"/>
              <w:sz w:val="32"/>
              <w:szCs w:val="32"/>
            </w:rPr>
          </w:rPrChange>
        </w:rPr>
        <w:t>us up</w:t>
      </w:r>
      <w:ins w:id="1299" w:author="Ashley Frank" w:date="2024-12-19T23:43:00Z">
        <w:r w:rsidR="00780A1C" w:rsidRPr="009D76D8">
          <w:rPr>
            <w:rFonts w:ascii="Bookman Old Style" w:hAnsi="Bookman Old Style"/>
            <w:szCs w:val="24"/>
            <w:rPrChange w:id="1300" w:author="Ashley Frank" w:date="2024-12-20T22:46:00Z">
              <w:rPr>
                <w:rFonts w:ascii="Bookman Old Style" w:hAnsi="Bookman Old Style"/>
                <w:sz w:val="32"/>
                <w:szCs w:val="32"/>
              </w:rPr>
            </w:rPrChange>
          </w:rPr>
          <w:t xml:space="preserve">, </w:t>
        </w:r>
      </w:ins>
      <w:del w:id="1301" w:author="Ashley Frank" w:date="2024-12-19T23:43:00Z">
        <w:r w:rsidRPr="009D76D8" w:rsidDel="00780A1C">
          <w:rPr>
            <w:rFonts w:ascii="Bookman Old Style" w:hAnsi="Bookman Old Style"/>
            <w:szCs w:val="24"/>
            <w:rPrChange w:id="1302" w:author="Ashley Frank" w:date="2024-12-20T22:46:00Z">
              <w:rPr>
                <w:rFonts w:ascii="Bookman Old Style" w:hAnsi="Bookman Old Style"/>
                <w:sz w:val="32"/>
                <w:szCs w:val="32"/>
              </w:rPr>
            </w:rPrChange>
          </w:rPr>
          <w:delText xml:space="preserve">. </w:delText>
        </w:r>
      </w:del>
      <w:ins w:id="1303" w:author="Ashley Frank" w:date="2024-12-19T23:43:00Z">
        <w:r w:rsidR="00780A1C" w:rsidRPr="009D76D8">
          <w:rPr>
            <w:rFonts w:ascii="Bookman Old Style" w:hAnsi="Bookman Old Style"/>
            <w:szCs w:val="24"/>
            <w:rPrChange w:id="1304" w:author="Ashley Frank" w:date="2024-12-20T22:46:00Z">
              <w:rPr>
                <w:rFonts w:ascii="Bookman Old Style" w:hAnsi="Bookman Old Style"/>
                <w:sz w:val="32"/>
                <w:szCs w:val="32"/>
              </w:rPr>
            </w:rPrChange>
          </w:rPr>
          <w:t xml:space="preserve">and </w:t>
        </w:r>
      </w:ins>
      <w:del w:id="1305" w:author="Ashley Frank" w:date="2024-12-19T23:43:00Z">
        <w:r w:rsidRPr="009D76D8" w:rsidDel="00780A1C">
          <w:rPr>
            <w:rFonts w:ascii="Bookman Old Style" w:hAnsi="Bookman Old Style"/>
            <w:szCs w:val="24"/>
            <w:rPrChange w:id="1306" w:author="Ashley Frank" w:date="2024-12-20T22:46:00Z">
              <w:rPr>
                <w:rFonts w:ascii="Bookman Old Style" w:hAnsi="Bookman Old Style"/>
                <w:sz w:val="32"/>
                <w:szCs w:val="32"/>
              </w:rPr>
            </w:rPrChange>
          </w:rPr>
          <w:delText>God</w:delText>
        </w:r>
        <w:r w:rsidR="00FD26F1" w:rsidRPr="009D76D8" w:rsidDel="00780A1C">
          <w:rPr>
            <w:rFonts w:ascii="Bookman Old Style" w:hAnsi="Bookman Old Style"/>
            <w:szCs w:val="24"/>
            <w:rPrChange w:id="1307" w:author="Ashley Frank" w:date="2024-12-20T22:46:00Z">
              <w:rPr>
                <w:rFonts w:ascii="Bookman Old Style" w:hAnsi="Bookman Old Style"/>
                <w:sz w:val="32"/>
                <w:szCs w:val="32"/>
              </w:rPr>
            </w:rPrChange>
          </w:rPr>
          <w:delText>'s</w:delText>
        </w:r>
        <w:r w:rsidRPr="009D76D8" w:rsidDel="00780A1C">
          <w:rPr>
            <w:rFonts w:ascii="Bookman Old Style" w:hAnsi="Bookman Old Style"/>
            <w:szCs w:val="24"/>
            <w:rPrChange w:id="1308" w:author="Ashley Frank" w:date="2024-12-20T22:46:00Z">
              <w:rPr>
                <w:rFonts w:ascii="Bookman Old Style" w:hAnsi="Bookman Old Style"/>
                <w:sz w:val="32"/>
                <w:szCs w:val="32"/>
              </w:rPr>
            </w:rPrChange>
          </w:rPr>
          <w:delText xml:space="preserve"> willingness to </w:delText>
        </w:r>
      </w:del>
      <w:r w:rsidRPr="009D76D8">
        <w:rPr>
          <w:rFonts w:ascii="Bookman Old Style" w:hAnsi="Bookman Old Style"/>
          <w:szCs w:val="24"/>
          <w:rPrChange w:id="1309" w:author="Ashley Frank" w:date="2024-12-20T22:46:00Z">
            <w:rPr>
              <w:rFonts w:ascii="Bookman Old Style" w:hAnsi="Bookman Old Style"/>
              <w:sz w:val="32"/>
              <w:szCs w:val="32"/>
            </w:rPr>
          </w:rPrChange>
        </w:rPr>
        <w:t>put us on the right track. God</w:t>
      </w:r>
      <w:ins w:id="1310" w:author="Ashley Frank" w:date="2024-12-19T23:43:00Z">
        <w:r w:rsidR="00780A1C" w:rsidRPr="009D76D8">
          <w:rPr>
            <w:rFonts w:ascii="Bookman Old Style" w:hAnsi="Bookman Old Style"/>
            <w:szCs w:val="24"/>
            <w:rPrChange w:id="1311" w:author="Ashley Frank" w:date="2024-12-20T22:46:00Z">
              <w:rPr>
                <w:rFonts w:ascii="Bookman Old Style" w:hAnsi="Bookman Old Style"/>
                <w:sz w:val="32"/>
                <w:szCs w:val="32"/>
              </w:rPr>
            </w:rPrChange>
          </w:rPr>
          <w:t xml:space="preserve"> is merciful enough to be willing</w:t>
        </w:r>
      </w:ins>
      <w:r w:rsidRPr="009D76D8">
        <w:rPr>
          <w:rFonts w:ascii="Bookman Old Style" w:hAnsi="Bookman Old Style"/>
          <w:szCs w:val="24"/>
          <w:rPrChange w:id="1312" w:author="Ashley Frank" w:date="2024-12-20T22:46:00Z">
            <w:rPr>
              <w:rFonts w:ascii="Bookman Old Style" w:hAnsi="Bookman Old Style"/>
              <w:sz w:val="32"/>
              <w:szCs w:val="32"/>
            </w:rPr>
          </w:rPrChange>
        </w:rPr>
        <w:t xml:space="preserve"> </w:t>
      </w:r>
      <w:del w:id="1313" w:author="Ashley Frank" w:date="2024-12-19T23:43:00Z">
        <w:r w:rsidRPr="009D76D8" w:rsidDel="00780A1C">
          <w:rPr>
            <w:rFonts w:ascii="Bookman Old Style" w:hAnsi="Bookman Old Style"/>
            <w:szCs w:val="24"/>
            <w:rPrChange w:id="1314" w:author="Ashley Frank" w:date="2024-12-20T22:46:00Z">
              <w:rPr>
                <w:rFonts w:ascii="Bookman Old Style" w:hAnsi="Bookman Old Style"/>
                <w:sz w:val="32"/>
                <w:szCs w:val="32"/>
              </w:rPr>
            </w:rPrChange>
          </w:rPr>
          <w:delText xml:space="preserve">willingness </w:delText>
        </w:r>
      </w:del>
      <w:r w:rsidRPr="009D76D8">
        <w:rPr>
          <w:rFonts w:ascii="Bookman Old Style" w:hAnsi="Bookman Old Style"/>
          <w:szCs w:val="24"/>
          <w:rPrChange w:id="1315" w:author="Ashley Frank" w:date="2024-12-20T22:46:00Z">
            <w:rPr>
              <w:rFonts w:ascii="Bookman Old Style" w:hAnsi="Bookman Old Style"/>
              <w:sz w:val="32"/>
              <w:szCs w:val="32"/>
            </w:rPr>
          </w:rPrChange>
        </w:rPr>
        <w:t>to look at us through the eyes of</w:t>
      </w:r>
      <w:r w:rsidR="00B26D79" w:rsidRPr="009D76D8">
        <w:rPr>
          <w:rFonts w:ascii="Bookman Old Style" w:hAnsi="Bookman Old Style"/>
          <w:szCs w:val="24"/>
          <w:rPrChange w:id="1316" w:author="Ashley Frank" w:date="2024-12-20T22:46:00Z">
            <w:rPr>
              <w:rFonts w:ascii="Bookman Old Style" w:hAnsi="Bookman Old Style"/>
              <w:sz w:val="32"/>
              <w:szCs w:val="32"/>
            </w:rPr>
          </w:rPrChange>
        </w:rPr>
        <w:t xml:space="preserve"> the blood of the Lame</w:t>
      </w:r>
      <w:ins w:id="1317" w:author="Ashley Frank" w:date="2024-12-19T23:52:00Z">
        <w:r w:rsidR="00955CF9" w:rsidRPr="009D76D8">
          <w:rPr>
            <w:rFonts w:ascii="Bookman Old Style" w:hAnsi="Bookman Old Style"/>
            <w:szCs w:val="24"/>
            <w:rPrChange w:id="1318" w:author="Ashley Frank" w:date="2024-12-20T22:46:00Z">
              <w:rPr>
                <w:rFonts w:ascii="Bookman Old Style" w:hAnsi="Bookman Old Style"/>
                <w:sz w:val="32"/>
                <w:szCs w:val="32"/>
              </w:rPr>
            </w:rPrChange>
          </w:rPr>
          <w:t>,</w:t>
        </w:r>
      </w:ins>
      <w:r w:rsidR="00B26D79" w:rsidRPr="009D76D8">
        <w:rPr>
          <w:rFonts w:ascii="Bookman Old Style" w:hAnsi="Bookman Old Style"/>
          <w:szCs w:val="24"/>
          <w:rPrChange w:id="1319" w:author="Ashley Frank" w:date="2024-12-20T22:46:00Z">
            <w:rPr>
              <w:rFonts w:ascii="Bookman Old Style" w:hAnsi="Bookman Old Style"/>
              <w:sz w:val="32"/>
              <w:szCs w:val="32"/>
            </w:rPr>
          </w:rPrChange>
        </w:rPr>
        <w:t xml:space="preserve"> which is the blood</w:t>
      </w:r>
      <w:r w:rsidRPr="009D76D8">
        <w:rPr>
          <w:rFonts w:ascii="Bookman Old Style" w:hAnsi="Bookman Old Style"/>
          <w:szCs w:val="24"/>
          <w:rPrChange w:id="1320" w:author="Ashley Frank" w:date="2024-12-20T22:46:00Z">
            <w:rPr>
              <w:rFonts w:ascii="Bookman Old Style" w:hAnsi="Bookman Old Style"/>
              <w:sz w:val="32"/>
              <w:szCs w:val="32"/>
            </w:rPr>
          </w:rPrChange>
        </w:rPr>
        <w:t xml:space="preserve"> being stained </w:t>
      </w:r>
      <w:r w:rsidR="00B26D79" w:rsidRPr="009D76D8">
        <w:rPr>
          <w:rFonts w:ascii="Bookman Old Style" w:hAnsi="Bookman Old Style"/>
          <w:szCs w:val="24"/>
          <w:rPrChange w:id="1321" w:author="Ashley Frank" w:date="2024-12-20T22:46:00Z">
            <w:rPr>
              <w:rFonts w:ascii="Bookman Old Style" w:hAnsi="Bookman Old Style"/>
              <w:sz w:val="32"/>
              <w:szCs w:val="32"/>
            </w:rPr>
          </w:rPrChange>
        </w:rPr>
        <w:t xml:space="preserve">on every believer </w:t>
      </w:r>
      <w:r w:rsidRPr="009D76D8">
        <w:rPr>
          <w:rFonts w:ascii="Bookman Old Style" w:hAnsi="Bookman Old Style"/>
          <w:szCs w:val="24"/>
          <w:rPrChange w:id="1322" w:author="Ashley Frank" w:date="2024-12-20T22:46:00Z">
            <w:rPr>
              <w:rFonts w:ascii="Bookman Old Style" w:hAnsi="Bookman Old Style"/>
              <w:sz w:val="32"/>
              <w:szCs w:val="32"/>
            </w:rPr>
          </w:rPrChange>
        </w:rPr>
        <w:t xml:space="preserve">by his son Jesus. </w:t>
      </w:r>
      <w:r w:rsidR="002C4A2E" w:rsidRPr="009D76D8">
        <w:rPr>
          <w:rFonts w:ascii="Bookman Old Style" w:hAnsi="Bookman Old Style"/>
          <w:szCs w:val="24"/>
          <w:rPrChange w:id="1323" w:author="Ashley Frank" w:date="2024-12-20T22:46:00Z">
            <w:rPr>
              <w:rFonts w:ascii="Bookman Old Style" w:hAnsi="Bookman Old Style"/>
              <w:sz w:val="32"/>
              <w:szCs w:val="32"/>
            </w:rPr>
          </w:rPrChange>
        </w:rPr>
        <w:t>We</w:t>
      </w:r>
      <w:r w:rsidRPr="009D76D8">
        <w:rPr>
          <w:rFonts w:ascii="Bookman Old Style" w:hAnsi="Bookman Old Style"/>
          <w:szCs w:val="24"/>
          <w:rPrChange w:id="1324" w:author="Ashley Frank" w:date="2024-12-20T22:46:00Z">
            <w:rPr>
              <w:rFonts w:ascii="Bookman Old Style" w:hAnsi="Bookman Old Style"/>
              <w:sz w:val="32"/>
              <w:szCs w:val="32"/>
            </w:rPr>
          </w:rPrChange>
        </w:rPr>
        <w:t xml:space="preserve"> need to immerse ourselves in the blood of the Lord. The Bible </w:t>
      </w:r>
      <w:del w:id="1325" w:author="Ashley Frank" w:date="2024-12-19T23:52:00Z">
        <w:r w:rsidRPr="009D76D8" w:rsidDel="00955CF9">
          <w:rPr>
            <w:rFonts w:ascii="Bookman Old Style" w:hAnsi="Bookman Old Style"/>
            <w:szCs w:val="24"/>
            <w:rPrChange w:id="1326" w:author="Ashley Frank" w:date="2024-12-20T22:46:00Z">
              <w:rPr>
                <w:rFonts w:ascii="Bookman Old Style" w:hAnsi="Bookman Old Style"/>
                <w:sz w:val="32"/>
                <w:szCs w:val="32"/>
              </w:rPr>
            </w:rPrChange>
          </w:rPr>
          <w:delText xml:space="preserve">said </w:delText>
        </w:r>
      </w:del>
      <w:ins w:id="1327" w:author="Ashley Frank" w:date="2024-12-19T23:52:00Z">
        <w:r w:rsidR="00955CF9" w:rsidRPr="009D76D8">
          <w:rPr>
            <w:rFonts w:ascii="Bookman Old Style" w:hAnsi="Bookman Old Style"/>
            <w:szCs w:val="24"/>
            <w:rPrChange w:id="1328" w:author="Ashley Frank" w:date="2024-12-20T22:46:00Z">
              <w:rPr>
                <w:rFonts w:ascii="Bookman Old Style" w:hAnsi="Bookman Old Style"/>
                <w:sz w:val="32"/>
                <w:szCs w:val="32"/>
              </w:rPr>
            </w:rPrChange>
          </w:rPr>
          <w:t xml:space="preserve">says </w:t>
        </w:r>
      </w:ins>
      <w:ins w:id="1329" w:author="Ashley Frank" w:date="2024-12-19T23:43:00Z">
        <w:r w:rsidR="00780A1C" w:rsidRPr="009D76D8">
          <w:rPr>
            <w:rFonts w:ascii="Bookman Old Style" w:hAnsi="Bookman Old Style"/>
            <w:szCs w:val="24"/>
            <w:rPrChange w:id="1330" w:author="Ashley Frank" w:date="2024-12-20T22:46:00Z">
              <w:rPr>
                <w:rFonts w:ascii="Bookman Old Style" w:hAnsi="Bookman Old Style"/>
                <w:sz w:val="32"/>
                <w:szCs w:val="32"/>
              </w:rPr>
            </w:rPrChange>
          </w:rPr>
          <w:t xml:space="preserve">that </w:t>
        </w:r>
      </w:ins>
      <w:r w:rsidRPr="009D76D8">
        <w:rPr>
          <w:rFonts w:ascii="Bookman Old Style" w:hAnsi="Bookman Old Style"/>
          <w:szCs w:val="24"/>
          <w:rPrChange w:id="1331" w:author="Ashley Frank" w:date="2024-12-20T22:46:00Z">
            <w:rPr>
              <w:rFonts w:ascii="Bookman Old Style" w:hAnsi="Bookman Old Style"/>
              <w:sz w:val="32"/>
              <w:szCs w:val="32"/>
            </w:rPr>
          </w:rPrChange>
        </w:rPr>
        <w:t>without the shedding of blood</w:t>
      </w:r>
      <w:ins w:id="1332" w:author="Ashley Frank" w:date="2024-12-19T23:44:00Z">
        <w:r w:rsidR="00780A1C" w:rsidRPr="009D76D8">
          <w:rPr>
            <w:rFonts w:ascii="Bookman Old Style" w:hAnsi="Bookman Old Style"/>
            <w:szCs w:val="24"/>
            <w:rPrChange w:id="1333" w:author="Ashley Frank" w:date="2024-12-20T22:46:00Z">
              <w:rPr>
                <w:rFonts w:ascii="Bookman Old Style" w:hAnsi="Bookman Old Style"/>
                <w:sz w:val="32"/>
                <w:szCs w:val="32"/>
              </w:rPr>
            </w:rPrChange>
          </w:rPr>
          <w:t>,</w:t>
        </w:r>
      </w:ins>
      <w:r w:rsidRPr="009D76D8">
        <w:rPr>
          <w:rFonts w:ascii="Bookman Old Style" w:hAnsi="Bookman Old Style"/>
          <w:szCs w:val="24"/>
          <w:rPrChange w:id="1334" w:author="Ashley Frank" w:date="2024-12-20T22:46:00Z">
            <w:rPr>
              <w:rFonts w:ascii="Bookman Old Style" w:hAnsi="Bookman Old Style"/>
              <w:sz w:val="32"/>
              <w:szCs w:val="32"/>
            </w:rPr>
          </w:rPrChange>
        </w:rPr>
        <w:t xml:space="preserve"> there is no remission or forgiveness of sin</w:t>
      </w:r>
      <w:r w:rsidRPr="00B312E4">
        <w:rPr>
          <w:rFonts w:ascii="Bookman Old Style" w:hAnsi="Bookman Old Style"/>
          <w:szCs w:val="24"/>
          <w:rPrChange w:id="1335" w:author="Ashley Frank" w:date="2024-12-21T03:11:00Z">
            <w:rPr>
              <w:rFonts w:ascii="Bookman Old Style" w:hAnsi="Bookman Old Style"/>
              <w:sz w:val="32"/>
              <w:szCs w:val="32"/>
            </w:rPr>
          </w:rPrChange>
        </w:rPr>
        <w:t xml:space="preserve">. But </w:t>
      </w:r>
      <w:r w:rsidR="00F823D5" w:rsidRPr="00B312E4">
        <w:rPr>
          <w:rFonts w:ascii="Bookman Old Style" w:hAnsi="Bookman Old Style"/>
          <w:szCs w:val="24"/>
          <w:rPrChange w:id="1336" w:author="Ashley Frank" w:date="2024-12-21T03:11:00Z">
            <w:rPr>
              <w:rFonts w:ascii="Bookman Old Style" w:hAnsi="Bookman Old Style"/>
              <w:sz w:val="32"/>
              <w:szCs w:val="32"/>
            </w:rPr>
          </w:rPrChange>
        </w:rPr>
        <w:t>we</w:t>
      </w:r>
      <w:r w:rsidRPr="00B312E4">
        <w:rPr>
          <w:rFonts w:ascii="Bookman Old Style" w:hAnsi="Bookman Old Style"/>
          <w:szCs w:val="24"/>
          <w:rPrChange w:id="1337" w:author="Ashley Frank" w:date="2024-12-21T03:11:00Z">
            <w:rPr>
              <w:rFonts w:ascii="Bookman Old Style" w:hAnsi="Bookman Old Style"/>
              <w:sz w:val="32"/>
              <w:szCs w:val="32"/>
            </w:rPr>
          </w:rPrChange>
        </w:rPr>
        <w:t xml:space="preserve"> do have this life</w:t>
      </w:r>
      <w:r w:rsidR="00FD26F1" w:rsidRPr="00B312E4">
        <w:rPr>
          <w:rFonts w:ascii="Bookman Old Style" w:hAnsi="Bookman Old Style"/>
          <w:szCs w:val="24"/>
          <w:rPrChange w:id="1338" w:author="Ashley Frank" w:date="2024-12-21T03:11:00Z">
            <w:rPr>
              <w:rFonts w:ascii="Bookman Old Style" w:hAnsi="Bookman Old Style"/>
              <w:sz w:val="32"/>
              <w:szCs w:val="32"/>
            </w:rPr>
          </w:rPrChange>
        </w:rPr>
        <w:t>,</w:t>
      </w:r>
      <w:r w:rsidRPr="00B312E4">
        <w:rPr>
          <w:rFonts w:ascii="Bookman Old Style" w:hAnsi="Bookman Old Style"/>
          <w:szCs w:val="24"/>
          <w:rPrChange w:id="1339" w:author="Ashley Frank" w:date="2024-12-21T03:11:00Z">
            <w:rPr>
              <w:rFonts w:ascii="Bookman Old Style" w:hAnsi="Bookman Old Style"/>
              <w:sz w:val="32"/>
              <w:szCs w:val="32"/>
            </w:rPr>
          </w:rPrChange>
        </w:rPr>
        <w:t xml:space="preserve"> don't </w:t>
      </w:r>
      <w:r w:rsidR="00F823D5" w:rsidRPr="00B312E4">
        <w:rPr>
          <w:rFonts w:ascii="Bookman Old Style" w:hAnsi="Bookman Old Style"/>
          <w:szCs w:val="24"/>
          <w:rPrChange w:id="1340" w:author="Ashley Frank" w:date="2024-12-21T03:11:00Z">
            <w:rPr>
              <w:rFonts w:ascii="Bookman Old Style" w:hAnsi="Bookman Old Style"/>
              <w:sz w:val="32"/>
              <w:szCs w:val="32"/>
            </w:rPr>
          </w:rPrChange>
        </w:rPr>
        <w:t>w</w:t>
      </w:r>
      <w:r w:rsidR="002C4A2E" w:rsidRPr="00B312E4">
        <w:rPr>
          <w:rFonts w:ascii="Bookman Old Style" w:hAnsi="Bookman Old Style"/>
          <w:szCs w:val="24"/>
          <w:rPrChange w:id="1341" w:author="Ashley Frank" w:date="2024-12-21T03:11:00Z">
            <w:rPr>
              <w:rFonts w:ascii="Bookman Old Style" w:hAnsi="Bookman Old Style"/>
              <w:sz w:val="32"/>
              <w:szCs w:val="32"/>
            </w:rPr>
          </w:rPrChange>
        </w:rPr>
        <w:t>e</w:t>
      </w:r>
      <w:r w:rsidR="00B26D79" w:rsidRPr="00B312E4">
        <w:rPr>
          <w:rFonts w:ascii="Bookman Old Style" w:hAnsi="Bookman Old Style"/>
          <w:szCs w:val="24"/>
          <w:rPrChange w:id="1342" w:author="Ashley Frank" w:date="2024-12-21T03:11:00Z">
            <w:rPr>
              <w:rFonts w:ascii="Bookman Old Style" w:hAnsi="Bookman Old Style"/>
              <w:sz w:val="32"/>
              <w:szCs w:val="32"/>
            </w:rPr>
          </w:rPrChange>
        </w:rPr>
        <w:t>?</w:t>
      </w:r>
      <w:ins w:id="1343" w:author="Ashley Frank" w:date="2024-12-21T03:11:00Z">
        <w:r w:rsidR="00B312E4">
          <w:rPr>
            <w:rFonts w:ascii="Bookman Old Style" w:hAnsi="Bookman Old Style"/>
            <w:szCs w:val="24"/>
          </w:rPr>
          <w:t xml:space="preserve"> Why not make the best of it?</w:t>
        </w:r>
      </w:ins>
      <w:r w:rsidRPr="009D76D8">
        <w:rPr>
          <w:rFonts w:ascii="Bookman Old Style" w:hAnsi="Bookman Old Style"/>
          <w:szCs w:val="24"/>
          <w:rPrChange w:id="1344" w:author="Ashley Frank" w:date="2024-12-20T22:46:00Z">
            <w:rPr>
              <w:rFonts w:ascii="Bookman Old Style" w:hAnsi="Bookman Old Style"/>
              <w:sz w:val="32"/>
              <w:szCs w:val="32"/>
            </w:rPr>
          </w:rPrChange>
        </w:rPr>
        <w:t xml:space="preserve"> Following this is a practical mode of living in day-to-day terms with the sins and the challenges of life. Some of this is therapeutic and mixed in with the spiritualness that is needed </w:t>
      </w:r>
      <w:ins w:id="1345" w:author="Ashley Frank" w:date="2024-12-21T03:10:00Z">
        <w:r w:rsidR="00B312E4">
          <w:rPr>
            <w:rFonts w:ascii="Bookman Old Style" w:hAnsi="Bookman Old Style"/>
            <w:szCs w:val="24"/>
          </w:rPr>
          <w:t xml:space="preserve">for us to </w:t>
        </w:r>
      </w:ins>
      <w:del w:id="1346" w:author="Ashley Frank" w:date="2024-12-21T03:10:00Z">
        <w:r w:rsidRPr="009D76D8" w:rsidDel="00B312E4">
          <w:rPr>
            <w:rFonts w:ascii="Bookman Old Style" w:hAnsi="Bookman Old Style"/>
            <w:szCs w:val="24"/>
            <w:rPrChange w:id="1347" w:author="Ashley Frank" w:date="2024-12-20T22:46:00Z">
              <w:rPr>
                <w:rFonts w:ascii="Bookman Old Style" w:hAnsi="Bookman Old Style"/>
                <w:sz w:val="32"/>
                <w:szCs w:val="32"/>
              </w:rPr>
            </w:rPrChange>
          </w:rPr>
          <w:delText xml:space="preserve">to </w:delText>
        </w:r>
      </w:del>
      <w:r w:rsidRPr="009D76D8">
        <w:rPr>
          <w:rFonts w:ascii="Bookman Old Style" w:hAnsi="Bookman Old Style"/>
          <w:szCs w:val="24"/>
          <w:rPrChange w:id="1348" w:author="Ashley Frank" w:date="2024-12-20T22:46:00Z">
            <w:rPr>
              <w:rFonts w:ascii="Bookman Old Style" w:hAnsi="Bookman Old Style"/>
              <w:sz w:val="32"/>
              <w:szCs w:val="32"/>
            </w:rPr>
          </w:rPrChange>
        </w:rPr>
        <w:t>succeed.</w:t>
      </w:r>
    </w:p>
    <w:p w14:paraId="7AD99832" w14:textId="77777777" w:rsidR="00D95DE6" w:rsidRPr="009D76D8" w:rsidRDefault="00D95DE6" w:rsidP="00757A99">
      <w:pPr>
        <w:pStyle w:val="BodyText"/>
        <w:rPr>
          <w:ins w:id="1349" w:author="Ashley Frank" w:date="2024-12-19T22:20:00Z"/>
          <w:rFonts w:ascii="Bookman Old Style" w:hAnsi="Bookman Old Style"/>
          <w:szCs w:val="24"/>
          <w:rPrChange w:id="1350" w:author="Ashley Frank" w:date="2024-12-20T22:46:00Z">
            <w:rPr>
              <w:ins w:id="1351" w:author="Ashley Frank" w:date="2024-12-19T22:20:00Z"/>
              <w:rFonts w:ascii="Bookman Old Style" w:hAnsi="Bookman Old Style"/>
              <w:sz w:val="32"/>
              <w:szCs w:val="32"/>
            </w:rPr>
          </w:rPrChange>
        </w:rPr>
      </w:pPr>
    </w:p>
    <w:p w14:paraId="4784E870" w14:textId="008888DE" w:rsidR="00D95DE6" w:rsidRPr="009D76D8" w:rsidRDefault="00D95DE6" w:rsidP="00757A99">
      <w:pPr>
        <w:pStyle w:val="BodyText"/>
        <w:rPr>
          <w:ins w:id="1352" w:author="Ashley Frank" w:date="2024-12-19T21:56:00Z"/>
          <w:rFonts w:ascii="Bookman Old Style" w:hAnsi="Bookman Old Style"/>
          <w:b/>
          <w:bCs/>
          <w:szCs w:val="24"/>
          <w:u w:val="single"/>
          <w:rPrChange w:id="1353" w:author="Ashley Frank" w:date="2024-12-20T22:46:00Z">
            <w:rPr>
              <w:ins w:id="1354" w:author="Ashley Frank" w:date="2024-12-19T21:56:00Z"/>
              <w:rFonts w:ascii="Bookman Old Style" w:hAnsi="Bookman Old Style"/>
              <w:sz w:val="32"/>
              <w:szCs w:val="32"/>
            </w:rPr>
          </w:rPrChange>
        </w:rPr>
      </w:pPr>
      <w:ins w:id="1355" w:author="Ashley Frank" w:date="2024-12-19T22:20:00Z">
        <w:r w:rsidRPr="009D76D8">
          <w:rPr>
            <w:rFonts w:ascii="Bookman Old Style" w:hAnsi="Bookman Old Style"/>
            <w:b/>
            <w:bCs/>
            <w:szCs w:val="24"/>
            <w:u w:val="single"/>
            <w:rPrChange w:id="1356" w:author="Ashley Frank" w:date="2024-12-20T22:46:00Z">
              <w:rPr>
                <w:rFonts w:ascii="Bookman Old Style" w:hAnsi="Bookman Old Style"/>
                <w:b/>
                <w:bCs/>
                <w:sz w:val="32"/>
                <w:szCs w:val="32"/>
                <w:u w:val="single"/>
              </w:rPr>
            </w:rPrChange>
          </w:rPr>
          <w:t>Reflection Prompts</w:t>
        </w:r>
      </w:ins>
    </w:p>
    <w:p w14:paraId="7D39A2A9" w14:textId="397A484F" w:rsidR="00D95DE6" w:rsidRPr="009D76D8" w:rsidRDefault="00D95DE6" w:rsidP="00D95DE6">
      <w:pPr>
        <w:pStyle w:val="BodyText"/>
        <w:numPr>
          <w:ilvl w:val="0"/>
          <w:numId w:val="19"/>
        </w:numPr>
        <w:rPr>
          <w:ins w:id="1357" w:author="Ashley Frank" w:date="2024-12-19T22:21:00Z"/>
          <w:rFonts w:ascii="Bookman Old Style" w:hAnsi="Bookman Old Style"/>
          <w:szCs w:val="24"/>
          <w:lang w:val="en-GB"/>
          <w:rPrChange w:id="1358" w:author="Ashley Frank" w:date="2024-12-20T22:46:00Z">
            <w:rPr>
              <w:ins w:id="1359" w:author="Ashley Frank" w:date="2024-12-19T22:21:00Z"/>
              <w:rFonts w:ascii="Bookman Old Style" w:hAnsi="Bookman Old Style"/>
              <w:sz w:val="32"/>
              <w:szCs w:val="32"/>
              <w:lang w:val="en-GB"/>
            </w:rPr>
          </w:rPrChange>
        </w:rPr>
      </w:pPr>
      <w:ins w:id="1360" w:author="Ashley Frank" w:date="2024-12-19T22:20:00Z">
        <w:r w:rsidRPr="009D76D8">
          <w:rPr>
            <w:rFonts w:ascii="Bookman Old Style" w:hAnsi="Bookman Old Style"/>
            <w:szCs w:val="24"/>
            <w:lang w:val="en-GB"/>
            <w:rPrChange w:id="1361" w:author="Ashley Frank" w:date="2024-12-20T22:46:00Z">
              <w:rPr>
                <w:rFonts w:ascii="Bookman Old Style" w:hAnsi="Bookman Old Style"/>
                <w:sz w:val="32"/>
                <w:szCs w:val="32"/>
                <w:lang w:val="en-GB"/>
              </w:rPr>
            </w:rPrChange>
          </w:rPr>
          <w:t>What does being "made clean" by God mean to you personally?</w:t>
        </w:r>
      </w:ins>
    </w:p>
    <w:p w14:paraId="3B6CEE70" w14:textId="77777777" w:rsidR="00D95DE6" w:rsidRPr="009D76D8" w:rsidRDefault="00D95DE6" w:rsidP="00D95DE6">
      <w:pPr>
        <w:pStyle w:val="BodyText"/>
        <w:numPr>
          <w:ilvl w:val="0"/>
          <w:numId w:val="19"/>
        </w:numPr>
        <w:rPr>
          <w:ins w:id="1362" w:author="Ashley Frank" w:date="2024-12-19T22:21:00Z"/>
          <w:rFonts w:ascii="Bookman Old Style" w:hAnsi="Bookman Old Style"/>
          <w:szCs w:val="24"/>
          <w:lang w:val="en-GB"/>
          <w:rPrChange w:id="1363" w:author="Ashley Frank" w:date="2024-12-20T22:46:00Z">
            <w:rPr>
              <w:ins w:id="1364" w:author="Ashley Frank" w:date="2024-12-19T22:21:00Z"/>
              <w:rFonts w:ascii="Bookman Old Style" w:hAnsi="Bookman Old Style"/>
              <w:sz w:val="32"/>
              <w:szCs w:val="32"/>
              <w:lang w:val="en-GB"/>
            </w:rPr>
          </w:rPrChange>
        </w:rPr>
      </w:pPr>
      <w:ins w:id="1365" w:author="Ashley Frank" w:date="2024-12-19T22:21:00Z">
        <w:r w:rsidRPr="009D76D8">
          <w:rPr>
            <w:rFonts w:ascii="Bookman Old Style" w:hAnsi="Bookman Old Style"/>
            <w:szCs w:val="24"/>
            <w:lang w:val="en-GB"/>
            <w:rPrChange w:id="1366" w:author="Ashley Frank" w:date="2024-12-20T22:46:00Z">
              <w:rPr>
                <w:rFonts w:ascii="Bookman Old Style" w:hAnsi="Bookman Old Style"/>
                <w:sz w:val="32"/>
                <w:szCs w:val="32"/>
                <w:lang w:val="en-GB"/>
              </w:rPr>
            </w:rPrChange>
          </w:rPr>
          <w:t>How do you see yourself in the story of Joshua from Zechariah?</w:t>
        </w:r>
      </w:ins>
    </w:p>
    <w:p w14:paraId="5D04105C" w14:textId="6766C0F6" w:rsidR="00D95DE6" w:rsidRPr="009D76D8" w:rsidRDefault="00D95DE6" w:rsidP="00D95DE6">
      <w:pPr>
        <w:pStyle w:val="BodyText"/>
        <w:numPr>
          <w:ilvl w:val="0"/>
          <w:numId w:val="19"/>
        </w:numPr>
        <w:rPr>
          <w:ins w:id="1367" w:author="Ashley Frank" w:date="2024-12-19T22:22:00Z"/>
          <w:rFonts w:ascii="Bookman Old Style" w:hAnsi="Bookman Old Style"/>
          <w:szCs w:val="24"/>
          <w:lang w:val="en-GB"/>
          <w:rPrChange w:id="1368" w:author="Ashley Frank" w:date="2024-12-20T22:46:00Z">
            <w:rPr>
              <w:ins w:id="1369" w:author="Ashley Frank" w:date="2024-12-19T22:22:00Z"/>
              <w:rFonts w:ascii="Bookman Old Style" w:hAnsi="Bookman Old Style"/>
              <w:sz w:val="32"/>
              <w:szCs w:val="32"/>
              <w:lang w:val="en-GB"/>
            </w:rPr>
          </w:rPrChange>
        </w:rPr>
      </w:pPr>
      <w:ins w:id="1370" w:author="Ashley Frank" w:date="2024-12-19T22:21:00Z">
        <w:r w:rsidRPr="009D76D8">
          <w:rPr>
            <w:rFonts w:ascii="Bookman Old Style" w:hAnsi="Bookman Old Style"/>
            <w:szCs w:val="24"/>
            <w:lang w:val="en-GB"/>
            <w:rPrChange w:id="1371" w:author="Ashley Frank" w:date="2024-12-20T22:46:00Z">
              <w:rPr>
                <w:rFonts w:ascii="Bookman Old Style" w:hAnsi="Bookman Old Style"/>
                <w:sz w:val="32"/>
                <w:szCs w:val="32"/>
                <w:lang w:val="en-GB"/>
              </w:rPr>
            </w:rPrChange>
          </w:rPr>
          <w:t>Reflect on a time when you felt unworthy yet experienced grace. What did you learn from it?</w:t>
        </w:r>
      </w:ins>
    </w:p>
    <w:p w14:paraId="609A8683" w14:textId="77777777" w:rsidR="00F11AB1" w:rsidRPr="009D76D8" w:rsidRDefault="00F11AB1" w:rsidP="00F11AB1">
      <w:pPr>
        <w:pStyle w:val="BodyText"/>
        <w:numPr>
          <w:ilvl w:val="0"/>
          <w:numId w:val="19"/>
        </w:numPr>
        <w:rPr>
          <w:ins w:id="1372" w:author="Ashley Frank" w:date="2024-12-19T22:22:00Z"/>
          <w:rFonts w:ascii="Bookman Old Style" w:hAnsi="Bookman Old Style"/>
          <w:szCs w:val="24"/>
          <w:lang w:val="en-GB"/>
          <w:rPrChange w:id="1373" w:author="Ashley Frank" w:date="2024-12-20T22:46:00Z">
            <w:rPr>
              <w:ins w:id="1374" w:author="Ashley Frank" w:date="2024-12-19T22:22:00Z"/>
              <w:rFonts w:ascii="Bookman Old Style" w:hAnsi="Bookman Old Style"/>
              <w:sz w:val="32"/>
              <w:szCs w:val="32"/>
              <w:lang w:val="en-GB"/>
            </w:rPr>
          </w:rPrChange>
        </w:rPr>
      </w:pPr>
      <w:ins w:id="1375" w:author="Ashley Frank" w:date="2024-12-19T22:22:00Z">
        <w:r w:rsidRPr="009D76D8">
          <w:rPr>
            <w:rFonts w:ascii="Bookman Old Style" w:hAnsi="Bookman Old Style"/>
            <w:szCs w:val="24"/>
            <w:lang w:val="en-GB"/>
            <w:rPrChange w:id="1376" w:author="Ashley Frank" w:date="2024-12-20T22:46:00Z">
              <w:rPr>
                <w:rFonts w:ascii="Bookman Old Style" w:hAnsi="Bookman Old Style"/>
                <w:sz w:val="32"/>
                <w:szCs w:val="32"/>
                <w:lang w:val="en-GB"/>
              </w:rPr>
            </w:rPrChange>
          </w:rPr>
          <w:t>What does salvation mean to you beyond the cross? How does it manifest in your daily life?</w:t>
        </w:r>
      </w:ins>
    </w:p>
    <w:p w14:paraId="0754E770" w14:textId="2744A711" w:rsidR="002F42EF" w:rsidRPr="009D76D8" w:rsidDel="0029003C" w:rsidRDefault="002F42EF">
      <w:pPr>
        <w:tabs>
          <w:tab w:val="clear" w:pos="360"/>
          <w:tab w:val="clear" w:pos="9360"/>
        </w:tabs>
        <w:rPr>
          <w:del w:id="1377" w:author="Ashley Frank" w:date="2024-12-19T23:44:00Z"/>
          <w:rFonts w:ascii="Bookman Old Style" w:hAnsi="Bookman Old Style"/>
          <w:szCs w:val="24"/>
          <w:rPrChange w:id="1378" w:author="Ashley Frank" w:date="2024-12-20T22:46:00Z">
            <w:rPr>
              <w:del w:id="1379" w:author="Ashley Frank" w:date="2024-12-19T23:44:00Z"/>
              <w:rFonts w:ascii="Bookman Old Style" w:hAnsi="Bookman Old Style"/>
              <w:sz w:val="32"/>
              <w:szCs w:val="32"/>
            </w:rPr>
          </w:rPrChange>
        </w:rPr>
      </w:pPr>
    </w:p>
    <w:p w14:paraId="0FCA063A" w14:textId="69E53B8F" w:rsidR="0029003C" w:rsidRPr="009D76D8" w:rsidRDefault="0029003C" w:rsidP="00757A99">
      <w:pPr>
        <w:pStyle w:val="BodyText"/>
        <w:rPr>
          <w:ins w:id="1380" w:author="Ashley Frank" w:date="2024-12-20T00:40:00Z"/>
          <w:rFonts w:ascii="Bookman Old Style" w:hAnsi="Bookman Old Style"/>
          <w:szCs w:val="24"/>
          <w:rPrChange w:id="1381" w:author="Ashley Frank" w:date="2024-12-20T22:46:00Z">
            <w:rPr>
              <w:ins w:id="1382" w:author="Ashley Frank" w:date="2024-12-20T00:40:00Z"/>
              <w:rFonts w:ascii="Bookman Old Style" w:hAnsi="Bookman Old Style"/>
              <w:sz w:val="32"/>
              <w:szCs w:val="32"/>
            </w:rPr>
          </w:rPrChange>
        </w:rPr>
      </w:pPr>
    </w:p>
    <w:p w14:paraId="6848DC6D" w14:textId="40013D6A" w:rsidR="000D240D" w:rsidRPr="009D76D8" w:rsidRDefault="000D240D">
      <w:pPr>
        <w:tabs>
          <w:tab w:val="clear" w:pos="360"/>
          <w:tab w:val="clear" w:pos="9360"/>
        </w:tabs>
        <w:rPr>
          <w:rFonts w:ascii="Bookman Old Style" w:hAnsi="Bookman Old Style"/>
          <w:szCs w:val="24"/>
          <w:rPrChange w:id="1383" w:author="Ashley Frank" w:date="2024-12-20T22:46:00Z">
            <w:rPr>
              <w:rFonts w:ascii="Bookman Old Style" w:hAnsi="Bookman Old Style"/>
              <w:sz w:val="32"/>
              <w:szCs w:val="32"/>
            </w:rPr>
          </w:rPrChange>
        </w:rPr>
      </w:pPr>
      <w:del w:id="1384" w:author="Ashley Frank" w:date="2024-12-19T23:44:00Z">
        <w:r w:rsidRPr="009D76D8" w:rsidDel="00780A1C">
          <w:rPr>
            <w:rFonts w:ascii="Bookman Old Style" w:hAnsi="Bookman Old Style"/>
            <w:szCs w:val="24"/>
            <w:rPrChange w:id="1385" w:author="Ashley Frank" w:date="2024-12-20T22:46:00Z">
              <w:rPr>
                <w:rFonts w:ascii="Bookman Old Style" w:hAnsi="Bookman Old Style"/>
                <w:sz w:val="32"/>
                <w:szCs w:val="32"/>
              </w:rPr>
            </w:rPrChange>
          </w:rPr>
          <w:br w:type="page"/>
        </w:r>
      </w:del>
    </w:p>
    <w:p w14:paraId="138D526A" w14:textId="0E41EECA" w:rsidR="00B312E4" w:rsidRPr="00A33F60" w:rsidRDefault="00B312E4">
      <w:pPr>
        <w:pStyle w:val="Heading3"/>
        <w:rPr>
          <w:ins w:id="1386" w:author="Ashley Frank" w:date="2024-12-21T03:16:00Z"/>
          <w:rFonts w:ascii="Bookman Old Style" w:hAnsi="Bookman Old Style"/>
          <w:b/>
          <w:bCs/>
          <w:szCs w:val="24"/>
          <w:u w:val="single"/>
        </w:rPr>
      </w:pPr>
      <w:ins w:id="1387" w:author="Ashley Frank" w:date="2024-12-21T03:16:00Z">
        <w:r w:rsidRPr="00A33F60">
          <w:rPr>
            <w:rFonts w:ascii="Bookman Old Style" w:hAnsi="Bookman Old Style"/>
            <w:b/>
            <w:bCs/>
            <w:szCs w:val="24"/>
            <w:u w:val="single"/>
          </w:rPr>
          <w:lastRenderedPageBreak/>
          <w:t xml:space="preserve">CHAPTER </w:t>
        </w:r>
      </w:ins>
      <w:ins w:id="1388" w:author="Ashley Frank" w:date="2024-12-21T03:17:00Z">
        <w:r>
          <w:rPr>
            <w:rFonts w:ascii="Bookman Old Style" w:hAnsi="Bookman Old Style"/>
            <w:b/>
            <w:bCs/>
            <w:szCs w:val="24"/>
            <w:u w:val="single"/>
          </w:rPr>
          <w:t>2</w:t>
        </w:r>
      </w:ins>
    </w:p>
    <w:p w14:paraId="2F9F6A66" w14:textId="63ECCC31" w:rsidR="00B312E4" w:rsidRPr="00A33F60" w:rsidRDefault="00B312E4" w:rsidP="00B312E4">
      <w:pPr>
        <w:pStyle w:val="BodyText"/>
        <w:jc w:val="center"/>
        <w:rPr>
          <w:ins w:id="1389" w:author="Ashley Frank" w:date="2024-12-21T03:16:00Z"/>
          <w:rFonts w:ascii="Bookman Old Style" w:hAnsi="Bookman Old Style"/>
          <w:b/>
          <w:szCs w:val="24"/>
          <w:u w:val="single"/>
        </w:rPr>
      </w:pPr>
      <w:ins w:id="1390" w:author="Ashley Frank" w:date="2024-12-21T03:16:00Z">
        <w:r>
          <w:rPr>
            <w:rFonts w:ascii="Bookman Old Style" w:hAnsi="Bookman Old Style"/>
            <w:b/>
            <w:szCs w:val="24"/>
            <w:u w:val="single"/>
          </w:rPr>
          <w:t>CHOI</w:t>
        </w:r>
      </w:ins>
      <w:ins w:id="1391" w:author="Ashley Frank" w:date="2024-12-21T03:17:00Z">
        <w:r>
          <w:rPr>
            <w:rFonts w:ascii="Bookman Old Style" w:hAnsi="Bookman Old Style"/>
            <w:b/>
            <w:szCs w:val="24"/>
            <w:u w:val="single"/>
          </w:rPr>
          <w:t>CE</w:t>
        </w:r>
      </w:ins>
      <w:ins w:id="1392" w:author="Ashley Frank" w:date="2024-12-21T03:16:00Z">
        <w:r>
          <w:rPr>
            <w:rFonts w:ascii="Bookman Old Style" w:hAnsi="Bookman Old Style"/>
            <w:b/>
            <w:szCs w:val="24"/>
            <w:u w:val="single"/>
          </w:rPr>
          <w:t>S</w:t>
        </w:r>
      </w:ins>
    </w:p>
    <w:p w14:paraId="364CFDF4" w14:textId="700284FE" w:rsidR="00CC175E" w:rsidDel="00B312E4" w:rsidRDefault="00B312E4" w:rsidP="00B312E4">
      <w:pPr>
        <w:rPr>
          <w:del w:id="1393" w:author="Ashley Frank" w:date="2024-12-21T03:16:00Z"/>
          <w:rFonts w:ascii="Bookman Old Style" w:hAnsi="Bookman Old Style"/>
          <w:bCs/>
          <w:i/>
          <w:iCs/>
          <w:szCs w:val="24"/>
          <w:u w:val="single"/>
        </w:rPr>
      </w:pPr>
      <w:ins w:id="1394" w:author="Ashley Frank" w:date="2024-12-21T03:16:00Z">
        <w:r>
          <w:rPr>
            <w:rFonts w:ascii="Bookman Old Style" w:hAnsi="Bookman Old Style"/>
            <w:bCs/>
            <w:i/>
            <w:iCs/>
            <w:szCs w:val="24"/>
            <w:u w:val="single"/>
          </w:rPr>
          <w:t>Practical Living And Christianity</w:t>
        </w:r>
      </w:ins>
      <w:del w:id="1395" w:author="Ashley Frank" w:date="2024-12-21T03:13:00Z">
        <w:r w:rsidR="00FA4183" w:rsidRPr="009D76D8" w:rsidDel="00B312E4">
          <w:rPr>
            <w:rFonts w:ascii="Bookman Old Style" w:hAnsi="Bookman Old Style"/>
            <w:b/>
            <w:bCs/>
            <w:szCs w:val="24"/>
            <w:u w:val="single"/>
            <w:rPrChange w:id="1396" w:author="Ashley Frank" w:date="2024-12-20T22:46:00Z">
              <w:rPr>
                <w:rFonts w:ascii="Bookman Old Style" w:hAnsi="Bookman Old Style"/>
                <w:b/>
                <w:bCs/>
                <w:sz w:val="32"/>
                <w:szCs w:val="32"/>
                <w:u w:val="single"/>
              </w:rPr>
            </w:rPrChange>
          </w:rPr>
          <w:delText>SERMON</w:delText>
        </w:r>
      </w:del>
    </w:p>
    <w:p w14:paraId="2BB4F4BE" w14:textId="77777777" w:rsidR="00B312E4" w:rsidRPr="00B312E4" w:rsidRDefault="00B312E4">
      <w:pPr>
        <w:jc w:val="center"/>
        <w:rPr>
          <w:ins w:id="1397" w:author="Ashley Frank" w:date="2024-12-21T03:16:00Z"/>
          <w:rFonts w:ascii="Bookman Old Style" w:hAnsi="Bookman Old Style"/>
          <w:bCs/>
          <w:i/>
          <w:iCs/>
          <w:szCs w:val="24"/>
          <w:u w:val="single"/>
          <w:rPrChange w:id="1398" w:author="Ashley Frank" w:date="2024-12-21T03:16:00Z">
            <w:rPr>
              <w:ins w:id="1399" w:author="Ashley Frank" w:date="2024-12-21T03:16:00Z"/>
              <w:rFonts w:ascii="Bookman Old Style" w:hAnsi="Bookman Old Style"/>
              <w:b/>
              <w:bCs/>
              <w:szCs w:val="24"/>
              <w:u w:val="single"/>
            </w:rPr>
          </w:rPrChange>
        </w:rPr>
        <w:pPrChange w:id="1400" w:author="Ashley Frank" w:date="2024-12-21T03:16:00Z">
          <w:pPr>
            <w:pStyle w:val="BodyText"/>
          </w:pPr>
        </w:pPrChange>
      </w:pPr>
    </w:p>
    <w:p w14:paraId="19FCD53D" w14:textId="77777777" w:rsidR="00B312E4" w:rsidRPr="009D76D8" w:rsidRDefault="00B312E4">
      <w:pPr>
        <w:rPr>
          <w:ins w:id="1401" w:author="Ashley Frank" w:date="2024-12-21T03:16:00Z"/>
          <w:rFonts w:ascii="Bookman Old Style" w:hAnsi="Bookman Old Style"/>
          <w:b/>
          <w:bCs/>
          <w:szCs w:val="24"/>
          <w:u w:val="single"/>
          <w:rPrChange w:id="1402" w:author="Ashley Frank" w:date="2024-12-20T22:46:00Z">
            <w:rPr>
              <w:ins w:id="1403" w:author="Ashley Frank" w:date="2024-12-21T03:16:00Z"/>
              <w:rFonts w:ascii="Bookman Old Style" w:hAnsi="Bookman Old Style"/>
              <w:b/>
              <w:bCs/>
              <w:sz w:val="32"/>
              <w:szCs w:val="32"/>
              <w:u w:val="single"/>
            </w:rPr>
          </w:rPrChange>
        </w:rPr>
        <w:pPrChange w:id="1404" w:author="Ashley Frank" w:date="2024-12-21T03:16:00Z">
          <w:pPr>
            <w:pStyle w:val="BodyText"/>
            <w:jc w:val="center"/>
          </w:pPr>
        </w:pPrChange>
      </w:pPr>
    </w:p>
    <w:p w14:paraId="6ED1C6E6" w14:textId="76B1AFE2" w:rsidR="0029003C" w:rsidRPr="00B312E4" w:rsidDel="00B312E4" w:rsidRDefault="0029003C" w:rsidP="00581936">
      <w:pPr>
        <w:pStyle w:val="BodyText"/>
        <w:jc w:val="center"/>
        <w:rPr>
          <w:del w:id="1405" w:author="Ashley Frank" w:date="2024-12-21T03:16:00Z"/>
          <w:rFonts w:ascii="Bookman Old Style" w:hAnsi="Bookman Old Style"/>
          <w:b/>
          <w:i/>
          <w:iCs/>
          <w:szCs w:val="24"/>
          <w:u w:val="single"/>
          <w:rPrChange w:id="1406" w:author="Ashley Frank" w:date="2024-12-21T03:14:00Z">
            <w:rPr>
              <w:del w:id="1407" w:author="Ashley Frank" w:date="2024-12-21T03:16:00Z"/>
              <w:rFonts w:ascii="Bookman Old Style" w:hAnsi="Bookman Old Style"/>
              <w:b/>
              <w:sz w:val="32"/>
              <w:szCs w:val="32"/>
              <w:u w:val="single"/>
            </w:rPr>
          </w:rPrChange>
        </w:rPr>
      </w:pPr>
      <w:del w:id="1408" w:author="Ashley Frank" w:date="2024-12-21T03:16:00Z">
        <w:r w:rsidRPr="009D76D8" w:rsidDel="00B312E4">
          <w:rPr>
            <w:rFonts w:ascii="Bookman Old Style" w:hAnsi="Bookman Old Style"/>
            <w:b/>
            <w:szCs w:val="24"/>
            <w:u w:val="single"/>
            <w:rPrChange w:id="1409" w:author="Ashley Frank" w:date="2024-12-20T22:46:00Z">
              <w:rPr>
                <w:rFonts w:ascii="Bookman Old Style" w:hAnsi="Bookman Old Style"/>
                <w:b/>
                <w:sz w:val="32"/>
                <w:szCs w:val="32"/>
                <w:u w:val="single"/>
              </w:rPr>
            </w:rPrChange>
          </w:rPr>
          <w:delText>LIVING</w:delText>
        </w:r>
      </w:del>
      <w:del w:id="1410" w:author="Ashley Frank" w:date="2024-12-20T00:40:00Z">
        <w:r w:rsidR="006933C5" w:rsidRPr="009D76D8" w:rsidDel="0029003C">
          <w:rPr>
            <w:rFonts w:ascii="Bookman Old Style" w:hAnsi="Bookman Old Style"/>
            <w:b/>
            <w:szCs w:val="24"/>
            <w:u w:val="single"/>
            <w:rPrChange w:id="1411" w:author="Ashley Frank" w:date="2024-12-20T22:46:00Z">
              <w:rPr>
                <w:rFonts w:ascii="Bookman Old Style" w:hAnsi="Bookman Old Style"/>
                <w:b/>
                <w:sz w:val="32"/>
                <w:szCs w:val="32"/>
                <w:u w:val="single"/>
              </w:rPr>
            </w:rPrChange>
          </w:rPr>
          <w:delText xml:space="preserve"> </w:delText>
        </w:r>
        <w:r w:rsidRPr="009D76D8" w:rsidDel="0029003C">
          <w:rPr>
            <w:rFonts w:ascii="Bookman Old Style" w:hAnsi="Bookman Old Style"/>
            <w:b/>
            <w:szCs w:val="24"/>
            <w:u w:val="single"/>
            <w:rPrChange w:id="1412" w:author="Ashley Frank" w:date="2024-12-20T22:46:00Z">
              <w:rPr>
                <w:rFonts w:ascii="Bookman Old Style" w:hAnsi="Bookman Old Style"/>
                <w:b/>
                <w:sz w:val="32"/>
                <w:szCs w:val="32"/>
                <w:u w:val="single"/>
              </w:rPr>
            </w:rPrChange>
          </w:rPr>
          <w:delText xml:space="preserve">AND </w:delText>
        </w:r>
      </w:del>
      <w:del w:id="1413" w:author="Ashley Frank" w:date="2024-12-21T03:16:00Z">
        <w:r w:rsidRPr="009D76D8" w:rsidDel="00B312E4">
          <w:rPr>
            <w:rFonts w:ascii="Bookman Old Style" w:hAnsi="Bookman Old Style"/>
            <w:b/>
            <w:szCs w:val="24"/>
            <w:u w:val="single"/>
            <w:rPrChange w:id="1414" w:author="Ashley Frank" w:date="2024-12-20T22:46:00Z">
              <w:rPr>
                <w:rFonts w:ascii="Bookman Old Style" w:hAnsi="Bookman Old Style"/>
                <w:b/>
                <w:sz w:val="32"/>
                <w:szCs w:val="32"/>
                <w:u w:val="single"/>
              </w:rPr>
            </w:rPrChange>
          </w:rPr>
          <w:delText>CH</w:delText>
        </w:r>
      </w:del>
      <w:del w:id="1415" w:author="Ashley Frank" w:date="2024-12-20T00:40:00Z">
        <w:r w:rsidR="006933C5" w:rsidRPr="009D76D8" w:rsidDel="0029003C">
          <w:rPr>
            <w:rFonts w:ascii="Bookman Old Style" w:hAnsi="Bookman Old Style"/>
            <w:b/>
            <w:szCs w:val="24"/>
            <w:u w:val="single"/>
            <w:rPrChange w:id="1416" w:author="Ashley Frank" w:date="2024-12-20T22:46:00Z">
              <w:rPr>
                <w:rFonts w:ascii="Bookman Old Style" w:hAnsi="Bookman Old Style"/>
                <w:b/>
                <w:sz w:val="32"/>
                <w:szCs w:val="32"/>
                <w:u w:val="single"/>
              </w:rPr>
            </w:rPrChange>
          </w:rPr>
          <w:delText>OOSING</w:delText>
        </w:r>
      </w:del>
    </w:p>
    <w:p w14:paraId="760C4476" w14:textId="4D6A99D5" w:rsidR="0029003C" w:rsidRPr="009C679A" w:rsidRDefault="00581936" w:rsidP="00581936">
      <w:pPr>
        <w:pStyle w:val="BodyText"/>
        <w:rPr>
          <w:ins w:id="1417" w:author="Ashley Frank" w:date="2024-12-20T00:37:00Z"/>
          <w:rFonts w:ascii="Bookman Old Style" w:hAnsi="Bookman Old Style"/>
          <w:szCs w:val="24"/>
          <w:rPrChange w:id="1418" w:author="Ashley Frank" w:date="2024-12-20T20:43:00Z">
            <w:rPr>
              <w:ins w:id="1419" w:author="Ashley Frank" w:date="2024-12-20T00:37:00Z"/>
              <w:rFonts w:ascii="Bookman Old Style" w:hAnsi="Bookman Old Style"/>
              <w:sz w:val="32"/>
              <w:szCs w:val="32"/>
            </w:rPr>
          </w:rPrChange>
        </w:rPr>
      </w:pPr>
      <w:r w:rsidRPr="009D76D8">
        <w:rPr>
          <w:rFonts w:ascii="Bookman Old Style" w:hAnsi="Bookman Old Style"/>
          <w:szCs w:val="24"/>
          <w:rPrChange w:id="1420" w:author="Ashley Frank" w:date="2024-12-20T22:46:00Z">
            <w:rPr>
              <w:rFonts w:ascii="Bookman Old Style" w:hAnsi="Bookman Old Style"/>
              <w:sz w:val="32"/>
              <w:szCs w:val="32"/>
            </w:rPr>
          </w:rPrChange>
        </w:rPr>
        <w:t xml:space="preserve">This </w:t>
      </w:r>
      <w:r w:rsidR="00FD26F1" w:rsidRPr="009D76D8">
        <w:rPr>
          <w:rFonts w:ascii="Bookman Old Style" w:hAnsi="Bookman Old Style"/>
          <w:szCs w:val="24"/>
          <w:rPrChange w:id="1421" w:author="Ashley Frank" w:date="2024-12-20T22:46:00Z">
            <w:rPr>
              <w:rFonts w:ascii="Bookman Old Style" w:hAnsi="Bookman Old Style"/>
              <w:sz w:val="32"/>
              <w:szCs w:val="32"/>
            </w:rPr>
          </w:rPrChange>
        </w:rPr>
        <w:t>life is often</w:t>
      </w:r>
      <w:r w:rsidRPr="009D76D8">
        <w:rPr>
          <w:rFonts w:ascii="Bookman Old Style" w:hAnsi="Bookman Old Style"/>
          <w:szCs w:val="24"/>
          <w:rPrChange w:id="1422" w:author="Ashley Frank" w:date="2024-12-20T22:46:00Z">
            <w:rPr>
              <w:rFonts w:ascii="Bookman Old Style" w:hAnsi="Bookman Old Style"/>
              <w:sz w:val="32"/>
              <w:szCs w:val="32"/>
            </w:rPr>
          </w:rPrChange>
        </w:rPr>
        <w:t xml:space="preserve"> very difficult </w:t>
      </w:r>
      <w:r w:rsidR="00FD26F1" w:rsidRPr="009D76D8">
        <w:rPr>
          <w:rFonts w:ascii="Bookman Old Style" w:hAnsi="Bookman Old Style"/>
          <w:szCs w:val="24"/>
          <w:rPrChange w:id="1423" w:author="Ashley Frank" w:date="2024-12-20T22:46:00Z">
            <w:rPr>
              <w:rFonts w:ascii="Bookman Old Style" w:hAnsi="Bookman Old Style"/>
              <w:sz w:val="32"/>
              <w:szCs w:val="32"/>
            </w:rPr>
          </w:rPrChange>
        </w:rPr>
        <w:t xml:space="preserve">to </w:t>
      </w:r>
      <w:r w:rsidRPr="009D76D8">
        <w:rPr>
          <w:rFonts w:ascii="Bookman Old Style" w:hAnsi="Bookman Old Style"/>
          <w:szCs w:val="24"/>
          <w:rPrChange w:id="1424" w:author="Ashley Frank" w:date="2024-12-20T22:46:00Z">
            <w:rPr>
              <w:rFonts w:ascii="Bookman Old Style" w:hAnsi="Bookman Old Style"/>
              <w:sz w:val="32"/>
              <w:szCs w:val="32"/>
            </w:rPr>
          </w:rPrChange>
        </w:rPr>
        <w:t>live.</w:t>
      </w:r>
      <w:r w:rsidR="006933C5" w:rsidRPr="009D76D8">
        <w:rPr>
          <w:rFonts w:ascii="Bookman Old Style" w:hAnsi="Bookman Old Style"/>
          <w:szCs w:val="24"/>
          <w:rPrChange w:id="1425" w:author="Ashley Frank" w:date="2024-12-20T22:46:00Z">
            <w:rPr>
              <w:rFonts w:ascii="Bookman Old Style" w:hAnsi="Bookman Old Style"/>
              <w:sz w:val="32"/>
              <w:szCs w:val="32"/>
            </w:rPr>
          </w:rPrChange>
        </w:rPr>
        <w:t xml:space="preserve"> </w:t>
      </w:r>
      <w:ins w:id="1426" w:author="Ashley Frank" w:date="2024-12-19T23:44:00Z">
        <w:r w:rsidR="00780A1C" w:rsidRPr="009D76D8">
          <w:rPr>
            <w:rFonts w:ascii="Bookman Old Style" w:hAnsi="Bookman Old Style"/>
            <w:szCs w:val="24"/>
            <w:rPrChange w:id="1427" w:author="Ashley Frank" w:date="2024-12-20T22:46:00Z">
              <w:rPr>
                <w:rFonts w:ascii="Bookman Old Style" w:hAnsi="Bookman Old Style"/>
                <w:sz w:val="32"/>
                <w:szCs w:val="32"/>
              </w:rPr>
            </w:rPrChange>
          </w:rPr>
          <w:t>There’s war</w:t>
        </w:r>
      </w:ins>
      <w:ins w:id="1428" w:author="Ashley Frank" w:date="2024-12-19T23:45:00Z">
        <w:r w:rsidR="00780A1C" w:rsidRPr="009D76D8">
          <w:rPr>
            <w:rFonts w:ascii="Bookman Old Style" w:hAnsi="Bookman Old Style"/>
            <w:szCs w:val="24"/>
            <w:rPrChange w:id="1429" w:author="Ashley Frank" w:date="2024-12-20T22:46:00Z">
              <w:rPr>
                <w:rFonts w:ascii="Bookman Old Style" w:hAnsi="Bookman Old Style"/>
                <w:sz w:val="32"/>
                <w:szCs w:val="32"/>
              </w:rPr>
            </w:rPrChange>
          </w:rPr>
          <w:t xml:space="preserve">, grief, and strife all around us. </w:t>
        </w:r>
      </w:ins>
      <w:del w:id="1430" w:author="Ashley Frank" w:date="2024-12-19T23:44:00Z">
        <w:r w:rsidR="006933C5" w:rsidRPr="009D76D8" w:rsidDel="00780A1C">
          <w:rPr>
            <w:rFonts w:ascii="Bookman Old Style" w:hAnsi="Bookman Old Style"/>
            <w:szCs w:val="24"/>
            <w:rPrChange w:id="1431" w:author="Ashley Frank" w:date="2024-12-20T22:46:00Z">
              <w:rPr>
                <w:rFonts w:ascii="Bookman Old Style" w:hAnsi="Bookman Old Style"/>
                <w:sz w:val="32"/>
                <w:szCs w:val="32"/>
              </w:rPr>
            </w:rPrChange>
          </w:rPr>
          <w:delText>I</w:delText>
        </w:r>
      </w:del>
      <w:ins w:id="1432" w:author="Ashley Frank" w:date="2024-12-19T23:45:00Z">
        <w:r w:rsidR="00780A1C" w:rsidRPr="009D76D8">
          <w:rPr>
            <w:rFonts w:ascii="Bookman Old Style" w:hAnsi="Bookman Old Style"/>
            <w:szCs w:val="24"/>
            <w:rPrChange w:id="1433" w:author="Ashley Frank" w:date="2024-12-20T22:46:00Z">
              <w:rPr>
                <w:rFonts w:ascii="Bookman Old Style" w:hAnsi="Bookman Old Style"/>
                <w:sz w:val="32"/>
                <w:szCs w:val="32"/>
              </w:rPr>
            </w:rPrChange>
          </w:rPr>
          <w:t>We have become increasingly intolerant towards peo</w:t>
        </w:r>
      </w:ins>
      <w:del w:id="1434" w:author="Ashley Frank" w:date="2024-12-19T23:45:00Z">
        <w:r w:rsidR="006933C5" w:rsidRPr="009D76D8" w:rsidDel="00780A1C">
          <w:rPr>
            <w:rFonts w:ascii="Bookman Old Style" w:hAnsi="Bookman Old Style"/>
            <w:szCs w:val="24"/>
            <w:rPrChange w:id="1435" w:author="Ashley Frank" w:date="2024-12-20T22:46:00Z">
              <w:rPr>
                <w:rFonts w:ascii="Bookman Old Style" w:hAnsi="Bookman Old Style"/>
                <w:sz w:val="32"/>
                <w:szCs w:val="32"/>
              </w:rPr>
            </w:rPrChange>
          </w:rPr>
          <w:delText>t appears that peo</w:delText>
        </w:r>
      </w:del>
      <w:r w:rsidR="006933C5" w:rsidRPr="009D76D8">
        <w:rPr>
          <w:rFonts w:ascii="Bookman Old Style" w:hAnsi="Bookman Old Style"/>
          <w:szCs w:val="24"/>
          <w:rPrChange w:id="1436" w:author="Ashley Frank" w:date="2024-12-20T22:46:00Z">
            <w:rPr>
              <w:rFonts w:ascii="Bookman Old Style" w:hAnsi="Bookman Old Style"/>
              <w:sz w:val="32"/>
              <w:szCs w:val="32"/>
            </w:rPr>
          </w:rPrChange>
        </w:rPr>
        <w:t xml:space="preserve">ple </w:t>
      </w:r>
      <w:ins w:id="1437" w:author="Ashley Frank" w:date="2024-12-19T23:45:00Z">
        <w:r w:rsidR="00780A1C" w:rsidRPr="009D76D8">
          <w:rPr>
            <w:rFonts w:ascii="Bookman Old Style" w:hAnsi="Bookman Old Style"/>
            <w:szCs w:val="24"/>
            <w:rPrChange w:id="1438" w:author="Ashley Frank" w:date="2024-12-20T22:46:00Z">
              <w:rPr>
                <w:rFonts w:ascii="Bookman Old Style" w:hAnsi="Bookman Old Style"/>
                <w:sz w:val="32"/>
                <w:szCs w:val="32"/>
              </w:rPr>
            </w:rPrChange>
          </w:rPr>
          <w:t>who differ fr</w:t>
        </w:r>
      </w:ins>
      <w:ins w:id="1439" w:author="Ashley Frank" w:date="2024-12-19T23:46:00Z">
        <w:r w:rsidR="00780A1C" w:rsidRPr="009D76D8">
          <w:rPr>
            <w:rFonts w:ascii="Bookman Old Style" w:hAnsi="Bookman Old Style"/>
            <w:szCs w:val="24"/>
            <w:rPrChange w:id="1440" w:author="Ashley Frank" w:date="2024-12-20T22:46:00Z">
              <w:rPr>
                <w:rFonts w:ascii="Bookman Old Style" w:hAnsi="Bookman Old Style"/>
                <w:sz w:val="32"/>
                <w:szCs w:val="32"/>
              </w:rPr>
            </w:rPrChange>
          </w:rPr>
          <w:t>om us and only want to be surrounded by those who don’t challenge us</w:t>
        </w:r>
      </w:ins>
      <w:del w:id="1441" w:author="Ashley Frank" w:date="2024-12-19T23:45:00Z">
        <w:r w:rsidR="006933C5" w:rsidRPr="009D76D8" w:rsidDel="00780A1C">
          <w:rPr>
            <w:rFonts w:ascii="Bookman Old Style" w:hAnsi="Bookman Old Style"/>
            <w:szCs w:val="24"/>
            <w:rPrChange w:id="1442" w:author="Ashley Frank" w:date="2024-12-20T22:46:00Z">
              <w:rPr>
                <w:rFonts w:ascii="Bookman Old Style" w:hAnsi="Bookman Old Style"/>
                <w:sz w:val="32"/>
                <w:szCs w:val="32"/>
              </w:rPr>
            </w:rPrChange>
          </w:rPr>
          <w:delText>want everyone to be the same and start attacking folks who are not</w:delText>
        </w:r>
      </w:del>
      <w:r w:rsidR="006933C5" w:rsidRPr="009D76D8">
        <w:rPr>
          <w:rFonts w:ascii="Bookman Old Style" w:hAnsi="Bookman Old Style"/>
          <w:szCs w:val="24"/>
          <w:rPrChange w:id="1443" w:author="Ashley Frank" w:date="2024-12-20T22:46:00Z">
            <w:rPr>
              <w:rFonts w:ascii="Bookman Old Style" w:hAnsi="Bookman Old Style"/>
              <w:sz w:val="32"/>
              <w:szCs w:val="32"/>
            </w:rPr>
          </w:rPrChange>
        </w:rPr>
        <w:t xml:space="preserve">. </w:t>
      </w:r>
      <w:ins w:id="1444" w:author="Ashley Frank" w:date="2024-12-19T23:46:00Z">
        <w:r w:rsidR="00780A1C" w:rsidRPr="009D76D8">
          <w:rPr>
            <w:rFonts w:ascii="Bookman Old Style" w:hAnsi="Bookman Old Style"/>
            <w:szCs w:val="24"/>
            <w:rPrChange w:id="1445" w:author="Ashley Frank" w:date="2024-12-20T22:46:00Z">
              <w:rPr>
                <w:rFonts w:ascii="Bookman Old Style" w:hAnsi="Bookman Old Style"/>
                <w:sz w:val="32"/>
                <w:szCs w:val="32"/>
              </w:rPr>
            </w:rPrChange>
          </w:rPr>
          <w:t xml:space="preserve">It’s gotten even more scary </w:t>
        </w:r>
      </w:ins>
      <w:ins w:id="1446" w:author="Ashley Frank" w:date="2024-12-19T23:47:00Z">
        <w:r w:rsidR="00780A1C" w:rsidRPr="009D76D8">
          <w:rPr>
            <w:rFonts w:ascii="Bookman Old Style" w:hAnsi="Bookman Old Style"/>
            <w:szCs w:val="24"/>
            <w:rPrChange w:id="1447" w:author="Ashley Frank" w:date="2024-12-20T22:46:00Z">
              <w:rPr>
                <w:rFonts w:ascii="Bookman Old Style" w:hAnsi="Bookman Old Style"/>
                <w:sz w:val="32"/>
                <w:szCs w:val="32"/>
              </w:rPr>
            </w:rPrChange>
          </w:rPr>
          <w:t xml:space="preserve">with the introduction of the Internet. </w:t>
        </w:r>
      </w:ins>
      <w:del w:id="1448" w:author="Ashley Frank" w:date="2024-12-19T23:46:00Z">
        <w:r w:rsidR="006933C5" w:rsidRPr="009D76D8" w:rsidDel="00780A1C">
          <w:rPr>
            <w:rFonts w:ascii="Bookman Old Style" w:hAnsi="Bookman Old Style"/>
            <w:szCs w:val="24"/>
            <w:rPrChange w:id="1449" w:author="Ashley Frank" w:date="2024-12-20T22:46:00Z">
              <w:rPr>
                <w:rFonts w:ascii="Bookman Old Style" w:hAnsi="Bookman Old Style"/>
                <w:sz w:val="32"/>
                <w:szCs w:val="32"/>
              </w:rPr>
            </w:rPrChange>
          </w:rPr>
          <w:delText xml:space="preserve">Many </w:delText>
        </w:r>
      </w:del>
      <w:ins w:id="1450" w:author="Ashley Frank" w:date="2024-12-19T23:47:00Z">
        <w:r w:rsidR="00780A1C" w:rsidRPr="009D76D8">
          <w:rPr>
            <w:rFonts w:ascii="Bookman Old Style" w:hAnsi="Bookman Old Style"/>
            <w:szCs w:val="24"/>
            <w:rPrChange w:id="1451" w:author="Ashley Frank" w:date="2024-12-20T22:46:00Z">
              <w:rPr>
                <w:rFonts w:ascii="Bookman Old Style" w:hAnsi="Bookman Old Style"/>
                <w:sz w:val="32"/>
                <w:szCs w:val="32"/>
              </w:rPr>
            </w:rPrChange>
          </w:rPr>
          <w:t>These days, f</w:t>
        </w:r>
      </w:ins>
      <w:del w:id="1452" w:author="Ashley Frank" w:date="2024-12-19T23:47:00Z">
        <w:r w:rsidR="006933C5" w:rsidRPr="009D76D8" w:rsidDel="00780A1C">
          <w:rPr>
            <w:rFonts w:ascii="Bookman Old Style" w:hAnsi="Bookman Old Style"/>
            <w:szCs w:val="24"/>
            <w:rPrChange w:id="1453" w:author="Ashley Frank" w:date="2024-12-20T22:46:00Z">
              <w:rPr>
                <w:rFonts w:ascii="Bookman Old Style" w:hAnsi="Bookman Old Style"/>
                <w:sz w:val="32"/>
                <w:szCs w:val="32"/>
              </w:rPr>
            </w:rPrChange>
          </w:rPr>
          <w:delText>f</w:delText>
        </w:r>
      </w:del>
      <w:r w:rsidR="006933C5" w:rsidRPr="009D76D8">
        <w:rPr>
          <w:rFonts w:ascii="Bookman Old Style" w:hAnsi="Bookman Old Style"/>
          <w:szCs w:val="24"/>
          <w:rPrChange w:id="1454" w:author="Ashley Frank" w:date="2024-12-20T22:46:00Z">
            <w:rPr>
              <w:rFonts w:ascii="Bookman Old Style" w:hAnsi="Bookman Old Style"/>
              <w:sz w:val="32"/>
              <w:szCs w:val="32"/>
            </w:rPr>
          </w:rPrChange>
        </w:rPr>
        <w:t>olk</w:t>
      </w:r>
      <w:ins w:id="1455" w:author="Ashley Frank" w:date="2024-12-19T23:47:00Z">
        <w:r w:rsidR="00780A1C" w:rsidRPr="009D76D8">
          <w:rPr>
            <w:rFonts w:ascii="Bookman Old Style" w:hAnsi="Bookman Old Style"/>
            <w:szCs w:val="24"/>
            <w:rPrChange w:id="1456" w:author="Ashley Frank" w:date="2024-12-20T22:46:00Z">
              <w:rPr>
                <w:rFonts w:ascii="Bookman Old Style" w:hAnsi="Bookman Old Style"/>
                <w:sz w:val="32"/>
                <w:szCs w:val="32"/>
              </w:rPr>
            </w:rPrChange>
          </w:rPr>
          <w:t xml:space="preserve">s are attacking and killing each other </w:t>
        </w:r>
      </w:ins>
      <w:del w:id="1457" w:author="Ashley Frank" w:date="2024-12-19T23:47:00Z">
        <w:r w:rsidR="006933C5" w:rsidRPr="009D76D8" w:rsidDel="00780A1C">
          <w:rPr>
            <w:rFonts w:ascii="Bookman Old Style" w:hAnsi="Bookman Old Style"/>
            <w:szCs w:val="24"/>
            <w:rPrChange w:id="1458" w:author="Ashley Frank" w:date="2024-12-20T22:46:00Z">
              <w:rPr>
                <w:rFonts w:ascii="Bookman Old Style" w:hAnsi="Bookman Old Style"/>
                <w:sz w:val="32"/>
                <w:szCs w:val="32"/>
              </w:rPr>
            </w:rPrChange>
          </w:rPr>
          <w:delText>s have died b</w:delText>
        </w:r>
      </w:del>
      <w:ins w:id="1459" w:author="Ashley Frank" w:date="2024-12-19T23:47:00Z">
        <w:r w:rsidR="00780A1C" w:rsidRPr="009D76D8">
          <w:rPr>
            <w:rFonts w:ascii="Bookman Old Style" w:hAnsi="Bookman Old Style"/>
            <w:szCs w:val="24"/>
            <w:rPrChange w:id="1460" w:author="Ashley Frank" w:date="2024-12-20T22:46:00Z">
              <w:rPr>
                <w:rFonts w:ascii="Bookman Old Style" w:hAnsi="Bookman Old Style"/>
                <w:sz w:val="32"/>
                <w:szCs w:val="32"/>
              </w:rPr>
            </w:rPrChange>
          </w:rPr>
          <w:t>because of a mere disagreement or call-out on social media</w:t>
        </w:r>
      </w:ins>
      <w:del w:id="1461" w:author="Ashley Frank" w:date="2024-12-19T23:47:00Z">
        <w:r w:rsidR="006933C5" w:rsidRPr="009D76D8" w:rsidDel="00780A1C">
          <w:rPr>
            <w:rFonts w:ascii="Bookman Old Style" w:hAnsi="Bookman Old Style"/>
            <w:szCs w:val="24"/>
            <w:rPrChange w:id="1462" w:author="Ashley Frank" w:date="2024-12-20T22:46:00Z">
              <w:rPr>
                <w:rFonts w:ascii="Bookman Old Style" w:hAnsi="Bookman Old Style"/>
                <w:sz w:val="32"/>
                <w:szCs w:val="32"/>
              </w:rPr>
            </w:rPrChange>
          </w:rPr>
          <w:delText>ecause someone disagreed with the</w:delText>
        </w:r>
        <w:r w:rsidR="00621601" w:rsidRPr="009D76D8" w:rsidDel="00780A1C">
          <w:rPr>
            <w:rFonts w:ascii="Bookman Old Style" w:hAnsi="Bookman Old Style"/>
            <w:szCs w:val="24"/>
            <w:rPrChange w:id="1463" w:author="Ashley Frank" w:date="2024-12-20T22:46:00Z">
              <w:rPr>
                <w:rFonts w:ascii="Bookman Old Style" w:hAnsi="Bookman Old Style"/>
                <w:sz w:val="32"/>
                <w:szCs w:val="32"/>
              </w:rPr>
            </w:rPrChange>
          </w:rPr>
          <w:delText>m</w:delText>
        </w:r>
        <w:r w:rsidR="006933C5" w:rsidRPr="009D76D8" w:rsidDel="00780A1C">
          <w:rPr>
            <w:rFonts w:ascii="Bookman Old Style" w:hAnsi="Bookman Old Style"/>
            <w:szCs w:val="24"/>
            <w:rPrChange w:id="1464" w:author="Ashley Frank" w:date="2024-12-20T22:46:00Z">
              <w:rPr>
                <w:rFonts w:ascii="Bookman Old Style" w:hAnsi="Bookman Old Style"/>
                <w:sz w:val="32"/>
                <w:szCs w:val="32"/>
              </w:rPr>
            </w:rPrChange>
          </w:rPr>
          <w:delText xml:space="preserve"> on social media </w:delText>
        </w:r>
        <w:r w:rsidR="00621601" w:rsidRPr="009D76D8" w:rsidDel="00780A1C">
          <w:rPr>
            <w:rFonts w:ascii="Bookman Old Style" w:hAnsi="Bookman Old Style"/>
            <w:szCs w:val="24"/>
            <w:rPrChange w:id="1465" w:author="Ashley Frank" w:date="2024-12-20T22:46:00Z">
              <w:rPr>
                <w:rFonts w:ascii="Bookman Old Style" w:hAnsi="Bookman Old Style"/>
                <w:sz w:val="32"/>
                <w:szCs w:val="32"/>
              </w:rPr>
            </w:rPrChange>
          </w:rPr>
          <w:delText>or</w:delText>
        </w:r>
        <w:r w:rsidR="006933C5" w:rsidRPr="009D76D8" w:rsidDel="00780A1C">
          <w:rPr>
            <w:rFonts w:ascii="Bookman Old Style" w:hAnsi="Bookman Old Style"/>
            <w:szCs w:val="24"/>
            <w:rPrChange w:id="1466" w:author="Ashley Frank" w:date="2024-12-20T22:46:00Z">
              <w:rPr>
                <w:rFonts w:ascii="Bookman Old Style" w:hAnsi="Bookman Old Style"/>
                <w:sz w:val="32"/>
                <w:szCs w:val="32"/>
              </w:rPr>
            </w:rPrChange>
          </w:rPr>
          <w:delText xml:space="preserve"> called them out on social media</w:delText>
        </w:r>
      </w:del>
      <w:r w:rsidR="006933C5" w:rsidRPr="009D76D8">
        <w:rPr>
          <w:rFonts w:ascii="Bookman Old Style" w:hAnsi="Bookman Old Style"/>
          <w:szCs w:val="24"/>
          <w:rPrChange w:id="1467" w:author="Ashley Frank" w:date="2024-12-20T22:46:00Z">
            <w:rPr>
              <w:rFonts w:ascii="Bookman Old Style" w:hAnsi="Bookman Old Style"/>
              <w:sz w:val="32"/>
              <w:szCs w:val="32"/>
            </w:rPr>
          </w:rPrChange>
        </w:rPr>
        <w:t>.</w:t>
      </w:r>
      <w:r w:rsidRPr="009D76D8">
        <w:rPr>
          <w:rFonts w:ascii="Bookman Old Style" w:hAnsi="Bookman Old Style"/>
          <w:szCs w:val="24"/>
          <w:rPrChange w:id="1468" w:author="Ashley Frank" w:date="2024-12-20T22:46:00Z">
            <w:rPr>
              <w:rFonts w:ascii="Bookman Old Style" w:hAnsi="Bookman Old Style"/>
              <w:sz w:val="32"/>
              <w:szCs w:val="32"/>
            </w:rPr>
          </w:rPrChange>
        </w:rPr>
        <w:t xml:space="preserve"> </w:t>
      </w:r>
      <w:r w:rsidR="006933C5" w:rsidRPr="009D76D8">
        <w:rPr>
          <w:rFonts w:ascii="Bookman Old Style" w:hAnsi="Bookman Old Style"/>
          <w:szCs w:val="24"/>
          <w:rPrChange w:id="1469" w:author="Ashley Frank" w:date="2024-12-20T22:46:00Z">
            <w:rPr>
              <w:rFonts w:ascii="Bookman Old Style" w:hAnsi="Bookman Old Style"/>
              <w:sz w:val="32"/>
              <w:szCs w:val="32"/>
            </w:rPr>
          </w:rPrChange>
        </w:rPr>
        <w:t>For some reason</w:t>
      </w:r>
      <w:r w:rsidR="000D240D" w:rsidRPr="009D76D8">
        <w:rPr>
          <w:rFonts w:ascii="Bookman Old Style" w:hAnsi="Bookman Old Style"/>
          <w:szCs w:val="24"/>
          <w:rPrChange w:id="1470" w:author="Ashley Frank" w:date="2024-12-20T22:46:00Z">
            <w:rPr>
              <w:rFonts w:ascii="Bookman Old Style" w:hAnsi="Bookman Old Style"/>
              <w:sz w:val="32"/>
              <w:szCs w:val="32"/>
            </w:rPr>
          </w:rPrChange>
        </w:rPr>
        <w:t>,</w:t>
      </w:r>
      <w:r w:rsidR="006933C5" w:rsidRPr="009D76D8">
        <w:rPr>
          <w:rFonts w:ascii="Bookman Old Style" w:hAnsi="Bookman Old Style"/>
          <w:szCs w:val="24"/>
          <w:rPrChange w:id="1471" w:author="Ashley Frank" w:date="2024-12-20T22:46:00Z">
            <w:rPr>
              <w:rFonts w:ascii="Bookman Old Style" w:hAnsi="Bookman Old Style"/>
              <w:sz w:val="32"/>
              <w:szCs w:val="32"/>
            </w:rPr>
          </w:rPrChange>
        </w:rPr>
        <w:t xml:space="preserve"> </w:t>
      </w:r>
      <w:r w:rsidR="002C4A2E" w:rsidRPr="009D76D8">
        <w:rPr>
          <w:rFonts w:ascii="Bookman Old Style" w:hAnsi="Bookman Old Style"/>
          <w:szCs w:val="24"/>
          <w:rPrChange w:id="1472" w:author="Ashley Frank" w:date="2024-12-20T22:46:00Z">
            <w:rPr>
              <w:rFonts w:ascii="Bookman Old Style" w:hAnsi="Bookman Old Style"/>
              <w:sz w:val="32"/>
              <w:szCs w:val="32"/>
            </w:rPr>
          </w:rPrChange>
        </w:rPr>
        <w:t>we</w:t>
      </w:r>
      <w:r w:rsidR="006933C5" w:rsidRPr="009D76D8">
        <w:rPr>
          <w:rFonts w:ascii="Bookman Old Style" w:hAnsi="Bookman Old Style"/>
          <w:szCs w:val="24"/>
          <w:rPrChange w:id="1473" w:author="Ashley Frank" w:date="2024-12-20T22:46:00Z">
            <w:rPr>
              <w:rFonts w:ascii="Bookman Old Style" w:hAnsi="Bookman Old Style"/>
              <w:sz w:val="32"/>
              <w:szCs w:val="32"/>
            </w:rPr>
          </w:rPrChange>
        </w:rPr>
        <w:t xml:space="preserve"> have bought into this sense of ‘fairness’. </w:t>
      </w:r>
      <w:ins w:id="1474" w:author="Ashley Frank" w:date="2024-12-20T00:31:00Z">
        <w:r w:rsidR="005F75C4" w:rsidRPr="009D76D8">
          <w:rPr>
            <w:rFonts w:ascii="Bookman Old Style" w:hAnsi="Bookman Old Style"/>
            <w:szCs w:val="24"/>
            <w:rPrChange w:id="1475" w:author="Ashley Frank" w:date="2024-12-20T22:46:00Z">
              <w:rPr>
                <w:rFonts w:ascii="Bookman Old Style" w:hAnsi="Bookman Old Style"/>
                <w:sz w:val="32"/>
                <w:szCs w:val="32"/>
              </w:rPr>
            </w:rPrChange>
          </w:rPr>
          <w:t xml:space="preserve">As most of us find out </w:t>
        </w:r>
      </w:ins>
      <w:ins w:id="1476" w:author="Ashley Frank" w:date="2024-12-20T00:32:00Z">
        <w:r w:rsidR="005F75C4" w:rsidRPr="009D76D8">
          <w:rPr>
            <w:rFonts w:ascii="Bookman Old Style" w:hAnsi="Bookman Old Style"/>
            <w:szCs w:val="24"/>
            <w:rPrChange w:id="1477" w:author="Ashley Frank" w:date="2024-12-20T22:46:00Z">
              <w:rPr>
                <w:rFonts w:ascii="Bookman Old Style" w:hAnsi="Bookman Old Style"/>
                <w:sz w:val="32"/>
                <w:szCs w:val="32"/>
              </w:rPr>
            </w:rPrChange>
          </w:rPr>
          <w:t>during the course of our li</w:t>
        </w:r>
      </w:ins>
      <w:ins w:id="1478" w:author="Ashley Frank" w:date="2024-12-21T03:42:00Z">
        <w:r w:rsidR="00B312E4">
          <w:rPr>
            <w:rFonts w:ascii="Bookman Old Style" w:hAnsi="Bookman Old Style"/>
            <w:szCs w:val="24"/>
          </w:rPr>
          <w:t>ves</w:t>
        </w:r>
      </w:ins>
      <w:ins w:id="1479" w:author="Ashley Frank" w:date="2024-12-21T03:43:00Z">
        <w:r w:rsidR="00B312E4">
          <w:rPr>
            <w:rFonts w:ascii="Bookman Old Style" w:hAnsi="Bookman Old Style"/>
            <w:szCs w:val="24"/>
          </w:rPr>
          <w:t>,</w:t>
        </w:r>
      </w:ins>
      <w:ins w:id="1480" w:author="Ashley Frank" w:date="2024-12-20T00:32:00Z">
        <w:r w:rsidR="005F75C4" w:rsidRPr="009D76D8">
          <w:rPr>
            <w:rFonts w:ascii="Bookman Old Style" w:hAnsi="Bookman Old Style"/>
            <w:szCs w:val="24"/>
            <w:rPrChange w:id="1481" w:author="Ashley Frank" w:date="2024-12-20T22:46:00Z">
              <w:rPr>
                <w:rFonts w:ascii="Bookman Old Style" w:hAnsi="Bookman Old Style"/>
                <w:sz w:val="32"/>
                <w:szCs w:val="32"/>
              </w:rPr>
            </w:rPrChange>
          </w:rPr>
          <w:t xml:space="preserve"> and as m</w:t>
        </w:r>
      </w:ins>
      <w:del w:id="1482" w:author="Ashley Frank" w:date="2024-12-20T00:32:00Z">
        <w:r w:rsidR="006933C5" w:rsidRPr="009D76D8" w:rsidDel="005F75C4">
          <w:rPr>
            <w:rFonts w:ascii="Bookman Old Style" w:hAnsi="Bookman Old Style"/>
            <w:szCs w:val="24"/>
            <w:rPrChange w:id="1483" w:author="Ashley Frank" w:date="2024-12-20T22:46:00Z">
              <w:rPr>
                <w:rFonts w:ascii="Bookman Old Style" w:hAnsi="Bookman Old Style"/>
                <w:sz w:val="32"/>
                <w:szCs w:val="32"/>
              </w:rPr>
            </w:rPrChange>
          </w:rPr>
          <w:delText>M</w:delText>
        </w:r>
      </w:del>
      <w:r w:rsidR="006933C5" w:rsidRPr="009D76D8">
        <w:rPr>
          <w:rFonts w:ascii="Bookman Old Style" w:hAnsi="Bookman Old Style"/>
          <w:szCs w:val="24"/>
          <w:rPrChange w:id="1484" w:author="Ashley Frank" w:date="2024-12-20T22:46:00Z">
            <w:rPr>
              <w:rFonts w:ascii="Bookman Old Style" w:hAnsi="Bookman Old Style"/>
              <w:sz w:val="32"/>
              <w:szCs w:val="32"/>
            </w:rPr>
          </w:rPrChange>
        </w:rPr>
        <w:t>y mother told me many times</w:t>
      </w:r>
      <w:ins w:id="1485" w:author="Ashley Frank" w:date="2024-12-21T03:42:00Z">
        <w:r w:rsidR="00B312E4">
          <w:rPr>
            <w:rFonts w:ascii="Bookman Old Style" w:hAnsi="Bookman Old Style"/>
            <w:szCs w:val="24"/>
          </w:rPr>
          <w:t>,</w:t>
        </w:r>
      </w:ins>
      <w:ins w:id="1486" w:author="Ashley Frank" w:date="2024-12-20T00:32:00Z">
        <w:r w:rsidR="005F75C4" w:rsidRPr="009D76D8">
          <w:rPr>
            <w:rFonts w:ascii="Bookman Old Style" w:hAnsi="Bookman Old Style"/>
            <w:szCs w:val="24"/>
            <w:rPrChange w:id="1487" w:author="Ashley Frank" w:date="2024-12-20T22:46:00Z">
              <w:rPr>
                <w:rFonts w:ascii="Bookman Old Style" w:hAnsi="Bookman Old Style"/>
                <w:sz w:val="32"/>
                <w:szCs w:val="32"/>
              </w:rPr>
            </w:rPrChange>
          </w:rPr>
          <w:t xml:space="preserve"> </w:t>
        </w:r>
      </w:ins>
      <w:del w:id="1488" w:author="Ashley Frank" w:date="2024-12-20T00:32:00Z">
        <w:r w:rsidR="006933C5" w:rsidRPr="009D76D8" w:rsidDel="005F75C4">
          <w:rPr>
            <w:rFonts w:ascii="Bookman Old Style" w:hAnsi="Bookman Old Style"/>
            <w:szCs w:val="24"/>
            <w:rPrChange w:id="1489" w:author="Ashley Frank" w:date="2024-12-20T22:46:00Z">
              <w:rPr>
                <w:rFonts w:ascii="Bookman Old Style" w:hAnsi="Bookman Old Style"/>
                <w:sz w:val="32"/>
                <w:szCs w:val="32"/>
              </w:rPr>
            </w:rPrChange>
          </w:rPr>
          <w:delText xml:space="preserve"> that </w:delText>
        </w:r>
      </w:del>
      <w:r w:rsidR="006933C5" w:rsidRPr="009D76D8">
        <w:rPr>
          <w:rFonts w:ascii="Bookman Old Style" w:hAnsi="Bookman Old Style"/>
          <w:szCs w:val="24"/>
          <w:rPrChange w:id="1490" w:author="Ashley Frank" w:date="2024-12-20T22:46:00Z">
            <w:rPr>
              <w:rFonts w:ascii="Bookman Old Style" w:hAnsi="Bookman Old Style"/>
              <w:sz w:val="32"/>
              <w:szCs w:val="32"/>
            </w:rPr>
          </w:rPrChange>
        </w:rPr>
        <w:t xml:space="preserve">life is not fair. </w:t>
      </w:r>
      <w:r w:rsidR="002C4A2E" w:rsidRPr="009D76D8">
        <w:rPr>
          <w:rFonts w:ascii="Bookman Old Style" w:hAnsi="Bookman Old Style"/>
          <w:szCs w:val="24"/>
          <w:rPrChange w:id="1491" w:author="Ashley Frank" w:date="2024-12-20T22:46:00Z">
            <w:rPr>
              <w:rFonts w:ascii="Bookman Old Style" w:hAnsi="Bookman Old Style"/>
              <w:sz w:val="32"/>
              <w:szCs w:val="32"/>
            </w:rPr>
          </w:rPrChange>
        </w:rPr>
        <w:t>We</w:t>
      </w:r>
      <w:r w:rsidR="006933C5" w:rsidRPr="009D76D8">
        <w:rPr>
          <w:rFonts w:ascii="Bookman Old Style" w:hAnsi="Bookman Old Style"/>
          <w:szCs w:val="24"/>
          <w:rPrChange w:id="1492" w:author="Ashley Frank" w:date="2024-12-20T22:46:00Z">
            <w:rPr>
              <w:rFonts w:ascii="Bookman Old Style" w:hAnsi="Bookman Old Style"/>
              <w:sz w:val="32"/>
              <w:szCs w:val="32"/>
            </w:rPr>
          </w:rPrChange>
        </w:rPr>
        <w:t xml:space="preserve"> also know that God is n</w:t>
      </w:r>
      <w:ins w:id="1493" w:author="Ashley Frank" w:date="2024-12-20T00:32:00Z">
        <w:r w:rsidR="0029003C" w:rsidRPr="009D76D8">
          <w:rPr>
            <w:rFonts w:ascii="Bookman Old Style" w:hAnsi="Bookman Old Style"/>
            <w:szCs w:val="24"/>
            <w:rPrChange w:id="1494" w:author="Ashley Frank" w:date="2024-12-20T22:46:00Z">
              <w:rPr>
                <w:rFonts w:ascii="Bookman Old Style" w:hAnsi="Bookman Old Style"/>
                <w:sz w:val="32"/>
                <w:szCs w:val="32"/>
              </w:rPr>
            </w:rPrChange>
          </w:rPr>
          <w:t>ot fair</w:t>
        </w:r>
      </w:ins>
      <w:del w:id="1495" w:author="Ashley Frank" w:date="2024-12-20T00:32:00Z">
        <w:r w:rsidR="006933C5" w:rsidRPr="009D76D8" w:rsidDel="0029003C">
          <w:rPr>
            <w:rFonts w:ascii="Bookman Old Style" w:hAnsi="Bookman Old Style"/>
            <w:szCs w:val="24"/>
            <w:rPrChange w:id="1496" w:author="Ashley Frank" w:date="2024-12-20T22:46:00Z">
              <w:rPr>
                <w:rFonts w:ascii="Bookman Old Style" w:hAnsi="Bookman Old Style"/>
                <w:sz w:val="32"/>
                <w:szCs w:val="32"/>
              </w:rPr>
            </w:rPrChange>
          </w:rPr>
          <w:delText>ot fair</w:delText>
        </w:r>
      </w:del>
      <w:r w:rsidR="006933C5" w:rsidRPr="009D76D8">
        <w:rPr>
          <w:rFonts w:ascii="Bookman Old Style" w:hAnsi="Bookman Old Style"/>
          <w:szCs w:val="24"/>
          <w:rPrChange w:id="1497" w:author="Ashley Frank" w:date="2024-12-20T22:46:00Z">
            <w:rPr>
              <w:rFonts w:ascii="Bookman Old Style" w:hAnsi="Bookman Old Style"/>
              <w:sz w:val="32"/>
              <w:szCs w:val="32"/>
            </w:rPr>
          </w:rPrChange>
        </w:rPr>
        <w:t>.</w:t>
      </w:r>
      <w:ins w:id="1498" w:author="Ashley Frank" w:date="2024-12-20T00:32:00Z">
        <w:r w:rsidR="0029003C" w:rsidRPr="009D76D8">
          <w:rPr>
            <w:rFonts w:ascii="Bookman Old Style" w:hAnsi="Bookman Old Style"/>
            <w:szCs w:val="24"/>
            <w:rPrChange w:id="1499" w:author="Ashley Frank" w:date="2024-12-20T22:46:00Z">
              <w:rPr>
                <w:rFonts w:ascii="Bookman Old Style" w:hAnsi="Bookman Old Style"/>
                <w:sz w:val="32"/>
                <w:szCs w:val="32"/>
              </w:rPr>
            </w:rPrChange>
          </w:rPr>
          <w:t xml:space="preserve"> In the sense that the blessings I get aren’t nece</w:t>
        </w:r>
      </w:ins>
      <w:ins w:id="1500" w:author="Ashley Frank" w:date="2024-12-20T00:33:00Z">
        <w:r w:rsidR="0029003C" w:rsidRPr="009D76D8">
          <w:rPr>
            <w:rFonts w:ascii="Bookman Old Style" w:hAnsi="Bookman Old Style"/>
            <w:szCs w:val="24"/>
            <w:rPrChange w:id="1501" w:author="Ashley Frank" w:date="2024-12-20T22:46:00Z">
              <w:rPr>
                <w:rFonts w:ascii="Bookman Old Style" w:hAnsi="Bookman Old Style"/>
                <w:sz w:val="32"/>
                <w:szCs w:val="32"/>
              </w:rPr>
            </w:rPrChange>
          </w:rPr>
          <w:t>ssarily that you’ll be bestowed with. And</w:t>
        </w:r>
      </w:ins>
      <w:r w:rsidR="006933C5" w:rsidRPr="009D76D8">
        <w:rPr>
          <w:rFonts w:ascii="Bookman Old Style" w:hAnsi="Bookman Old Style"/>
          <w:szCs w:val="24"/>
          <w:rPrChange w:id="1502" w:author="Ashley Frank" w:date="2024-12-20T22:46:00Z">
            <w:rPr>
              <w:rFonts w:ascii="Bookman Old Style" w:hAnsi="Bookman Old Style"/>
              <w:sz w:val="32"/>
              <w:szCs w:val="32"/>
            </w:rPr>
          </w:rPrChange>
        </w:rPr>
        <w:t xml:space="preserve"> I’m glad </w:t>
      </w:r>
      <w:ins w:id="1503" w:author="Ashley Frank" w:date="2024-12-20T00:33:00Z">
        <w:r w:rsidR="0029003C" w:rsidRPr="009D76D8">
          <w:rPr>
            <w:rFonts w:ascii="Bookman Old Style" w:hAnsi="Bookman Old Style"/>
            <w:szCs w:val="24"/>
            <w:rPrChange w:id="1504" w:author="Ashley Frank" w:date="2024-12-20T22:46:00Z">
              <w:rPr>
                <w:rFonts w:ascii="Bookman Old Style" w:hAnsi="Bookman Old Style"/>
                <w:sz w:val="32"/>
                <w:szCs w:val="32"/>
              </w:rPr>
            </w:rPrChange>
          </w:rPr>
          <w:t xml:space="preserve">for that fact </w:t>
        </w:r>
      </w:ins>
      <w:r w:rsidR="006933C5" w:rsidRPr="009D76D8">
        <w:rPr>
          <w:rFonts w:ascii="Bookman Old Style" w:hAnsi="Bookman Old Style"/>
          <w:szCs w:val="24"/>
          <w:rPrChange w:id="1505" w:author="Ashley Frank" w:date="2024-12-20T22:46:00Z">
            <w:rPr>
              <w:rFonts w:ascii="Bookman Old Style" w:hAnsi="Bookman Old Style"/>
              <w:sz w:val="32"/>
              <w:szCs w:val="32"/>
            </w:rPr>
          </w:rPrChange>
        </w:rPr>
        <w:t xml:space="preserve">because </w:t>
      </w:r>
      <w:ins w:id="1506" w:author="Ashley Frank" w:date="2024-12-20T00:33:00Z">
        <w:r w:rsidR="0029003C" w:rsidRPr="009D76D8">
          <w:rPr>
            <w:rFonts w:ascii="Bookman Old Style" w:hAnsi="Bookman Old Style"/>
            <w:szCs w:val="24"/>
            <w:rPrChange w:id="1507" w:author="Ashley Frank" w:date="2024-12-20T22:46:00Z">
              <w:rPr>
                <w:rFonts w:ascii="Bookman Old Style" w:hAnsi="Bookman Old Style"/>
                <w:sz w:val="32"/>
                <w:szCs w:val="32"/>
              </w:rPr>
            </w:rPrChange>
          </w:rPr>
          <w:t xml:space="preserve">the </w:t>
        </w:r>
      </w:ins>
      <w:del w:id="1508" w:author="Ashley Frank" w:date="2024-12-20T00:33:00Z">
        <w:r w:rsidR="00FD26F1" w:rsidRPr="009D76D8" w:rsidDel="0029003C">
          <w:rPr>
            <w:rFonts w:ascii="Bookman Old Style" w:hAnsi="Bookman Old Style"/>
            <w:szCs w:val="24"/>
            <w:rPrChange w:id="1509" w:author="Ashley Frank" w:date="2024-12-20T22:46:00Z">
              <w:rPr>
                <w:rFonts w:ascii="Bookman Old Style" w:hAnsi="Bookman Old Style"/>
                <w:sz w:val="32"/>
                <w:szCs w:val="32"/>
              </w:rPr>
            </w:rPrChange>
          </w:rPr>
          <w:delText xml:space="preserve">of </w:delText>
        </w:r>
        <w:r w:rsidR="006933C5" w:rsidRPr="009D76D8" w:rsidDel="0029003C">
          <w:rPr>
            <w:rFonts w:ascii="Bookman Old Style" w:hAnsi="Bookman Old Style"/>
            <w:szCs w:val="24"/>
            <w:rPrChange w:id="1510" w:author="Ashley Frank" w:date="2024-12-20T22:46:00Z">
              <w:rPr>
                <w:rFonts w:ascii="Bookman Old Style" w:hAnsi="Bookman Old Style"/>
                <w:sz w:val="32"/>
                <w:szCs w:val="32"/>
              </w:rPr>
            </w:rPrChange>
          </w:rPr>
          <w:delText xml:space="preserve">the </w:delText>
        </w:r>
      </w:del>
      <w:r w:rsidR="006933C5" w:rsidRPr="009D76D8">
        <w:rPr>
          <w:rFonts w:ascii="Bookman Old Style" w:hAnsi="Bookman Old Style"/>
          <w:szCs w:val="24"/>
          <w:rPrChange w:id="1511" w:author="Ashley Frank" w:date="2024-12-20T22:46:00Z">
            <w:rPr>
              <w:rFonts w:ascii="Bookman Old Style" w:hAnsi="Bookman Old Style"/>
              <w:sz w:val="32"/>
              <w:szCs w:val="32"/>
            </w:rPr>
          </w:rPrChange>
        </w:rPr>
        <w:t>blessings He</w:t>
      </w:r>
      <w:r w:rsidR="006933C5" w:rsidRPr="006F1668">
        <w:rPr>
          <w:rFonts w:ascii="Bookman Old Style" w:hAnsi="Bookman Old Style"/>
          <w:sz w:val="32"/>
          <w:szCs w:val="32"/>
        </w:rPr>
        <w:t xml:space="preserve"> </w:t>
      </w:r>
      <w:r w:rsidR="006933C5" w:rsidRPr="009C679A">
        <w:rPr>
          <w:rFonts w:ascii="Bookman Old Style" w:hAnsi="Bookman Old Style"/>
          <w:szCs w:val="24"/>
          <w:rPrChange w:id="1512" w:author="Ashley Frank" w:date="2024-12-20T20:43:00Z">
            <w:rPr>
              <w:rFonts w:ascii="Bookman Old Style" w:hAnsi="Bookman Old Style"/>
              <w:sz w:val="32"/>
              <w:szCs w:val="32"/>
            </w:rPr>
          </w:rPrChange>
        </w:rPr>
        <w:t>gives to you,</w:t>
      </w:r>
      <w:ins w:id="1513" w:author="Ashley Frank" w:date="2024-12-20T00:33:00Z">
        <w:r w:rsidR="0029003C" w:rsidRPr="009C679A">
          <w:rPr>
            <w:rFonts w:ascii="Bookman Old Style" w:hAnsi="Bookman Old Style"/>
            <w:szCs w:val="24"/>
            <w:rPrChange w:id="1514" w:author="Ashley Frank" w:date="2024-12-20T20:43:00Z">
              <w:rPr>
                <w:rFonts w:ascii="Bookman Old Style" w:hAnsi="Bookman Old Style"/>
                <w:sz w:val="32"/>
                <w:szCs w:val="32"/>
              </w:rPr>
            </w:rPrChange>
          </w:rPr>
          <w:t xml:space="preserve"> might not </w:t>
        </w:r>
      </w:ins>
      <w:del w:id="1515" w:author="Ashley Frank" w:date="2024-12-20T00:33:00Z">
        <w:r w:rsidR="006933C5" w:rsidRPr="009C679A" w:rsidDel="0029003C">
          <w:rPr>
            <w:rFonts w:ascii="Bookman Old Style" w:hAnsi="Bookman Old Style"/>
            <w:szCs w:val="24"/>
            <w:rPrChange w:id="1516" w:author="Ashley Frank" w:date="2024-12-20T20:43:00Z">
              <w:rPr>
                <w:rFonts w:ascii="Bookman Old Style" w:hAnsi="Bookman Old Style"/>
                <w:sz w:val="32"/>
                <w:szCs w:val="32"/>
              </w:rPr>
            </w:rPrChange>
          </w:rPr>
          <w:delText xml:space="preserve"> I may not be </w:delText>
        </w:r>
      </w:del>
      <w:r w:rsidR="006933C5" w:rsidRPr="009C679A">
        <w:rPr>
          <w:rFonts w:ascii="Bookman Old Style" w:hAnsi="Bookman Old Style"/>
          <w:szCs w:val="24"/>
          <w:rPrChange w:id="1517" w:author="Ashley Frank" w:date="2024-12-20T20:43:00Z">
            <w:rPr>
              <w:rFonts w:ascii="Bookman Old Style" w:hAnsi="Bookman Old Style"/>
              <w:sz w:val="32"/>
              <w:szCs w:val="32"/>
            </w:rPr>
          </w:rPrChange>
        </w:rPr>
        <w:t>interest</w:t>
      </w:r>
      <w:del w:id="1518" w:author="Ashley Frank" w:date="2024-12-20T00:33:00Z">
        <w:r w:rsidR="006933C5" w:rsidRPr="009C679A" w:rsidDel="0029003C">
          <w:rPr>
            <w:rFonts w:ascii="Bookman Old Style" w:hAnsi="Bookman Old Style"/>
            <w:szCs w:val="24"/>
            <w:rPrChange w:id="1519" w:author="Ashley Frank" w:date="2024-12-20T20:43:00Z">
              <w:rPr>
                <w:rFonts w:ascii="Bookman Old Style" w:hAnsi="Bookman Old Style"/>
                <w:sz w:val="32"/>
                <w:szCs w:val="32"/>
              </w:rPr>
            </w:rPrChange>
          </w:rPr>
          <w:delText>ed</w:delText>
        </w:r>
      </w:del>
      <w:r w:rsidR="006933C5" w:rsidRPr="009C679A">
        <w:rPr>
          <w:rFonts w:ascii="Bookman Old Style" w:hAnsi="Bookman Old Style"/>
          <w:szCs w:val="24"/>
          <w:rPrChange w:id="1520" w:author="Ashley Frank" w:date="2024-12-20T20:43:00Z">
            <w:rPr>
              <w:rFonts w:ascii="Bookman Old Style" w:hAnsi="Bookman Old Style"/>
              <w:sz w:val="32"/>
              <w:szCs w:val="32"/>
            </w:rPr>
          </w:rPrChange>
        </w:rPr>
        <w:t xml:space="preserve"> </w:t>
      </w:r>
      <w:ins w:id="1521" w:author="Ashley Frank" w:date="2024-12-20T00:33:00Z">
        <w:r w:rsidR="0029003C" w:rsidRPr="009C679A">
          <w:rPr>
            <w:rFonts w:ascii="Bookman Old Style" w:hAnsi="Bookman Old Style"/>
            <w:szCs w:val="24"/>
            <w:rPrChange w:id="1522" w:author="Ashley Frank" w:date="2024-12-20T20:43:00Z">
              <w:rPr>
                <w:rFonts w:ascii="Bookman Old Style" w:hAnsi="Bookman Old Style"/>
                <w:sz w:val="32"/>
                <w:szCs w:val="32"/>
              </w:rPr>
            </w:rPrChange>
          </w:rPr>
          <w:t>me</w:t>
        </w:r>
      </w:ins>
      <w:del w:id="1523" w:author="Ashley Frank" w:date="2024-12-20T00:33:00Z">
        <w:r w:rsidR="006933C5" w:rsidRPr="009C679A" w:rsidDel="0029003C">
          <w:rPr>
            <w:rFonts w:ascii="Bookman Old Style" w:hAnsi="Bookman Old Style"/>
            <w:szCs w:val="24"/>
            <w:rPrChange w:id="1524" w:author="Ashley Frank" w:date="2024-12-20T20:43:00Z">
              <w:rPr>
                <w:rFonts w:ascii="Bookman Old Style" w:hAnsi="Bookman Old Style"/>
                <w:sz w:val="32"/>
                <w:szCs w:val="32"/>
              </w:rPr>
            </w:rPrChange>
          </w:rPr>
          <w:delText>in</w:delText>
        </w:r>
      </w:del>
      <w:r w:rsidR="006933C5" w:rsidRPr="009C679A">
        <w:rPr>
          <w:rFonts w:ascii="Bookman Old Style" w:hAnsi="Bookman Old Style"/>
          <w:szCs w:val="24"/>
          <w:rPrChange w:id="1525" w:author="Ashley Frank" w:date="2024-12-20T20:43:00Z">
            <w:rPr>
              <w:rFonts w:ascii="Bookman Old Style" w:hAnsi="Bookman Old Style"/>
              <w:sz w:val="32"/>
              <w:szCs w:val="32"/>
            </w:rPr>
          </w:rPrChange>
        </w:rPr>
        <w:t xml:space="preserve">. I am more interested in the blessings </w:t>
      </w:r>
      <w:r w:rsidR="009943B7" w:rsidRPr="009C679A">
        <w:rPr>
          <w:rFonts w:ascii="Bookman Old Style" w:hAnsi="Bookman Old Style"/>
          <w:szCs w:val="24"/>
          <w:rPrChange w:id="1526" w:author="Ashley Frank" w:date="2024-12-20T20:43:00Z">
            <w:rPr>
              <w:rFonts w:ascii="Bookman Old Style" w:hAnsi="Bookman Old Style"/>
              <w:sz w:val="32"/>
              <w:szCs w:val="32"/>
            </w:rPr>
          </w:rPrChange>
        </w:rPr>
        <w:t>H</w:t>
      </w:r>
      <w:r w:rsidR="006933C5" w:rsidRPr="009C679A">
        <w:rPr>
          <w:rFonts w:ascii="Bookman Old Style" w:hAnsi="Bookman Old Style"/>
          <w:szCs w:val="24"/>
          <w:rPrChange w:id="1527" w:author="Ashley Frank" w:date="2024-12-20T20:43:00Z">
            <w:rPr>
              <w:rFonts w:ascii="Bookman Old Style" w:hAnsi="Bookman Old Style"/>
              <w:sz w:val="32"/>
              <w:szCs w:val="32"/>
            </w:rPr>
          </w:rPrChange>
        </w:rPr>
        <w:t xml:space="preserve">e gives me! </w:t>
      </w:r>
      <w:ins w:id="1528" w:author="Ashley Frank" w:date="2024-12-20T00:33:00Z">
        <w:r w:rsidR="0029003C" w:rsidRPr="009C679A">
          <w:rPr>
            <w:rFonts w:ascii="Bookman Old Style" w:hAnsi="Bookman Old Style"/>
            <w:szCs w:val="24"/>
            <w:rPrChange w:id="1529" w:author="Ashley Frank" w:date="2024-12-20T20:43:00Z">
              <w:rPr>
                <w:rFonts w:ascii="Bookman Old Style" w:hAnsi="Bookman Old Style"/>
                <w:sz w:val="32"/>
                <w:szCs w:val="32"/>
              </w:rPr>
            </w:rPrChange>
          </w:rPr>
          <w:t>Th</w:t>
        </w:r>
      </w:ins>
      <w:ins w:id="1530" w:author="Ashley Frank" w:date="2024-12-20T00:34:00Z">
        <w:r w:rsidR="0029003C" w:rsidRPr="009C679A">
          <w:rPr>
            <w:rFonts w:ascii="Bookman Old Style" w:hAnsi="Bookman Old Style"/>
            <w:szCs w:val="24"/>
            <w:rPrChange w:id="1531" w:author="Ashley Frank" w:date="2024-12-20T20:43:00Z">
              <w:rPr>
                <w:rFonts w:ascii="Bookman Old Style" w:hAnsi="Bookman Old Style"/>
                <w:sz w:val="32"/>
                <w:szCs w:val="32"/>
              </w:rPr>
            </w:rPrChange>
          </w:rPr>
          <w:t>ough not always fair</w:t>
        </w:r>
      </w:ins>
      <w:del w:id="1532" w:author="Ashley Frank" w:date="2024-12-20T00:33:00Z">
        <w:r w:rsidR="006933C5" w:rsidRPr="009C679A" w:rsidDel="0029003C">
          <w:rPr>
            <w:rFonts w:ascii="Bookman Old Style" w:hAnsi="Bookman Old Style"/>
            <w:szCs w:val="24"/>
            <w:rPrChange w:id="1533" w:author="Ashley Frank" w:date="2024-12-20T20:43:00Z">
              <w:rPr>
                <w:rFonts w:ascii="Bookman Old Style" w:hAnsi="Bookman Old Style"/>
                <w:sz w:val="32"/>
                <w:szCs w:val="32"/>
              </w:rPr>
            </w:rPrChange>
          </w:rPr>
          <w:delText>God may not be fair</w:delText>
        </w:r>
      </w:del>
      <w:r w:rsidR="006933C5" w:rsidRPr="009C679A">
        <w:rPr>
          <w:rFonts w:ascii="Bookman Old Style" w:hAnsi="Bookman Old Style"/>
          <w:szCs w:val="24"/>
          <w:rPrChange w:id="1534" w:author="Ashley Frank" w:date="2024-12-20T20:43:00Z">
            <w:rPr>
              <w:rFonts w:ascii="Bookman Old Style" w:hAnsi="Bookman Old Style"/>
              <w:sz w:val="32"/>
              <w:szCs w:val="32"/>
            </w:rPr>
          </w:rPrChange>
        </w:rPr>
        <w:t xml:space="preserve">, </w:t>
      </w:r>
      <w:del w:id="1535" w:author="Ashley Frank" w:date="2024-12-20T21:22:00Z">
        <w:r w:rsidR="006933C5" w:rsidRPr="009C679A" w:rsidDel="009616C1">
          <w:rPr>
            <w:rFonts w:ascii="Bookman Old Style" w:hAnsi="Bookman Old Style"/>
            <w:szCs w:val="24"/>
            <w:rPrChange w:id="1536" w:author="Ashley Frank" w:date="2024-12-20T20:43:00Z">
              <w:rPr>
                <w:rFonts w:ascii="Bookman Old Style" w:hAnsi="Bookman Old Style"/>
                <w:sz w:val="32"/>
                <w:szCs w:val="32"/>
              </w:rPr>
            </w:rPrChange>
          </w:rPr>
          <w:delText xml:space="preserve">but </w:delText>
        </w:r>
      </w:del>
      <w:r w:rsidR="006933C5" w:rsidRPr="009C679A">
        <w:rPr>
          <w:rFonts w:ascii="Bookman Old Style" w:hAnsi="Bookman Old Style"/>
          <w:szCs w:val="24"/>
          <w:rPrChange w:id="1537" w:author="Ashley Frank" w:date="2024-12-20T20:43:00Z">
            <w:rPr>
              <w:rFonts w:ascii="Bookman Old Style" w:hAnsi="Bookman Old Style"/>
              <w:sz w:val="32"/>
              <w:szCs w:val="32"/>
            </w:rPr>
          </w:rPrChange>
        </w:rPr>
        <w:t xml:space="preserve">He is </w:t>
      </w:r>
      <w:r w:rsidR="009943B7" w:rsidRPr="009C679A">
        <w:rPr>
          <w:rFonts w:ascii="Bookman Old Style" w:hAnsi="Bookman Old Style"/>
          <w:szCs w:val="24"/>
          <w:rPrChange w:id="1538" w:author="Ashley Frank" w:date="2024-12-20T20:43:00Z">
            <w:rPr>
              <w:rFonts w:ascii="Bookman Old Style" w:hAnsi="Bookman Old Style"/>
              <w:sz w:val="32"/>
              <w:szCs w:val="32"/>
            </w:rPr>
          </w:rPrChange>
        </w:rPr>
        <w:t xml:space="preserve">always </w:t>
      </w:r>
      <w:r w:rsidR="006933C5" w:rsidRPr="009C679A">
        <w:rPr>
          <w:rFonts w:ascii="Bookman Old Style" w:hAnsi="Bookman Old Style"/>
          <w:szCs w:val="24"/>
          <w:rPrChange w:id="1539" w:author="Ashley Frank" w:date="2024-12-20T20:43:00Z">
            <w:rPr>
              <w:rFonts w:ascii="Bookman Old Style" w:hAnsi="Bookman Old Style"/>
              <w:sz w:val="32"/>
              <w:szCs w:val="32"/>
            </w:rPr>
          </w:rPrChange>
        </w:rPr>
        <w:t xml:space="preserve">Just. It doesn’t matter what race, religion, creed, background, </w:t>
      </w:r>
      <w:r w:rsidR="00FD26F1" w:rsidRPr="009C679A">
        <w:rPr>
          <w:rFonts w:ascii="Bookman Old Style" w:hAnsi="Bookman Old Style"/>
          <w:szCs w:val="24"/>
          <w:rPrChange w:id="1540" w:author="Ashley Frank" w:date="2024-12-20T20:43:00Z">
            <w:rPr>
              <w:rFonts w:ascii="Bookman Old Style" w:hAnsi="Bookman Old Style"/>
              <w:sz w:val="32"/>
              <w:szCs w:val="32"/>
            </w:rPr>
          </w:rPrChange>
        </w:rPr>
        <w:t xml:space="preserve">or </w:t>
      </w:r>
      <w:r w:rsidR="006933C5" w:rsidRPr="009C679A">
        <w:rPr>
          <w:rFonts w:ascii="Bookman Old Style" w:hAnsi="Bookman Old Style"/>
          <w:szCs w:val="24"/>
          <w:rPrChange w:id="1541" w:author="Ashley Frank" w:date="2024-12-20T20:43:00Z">
            <w:rPr>
              <w:rFonts w:ascii="Bookman Old Style" w:hAnsi="Bookman Old Style"/>
              <w:sz w:val="32"/>
              <w:szCs w:val="32"/>
            </w:rPr>
          </w:rPrChange>
        </w:rPr>
        <w:t>sex</w:t>
      </w:r>
      <w:r w:rsidR="00FD26F1" w:rsidRPr="009C679A">
        <w:rPr>
          <w:rFonts w:ascii="Bookman Old Style" w:hAnsi="Bookman Old Style"/>
          <w:szCs w:val="24"/>
          <w:rPrChange w:id="1542" w:author="Ashley Frank" w:date="2024-12-20T20:43:00Z">
            <w:rPr>
              <w:rFonts w:ascii="Bookman Old Style" w:hAnsi="Bookman Old Style"/>
              <w:sz w:val="32"/>
              <w:szCs w:val="32"/>
            </w:rPr>
          </w:rPrChange>
        </w:rPr>
        <w:t>;</w:t>
      </w:r>
      <w:r w:rsidR="006933C5" w:rsidRPr="009C679A">
        <w:rPr>
          <w:rFonts w:ascii="Bookman Old Style" w:hAnsi="Bookman Old Style"/>
          <w:szCs w:val="24"/>
          <w:rPrChange w:id="1543" w:author="Ashley Frank" w:date="2024-12-20T20:43:00Z">
            <w:rPr>
              <w:rFonts w:ascii="Bookman Old Style" w:hAnsi="Bookman Old Style"/>
              <w:sz w:val="32"/>
              <w:szCs w:val="32"/>
            </w:rPr>
          </w:rPrChange>
        </w:rPr>
        <w:t xml:space="preserve"> God looks at us the same.</w:t>
      </w:r>
      <w:ins w:id="1544" w:author="Ashley Frank" w:date="2024-12-20T00:22:00Z">
        <w:r w:rsidR="00FF533A" w:rsidRPr="009C679A">
          <w:rPr>
            <w:rFonts w:ascii="Bookman Old Style" w:hAnsi="Bookman Old Style"/>
            <w:szCs w:val="24"/>
            <w:rPrChange w:id="1545" w:author="Ashley Frank" w:date="2024-12-20T20:43:00Z">
              <w:rPr>
                <w:rFonts w:ascii="Bookman Old Style" w:hAnsi="Bookman Old Style"/>
                <w:sz w:val="32"/>
                <w:szCs w:val="32"/>
              </w:rPr>
            </w:rPrChange>
          </w:rPr>
          <w:t xml:space="preserve"> In my book, there’s only one race: the human race.</w:t>
        </w:r>
      </w:ins>
      <w:del w:id="1546" w:author="Ashley Frank" w:date="2024-12-20T00:22:00Z">
        <w:r w:rsidR="006933C5" w:rsidRPr="009C679A" w:rsidDel="00FF533A">
          <w:rPr>
            <w:rFonts w:ascii="Bookman Old Style" w:hAnsi="Bookman Old Style"/>
            <w:szCs w:val="24"/>
            <w:rPrChange w:id="1547" w:author="Ashley Frank" w:date="2024-12-20T20:43:00Z">
              <w:rPr>
                <w:rFonts w:ascii="Bookman Old Style" w:hAnsi="Bookman Old Style"/>
                <w:sz w:val="32"/>
                <w:szCs w:val="32"/>
              </w:rPr>
            </w:rPrChange>
          </w:rPr>
          <w:delText xml:space="preserve"> </w:delText>
        </w:r>
        <w:r w:rsidR="000D240D" w:rsidRPr="009C679A" w:rsidDel="00FF533A">
          <w:rPr>
            <w:rFonts w:ascii="Bookman Old Style" w:hAnsi="Bookman Old Style"/>
            <w:szCs w:val="24"/>
            <w:rPrChange w:id="1548" w:author="Ashley Frank" w:date="2024-12-20T20:43:00Z">
              <w:rPr>
                <w:rFonts w:ascii="Bookman Old Style" w:hAnsi="Bookman Old Style"/>
                <w:sz w:val="32"/>
                <w:szCs w:val="32"/>
              </w:rPr>
            </w:rPrChange>
          </w:rPr>
          <w:delText>(By the way, there is really only one race, the Human Race!)</w:delText>
        </w:r>
      </w:del>
      <w:r w:rsidR="000D240D" w:rsidRPr="009C679A">
        <w:rPr>
          <w:rFonts w:ascii="Bookman Old Style" w:hAnsi="Bookman Old Style"/>
          <w:szCs w:val="24"/>
          <w:rPrChange w:id="1549" w:author="Ashley Frank" w:date="2024-12-20T20:43:00Z">
            <w:rPr>
              <w:rFonts w:ascii="Bookman Old Style" w:hAnsi="Bookman Old Style"/>
              <w:sz w:val="32"/>
              <w:szCs w:val="32"/>
            </w:rPr>
          </w:rPrChange>
        </w:rPr>
        <w:t xml:space="preserve"> </w:t>
      </w:r>
      <w:r w:rsidR="006F1F50" w:rsidRPr="009C679A">
        <w:rPr>
          <w:rFonts w:ascii="Bookman Old Style" w:hAnsi="Bookman Old Style"/>
          <w:szCs w:val="24"/>
          <w:rPrChange w:id="1550" w:author="Ashley Frank" w:date="2024-12-20T20:43:00Z">
            <w:rPr>
              <w:rFonts w:ascii="Bookman Old Style" w:hAnsi="Bookman Old Style"/>
              <w:sz w:val="32"/>
              <w:szCs w:val="32"/>
            </w:rPr>
          </w:rPrChange>
        </w:rPr>
        <w:t>It is</w:t>
      </w:r>
      <w:r w:rsidR="006933C5" w:rsidRPr="009C679A">
        <w:rPr>
          <w:rFonts w:ascii="Bookman Old Style" w:hAnsi="Bookman Old Style"/>
          <w:szCs w:val="24"/>
          <w:rPrChange w:id="1551" w:author="Ashley Frank" w:date="2024-12-20T20:43:00Z">
            <w:rPr>
              <w:rFonts w:ascii="Bookman Old Style" w:hAnsi="Bookman Old Style"/>
              <w:sz w:val="32"/>
              <w:szCs w:val="32"/>
            </w:rPr>
          </w:rPrChange>
        </w:rPr>
        <w:t xml:space="preserve"> </w:t>
      </w:r>
      <w:r w:rsidR="00F823D5" w:rsidRPr="009C679A">
        <w:rPr>
          <w:rFonts w:ascii="Bookman Old Style" w:hAnsi="Bookman Old Style"/>
          <w:szCs w:val="24"/>
          <w:rPrChange w:id="1552" w:author="Ashley Frank" w:date="2024-12-20T20:43:00Z">
            <w:rPr>
              <w:rFonts w:ascii="Bookman Old Style" w:hAnsi="Bookman Old Style"/>
              <w:sz w:val="32"/>
              <w:szCs w:val="32"/>
            </w:rPr>
          </w:rPrChange>
        </w:rPr>
        <w:t>we</w:t>
      </w:r>
      <w:r w:rsidR="006933C5" w:rsidRPr="009C679A">
        <w:rPr>
          <w:rFonts w:ascii="Bookman Old Style" w:hAnsi="Bookman Old Style"/>
          <w:szCs w:val="24"/>
          <w:rPrChange w:id="1553" w:author="Ashley Frank" w:date="2024-12-20T20:43:00Z">
            <w:rPr>
              <w:rFonts w:ascii="Bookman Old Style" w:hAnsi="Bookman Old Style"/>
              <w:sz w:val="32"/>
              <w:szCs w:val="32"/>
            </w:rPr>
          </w:rPrChange>
        </w:rPr>
        <w:t xml:space="preserve">, as </w:t>
      </w:r>
      <w:r w:rsidR="006F1F50" w:rsidRPr="009C679A">
        <w:rPr>
          <w:rFonts w:ascii="Bookman Old Style" w:hAnsi="Bookman Old Style"/>
          <w:szCs w:val="24"/>
          <w:rPrChange w:id="1554" w:author="Ashley Frank" w:date="2024-12-20T20:43:00Z">
            <w:rPr>
              <w:rFonts w:ascii="Bookman Old Style" w:hAnsi="Bookman Old Style"/>
              <w:sz w:val="32"/>
              <w:szCs w:val="32"/>
            </w:rPr>
          </w:rPrChange>
        </w:rPr>
        <w:t>humans, that</w:t>
      </w:r>
      <w:r w:rsidR="006933C5" w:rsidRPr="009C679A">
        <w:rPr>
          <w:rFonts w:ascii="Bookman Old Style" w:hAnsi="Bookman Old Style"/>
          <w:szCs w:val="24"/>
          <w:rPrChange w:id="1555" w:author="Ashley Frank" w:date="2024-12-20T20:43:00Z">
            <w:rPr>
              <w:rFonts w:ascii="Bookman Old Style" w:hAnsi="Bookman Old Style"/>
              <w:sz w:val="32"/>
              <w:szCs w:val="32"/>
            </w:rPr>
          </w:rPrChange>
        </w:rPr>
        <w:t xml:space="preserve"> have a problem with folks being different. </w:t>
      </w:r>
      <w:ins w:id="1556" w:author="Ashley Frank" w:date="2024-12-20T00:34:00Z">
        <w:r w:rsidR="0029003C" w:rsidRPr="009C679A">
          <w:rPr>
            <w:rFonts w:ascii="Bookman Old Style" w:hAnsi="Bookman Old Style"/>
            <w:szCs w:val="24"/>
            <w:rPrChange w:id="1557" w:author="Ashley Frank" w:date="2024-12-20T20:43:00Z">
              <w:rPr>
                <w:rFonts w:ascii="Bookman Old Style" w:hAnsi="Bookman Old Style"/>
                <w:sz w:val="32"/>
                <w:szCs w:val="32"/>
              </w:rPr>
            </w:rPrChange>
          </w:rPr>
          <w:t>Thi</w:t>
        </w:r>
      </w:ins>
      <w:del w:id="1558" w:author="Ashley Frank" w:date="2024-12-20T00:31:00Z">
        <w:r w:rsidR="006933C5" w:rsidRPr="009C679A" w:rsidDel="005F75C4">
          <w:rPr>
            <w:rFonts w:ascii="Bookman Old Style" w:hAnsi="Bookman Old Style"/>
            <w:szCs w:val="24"/>
            <w:rPrChange w:id="1559" w:author="Ashley Frank" w:date="2024-12-20T20:43:00Z">
              <w:rPr>
                <w:rFonts w:ascii="Bookman Old Style" w:hAnsi="Bookman Old Style"/>
                <w:sz w:val="32"/>
                <w:szCs w:val="32"/>
              </w:rPr>
            </w:rPrChange>
          </w:rPr>
          <w:delText>(Thi</w:delText>
        </w:r>
      </w:del>
      <w:r w:rsidR="006933C5" w:rsidRPr="009C679A">
        <w:rPr>
          <w:rFonts w:ascii="Bookman Old Style" w:hAnsi="Bookman Old Style"/>
          <w:szCs w:val="24"/>
          <w:rPrChange w:id="1560" w:author="Ashley Frank" w:date="2024-12-20T20:43:00Z">
            <w:rPr>
              <w:rFonts w:ascii="Bookman Old Style" w:hAnsi="Bookman Old Style"/>
              <w:sz w:val="32"/>
              <w:szCs w:val="32"/>
            </w:rPr>
          </w:rPrChange>
        </w:rPr>
        <w:t xml:space="preserve">s idea </w:t>
      </w:r>
      <w:ins w:id="1561" w:author="Ashley Frank" w:date="2024-12-20T00:34:00Z">
        <w:r w:rsidR="0029003C" w:rsidRPr="009C679A">
          <w:rPr>
            <w:rFonts w:ascii="Bookman Old Style" w:hAnsi="Bookman Old Style"/>
            <w:szCs w:val="24"/>
            <w:rPrChange w:id="1562" w:author="Ashley Frank" w:date="2024-12-20T20:43:00Z">
              <w:rPr>
                <w:rFonts w:ascii="Bookman Old Style" w:hAnsi="Bookman Old Style"/>
                <w:sz w:val="32"/>
                <w:szCs w:val="32"/>
              </w:rPr>
            </w:rPrChange>
          </w:rPr>
          <w:t xml:space="preserve">was born </w:t>
        </w:r>
      </w:ins>
      <w:del w:id="1563" w:author="Ashley Frank" w:date="2024-12-20T00:34:00Z">
        <w:r w:rsidR="006933C5" w:rsidRPr="009C679A" w:rsidDel="0029003C">
          <w:rPr>
            <w:rFonts w:ascii="Bookman Old Style" w:hAnsi="Bookman Old Style"/>
            <w:szCs w:val="24"/>
            <w:rPrChange w:id="1564" w:author="Ashley Frank" w:date="2024-12-20T20:43:00Z">
              <w:rPr>
                <w:rFonts w:ascii="Bookman Old Style" w:hAnsi="Bookman Old Style"/>
                <w:sz w:val="32"/>
                <w:szCs w:val="32"/>
              </w:rPr>
            </w:rPrChange>
          </w:rPr>
          <w:delText xml:space="preserve">all started </w:delText>
        </w:r>
      </w:del>
      <w:r w:rsidR="006933C5" w:rsidRPr="009C679A">
        <w:rPr>
          <w:rFonts w:ascii="Bookman Old Style" w:hAnsi="Bookman Old Style"/>
          <w:szCs w:val="24"/>
          <w:rPrChange w:id="1565" w:author="Ashley Frank" w:date="2024-12-20T20:43:00Z">
            <w:rPr>
              <w:rFonts w:ascii="Bookman Old Style" w:hAnsi="Bookman Old Style"/>
              <w:sz w:val="32"/>
              <w:szCs w:val="32"/>
            </w:rPr>
          </w:rPrChange>
        </w:rPr>
        <w:t xml:space="preserve">at the </w:t>
      </w:r>
      <w:r w:rsidR="00497FBF" w:rsidRPr="009C679A">
        <w:rPr>
          <w:rFonts w:ascii="Bookman Old Style" w:hAnsi="Bookman Old Style"/>
          <w:szCs w:val="24"/>
          <w:rPrChange w:id="1566" w:author="Ashley Frank" w:date="2024-12-20T20:43:00Z">
            <w:rPr>
              <w:rFonts w:ascii="Bookman Old Style" w:hAnsi="Bookman Old Style"/>
              <w:sz w:val="32"/>
              <w:szCs w:val="32"/>
            </w:rPr>
          </w:rPrChange>
        </w:rPr>
        <w:t>To</w:t>
      </w:r>
      <w:r w:rsidR="002C4A2E" w:rsidRPr="009C679A">
        <w:rPr>
          <w:rFonts w:ascii="Bookman Old Style" w:hAnsi="Bookman Old Style"/>
          <w:szCs w:val="24"/>
          <w:rPrChange w:id="1567" w:author="Ashley Frank" w:date="2024-12-20T20:43:00Z">
            <w:rPr>
              <w:rFonts w:ascii="Bookman Old Style" w:hAnsi="Bookman Old Style"/>
              <w:sz w:val="32"/>
              <w:szCs w:val="32"/>
            </w:rPr>
          </w:rPrChange>
        </w:rPr>
        <w:t>we</w:t>
      </w:r>
      <w:r w:rsidR="00497FBF" w:rsidRPr="009C679A">
        <w:rPr>
          <w:rFonts w:ascii="Bookman Old Style" w:hAnsi="Bookman Old Style"/>
          <w:szCs w:val="24"/>
          <w:rPrChange w:id="1568" w:author="Ashley Frank" w:date="2024-12-20T20:43:00Z">
            <w:rPr>
              <w:rFonts w:ascii="Bookman Old Style" w:hAnsi="Bookman Old Style"/>
              <w:sz w:val="32"/>
              <w:szCs w:val="32"/>
            </w:rPr>
          </w:rPrChange>
        </w:rPr>
        <w:t>r</w:t>
      </w:r>
      <w:r w:rsidR="006933C5" w:rsidRPr="009C679A">
        <w:rPr>
          <w:rFonts w:ascii="Bookman Old Style" w:hAnsi="Bookman Old Style"/>
          <w:szCs w:val="24"/>
          <w:rPrChange w:id="1569" w:author="Ashley Frank" w:date="2024-12-20T20:43:00Z">
            <w:rPr>
              <w:rFonts w:ascii="Bookman Old Style" w:hAnsi="Bookman Old Style"/>
              <w:sz w:val="32"/>
              <w:szCs w:val="32"/>
            </w:rPr>
          </w:rPrChange>
        </w:rPr>
        <w:t xml:space="preserve"> of Babel in the bible</w:t>
      </w:r>
      <w:ins w:id="1570" w:author="Ashley Frank" w:date="2024-12-20T00:34:00Z">
        <w:r w:rsidR="0029003C" w:rsidRPr="009C679A">
          <w:rPr>
            <w:rFonts w:ascii="Bookman Old Style" w:hAnsi="Bookman Old Style"/>
            <w:szCs w:val="24"/>
            <w:rPrChange w:id="1571" w:author="Ashley Frank" w:date="2024-12-20T20:43:00Z">
              <w:rPr>
                <w:rFonts w:ascii="Bookman Old Style" w:hAnsi="Bookman Old Style"/>
                <w:sz w:val="32"/>
                <w:szCs w:val="32"/>
              </w:rPr>
            </w:rPrChange>
          </w:rPr>
          <w:t xml:space="preserve">. </w:t>
        </w:r>
      </w:ins>
      <w:del w:id="1572" w:author="Ashley Frank" w:date="2024-12-20T00:34:00Z">
        <w:r w:rsidR="006933C5" w:rsidRPr="009C679A" w:rsidDel="0029003C">
          <w:rPr>
            <w:rFonts w:ascii="Bookman Old Style" w:hAnsi="Bookman Old Style"/>
            <w:szCs w:val="24"/>
            <w:rPrChange w:id="1573" w:author="Ashley Frank" w:date="2024-12-20T20:43:00Z">
              <w:rPr>
                <w:rFonts w:ascii="Bookman Old Style" w:hAnsi="Bookman Old Style"/>
                <w:sz w:val="32"/>
                <w:szCs w:val="32"/>
              </w:rPr>
            </w:rPrChange>
          </w:rPr>
          <w:delText xml:space="preserve">, by the way). </w:delText>
        </w:r>
      </w:del>
      <w:r w:rsidR="002C4A2E" w:rsidRPr="009C679A">
        <w:rPr>
          <w:rFonts w:ascii="Bookman Old Style" w:hAnsi="Bookman Old Style"/>
          <w:szCs w:val="24"/>
          <w:rPrChange w:id="1574" w:author="Ashley Frank" w:date="2024-12-20T20:43:00Z">
            <w:rPr>
              <w:rFonts w:ascii="Bookman Old Style" w:hAnsi="Bookman Old Style"/>
              <w:sz w:val="32"/>
              <w:szCs w:val="32"/>
            </w:rPr>
          </w:rPrChange>
        </w:rPr>
        <w:t>We</w:t>
      </w:r>
      <w:r w:rsidRPr="009C679A">
        <w:rPr>
          <w:rFonts w:ascii="Bookman Old Style" w:hAnsi="Bookman Old Style"/>
          <w:szCs w:val="24"/>
          <w:rPrChange w:id="1575" w:author="Ashley Frank" w:date="2024-12-20T20:43:00Z">
            <w:rPr>
              <w:rFonts w:ascii="Bookman Old Style" w:hAnsi="Bookman Old Style"/>
              <w:sz w:val="32"/>
              <w:szCs w:val="32"/>
            </w:rPr>
          </w:rPrChange>
        </w:rPr>
        <w:t xml:space="preserve"> have much in the way of divisions, </w:t>
      </w:r>
      <w:del w:id="1576" w:author="Ashley Frank" w:date="2024-12-20T00:34:00Z">
        <w:r w:rsidRPr="009C679A" w:rsidDel="0029003C">
          <w:rPr>
            <w:rFonts w:ascii="Bookman Old Style" w:hAnsi="Bookman Old Style"/>
            <w:szCs w:val="24"/>
            <w:rPrChange w:id="1577" w:author="Ashley Frank" w:date="2024-12-20T20:43:00Z">
              <w:rPr>
                <w:rFonts w:ascii="Bookman Old Style" w:hAnsi="Bookman Old Style"/>
                <w:sz w:val="32"/>
                <w:szCs w:val="32"/>
              </w:rPr>
            </w:rPrChange>
          </w:rPr>
          <w:delText xml:space="preserve">much in the way of </w:delText>
        </w:r>
      </w:del>
      <w:r w:rsidRPr="009C679A">
        <w:rPr>
          <w:rFonts w:ascii="Bookman Old Style" w:hAnsi="Bookman Old Style"/>
          <w:szCs w:val="24"/>
          <w:rPrChange w:id="1578" w:author="Ashley Frank" w:date="2024-12-20T20:43:00Z">
            <w:rPr>
              <w:rFonts w:ascii="Bookman Old Style" w:hAnsi="Bookman Old Style"/>
              <w:sz w:val="32"/>
              <w:szCs w:val="32"/>
            </w:rPr>
          </w:rPrChange>
        </w:rPr>
        <w:t>counterproductive actions</w:t>
      </w:r>
      <w:ins w:id="1579" w:author="Ashley Frank" w:date="2024-12-20T00:35:00Z">
        <w:r w:rsidR="0029003C" w:rsidRPr="009C679A">
          <w:rPr>
            <w:rFonts w:ascii="Bookman Old Style" w:hAnsi="Bookman Old Style"/>
            <w:szCs w:val="24"/>
            <w:rPrChange w:id="1580" w:author="Ashley Frank" w:date="2024-12-20T20:43:00Z">
              <w:rPr>
                <w:rFonts w:ascii="Bookman Old Style" w:hAnsi="Bookman Old Style"/>
                <w:sz w:val="32"/>
                <w:szCs w:val="32"/>
                <w:highlight w:val="yellow"/>
              </w:rPr>
            </w:rPrChange>
          </w:rPr>
          <w:t>,</w:t>
        </w:r>
      </w:ins>
      <w:del w:id="1581" w:author="Ashley Frank" w:date="2024-12-20T00:35:00Z">
        <w:r w:rsidRPr="009C679A" w:rsidDel="0029003C">
          <w:rPr>
            <w:rFonts w:ascii="Bookman Old Style" w:hAnsi="Bookman Old Style"/>
            <w:szCs w:val="24"/>
            <w:rPrChange w:id="1582" w:author="Ashley Frank" w:date="2024-12-20T20:43:00Z">
              <w:rPr>
                <w:rFonts w:ascii="Bookman Old Style" w:hAnsi="Bookman Old Style"/>
                <w:sz w:val="32"/>
                <w:szCs w:val="32"/>
              </w:rPr>
            </w:rPrChange>
          </w:rPr>
          <w:delText>,</w:delText>
        </w:r>
      </w:del>
      <w:r w:rsidRPr="009C679A">
        <w:rPr>
          <w:rFonts w:ascii="Bookman Old Style" w:hAnsi="Bookman Old Style"/>
          <w:szCs w:val="24"/>
          <w:rPrChange w:id="1583" w:author="Ashley Frank" w:date="2024-12-20T20:43:00Z">
            <w:rPr>
              <w:rFonts w:ascii="Bookman Old Style" w:hAnsi="Bookman Old Style"/>
              <w:sz w:val="32"/>
              <w:szCs w:val="32"/>
            </w:rPr>
          </w:rPrChange>
        </w:rPr>
        <w:t xml:space="preserve"> </w:t>
      </w:r>
      <w:ins w:id="1584" w:author="Ashley Frank" w:date="2024-12-21T03:42:00Z">
        <w:r w:rsidR="00B312E4">
          <w:rPr>
            <w:rFonts w:ascii="Bookman Old Style" w:hAnsi="Bookman Old Style"/>
            <w:szCs w:val="24"/>
          </w:rPr>
          <w:t>and</w:t>
        </w:r>
      </w:ins>
      <w:del w:id="1585" w:author="Ashley Frank" w:date="2024-12-20T00:35:00Z">
        <w:r w:rsidRPr="009C679A" w:rsidDel="0029003C">
          <w:rPr>
            <w:rFonts w:ascii="Bookman Old Style" w:hAnsi="Bookman Old Style"/>
            <w:szCs w:val="24"/>
            <w:rPrChange w:id="1586" w:author="Ashley Frank" w:date="2024-12-20T20:43:00Z">
              <w:rPr>
                <w:rFonts w:ascii="Bookman Old Style" w:hAnsi="Bookman Old Style"/>
                <w:sz w:val="32"/>
                <w:szCs w:val="32"/>
              </w:rPr>
            </w:rPrChange>
          </w:rPr>
          <w:delText>much in the way of</w:delText>
        </w:r>
      </w:del>
      <w:r w:rsidRPr="009C679A">
        <w:rPr>
          <w:rFonts w:ascii="Bookman Old Style" w:hAnsi="Bookman Old Style"/>
          <w:szCs w:val="24"/>
          <w:rPrChange w:id="1587" w:author="Ashley Frank" w:date="2024-12-20T20:43:00Z">
            <w:rPr>
              <w:rFonts w:ascii="Bookman Old Style" w:hAnsi="Bookman Old Style"/>
              <w:sz w:val="32"/>
              <w:szCs w:val="32"/>
            </w:rPr>
          </w:rPrChange>
        </w:rPr>
        <w:t xml:space="preserve"> extremes</w:t>
      </w:r>
      <w:ins w:id="1588" w:author="Ashley Frank" w:date="2024-12-20T00:35:00Z">
        <w:r w:rsidR="0029003C" w:rsidRPr="009C679A">
          <w:rPr>
            <w:rFonts w:ascii="Bookman Old Style" w:hAnsi="Bookman Old Style"/>
            <w:szCs w:val="24"/>
            <w:rPrChange w:id="1589" w:author="Ashley Frank" w:date="2024-12-20T20:43:00Z">
              <w:rPr>
                <w:rFonts w:ascii="Bookman Old Style" w:hAnsi="Bookman Old Style"/>
                <w:sz w:val="32"/>
                <w:szCs w:val="32"/>
                <w:highlight w:val="yellow"/>
              </w:rPr>
            </w:rPrChange>
          </w:rPr>
          <w:t xml:space="preserve">. </w:t>
        </w:r>
      </w:ins>
      <w:ins w:id="1590" w:author="Ashley Frank" w:date="2024-12-20T00:36:00Z">
        <w:r w:rsidR="0029003C" w:rsidRPr="009C679A">
          <w:rPr>
            <w:rFonts w:ascii="Bookman Old Style" w:hAnsi="Bookman Old Style"/>
            <w:szCs w:val="24"/>
            <w:rPrChange w:id="1591" w:author="Ashley Frank" w:date="2024-12-20T20:43:00Z">
              <w:rPr>
                <w:rFonts w:ascii="Bookman Old Style" w:hAnsi="Bookman Old Style"/>
                <w:sz w:val="32"/>
                <w:szCs w:val="32"/>
                <w:highlight w:val="yellow"/>
              </w:rPr>
            </w:rPrChange>
          </w:rPr>
          <w:t>And sometimes</w:t>
        </w:r>
      </w:ins>
      <w:ins w:id="1592" w:author="Ashley Frank" w:date="2024-12-20T00:35:00Z">
        <w:r w:rsidR="0029003C" w:rsidRPr="009C679A">
          <w:rPr>
            <w:rFonts w:ascii="Bookman Old Style" w:hAnsi="Bookman Old Style"/>
            <w:szCs w:val="24"/>
            <w:rPrChange w:id="1593" w:author="Ashley Frank" w:date="2024-12-20T20:43:00Z">
              <w:rPr>
                <w:rFonts w:ascii="Bookman Old Style" w:hAnsi="Bookman Old Style"/>
                <w:sz w:val="32"/>
                <w:szCs w:val="32"/>
                <w:highlight w:val="yellow"/>
              </w:rPr>
            </w:rPrChange>
          </w:rPr>
          <w:t>, the f</w:t>
        </w:r>
      </w:ins>
      <w:del w:id="1594" w:author="Ashley Frank" w:date="2024-12-20T00:35:00Z">
        <w:r w:rsidR="00FD26F1" w:rsidRPr="009C679A" w:rsidDel="0029003C">
          <w:rPr>
            <w:rFonts w:ascii="Bookman Old Style" w:hAnsi="Bookman Old Style"/>
            <w:szCs w:val="24"/>
            <w:rPrChange w:id="1595" w:author="Ashley Frank" w:date="2024-12-20T20:43:00Z">
              <w:rPr>
                <w:rFonts w:ascii="Bookman Old Style" w:hAnsi="Bookman Old Style"/>
                <w:sz w:val="32"/>
                <w:szCs w:val="32"/>
              </w:rPr>
            </w:rPrChange>
          </w:rPr>
          <w:delText>,</w:delText>
        </w:r>
        <w:r w:rsidRPr="009C679A" w:rsidDel="0029003C">
          <w:rPr>
            <w:rFonts w:ascii="Bookman Old Style" w:hAnsi="Bookman Old Style"/>
            <w:szCs w:val="24"/>
            <w:rPrChange w:id="1596" w:author="Ashley Frank" w:date="2024-12-20T20:43:00Z">
              <w:rPr>
                <w:rFonts w:ascii="Bookman Old Style" w:hAnsi="Bookman Old Style"/>
                <w:sz w:val="32"/>
                <w:szCs w:val="32"/>
              </w:rPr>
            </w:rPrChange>
          </w:rPr>
          <w:delText xml:space="preserve"> and f</w:delText>
        </w:r>
      </w:del>
      <w:r w:rsidRPr="009C679A">
        <w:rPr>
          <w:rFonts w:ascii="Bookman Old Style" w:hAnsi="Bookman Old Style"/>
          <w:szCs w:val="24"/>
          <w:rPrChange w:id="1597" w:author="Ashley Frank" w:date="2024-12-20T20:43:00Z">
            <w:rPr>
              <w:rFonts w:ascii="Bookman Old Style" w:hAnsi="Bookman Old Style"/>
              <w:sz w:val="32"/>
              <w:szCs w:val="32"/>
            </w:rPr>
          </w:rPrChange>
        </w:rPr>
        <w:t>olks</w:t>
      </w:r>
      <w:del w:id="1598" w:author="Ashley Frank" w:date="2024-12-20T00:35:00Z">
        <w:r w:rsidRPr="009C679A" w:rsidDel="0029003C">
          <w:rPr>
            <w:rFonts w:ascii="Bookman Old Style" w:hAnsi="Bookman Old Style"/>
            <w:szCs w:val="24"/>
            <w:rPrChange w:id="1599" w:author="Ashley Frank" w:date="2024-12-20T20:43:00Z">
              <w:rPr>
                <w:rFonts w:ascii="Bookman Old Style" w:hAnsi="Bookman Old Style"/>
                <w:sz w:val="32"/>
                <w:szCs w:val="32"/>
              </w:rPr>
            </w:rPrChange>
          </w:rPr>
          <w:delText xml:space="preserve"> wh</w:delText>
        </w:r>
      </w:del>
      <w:ins w:id="1600" w:author="Ashley Frank" w:date="2024-12-20T00:35:00Z">
        <w:r w:rsidR="0029003C" w:rsidRPr="009C679A">
          <w:rPr>
            <w:rFonts w:ascii="Bookman Old Style" w:hAnsi="Bookman Old Style"/>
            <w:szCs w:val="24"/>
            <w:rPrChange w:id="1601" w:author="Ashley Frank" w:date="2024-12-20T20:43:00Z">
              <w:rPr>
                <w:rFonts w:ascii="Bookman Old Style" w:hAnsi="Bookman Old Style"/>
                <w:sz w:val="32"/>
                <w:szCs w:val="32"/>
                <w:highlight w:val="yellow"/>
              </w:rPr>
            </w:rPrChange>
          </w:rPr>
          <w:t xml:space="preserve"> creating these</w:t>
        </w:r>
      </w:ins>
      <w:ins w:id="1602" w:author="Ashley Frank" w:date="2024-12-20T00:36:00Z">
        <w:r w:rsidR="0029003C" w:rsidRPr="009C679A">
          <w:rPr>
            <w:rFonts w:ascii="Bookman Old Style" w:hAnsi="Bookman Old Style"/>
            <w:szCs w:val="24"/>
            <w:rPrChange w:id="1603" w:author="Ashley Frank" w:date="2024-12-20T20:43:00Z">
              <w:rPr>
                <w:rFonts w:ascii="Bookman Old Style" w:hAnsi="Bookman Old Style"/>
                <w:sz w:val="32"/>
                <w:szCs w:val="32"/>
                <w:highlight w:val="yellow"/>
              </w:rPr>
            </w:rPrChange>
          </w:rPr>
          <w:t xml:space="preserve"> divides will</w:t>
        </w:r>
      </w:ins>
      <w:del w:id="1604" w:author="Ashley Frank" w:date="2024-12-20T00:35:00Z">
        <w:r w:rsidRPr="009C679A" w:rsidDel="0029003C">
          <w:rPr>
            <w:rFonts w:ascii="Bookman Old Style" w:hAnsi="Bookman Old Style"/>
            <w:szCs w:val="24"/>
            <w:rPrChange w:id="1605" w:author="Ashley Frank" w:date="2024-12-20T20:43:00Z">
              <w:rPr>
                <w:rFonts w:ascii="Bookman Old Style" w:hAnsi="Bookman Old Style"/>
                <w:sz w:val="32"/>
                <w:szCs w:val="32"/>
              </w:rPr>
            </w:rPrChange>
          </w:rPr>
          <w:delText>o</w:delText>
        </w:r>
      </w:del>
      <w:r w:rsidRPr="009C679A">
        <w:rPr>
          <w:rFonts w:ascii="Bookman Old Style" w:hAnsi="Bookman Old Style"/>
          <w:szCs w:val="24"/>
          <w:rPrChange w:id="1606" w:author="Ashley Frank" w:date="2024-12-20T20:43:00Z">
            <w:rPr>
              <w:rFonts w:ascii="Bookman Old Style" w:hAnsi="Bookman Old Style"/>
              <w:sz w:val="32"/>
              <w:szCs w:val="32"/>
            </w:rPr>
          </w:rPrChange>
        </w:rPr>
        <w:t xml:space="preserve"> </w:t>
      </w:r>
      <w:ins w:id="1607" w:author="Ashley Frank" w:date="2024-12-20T00:36:00Z">
        <w:r w:rsidR="0029003C" w:rsidRPr="009C679A">
          <w:rPr>
            <w:rFonts w:ascii="Bookman Old Style" w:hAnsi="Bookman Old Style"/>
            <w:szCs w:val="24"/>
            <w:rPrChange w:id="1608" w:author="Ashley Frank" w:date="2024-12-20T20:43:00Z">
              <w:rPr>
                <w:rFonts w:ascii="Bookman Old Style" w:hAnsi="Bookman Old Style"/>
                <w:sz w:val="32"/>
                <w:szCs w:val="32"/>
                <w:highlight w:val="yellow"/>
              </w:rPr>
            </w:rPrChange>
          </w:rPr>
          <w:t xml:space="preserve">claim that they </w:t>
        </w:r>
      </w:ins>
      <w:r w:rsidRPr="009C679A">
        <w:rPr>
          <w:rFonts w:ascii="Bookman Old Style" w:hAnsi="Bookman Old Style"/>
          <w:szCs w:val="24"/>
          <w:rPrChange w:id="1609" w:author="Ashley Frank" w:date="2024-12-20T20:43:00Z">
            <w:rPr>
              <w:rFonts w:ascii="Bookman Old Style" w:hAnsi="Bookman Old Style"/>
              <w:sz w:val="32"/>
              <w:szCs w:val="32"/>
            </w:rPr>
          </w:rPrChange>
        </w:rPr>
        <w:t xml:space="preserve">have the </w:t>
      </w:r>
      <w:ins w:id="1610" w:author="Ashley Frank" w:date="2024-12-20T00:36:00Z">
        <w:r w:rsidR="0029003C" w:rsidRPr="009C679A">
          <w:rPr>
            <w:rFonts w:ascii="Bookman Old Style" w:hAnsi="Bookman Old Style"/>
            <w:szCs w:val="24"/>
            <w:rPrChange w:id="1611" w:author="Ashley Frank" w:date="2024-12-20T20:43:00Z">
              <w:rPr>
                <w:rFonts w:ascii="Bookman Old Style" w:hAnsi="Bookman Old Style"/>
                <w:sz w:val="32"/>
                <w:szCs w:val="32"/>
                <w:highlight w:val="yellow"/>
              </w:rPr>
            </w:rPrChange>
          </w:rPr>
          <w:t>“</w:t>
        </w:r>
      </w:ins>
      <w:r w:rsidRPr="009C679A">
        <w:rPr>
          <w:rFonts w:ascii="Bookman Old Style" w:hAnsi="Bookman Old Style"/>
          <w:szCs w:val="24"/>
          <w:rPrChange w:id="1612" w:author="Ashley Frank" w:date="2024-12-20T20:43:00Z">
            <w:rPr>
              <w:rFonts w:ascii="Bookman Old Style" w:hAnsi="Bookman Old Style"/>
              <w:sz w:val="32"/>
              <w:szCs w:val="32"/>
            </w:rPr>
          </w:rPrChange>
        </w:rPr>
        <w:t>best intentions</w:t>
      </w:r>
      <w:ins w:id="1613" w:author="Ashley Frank" w:date="2024-12-20T00:36:00Z">
        <w:r w:rsidR="0029003C" w:rsidRPr="009C679A">
          <w:rPr>
            <w:rFonts w:ascii="Bookman Old Style" w:hAnsi="Bookman Old Style"/>
            <w:szCs w:val="24"/>
            <w:rPrChange w:id="1614" w:author="Ashley Frank" w:date="2024-12-20T20:43:00Z">
              <w:rPr>
                <w:rFonts w:ascii="Bookman Old Style" w:hAnsi="Bookman Old Style"/>
                <w:sz w:val="32"/>
                <w:szCs w:val="32"/>
              </w:rPr>
            </w:rPrChange>
          </w:rPr>
          <w:t>”</w:t>
        </w:r>
      </w:ins>
      <w:r w:rsidRPr="009C679A">
        <w:rPr>
          <w:rFonts w:ascii="Bookman Old Style" w:hAnsi="Bookman Old Style"/>
          <w:szCs w:val="24"/>
          <w:rPrChange w:id="1615" w:author="Ashley Frank" w:date="2024-12-20T20:43:00Z">
            <w:rPr>
              <w:rFonts w:ascii="Bookman Old Style" w:hAnsi="Bookman Old Style"/>
              <w:sz w:val="32"/>
              <w:szCs w:val="32"/>
            </w:rPr>
          </w:rPrChange>
        </w:rPr>
        <w:t xml:space="preserve">. This is such a vast subject that it is difficult to make it concise. Let’s just say that </w:t>
      </w:r>
      <w:r w:rsidRPr="009C679A">
        <w:rPr>
          <w:rFonts w:ascii="Bookman Old Style" w:hAnsi="Bookman Old Style"/>
          <w:b/>
          <w:bCs/>
          <w:szCs w:val="24"/>
          <w:u w:val="single"/>
          <w:rPrChange w:id="1616" w:author="Ashley Frank" w:date="2024-12-20T20:43:00Z">
            <w:rPr>
              <w:rFonts w:ascii="Bookman Old Style" w:hAnsi="Bookman Old Style"/>
              <w:b/>
              <w:bCs/>
              <w:sz w:val="32"/>
              <w:szCs w:val="32"/>
              <w:u w:val="single"/>
            </w:rPr>
          </w:rPrChange>
        </w:rPr>
        <w:t>our greatest ability</w:t>
      </w:r>
      <w:r w:rsidR="009943B7" w:rsidRPr="009C679A">
        <w:rPr>
          <w:rFonts w:ascii="Bookman Old Style" w:hAnsi="Bookman Old Style"/>
          <w:b/>
          <w:bCs/>
          <w:szCs w:val="24"/>
          <w:u w:val="single"/>
          <w:rPrChange w:id="1617" w:author="Ashley Frank" w:date="2024-12-20T20:43:00Z">
            <w:rPr>
              <w:rFonts w:ascii="Bookman Old Style" w:hAnsi="Bookman Old Style"/>
              <w:b/>
              <w:bCs/>
              <w:sz w:val="32"/>
              <w:szCs w:val="32"/>
              <w:u w:val="single"/>
            </w:rPr>
          </w:rPrChange>
        </w:rPr>
        <w:t xml:space="preserve">, </w:t>
      </w:r>
      <w:r w:rsidR="00FD26F1" w:rsidRPr="009C679A">
        <w:rPr>
          <w:rFonts w:ascii="Bookman Old Style" w:hAnsi="Bookman Old Style"/>
          <w:b/>
          <w:bCs/>
          <w:szCs w:val="24"/>
          <w:u w:val="single"/>
          <w:rPrChange w:id="1618" w:author="Ashley Frank" w:date="2024-12-20T20:43:00Z">
            <w:rPr>
              <w:rFonts w:ascii="Bookman Old Style" w:hAnsi="Bookman Old Style"/>
              <w:b/>
              <w:bCs/>
              <w:sz w:val="32"/>
              <w:szCs w:val="32"/>
              <w:u w:val="single"/>
            </w:rPr>
          </w:rPrChange>
        </w:rPr>
        <w:t>w</w:t>
      </w:r>
      <w:r w:rsidR="002C4A2E" w:rsidRPr="009C679A">
        <w:rPr>
          <w:rFonts w:ascii="Bookman Old Style" w:hAnsi="Bookman Old Style"/>
          <w:b/>
          <w:bCs/>
          <w:szCs w:val="24"/>
          <w:u w:val="single"/>
          <w:rPrChange w:id="1619" w:author="Ashley Frank" w:date="2024-12-20T20:43:00Z">
            <w:rPr>
              <w:rFonts w:ascii="Bookman Old Style" w:hAnsi="Bookman Old Style"/>
              <w:b/>
              <w:bCs/>
              <w:sz w:val="32"/>
              <w:szCs w:val="32"/>
              <w:u w:val="single"/>
            </w:rPr>
          </w:rPrChange>
        </w:rPr>
        <w:t>e</w:t>
      </w:r>
      <w:r w:rsidR="009943B7" w:rsidRPr="009C679A">
        <w:rPr>
          <w:rFonts w:ascii="Bookman Old Style" w:hAnsi="Bookman Old Style"/>
          <w:b/>
          <w:bCs/>
          <w:szCs w:val="24"/>
          <w:u w:val="single"/>
          <w:rPrChange w:id="1620" w:author="Ashley Frank" w:date="2024-12-20T20:43:00Z">
            <w:rPr>
              <w:rFonts w:ascii="Bookman Old Style" w:hAnsi="Bookman Old Style"/>
              <w:b/>
              <w:bCs/>
              <w:sz w:val="32"/>
              <w:szCs w:val="32"/>
              <w:u w:val="single"/>
            </w:rPr>
          </w:rPrChange>
        </w:rPr>
        <w:t xml:space="preserve">apon, </w:t>
      </w:r>
      <w:r w:rsidR="00FD26F1" w:rsidRPr="009C679A">
        <w:rPr>
          <w:rFonts w:ascii="Bookman Old Style" w:hAnsi="Bookman Old Style"/>
          <w:b/>
          <w:bCs/>
          <w:szCs w:val="24"/>
          <w:u w:val="single"/>
          <w:rPrChange w:id="1621" w:author="Ashley Frank" w:date="2024-12-20T20:43:00Z">
            <w:rPr>
              <w:rFonts w:ascii="Bookman Old Style" w:hAnsi="Bookman Old Style"/>
              <w:b/>
              <w:bCs/>
              <w:sz w:val="32"/>
              <w:szCs w:val="32"/>
              <w:u w:val="single"/>
            </w:rPr>
          </w:rPrChange>
        </w:rPr>
        <w:t xml:space="preserve">or </w:t>
      </w:r>
      <w:r w:rsidR="009943B7" w:rsidRPr="009C679A">
        <w:rPr>
          <w:rFonts w:ascii="Bookman Old Style" w:hAnsi="Bookman Old Style"/>
          <w:b/>
          <w:bCs/>
          <w:szCs w:val="24"/>
          <w:u w:val="single"/>
          <w:rPrChange w:id="1622" w:author="Ashley Frank" w:date="2024-12-20T20:43:00Z">
            <w:rPr>
              <w:rFonts w:ascii="Bookman Old Style" w:hAnsi="Bookman Old Style"/>
              <w:b/>
              <w:bCs/>
              <w:sz w:val="32"/>
              <w:szCs w:val="32"/>
              <w:u w:val="single"/>
            </w:rPr>
          </w:rPrChange>
        </w:rPr>
        <w:t>tool</w:t>
      </w:r>
      <w:r w:rsidRPr="009C679A">
        <w:rPr>
          <w:rFonts w:ascii="Bookman Old Style" w:hAnsi="Bookman Old Style"/>
          <w:b/>
          <w:bCs/>
          <w:szCs w:val="24"/>
          <w:u w:val="single"/>
          <w:rPrChange w:id="1623" w:author="Ashley Frank" w:date="2024-12-20T20:43:00Z">
            <w:rPr>
              <w:rFonts w:ascii="Bookman Old Style" w:hAnsi="Bookman Old Style"/>
              <w:b/>
              <w:bCs/>
              <w:sz w:val="32"/>
              <w:szCs w:val="32"/>
              <w:u w:val="single"/>
            </w:rPr>
          </w:rPrChange>
        </w:rPr>
        <w:t xml:space="preserve"> is the ability to choose</w:t>
      </w:r>
      <w:r w:rsidRPr="009C679A">
        <w:rPr>
          <w:rFonts w:ascii="Bookman Old Style" w:hAnsi="Bookman Old Style"/>
          <w:szCs w:val="24"/>
          <w:rPrChange w:id="1624" w:author="Ashley Frank" w:date="2024-12-20T20:43:00Z">
            <w:rPr>
              <w:rFonts w:ascii="Bookman Old Style" w:hAnsi="Bookman Old Style"/>
              <w:sz w:val="32"/>
              <w:szCs w:val="32"/>
            </w:rPr>
          </w:rPrChange>
        </w:rPr>
        <w:t xml:space="preserve">. </w:t>
      </w:r>
    </w:p>
    <w:p w14:paraId="0C547F47" w14:textId="1385B46D" w:rsidR="008F2075" w:rsidRPr="009C679A" w:rsidRDefault="002C4A2E" w:rsidP="00581936">
      <w:pPr>
        <w:pStyle w:val="BodyText"/>
        <w:rPr>
          <w:rFonts w:ascii="Bookman Old Style" w:hAnsi="Bookman Old Style"/>
          <w:szCs w:val="24"/>
          <w:highlight w:val="yellow"/>
          <w:rPrChange w:id="1625" w:author="Ashley Frank" w:date="2024-12-20T20:43:00Z">
            <w:rPr>
              <w:rFonts w:ascii="Bookman Old Style" w:hAnsi="Bookman Old Style"/>
              <w:sz w:val="32"/>
              <w:szCs w:val="32"/>
            </w:rPr>
          </w:rPrChange>
        </w:rPr>
      </w:pPr>
      <w:r w:rsidRPr="009C679A">
        <w:rPr>
          <w:rFonts w:ascii="Bookman Old Style" w:hAnsi="Bookman Old Style"/>
          <w:szCs w:val="24"/>
          <w:rPrChange w:id="1626" w:author="Ashley Frank" w:date="2024-12-20T20:43:00Z">
            <w:rPr>
              <w:rFonts w:ascii="Bookman Old Style" w:hAnsi="Bookman Old Style"/>
              <w:sz w:val="32"/>
              <w:szCs w:val="32"/>
            </w:rPr>
          </w:rPrChange>
        </w:rPr>
        <w:lastRenderedPageBreak/>
        <w:t>We</w:t>
      </w:r>
      <w:r w:rsidR="00581936" w:rsidRPr="009C679A">
        <w:rPr>
          <w:rFonts w:ascii="Bookman Old Style" w:hAnsi="Bookman Old Style"/>
          <w:szCs w:val="24"/>
          <w:rPrChange w:id="1627" w:author="Ashley Frank" w:date="2024-12-20T20:43:00Z">
            <w:rPr>
              <w:rFonts w:ascii="Bookman Old Style" w:hAnsi="Bookman Old Style"/>
              <w:sz w:val="32"/>
              <w:szCs w:val="32"/>
            </w:rPr>
          </w:rPrChange>
        </w:rPr>
        <w:t xml:space="preserve"> all have choices</w:t>
      </w:r>
      <w:ins w:id="1628" w:author="Ashley Frank" w:date="2024-12-20T20:29:00Z">
        <w:r w:rsidR="005E43F7" w:rsidRPr="009C679A">
          <w:rPr>
            <w:rFonts w:ascii="Bookman Old Style" w:hAnsi="Bookman Old Style"/>
            <w:szCs w:val="24"/>
            <w:rPrChange w:id="1629" w:author="Ashley Frank" w:date="2024-12-20T20:43:00Z">
              <w:rPr>
                <w:rFonts w:ascii="Bookman Old Style" w:hAnsi="Bookman Old Style"/>
                <w:sz w:val="32"/>
                <w:szCs w:val="32"/>
              </w:rPr>
            </w:rPrChange>
          </w:rPr>
          <w:t>,</w:t>
        </w:r>
      </w:ins>
      <w:r w:rsidR="00581936" w:rsidRPr="009C679A">
        <w:rPr>
          <w:rFonts w:ascii="Bookman Old Style" w:hAnsi="Bookman Old Style"/>
          <w:szCs w:val="24"/>
          <w:rPrChange w:id="1630" w:author="Ashley Frank" w:date="2024-12-20T20:43:00Z">
            <w:rPr>
              <w:rFonts w:ascii="Bookman Old Style" w:hAnsi="Bookman Old Style"/>
              <w:sz w:val="32"/>
              <w:szCs w:val="32"/>
            </w:rPr>
          </w:rPrChange>
        </w:rPr>
        <w:t xml:space="preserve"> and the </w:t>
      </w:r>
      <w:ins w:id="1631" w:author="Ashley Frank" w:date="2024-12-20T00:37:00Z">
        <w:r w:rsidR="0029003C" w:rsidRPr="009C679A">
          <w:rPr>
            <w:rFonts w:ascii="Bookman Old Style" w:hAnsi="Bookman Old Style"/>
            <w:szCs w:val="24"/>
            <w:rPrChange w:id="1632" w:author="Ashley Frank" w:date="2024-12-20T20:43:00Z">
              <w:rPr>
                <w:rFonts w:ascii="Bookman Old Style" w:hAnsi="Bookman Old Style"/>
                <w:sz w:val="32"/>
                <w:szCs w:val="32"/>
              </w:rPr>
            </w:rPrChange>
          </w:rPr>
          <w:t>choices we make determine the life we live</w:t>
        </w:r>
      </w:ins>
      <w:del w:id="1633" w:author="Ashley Frank" w:date="2024-12-20T00:37:00Z">
        <w:r w:rsidR="00581936" w:rsidRPr="009C679A" w:rsidDel="0029003C">
          <w:rPr>
            <w:rFonts w:ascii="Bookman Old Style" w:hAnsi="Bookman Old Style"/>
            <w:szCs w:val="24"/>
            <w:rPrChange w:id="1634" w:author="Ashley Frank" w:date="2024-12-20T20:43:00Z">
              <w:rPr>
                <w:rFonts w:ascii="Bookman Old Style" w:hAnsi="Bookman Old Style"/>
                <w:sz w:val="32"/>
                <w:szCs w:val="32"/>
              </w:rPr>
            </w:rPrChange>
          </w:rPr>
          <w:delText xml:space="preserve">way </w:delText>
        </w:r>
        <w:r w:rsidR="00FD26F1" w:rsidRPr="009C679A" w:rsidDel="0029003C">
          <w:rPr>
            <w:rFonts w:ascii="Bookman Old Style" w:hAnsi="Bookman Old Style"/>
            <w:szCs w:val="24"/>
            <w:rPrChange w:id="1635" w:author="Ashley Frank" w:date="2024-12-20T20:43:00Z">
              <w:rPr>
                <w:rFonts w:ascii="Bookman Old Style" w:hAnsi="Bookman Old Style"/>
                <w:sz w:val="32"/>
                <w:szCs w:val="32"/>
              </w:rPr>
            </w:rPrChange>
          </w:rPr>
          <w:delText>w</w:delText>
        </w:r>
        <w:r w:rsidRPr="009C679A" w:rsidDel="0029003C">
          <w:rPr>
            <w:rFonts w:ascii="Bookman Old Style" w:hAnsi="Bookman Old Style"/>
            <w:szCs w:val="24"/>
            <w:rPrChange w:id="1636" w:author="Ashley Frank" w:date="2024-12-20T20:43:00Z">
              <w:rPr>
                <w:rFonts w:ascii="Bookman Old Style" w:hAnsi="Bookman Old Style"/>
                <w:sz w:val="32"/>
                <w:szCs w:val="32"/>
              </w:rPr>
            </w:rPrChange>
          </w:rPr>
          <w:delText>e</w:delText>
        </w:r>
        <w:r w:rsidR="00581936" w:rsidRPr="009C679A" w:rsidDel="0029003C">
          <w:rPr>
            <w:rFonts w:ascii="Bookman Old Style" w:hAnsi="Bookman Old Style"/>
            <w:szCs w:val="24"/>
            <w:rPrChange w:id="1637" w:author="Ashley Frank" w:date="2024-12-20T20:43:00Z">
              <w:rPr>
                <w:rFonts w:ascii="Bookman Old Style" w:hAnsi="Bookman Old Style"/>
                <w:sz w:val="32"/>
                <w:szCs w:val="32"/>
              </w:rPr>
            </w:rPrChange>
          </w:rPr>
          <w:delText xml:space="preserve"> live life is based on what </w:delText>
        </w:r>
        <w:r w:rsidR="00FD26F1" w:rsidRPr="009C679A" w:rsidDel="0029003C">
          <w:rPr>
            <w:rFonts w:ascii="Bookman Old Style" w:hAnsi="Bookman Old Style"/>
            <w:szCs w:val="24"/>
            <w:rPrChange w:id="1638" w:author="Ashley Frank" w:date="2024-12-20T20:43:00Z">
              <w:rPr>
                <w:rFonts w:ascii="Bookman Old Style" w:hAnsi="Bookman Old Style"/>
                <w:sz w:val="32"/>
                <w:szCs w:val="32"/>
              </w:rPr>
            </w:rPrChange>
          </w:rPr>
          <w:delText>we</w:delText>
        </w:r>
        <w:r w:rsidR="00581936" w:rsidRPr="009C679A" w:rsidDel="0029003C">
          <w:rPr>
            <w:rFonts w:ascii="Bookman Old Style" w:hAnsi="Bookman Old Style"/>
            <w:szCs w:val="24"/>
            <w:rPrChange w:id="1639" w:author="Ashley Frank" w:date="2024-12-20T20:43:00Z">
              <w:rPr>
                <w:rFonts w:ascii="Bookman Old Style" w:hAnsi="Bookman Old Style"/>
                <w:sz w:val="32"/>
                <w:szCs w:val="32"/>
              </w:rPr>
            </w:rPrChange>
          </w:rPr>
          <w:delText xml:space="preserve"> choose</w:delText>
        </w:r>
      </w:del>
      <w:r w:rsidR="00581936" w:rsidRPr="009C679A">
        <w:rPr>
          <w:rFonts w:ascii="Bookman Old Style" w:hAnsi="Bookman Old Style"/>
          <w:szCs w:val="24"/>
          <w:rPrChange w:id="1640" w:author="Ashley Frank" w:date="2024-12-20T20:43:00Z">
            <w:rPr>
              <w:rFonts w:ascii="Bookman Old Style" w:hAnsi="Bookman Old Style"/>
              <w:sz w:val="32"/>
              <w:szCs w:val="32"/>
            </w:rPr>
          </w:rPrChange>
        </w:rPr>
        <w:t xml:space="preserve">. If </w:t>
      </w:r>
      <w:r w:rsidR="00F823D5" w:rsidRPr="009C679A">
        <w:rPr>
          <w:rFonts w:ascii="Bookman Old Style" w:hAnsi="Bookman Old Style"/>
          <w:szCs w:val="24"/>
          <w:rPrChange w:id="1641" w:author="Ashley Frank" w:date="2024-12-20T20:43:00Z">
            <w:rPr>
              <w:rFonts w:ascii="Bookman Old Style" w:hAnsi="Bookman Old Style"/>
              <w:sz w:val="32"/>
              <w:szCs w:val="32"/>
            </w:rPr>
          </w:rPrChange>
        </w:rPr>
        <w:t>w</w:t>
      </w:r>
      <w:r w:rsidRPr="009C679A">
        <w:rPr>
          <w:rFonts w:ascii="Bookman Old Style" w:hAnsi="Bookman Old Style"/>
          <w:szCs w:val="24"/>
          <w:rPrChange w:id="1642" w:author="Ashley Frank" w:date="2024-12-20T20:43:00Z">
            <w:rPr>
              <w:rFonts w:ascii="Bookman Old Style" w:hAnsi="Bookman Old Style"/>
              <w:sz w:val="32"/>
              <w:szCs w:val="32"/>
            </w:rPr>
          </w:rPrChange>
        </w:rPr>
        <w:t>e</w:t>
      </w:r>
      <w:r w:rsidR="00581936" w:rsidRPr="009C679A">
        <w:rPr>
          <w:rFonts w:ascii="Bookman Old Style" w:hAnsi="Bookman Old Style"/>
          <w:szCs w:val="24"/>
          <w:rPrChange w:id="1643" w:author="Ashley Frank" w:date="2024-12-20T20:43:00Z">
            <w:rPr>
              <w:rFonts w:ascii="Bookman Old Style" w:hAnsi="Bookman Old Style"/>
              <w:sz w:val="32"/>
              <w:szCs w:val="32"/>
            </w:rPr>
          </w:rPrChange>
        </w:rPr>
        <w:t xml:space="preserve"> choose to rob a bank, </w:t>
      </w:r>
      <w:r w:rsidR="00FD26F1" w:rsidRPr="009C679A">
        <w:rPr>
          <w:rFonts w:ascii="Bookman Old Style" w:hAnsi="Bookman Old Style"/>
          <w:szCs w:val="24"/>
          <w:rPrChange w:id="1644" w:author="Ashley Frank" w:date="2024-12-20T20:43:00Z">
            <w:rPr>
              <w:rFonts w:ascii="Bookman Old Style" w:hAnsi="Bookman Old Style"/>
              <w:sz w:val="32"/>
              <w:szCs w:val="32"/>
            </w:rPr>
          </w:rPrChange>
        </w:rPr>
        <w:t>w</w:t>
      </w:r>
      <w:r w:rsidRPr="009C679A">
        <w:rPr>
          <w:rFonts w:ascii="Bookman Old Style" w:hAnsi="Bookman Old Style"/>
          <w:szCs w:val="24"/>
          <w:rPrChange w:id="1645" w:author="Ashley Frank" w:date="2024-12-20T20:43:00Z">
            <w:rPr>
              <w:rFonts w:ascii="Bookman Old Style" w:hAnsi="Bookman Old Style"/>
              <w:sz w:val="32"/>
              <w:szCs w:val="32"/>
            </w:rPr>
          </w:rPrChange>
        </w:rPr>
        <w:t>e</w:t>
      </w:r>
      <w:r w:rsidR="00581936" w:rsidRPr="009C679A">
        <w:rPr>
          <w:rFonts w:ascii="Bookman Old Style" w:hAnsi="Bookman Old Style"/>
          <w:szCs w:val="24"/>
          <w:rPrChange w:id="1646" w:author="Ashley Frank" w:date="2024-12-20T20:43:00Z">
            <w:rPr>
              <w:rFonts w:ascii="Bookman Old Style" w:hAnsi="Bookman Old Style"/>
              <w:sz w:val="32"/>
              <w:szCs w:val="32"/>
            </w:rPr>
          </w:rPrChange>
        </w:rPr>
        <w:t xml:space="preserve"> </w:t>
      </w:r>
      <w:ins w:id="1647" w:author="Ashley Frank" w:date="2024-12-20T00:37:00Z">
        <w:r w:rsidR="0029003C" w:rsidRPr="009C679A">
          <w:rPr>
            <w:rFonts w:ascii="Bookman Old Style" w:hAnsi="Bookman Old Style"/>
            <w:szCs w:val="24"/>
            <w:rPrChange w:id="1648" w:author="Ashley Frank" w:date="2024-12-20T20:43:00Z">
              <w:rPr>
                <w:rFonts w:ascii="Bookman Old Style" w:hAnsi="Bookman Old Style"/>
                <w:sz w:val="32"/>
                <w:szCs w:val="32"/>
              </w:rPr>
            </w:rPrChange>
          </w:rPr>
          <w:t xml:space="preserve">have chosen </w:t>
        </w:r>
      </w:ins>
      <w:del w:id="1649" w:author="Ashley Frank" w:date="2024-12-20T00:37:00Z">
        <w:r w:rsidR="00581936" w:rsidRPr="009C679A" w:rsidDel="0029003C">
          <w:rPr>
            <w:rFonts w:ascii="Bookman Old Style" w:hAnsi="Bookman Old Style"/>
            <w:szCs w:val="24"/>
            <w:rPrChange w:id="1650" w:author="Ashley Frank" w:date="2024-12-20T20:43:00Z">
              <w:rPr>
                <w:rFonts w:ascii="Bookman Old Style" w:hAnsi="Bookman Old Style"/>
                <w:sz w:val="32"/>
                <w:szCs w:val="32"/>
              </w:rPr>
            </w:rPrChange>
          </w:rPr>
          <w:delText xml:space="preserve">choose </w:delText>
        </w:r>
      </w:del>
      <w:r w:rsidR="00581936" w:rsidRPr="009C679A">
        <w:rPr>
          <w:rFonts w:ascii="Bookman Old Style" w:hAnsi="Bookman Old Style"/>
          <w:szCs w:val="24"/>
          <w:rPrChange w:id="1651" w:author="Ashley Frank" w:date="2024-12-20T20:43:00Z">
            <w:rPr>
              <w:rFonts w:ascii="Bookman Old Style" w:hAnsi="Bookman Old Style"/>
              <w:sz w:val="32"/>
              <w:szCs w:val="32"/>
            </w:rPr>
          </w:rPrChange>
        </w:rPr>
        <w:t>the consequences</w:t>
      </w:r>
      <w:ins w:id="1652" w:author="Ashley Frank" w:date="2024-12-20T00:37:00Z">
        <w:r w:rsidR="0029003C" w:rsidRPr="009C679A">
          <w:rPr>
            <w:rFonts w:ascii="Bookman Old Style" w:hAnsi="Bookman Old Style"/>
            <w:szCs w:val="24"/>
            <w:rPrChange w:id="1653" w:author="Ashley Frank" w:date="2024-12-20T20:43:00Z">
              <w:rPr>
                <w:rFonts w:ascii="Bookman Old Style" w:hAnsi="Bookman Old Style"/>
                <w:sz w:val="32"/>
                <w:szCs w:val="32"/>
              </w:rPr>
            </w:rPrChange>
          </w:rPr>
          <w:t xml:space="preserve"> that follow</w:t>
        </w:r>
      </w:ins>
      <w:r w:rsidR="00581936" w:rsidRPr="009C679A">
        <w:rPr>
          <w:rFonts w:ascii="Bookman Old Style" w:hAnsi="Bookman Old Style"/>
          <w:szCs w:val="24"/>
          <w:rPrChange w:id="1654" w:author="Ashley Frank" w:date="2024-12-20T20:43:00Z">
            <w:rPr>
              <w:rFonts w:ascii="Bookman Old Style" w:hAnsi="Bookman Old Style"/>
              <w:sz w:val="32"/>
              <w:szCs w:val="32"/>
            </w:rPr>
          </w:rPrChange>
        </w:rPr>
        <w:t xml:space="preserve">. If </w:t>
      </w:r>
      <w:r w:rsidR="00F823D5" w:rsidRPr="009C679A">
        <w:rPr>
          <w:rFonts w:ascii="Bookman Old Style" w:hAnsi="Bookman Old Style"/>
          <w:szCs w:val="24"/>
          <w:rPrChange w:id="1655" w:author="Ashley Frank" w:date="2024-12-20T20:43:00Z">
            <w:rPr>
              <w:rFonts w:ascii="Bookman Old Style" w:hAnsi="Bookman Old Style"/>
              <w:sz w:val="32"/>
              <w:szCs w:val="32"/>
            </w:rPr>
          </w:rPrChange>
        </w:rPr>
        <w:t>w</w:t>
      </w:r>
      <w:r w:rsidRPr="009C679A">
        <w:rPr>
          <w:rFonts w:ascii="Bookman Old Style" w:hAnsi="Bookman Old Style"/>
          <w:szCs w:val="24"/>
          <w:rPrChange w:id="1656" w:author="Ashley Frank" w:date="2024-12-20T20:43:00Z">
            <w:rPr>
              <w:rFonts w:ascii="Bookman Old Style" w:hAnsi="Bookman Old Style"/>
              <w:sz w:val="32"/>
              <w:szCs w:val="32"/>
            </w:rPr>
          </w:rPrChange>
        </w:rPr>
        <w:t>e</w:t>
      </w:r>
      <w:r w:rsidR="00581936" w:rsidRPr="009C679A">
        <w:rPr>
          <w:rFonts w:ascii="Bookman Old Style" w:hAnsi="Bookman Old Style"/>
          <w:szCs w:val="24"/>
          <w:rPrChange w:id="1657" w:author="Ashley Frank" w:date="2024-12-20T20:43:00Z">
            <w:rPr>
              <w:rFonts w:ascii="Bookman Old Style" w:hAnsi="Bookman Old Style"/>
              <w:sz w:val="32"/>
              <w:szCs w:val="32"/>
            </w:rPr>
          </w:rPrChange>
        </w:rPr>
        <w:t xml:space="preserve"> choose to be a free</w:t>
      </w:r>
      <w:r w:rsidR="00FD26F1" w:rsidRPr="009C679A">
        <w:rPr>
          <w:rFonts w:ascii="Bookman Old Style" w:hAnsi="Bookman Old Style"/>
          <w:szCs w:val="24"/>
          <w:rPrChange w:id="1658" w:author="Ashley Frank" w:date="2024-12-20T20:43:00Z">
            <w:rPr>
              <w:rFonts w:ascii="Bookman Old Style" w:hAnsi="Bookman Old Style"/>
              <w:sz w:val="32"/>
              <w:szCs w:val="32"/>
            </w:rPr>
          </w:rPrChange>
        </w:rPr>
        <w:t>,</w:t>
      </w:r>
      <w:r w:rsidR="00581936" w:rsidRPr="009C679A">
        <w:rPr>
          <w:rFonts w:ascii="Bookman Old Style" w:hAnsi="Bookman Old Style"/>
          <w:szCs w:val="24"/>
          <w:rPrChange w:id="1659" w:author="Ashley Frank" w:date="2024-12-20T20:43:00Z">
            <w:rPr>
              <w:rFonts w:ascii="Bookman Old Style" w:hAnsi="Bookman Old Style"/>
              <w:sz w:val="32"/>
              <w:szCs w:val="32"/>
            </w:rPr>
          </w:rPrChange>
        </w:rPr>
        <w:t xml:space="preserve"> willing </w:t>
      </w:r>
      <w:ins w:id="1660" w:author="Ashley Frank" w:date="2024-12-20T20:31:00Z">
        <w:r w:rsidR="005E43F7" w:rsidRPr="009C679A">
          <w:rPr>
            <w:rFonts w:ascii="Bookman Old Style" w:hAnsi="Bookman Old Style"/>
            <w:szCs w:val="24"/>
            <w:rPrChange w:id="1661" w:author="Ashley Frank" w:date="2024-12-20T20:43:00Z">
              <w:rPr>
                <w:rFonts w:ascii="Bookman Old Style" w:hAnsi="Bookman Old Style"/>
                <w:sz w:val="32"/>
                <w:szCs w:val="32"/>
              </w:rPr>
            </w:rPrChange>
          </w:rPr>
          <w:t xml:space="preserve">participant in sexual activities, </w:t>
        </w:r>
      </w:ins>
      <w:del w:id="1662" w:author="Ashley Frank" w:date="2024-12-20T20:31:00Z">
        <w:r w:rsidR="00581936" w:rsidRPr="009C679A" w:rsidDel="005E43F7">
          <w:rPr>
            <w:rFonts w:ascii="Bookman Old Style" w:hAnsi="Bookman Old Style"/>
            <w:szCs w:val="24"/>
            <w:rPrChange w:id="1663" w:author="Ashley Frank" w:date="2024-12-20T20:43:00Z">
              <w:rPr>
                <w:rFonts w:ascii="Bookman Old Style" w:hAnsi="Bookman Old Style"/>
                <w:sz w:val="32"/>
                <w:szCs w:val="32"/>
              </w:rPr>
            </w:rPrChange>
          </w:rPr>
          <w:delText xml:space="preserve">sexual </w:delText>
        </w:r>
        <w:commentRangeStart w:id="1664"/>
        <w:commentRangeStart w:id="1665"/>
        <w:r w:rsidR="00581936" w:rsidRPr="009C679A" w:rsidDel="005E43F7">
          <w:rPr>
            <w:rFonts w:ascii="Bookman Old Style" w:hAnsi="Bookman Old Style"/>
            <w:szCs w:val="24"/>
            <w:rPrChange w:id="1666" w:author="Ashley Frank" w:date="2024-12-20T20:43:00Z">
              <w:rPr>
                <w:rFonts w:ascii="Bookman Old Style" w:hAnsi="Bookman Old Style"/>
                <w:sz w:val="32"/>
                <w:szCs w:val="32"/>
              </w:rPr>
            </w:rPrChange>
          </w:rPr>
          <w:delText>activist</w:delText>
        </w:r>
        <w:commentRangeEnd w:id="1664"/>
        <w:r w:rsidR="0029003C" w:rsidRPr="009C679A" w:rsidDel="005E43F7">
          <w:rPr>
            <w:rStyle w:val="CommentReference"/>
            <w:sz w:val="24"/>
            <w:szCs w:val="24"/>
            <w:rPrChange w:id="1667" w:author="Ashley Frank" w:date="2024-12-20T20:43:00Z">
              <w:rPr>
                <w:rStyle w:val="CommentReference"/>
              </w:rPr>
            </w:rPrChange>
          </w:rPr>
          <w:commentReference w:id="1664"/>
        </w:r>
      </w:del>
      <w:commentRangeEnd w:id="1665"/>
      <w:r w:rsidR="00631CC3">
        <w:rPr>
          <w:rStyle w:val="CommentReference"/>
        </w:rPr>
        <w:commentReference w:id="1665"/>
      </w:r>
      <w:del w:id="1668" w:author="Ashley Frank" w:date="2024-12-20T20:31:00Z">
        <w:r w:rsidR="00581936" w:rsidRPr="009C679A" w:rsidDel="005E43F7">
          <w:rPr>
            <w:rFonts w:ascii="Bookman Old Style" w:hAnsi="Bookman Old Style"/>
            <w:szCs w:val="24"/>
            <w:rPrChange w:id="1669" w:author="Ashley Frank" w:date="2024-12-20T20:43:00Z">
              <w:rPr>
                <w:rFonts w:ascii="Bookman Old Style" w:hAnsi="Bookman Old Style"/>
                <w:sz w:val="32"/>
                <w:szCs w:val="32"/>
              </w:rPr>
            </w:rPrChange>
          </w:rPr>
          <w:delText xml:space="preserve">, </w:delText>
        </w:r>
      </w:del>
      <w:r w:rsidR="00F823D5" w:rsidRPr="009C679A">
        <w:rPr>
          <w:rFonts w:ascii="Bookman Old Style" w:hAnsi="Bookman Old Style"/>
          <w:szCs w:val="24"/>
          <w:rPrChange w:id="1670" w:author="Ashley Frank" w:date="2024-12-20T20:43:00Z">
            <w:rPr>
              <w:rFonts w:ascii="Bookman Old Style" w:hAnsi="Bookman Old Style"/>
              <w:sz w:val="32"/>
              <w:szCs w:val="32"/>
            </w:rPr>
          </w:rPrChange>
        </w:rPr>
        <w:t>w</w:t>
      </w:r>
      <w:r w:rsidRPr="009C679A">
        <w:rPr>
          <w:rFonts w:ascii="Bookman Old Style" w:hAnsi="Bookman Old Style"/>
          <w:szCs w:val="24"/>
          <w:rPrChange w:id="1671" w:author="Ashley Frank" w:date="2024-12-20T20:43:00Z">
            <w:rPr>
              <w:rFonts w:ascii="Bookman Old Style" w:hAnsi="Bookman Old Style"/>
              <w:sz w:val="32"/>
              <w:szCs w:val="32"/>
            </w:rPr>
          </w:rPrChange>
        </w:rPr>
        <w:t>e</w:t>
      </w:r>
      <w:r w:rsidR="00581936" w:rsidRPr="009C679A">
        <w:rPr>
          <w:rFonts w:ascii="Bookman Old Style" w:hAnsi="Bookman Old Style"/>
          <w:szCs w:val="24"/>
          <w:rPrChange w:id="1672" w:author="Ashley Frank" w:date="2024-12-20T20:43:00Z">
            <w:rPr>
              <w:rFonts w:ascii="Bookman Old Style" w:hAnsi="Bookman Old Style"/>
              <w:sz w:val="32"/>
              <w:szCs w:val="32"/>
            </w:rPr>
          </w:rPrChange>
        </w:rPr>
        <w:t xml:space="preserve"> choose the consequences. </w:t>
      </w:r>
      <w:r w:rsidRPr="009C679A">
        <w:rPr>
          <w:rFonts w:ascii="Bookman Old Style" w:hAnsi="Bookman Old Style"/>
          <w:szCs w:val="24"/>
          <w:rPrChange w:id="1673" w:author="Ashley Frank" w:date="2024-12-20T20:43:00Z">
            <w:rPr>
              <w:rFonts w:ascii="Bookman Old Style" w:hAnsi="Bookman Old Style"/>
              <w:sz w:val="32"/>
              <w:szCs w:val="32"/>
            </w:rPr>
          </w:rPrChange>
        </w:rPr>
        <w:t>We</w:t>
      </w:r>
      <w:r w:rsidR="00581936" w:rsidRPr="009C679A">
        <w:rPr>
          <w:rFonts w:ascii="Bookman Old Style" w:hAnsi="Bookman Old Style"/>
          <w:szCs w:val="24"/>
          <w:rPrChange w:id="1674" w:author="Ashley Frank" w:date="2024-12-20T20:43:00Z">
            <w:rPr>
              <w:rFonts w:ascii="Bookman Old Style" w:hAnsi="Bookman Old Style"/>
              <w:sz w:val="32"/>
              <w:szCs w:val="32"/>
            </w:rPr>
          </w:rPrChange>
        </w:rPr>
        <w:t xml:space="preserve"> don’t often think ahead of what the consequences of our choices are. Many folks believe that freedom is the ability to do whatever </w:t>
      </w:r>
      <w:r w:rsidR="00FD26F1" w:rsidRPr="009C679A">
        <w:rPr>
          <w:rFonts w:ascii="Bookman Old Style" w:hAnsi="Bookman Old Style"/>
          <w:szCs w:val="24"/>
          <w:rPrChange w:id="1675" w:author="Ashley Frank" w:date="2024-12-20T20:43:00Z">
            <w:rPr>
              <w:rFonts w:ascii="Bookman Old Style" w:hAnsi="Bookman Old Style"/>
              <w:sz w:val="32"/>
              <w:szCs w:val="32"/>
            </w:rPr>
          </w:rPrChange>
        </w:rPr>
        <w:t>w</w:t>
      </w:r>
      <w:r w:rsidRPr="009C679A">
        <w:rPr>
          <w:rFonts w:ascii="Bookman Old Style" w:hAnsi="Bookman Old Style"/>
          <w:szCs w:val="24"/>
          <w:rPrChange w:id="1676" w:author="Ashley Frank" w:date="2024-12-20T20:43:00Z">
            <w:rPr>
              <w:rFonts w:ascii="Bookman Old Style" w:hAnsi="Bookman Old Style"/>
              <w:sz w:val="32"/>
              <w:szCs w:val="32"/>
            </w:rPr>
          </w:rPrChange>
        </w:rPr>
        <w:t>e</w:t>
      </w:r>
      <w:r w:rsidR="00581936" w:rsidRPr="009C679A">
        <w:rPr>
          <w:rFonts w:ascii="Bookman Old Style" w:hAnsi="Bookman Old Style"/>
          <w:szCs w:val="24"/>
          <w:rPrChange w:id="1677" w:author="Ashley Frank" w:date="2024-12-20T20:43:00Z">
            <w:rPr>
              <w:rFonts w:ascii="Bookman Old Style" w:hAnsi="Bookman Old Style"/>
              <w:sz w:val="32"/>
              <w:szCs w:val="32"/>
            </w:rPr>
          </w:rPrChange>
        </w:rPr>
        <w:t xml:space="preserve"> want to do because </w:t>
      </w:r>
      <w:r w:rsidR="00FD26F1" w:rsidRPr="009C679A">
        <w:rPr>
          <w:rFonts w:ascii="Bookman Old Style" w:hAnsi="Bookman Old Style"/>
          <w:szCs w:val="24"/>
          <w:rPrChange w:id="1678" w:author="Ashley Frank" w:date="2024-12-20T20:43:00Z">
            <w:rPr>
              <w:rFonts w:ascii="Bookman Old Style" w:hAnsi="Bookman Old Style"/>
              <w:sz w:val="32"/>
              <w:szCs w:val="32"/>
            </w:rPr>
          </w:rPrChange>
        </w:rPr>
        <w:t>w</w:t>
      </w:r>
      <w:r w:rsidRPr="009C679A">
        <w:rPr>
          <w:rFonts w:ascii="Bookman Old Style" w:hAnsi="Bookman Old Style"/>
          <w:szCs w:val="24"/>
          <w:rPrChange w:id="1679" w:author="Ashley Frank" w:date="2024-12-20T20:43:00Z">
            <w:rPr>
              <w:rFonts w:ascii="Bookman Old Style" w:hAnsi="Bookman Old Style"/>
              <w:sz w:val="32"/>
              <w:szCs w:val="32"/>
            </w:rPr>
          </w:rPrChange>
        </w:rPr>
        <w:t>e</w:t>
      </w:r>
      <w:r w:rsidR="00581936" w:rsidRPr="009C679A">
        <w:rPr>
          <w:rFonts w:ascii="Bookman Old Style" w:hAnsi="Bookman Old Style"/>
          <w:szCs w:val="24"/>
          <w:rPrChange w:id="1680" w:author="Ashley Frank" w:date="2024-12-20T20:43:00Z">
            <w:rPr>
              <w:rFonts w:ascii="Bookman Old Style" w:hAnsi="Bookman Old Style"/>
              <w:sz w:val="32"/>
              <w:szCs w:val="32"/>
            </w:rPr>
          </w:rPrChange>
        </w:rPr>
        <w:t xml:space="preserve"> have the </w:t>
      </w:r>
      <w:r w:rsidR="00581936" w:rsidRPr="009C679A">
        <w:rPr>
          <w:rFonts w:ascii="Bookman Old Style" w:hAnsi="Bookman Old Style"/>
          <w:b/>
          <w:bCs/>
          <w:szCs w:val="24"/>
          <w:u w:val="single"/>
          <w:rPrChange w:id="1681" w:author="Ashley Frank" w:date="2024-12-20T20:43:00Z">
            <w:rPr>
              <w:rFonts w:ascii="Bookman Old Style" w:hAnsi="Bookman Old Style"/>
              <w:b/>
              <w:bCs/>
              <w:sz w:val="32"/>
              <w:szCs w:val="32"/>
              <w:u w:val="single"/>
            </w:rPr>
          </w:rPrChange>
        </w:rPr>
        <w:t>right</w:t>
      </w:r>
      <w:r w:rsidR="00581936" w:rsidRPr="009C679A">
        <w:rPr>
          <w:rFonts w:ascii="Bookman Old Style" w:hAnsi="Bookman Old Style"/>
          <w:szCs w:val="24"/>
          <w:rPrChange w:id="1682" w:author="Ashley Frank" w:date="2024-12-20T20:43:00Z">
            <w:rPr>
              <w:rFonts w:ascii="Bookman Old Style" w:hAnsi="Bookman Old Style"/>
              <w:sz w:val="32"/>
              <w:szCs w:val="32"/>
            </w:rPr>
          </w:rPrChange>
        </w:rPr>
        <w:t xml:space="preserve"> to do </w:t>
      </w:r>
      <w:r w:rsidR="00FD26F1" w:rsidRPr="009C679A">
        <w:rPr>
          <w:rFonts w:ascii="Bookman Old Style" w:hAnsi="Bookman Old Style"/>
          <w:szCs w:val="24"/>
          <w:rPrChange w:id="1683" w:author="Ashley Frank" w:date="2024-12-20T20:43:00Z">
            <w:rPr>
              <w:rFonts w:ascii="Bookman Old Style" w:hAnsi="Bookman Old Style"/>
              <w:sz w:val="32"/>
              <w:szCs w:val="32"/>
            </w:rPr>
          </w:rPrChange>
        </w:rPr>
        <w:t>it</w:t>
      </w:r>
      <w:r w:rsidR="00581936" w:rsidRPr="009C679A">
        <w:rPr>
          <w:rFonts w:ascii="Bookman Old Style" w:hAnsi="Bookman Old Style"/>
          <w:szCs w:val="24"/>
          <w:rPrChange w:id="1684" w:author="Ashley Frank" w:date="2024-12-20T20:43:00Z">
            <w:rPr>
              <w:rFonts w:ascii="Bookman Old Style" w:hAnsi="Bookman Old Style"/>
              <w:sz w:val="32"/>
              <w:szCs w:val="32"/>
            </w:rPr>
          </w:rPrChange>
        </w:rPr>
        <w:t>. I d</w:t>
      </w:r>
      <w:ins w:id="1685" w:author="Ashley Frank" w:date="2024-12-20T20:39:00Z">
        <w:r w:rsidR="009C679A" w:rsidRPr="009C679A">
          <w:rPr>
            <w:rFonts w:ascii="Bookman Old Style" w:hAnsi="Bookman Old Style"/>
            <w:szCs w:val="24"/>
            <w:rPrChange w:id="1686" w:author="Ashley Frank" w:date="2024-12-20T20:43:00Z">
              <w:rPr>
                <w:rFonts w:ascii="Bookman Old Style" w:hAnsi="Bookman Old Style"/>
                <w:sz w:val="32"/>
                <w:szCs w:val="32"/>
              </w:rPr>
            </w:rPrChange>
          </w:rPr>
          <w:t xml:space="preserve">on’t </w:t>
        </w:r>
      </w:ins>
      <w:del w:id="1687" w:author="Ashley Frank" w:date="2024-12-20T20:39:00Z">
        <w:r w:rsidR="00581936" w:rsidRPr="009C679A" w:rsidDel="009C679A">
          <w:rPr>
            <w:rFonts w:ascii="Bookman Old Style" w:hAnsi="Bookman Old Style"/>
            <w:szCs w:val="24"/>
            <w:rPrChange w:id="1688" w:author="Ashley Frank" w:date="2024-12-20T20:43:00Z">
              <w:rPr>
                <w:rFonts w:ascii="Bookman Old Style" w:hAnsi="Bookman Old Style"/>
                <w:sz w:val="32"/>
                <w:szCs w:val="32"/>
              </w:rPr>
            </w:rPrChange>
          </w:rPr>
          <w:delText xml:space="preserve">o not believe that </w:delText>
        </w:r>
      </w:del>
      <w:del w:id="1689" w:author="Ashley Frank" w:date="2024-12-20T20:47:00Z">
        <w:r w:rsidR="00581936" w:rsidRPr="009C679A" w:rsidDel="007F317E">
          <w:rPr>
            <w:rFonts w:ascii="Bookman Old Style" w:hAnsi="Bookman Old Style"/>
            <w:szCs w:val="24"/>
            <w:rPrChange w:id="1690" w:author="Ashley Frank" w:date="2024-12-20T20:43:00Z">
              <w:rPr>
                <w:rFonts w:ascii="Bookman Old Style" w:hAnsi="Bookman Old Style"/>
                <w:sz w:val="32"/>
                <w:szCs w:val="32"/>
              </w:rPr>
            </w:rPrChange>
          </w:rPr>
          <w:delText>thi</w:delText>
        </w:r>
      </w:del>
      <w:ins w:id="1691" w:author="Ashley Frank" w:date="2024-12-20T20:47:00Z">
        <w:r w:rsidR="007F317E">
          <w:rPr>
            <w:rFonts w:ascii="Bookman Old Style" w:hAnsi="Bookman Old Style"/>
            <w:szCs w:val="24"/>
          </w:rPr>
          <w:t>think thi</w:t>
        </w:r>
      </w:ins>
      <w:r w:rsidR="00581936" w:rsidRPr="009C679A">
        <w:rPr>
          <w:rFonts w:ascii="Bookman Old Style" w:hAnsi="Bookman Old Style"/>
          <w:szCs w:val="24"/>
          <w:rPrChange w:id="1692" w:author="Ashley Frank" w:date="2024-12-20T20:43:00Z">
            <w:rPr>
              <w:rFonts w:ascii="Bookman Old Style" w:hAnsi="Bookman Old Style"/>
              <w:sz w:val="32"/>
              <w:szCs w:val="32"/>
            </w:rPr>
          </w:rPrChange>
        </w:rPr>
        <w:t>s</w:t>
      </w:r>
      <w:ins w:id="1693" w:author="Ashley Frank" w:date="2024-12-20T20:39:00Z">
        <w:r w:rsidR="009C679A" w:rsidRPr="009C679A">
          <w:rPr>
            <w:rFonts w:ascii="Bookman Old Style" w:hAnsi="Bookman Old Style"/>
            <w:szCs w:val="24"/>
            <w:rPrChange w:id="1694" w:author="Ashley Frank" w:date="2024-12-20T20:43:00Z">
              <w:rPr>
                <w:rFonts w:ascii="Bookman Old Style" w:hAnsi="Bookman Old Style"/>
                <w:sz w:val="32"/>
                <w:szCs w:val="32"/>
              </w:rPr>
            </w:rPrChange>
          </w:rPr>
          <w:t xml:space="preserve"> defi</w:t>
        </w:r>
      </w:ins>
      <w:del w:id="1695" w:author="Ashley Frank" w:date="2024-12-20T20:39:00Z">
        <w:r w:rsidR="00581936" w:rsidRPr="009C679A" w:rsidDel="009C679A">
          <w:rPr>
            <w:rFonts w:ascii="Bookman Old Style" w:hAnsi="Bookman Old Style"/>
            <w:szCs w:val="24"/>
            <w:rPrChange w:id="1696" w:author="Ashley Frank" w:date="2024-12-20T20:43:00Z">
              <w:rPr>
                <w:rFonts w:ascii="Bookman Old Style" w:hAnsi="Bookman Old Style"/>
                <w:sz w:val="32"/>
                <w:szCs w:val="32"/>
              </w:rPr>
            </w:rPrChange>
          </w:rPr>
          <w:delText xml:space="preserve"> is a good de</w:delText>
        </w:r>
      </w:del>
      <w:ins w:id="1697" w:author="Ashley Frank" w:date="2024-12-20T20:39:00Z">
        <w:r w:rsidR="009C679A" w:rsidRPr="009C679A">
          <w:rPr>
            <w:rFonts w:ascii="Bookman Old Style" w:hAnsi="Bookman Old Style"/>
            <w:szCs w:val="24"/>
            <w:rPrChange w:id="1698" w:author="Ashley Frank" w:date="2024-12-20T20:43:00Z">
              <w:rPr>
                <w:rFonts w:ascii="Bookman Old Style" w:hAnsi="Bookman Old Style"/>
                <w:sz w:val="32"/>
                <w:szCs w:val="32"/>
              </w:rPr>
            </w:rPrChange>
          </w:rPr>
          <w:t>nit</w:t>
        </w:r>
      </w:ins>
      <w:del w:id="1699" w:author="Ashley Frank" w:date="2024-12-20T20:39:00Z">
        <w:r w:rsidR="00581936" w:rsidRPr="009C679A" w:rsidDel="009C679A">
          <w:rPr>
            <w:rFonts w:ascii="Bookman Old Style" w:hAnsi="Bookman Old Style"/>
            <w:szCs w:val="24"/>
            <w:rPrChange w:id="1700" w:author="Ashley Frank" w:date="2024-12-20T20:43:00Z">
              <w:rPr>
                <w:rFonts w:ascii="Bookman Old Style" w:hAnsi="Bookman Old Style"/>
                <w:sz w:val="32"/>
                <w:szCs w:val="32"/>
              </w:rPr>
            </w:rPrChange>
          </w:rPr>
          <w:delText>finit</w:delText>
        </w:r>
      </w:del>
      <w:r w:rsidR="00581936" w:rsidRPr="009C679A">
        <w:rPr>
          <w:rFonts w:ascii="Bookman Old Style" w:hAnsi="Bookman Old Style"/>
          <w:szCs w:val="24"/>
          <w:rPrChange w:id="1701" w:author="Ashley Frank" w:date="2024-12-20T20:43:00Z">
            <w:rPr>
              <w:rFonts w:ascii="Bookman Old Style" w:hAnsi="Bookman Old Style"/>
              <w:sz w:val="32"/>
              <w:szCs w:val="32"/>
            </w:rPr>
          </w:rPrChange>
        </w:rPr>
        <w:t>ion</w:t>
      </w:r>
      <w:ins w:id="1702" w:author="Ashley Frank" w:date="2024-12-20T20:40:00Z">
        <w:r w:rsidR="009C679A" w:rsidRPr="009C679A">
          <w:rPr>
            <w:rFonts w:ascii="Bookman Old Style" w:hAnsi="Bookman Old Style"/>
            <w:szCs w:val="24"/>
            <w:rPrChange w:id="1703" w:author="Ashley Frank" w:date="2024-12-20T20:43:00Z">
              <w:rPr>
                <w:rFonts w:ascii="Bookman Old Style" w:hAnsi="Bookman Old Style"/>
                <w:sz w:val="32"/>
                <w:szCs w:val="32"/>
              </w:rPr>
            </w:rPrChange>
          </w:rPr>
          <w:t xml:space="preserve"> does justice to the word fre</w:t>
        </w:r>
      </w:ins>
      <w:del w:id="1704" w:author="Ashley Frank" w:date="2024-12-20T20:40:00Z">
        <w:r w:rsidR="00581936" w:rsidRPr="009C679A" w:rsidDel="009C679A">
          <w:rPr>
            <w:rFonts w:ascii="Bookman Old Style" w:hAnsi="Bookman Old Style"/>
            <w:szCs w:val="24"/>
            <w:rPrChange w:id="1705" w:author="Ashley Frank" w:date="2024-12-20T20:43:00Z">
              <w:rPr>
                <w:rFonts w:ascii="Bookman Old Style" w:hAnsi="Bookman Old Style"/>
                <w:sz w:val="32"/>
                <w:szCs w:val="32"/>
              </w:rPr>
            </w:rPrChange>
          </w:rPr>
          <w:delText xml:space="preserve"> of f</w:delText>
        </w:r>
      </w:del>
      <w:del w:id="1706" w:author="Ashley Frank" w:date="2024-12-20T20:39:00Z">
        <w:r w:rsidR="00581936" w:rsidRPr="009C679A" w:rsidDel="009C679A">
          <w:rPr>
            <w:rFonts w:ascii="Bookman Old Style" w:hAnsi="Bookman Old Style"/>
            <w:szCs w:val="24"/>
            <w:rPrChange w:id="1707" w:author="Ashley Frank" w:date="2024-12-20T20:43:00Z">
              <w:rPr>
                <w:rFonts w:ascii="Bookman Old Style" w:hAnsi="Bookman Old Style"/>
                <w:sz w:val="32"/>
                <w:szCs w:val="32"/>
              </w:rPr>
            </w:rPrChange>
          </w:rPr>
          <w:delText>re</w:delText>
        </w:r>
      </w:del>
      <w:r w:rsidR="00581936" w:rsidRPr="009C679A">
        <w:rPr>
          <w:rFonts w:ascii="Bookman Old Style" w:hAnsi="Bookman Old Style"/>
          <w:szCs w:val="24"/>
          <w:rPrChange w:id="1708" w:author="Ashley Frank" w:date="2024-12-20T20:43:00Z">
            <w:rPr>
              <w:rFonts w:ascii="Bookman Old Style" w:hAnsi="Bookman Old Style"/>
              <w:sz w:val="32"/>
              <w:szCs w:val="32"/>
            </w:rPr>
          </w:rPrChange>
        </w:rPr>
        <w:t xml:space="preserve">edom. I think freedom </w:t>
      </w:r>
      <w:ins w:id="1709" w:author="Ashley Frank" w:date="2024-12-20T20:40:00Z">
        <w:r w:rsidR="009C679A" w:rsidRPr="009C679A">
          <w:rPr>
            <w:rFonts w:ascii="Bookman Old Style" w:hAnsi="Bookman Old Style"/>
            <w:szCs w:val="24"/>
            <w:rPrChange w:id="1710" w:author="Ashley Frank" w:date="2024-12-20T20:43:00Z">
              <w:rPr>
                <w:rFonts w:ascii="Bookman Old Style" w:hAnsi="Bookman Old Style"/>
                <w:sz w:val="32"/>
                <w:szCs w:val="32"/>
              </w:rPr>
            </w:rPrChange>
          </w:rPr>
          <w:t xml:space="preserve">also means </w:t>
        </w:r>
      </w:ins>
      <w:ins w:id="1711" w:author="Ashley Frank" w:date="2024-12-20T20:47:00Z">
        <w:r w:rsidR="007F317E">
          <w:rPr>
            <w:rFonts w:ascii="Bookman Old Style" w:hAnsi="Bookman Old Style"/>
            <w:szCs w:val="24"/>
          </w:rPr>
          <w:t xml:space="preserve">the </w:t>
        </w:r>
      </w:ins>
      <w:del w:id="1712" w:author="Ashley Frank" w:date="2024-12-20T20:40:00Z">
        <w:r w:rsidR="00581936" w:rsidRPr="009C679A" w:rsidDel="009C679A">
          <w:rPr>
            <w:rFonts w:ascii="Bookman Old Style" w:hAnsi="Bookman Old Style"/>
            <w:szCs w:val="24"/>
            <w:rPrChange w:id="1713" w:author="Ashley Frank" w:date="2024-12-20T20:43:00Z">
              <w:rPr>
                <w:rFonts w:ascii="Bookman Old Style" w:hAnsi="Bookman Old Style"/>
                <w:sz w:val="32"/>
                <w:szCs w:val="32"/>
              </w:rPr>
            </w:rPrChange>
          </w:rPr>
          <w:delText xml:space="preserve">is the </w:delText>
        </w:r>
      </w:del>
      <w:r w:rsidR="00581936" w:rsidRPr="009C679A">
        <w:rPr>
          <w:rFonts w:ascii="Bookman Old Style" w:hAnsi="Bookman Old Style"/>
          <w:szCs w:val="24"/>
          <w:rPrChange w:id="1714" w:author="Ashley Frank" w:date="2024-12-20T20:43:00Z">
            <w:rPr>
              <w:rFonts w:ascii="Bookman Old Style" w:hAnsi="Bookman Old Style"/>
              <w:sz w:val="32"/>
              <w:szCs w:val="32"/>
            </w:rPr>
          </w:rPrChange>
        </w:rPr>
        <w:t xml:space="preserve">responsibility to do what </w:t>
      </w:r>
      <w:r w:rsidR="00FD26F1" w:rsidRPr="009C679A">
        <w:rPr>
          <w:rFonts w:ascii="Bookman Old Style" w:hAnsi="Bookman Old Style"/>
          <w:szCs w:val="24"/>
          <w:rPrChange w:id="1715" w:author="Ashley Frank" w:date="2024-12-20T20:43:00Z">
            <w:rPr>
              <w:rFonts w:ascii="Bookman Old Style" w:hAnsi="Bookman Old Style"/>
              <w:sz w:val="32"/>
              <w:szCs w:val="32"/>
            </w:rPr>
          </w:rPrChange>
        </w:rPr>
        <w:t>w</w:t>
      </w:r>
      <w:r w:rsidRPr="009C679A">
        <w:rPr>
          <w:rFonts w:ascii="Bookman Old Style" w:hAnsi="Bookman Old Style"/>
          <w:szCs w:val="24"/>
          <w:rPrChange w:id="1716" w:author="Ashley Frank" w:date="2024-12-20T20:43:00Z">
            <w:rPr>
              <w:rFonts w:ascii="Bookman Old Style" w:hAnsi="Bookman Old Style"/>
              <w:sz w:val="32"/>
              <w:szCs w:val="32"/>
            </w:rPr>
          </w:rPrChange>
        </w:rPr>
        <w:t>e</w:t>
      </w:r>
      <w:r w:rsidR="00581936" w:rsidRPr="009C679A">
        <w:rPr>
          <w:rFonts w:ascii="Bookman Old Style" w:hAnsi="Bookman Old Style"/>
          <w:szCs w:val="24"/>
          <w:rPrChange w:id="1717" w:author="Ashley Frank" w:date="2024-12-20T20:43:00Z">
            <w:rPr>
              <w:rFonts w:ascii="Bookman Old Style" w:hAnsi="Bookman Old Style"/>
              <w:sz w:val="32"/>
              <w:szCs w:val="32"/>
            </w:rPr>
          </w:rPrChange>
        </w:rPr>
        <w:t xml:space="preserve"> are ‘</w:t>
      </w:r>
      <w:r w:rsidR="00581936" w:rsidRPr="009C679A">
        <w:rPr>
          <w:rFonts w:ascii="Bookman Old Style" w:hAnsi="Bookman Old Style"/>
          <w:b/>
          <w:bCs/>
          <w:szCs w:val="24"/>
          <w:rPrChange w:id="1718" w:author="Ashley Frank" w:date="2024-12-20T20:43:00Z">
            <w:rPr>
              <w:rFonts w:ascii="Bookman Old Style" w:hAnsi="Bookman Old Style"/>
              <w:sz w:val="32"/>
              <w:szCs w:val="32"/>
            </w:rPr>
          </w:rPrChange>
        </w:rPr>
        <w:t>suppose</w:t>
      </w:r>
      <w:r w:rsidR="00FD26F1" w:rsidRPr="009C679A">
        <w:rPr>
          <w:rFonts w:ascii="Bookman Old Style" w:hAnsi="Bookman Old Style"/>
          <w:b/>
          <w:bCs/>
          <w:szCs w:val="24"/>
          <w:rPrChange w:id="1719" w:author="Ashley Frank" w:date="2024-12-20T20:43:00Z">
            <w:rPr>
              <w:rFonts w:ascii="Bookman Old Style" w:hAnsi="Bookman Old Style"/>
              <w:sz w:val="32"/>
              <w:szCs w:val="32"/>
            </w:rPr>
          </w:rPrChange>
        </w:rPr>
        <w:t>d</w:t>
      </w:r>
      <w:r w:rsidR="00581936" w:rsidRPr="009C679A">
        <w:rPr>
          <w:rFonts w:ascii="Bookman Old Style" w:hAnsi="Bookman Old Style"/>
          <w:szCs w:val="24"/>
          <w:rPrChange w:id="1720" w:author="Ashley Frank" w:date="2024-12-20T20:43:00Z">
            <w:rPr>
              <w:rFonts w:ascii="Bookman Old Style" w:hAnsi="Bookman Old Style"/>
              <w:sz w:val="32"/>
              <w:szCs w:val="32"/>
            </w:rPr>
          </w:rPrChange>
        </w:rPr>
        <w:t xml:space="preserve">’ to do. </w:t>
      </w:r>
      <w:r w:rsidR="009943B7" w:rsidRPr="009C679A">
        <w:rPr>
          <w:rFonts w:ascii="Bookman Old Style" w:hAnsi="Bookman Old Style"/>
          <w:szCs w:val="24"/>
          <w:rPrChange w:id="1721" w:author="Ashley Frank" w:date="2024-12-20T20:43:00Z">
            <w:rPr>
              <w:rFonts w:ascii="Bookman Old Style" w:hAnsi="Bookman Old Style"/>
              <w:sz w:val="32"/>
              <w:szCs w:val="32"/>
            </w:rPr>
          </w:rPrChange>
        </w:rPr>
        <w:t xml:space="preserve">It is following the laws, precepts, </w:t>
      </w:r>
      <w:r w:rsidR="00FD26F1" w:rsidRPr="009C679A">
        <w:rPr>
          <w:rFonts w:ascii="Bookman Old Style" w:hAnsi="Bookman Old Style"/>
          <w:szCs w:val="24"/>
          <w:rPrChange w:id="1722" w:author="Ashley Frank" w:date="2024-12-20T20:43:00Z">
            <w:rPr>
              <w:rFonts w:ascii="Bookman Old Style" w:hAnsi="Bookman Old Style"/>
              <w:sz w:val="32"/>
              <w:szCs w:val="32"/>
            </w:rPr>
          </w:rPrChange>
        </w:rPr>
        <w:t xml:space="preserve">and </w:t>
      </w:r>
      <w:r w:rsidR="009943B7" w:rsidRPr="009C679A">
        <w:rPr>
          <w:rFonts w:ascii="Bookman Old Style" w:hAnsi="Bookman Old Style"/>
          <w:szCs w:val="24"/>
          <w:rPrChange w:id="1723" w:author="Ashley Frank" w:date="2024-12-20T20:43:00Z">
            <w:rPr>
              <w:rFonts w:ascii="Bookman Old Style" w:hAnsi="Bookman Old Style"/>
              <w:sz w:val="32"/>
              <w:szCs w:val="32"/>
            </w:rPr>
          </w:rPrChange>
        </w:rPr>
        <w:t>moral principles that keep us and our fellow man safe, trusting</w:t>
      </w:r>
      <w:r w:rsidR="00FD26F1" w:rsidRPr="009C679A">
        <w:rPr>
          <w:rFonts w:ascii="Bookman Old Style" w:hAnsi="Bookman Old Style"/>
          <w:szCs w:val="24"/>
          <w:rPrChange w:id="1724" w:author="Ashley Frank" w:date="2024-12-20T20:43:00Z">
            <w:rPr>
              <w:rFonts w:ascii="Bookman Old Style" w:hAnsi="Bookman Old Style"/>
              <w:sz w:val="32"/>
              <w:szCs w:val="32"/>
            </w:rPr>
          </w:rPrChange>
        </w:rPr>
        <w:t>,</w:t>
      </w:r>
      <w:r w:rsidR="009943B7" w:rsidRPr="009C679A">
        <w:rPr>
          <w:rFonts w:ascii="Bookman Old Style" w:hAnsi="Bookman Old Style"/>
          <w:szCs w:val="24"/>
          <w:rPrChange w:id="1725" w:author="Ashley Frank" w:date="2024-12-20T20:43:00Z">
            <w:rPr>
              <w:rFonts w:ascii="Bookman Old Style" w:hAnsi="Bookman Old Style"/>
              <w:sz w:val="32"/>
              <w:szCs w:val="32"/>
            </w:rPr>
          </w:rPrChange>
        </w:rPr>
        <w:t xml:space="preserve"> and strong. When our nation, or </w:t>
      </w:r>
      <w:r w:rsidR="00FD26F1" w:rsidRPr="009C679A">
        <w:rPr>
          <w:rFonts w:ascii="Bookman Old Style" w:hAnsi="Bookman Old Style"/>
          <w:szCs w:val="24"/>
          <w:rPrChange w:id="1726" w:author="Ashley Frank" w:date="2024-12-20T20:43:00Z">
            <w:rPr>
              <w:rFonts w:ascii="Bookman Old Style" w:hAnsi="Bookman Old Style"/>
              <w:sz w:val="32"/>
              <w:szCs w:val="32"/>
            </w:rPr>
          </w:rPrChange>
        </w:rPr>
        <w:t>w</w:t>
      </w:r>
      <w:r w:rsidRPr="009C679A">
        <w:rPr>
          <w:rFonts w:ascii="Bookman Old Style" w:hAnsi="Bookman Old Style"/>
          <w:szCs w:val="24"/>
          <w:rPrChange w:id="1727" w:author="Ashley Frank" w:date="2024-12-20T20:43:00Z">
            <w:rPr>
              <w:rFonts w:ascii="Bookman Old Style" w:hAnsi="Bookman Old Style"/>
              <w:sz w:val="32"/>
              <w:szCs w:val="32"/>
            </w:rPr>
          </w:rPrChange>
        </w:rPr>
        <w:t>e</w:t>
      </w:r>
      <w:r w:rsidR="009943B7" w:rsidRPr="009C679A">
        <w:rPr>
          <w:rFonts w:ascii="Bookman Old Style" w:hAnsi="Bookman Old Style"/>
          <w:szCs w:val="24"/>
          <w:rPrChange w:id="1728" w:author="Ashley Frank" w:date="2024-12-20T20:43:00Z">
            <w:rPr>
              <w:rFonts w:ascii="Bookman Old Style" w:hAnsi="Bookman Old Style"/>
              <w:sz w:val="32"/>
              <w:szCs w:val="32"/>
            </w:rPr>
          </w:rPrChange>
        </w:rPr>
        <w:t xml:space="preserve"> as individuals</w:t>
      </w:r>
      <w:r w:rsidR="00FD26F1" w:rsidRPr="009C679A">
        <w:rPr>
          <w:rFonts w:ascii="Bookman Old Style" w:hAnsi="Bookman Old Style"/>
          <w:szCs w:val="24"/>
          <w:rPrChange w:id="1729" w:author="Ashley Frank" w:date="2024-12-20T20:43:00Z">
            <w:rPr>
              <w:rFonts w:ascii="Bookman Old Style" w:hAnsi="Bookman Old Style"/>
              <w:sz w:val="32"/>
              <w:szCs w:val="32"/>
            </w:rPr>
          </w:rPrChange>
        </w:rPr>
        <w:t>,</w:t>
      </w:r>
      <w:r w:rsidR="009943B7" w:rsidRPr="009C679A">
        <w:rPr>
          <w:rFonts w:ascii="Bookman Old Style" w:hAnsi="Bookman Old Style"/>
          <w:szCs w:val="24"/>
          <w:rPrChange w:id="1730" w:author="Ashley Frank" w:date="2024-12-20T20:43:00Z">
            <w:rPr>
              <w:rFonts w:ascii="Bookman Old Style" w:hAnsi="Bookman Old Style"/>
              <w:sz w:val="32"/>
              <w:szCs w:val="32"/>
            </w:rPr>
          </w:rPrChange>
        </w:rPr>
        <w:t xml:space="preserve"> ignore the law, </w:t>
      </w:r>
      <w:r w:rsidR="00FD26F1" w:rsidRPr="009C679A">
        <w:rPr>
          <w:rFonts w:ascii="Bookman Old Style" w:hAnsi="Bookman Old Style"/>
          <w:szCs w:val="24"/>
          <w:rPrChange w:id="1731" w:author="Ashley Frank" w:date="2024-12-20T20:43:00Z">
            <w:rPr>
              <w:rFonts w:ascii="Bookman Old Style" w:hAnsi="Bookman Old Style"/>
              <w:sz w:val="32"/>
              <w:szCs w:val="32"/>
            </w:rPr>
          </w:rPrChange>
        </w:rPr>
        <w:t>w</w:t>
      </w:r>
      <w:ins w:id="1732" w:author="Ashley Frank" w:date="2024-12-20T20:41:00Z">
        <w:r w:rsidR="009C679A" w:rsidRPr="009C679A">
          <w:rPr>
            <w:rFonts w:ascii="Bookman Old Style" w:hAnsi="Bookman Old Style"/>
            <w:szCs w:val="24"/>
            <w:rPrChange w:id="1733" w:author="Ashley Frank" w:date="2024-12-20T20:43:00Z">
              <w:rPr>
                <w:rFonts w:ascii="Bookman Old Style" w:hAnsi="Bookman Old Style"/>
                <w:sz w:val="32"/>
                <w:szCs w:val="32"/>
              </w:rPr>
            </w:rPrChange>
          </w:rPr>
          <w:t xml:space="preserve">e impact </w:t>
        </w:r>
      </w:ins>
      <w:del w:id="1734" w:author="Ashley Frank" w:date="2024-12-20T20:41:00Z">
        <w:r w:rsidRPr="009C679A" w:rsidDel="009C679A">
          <w:rPr>
            <w:rFonts w:ascii="Bookman Old Style" w:hAnsi="Bookman Old Style"/>
            <w:szCs w:val="24"/>
            <w:rPrChange w:id="1735" w:author="Ashley Frank" w:date="2024-12-20T20:43:00Z">
              <w:rPr>
                <w:rFonts w:ascii="Bookman Old Style" w:hAnsi="Bookman Old Style"/>
                <w:sz w:val="32"/>
                <w:szCs w:val="32"/>
              </w:rPr>
            </w:rPrChange>
          </w:rPr>
          <w:delText>e</w:delText>
        </w:r>
        <w:r w:rsidR="009943B7" w:rsidRPr="009C679A" w:rsidDel="009C679A">
          <w:rPr>
            <w:rFonts w:ascii="Bookman Old Style" w:hAnsi="Bookman Old Style"/>
            <w:szCs w:val="24"/>
            <w:rPrChange w:id="1736" w:author="Ashley Frank" w:date="2024-12-20T20:43:00Z">
              <w:rPr>
                <w:rFonts w:ascii="Bookman Old Style" w:hAnsi="Bookman Old Style"/>
                <w:sz w:val="32"/>
                <w:szCs w:val="32"/>
              </w:rPr>
            </w:rPrChange>
          </w:rPr>
          <w:delText xml:space="preserve"> </w:delText>
        </w:r>
      </w:del>
      <w:ins w:id="1737" w:author="Ashley Frank" w:date="2024-12-20T20:41:00Z">
        <w:r w:rsidR="009C679A" w:rsidRPr="009C679A">
          <w:rPr>
            <w:rFonts w:ascii="Bookman Old Style" w:hAnsi="Bookman Old Style"/>
            <w:szCs w:val="24"/>
            <w:rPrChange w:id="1738" w:author="Ashley Frank" w:date="2024-12-20T20:43:00Z">
              <w:rPr>
                <w:rFonts w:ascii="Bookman Old Style" w:hAnsi="Bookman Old Style"/>
                <w:sz w:val="32"/>
                <w:szCs w:val="32"/>
              </w:rPr>
            </w:rPrChange>
          </w:rPr>
          <w:t>everything around</w:t>
        </w:r>
      </w:ins>
      <w:ins w:id="1739" w:author="Ashley Frank" w:date="2024-12-20T20:48:00Z">
        <w:r w:rsidR="007F317E">
          <w:rPr>
            <w:rFonts w:ascii="Bookman Old Style" w:hAnsi="Bookman Old Style"/>
            <w:szCs w:val="24"/>
          </w:rPr>
          <w:t xml:space="preserve"> us</w:t>
        </w:r>
      </w:ins>
      <w:ins w:id="1740" w:author="Ashley Frank" w:date="2024-12-20T20:41:00Z">
        <w:r w:rsidR="009C679A" w:rsidRPr="009C679A">
          <w:rPr>
            <w:rFonts w:ascii="Bookman Old Style" w:hAnsi="Bookman Old Style"/>
            <w:szCs w:val="24"/>
            <w:rPrChange w:id="1741" w:author="Ashley Frank" w:date="2024-12-20T20:43:00Z">
              <w:rPr>
                <w:rFonts w:ascii="Bookman Old Style" w:hAnsi="Bookman Old Style"/>
                <w:sz w:val="32"/>
                <w:szCs w:val="32"/>
              </w:rPr>
            </w:rPrChange>
          </w:rPr>
          <w:t>. That impact is making our surrou</w:t>
        </w:r>
      </w:ins>
      <w:ins w:id="1742" w:author="Ashley Frank" w:date="2024-12-20T20:42:00Z">
        <w:r w:rsidR="009C679A" w:rsidRPr="009C679A">
          <w:rPr>
            <w:rFonts w:ascii="Bookman Old Style" w:hAnsi="Bookman Old Style"/>
            <w:szCs w:val="24"/>
            <w:rPrChange w:id="1743" w:author="Ashley Frank" w:date="2024-12-20T20:43:00Z">
              <w:rPr>
                <w:rFonts w:ascii="Bookman Old Style" w:hAnsi="Bookman Old Style"/>
                <w:sz w:val="32"/>
                <w:szCs w:val="32"/>
              </w:rPr>
            </w:rPrChange>
          </w:rPr>
          <w:t>ndings</w:t>
        </w:r>
      </w:ins>
      <w:ins w:id="1744" w:author="Ashley Frank" w:date="2024-12-20T20:41:00Z">
        <w:r w:rsidR="009C679A" w:rsidRPr="009C679A">
          <w:rPr>
            <w:rFonts w:ascii="Bookman Old Style" w:hAnsi="Bookman Old Style"/>
            <w:szCs w:val="24"/>
            <w:rPrChange w:id="1745" w:author="Ashley Frank" w:date="2024-12-20T20:43:00Z">
              <w:rPr>
                <w:rFonts w:ascii="Bookman Old Style" w:hAnsi="Bookman Old Style"/>
                <w:sz w:val="32"/>
                <w:szCs w:val="32"/>
              </w:rPr>
            </w:rPrChange>
          </w:rPr>
          <w:t xml:space="preserve"> a little unsafe</w:t>
        </w:r>
      </w:ins>
      <w:del w:id="1746" w:author="Ashley Frank" w:date="2024-12-20T20:41:00Z">
        <w:r w:rsidR="009943B7" w:rsidRPr="009C679A" w:rsidDel="009C679A">
          <w:rPr>
            <w:rFonts w:ascii="Bookman Old Style" w:hAnsi="Bookman Old Style"/>
            <w:szCs w:val="24"/>
            <w:rPrChange w:id="1747" w:author="Ashley Frank" w:date="2024-12-20T20:43:00Z">
              <w:rPr>
                <w:rFonts w:ascii="Bookman Old Style" w:hAnsi="Bookman Old Style"/>
                <w:sz w:val="32"/>
                <w:szCs w:val="32"/>
              </w:rPr>
            </w:rPrChange>
          </w:rPr>
          <w:delText>cause the nation and ourselves to be unsafe</w:delText>
        </w:r>
      </w:del>
      <w:r w:rsidR="009943B7" w:rsidRPr="009C679A">
        <w:rPr>
          <w:rFonts w:ascii="Bookman Old Style" w:hAnsi="Bookman Old Style"/>
          <w:szCs w:val="24"/>
          <w:rPrChange w:id="1748" w:author="Ashley Frank" w:date="2024-12-20T20:43:00Z">
            <w:rPr>
              <w:rFonts w:ascii="Bookman Old Style" w:hAnsi="Bookman Old Style"/>
              <w:sz w:val="32"/>
              <w:szCs w:val="32"/>
            </w:rPr>
          </w:rPrChange>
        </w:rPr>
        <w:t xml:space="preserve">. </w:t>
      </w:r>
      <w:ins w:id="1749" w:author="Ashley Frank" w:date="2024-12-20T20:32:00Z">
        <w:r w:rsidR="005E43F7" w:rsidRPr="009C679A">
          <w:rPr>
            <w:rFonts w:ascii="Bookman Old Style" w:hAnsi="Bookman Old Style"/>
            <w:szCs w:val="24"/>
            <w:rPrChange w:id="1750" w:author="Ashley Frank" w:date="2024-12-20T20:43:00Z">
              <w:rPr>
                <w:rFonts w:ascii="Bookman Old Style" w:hAnsi="Bookman Old Style"/>
                <w:sz w:val="32"/>
                <w:szCs w:val="32"/>
              </w:rPr>
            </w:rPrChange>
          </w:rPr>
          <w:t>That’s the p</w:t>
        </w:r>
      </w:ins>
      <w:ins w:id="1751" w:author="Ashley Frank" w:date="2024-12-20T20:33:00Z">
        <w:r w:rsidR="005E43F7" w:rsidRPr="009C679A">
          <w:rPr>
            <w:rFonts w:ascii="Bookman Old Style" w:hAnsi="Bookman Old Style"/>
            <w:szCs w:val="24"/>
            <w:rPrChange w:id="1752" w:author="Ashley Frank" w:date="2024-12-20T20:43:00Z">
              <w:rPr>
                <w:rFonts w:ascii="Bookman Old Style" w:hAnsi="Bookman Old Style"/>
                <w:sz w:val="32"/>
                <w:szCs w:val="32"/>
              </w:rPr>
            </w:rPrChange>
          </w:rPr>
          <w:t>ower of choices.</w:t>
        </w:r>
      </w:ins>
      <w:del w:id="1753" w:author="Ashley Frank" w:date="2024-12-20T20:32:00Z">
        <w:r w:rsidR="009943B7" w:rsidRPr="009C679A" w:rsidDel="005E43F7">
          <w:rPr>
            <w:rFonts w:ascii="Bookman Old Style" w:hAnsi="Bookman Old Style"/>
            <w:szCs w:val="24"/>
            <w:rPrChange w:id="1754" w:author="Ashley Frank" w:date="2024-12-20T20:43:00Z">
              <w:rPr>
                <w:rFonts w:ascii="Bookman Old Style" w:hAnsi="Bookman Old Style"/>
                <w:sz w:val="32"/>
                <w:szCs w:val="32"/>
              </w:rPr>
            </w:rPrChange>
          </w:rPr>
          <w:delText xml:space="preserve">Choices. </w:delText>
        </w:r>
      </w:del>
    </w:p>
    <w:p w14:paraId="65301427" w14:textId="597384B3" w:rsidR="007C3EDB" w:rsidRDefault="00581936" w:rsidP="00581936">
      <w:pPr>
        <w:pStyle w:val="BodyText"/>
        <w:rPr>
          <w:ins w:id="1755" w:author="Ashley Frank" w:date="2024-12-20T21:37:00Z"/>
          <w:rFonts w:ascii="Bookman Old Style" w:hAnsi="Bookman Old Style"/>
          <w:szCs w:val="24"/>
        </w:rPr>
      </w:pPr>
      <w:r w:rsidRPr="009C679A">
        <w:rPr>
          <w:rFonts w:ascii="Bookman Old Style" w:hAnsi="Bookman Old Style"/>
          <w:szCs w:val="24"/>
          <w:rPrChange w:id="1756" w:author="Ashley Frank" w:date="2024-12-20T20:43:00Z">
            <w:rPr>
              <w:rFonts w:ascii="Bookman Old Style" w:hAnsi="Bookman Old Style"/>
              <w:sz w:val="32"/>
              <w:szCs w:val="32"/>
            </w:rPr>
          </w:rPrChange>
        </w:rPr>
        <w:t xml:space="preserve">Then what are </w:t>
      </w:r>
      <w:r w:rsidR="00FD26F1" w:rsidRPr="009C679A">
        <w:rPr>
          <w:rFonts w:ascii="Bookman Old Style" w:hAnsi="Bookman Old Style"/>
          <w:szCs w:val="24"/>
          <w:rPrChange w:id="1757"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1758" w:author="Ashley Frank" w:date="2024-12-20T20:43:00Z">
            <w:rPr>
              <w:rFonts w:ascii="Bookman Old Style" w:hAnsi="Bookman Old Style"/>
              <w:sz w:val="32"/>
              <w:szCs w:val="32"/>
            </w:rPr>
          </w:rPrChange>
        </w:rPr>
        <w:t>e</w:t>
      </w:r>
      <w:r w:rsidRPr="009C679A">
        <w:rPr>
          <w:rFonts w:ascii="Bookman Old Style" w:hAnsi="Bookman Old Style"/>
          <w:szCs w:val="24"/>
          <w:rPrChange w:id="1759" w:author="Ashley Frank" w:date="2024-12-20T20:43:00Z">
            <w:rPr>
              <w:rFonts w:ascii="Bookman Old Style" w:hAnsi="Bookman Old Style"/>
              <w:sz w:val="32"/>
              <w:szCs w:val="32"/>
            </w:rPr>
          </w:rPrChange>
        </w:rPr>
        <w:t xml:space="preserve"> </w:t>
      </w:r>
      <w:r w:rsidR="009943B7" w:rsidRPr="009C679A">
        <w:rPr>
          <w:rFonts w:ascii="Bookman Old Style" w:hAnsi="Bookman Old Style"/>
          <w:szCs w:val="24"/>
          <w:rPrChange w:id="1760" w:author="Ashley Frank" w:date="2024-12-20T20:43:00Z">
            <w:rPr>
              <w:rFonts w:ascii="Bookman Old Style" w:hAnsi="Bookman Old Style"/>
              <w:sz w:val="32"/>
              <w:szCs w:val="32"/>
            </w:rPr>
          </w:rPrChange>
        </w:rPr>
        <w:t>supposed to</w:t>
      </w:r>
      <w:r w:rsidRPr="009C679A">
        <w:rPr>
          <w:rFonts w:ascii="Bookman Old Style" w:hAnsi="Bookman Old Style"/>
          <w:szCs w:val="24"/>
          <w:rPrChange w:id="1761" w:author="Ashley Frank" w:date="2024-12-20T20:43:00Z">
            <w:rPr>
              <w:rFonts w:ascii="Bookman Old Style" w:hAnsi="Bookman Old Style"/>
              <w:sz w:val="32"/>
              <w:szCs w:val="32"/>
            </w:rPr>
          </w:rPrChange>
        </w:rPr>
        <w:t xml:space="preserve"> do? I think </w:t>
      </w:r>
      <w:r w:rsidR="002C4A2E" w:rsidRPr="009C679A">
        <w:rPr>
          <w:rFonts w:ascii="Bookman Old Style" w:hAnsi="Bookman Old Style"/>
          <w:szCs w:val="24"/>
          <w:rPrChange w:id="1762" w:author="Ashley Frank" w:date="2024-12-20T20:43:00Z">
            <w:rPr>
              <w:rFonts w:ascii="Bookman Old Style" w:hAnsi="Bookman Old Style"/>
              <w:sz w:val="32"/>
              <w:szCs w:val="32"/>
            </w:rPr>
          </w:rPrChange>
        </w:rPr>
        <w:t>we</w:t>
      </w:r>
      <w:r w:rsidRPr="009C679A">
        <w:rPr>
          <w:rFonts w:ascii="Bookman Old Style" w:hAnsi="Bookman Old Style"/>
          <w:szCs w:val="24"/>
          <w:rPrChange w:id="1763" w:author="Ashley Frank" w:date="2024-12-20T20:43:00Z">
            <w:rPr>
              <w:rFonts w:ascii="Bookman Old Style" w:hAnsi="Bookman Old Style"/>
              <w:sz w:val="32"/>
              <w:szCs w:val="32"/>
            </w:rPr>
          </w:rPrChange>
        </w:rPr>
        <w:t xml:space="preserve"> </w:t>
      </w:r>
      <w:ins w:id="1764" w:author="Ashley Frank" w:date="2024-12-20T21:23:00Z">
        <w:r w:rsidR="009616C1">
          <w:rPr>
            <w:rFonts w:ascii="Bookman Old Style" w:hAnsi="Bookman Old Style"/>
            <w:szCs w:val="24"/>
          </w:rPr>
          <w:t>are to choose wisely and hope that’s the right choice</w:t>
        </w:r>
      </w:ins>
      <w:del w:id="1765" w:author="Ashley Frank" w:date="2024-12-20T20:33:00Z">
        <w:r w:rsidRPr="009C679A" w:rsidDel="005E43F7">
          <w:rPr>
            <w:rFonts w:ascii="Bookman Old Style" w:hAnsi="Bookman Old Style"/>
            <w:szCs w:val="24"/>
            <w:rPrChange w:id="1766" w:author="Ashley Frank" w:date="2024-12-20T20:43:00Z">
              <w:rPr>
                <w:rFonts w:ascii="Bookman Old Style" w:hAnsi="Bookman Old Style"/>
                <w:sz w:val="32"/>
                <w:szCs w:val="32"/>
              </w:rPr>
            </w:rPrChange>
          </w:rPr>
          <w:delText xml:space="preserve">are to choose </w:delText>
        </w:r>
        <w:r w:rsidR="002C4A2E" w:rsidRPr="009C679A" w:rsidDel="005E43F7">
          <w:rPr>
            <w:rFonts w:ascii="Bookman Old Style" w:hAnsi="Bookman Old Style"/>
            <w:szCs w:val="24"/>
            <w:rPrChange w:id="1767" w:author="Ashley Frank" w:date="2024-12-20T20:43:00Z">
              <w:rPr>
                <w:rFonts w:ascii="Bookman Old Style" w:hAnsi="Bookman Old Style"/>
                <w:sz w:val="32"/>
                <w:szCs w:val="32"/>
              </w:rPr>
            </w:rPrChange>
          </w:rPr>
          <w:delText>W</w:delText>
        </w:r>
      </w:del>
      <w:del w:id="1768" w:author="Ashley Frank" w:date="2024-12-20T21:23:00Z">
        <w:r w:rsidR="002C4A2E" w:rsidRPr="009C679A" w:rsidDel="009616C1">
          <w:rPr>
            <w:rFonts w:ascii="Bookman Old Style" w:hAnsi="Bookman Old Style"/>
            <w:szCs w:val="24"/>
            <w:rPrChange w:id="1769" w:author="Ashley Frank" w:date="2024-12-20T20:43:00Z">
              <w:rPr>
                <w:rFonts w:ascii="Bookman Old Style" w:hAnsi="Bookman Old Style"/>
                <w:sz w:val="32"/>
                <w:szCs w:val="32"/>
              </w:rPr>
            </w:rPrChange>
          </w:rPr>
          <w:delText>e</w:delText>
        </w:r>
        <w:r w:rsidRPr="009C679A" w:rsidDel="009616C1">
          <w:rPr>
            <w:rFonts w:ascii="Bookman Old Style" w:hAnsi="Bookman Old Style"/>
            <w:szCs w:val="24"/>
            <w:rPrChange w:id="1770" w:author="Ashley Frank" w:date="2024-12-20T20:43:00Z">
              <w:rPr>
                <w:rFonts w:ascii="Bookman Old Style" w:hAnsi="Bookman Old Style"/>
                <w:sz w:val="32"/>
                <w:szCs w:val="32"/>
              </w:rPr>
            </w:rPrChange>
          </w:rPr>
          <w:delText>ll</w:delText>
        </w:r>
      </w:del>
      <w:r w:rsidRPr="009C679A">
        <w:rPr>
          <w:rFonts w:ascii="Bookman Old Style" w:hAnsi="Bookman Old Style"/>
          <w:szCs w:val="24"/>
          <w:rPrChange w:id="1771" w:author="Ashley Frank" w:date="2024-12-20T20:43:00Z">
            <w:rPr>
              <w:rFonts w:ascii="Bookman Old Style" w:hAnsi="Bookman Old Style"/>
              <w:sz w:val="32"/>
              <w:szCs w:val="32"/>
            </w:rPr>
          </w:rPrChange>
        </w:rPr>
        <w:t>. Choose based on character, faith, love</w:t>
      </w:r>
      <w:r w:rsidR="00FD26F1" w:rsidRPr="009C679A">
        <w:rPr>
          <w:rFonts w:ascii="Bookman Old Style" w:hAnsi="Bookman Old Style"/>
          <w:szCs w:val="24"/>
          <w:rPrChange w:id="1772" w:author="Ashley Frank" w:date="2024-12-20T20:43:00Z">
            <w:rPr>
              <w:rFonts w:ascii="Bookman Old Style" w:hAnsi="Bookman Old Style"/>
              <w:sz w:val="32"/>
              <w:szCs w:val="32"/>
            </w:rPr>
          </w:rPrChange>
        </w:rPr>
        <w:t>,</w:t>
      </w:r>
      <w:r w:rsidRPr="009C679A">
        <w:rPr>
          <w:rFonts w:ascii="Bookman Old Style" w:hAnsi="Bookman Old Style"/>
          <w:szCs w:val="24"/>
          <w:rPrChange w:id="1773" w:author="Ashley Frank" w:date="2024-12-20T20:43:00Z">
            <w:rPr>
              <w:rFonts w:ascii="Bookman Old Style" w:hAnsi="Bookman Old Style"/>
              <w:sz w:val="32"/>
              <w:szCs w:val="32"/>
            </w:rPr>
          </w:rPrChange>
        </w:rPr>
        <w:t xml:space="preserve"> and biblical principles</w:t>
      </w:r>
      <w:r w:rsidR="00FD26F1" w:rsidRPr="009C679A">
        <w:rPr>
          <w:rFonts w:ascii="Bookman Old Style" w:hAnsi="Bookman Old Style"/>
          <w:szCs w:val="24"/>
          <w:rPrChange w:id="1774" w:author="Ashley Frank" w:date="2024-12-20T20:43:00Z">
            <w:rPr>
              <w:rFonts w:ascii="Bookman Old Style" w:hAnsi="Bookman Old Style"/>
              <w:sz w:val="32"/>
              <w:szCs w:val="32"/>
            </w:rPr>
          </w:rPrChange>
        </w:rPr>
        <w:t>,</w:t>
      </w:r>
      <w:r w:rsidR="006F1F50" w:rsidRPr="009C679A">
        <w:rPr>
          <w:rFonts w:ascii="Bookman Old Style" w:hAnsi="Bookman Old Style"/>
          <w:szCs w:val="24"/>
          <w:rPrChange w:id="1775" w:author="Ashley Frank" w:date="2024-12-20T20:43:00Z">
            <w:rPr>
              <w:rFonts w:ascii="Bookman Old Style" w:hAnsi="Bookman Old Style"/>
              <w:sz w:val="32"/>
              <w:szCs w:val="32"/>
            </w:rPr>
          </w:rPrChange>
        </w:rPr>
        <w:t xml:space="preserve"> no matter what our vast media audience tells us or says</w:t>
      </w:r>
      <w:r w:rsidRPr="009C679A">
        <w:rPr>
          <w:rFonts w:ascii="Bookman Old Style" w:hAnsi="Bookman Old Style"/>
          <w:szCs w:val="24"/>
          <w:rPrChange w:id="1776" w:author="Ashley Frank" w:date="2024-12-20T20:43:00Z">
            <w:rPr>
              <w:rFonts w:ascii="Bookman Old Style" w:hAnsi="Bookman Old Style"/>
              <w:sz w:val="32"/>
              <w:szCs w:val="32"/>
            </w:rPr>
          </w:rPrChange>
        </w:rPr>
        <w:t>. Our character is what makes us.</w:t>
      </w:r>
      <w:r w:rsidR="006F1F50" w:rsidRPr="009C679A">
        <w:rPr>
          <w:rFonts w:ascii="Bookman Old Style" w:hAnsi="Bookman Old Style"/>
          <w:szCs w:val="24"/>
          <w:rPrChange w:id="1777" w:author="Ashley Frank" w:date="2024-12-20T20:43:00Z">
            <w:rPr>
              <w:rFonts w:ascii="Bookman Old Style" w:hAnsi="Bookman Old Style"/>
              <w:sz w:val="32"/>
              <w:szCs w:val="32"/>
            </w:rPr>
          </w:rPrChange>
        </w:rPr>
        <w:t xml:space="preserve"> This is the ‘Fruit of the Spirit” </w:t>
      </w:r>
      <w:r w:rsidR="008F2075" w:rsidRPr="009C679A">
        <w:rPr>
          <w:rFonts w:ascii="Bookman Old Style" w:hAnsi="Bookman Old Style"/>
          <w:szCs w:val="24"/>
          <w:rPrChange w:id="1778" w:author="Ashley Frank" w:date="2024-12-20T20:43:00Z">
            <w:rPr>
              <w:rFonts w:ascii="Bookman Old Style" w:hAnsi="Bookman Old Style"/>
              <w:sz w:val="32"/>
              <w:szCs w:val="32"/>
            </w:rPr>
          </w:rPrChange>
        </w:rPr>
        <w:t>(Galatians 5:22-23)</w:t>
      </w:r>
      <w:r w:rsidR="00FD26F1" w:rsidRPr="009C679A">
        <w:rPr>
          <w:rFonts w:ascii="Bookman Old Style" w:hAnsi="Bookman Old Style"/>
          <w:szCs w:val="24"/>
          <w:rPrChange w:id="1779" w:author="Ashley Frank" w:date="2024-12-20T20:43:00Z">
            <w:rPr>
              <w:rFonts w:ascii="Bookman Old Style" w:hAnsi="Bookman Old Style"/>
              <w:sz w:val="32"/>
              <w:szCs w:val="32"/>
            </w:rPr>
          </w:rPrChange>
        </w:rPr>
        <w:t>,</w:t>
      </w:r>
      <w:r w:rsidR="008F2075" w:rsidRPr="009C679A">
        <w:rPr>
          <w:rFonts w:ascii="Bookman Old Style" w:hAnsi="Bookman Old Style"/>
          <w:szCs w:val="24"/>
          <w:rPrChange w:id="1780" w:author="Ashley Frank" w:date="2024-12-20T20:43:00Z">
            <w:rPr>
              <w:rFonts w:ascii="Bookman Old Style" w:hAnsi="Bookman Old Style"/>
              <w:sz w:val="32"/>
              <w:szCs w:val="32"/>
            </w:rPr>
          </w:rPrChange>
        </w:rPr>
        <w:t xml:space="preserve"> </w:t>
      </w:r>
      <w:r w:rsidR="006F1F50" w:rsidRPr="009C679A">
        <w:rPr>
          <w:rFonts w:ascii="Bookman Old Style" w:hAnsi="Bookman Old Style"/>
          <w:szCs w:val="24"/>
          <w:rPrChange w:id="1781" w:author="Ashley Frank" w:date="2024-12-20T20:43:00Z">
            <w:rPr>
              <w:rFonts w:ascii="Bookman Old Style" w:hAnsi="Bookman Old Style"/>
              <w:sz w:val="32"/>
              <w:szCs w:val="32"/>
            </w:rPr>
          </w:rPrChange>
        </w:rPr>
        <w:t>which tells us how to practice living.</w:t>
      </w:r>
      <w:r w:rsidRPr="009C679A">
        <w:rPr>
          <w:rFonts w:ascii="Bookman Old Style" w:hAnsi="Bookman Old Style"/>
          <w:szCs w:val="24"/>
          <w:rPrChange w:id="1782" w:author="Ashley Frank" w:date="2024-12-20T20:43:00Z">
            <w:rPr>
              <w:rFonts w:ascii="Bookman Old Style" w:hAnsi="Bookman Old Style"/>
              <w:sz w:val="32"/>
              <w:szCs w:val="32"/>
            </w:rPr>
          </w:rPrChange>
        </w:rPr>
        <w:t xml:space="preserve"> </w:t>
      </w:r>
      <w:r w:rsidR="002C4A2E" w:rsidRPr="009C679A">
        <w:rPr>
          <w:rFonts w:ascii="Bookman Old Style" w:hAnsi="Bookman Old Style"/>
          <w:szCs w:val="24"/>
          <w:rPrChange w:id="1783" w:author="Ashley Frank" w:date="2024-12-20T20:43:00Z">
            <w:rPr>
              <w:rFonts w:ascii="Bookman Old Style" w:hAnsi="Bookman Old Style"/>
              <w:sz w:val="32"/>
              <w:szCs w:val="32"/>
            </w:rPr>
          </w:rPrChange>
        </w:rPr>
        <w:t>We</w:t>
      </w:r>
      <w:r w:rsidRPr="009C679A">
        <w:rPr>
          <w:rFonts w:ascii="Bookman Old Style" w:hAnsi="Bookman Old Style"/>
          <w:szCs w:val="24"/>
          <w:rPrChange w:id="1784" w:author="Ashley Frank" w:date="2024-12-20T20:43:00Z">
            <w:rPr>
              <w:rFonts w:ascii="Bookman Old Style" w:hAnsi="Bookman Old Style"/>
              <w:sz w:val="32"/>
              <w:szCs w:val="32"/>
            </w:rPr>
          </w:rPrChange>
        </w:rPr>
        <w:t xml:space="preserve"> </w:t>
      </w:r>
      <w:r w:rsidR="006933C5" w:rsidRPr="009C679A">
        <w:rPr>
          <w:rFonts w:ascii="Bookman Old Style" w:hAnsi="Bookman Old Style"/>
          <w:szCs w:val="24"/>
          <w:rPrChange w:id="1785" w:author="Ashley Frank" w:date="2024-12-20T20:43:00Z">
            <w:rPr>
              <w:rFonts w:ascii="Bookman Old Style" w:hAnsi="Bookman Old Style"/>
              <w:sz w:val="32"/>
              <w:szCs w:val="32"/>
            </w:rPr>
          </w:rPrChange>
        </w:rPr>
        <w:t>received</w:t>
      </w:r>
      <w:r w:rsidRPr="009C679A">
        <w:rPr>
          <w:rFonts w:ascii="Bookman Old Style" w:hAnsi="Bookman Old Style"/>
          <w:szCs w:val="24"/>
          <w:rPrChange w:id="1786" w:author="Ashley Frank" w:date="2024-12-20T20:43:00Z">
            <w:rPr>
              <w:rFonts w:ascii="Bookman Old Style" w:hAnsi="Bookman Old Style"/>
              <w:sz w:val="32"/>
              <w:szCs w:val="32"/>
            </w:rPr>
          </w:rPrChange>
        </w:rPr>
        <w:t xml:space="preserve"> </w:t>
      </w:r>
      <w:r w:rsidR="006933C5" w:rsidRPr="009C679A">
        <w:rPr>
          <w:rFonts w:ascii="Bookman Old Style" w:hAnsi="Bookman Old Style"/>
          <w:szCs w:val="24"/>
          <w:rPrChange w:id="1787" w:author="Ashley Frank" w:date="2024-12-20T20:43:00Z">
            <w:rPr>
              <w:rFonts w:ascii="Bookman Old Style" w:hAnsi="Bookman Old Style"/>
              <w:sz w:val="32"/>
              <w:szCs w:val="32"/>
            </w:rPr>
          </w:rPrChange>
        </w:rPr>
        <w:t>these</w:t>
      </w:r>
      <w:r w:rsidRPr="009C679A">
        <w:rPr>
          <w:rFonts w:ascii="Bookman Old Style" w:hAnsi="Bookman Old Style"/>
          <w:szCs w:val="24"/>
          <w:rPrChange w:id="1788" w:author="Ashley Frank" w:date="2024-12-20T20:43:00Z">
            <w:rPr>
              <w:rFonts w:ascii="Bookman Old Style" w:hAnsi="Bookman Old Style"/>
              <w:sz w:val="32"/>
              <w:szCs w:val="32"/>
            </w:rPr>
          </w:rPrChange>
        </w:rPr>
        <w:t xml:space="preserve"> values when </w:t>
      </w:r>
      <w:r w:rsidR="00FD26F1" w:rsidRPr="009C679A">
        <w:rPr>
          <w:rFonts w:ascii="Bookman Old Style" w:hAnsi="Bookman Old Style"/>
          <w:szCs w:val="24"/>
          <w:rPrChange w:id="1789"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1790" w:author="Ashley Frank" w:date="2024-12-20T20:43:00Z">
            <w:rPr>
              <w:rFonts w:ascii="Bookman Old Style" w:hAnsi="Bookman Old Style"/>
              <w:sz w:val="32"/>
              <w:szCs w:val="32"/>
            </w:rPr>
          </w:rPrChange>
        </w:rPr>
        <w:t>e</w:t>
      </w:r>
      <w:r w:rsidRPr="009C679A">
        <w:rPr>
          <w:rFonts w:ascii="Bookman Old Style" w:hAnsi="Bookman Old Style"/>
          <w:szCs w:val="24"/>
          <w:rPrChange w:id="1791" w:author="Ashley Frank" w:date="2024-12-20T20:43:00Z">
            <w:rPr>
              <w:rFonts w:ascii="Bookman Old Style" w:hAnsi="Bookman Old Style"/>
              <w:sz w:val="32"/>
              <w:szCs w:val="32"/>
            </w:rPr>
          </w:rPrChange>
        </w:rPr>
        <w:t xml:space="preserve"> </w:t>
      </w:r>
      <w:r w:rsidR="00FD26F1" w:rsidRPr="009C679A">
        <w:rPr>
          <w:rFonts w:ascii="Bookman Old Style" w:hAnsi="Bookman Old Style"/>
          <w:szCs w:val="24"/>
          <w:rPrChange w:id="1792" w:author="Ashley Frank" w:date="2024-12-20T20:43:00Z">
            <w:rPr>
              <w:rFonts w:ascii="Bookman Old Style" w:hAnsi="Bookman Old Style"/>
              <w:sz w:val="32"/>
              <w:szCs w:val="32"/>
            </w:rPr>
          </w:rPrChange>
        </w:rPr>
        <w:t>we</w:t>
      </w:r>
      <w:r w:rsidRPr="009C679A">
        <w:rPr>
          <w:rFonts w:ascii="Bookman Old Style" w:hAnsi="Bookman Old Style"/>
          <w:szCs w:val="24"/>
          <w:rPrChange w:id="1793" w:author="Ashley Frank" w:date="2024-12-20T20:43:00Z">
            <w:rPr>
              <w:rFonts w:ascii="Bookman Old Style" w:hAnsi="Bookman Old Style"/>
              <w:sz w:val="32"/>
              <w:szCs w:val="32"/>
            </w:rPr>
          </w:rPrChange>
        </w:rPr>
        <w:t xml:space="preserve">re children and they became solidified around the age of 19-22. </w:t>
      </w:r>
      <w:r w:rsidR="002C4A2E" w:rsidRPr="009C679A">
        <w:rPr>
          <w:rFonts w:ascii="Bookman Old Style" w:hAnsi="Bookman Old Style"/>
          <w:szCs w:val="24"/>
          <w:rPrChange w:id="1794" w:author="Ashley Frank" w:date="2024-12-20T20:43:00Z">
            <w:rPr>
              <w:rFonts w:ascii="Bookman Old Style" w:hAnsi="Bookman Old Style"/>
              <w:sz w:val="32"/>
              <w:szCs w:val="32"/>
            </w:rPr>
          </w:rPrChange>
        </w:rPr>
        <w:t>We</w:t>
      </w:r>
      <w:r w:rsidRPr="009C679A">
        <w:rPr>
          <w:rFonts w:ascii="Bookman Old Style" w:hAnsi="Bookman Old Style"/>
          <w:szCs w:val="24"/>
          <w:rPrChange w:id="1795" w:author="Ashley Frank" w:date="2024-12-20T20:43:00Z">
            <w:rPr>
              <w:rFonts w:ascii="Bookman Old Style" w:hAnsi="Bookman Old Style"/>
              <w:sz w:val="32"/>
              <w:szCs w:val="32"/>
            </w:rPr>
          </w:rPrChange>
        </w:rPr>
        <w:t xml:space="preserve"> live </w:t>
      </w:r>
      <w:r w:rsidR="00FD26F1" w:rsidRPr="009C679A">
        <w:rPr>
          <w:rFonts w:ascii="Bookman Old Style" w:hAnsi="Bookman Old Style"/>
          <w:szCs w:val="24"/>
          <w:rPrChange w:id="1796" w:author="Ashley Frank" w:date="2024-12-20T20:43:00Z">
            <w:rPr>
              <w:rFonts w:ascii="Bookman Old Style" w:hAnsi="Bookman Old Style"/>
              <w:sz w:val="32"/>
              <w:szCs w:val="32"/>
            </w:rPr>
          </w:rPrChange>
        </w:rPr>
        <w:t xml:space="preserve">a </w:t>
      </w:r>
      <w:r w:rsidRPr="009C679A">
        <w:rPr>
          <w:rFonts w:ascii="Bookman Old Style" w:hAnsi="Bookman Old Style"/>
          <w:szCs w:val="24"/>
          <w:rPrChange w:id="1797" w:author="Ashley Frank" w:date="2024-12-20T20:43:00Z">
            <w:rPr>
              <w:rFonts w:ascii="Bookman Old Style" w:hAnsi="Bookman Old Style"/>
              <w:sz w:val="32"/>
              <w:szCs w:val="32"/>
            </w:rPr>
          </w:rPrChange>
        </w:rPr>
        <w:t xml:space="preserve">life based on these beliefs. Our character </w:t>
      </w:r>
      <w:r w:rsidR="00FD26F1" w:rsidRPr="009C679A">
        <w:rPr>
          <w:rFonts w:ascii="Bookman Old Style" w:hAnsi="Bookman Old Style"/>
          <w:szCs w:val="24"/>
          <w:rPrChange w:id="1798" w:author="Ashley Frank" w:date="2024-12-20T20:43:00Z">
            <w:rPr>
              <w:rFonts w:ascii="Bookman Old Style" w:hAnsi="Bookman Old Style"/>
              <w:sz w:val="32"/>
              <w:szCs w:val="32"/>
            </w:rPr>
          </w:rPrChange>
        </w:rPr>
        <w:t xml:space="preserve">and </w:t>
      </w:r>
      <w:r w:rsidRPr="009C679A">
        <w:rPr>
          <w:rFonts w:ascii="Bookman Old Style" w:hAnsi="Bookman Old Style"/>
          <w:szCs w:val="24"/>
          <w:rPrChange w:id="1799" w:author="Ashley Frank" w:date="2024-12-20T20:43:00Z">
            <w:rPr>
              <w:rFonts w:ascii="Bookman Old Style" w:hAnsi="Bookman Old Style"/>
              <w:sz w:val="32"/>
              <w:szCs w:val="32"/>
            </w:rPr>
          </w:rPrChange>
        </w:rPr>
        <w:t xml:space="preserve">our values are based on what </w:t>
      </w:r>
      <w:r w:rsidR="00FD26F1" w:rsidRPr="009C679A">
        <w:rPr>
          <w:rFonts w:ascii="Bookman Old Style" w:hAnsi="Bookman Old Style"/>
          <w:szCs w:val="24"/>
          <w:rPrChange w:id="1800"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1801" w:author="Ashley Frank" w:date="2024-12-20T20:43:00Z">
            <w:rPr>
              <w:rFonts w:ascii="Bookman Old Style" w:hAnsi="Bookman Old Style"/>
              <w:sz w:val="32"/>
              <w:szCs w:val="32"/>
            </w:rPr>
          </w:rPrChange>
        </w:rPr>
        <w:t>e</w:t>
      </w:r>
      <w:r w:rsidRPr="009C679A">
        <w:rPr>
          <w:rFonts w:ascii="Bookman Old Style" w:hAnsi="Bookman Old Style"/>
          <w:szCs w:val="24"/>
          <w:rPrChange w:id="1802" w:author="Ashley Frank" w:date="2024-12-20T20:43:00Z">
            <w:rPr>
              <w:rFonts w:ascii="Bookman Old Style" w:hAnsi="Bookman Old Style"/>
              <w:sz w:val="32"/>
              <w:szCs w:val="32"/>
            </w:rPr>
          </w:rPrChange>
        </w:rPr>
        <w:t xml:space="preserve"> believe. </w:t>
      </w:r>
      <w:r w:rsidR="002C4A2E" w:rsidRPr="009C679A">
        <w:rPr>
          <w:rFonts w:ascii="Bookman Old Style" w:hAnsi="Bookman Old Style"/>
          <w:b/>
          <w:bCs/>
          <w:i/>
          <w:iCs/>
          <w:szCs w:val="24"/>
          <w:u w:val="single"/>
          <w:rPrChange w:id="1803" w:author="Ashley Frank" w:date="2024-12-20T20:43:00Z">
            <w:rPr>
              <w:rFonts w:ascii="Bookman Old Style" w:hAnsi="Bookman Old Style"/>
              <w:b/>
              <w:bCs/>
              <w:i/>
              <w:iCs/>
              <w:sz w:val="32"/>
              <w:szCs w:val="32"/>
              <w:u w:val="single"/>
            </w:rPr>
          </w:rPrChange>
        </w:rPr>
        <w:t>We</w:t>
      </w:r>
      <w:r w:rsidRPr="009C679A">
        <w:rPr>
          <w:rFonts w:ascii="Bookman Old Style" w:hAnsi="Bookman Old Style"/>
          <w:b/>
          <w:bCs/>
          <w:i/>
          <w:iCs/>
          <w:szCs w:val="24"/>
          <w:u w:val="single"/>
          <w:rPrChange w:id="1804" w:author="Ashley Frank" w:date="2024-12-20T20:43:00Z">
            <w:rPr>
              <w:rFonts w:ascii="Bookman Old Style" w:hAnsi="Bookman Old Style"/>
              <w:b/>
              <w:bCs/>
              <w:i/>
              <w:iCs/>
              <w:sz w:val="32"/>
              <w:szCs w:val="32"/>
              <w:u w:val="single"/>
            </w:rPr>
          </w:rPrChange>
        </w:rPr>
        <w:t xml:space="preserve"> don’t live</w:t>
      </w:r>
      <w:r w:rsidR="00FD26F1" w:rsidRPr="009C679A">
        <w:rPr>
          <w:rFonts w:ascii="Bookman Old Style" w:hAnsi="Bookman Old Style"/>
          <w:b/>
          <w:bCs/>
          <w:i/>
          <w:iCs/>
          <w:szCs w:val="24"/>
          <w:u w:val="single"/>
          <w:rPrChange w:id="1805" w:author="Ashley Frank" w:date="2024-12-20T20:43:00Z">
            <w:rPr>
              <w:rFonts w:ascii="Bookman Old Style" w:hAnsi="Bookman Old Style"/>
              <w:b/>
              <w:bCs/>
              <w:i/>
              <w:iCs/>
              <w:sz w:val="32"/>
              <w:szCs w:val="32"/>
              <w:u w:val="single"/>
            </w:rPr>
          </w:rPrChange>
        </w:rPr>
        <w:t xml:space="preserve"> </w:t>
      </w:r>
      <w:del w:id="1806" w:author="Ashley Frank" w:date="2024-12-20T00:03:00Z">
        <w:r w:rsidRPr="009C679A" w:rsidDel="00427DB1">
          <w:rPr>
            <w:rFonts w:ascii="Bookman Old Style" w:hAnsi="Bookman Old Style"/>
            <w:b/>
            <w:bCs/>
            <w:i/>
            <w:iCs/>
            <w:szCs w:val="24"/>
            <w:u w:val="single"/>
            <w:rPrChange w:id="1807" w:author="Ashley Frank" w:date="2024-12-20T20:43:00Z">
              <w:rPr>
                <w:rFonts w:ascii="Bookman Old Style" w:hAnsi="Bookman Old Style"/>
                <w:b/>
                <w:bCs/>
                <w:i/>
                <w:iCs/>
                <w:sz w:val="32"/>
                <w:szCs w:val="32"/>
                <w:u w:val="single"/>
              </w:rPr>
            </w:rPrChange>
          </w:rPr>
          <w:delText xml:space="preserve">life based on what </w:delText>
        </w:r>
        <w:r w:rsidR="00FD26F1" w:rsidRPr="009C679A" w:rsidDel="00427DB1">
          <w:rPr>
            <w:rFonts w:ascii="Bookman Old Style" w:hAnsi="Bookman Old Style"/>
            <w:b/>
            <w:bCs/>
            <w:i/>
            <w:iCs/>
            <w:szCs w:val="24"/>
            <w:u w:val="single"/>
            <w:rPrChange w:id="1808" w:author="Ashley Frank" w:date="2024-12-20T20:43:00Z">
              <w:rPr>
                <w:rFonts w:ascii="Bookman Old Style" w:hAnsi="Bookman Old Style"/>
                <w:b/>
                <w:bCs/>
                <w:i/>
                <w:iCs/>
                <w:sz w:val="32"/>
                <w:szCs w:val="32"/>
                <w:u w:val="single"/>
              </w:rPr>
            </w:rPrChange>
          </w:rPr>
          <w:delText>w</w:delText>
        </w:r>
        <w:r w:rsidR="002C4A2E" w:rsidRPr="009C679A" w:rsidDel="00427DB1">
          <w:rPr>
            <w:rFonts w:ascii="Bookman Old Style" w:hAnsi="Bookman Old Style"/>
            <w:b/>
            <w:bCs/>
            <w:i/>
            <w:iCs/>
            <w:szCs w:val="24"/>
            <w:u w:val="single"/>
            <w:rPrChange w:id="1809" w:author="Ashley Frank" w:date="2024-12-20T20:43:00Z">
              <w:rPr>
                <w:rFonts w:ascii="Bookman Old Style" w:hAnsi="Bookman Old Style"/>
                <w:b/>
                <w:bCs/>
                <w:i/>
                <w:iCs/>
                <w:sz w:val="32"/>
                <w:szCs w:val="32"/>
                <w:u w:val="single"/>
              </w:rPr>
            </w:rPrChange>
          </w:rPr>
          <w:delText>e</w:delText>
        </w:r>
        <w:r w:rsidRPr="009C679A" w:rsidDel="00427DB1">
          <w:rPr>
            <w:rFonts w:ascii="Bookman Old Style" w:hAnsi="Bookman Old Style"/>
            <w:b/>
            <w:bCs/>
            <w:i/>
            <w:iCs/>
            <w:szCs w:val="24"/>
            <w:u w:val="single"/>
            <w:rPrChange w:id="1810" w:author="Ashley Frank" w:date="2024-12-20T20:43:00Z">
              <w:rPr>
                <w:rFonts w:ascii="Bookman Old Style" w:hAnsi="Bookman Old Style"/>
                <w:b/>
                <w:bCs/>
                <w:i/>
                <w:iCs/>
                <w:sz w:val="32"/>
                <w:szCs w:val="32"/>
                <w:u w:val="single"/>
              </w:rPr>
            </w:rPrChange>
          </w:rPr>
          <w:delText xml:space="preserve"> think; </w:delText>
        </w:r>
        <w:r w:rsidR="002C4A2E" w:rsidRPr="009C679A" w:rsidDel="00427DB1">
          <w:rPr>
            <w:rFonts w:ascii="Bookman Old Style" w:hAnsi="Bookman Old Style"/>
            <w:b/>
            <w:bCs/>
            <w:i/>
            <w:iCs/>
            <w:szCs w:val="24"/>
            <w:u w:val="single"/>
            <w:rPrChange w:id="1811" w:author="Ashley Frank" w:date="2024-12-20T20:43:00Z">
              <w:rPr>
                <w:rFonts w:ascii="Bookman Old Style" w:hAnsi="Bookman Old Style"/>
                <w:b/>
                <w:bCs/>
                <w:i/>
                <w:iCs/>
                <w:sz w:val="32"/>
                <w:szCs w:val="32"/>
                <w:u w:val="single"/>
              </w:rPr>
            </w:rPrChange>
          </w:rPr>
          <w:delText>We</w:delText>
        </w:r>
        <w:r w:rsidRPr="009C679A" w:rsidDel="00427DB1">
          <w:rPr>
            <w:rFonts w:ascii="Bookman Old Style" w:hAnsi="Bookman Old Style"/>
            <w:b/>
            <w:bCs/>
            <w:i/>
            <w:iCs/>
            <w:szCs w:val="24"/>
            <w:u w:val="single"/>
            <w:rPrChange w:id="1812" w:author="Ashley Frank" w:date="2024-12-20T20:43:00Z">
              <w:rPr>
                <w:rFonts w:ascii="Bookman Old Style" w:hAnsi="Bookman Old Style"/>
                <w:b/>
                <w:bCs/>
                <w:i/>
                <w:iCs/>
                <w:sz w:val="32"/>
                <w:szCs w:val="32"/>
                <w:u w:val="single"/>
              </w:rPr>
            </w:rPrChange>
          </w:rPr>
          <w:delText xml:space="preserve"> live </w:delText>
        </w:r>
      </w:del>
      <w:ins w:id="1813" w:author="Ashley Frank" w:date="2024-12-20T00:03:00Z">
        <w:r w:rsidR="00427DB1" w:rsidRPr="009C679A">
          <w:rPr>
            <w:rFonts w:ascii="Bookman Old Style" w:hAnsi="Bookman Old Style"/>
            <w:b/>
            <w:bCs/>
            <w:i/>
            <w:iCs/>
            <w:szCs w:val="24"/>
            <w:u w:val="single"/>
            <w:rPrChange w:id="1814" w:author="Ashley Frank" w:date="2024-12-20T20:43:00Z">
              <w:rPr>
                <w:rFonts w:ascii="Bookman Old Style" w:hAnsi="Bookman Old Style"/>
                <w:b/>
                <w:bCs/>
                <w:i/>
                <w:iCs/>
                <w:sz w:val="32"/>
                <w:szCs w:val="32"/>
                <w:u w:val="single"/>
              </w:rPr>
            </w:rPrChange>
          </w:rPr>
          <w:t xml:space="preserve">a life based on what we think; We live a </w:t>
        </w:r>
      </w:ins>
      <w:r w:rsidRPr="009C679A">
        <w:rPr>
          <w:rFonts w:ascii="Bookman Old Style" w:hAnsi="Bookman Old Style"/>
          <w:b/>
          <w:bCs/>
          <w:i/>
          <w:iCs/>
          <w:szCs w:val="24"/>
          <w:u w:val="single"/>
          <w:rPrChange w:id="1815" w:author="Ashley Frank" w:date="2024-12-20T20:43:00Z">
            <w:rPr>
              <w:rFonts w:ascii="Bookman Old Style" w:hAnsi="Bookman Old Style"/>
              <w:b/>
              <w:bCs/>
              <w:i/>
              <w:iCs/>
              <w:sz w:val="32"/>
              <w:szCs w:val="32"/>
              <w:u w:val="single"/>
            </w:rPr>
          </w:rPrChange>
        </w:rPr>
        <w:t xml:space="preserve">life based on what </w:t>
      </w:r>
      <w:r w:rsidR="00FD26F1" w:rsidRPr="009C679A">
        <w:rPr>
          <w:rFonts w:ascii="Bookman Old Style" w:hAnsi="Bookman Old Style"/>
          <w:b/>
          <w:bCs/>
          <w:i/>
          <w:iCs/>
          <w:szCs w:val="24"/>
          <w:u w:val="single"/>
          <w:rPrChange w:id="1816" w:author="Ashley Frank" w:date="2024-12-20T20:43:00Z">
            <w:rPr>
              <w:rFonts w:ascii="Bookman Old Style" w:hAnsi="Bookman Old Style"/>
              <w:b/>
              <w:bCs/>
              <w:i/>
              <w:iCs/>
              <w:sz w:val="32"/>
              <w:szCs w:val="32"/>
              <w:u w:val="single"/>
            </w:rPr>
          </w:rPrChange>
        </w:rPr>
        <w:t>w</w:t>
      </w:r>
      <w:r w:rsidR="002C4A2E" w:rsidRPr="009C679A">
        <w:rPr>
          <w:rFonts w:ascii="Bookman Old Style" w:hAnsi="Bookman Old Style"/>
          <w:b/>
          <w:bCs/>
          <w:i/>
          <w:iCs/>
          <w:szCs w:val="24"/>
          <w:u w:val="single"/>
          <w:rPrChange w:id="1817" w:author="Ashley Frank" w:date="2024-12-20T20:43:00Z">
            <w:rPr>
              <w:rFonts w:ascii="Bookman Old Style" w:hAnsi="Bookman Old Style"/>
              <w:b/>
              <w:bCs/>
              <w:i/>
              <w:iCs/>
              <w:sz w:val="32"/>
              <w:szCs w:val="32"/>
              <w:u w:val="single"/>
            </w:rPr>
          </w:rPrChange>
        </w:rPr>
        <w:t>e</w:t>
      </w:r>
      <w:r w:rsidRPr="009C679A">
        <w:rPr>
          <w:rFonts w:ascii="Bookman Old Style" w:hAnsi="Bookman Old Style"/>
          <w:b/>
          <w:bCs/>
          <w:i/>
          <w:iCs/>
          <w:szCs w:val="24"/>
          <w:u w:val="single"/>
          <w:rPrChange w:id="1818" w:author="Ashley Frank" w:date="2024-12-20T20:43:00Z">
            <w:rPr>
              <w:rFonts w:ascii="Bookman Old Style" w:hAnsi="Bookman Old Style"/>
              <w:b/>
              <w:bCs/>
              <w:i/>
              <w:iCs/>
              <w:sz w:val="32"/>
              <w:szCs w:val="32"/>
              <w:u w:val="single"/>
            </w:rPr>
          </w:rPrChange>
        </w:rPr>
        <w:t xml:space="preserve"> believe.</w:t>
      </w:r>
      <w:r w:rsidRPr="009C679A">
        <w:rPr>
          <w:rFonts w:ascii="Bookman Old Style" w:hAnsi="Bookman Old Style"/>
          <w:szCs w:val="24"/>
          <w:rPrChange w:id="1819" w:author="Ashley Frank" w:date="2024-12-20T20:43:00Z">
            <w:rPr>
              <w:rFonts w:ascii="Bookman Old Style" w:hAnsi="Bookman Old Style"/>
              <w:sz w:val="32"/>
              <w:szCs w:val="32"/>
            </w:rPr>
          </w:rPrChange>
        </w:rPr>
        <w:t xml:space="preserve"> </w:t>
      </w:r>
      <w:r w:rsidR="006933C5" w:rsidRPr="009C679A">
        <w:rPr>
          <w:rFonts w:ascii="Bookman Old Style" w:hAnsi="Bookman Old Style"/>
          <w:szCs w:val="24"/>
          <w:rPrChange w:id="1820" w:author="Ashley Frank" w:date="2024-12-20T20:43:00Z">
            <w:rPr>
              <w:rFonts w:ascii="Bookman Old Style" w:hAnsi="Bookman Old Style"/>
              <w:sz w:val="32"/>
              <w:szCs w:val="32"/>
            </w:rPr>
          </w:rPrChange>
        </w:rPr>
        <w:t>Every day</w:t>
      </w:r>
      <w:r w:rsidR="00FD26F1" w:rsidRPr="009C679A">
        <w:rPr>
          <w:rFonts w:ascii="Bookman Old Style" w:hAnsi="Bookman Old Style"/>
          <w:szCs w:val="24"/>
          <w:rPrChange w:id="1821" w:author="Ashley Frank" w:date="2024-12-20T20:43:00Z">
            <w:rPr>
              <w:rFonts w:ascii="Bookman Old Style" w:hAnsi="Bookman Old Style"/>
              <w:sz w:val="32"/>
              <w:szCs w:val="32"/>
            </w:rPr>
          </w:rPrChange>
        </w:rPr>
        <w:t>,</w:t>
      </w:r>
      <w:r w:rsidRPr="009C679A">
        <w:rPr>
          <w:rFonts w:ascii="Bookman Old Style" w:hAnsi="Bookman Old Style"/>
          <w:szCs w:val="24"/>
          <w:rPrChange w:id="1822" w:author="Ashley Frank" w:date="2024-12-20T20:43:00Z">
            <w:rPr>
              <w:rFonts w:ascii="Bookman Old Style" w:hAnsi="Bookman Old Style"/>
              <w:sz w:val="32"/>
              <w:szCs w:val="32"/>
            </w:rPr>
          </w:rPrChange>
        </w:rPr>
        <w:t xml:space="preserve"> </w:t>
      </w:r>
      <w:r w:rsidR="00FD26F1" w:rsidRPr="009C679A">
        <w:rPr>
          <w:rFonts w:ascii="Bookman Old Style" w:hAnsi="Bookman Old Style"/>
          <w:szCs w:val="24"/>
          <w:rPrChange w:id="1823"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1824" w:author="Ashley Frank" w:date="2024-12-20T20:43:00Z">
            <w:rPr>
              <w:rFonts w:ascii="Bookman Old Style" w:hAnsi="Bookman Old Style"/>
              <w:sz w:val="32"/>
              <w:szCs w:val="32"/>
            </w:rPr>
          </w:rPrChange>
        </w:rPr>
        <w:t>e</w:t>
      </w:r>
      <w:r w:rsidRPr="009C679A">
        <w:rPr>
          <w:rFonts w:ascii="Bookman Old Style" w:hAnsi="Bookman Old Style"/>
          <w:szCs w:val="24"/>
          <w:rPrChange w:id="1825" w:author="Ashley Frank" w:date="2024-12-20T20:43:00Z">
            <w:rPr>
              <w:rFonts w:ascii="Bookman Old Style" w:hAnsi="Bookman Old Style"/>
              <w:sz w:val="32"/>
              <w:szCs w:val="32"/>
            </w:rPr>
          </w:rPrChange>
        </w:rPr>
        <w:t xml:space="preserve"> have the ability to choose these character </w:t>
      </w:r>
      <w:r w:rsidR="00FD26F1" w:rsidRPr="009C679A">
        <w:rPr>
          <w:rFonts w:ascii="Bookman Old Style" w:hAnsi="Bookman Old Style"/>
          <w:szCs w:val="24"/>
          <w:rPrChange w:id="1826" w:author="Ashley Frank" w:date="2024-12-20T20:43:00Z">
            <w:rPr>
              <w:rFonts w:ascii="Bookman Old Style" w:hAnsi="Bookman Old Style"/>
              <w:sz w:val="32"/>
              <w:szCs w:val="32"/>
            </w:rPr>
          </w:rPrChange>
        </w:rPr>
        <w:t xml:space="preserve">and </w:t>
      </w:r>
      <w:r w:rsidRPr="009C679A">
        <w:rPr>
          <w:rFonts w:ascii="Bookman Old Style" w:hAnsi="Bookman Old Style"/>
          <w:szCs w:val="24"/>
          <w:rPrChange w:id="1827" w:author="Ashley Frank" w:date="2024-12-20T20:43:00Z">
            <w:rPr>
              <w:rFonts w:ascii="Bookman Old Style" w:hAnsi="Bookman Old Style"/>
              <w:sz w:val="32"/>
              <w:szCs w:val="32"/>
            </w:rPr>
          </w:rPrChange>
        </w:rPr>
        <w:t xml:space="preserve">valued traits that </w:t>
      </w:r>
      <w:r w:rsidR="00F823D5" w:rsidRPr="009C679A">
        <w:rPr>
          <w:rFonts w:ascii="Bookman Old Style" w:hAnsi="Bookman Old Style"/>
          <w:szCs w:val="24"/>
          <w:rPrChange w:id="1828"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1829" w:author="Ashley Frank" w:date="2024-12-20T20:43:00Z">
            <w:rPr>
              <w:rFonts w:ascii="Bookman Old Style" w:hAnsi="Bookman Old Style"/>
              <w:sz w:val="32"/>
              <w:szCs w:val="32"/>
            </w:rPr>
          </w:rPrChange>
        </w:rPr>
        <w:t>e</w:t>
      </w:r>
      <w:r w:rsidRPr="009C679A">
        <w:rPr>
          <w:rFonts w:ascii="Bookman Old Style" w:hAnsi="Bookman Old Style"/>
          <w:szCs w:val="24"/>
          <w:rPrChange w:id="1830" w:author="Ashley Frank" w:date="2024-12-20T20:43:00Z">
            <w:rPr>
              <w:rFonts w:ascii="Bookman Old Style" w:hAnsi="Bookman Old Style"/>
              <w:sz w:val="32"/>
              <w:szCs w:val="32"/>
            </w:rPr>
          </w:rPrChange>
        </w:rPr>
        <w:t xml:space="preserve"> will practice. </w:t>
      </w:r>
      <w:r w:rsidR="002C4A2E" w:rsidRPr="009C679A">
        <w:rPr>
          <w:rFonts w:ascii="Bookman Old Style" w:hAnsi="Bookman Old Style"/>
          <w:szCs w:val="24"/>
          <w:rPrChange w:id="1831" w:author="Ashley Frank" w:date="2024-12-20T20:43:00Z">
            <w:rPr>
              <w:rFonts w:ascii="Bookman Old Style" w:hAnsi="Bookman Old Style"/>
              <w:sz w:val="32"/>
              <w:szCs w:val="32"/>
            </w:rPr>
          </w:rPrChange>
        </w:rPr>
        <w:t>We</w:t>
      </w:r>
      <w:r w:rsidRPr="009C679A">
        <w:rPr>
          <w:rFonts w:ascii="Bookman Old Style" w:hAnsi="Bookman Old Style"/>
          <w:szCs w:val="24"/>
          <w:rPrChange w:id="1832" w:author="Ashley Frank" w:date="2024-12-20T20:43:00Z">
            <w:rPr>
              <w:rFonts w:ascii="Bookman Old Style" w:hAnsi="Bookman Old Style"/>
              <w:sz w:val="32"/>
              <w:szCs w:val="32"/>
            </w:rPr>
          </w:rPrChange>
        </w:rPr>
        <w:t xml:space="preserve"> </w:t>
      </w:r>
      <w:r w:rsidR="006933C5" w:rsidRPr="009C679A">
        <w:rPr>
          <w:rFonts w:ascii="Bookman Old Style" w:hAnsi="Bookman Old Style"/>
          <w:szCs w:val="24"/>
          <w:rPrChange w:id="1833" w:author="Ashley Frank" w:date="2024-12-20T20:43:00Z">
            <w:rPr>
              <w:rFonts w:ascii="Bookman Old Style" w:hAnsi="Bookman Old Style"/>
              <w:sz w:val="32"/>
              <w:szCs w:val="32"/>
            </w:rPr>
          </w:rPrChange>
        </w:rPr>
        <w:t>often</w:t>
      </w:r>
      <w:r w:rsidRPr="009C679A">
        <w:rPr>
          <w:rFonts w:ascii="Bookman Old Style" w:hAnsi="Bookman Old Style"/>
          <w:szCs w:val="24"/>
          <w:rPrChange w:id="1834" w:author="Ashley Frank" w:date="2024-12-20T20:43:00Z">
            <w:rPr>
              <w:rFonts w:ascii="Bookman Old Style" w:hAnsi="Bookman Old Style"/>
              <w:sz w:val="32"/>
              <w:szCs w:val="32"/>
            </w:rPr>
          </w:rPrChange>
        </w:rPr>
        <w:t xml:space="preserve"> get in trouble</w:t>
      </w:r>
      <w:del w:id="1835" w:author="Ashley Frank" w:date="2024-12-21T03:42:00Z">
        <w:r w:rsidRPr="009C679A" w:rsidDel="00B312E4">
          <w:rPr>
            <w:rFonts w:ascii="Bookman Old Style" w:hAnsi="Bookman Old Style"/>
            <w:szCs w:val="24"/>
            <w:rPrChange w:id="1836" w:author="Ashley Frank" w:date="2024-12-20T20:43:00Z">
              <w:rPr>
                <w:rFonts w:ascii="Bookman Old Style" w:hAnsi="Bookman Old Style"/>
                <w:sz w:val="32"/>
                <w:szCs w:val="32"/>
              </w:rPr>
            </w:rPrChange>
          </w:rPr>
          <w:delText>,</w:delText>
        </w:r>
      </w:del>
      <w:r w:rsidRPr="009C679A">
        <w:rPr>
          <w:rFonts w:ascii="Bookman Old Style" w:hAnsi="Bookman Old Style"/>
          <w:szCs w:val="24"/>
          <w:rPrChange w:id="1837" w:author="Ashley Frank" w:date="2024-12-20T20:43:00Z">
            <w:rPr>
              <w:rFonts w:ascii="Bookman Old Style" w:hAnsi="Bookman Old Style"/>
              <w:sz w:val="32"/>
              <w:szCs w:val="32"/>
            </w:rPr>
          </w:rPrChange>
        </w:rPr>
        <w:t xml:space="preserve"> </w:t>
      </w:r>
      <w:ins w:id="1838" w:author="Ashley Frank" w:date="2024-12-21T03:42:00Z">
        <w:r w:rsidR="00B312E4">
          <w:rPr>
            <w:rFonts w:ascii="Bookman Old Style" w:hAnsi="Bookman Old Style"/>
            <w:szCs w:val="24"/>
          </w:rPr>
          <w:t xml:space="preserve">and </w:t>
        </w:r>
      </w:ins>
      <w:r w:rsidR="006933C5" w:rsidRPr="009C679A">
        <w:rPr>
          <w:rFonts w:ascii="Bookman Old Style" w:hAnsi="Bookman Old Style"/>
          <w:szCs w:val="24"/>
          <w:rPrChange w:id="1839" w:author="Ashley Frank" w:date="2024-12-20T20:43:00Z">
            <w:rPr>
              <w:rFonts w:ascii="Bookman Old Style" w:hAnsi="Bookman Old Style"/>
              <w:sz w:val="32"/>
              <w:szCs w:val="32"/>
            </w:rPr>
          </w:rPrChange>
        </w:rPr>
        <w:t>become</w:t>
      </w:r>
      <w:r w:rsidRPr="009C679A">
        <w:rPr>
          <w:rFonts w:ascii="Bookman Old Style" w:hAnsi="Bookman Old Style"/>
          <w:szCs w:val="24"/>
          <w:rPrChange w:id="1840" w:author="Ashley Frank" w:date="2024-12-20T20:43:00Z">
            <w:rPr>
              <w:rFonts w:ascii="Bookman Old Style" w:hAnsi="Bookman Old Style"/>
              <w:sz w:val="32"/>
              <w:szCs w:val="32"/>
            </w:rPr>
          </w:rPrChange>
        </w:rPr>
        <w:t xml:space="preserve"> </w:t>
      </w:r>
      <w:r w:rsidRPr="009C679A">
        <w:rPr>
          <w:rFonts w:ascii="Bookman Old Style" w:hAnsi="Bookman Old Style"/>
          <w:szCs w:val="24"/>
          <w:rPrChange w:id="1841" w:author="Ashley Frank" w:date="2024-12-20T20:43:00Z">
            <w:rPr>
              <w:rFonts w:ascii="Bookman Old Style" w:hAnsi="Bookman Old Style"/>
              <w:sz w:val="32"/>
              <w:szCs w:val="32"/>
            </w:rPr>
          </w:rPrChange>
        </w:rPr>
        <w:lastRenderedPageBreak/>
        <w:t xml:space="preserve">anxious, </w:t>
      </w:r>
      <w:del w:id="1842" w:author="Ashley Frank" w:date="2024-12-20T21:24:00Z">
        <w:r w:rsidRPr="009C679A" w:rsidDel="009616C1">
          <w:rPr>
            <w:rFonts w:ascii="Bookman Old Style" w:hAnsi="Bookman Old Style"/>
            <w:szCs w:val="24"/>
            <w:rPrChange w:id="1843" w:author="Ashley Frank" w:date="2024-12-20T20:43:00Z">
              <w:rPr>
                <w:rFonts w:ascii="Bookman Old Style" w:hAnsi="Bookman Old Style"/>
                <w:sz w:val="32"/>
                <w:szCs w:val="32"/>
              </w:rPr>
            </w:rPrChange>
          </w:rPr>
          <w:delText xml:space="preserve">become </w:delText>
        </w:r>
      </w:del>
      <w:r w:rsidRPr="009C679A">
        <w:rPr>
          <w:rFonts w:ascii="Bookman Old Style" w:hAnsi="Bookman Old Style"/>
          <w:szCs w:val="24"/>
          <w:rPrChange w:id="1844" w:author="Ashley Frank" w:date="2024-12-20T20:43:00Z">
            <w:rPr>
              <w:rFonts w:ascii="Bookman Old Style" w:hAnsi="Bookman Old Style"/>
              <w:sz w:val="32"/>
              <w:szCs w:val="32"/>
            </w:rPr>
          </w:rPrChange>
        </w:rPr>
        <w:t>depressed</w:t>
      </w:r>
      <w:ins w:id="1845" w:author="Ashley Frank" w:date="2024-12-20T21:24:00Z">
        <w:r w:rsidR="009616C1">
          <w:rPr>
            <w:rFonts w:ascii="Bookman Old Style" w:hAnsi="Bookman Old Style"/>
            <w:szCs w:val="24"/>
          </w:rPr>
          <w:t xml:space="preserve">, </w:t>
        </w:r>
      </w:ins>
      <w:del w:id="1846" w:author="Ashley Frank" w:date="2024-12-20T21:24:00Z">
        <w:r w:rsidRPr="009C679A" w:rsidDel="009616C1">
          <w:rPr>
            <w:rFonts w:ascii="Bookman Old Style" w:hAnsi="Bookman Old Style"/>
            <w:szCs w:val="24"/>
            <w:rPrChange w:id="1847" w:author="Ashley Frank" w:date="2024-12-20T20:43:00Z">
              <w:rPr>
                <w:rFonts w:ascii="Bookman Old Style" w:hAnsi="Bookman Old Style"/>
                <w:sz w:val="32"/>
                <w:szCs w:val="32"/>
              </w:rPr>
            </w:rPrChange>
          </w:rPr>
          <w:delText xml:space="preserve">, become </w:delText>
        </w:r>
      </w:del>
      <w:r w:rsidRPr="009C679A">
        <w:rPr>
          <w:rFonts w:ascii="Bookman Old Style" w:hAnsi="Bookman Old Style"/>
          <w:szCs w:val="24"/>
          <w:rPrChange w:id="1848" w:author="Ashley Frank" w:date="2024-12-20T20:43:00Z">
            <w:rPr>
              <w:rFonts w:ascii="Bookman Old Style" w:hAnsi="Bookman Old Style"/>
              <w:sz w:val="32"/>
              <w:szCs w:val="32"/>
            </w:rPr>
          </w:rPrChange>
        </w:rPr>
        <w:t xml:space="preserve">lonely, </w:t>
      </w:r>
      <w:r w:rsidR="00FD26F1" w:rsidRPr="009C679A">
        <w:rPr>
          <w:rFonts w:ascii="Bookman Old Style" w:hAnsi="Bookman Old Style"/>
          <w:szCs w:val="24"/>
          <w:rPrChange w:id="1849" w:author="Ashley Frank" w:date="2024-12-20T20:43:00Z">
            <w:rPr>
              <w:rFonts w:ascii="Bookman Old Style" w:hAnsi="Bookman Old Style"/>
              <w:sz w:val="32"/>
              <w:szCs w:val="32"/>
            </w:rPr>
          </w:rPrChange>
        </w:rPr>
        <w:t xml:space="preserve">and </w:t>
      </w:r>
      <w:ins w:id="1850" w:author="Ashley Frank" w:date="2024-12-20T21:24:00Z">
        <w:r w:rsidR="009616C1">
          <w:rPr>
            <w:rFonts w:ascii="Bookman Old Style" w:hAnsi="Bookman Old Style"/>
            <w:szCs w:val="24"/>
          </w:rPr>
          <w:t>a</w:t>
        </w:r>
      </w:ins>
      <w:del w:id="1851" w:author="Ashley Frank" w:date="2024-12-20T21:24:00Z">
        <w:r w:rsidRPr="009C679A" w:rsidDel="009616C1">
          <w:rPr>
            <w:rFonts w:ascii="Bookman Old Style" w:hAnsi="Bookman Old Style"/>
            <w:szCs w:val="24"/>
            <w:rPrChange w:id="1852" w:author="Ashley Frank" w:date="2024-12-20T20:43:00Z">
              <w:rPr>
                <w:rFonts w:ascii="Bookman Old Style" w:hAnsi="Bookman Old Style"/>
                <w:sz w:val="32"/>
                <w:szCs w:val="32"/>
              </w:rPr>
            </w:rPrChange>
          </w:rPr>
          <w:delText>become a</w:delText>
        </w:r>
      </w:del>
      <w:r w:rsidRPr="009C679A">
        <w:rPr>
          <w:rFonts w:ascii="Bookman Old Style" w:hAnsi="Bookman Old Style"/>
          <w:szCs w:val="24"/>
          <w:rPrChange w:id="1853" w:author="Ashley Frank" w:date="2024-12-20T20:43:00Z">
            <w:rPr>
              <w:rFonts w:ascii="Bookman Old Style" w:hAnsi="Bookman Old Style"/>
              <w:sz w:val="32"/>
              <w:szCs w:val="32"/>
            </w:rPr>
          </w:rPrChange>
        </w:rPr>
        <w:t xml:space="preserve">ngry when </w:t>
      </w:r>
      <w:r w:rsidR="00FD26F1" w:rsidRPr="009C679A">
        <w:rPr>
          <w:rFonts w:ascii="Bookman Old Style" w:hAnsi="Bookman Old Style"/>
          <w:szCs w:val="24"/>
          <w:rPrChange w:id="1854"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1855" w:author="Ashley Frank" w:date="2024-12-20T20:43:00Z">
            <w:rPr>
              <w:rFonts w:ascii="Bookman Old Style" w:hAnsi="Bookman Old Style"/>
              <w:sz w:val="32"/>
              <w:szCs w:val="32"/>
            </w:rPr>
          </w:rPrChange>
        </w:rPr>
        <w:t>e</w:t>
      </w:r>
      <w:r w:rsidRPr="009C679A">
        <w:rPr>
          <w:rFonts w:ascii="Bookman Old Style" w:hAnsi="Bookman Old Style"/>
          <w:szCs w:val="24"/>
          <w:rPrChange w:id="1856" w:author="Ashley Frank" w:date="2024-12-20T20:43:00Z">
            <w:rPr>
              <w:rFonts w:ascii="Bookman Old Style" w:hAnsi="Bookman Old Style"/>
              <w:sz w:val="32"/>
              <w:szCs w:val="32"/>
            </w:rPr>
          </w:rPrChange>
        </w:rPr>
        <w:t xml:space="preserve"> compromise these beliefs </w:t>
      </w:r>
      <w:r w:rsidR="009943B7" w:rsidRPr="009C679A">
        <w:rPr>
          <w:rFonts w:ascii="Bookman Old Style" w:hAnsi="Bookman Old Style"/>
          <w:szCs w:val="24"/>
          <w:rPrChange w:id="1857" w:author="Ashley Frank" w:date="2024-12-20T20:43:00Z">
            <w:rPr>
              <w:rFonts w:ascii="Bookman Old Style" w:hAnsi="Bookman Old Style"/>
              <w:sz w:val="32"/>
              <w:szCs w:val="32"/>
            </w:rPr>
          </w:rPrChange>
        </w:rPr>
        <w:t xml:space="preserve">or allow these character beliefs to be violated </w:t>
      </w:r>
      <w:r w:rsidRPr="009C679A">
        <w:rPr>
          <w:rFonts w:ascii="Bookman Old Style" w:hAnsi="Bookman Old Style"/>
          <w:szCs w:val="24"/>
          <w:rPrChange w:id="1858" w:author="Ashley Frank" w:date="2024-12-20T20:43:00Z">
            <w:rPr>
              <w:rFonts w:ascii="Bookman Old Style" w:hAnsi="Bookman Old Style"/>
              <w:sz w:val="32"/>
              <w:szCs w:val="32"/>
            </w:rPr>
          </w:rPrChange>
        </w:rPr>
        <w:t xml:space="preserve">and choose </w:t>
      </w:r>
      <w:r w:rsidR="00FD26F1" w:rsidRPr="009C679A">
        <w:rPr>
          <w:rFonts w:ascii="Bookman Old Style" w:hAnsi="Bookman Old Style"/>
          <w:szCs w:val="24"/>
          <w:rPrChange w:id="1859" w:author="Ashley Frank" w:date="2024-12-20T20:43:00Z">
            <w:rPr>
              <w:rFonts w:ascii="Bookman Old Style" w:hAnsi="Bookman Old Style"/>
              <w:sz w:val="32"/>
              <w:szCs w:val="32"/>
            </w:rPr>
          </w:rPrChange>
        </w:rPr>
        <w:t>others</w:t>
      </w:r>
      <w:r w:rsidRPr="009C679A">
        <w:rPr>
          <w:rFonts w:ascii="Bookman Old Style" w:hAnsi="Bookman Old Style"/>
          <w:szCs w:val="24"/>
          <w:rPrChange w:id="1860" w:author="Ashley Frank" w:date="2024-12-20T20:43:00Z">
            <w:rPr>
              <w:rFonts w:ascii="Bookman Old Style" w:hAnsi="Bookman Old Style"/>
              <w:sz w:val="32"/>
              <w:szCs w:val="32"/>
            </w:rPr>
          </w:rPrChange>
        </w:rPr>
        <w:t xml:space="preserve"> that are the opposite of our values</w:t>
      </w:r>
      <w:r w:rsidR="00953840" w:rsidRPr="009C679A">
        <w:rPr>
          <w:rFonts w:ascii="Bookman Old Style" w:hAnsi="Bookman Old Style"/>
          <w:szCs w:val="24"/>
          <w:rPrChange w:id="1861" w:author="Ashley Frank" w:date="2024-12-20T20:43:00Z">
            <w:rPr>
              <w:rFonts w:ascii="Bookman Old Style" w:hAnsi="Bookman Old Style"/>
              <w:sz w:val="32"/>
              <w:szCs w:val="32"/>
            </w:rPr>
          </w:rPrChange>
        </w:rPr>
        <w:t xml:space="preserve">. Having sex with someone because everyone thinks you should is a compromise of your values, isn’t it? Lying to your girlfriend just to stay ‘out of trouble’ is a compromise of your values. </w:t>
      </w:r>
      <w:ins w:id="1862" w:author="Ashley Frank" w:date="2024-12-20T21:24:00Z">
        <w:r w:rsidR="009616C1">
          <w:rPr>
            <w:rFonts w:ascii="Bookman Old Style" w:hAnsi="Bookman Old Style"/>
            <w:szCs w:val="24"/>
          </w:rPr>
          <w:t>If d</w:t>
        </w:r>
      </w:ins>
      <w:del w:id="1863" w:author="Ashley Frank" w:date="2024-12-20T21:24:00Z">
        <w:r w:rsidR="00953840" w:rsidRPr="009C679A" w:rsidDel="009616C1">
          <w:rPr>
            <w:rFonts w:ascii="Bookman Old Style" w:hAnsi="Bookman Old Style"/>
            <w:szCs w:val="24"/>
            <w:rPrChange w:id="1864" w:author="Ashley Frank" w:date="2024-12-20T20:43:00Z">
              <w:rPr>
                <w:rFonts w:ascii="Bookman Old Style" w:hAnsi="Bookman Old Style"/>
                <w:sz w:val="32"/>
                <w:szCs w:val="32"/>
              </w:rPr>
            </w:rPrChange>
          </w:rPr>
          <w:delText>D</w:delText>
        </w:r>
      </w:del>
      <w:r w:rsidR="00953840" w:rsidRPr="009C679A">
        <w:rPr>
          <w:rFonts w:ascii="Bookman Old Style" w:hAnsi="Bookman Old Style"/>
          <w:szCs w:val="24"/>
          <w:rPrChange w:id="1865" w:author="Ashley Frank" w:date="2024-12-20T20:43:00Z">
            <w:rPr>
              <w:rFonts w:ascii="Bookman Old Style" w:hAnsi="Bookman Old Style"/>
              <w:sz w:val="32"/>
              <w:szCs w:val="32"/>
            </w:rPr>
          </w:rPrChange>
        </w:rPr>
        <w:t xml:space="preserve">oing </w:t>
      </w:r>
      <w:ins w:id="1866" w:author="Ashley Frank" w:date="2024-12-20T21:25:00Z">
        <w:r w:rsidR="009616C1">
          <w:rPr>
            <w:rFonts w:ascii="Bookman Old Style" w:hAnsi="Bookman Old Style"/>
            <w:szCs w:val="24"/>
          </w:rPr>
          <w:t>illicit drugs goes against your character and values and you do them out of peer pressure, then you know</w:t>
        </w:r>
      </w:ins>
      <w:del w:id="1867" w:author="Ashley Frank" w:date="2024-12-20T21:24:00Z">
        <w:r w:rsidR="008F2075" w:rsidRPr="009C679A" w:rsidDel="009616C1">
          <w:rPr>
            <w:rFonts w:ascii="Bookman Old Style" w:hAnsi="Bookman Old Style"/>
            <w:szCs w:val="24"/>
            <w:rPrChange w:id="1868" w:author="Ashley Frank" w:date="2024-12-20T20:43:00Z">
              <w:rPr>
                <w:rFonts w:ascii="Bookman Old Style" w:hAnsi="Bookman Old Style"/>
                <w:sz w:val="32"/>
                <w:szCs w:val="32"/>
              </w:rPr>
            </w:rPrChange>
          </w:rPr>
          <w:delText xml:space="preserve">illegal </w:delText>
        </w:r>
      </w:del>
      <w:del w:id="1869" w:author="Ashley Frank" w:date="2024-12-20T21:25:00Z">
        <w:r w:rsidR="00953840" w:rsidRPr="009C679A" w:rsidDel="009616C1">
          <w:rPr>
            <w:rFonts w:ascii="Bookman Old Style" w:hAnsi="Bookman Old Style"/>
            <w:szCs w:val="24"/>
            <w:rPrChange w:id="1870" w:author="Ashley Frank" w:date="2024-12-20T20:43:00Z">
              <w:rPr>
                <w:rFonts w:ascii="Bookman Old Style" w:hAnsi="Bookman Old Style"/>
                <w:sz w:val="32"/>
                <w:szCs w:val="32"/>
              </w:rPr>
            </w:rPrChange>
          </w:rPr>
          <w:delText>drugs</w:delText>
        </w:r>
        <w:r w:rsidR="008F2075" w:rsidRPr="009C679A" w:rsidDel="009616C1">
          <w:rPr>
            <w:rFonts w:ascii="Bookman Old Style" w:hAnsi="Bookman Old Style"/>
            <w:szCs w:val="24"/>
            <w:rPrChange w:id="1871" w:author="Ashley Frank" w:date="2024-12-20T20:43:00Z">
              <w:rPr>
                <w:rFonts w:ascii="Bookman Old Style" w:hAnsi="Bookman Old Style"/>
                <w:sz w:val="32"/>
                <w:szCs w:val="32"/>
              </w:rPr>
            </w:rPrChange>
          </w:rPr>
          <w:delText xml:space="preserve"> </w:delText>
        </w:r>
        <w:r w:rsidR="00953840" w:rsidRPr="009C679A" w:rsidDel="009616C1">
          <w:rPr>
            <w:rFonts w:ascii="Bookman Old Style" w:hAnsi="Bookman Old Style"/>
            <w:szCs w:val="24"/>
            <w:rPrChange w:id="1872" w:author="Ashley Frank" w:date="2024-12-20T20:43:00Z">
              <w:rPr>
                <w:rFonts w:ascii="Bookman Old Style" w:hAnsi="Bookman Old Style"/>
                <w:sz w:val="32"/>
                <w:szCs w:val="32"/>
              </w:rPr>
            </w:rPrChange>
          </w:rPr>
          <w:delText>goes against your character</w:delText>
        </w:r>
        <w:r w:rsidR="00FD26F1" w:rsidRPr="009C679A" w:rsidDel="009616C1">
          <w:rPr>
            <w:rFonts w:ascii="Bookman Old Style" w:hAnsi="Bookman Old Style"/>
            <w:szCs w:val="24"/>
            <w:rPrChange w:id="1873" w:author="Ashley Frank" w:date="2024-12-20T20:43:00Z">
              <w:rPr>
                <w:rFonts w:ascii="Bookman Old Style" w:hAnsi="Bookman Old Style"/>
                <w:sz w:val="32"/>
                <w:szCs w:val="32"/>
              </w:rPr>
            </w:rPrChange>
          </w:rPr>
          <w:delText xml:space="preserve"> and </w:delText>
        </w:r>
      </w:del>
      <w:ins w:id="1874" w:author="Ashley Frank" w:date="2024-12-20T21:25:00Z">
        <w:r w:rsidR="009616C1">
          <w:rPr>
            <w:rFonts w:ascii="Bookman Old Style" w:hAnsi="Bookman Old Style"/>
            <w:szCs w:val="24"/>
          </w:rPr>
          <w:t xml:space="preserve"> something is wrong</w:t>
        </w:r>
      </w:ins>
      <w:del w:id="1875" w:author="Ashley Frank" w:date="2024-12-20T21:24:00Z">
        <w:r w:rsidR="00953840" w:rsidRPr="009C679A" w:rsidDel="009616C1">
          <w:rPr>
            <w:rFonts w:ascii="Bookman Old Style" w:hAnsi="Bookman Old Style"/>
            <w:szCs w:val="24"/>
            <w:rPrChange w:id="1876" w:author="Ashley Frank" w:date="2024-12-20T20:43:00Z">
              <w:rPr>
                <w:rFonts w:ascii="Bookman Old Style" w:hAnsi="Bookman Old Style"/>
                <w:sz w:val="32"/>
                <w:szCs w:val="32"/>
              </w:rPr>
            </w:rPrChange>
          </w:rPr>
          <w:delText>values of who you are</w:delText>
        </w:r>
      </w:del>
      <w:r w:rsidR="00953840" w:rsidRPr="009C679A">
        <w:rPr>
          <w:rFonts w:ascii="Bookman Old Style" w:hAnsi="Bookman Old Style"/>
          <w:szCs w:val="24"/>
          <w:rPrChange w:id="1877" w:author="Ashley Frank" w:date="2024-12-20T20:43:00Z">
            <w:rPr>
              <w:rFonts w:ascii="Bookman Old Style" w:hAnsi="Bookman Old Style"/>
              <w:sz w:val="32"/>
              <w:szCs w:val="32"/>
            </w:rPr>
          </w:rPrChange>
        </w:rPr>
        <w:t xml:space="preserve">. </w:t>
      </w:r>
      <w:ins w:id="1878" w:author="Ashley Frank" w:date="2024-12-20T20:49:00Z">
        <w:r w:rsidR="007F317E">
          <w:rPr>
            <w:rFonts w:ascii="Bookman Old Style" w:hAnsi="Bookman Old Style"/>
            <w:szCs w:val="24"/>
          </w:rPr>
          <w:t>You will realize that whe</w:t>
        </w:r>
      </w:ins>
      <w:del w:id="1879" w:author="Ashley Frank" w:date="2024-12-20T20:49:00Z">
        <w:r w:rsidR="00953840" w:rsidRPr="009C679A" w:rsidDel="007F317E">
          <w:rPr>
            <w:rFonts w:ascii="Bookman Old Style" w:hAnsi="Bookman Old Style"/>
            <w:szCs w:val="24"/>
            <w:rPrChange w:id="1880" w:author="Ashley Frank" w:date="2024-12-20T20:43:00Z">
              <w:rPr>
                <w:rFonts w:ascii="Bookman Old Style" w:hAnsi="Bookman Old Style"/>
                <w:sz w:val="32"/>
                <w:szCs w:val="32"/>
              </w:rPr>
            </w:rPrChange>
          </w:rPr>
          <w:delText>Whe</w:delText>
        </w:r>
      </w:del>
      <w:r w:rsidR="00953840" w:rsidRPr="009C679A">
        <w:rPr>
          <w:rFonts w:ascii="Bookman Old Style" w:hAnsi="Bookman Old Style"/>
          <w:szCs w:val="24"/>
          <w:rPrChange w:id="1881" w:author="Ashley Frank" w:date="2024-12-20T20:43:00Z">
            <w:rPr>
              <w:rFonts w:ascii="Bookman Old Style" w:hAnsi="Bookman Old Style"/>
              <w:sz w:val="32"/>
              <w:szCs w:val="32"/>
            </w:rPr>
          </w:rPrChange>
        </w:rPr>
        <w:t>n</w:t>
      </w:r>
      <w:del w:id="1882" w:author="Ashley Frank" w:date="2024-12-20T20:50:00Z">
        <w:r w:rsidR="00953840" w:rsidRPr="009C679A" w:rsidDel="007F317E">
          <w:rPr>
            <w:rFonts w:ascii="Bookman Old Style" w:hAnsi="Bookman Old Style"/>
            <w:szCs w:val="24"/>
            <w:rPrChange w:id="1883" w:author="Ashley Frank" w:date="2024-12-20T20:43:00Z">
              <w:rPr>
                <w:rFonts w:ascii="Bookman Old Style" w:hAnsi="Bookman Old Style"/>
                <w:sz w:val="32"/>
                <w:szCs w:val="32"/>
              </w:rPr>
            </w:rPrChange>
          </w:rPr>
          <w:delText xml:space="preserve"> </w:delText>
        </w:r>
        <w:r w:rsidR="00FD26F1" w:rsidRPr="009C679A" w:rsidDel="007F317E">
          <w:rPr>
            <w:rFonts w:ascii="Bookman Old Style" w:hAnsi="Bookman Old Style"/>
            <w:szCs w:val="24"/>
            <w:rPrChange w:id="1884" w:author="Ashley Frank" w:date="2024-12-20T20:43:00Z">
              <w:rPr>
                <w:rFonts w:ascii="Bookman Old Style" w:hAnsi="Bookman Old Style"/>
                <w:sz w:val="32"/>
                <w:szCs w:val="32"/>
              </w:rPr>
            </w:rPrChange>
          </w:rPr>
          <w:delText>w</w:delText>
        </w:r>
      </w:del>
      <w:ins w:id="1885" w:author="Ashley Frank" w:date="2024-12-20T20:50:00Z">
        <w:r w:rsidR="007F317E">
          <w:rPr>
            <w:rFonts w:ascii="Bookman Old Style" w:hAnsi="Bookman Old Style"/>
            <w:szCs w:val="24"/>
          </w:rPr>
          <w:t xml:space="preserve"> you align</w:t>
        </w:r>
      </w:ins>
      <w:del w:id="1886" w:author="Ashley Frank" w:date="2024-12-20T20:50:00Z">
        <w:r w:rsidR="002C4A2E" w:rsidRPr="009C679A" w:rsidDel="007F317E">
          <w:rPr>
            <w:rFonts w:ascii="Bookman Old Style" w:hAnsi="Bookman Old Style"/>
            <w:szCs w:val="24"/>
            <w:rPrChange w:id="1887" w:author="Ashley Frank" w:date="2024-12-20T20:43:00Z">
              <w:rPr>
                <w:rFonts w:ascii="Bookman Old Style" w:hAnsi="Bookman Old Style"/>
                <w:sz w:val="32"/>
                <w:szCs w:val="32"/>
              </w:rPr>
            </w:rPrChange>
          </w:rPr>
          <w:delText>e</w:delText>
        </w:r>
      </w:del>
      <w:r w:rsidR="00953840" w:rsidRPr="009C679A">
        <w:rPr>
          <w:rFonts w:ascii="Bookman Old Style" w:hAnsi="Bookman Old Style"/>
          <w:szCs w:val="24"/>
          <w:rPrChange w:id="1888" w:author="Ashley Frank" w:date="2024-12-20T20:43:00Z">
            <w:rPr>
              <w:rFonts w:ascii="Bookman Old Style" w:hAnsi="Bookman Old Style"/>
              <w:sz w:val="32"/>
              <w:szCs w:val="32"/>
            </w:rPr>
          </w:rPrChange>
        </w:rPr>
        <w:t xml:space="preserve"> </w:t>
      </w:r>
      <w:del w:id="1889" w:author="Ashley Frank" w:date="2024-12-20T21:25:00Z">
        <w:r w:rsidR="00953840" w:rsidRPr="009C679A" w:rsidDel="009616C1">
          <w:rPr>
            <w:rFonts w:ascii="Bookman Old Style" w:hAnsi="Bookman Old Style"/>
            <w:szCs w:val="24"/>
            <w:rPrChange w:id="1890" w:author="Ashley Frank" w:date="2024-12-20T20:43:00Z">
              <w:rPr>
                <w:rFonts w:ascii="Bookman Old Style" w:hAnsi="Bookman Old Style"/>
                <w:sz w:val="32"/>
                <w:szCs w:val="32"/>
              </w:rPr>
            </w:rPrChange>
          </w:rPr>
          <w:delText xml:space="preserve">choose to practice our values, </w:delText>
        </w:r>
        <w:r w:rsidR="00FD26F1" w:rsidRPr="009C679A" w:rsidDel="009616C1">
          <w:rPr>
            <w:rFonts w:ascii="Bookman Old Style" w:hAnsi="Bookman Old Style"/>
            <w:szCs w:val="24"/>
            <w:rPrChange w:id="1891" w:author="Ashley Frank" w:date="2024-12-20T20:43:00Z">
              <w:rPr>
                <w:rFonts w:ascii="Bookman Old Style" w:hAnsi="Bookman Old Style"/>
                <w:sz w:val="32"/>
                <w:szCs w:val="32"/>
              </w:rPr>
            </w:rPrChange>
          </w:rPr>
          <w:delText>we</w:delText>
        </w:r>
      </w:del>
      <w:ins w:id="1892" w:author="Ashley Frank" w:date="2024-12-20T21:25:00Z">
        <w:r w:rsidR="009616C1">
          <w:rPr>
            <w:rFonts w:ascii="Bookman Old Style" w:hAnsi="Bookman Old Style"/>
            <w:szCs w:val="24"/>
          </w:rPr>
          <w:t>your life to your values, you</w:t>
        </w:r>
      </w:ins>
      <w:r w:rsidR="00953840" w:rsidRPr="009C679A">
        <w:rPr>
          <w:rFonts w:ascii="Bookman Old Style" w:hAnsi="Bookman Old Style"/>
          <w:szCs w:val="24"/>
          <w:rPrChange w:id="1893" w:author="Ashley Frank" w:date="2024-12-20T20:43:00Z">
            <w:rPr>
              <w:rFonts w:ascii="Bookman Old Style" w:hAnsi="Bookman Old Style"/>
              <w:sz w:val="32"/>
              <w:szCs w:val="32"/>
            </w:rPr>
          </w:rPrChange>
        </w:rPr>
        <w:t xml:space="preserve"> tend to live a life with more stability.</w:t>
      </w:r>
      <w:r w:rsidR="009943B7" w:rsidRPr="009C679A">
        <w:rPr>
          <w:rFonts w:ascii="Bookman Old Style" w:hAnsi="Bookman Old Style"/>
          <w:szCs w:val="24"/>
          <w:rPrChange w:id="1894" w:author="Ashley Frank" w:date="2024-12-20T20:43:00Z">
            <w:rPr>
              <w:rFonts w:ascii="Bookman Old Style" w:hAnsi="Bookman Old Style"/>
              <w:sz w:val="32"/>
              <w:szCs w:val="32"/>
            </w:rPr>
          </w:rPrChange>
        </w:rPr>
        <w:t xml:space="preserve"> </w:t>
      </w:r>
      <w:ins w:id="1895" w:author="Ashley Frank" w:date="2024-12-20T21:25:00Z">
        <w:r w:rsidR="009616C1">
          <w:rPr>
            <w:rFonts w:ascii="Bookman Old Style" w:hAnsi="Bookman Old Style"/>
            <w:szCs w:val="24"/>
          </w:rPr>
          <w:t>Once your life is stable, t</w:t>
        </w:r>
      </w:ins>
      <w:del w:id="1896" w:author="Ashley Frank" w:date="2024-12-20T21:25:00Z">
        <w:r w:rsidR="009943B7" w:rsidRPr="009C679A" w:rsidDel="009616C1">
          <w:rPr>
            <w:rFonts w:ascii="Bookman Old Style" w:hAnsi="Bookman Old Style"/>
            <w:szCs w:val="24"/>
            <w:rPrChange w:id="1897" w:author="Ashley Frank" w:date="2024-12-20T20:43:00Z">
              <w:rPr>
                <w:rFonts w:ascii="Bookman Old Style" w:hAnsi="Bookman Old Style"/>
                <w:sz w:val="32"/>
                <w:szCs w:val="32"/>
              </w:rPr>
            </w:rPrChange>
          </w:rPr>
          <w:delText>T</w:delText>
        </w:r>
      </w:del>
      <w:r w:rsidR="009943B7" w:rsidRPr="009C679A">
        <w:rPr>
          <w:rFonts w:ascii="Bookman Old Style" w:hAnsi="Bookman Old Style"/>
          <w:szCs w:val="24"/>
          <w:rPrChange w:id="1898" w:author="Ashley Frank" w:date="2024-12-20T20:43:00Z">
            <w:rPr>
              <w:rFonts w:ascii="Bookman Old Style" w:hAnsi="Bookman Old Style"/>
              <w:sz w:val="32"/>
              <w:szCs w:val="32"/>
            </w:rPr>
          </w:rPrChange>
        </w:rPr>
        <w:t xml:space="preserve">he level of anxiety and depression appear not to be as intense. </w:t>
      </w:r>
    </w:p>
    <w:p w14:paraId="15E40F99" w14:textId="77777777" w:rsidR="007C3EDB" w:rsidRDefault="007C3EDB" w:rsidP="00581936">
      <w:pPr>
        <w:pStyle w:val="BodyText"/>
        <w:rPr>
          <w:ins w:id="1899" w:author="Ashley Frank" w:date="2024-12-20T21:37:00Z"/>
          <w:rFonts w:ascii="Bookman Old Style" w:hAnsi="Bookman Old Style"/>
          <w:szCs w:val="24"/>
        </w:rPr>
      </w:pPr>
    </w:p>
    <w:p w14:paraId="0311A938" w14:textId="77777777" w:rsidR="007C3EDB" w:rsidRDefault="007C3EDB" w:rsidP="00581936">
      <w:pPr>
        <w:pStyle w:val="BodyText"/>
        <w:rPr>
          <w:ins w:id="1900" w:author="Ashley Frank" w:date="2024-12-20T21:37:00Z"/>
          <w:rFonts w:ascii="Bookman Old Style" w:hAnsi="Bookman Old Style"/>
          <w:szCs w:val="24"/>
        </w:rPr>
      </w:pPr>
    </w:p>
    <w:p w14:paraId="5DC6332C" w14:textId="189E9214" w:rsidR="00D21DD9" w:rsidRPr="009C679A" w:rsidRDefault="009943B7" w:rsidP="00581936">
      <w:pPr>
        <w:pStyle w:val="BodyText"/>
        <w:rPr>
          <w:rFonts w:ascii="Bookman Old Style" w:hAnsi="Bookman Old Style"/>
          <w:szCs w:val="24"/>
          <w:rPrChange w:id="1901" w:author="Ashley Frank" w:date="2024-12-20T20:43:00Z">
            <w:rPr>
              <w:rFonts w:ascii="Bookman Old Style" w:hAnsi="Bookman Old Style"/>
              <w:sz w:val="32"/>
              <w:szCs w:val="32"/>
            </w:rPr>
          </w:rPrChange>
        </w:rPr>
      </w:pPr>
      <w:r w:rsidRPr="009C679A">
        <w:rPr>
          <w:rFonts w:ascii="Bookman Old Style" w:hAnsi="Bookman Old Style"/>
          <w:szCs w:val="24"/>
          <w:rPrChange w:id="1902" w:author="Ashley Frank" w:date="2024-12-20T20:43:00Z">
            <w:rPr>
              <w:rFonts w:ascii="Bookman Old Style" w:hAnsi="Bookman Old Style"/>
              <w:sz w:val="32"/>
              <w:szCs w:val="32"/>
            </w:rPr>
          </w:rPrChange>
        </w:rPr>
        <w:t xml:space="preserve">When </w:t>
      </w:r>
      <w:r w:rsidR="00FD26F1" w:rsidRPr="009C679A">
        <w:rPr>
          <w:rFonts w:ascii="Bookman Old Style" w:hAnsi="Bookman Old Style"/>
          <w:szCs w:val="24"/>
          <w:rPrChange w:id="1903"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1904" w:author="Ashley Frank" w:date="2024-12-20T20:43:00Z">
            <w:rPr>
              <w:rFonts w:ascii="Bookman Old Style" w:hAnsi="Bookman Old Style"/>
              <w:sz w:val="32"/>
              <w:szCs w:val="32"/>
            </w:rPr>
          </w:rPrChange>
        </w:rPr>
        <w:t>e</w:t>
      </w:r>
      <w:r w:rsidRPr="009C679A">
        <w:rPr>
          <w:rFonts w:ascii="Bookman Old Style" w:hAnsi="Bookman Old Style"/>
          <w:szCs w:val="24"/>
          <w:rPrChange w:id="1905" w:author="Ashley Frank" w:date="2024-12-20T20:43:00Z">
            <w:rPr>
              <w:rFonts w:ascii="Bookman Old Style" w:hAnsi="Bookman Old Style"/>
              <w:sz w:val="32"/>
              <w:szCs w:val="32"/>
            </w:rPr>
          </w:rPrChange>
        </w:rPr>
        <w:t xml:space="preserve"> allow our values to be compromised or violated, </w:t>
      </w:r>
      <w:r w:rsidR="00FD26F1" w:rsidRPr="009C679A">
        <w:rPr>
          <w:rFonts w:ascii="Bookman Old Style" w:hAnsi="Bookman Old Style"/>
          <w:szCs w:val="24"/>
          <w:rPrChange w:id="1906"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1907" w:author="Ashley Frank" w:date="2024-12-20T20:43:00Z">
            <w:rPr>
              <w:rFonts w:ascii="Bookman Old Style" w:hAnsi="Bookman Old Style"/>
              <w:sz w:val="32"/>
              <w:szCs w:val="32"/>
            </w:rPr>
          </w:rPrChange>
        </w:rPr>
        <w:t>e</w:t>
      </w:r>
      <w:r w:rsidRPr="009C679A">
        <w:rPr>
          <w:rFonts w:ascii="Bookman Old Style" w:hAnsi="Bookman Old Style"/>
          <w:szCs w:val="24"/>
          <w:rPrChange w:id="1908" w:author="Ashley Frank" w:date="2024-12-20T20:43:00Z">
            <w:rPr>
              <w:rFonts w:ascii="Bookman Old Style" w:hAnsi="Bookman Old Style"/>
              <w:sz w:val="32"/>
              <w:szCs w:val="32"/>
            </w:rPr>
          </w:rPrChange>
        </w:rPr>
        <w:t>, by definition, become angry. This doesn’t justify hurting others or other</w:t>
      </w:r>
      <w:r w:rsidR="00FD26F1" w:rsidRPr="009C679A">
        <w:rPr>
          <w:rFonts w:ascii="Bookman Old Style" w:hAnsi="Bookman Old Style"/>
          <w:szCs w:val="24"/>
          <w:rPrChange w:id="1909" w:author="Ashley Frank" w:date="2024-12-20T20:43:00Z">
            <w:rPr>
              <w:rFonts w:ascii="Bookman Old Style" w:hAnsi="Bookman Old Style"/>
              <w:sz w:val="32"/>
              <w:szCs w:val="32"/>
            </w:rPr>
          </w:rPrChange>
        </w:rPr>
        <w:t xml:space="preserve"> people’s</w:t>
      </w:r>
      <w:r w:rsidRPr="009C679A">
        <w:rPr>
          <w:rFonts w:ascii="Bookman Old Style" w:hAnsi="Bookman Old Style"/>
          <w:szCs w:val="24"/>
          <w:rPrChange w:id="1910" w:author="Ashley Frank" w:date="2024-12-20T20:43:00Z">
            <w:rPr>
              <w:rFonts w:ascii="Bookman Old Style" w:hAnsi="Bookman Old Style"/>
              <w:sz w:val="32"/>
              <w:szCs w:val="32"/>
            </w:rPr>
          </w:rPrChange>
        </w:rPr>
        <w:t xml:space="preserve"> property. </w:t>
      </w:r>
      <w:r w:rsidR="002C4A2E" w:rsidRPr="009C679A">
        <w:rPr>
          <w:rFonts w:ascii="Bookman Old Style" w:hAnsi="Bookman Old Style"/>
          <w:szCs w:val="24"/>
          <w:rPrChange w:id="1911" w:author="Ashley Frank" w:date="2024-12-20T20:43:00Z">
            <w:rPr>
              <w:rFonts w:ascii="Bookman Old Style" w:hAnsi="Bookman Old Style"/>
              <w:sz w:val="32"/>
              <w:szCs w:val="32"/>
            </w:rPr>
          </w:rPrChange>
        </w:rPr>
        <w:t>We</w:t>
      </w:r>
      <w:r w:rsidRPr="009C679A">
        <w:rPr>
          <w:rFonts w:ascii="Bookman Old Style" w:hAnsi="Bookman Old Style"/>
          <w:szCs w:val="24"/>
          <w:rPrChange w:id="1912" w:author="Ashley Frank" w:date="2024-12-20T20:43:00Z">
            <w:rPr>
              <w:rFonts w:ascii="Bookman Old Style" w:hAnsi="Bookman Old Style"/>
              <w:sz w:val="32"/>
              <w:szCs w:val="32"/>
            </w:rPr>
          </w:rPrChange>
        </w:rPr>
        <w:t xml:space="preserve"> </w:t>
      </w:r>
      <w:ins w:id="1913" w:author="Ashley Frank" w:date="2024-12-20T21:37:00Z">
        <w:r w:rsidR="007C3EDB">
          <w:rPr>
            <w:rFonts w:ascii="Bookman Old Style" w:hAnsi="Bookman Old Style"/>
            <w:szCs w:val="24"/>
          </w:rPr>
          <w:t>may g</w:t>
        </w:r>
      </w:ins>
      <w:del w:id="1914" w:author="Ashley Frank" w:date="2024-12-20T21:37:00Z">
        <w:r w:rsidRPr="009C679A" w:rsidDel="007C3EDB">
          <w:rPr>
            <w:rFonts w:ascii="Bookman Old Style" w:hAnsi="Bookman Old Style"/>
            <w:szCs w:val="24"/>
            <w:rPrChange w:id="1915" w:author="Ashley Frank" w:date="2024-12-20T20:43:00Z">
              <w:rPr>
                <w:rFonts w:ascii="Bookman Old Style" w:hAnsi="Bookman Old Style"/>
                <w:sz w:val="32"/>
                <w:szCs w:val="32"/>
              </w:rPr>
            </w:rPrChange>
          </w:rPr>
          <w:delText>g</w:delText>
        </w:r>
      </w:del>
      <w:r w:rsidRPr="009C679A">
        <w:rPr>
          <w:rFonts w:ascii="Bookman Old Style" w:hAnsi="Bookman Old Style"/>
          <w:szCs w:val="24"/>
          <w:rPrChange w:id="1916" w:author="Ashley Frank" w:date="2024-12-20T20:43:00Z">
            <w:rPr>
              <w:rFonts w:ascii="Bookman Old Style" w:hAnsi="Bookman Old Style"/>
              <w:sz w:val="32"/>
              <w:szCs w:val="32"/>
            </w:rPr>
          </w:rPrChange>
        </w:rPr>
        <w:t xml:space="preserve">et angry when someone is driving erratically. </w:t>
      </w:r>
      <w:r w:rsidR="002C4A2E" w:rsidRPr="009C679A">
        <w:rPr>
          <w:rFonts w:ascii="Bookman Old Style" w:hAnsi="Bookman Old Style"/>
          <w:szCs w:val="24"/>
          <w:rPrChange w:id="1917" w:author="Ashley Frank" w:date="2024-12-20T20:43:00Z">
            <w:rPr>
              <w:rFonts w:ascii="Bookman Old Style" w:hAnsi="Bookman Old Style"/>
              <w:sz w:val="32"/>
              <w:szCs w:val="32"/>
            </w:rPr>
          </w:rPrChange>
        </w:rPr>
        <w:t>We</w:t>
      </w:r>
      <w:ins w:id="1918" w:author="Ashley Frank" w:date="2024-12-20T21:37:00Z">
        <w:r w:rsidR="007C3EDB">
          <w:rPr>
            <w:rFonts w:ascii="Bookman Old Style" w:hAnsi="Bookman Old Style"/>
            <w:szCs w:val="24"/>
          </w:rPr>
          <w:t xml:space="preserve"> may</w:t>
        </w:r>
      </w:ins>
      <w:r w:rsidRPr="009C679A">
        <w:rPr>
          <w:rFonts w:ascii="Bookman Old Style" w:hAnsi="Bookman Old Style"/>
          <w:szCs w:val="24"/>
          <w:rPrChange w:id="1919" w:author="Ashley Frank" w:date="2024-12-20T20:43:00Z">
            <w:rPr>
              <w:rFonts w:ascii="Bookman Old Style" w:hAnsi="Bookman Old Style"/>
              <w:sz w:val="32"/>
              <w:szCs w:val="32"/>
            </w:rPr>
          </w:rPrChange>
        </w:rPr>
        <w:t xml:space="preserve"> become angry when the lyrics of a song put women down with degrading language. </w:t>
      </w:r>
      <w:r w:rsidR="00FD26F1" w:rsidRPr="009C679A">
        <w:rPr>
          <w:rFonts w:ascii="Bookman Old Style" w:hAnsi="Bookman Old Style"/>
          <w:szCs w:val="24"/>
          <w:rPrChange w:id="1920" w:author="Ashley Frank" w:date="2024-12-20T20:43:00Z">
            <w:rPr>
              <w:rFonts w:ascii="Bookman Old Style" w:hAnsi="Bookman Old Style"/>
              <w:sz w:val="32"/>
              <w:szCs w:val="32"/>
            </w:rPr>
          </w:rPrChange>
        </w:rPr>
        <w:t xml:space="preserve">All these instances </w:t>
      </w:r>
      <w:r w:rsidRPr="009C679A">
        <w:rPr>
          <w:rFonts w:ascii="Bookman Old Style" w:hAnsi="Bookman Old Style"/>
          <w:szCs w:val="24"/>
          <w:rPrChange w:id="1921" w:author="Ashley Frank" w:date="2024-12-20T20:43:00Z">
            <w:rPr>
              <w:rFonts w:ascii="Bookman Old Style" w:hAnsi="Bookman Old Style"/>
              <w:sz w:val="32"/>
              <w:szCs w:val="32"/>
            </w:rPr>
          </w:rPrChange>
        </w:rPr>
        <w:t>violate our character, our worth</w:t>
      </w:r>
      <w:ins w:id="1922" w:author="Ashley Frank" w:date="2024-12-20T21:38:00Z">
        <w:r w:rsidR="007C3EDB">
          <w:rPr>
            <w:rFonts w:ascii="Bookman Old Style" w:hAnsi="Bookman Old Style"/>
            <w:szCs w:val="24"/>
          </w:rPr>
          <w:t>,</w:t>
        </w:r>
      </w:ins>
      <w:r w:rsidRPr="009C679A">
        <w:rPr>
          <w:rFonts w:ascii="Bookman Old Style" w:hAnsi="Bookman Old Style"/>
          <w:szCs w:val="24"/>
          <w:rPrChange w:id="1923" w:author="Ashley Frank" w:date="2024-12-20T20:43:00Z">
            <w:rPr>
              <w:rFonts w:ascii="Bookman Old Style" w:hAnsi="Bookman Old Style"/>
              <w:sz w:val="32"/>
              <w:szCs w:val="32"/>
            </w:rPr>
          </w:rPrChange>
        </w:rPr>
        <w:t xml:space="preserve"> and our beliefs </w:t>
      </w:r>
      <w:ins w:id="1924" w:author="Ashley Frank" w:date="2024-12-20T21:38:00Z">
        <w:r w:rsidR="007C3EDB">
          <w:rPr>
            <w:rFonts w:ascii="Bookman Old Style" w:hAnsi="Bookman Old Style"/>
            <w:szCs w:val="24"/>
          </w:rPr>
          <w:t>about ourselves</w:t>
        </w:r>
      </w:ins>
      <w:del w:id="1925" w:author="Ashley Frank" w:date="2024-12-20T21:38:00Z">
        <w:r w:rsidRPr="009C679A" w:rsidDel="007C3EDB">
          <w:rPr>
            <w:rFonts w:ascii="Bookman Old Style" w:hAnsi="Bookman Old Style"/>
            <w:szCs w:val="24"/>
            <w:rPrChange w:id="1926" w:author="Ashley Frank" w:date="2024-12-20T20:43:00Z">
              <w:rPr>
                <w:rFonts w:ascii="Bookman Old Style" w:hAnsi="Bookman Old Style"/>
                <w:sz w:val="32"/>
                <w:szCs w:val="32"/>
              </w:rPr>
            </w:rPrChange>
          </w:rPr>
          <w:delText>of what makes us strong</w:delText>
        </w:r>
      </w:del>
      <w:r w:rsidRPr="009C679A">
        <w:rPr>
          <w:rFonts w:ascii="Bookman Old Style" w:hAnsi="Bookman Old Style"/>
          <w:szCs w:val="24"/>
          <w:rPrChange w:id="1927" w:author="Ashley Frank" w:date="2024-12-20T20:43:00Z">
            <w:rPr>
              <w:rFonts w:ascii="Bookman Old Style" w:hAnsi="Bookman Old Style"/>
              <w:sz w:val="32"/>
              <w:szCs w:val="32"/>
            </w:rPr>
          </w:rPrChange>
        </w:rPr>
        <w:t xml:space="preserve">. </w:t>
      </w:r>
    </w:p>
    <w:p w14:paraId="1FF96963" w14:textId="5A2A3BC4" w:rsidR="00581936" w:rsidRPr="009C679A" w:rsidRDefault="009943B7" w:rsidP="00581936">
      <w:pPr>
        <w:pStyle w:val="BodyText"/>
        <w:rPr>
          <w:rFonts w:ascii="Bookman Old Style" w:hAnsi="Bookman Old Style"/>
          <w:szCs w:val="24"/>
          <w:rPrChange w:id="1928" w:author="Ashley Frank" w:date="2024-12-20T20:43:00Z">
            <w:rPr>
              <w:rFonts w:ascii="Bookman Old Style" w:hAnsi="Bookman Old Style"/>
              <w:sz w:val="32"/>
              <w:szCs w:val="32"/>
            </w:rPr>
          </w:rPrChange>
        </w:rPr>
      </w:pPr>
      <w:r w:rsidRPr="009C679A">
        <w:rPr>
          <w:rFonts w:ascii="Bookman Old Style" w:hAnsi="Bookman Old Style"/>
          <w:szCs w:val="24"/>
          <w:rPrChange w:id="1929" w:author="Ashley Frank" w:date="2024-12-20T20:43:00Z">
            <w:rPr>
              <w:rFonts w:ascii="Bookman Old Style" w:hAnsi="Bookman Old Style"/>
              <w:sz w:val="32"/>
              <w:szCs w:val="32"/>
            </w:rPr>
          </w:rPrChange>
        </w:rPr>
        <w:t>What are some examples of our Core Character beliefs?</w:t>
      </w:r>
      <w:r w:rsidR="00D21DD9" w:rsidRPr="009C679A">
        <w:rPr>
          <w:rFonts w:ascii="Bookman Old Style" w:hAnsi="Bookman Old Style"/>
          <w:szCs w:val="24"/>
          <w:rPrChange w:id="1930" w:author="Ashley Frank" w:date="2024-12-20T20:43:00Z">
            <w:rPr>
              <w:rFonts w:ascii="Bookman Old Style" w:hAnsi="Bookman Old Style"/>
              <w:sz w:val="32"/>
              <w:szCs w:val="32"/>
            </w:rPr>
          </w:rPrChange>
        </w:rPr>
        <w:t xml:space="preserve"> Some</w:t>
      </w:r>
      <w:ins w:id="1931" w:author="Ashley Frank" w:date="2024-12-20T21:38:00Z">
        <w:r w:rsidR="007C3EDB">
          <w:rPr>
            <w:rFonts w:ascii="Bookman Old Style" w:hAnsi="Bookman Old Style"/>
            <w:szCs w:val="24"/>
          </w:rPr>
          <w:t xml:space="preserve"> positive</w:t>
        </w:r>
      </w:ins>
      <w:r w:rsidR="00D21DD9" w:rsidRPr="009C679A">
        <w:rPr>
          <w:rFonts w:ascii="Bookman Old Style" w:hAnsi="Bookman Old Style"/>
          <w:szCs w:val="24"/>
          <w:rPrChange w:id="1932" w:author="Ashley Frank" w:date="2024-12-20T20:43:00Z">
            <w:rPr>
              <w:rFonts w:ascii="Bookman Old Style" w:hAnsi="Bookman Old Style"/>
              <w:sz w:val="32"/>
              <w:szCs w:val="32"/>
            </w:rPr>
          </w:rPrChange>
        </w:rPr>
        <w:t xml:space="preserve"> examples </w:t>
      </w:r>
      <w:ins w:id="1933" w:author="Ashley Frank" w:date="2024-12-20T21:38:00Z">
        <w:r w:rsidR="007C3EDB">
          <w:rPr>
            <w:rFonts w:ascii="Bookman Old Style" w:hAnsi="Bookman Old Style"/>
            <w:szCs w:val="24"/>
          </w:rPr>
          <w:t xml:space="preserve">include </w:t>
        </w:r>
      </w:ins>
      <w:del w:id="1934" w:author="Ashley Frank" w:date="2024-12-20T21:38:00Z">
        <w:r w:rsidR="00D21DD9" w:rsidRPr="009C679A" w:rsidDel="007C3EDB">
          <w:rPr>
            <w:rFonts w:ascii="Bookman Old Style" w:hAnsi="Bookman Old Style"/>
            <w:szCs w:val="24"/>
            <w:rPrChange w:id="1935" w:author="Ashley Frank" w:date="2024-12-20T20:43:00Z">
              <w:rPr>
                <w:rFonts w:ascii="Bookman Old Style" w:hAnsi="Bookman Old Style"/>
                <w:sz w:val="32"/>
                <w:szCs w:val="32"/>
              </w:rPr>
            </w:rPrChange>
          </w:rPr>
          <w:delText>are</w:delText>
        </w:r>
      </w:del>
      <w:ins w:id="1936" w:author="Ashley Frank" w:date="2024-12-20T21:26:00Z">
        <w:r w:rsidR="009616C1">
          <w:rPr>
            <w:rFonts w:ascii="Bookman Old Style" w:hAnsi="Bookman Old Style"/>
            <w:szCs w:val="24"/>
          </w:rPr>
          <w:t>believing that we are</w:t>
        </w:r>
      </w:ins>
      <w:r w:rsidR="00D21DD9" w:rsidRPr="009C679A">
        <w:rPr>
          <w:rFonts w:ascii="Bookman Old Style" w:hAnsi="Bookman Old Style"/>
          <w:szCs w:val="24"/>
          <w:rPrChange w:id="1937" w:author="Ashley Frank" w:date="2024-12-20T20:43:00Z">
            <w:rPr>
              <w:rFonts w:ascii="Bookman Old Style" w:hAnsi="Bookman Old Style"/>
              <w:sz w:val="32"/>
              <w:szCs w:val="32"/>
            </w:rPr>
          </w:rPrChange>
        </w:rPr>
        <w:t xml:space="preserve"> </w:t>
      </w:r>
      <w:r w:rsidR="00D21DD9" w:rsidRPr="009C679A">
        <w:rPr>
          <w:rFonts w:ascii="Bookman Old Style" w:hAnsi="Bookman Old Style"/>
          <w:b/>
          <w:bCs/>
          <w:i/>
          <w:iCs/>
          <w:szCs w:val="24"/>
          <w:rPrChange w:id="1938" w:author="Ashley Frank" w:date="2024-12-20T20:43:00Z">
            <w:rPr>
              <w:rFonts w:ascii="Bookman Old Style" w:hAnsi="Bookman Old Style"/>
              <w:b/>
              <w:bCs/>
              <w:i/>
              <w:iCs/>
              <w:sz w:val="32"/>
              <w:szCs w:val="32"/>
            </w:rPr>
          </w:rPrChange>
        </w:rPr>
        <w:t>Courageous, Honest, Trustworthy, Determined, Loyal, Loving, Caring, Strong, Organized, Kind, Patience, Family man/Family woman, Faithful, etc</w:t>
      </w:r>
      <w:r w:rsidR="00D21DD9" w:rsidRPr="009C679A">
        <w:rPr>
          <w:rFonts w:ascii="Bookman Old Style" w:hAnsi="Bookman Old Style"/>
          <w:szCs w:val="24"/>
          <w:rPrChange w:id="1939" w:author="Ashley Frank" w:date="2024-12-20T20:43:00Z">
            <w:rPr>
              <w:rFonts w:ascii="Bookman Old Style" w:hAnsi="Bookman Old Style"/>
              <w:sz w:val="32"/>
              <w:szCs w:val="32"/>
            </w:rPr>
          </w:rPrChange>
        </w:rPr>
        <w:t xml:space="preserve">. </w:t>
      </w:r>
    </w:p>
    <w:p w14:paraId="3E4CCFDC" w14:textId="46C1D54A" w:rsidR="00226156" w:rsidRDefault="00953840" w:rsidP="00581936">
      <w:pPr>
        <w:pStyle w:val="BodyText"/>
        <w:rPr>
          <w:ins w:id="1940" w:author="Ashley Frank" w:date="2024-12-20T21:41:00Z"/>
          <w:rFonts w:ascii="Bookman Old Style" w:hAnsi="Bookman Old Style"/>
          <w:szCs w:val="24"/>
        </w:rPr>
      </w:pPr>
      <w:r w:rsidRPr="009C679A">
        <w:rPr>
          <w:rFonts w:ascii="Bookman Old Style" w:hAnsi="Bookman Old Style"/>
          <w:szCs w:val="24"/>
          <w:rPrChange w:id="1941" w:author="Ashley Frank" w:date="2024-12-20T20:43:00Z">
            <w:rPr>
              <w:rFonts w:ascii="Bookman Old Style" w:hAnsi="Bookman Old Style"/>
              <w:sz w:val="32"/>
              <w:szCs w:val="32"/>
            </w:rPr>
          </w:rPrChange>
        </w:rPr>
        <w:t>Let’s use the character trait of Courageous. To me</w:t>
      </w:r>
      <w:r w:rsidR="00FD26F1" w:rsidRPr="009C679A">
        <w:rPr>
          <w:rFonts w:ascii="Bookman Old Style" w:hAnsi="Bookman Old Style"/>
          <w:szCs w:val="24"/>
          <w:rPrChange w:id="1942" w:author="Ashley Frank" w:date="2024-12-20T20:43:00Z">
            <w:rPr>
              <w:rFonts w:ascii="Bookman Old Style" w:hAnsi="Bookman Old Style"/>
              <w:sz w:val="32"/>
              <w:szCs w:val="32"/>
            </w:rPr>
          </w:rPrChange>
        </w:rPr>
        <w:t>,</w:t>
      </w:r>
      <w:r w:rsidRPr="009C679A">
        <w:rPr>
          <w:rFonts w:ascii="Bookman Old Style" w:hAnsi="Bookman Old Style"/>
          <w:szCs w:val="24"/>
          <w:rPrChange w:id="1943" w:author="Ashley Frank" w:date="2024-12-20T20:43:00Z">
            <w:rPr>
              <w:rFonts w:ascii="Bookman Old Style" w:hAnsi="Bookman Old Style"/>
              <w:sz w:val="32"/>
              <w:szCs w:val="32"/>
            </w:rPr>
          </w:rPrChange>
        </w:rPr>
        <w:t xml:space="preserve"> being courageous is </w:t>
      </w:r>
      <w:r w:rsidRPr="009C679A">
        <w:rPr>
          <w:rFonts w:ascii="Bookman Old Style" w:hAnsi="Bookman Old Style"/>
          <w:b/>
          <w:bCs/>
          <w:i/>
          <w:iCs/>
          <w:szCs w:val="24"/>
          <w:u w:val="single"/>
          <w:rPrChange w:id="1944" w:author="Ashley Frank" w:date="2024-12-20T20:43:00Z">
            <w:rPr>
              <w:rFonts w:ascii="Bookman Old Style" w:hAnsi="Bookman Old Style"/>
              <w:b/>
              <w:bCs/>
              <w:i/>
              <w:iCs/>
              <w:sz w:val="32"/>
              <w:szCs w:val="32"/>
              <w:u w:val="single"/>
            </w:rPr>
          </w:rPrChange>
        </w:rPr>
        <w:t>doing your best</w:t>
      </w:r>
      <w:r w:rsidR="00FD26F1" w:rsidRPr="009C679A">
        <w:rPr>
          <w:rFonts w:ascii="Bookman Old Style" w:hAnsi="Bookman Old Style"/>
          <w:b/>
          <w:bCs/>
          <w:i/>
          <w:iCs/>
          <w:szCs w:val="24"/>
          <w:u w:val="single"/>
          <w:rPrChange w:id="1945" w:author="Ashley Frank" w:date="2024-12-20T20:43:00Z">
            <w:rPr>
              <w:rFonts w:ascii="Bookman Old Style" w:hAnsi="Bookman Old Style"/>
              <w:b/>
              <w:bCs/>
              <w:i/>
              <w:iCs/>
              <w:sz w:val="32"/>
              <w:szCs w:val="32"/>
              <w:u w:val="single"/>
            </w:rPr>
          </w:rPrChange>
        </w:rPr>
        <w:t xml:space="preserve"> and </w:t>
      </w:r>
      <w:r w:rsidRPr="009C679A">
        <w:rPr>
          <w:rFonts w:ascii="Bookman Old Style" w:hAnsi="Bookman Old Style"/>
          <w:b/>
          <w:bCs/>
          <w:i/>
          <w:iCs/>
          <w:szCs w:val="24"/>
          <w:u w:val="single"/>
          <w:rPrChange w:id="1946" w:author="Ashley Frank" w:date="2024-12-20T20:43:00Z">
            <w:rPr>
              <w:rFonts w:ascii="Bookman Old Style" w:hAnsi="Bookman Old Style"/>
              <w:b/>
              <w:bCs/>
              <w:i/>
              <w:iCs/>
              <w:sz w:val="32"/>
              <w:szCs w:val="32"/>
              <w:u w:val="single"/>
            </w:rPr>
          </w:rPrChange>
        </w:rPr>
        <w:t xml:space="preserve">standing on your truthful values, even though you are </w:t>
      </w:r>
      <w:r w:rsidRPr="009C679A">
        <w:rPr>
          <w:rFonts w:ascii="Bookman Old Style" w:hAnsi="Bookman Old Style"/>
          <w:b/>
          <w:bCs/>
          <w:i/>
          <w:iCs/>
          <w:szCs w:val="24"/>
          <w:u w:val="single"/>
          <w:rPrChange w:id="1947" w:author="Ashley Frank" w:date="2024-12-20T20:43:00Z">
            <w:rPr>
              <w:rFonts w:ascii="Bookman Old Style" w:hAnsi="Bookman Old Style"/>
              <w:b/>
              <w:bCs/>
              <w:i/>
              <w:iCs/>
              <w:sz w:val="32"/>
              <w:szCs w:val="32"/>
              <w:u w:val="single"/>
            </w:rPr>
          </w:rPrChange>
        </w:rPr>
        <w:lastRenderedPageBreak/>
        <w:t>scared out of your mind</w:t>
      </w:r>
      <w:r w:rsidRPr="009C679A">
        <w:rPr>
          <w:rFonts w:ascii="Bookman Old Style" w:hAnsi="Bookman Old Style"/>
          <w:szCs w:val="24"/>
          <w:rPrChange w:id="1948" w:author="Ashley Frank" w:date="2024-12-20T20:43:00Z">
            <w:rPr>
              <w:rFonts w:ascii="Bookman Old Style" w:hAnsi="Bookman Old Style"/>
              <w:sz w:val="32"/>
              <w:szCs w:val="32"/>
            </w:rPr>
          </w:rPrChange>
        </w:rPr>
        <w:t xml:space="preserve">. It takes courage to be the only one who doesn’t go the way of your </w:t>
      </w:r>
      <w:r w:rsidR="008F2075" w:rsidRPr="009C679A">
        <w:rPr>
          <w:rFonts w:ascii="Bookman Old Style" w:hAnsi="Bookman Old Style"/>
          <w:szCs w:val="24"/>
          <w:rPrChange w:id="1949" w:author="Ashley Frank" w:date="2024-12-20T20:43:00Z">
            <w:rPr>
              <w:rFonts w:ascii="Bookman Old Style" w:hAnsi="Bookman Old Style"/>
              <w:sz w:val="32"/>
              <w:szCs w:val="32"/>
            </w:rPr>
          </w:rPrChange>
        </w:rPr>
        <w:t>“</w:t>
      </w:r>
      <w:r w:rsidRPr="009C679A">
        <w:rPr>
          <w:rFonts w:ascii="Bookman Old Style" w:hAnsi="Bookman Old Style"/>
          <w:szCs w:val="24"/>
          <w:rPrChange w:id="1950" w:author="Ashley Frank" w:date="2024-12-20T20:43:00Z">
            <w:rPr>
              <w:rFonts w:ascii="Bookman Old Style" w:hAnsi="Bookman Old Style"/>
              <w:sz w:val="32"/>
              <w:szCs w:val="32"/>
            </w:rPr>
          </w:rPrChange>
        </w:rPr>
        <w:t>so-called</w:t>
      </w:r>
      <w:r w:rsidR="008F2075" w:rsidRPr="009C679A">
        <w:rPr>
          <w:rFonts w:ascii="Bookman Old Style" w:hAnsi="Bookman Old Style"/>
          <w:szCs w:val="24"/>
          <w:rPrChange w:id="1951" w:author="Ashley Frank" w:date="2024-12-20T20:43:00Z">
            <w:rPr>
              <w:rFonts w:ascii="Bookman Old Style" w:hAnsi="Bookman Old Style"/>
              <w:sz w:val="32"/>
              <w:szCs w:val="32"/>
            </w:rPr>
          </w:rPrChange>
        </w:rPr>
        <w:t>”</w:t>
      </w:r>
      <w:r w:rsidRPr="009C679A">
        <w:rPr>
          <w:rFonts w:ascii="Bookman Old Style" w:hAnsi="Bookman Old Style"/>
          <w:szCs w:val="24"/>
          <w:rPrChange w:id="1952" w:author="Ashley Frank" w:date="2024-12-20T20:43:00Z">
            <w:rPr>
              <w:rFonts w:ascii="Bookman Old Style" w:hAnsi="Bookman Old Style"/>
              <w:sz w:val="32"/>
              <w:szCs w:val="32"/>
            </w:rPr>
          </w:rPrChange>
        </w:rPr>
        <w:t xml:space="preserve"> friends</w:t>
      </w:r>
      <w:ins w:id="1953" w:author="Ashley Frank" w:date="2024-12-20T21:39:00Z">
        <w:r w:rsidR="007C3EDB">
          <w:rPr>
            <w:rFonts w:ascii="Bookman Old Style" w:hAnsi="Bookman Old Style"/>
            <w:szCs w:val="24"/>
          </w:rPr>
          <w:t xml:space="preserve"> or peers</w:t>
        </w:r>
      </w:ins>
      <w:r w:rsidRPr="009C679A">
        <w:rPr>
          <w:rFonts w:ascii="Bookman Old Style" w:hAnsi="Bookman Old Style"/>
          <w:szCs w:val="24"/>
          <w:rPrChange w:id="1954" w:author="Ashley Frank" w:date="2024-12-20T20:43:00Z">
            <w:rPr>
              <w:rFonts w:ascii="Bookman Old Style" w:hAnsi="Bookman Old Style"/>
              <w:sz w:val="32"/>
              <w:szCs w:val="32"/>
            </w:rPr>
          </w:rPrChange>
        </w:rPr>
        <w:t>. It takes courage to say no to a boss who trie</w:t>
      </w:r>
      <w:ins w:id="1955" w:author="Ashley Frank" w:date="2024-12-20T21:39:00Z">
        <w:r w:rsidR="007C3EDB">
          <w:rPr>
            <w:rFonts w:ascii="Bookman Old Style" w:hAnsi="Bookman Old Style"/>
            <w:szCs w:val="24"/>
          </w:rPr>
          <w:t>s to get you involved in unfair pr</w:t>
        </w:r>
      </w:ins>
      <w:ins w:id="1956" w:author="Ashley Frank" w:date="2024-12-20T21:40:00Z">
        <w:r w:rsidR="007C3EDB">
          <w:rPr>
            <w:rFonts w:ascii="Bookman Old Style" w:hAnsi="Bookman Old Style"/>
            <w:szCs w:val="24"/>
          </w:rPr>
          <w:t>actices</w:t>
        </w:r>
      </w:ins>
      <w:del w:id="1957" w:author="Ashley Frank" w:date="2024-12-20T21:39:00Z">
        <w:r w:rsidRPr="009C679A" w:rsidDel="007C3EDB">
          <w:rPr>
            <w:rFonts w:ascii="Bookman Old Style" w:hAnsi="Bookman Old Style"/>
            <w:szCs w:val="24"/>
            <w:rPrChange w:id="1958" w:author="Ashley Frank" w:date="2024-12-20T20:43:00Z">
              <w:rPr>
                <w:rFonts w:ascii="Bookman Old Style" w:hAnsi="Bookman Old Style"/>
                <w:sz w:val="32"/>
                <w:szCs w:val="32"/>
              </w:rPr>
            </w:rPrChange>
          </w:rPr>
          <w:delText>s to get you to do something wrong</w:delText>
        </w:r>
      </w:del>
      <w:r w:rsidRPr="009C679A">
        <w:rPr>
          <w:rFonts w:ascii="Bookman Old Style" w:hAnsi="Bookman Old Style"/>
          <w:szCs w:val="24"/>
          <w:rPrChange w:id="1959" w:author="Ashley Frank" w:date="2024-12-20T20:43:00Z">
            <w:rPr>
              <w:rFonts w:ascii="Bookman Old Style" w:hAnsi="Bookman Old Style"/>
              <w:sz w:val="32"/>
              <w:szCs w:val="32"/>
            </w:rPr>
          </w:rPrChange>
        </w:rPr>
        <w:t xml:space="preserve">. It </w:t>
      </w:r>
      <w:ins w:id="1960" w:author="Ashley Frank" w:date="2024-12-20T21:27:00Z">
        <w:r w:rsidR="009616C1">
          <w:rPr>
            <w:rFonts w:ascii="Bookman Old Style" w:hAnsi="Bookman Old Style"/>
            <w:szCs w:val="24"/>
          </w:rPr>
          <w:t>is an act of courage to</w:t>
        </w:r>
      </w:ins>
      <w:del w:id="1961" w:author="Ashley Frank" w:date="2024-12-20T21:27:00Z">
        <w:r w:rsidRPr="009C679A" w:rsidDel="009616C1">
          <w:rPr>
            <w:rFonts w:ascii="Bookman Old Style" w:hAnsi="Bookman Old Style"/>
            <w:szCs w:val="24"/>
            <w:rPrChange w:id="1962" w:author="Ashley Frank" w:date="2024-12-20T20:43:00Z">
              <w:rPr>
                <w:rFonts w:ascii="Bookman Old Style" w:hAnsi="Bookman Old Style"/>
                <w:sz w:val="32"/>
                <w:szCs w:val="32"/>
              </w:rPr>
            </w:rPrChange>
          </w:rPr>
          <w:delText xml:space="preserve">takes courage </w:delText>
        </w:r>
      </w:del>
      <w:ins w:id="1963" w:author="Ashley Frank" w:date="2024-12-20T21:27:00Z">
        <w:r w:rsidR="009616C1">
          <w:rPr>
            <w:rFonts w:ascii="Bookman Old Style" w:hAnsi="Bookman Old Style"/>
            <w:szCs w:val="24"/>
          </w:rPr>
          <w:t xml:space="preserve"> keep </w:t>
        </w:r>
      </w:ins>
      <w:del w:id="1964" w:author="Ashley Frank" w:date="2024-12-20T21:27:00Z">
        <w:r w:rsidRPr="009C679A" w:rsidDel="009616C1">
          <w:rPr>
            <w:rFonts w:ascii="Bookman Old Style" w:hAnsi="Bookman Old Style"/>
            <w:szCs w:val="24"/>
            <w:rPrChange w:id="1965" w:author="Ashley Frank" w:date="2024-12-20T20:43:00Z">
              <w:rPr>
                <w:rFonts w:ascii="Bookman Old Style" w:hAnsi="Bookman Old Style"/>
                <w:sz w:val="32"/>
                <w:szCs w:val="32"/>
              </w:rPr>
            </w:rPrChange>
          </w:rPr>
          <w:delText xml:space="preserve">to want to </w:delText>
        </w:r>
      </w:del>
      <w:r w:rsidRPr="009C679A">
        <w:rPr>
          <w:rFonts w:ascii="Bookman Old Style" w:hAnsi="Bookman Old Style"/>
          <w:szCs w:val="24"/>
          <w:rPrChange w:id="1966" w:author="Ashley Frank" w:date="2024-12-20T20:43:00Z">
            <w:rPr>
              <w:rFonts w:ascii="Bookman Old Style" w:hAnsi="Bookman Old Style"/>
              <w:sz w:val="32"/>
              <w:szCs w:val="32"/>
            </w:rPr>
          </w:rPrChange>
        </w:rPr>
        <w:t>liv</w:t>
      </w:r>
      <w:ins w:id="1967" w:author="Ashley Frank" w:date="2024-12-20T21:27:00Z">
        <w:r w:rsidR="009616C1">
          <w:rPr>
            <w:rFonts w:ascii="Bookman Old Style" w:hAnsi="Bookman Old Style"/>
            <w:szCs w:val="24"/>
          </w:rPr>
          <w:t>ing</w:t>
        </w:r>
      </w:ins>
      <w:del w:id="1968" w:author="Ashley Frank" w:date="2024-12-20T21:27:00Z">
        <w:r w:rsidRPr="009C679A" w:rsidDel="009616C1">
          <w:rPr>
            <w:rFonts w:ascii="Bookman Old Style" w:hAnsi="Bookman Old Style"/>
            <w:szCs w:val="24"/>
            <w:rPrChange w:id="1969" w:author="Ashley Frank" w:date="2024-12-20T20:43:00Z">
              <w:rPr>
                <w:rFonts w:ascii="Bookman Old Style" w:hAnsi="Bookman Old Style"/>
                <w:sz w:val="32"/>
                <w:szCs w:val="32"/>
              </w:rPr>
            </w:rPrChange>
          </w:rPr>
          <w:delText>e</w:delText>
        </w:r>
      </w:del>
      <w:r w:rsidRPr="009C679A">
        <w:rPr>
          <w:rFonts w:ascii="Bookman Old Style" w:hAnsi="Bookman Old Style"/>
          <w:szCs w:val="24"/>
          <w:rPrChange w:id="1970" w:author="Ashley Frank" w:date="2024-12-20T20:43:00Z">
            <w:rPr>
              <w:rFonts w:ascii="Bookman Old Style" w:hAnsi="Bookman Old Style"/>
              <w:sz w:val="32"/>
              <w:szCs w:val="32"/>
            </w:rPr>
          </w:rPrChange>
        </w:rPr>
        <w:t xml:space="preserve"> instead of attempting to harm or kill yourself. It takes courage to</w:t>
      </w:r>
      <w:ins w:id="1971" w:author="Ashley Frank" w:date="2024-12-20T21:28:00Z">
        <w:r w:rsidR="009616C1">
          <w:rPr>
            <w:rFonts w:ascii="Bookman Old Style" w:hAnsi="Bookman Old Style"/>
            <w:szCs w:val="24"/>
          </w:rPr>
          <w:t xml:space="preserve"> ask for </w:t>
        </w:r>
      </w:ins>
      <w:del w:id="1972" w:author="Ashley Frank" w:date="2024-12-20T21:27:00Z">
        <w:r w:rsidRPr="009C679A" w:rsidDel="009616C1">
          <w:rPr>
            <w:rFonts w:ascii="Bookman Old Style" w:hAnsi="Bookman Old Style"/>
            <w:szCs w:val="24"/>
            <w:rPrChange w:id="1973" w:author="Ashley Frank" w:date="2024-12-20T20:43:00Z">
              <w:rPr>
                <w:rFonts w:ascii="Bookman Old Style" w:hAnsi="Bookman Old Style"/>
                <w:sz w:val="32"/>
                <w:szCs w:val="32"/>
              </w:rPr>
            </w:rPrChange>
          </w:rPr>
          <w:delText xml:space="preserve"> make decisions to get </w:delText>
        </w:r>
      </w:del>
      <w:r w:rsidRPr="009C679A">
        <w:rPr>
          <w:rFonts w:ascii="Bookman Old Style" w:hAnsi="Bookman Old Style"/>
          <w:szCs w:val="24"/>
          <w:rPrChange w:id="1974" w:author="Ashley Frank" w:date="2024-12-20T20:43:00Z">
            <w:rPr>
              <w:rFonts w:ascii="Bookman Old Style" w:hAnsi="Bookman Old Style"/>
              <w:sz w:val="32"/>
              <w:szCs w:val="32"/>
            </w:rPr>
          </w:rPrChange>
        </w:rPr>
        <w:t>help. Courage is a big word and a might</w:t>
      </w:r>
      <w:r w:rsidR="008F2075" w:rsidRPr="009C679A">
        <w:rPr>
          <w:rFonts w:ascii="Bookman Old Style" w:hAnsi="Bookman Old Style"/>
          <w:szCs w:val="24"/>
          <w:rPrChange w:id="1975" w:author="Ashley Frank" w:date="2024-12-20T20:43:00Z">
            <w:rPr>
              <w:rFonts w:ascii="Bookman Old Style" w:hAnsi="Bookman Old Style"/>
              <w:sz w:val="32"/>
              <w:szCs w:val="32"/>
            </w:rPr>
          </w:rPrChange>
        </w:rPr>
        <w:t>y</w:t>
      </w:r>
      <w:r w:rsidRPr="009C679A">
        <w:rPr>
          <w:rFonts w:ascii="Bookman Old Style" w:hAnsi="Bookman Old Style"/>
          <w:szCs w:val="24"/>
          <w:rPrChange w:id="1976" w:author="Ashley Frank" w:date="2024-12-20T20:43:00Z">
            <w:rPr>
              <w:rFonts w:ascii="Bookman Old Style" w:hAnsi="Bookman Old Style"/>
              <w:sz w:val="32"/>
              <w:szCs w:val="32"/>
            </w:rPr>
          </w:rPrChange>
        </w:rPr>
        <w:t xml:space="preserve"> item to use as our strength. God told Joshua to be Strong and Courageous</w:t>
      </w:r>
      <w:r w:rsidR="00FD26F1" w:rsidRPr="009C679A">
        <w:rPr>
          <w:rFonts w:ascii="Bookman Old Style" w:hAnsi="Bookman Old Style"/>
          <w:szCs w:val="24"/>
          <w:rPrChange w:id="1977" w:author="Ashley Frank" w:date="2024-12-20T20:43:00Z">
            <w:rPr>
              <w:rFonts w:ascii="Bookman Old Style" w:hAnsi="Bookman Old Style"/>
              <w:sz w:val="32"/>
              <w:szCs w:val="32"/>
            </w:rPr>
          </w:rPrChange>
        </w:rPr>
        <w:t xml:space="preserve">, which </w:t>
      </w:r>
      <w:r w:rsidRPr="009C679A">
        <w:rPr>
          <w:rFonts w:ascii="Bookman Old Style" w:hAnsi="Bookman Old Style"/>
          <w:szCs w:val="24"/>
          <w:rPrChange w:id="1978" w:author="Ashley Frank" w:date="2024-12-20T20:43:00Z">
            <w:rPr>
              <w:rFonts w:ascii="Bookman Old Style" w:hAnsi="Bookman Old Style"/>
              <w:sz w:val="32"/>
              <w:szCs w:val="32"/>
            </w:rPr>
          </w:rPrChange>
        </w:rPr>
        <w:t>is an example of a character trait that</w:t>
      </w:r>
      <w:r w:rsidR="00FD26F1" w:rsidRPr="009C679A">
        <w:rPr>
          <w:rFonts w:ascii="Bookman Old Style" w:hAnsi="Bookman Old Style"/>
          <w:szCs w:val="24"/>
          <w:rPrChange w:id="1979" w:author="Ashley Frank" w:date="2024-12-20T20:43:00Z">
            <w:rPr>
              <w:rFonts w:ascii="Bookman Old Style" w:hAnsi="Bookman Old Style"/>
              <w:sz w:val="32"/>
              <w:szCs w:val="32"/>
            </w:rPr>
          </w:rPrChange>
        </w:rPr>
        <w:t>,</w:t>
      </w:r>
      <w:r w:rsidRPr="009C679A">
        <w:rPr>
          <w:rFonts w:ascii="Bookman Old Style" w:hAnsi="Bookman Old Style"/>
          <w:szCs w:val="24"/>
          <w:rPrChange w:id="1980" w:author="Ashley Frank" w:date="2024-12-20T20:43:00Z">
            <w:rPr>
              <w:rFonts w:ascii="Bookman Old Style" w:hAnsi="Bookman Old Style"/>
              <w:sz w:val="32"/>
              <w:szCs w:val="32"/>
            </w:rPr>
          </w:rPrChange>
        </w:rPr>
        <w:t xml:space="preserve"> if </w:t>
      </w:r>
      <w:r w:rsidR="00FD26F1" w:rsidRPr="009C679A">
        <w:rPr>
          <w:rFonts w:ascii="Bookman Old Style" w:hAnsi="Bookman Old Style"/>
          <w:szCs w:val="24"/>
          <w:rPrChange w:id="1981"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1982" w:author="Ashley Frank" w:date="2024-12-20T20:43:00Z">
            <w:rPr>
              <w:rFonts w:ascii="Bookman Old Style" w:hAnsi="Bookman Old Style"/>
              <w:sz w:val="32"/>
              <w:szCs w:val="32"/>
            </w:rPr>
          </w:rPrChange>
        </w:rPr>
        <w:t>e</w:t>
      </w:r>
      <w:r w:rsidRPr="009C679A">
        <w:rPr>
          <w:rFonts w:ascii="Bookman Old Style" w:hAnsi="Bookman Old Style"/>
          <w:szCs w:val="24"/>
          <w:rPrChange w:id="1983" w:author="Ashley Frank" w:date="2024-12-20T20:43:00Z">
            <w:rPr>
              <w:rFonts w:ascii="Bookman Old Style" w:hAnsi="Bookman Old Style"/>
              <w:sz w:val="32"/>
              <w:szCs w:val="32"/>
            </w:rPr>
          </w:rPrChange>
        </w:rPr>
        <w:t xml:space="preserve"> live by, will cause us to be stable. </w:t>
      </w:r>
      <w:r w:rsidR="002C4A2E" w:rsidRPr="009C679A">
        <w:rPr>
          <w:rFonts w:ascii="Bookman Old Style" w:hAnsi="Bookman Old Style"/>
          <w:b/>
          <w:bCs/>
          <w:i/>
          <w:iCs/>
          <w:szCs w:val="24"/>
          <w:rPrChange w:id="1984" w:author="Ashley Frank" w:date="2024-12-20T20:43:00Z">
            <w:rPr>
              <w:rFonts w:ascii="Bookman Old Style" w:hAnsi="Bookman Old Style"/>
              <w:b/>
              <w:bCs/>
              <w:i/>
              <w:iCs/>
              <w:sz w:val="32"/>
              <w:szCs w:val="32"/>
            </w:rPr>
          </w:rPrChange>
        </w:rPr>
        <w:t>We</w:t>
      </w:r>
      <w:r w:rsidRPr="009C679A">
        <w:rPr>
          <w:rFonts w:ascii="Bookman Old Style" w:hAnsi="Bookman Old Style"/>
          <w:b/>
          <w:bCs/>
          <w:i/>
          <w:iCs/>
          <w:szCs w:val="24"/>
          <w:rPrChange w:id="1985" w:author="Ashley Frank" w:date="2024-12-20T20:43:00Z">
            <w:rPr>
              <w:rFonts w:ascii="Bookman Old Style" w:hAnsi="Bookman Old Style"/>
              <w:b/>
              <w:bCs/>
              <w:i/>
              <w:iCs/>
              <w:sz w:val="32"/>
              <w:szCs w:val="32"/>
            </w:rPr>
          </w:rPrChange>
        </w:rPr>
        <w:t xml:space="preserve"> are not courageous because </w:t>
      </w:r>
      <w:r w:rsidR="00F823D5" w:rsidRPr="009C679A">
        <w:rPr>
          <w:rFonts w:ascii="Bookman Old Style" w:hAnsi="Bookman Old Style"/>
          <w:b/>
          <w:bCs/>
          <w:i/>
          <w:iCs/>
          <w:szCs w:val="24"/>
          <w:rPrChange w:id="1986" w:author="Ashley Frank" w:date="2024-12-20T20:43:00Z">
            <w:rPr>
              <w:rFonts w:ascii="Bookman Old Style" w:hAnsi="Bookman Old Style"/>
              <w:b/>
              <w:bCs/>
              <w:i/>
              <w:iCs/>
              <w:sz w:val="32"/>
              <w:szCs w:val="32"/>
            </w:rPr>
          </w:rPrChange>
        </w:rPr>
        <w:t>w</w:t>
      </w:r>
      <w:r w:rsidR="002C4A2E" w:rsidRPr="009C679A">
        <w:rPr>
          <w:rFonts w:ascii="Bookman Old Style" w:hAnsi="Bookman Old Style"/>
          <w:b/>
          <w:bCs/>
          <w:i/>
          <w:iCs/>
          <w:szCs w:val="24"/>
          <w:rPrChange w:id="1987" w:author="Ashley Frank" w:date="2024-12-20T20:43:00Z">
            <w:rPr>
              <w:rFonts w:ascii="Bookman Old Style" w:hAnsi="Bookman Old Style"/>
              <w:b/>
              <w:bCs/>
              <w:i/>
              <w:iCs/>
              <w:sz w:val="32"/>
              <w:szCs w:val="32"/>
            </w:rPr>
          </w:rPrChange>
        </w:rPr>
        <w:t>e</w:t>
      </w:r>
      <w:r w:rsidRPr="009C679A">
        <w:rPr>
          <w:rFonts w:ascii="Bookman Old Style" w:hAnsi="Bookman Old Style"/>
          <w:b/>
          <w:bCs/>
          <w:i/>
          <w:iCs/>
          <w:szCs w:val="24"/>
          <w:rPrChange w:id="1988" w:author="Ashley Frank" w:date="2024-12-20T20:43:00Z">
            <w:rPr>
              <w:rFonts w:ascii="Bookman Old Style" w:hAnsi="Bookman Old Style"/>
              <w:b/>
              <w:bCs/>
              <w:i/>
              <w:iCs/>
              <w:sz w:val="32"/>
              <w:szCs w:val="32"/>
            </w:rPr>
          </w:rPrChange>
        </w:rPr>
        <w:t xml:space="preserve"> do courageous things; </w:t>
      </w:r>
      <w:r w:rsidR="002C4A2E" w:rsidRPr="009C679A">
        <w:rPr>
          <w:rFonts w:ascii="Bookman Old Style" w:hAnsi="Bookman Old Style"/>
          <w:b/>
          <w:bCs/>
          <w:i/>
          <w:iCs/>
          <w:szCs w:val="24"/>
          <w:rPrChange w:id="1989" w:author="Ashley Frank" w:date="2024-12-20T20:43:00Z">
            <w:rPr>
              <w:rFonts w:ascii="Bookman Old Style" w:hAnsi="Bookman Old Style"/>
              <w:b/>
              <w:bCs/>
              <w:i/>
              <w:iCs/>
              <w:sz w:val="32"/>
              <w:szCs w:val="32"/>
            </w:rPr>
          </w:rPrChange>
        </w:rPr>
        <w:t>We</w:t>
      </w:r>
      <w:r w:rsidRPr="009C679A">
        <w:rPr>
          <w:rFonts w:ascii="Bookman Old Style" w:hAnsi="Bookman Old Style"/>
          <w:b/>
          <w:bCs/>
          <w:i/>
          <w:iCs/>
          <w:szCs w:val="24"/>
          <w:rPrChange w:id="1990" w:author="Ashley Frank" w:date="2024-12-20T20:43:00Z">
            <w:rPr>
              <w:rFonts w:ascii="Bookman Old Style" w:hAnsi="Bookman Old Style"/>
              <w:b/>
              <w:bCs/>
              <w:i/>
              <w:iCs/>
              <w:sz w:val="32"/>
              <w:szCs w:val="32"/>
            </w:rPr>
          </w:rPrChange>
        </w:rPr>
        <w:t xml:space="preserve"> do courageous things because </w:t>
      </w:r>
      <w:r w:rsidR="00F823D5" w:rsidRPr="009C679A">
        <w:rPr>
          <w:rFonts w:ascii="Bookman Old Style" w:hAnsi="Bookman Old Style"/>
          <w:b/>
          <w:bCs/>
          <w:i/>
          <w:iCs/>
          <w:szCs w:val="24"/>
          <w:rPrChange w:id="1991" w:author="Ashley Frank" w:date="2024-12-20T20:43:00Z">
            <w:rPr>
              <w:rFonts w:ascii="Bookman Old Style" w:hAnsi="Bookman Old Style"/>
              <w:b/>
              <w:bCs/>
              <w:i/>
              <w:iCs/>
              <w:sz w:val="32"/>
              <w:szCs w:val="32"/>
            </w:rPr>
          </w:rPrChange>
        </w:rPr>
        <w:t>we</w:t>
      </w:r>
      <w:r w:rsidRPr="009C679A">
        <w:rPr>
          <w:rFonts w:ascii="Bookman Old Style" w:hAnsi="Bookman Old Style"/>
          <w:b/>
          <w:bCs/>
          <w:i/>
          <w:iCs/>
          <w:szCs w:val="24"/>
          <w:rPrChange w:id="1992" w:author="Ashley Frank" w:date="2024-12-20T20:43:00Z">
            <w:rPr>
              <w:rFonts w:ascii="Bookman Old Style" w:hAnsi="Bookman Old Style"/>
              <w:b/>
              <w:bCs/>
              <w:i/>
              <w:iCs/>
              <w:sz w:val="32"/>
              <w:szCs w:val="32"/>
            </w:rPr>
          </w:rPrChange>
        </w:rPr>
        <w:t xml:space="preserve"> are courageous.</w:t>
      </w:r>
      <w:del w:id="1993" w:author="Ashley Frank" w:date="2024-12-20T21:28:00Z">
        <w:r w:rsidRPr="009C679A" w:rsidDel="009616C1">
          <w:rPr>
            <w:rFonts w:ascii="Bookman Old Style" w:hAnsi="Bookman Old Style"/>
            <w:b/>
            <w:bCs/>
            <w:i/>
            <w:iCs/>
            <w:szCs w:val="24"/>
            <w:rPrChange w:id="1994" w:author="Ashley Frank" w:date="2024-12-20T20:43:00Z">
              <w:rPr>
                <w:rFonts w:ascii="Bookman Old Style" w:hAnsi="Bookman Old Style"/>
                <w:b/>
                <w:bCs/>
                <w:i/>
                <w:iCs/>
                <w:sz w:val="32"/>
                <w:szCs w:val="32"/>
              </w:rPr>
            </w:rPrChange>
          </w:rPr>
          <w:delText xml:space="preserve"> </w:delText>
        </w:r>
        <w:r w:rsidRPr="009C679A" w:rsidDel="009616C1">
          <w:rPr>
            <w:rFonts w:ascii="Bookman Old Style" w:hAnsi="Bookman Old Style"/>
            <w:szCs w:val="24"/>
            <w:rPrChange w:id="1995" w:author="Ashley Frank" w:date="2024-12-20T20:43:00Z">
              <w:rPr>
                <w:rFonts w:ascii="Bookman Old Style" w:hAnsi="Bookman Old Style"/>
                <w:sz w:val="32"/>
                <w:szCs w:val="32"/>
              </w:rPr>
            </w:rPrChange>
          </w:rPr>
          <w:delText>There is not a day that goes by that you are not courageous.</w:delText>
        </w:r>
      </w:del>
      <w:r w:rsidRPr="009C679A">
        <w:rPr>
          <w:rFonts w:ascii="Bookman Old Style" w:hAnsi="Bookman Old Style"/>
          <w:szCs w:val="24"/>
          <w:rPrChange w:id="1996" w:author="Ashley Frank" w:date="2024-12-20T20:43:00Z">
            <w:rPr>
              <w:rFonts w:ascii="Bookman Old Style" w:hAnsi="Bookman Old Style"/>
              <w:sz w:val="32"/>
              <w:szCs w:val="32"/>
            </w:rPr>
          </w:rPrChange>
        </w:rPr>
        <w:t xml:space="preserve"> Our character isn’t </w:t>
      </w:r>
      <w:ins w:id="1997" w:author="Ashley Frank" w:date="2024-12-20T21:35:00Z">
        <w:r w:rsidR="007C3EDB">
          <w:rPr>
            <w:rFonts w:ascii="Bookman Old Style" w:hAnsi="Bookman Old Style"/>
            <w:szCs w:val="24"/>
          </w:rPr>
          <w:t xml:space="preserve">wholly </w:t>
        </w:r>
      </w:ins>
      <w:r w:rsidRPr="009C679A">
        <w:rPr>
          <w:rFonts w:ascii="Bookman Old Style" w:hAnsi="Bookman Old Style"/>
          <w:szCs w:val="24"/>
          <w:rPrChange w:id="1998" w:author="Ashley Frank" w:date="2024-12-20T20:43:00Z">
            <w:rPr>
              <w:rFonts w:ascii="Bookman Old Style" w:hAnsi="Bookman Old Style"/>
              <w:sz w:val="32"/>
              <w:szCs w:val="32"/>
            </w:rPr>
          </w:rPrChange>
        </w:rPr>
        <w:t xml:space="preserve">based on what </w:t>
      </w:r>
      <w:r w:rsidR="00FD26F1" w:rsidRPr="009C679A">
        <w:rPr>
          <w:rFonts w:ascii="Bookman Old Style" w:hAnsi="Bookman Old Style"/>
          <w:szCs w:val="24"/>
          <w:rPrChange w:id="1999"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000" w:author="Ashley Frank" w:date="2024-12-20T20:43:00Z">
            <w:rPr>
              <w:rFonts w:ascii="Bookman Old Style" w:hAnsi="Bookman Old Style"/>
              <w:sz w:val="32"/>
              <w:szCs w:val="32"/>
            </w:rPr>
          </w:rPrChange>
        </w:rPr>
        <w:t>e</w:t>
      </w:r>
      <w:r w:rsidRPr="009C679A">
        <w:rPr>
          <w:rFonts w:ascii="Bookman Old Style" w:hAnsi="Bookman Old Style"/>
          <w:szCs w:val="24"/>
          <w:rPrChange w:id="2001" w:author="Ashley Frank" w:date="2024-12-20T20:43:00Z">
            <w:rPr>
              <w:rFonts w:ascii="Bookman Old Style" w:hAnsi="Bookman Old Style"/>
              <w:sz w:val="32"/>
              <w:szCs w:val="32"/>
            </w:rPr>
          </w:rPrChange>
        </w:rPr>
        <w:t xml:space="preserve"> do but is innate within us based o</w:t>
      </w:r>
      <w:r w:rsidR="00FD26F1" w:rsidRPr="009C679A">
        <w:rPr>
          <w:rFonts w:ascii="Bookman Old Style" w:hAnsi="Bookman Old Style"/>
          <w:szCs w:val="24"/>
          <w:rPrChange w:id="2002" w:author="Ashley Frank" w:date="2024-12-20T20:43:00Z">
            <w:rPr>
              <w:rFonts w:ascii="Bookman Old Style" w:hAnsi="Bookman Old Style"/>
              <w:sz w:val="32"/>
              <w:szCs w:val="32"/>
            </w:rPr>
          </w:rPrChange>
        </w:rPr>
        <w:t>n</w:t>
      </w:r>
      <w:r w:rsidRPr="009C679A">
        <w:rPr>
          <w:rFonts w:ascii="Bookman Old Style" w:hAnsi="Bookman Old Style"/>
          <w:szCs w:val="24"/>
          <w:rPrChange w:id="2003" w:author="Ashley Frank" w:date="2024-12-20T20:43:00Z">
            <w:rPr>
              <w:rFonts w:ascii="Bookman Old Style" w:hAnsi="Bookman Old Style"/>
              <w:sz w:val="32"/>
              <w:szCs w:val="32"/>
            </w:rPr>
          </w:rPrChange>
        </w:rPr>
        <w:t xml:space="preserve"> what </w:t>
      </w:r>
      <w:r w:rsidR="00FD26F1" w:rsidRPr="009C679A">
        <w:rPr>
          <w:rFonts w:ascii="Bookman Old Style" w:hAnsi="Bookman Old Style"/>
          <w:szCs w:val="24"/>
          <w:rPrChange w:id="2004"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005" w:author="Ashley Frank" w:date="2024-12-20T20:43:00Z">
            <w:rPr>
              <w:rFonts w:ascii="Bookman Old Style" w:hAnsi="Bookman Old Style"/>
              <w:sz w:val="32"/>
              <w:szCs w:val="32"/>
            </w:rPr>
          </w:rPrChange>
        </w:rPr>
        <w:t>e</w:t>
      </w:r>
      <w:r w:rsidRPr="009C679A">
        <w:rPr>
          <w:rFonts w:ascii="Bookman Old Style" w:hAnsi="Bookman Old Style"/>
          <w:szCs w:val="24"/>
          <w:rPrChange w:id="2006" w:author="Ashley Frank" w:date="2024-12-20T20:43:00Z">
            <w:rPr>
              <w:rFonts w:ascii="Bookman Old Style" w:hAnsi="Bookman Old Style"/>
              <w:sz w:val="32"/>
              <w:szCs w:val="32"/>
            </w:rPr>
          </w:rPrChange>
        </w:rPr>
        <w:t xml:space="preserve"> </w:t>
      </w:r>
      <w:r w:rsidR="00FD26F1" w:rsidRPr="009C679A">
        <w:rPr>
          <w:rFonts w:ascii="Bookman Old Style" w:hAnsi="Bookman Old Style"/>
          <w:szCs w:val="24"/>
          <w:rPrChange w:id="2007" w:author="Ashley Frank" w:date="2024-12-20T20:43:00Z">
            <w:rPr>
              <w:rFonts w:ascii="Bookman Old Style" w:hAnsi="Bookman Old Style"/>
              <w:sz w:val="32"/>
              <w:szCs w:val="32"/>
            </w:rPr>
          </w:rPrChange>
        </w:rPr>
        <w:t>we</w:t>
      </w:r>
      <w:r w:rsidRPr="009C679A">
        <w:rPr>
          <w:rFonts w:ascii="Bookman Old Style" w:hAnsi="Bookman Old Style"/>
          <w:szCs w:val="24"/>
          <w:rPrChange w:id="2008" w:author="Ashley Frank" w:date="2024-12-20T20:43:00Z">
            <w:rPr>
              <w:rFonts w:ascii="Bookman Old Style" w:hAnsi="Bookman Old Style"/>
              <w:sz w:val="32"/>
              <w:szCs w:val="32"/>
            </w:rPr>
          </w:rPrChange>
        </w:rPr>
        <w:t>re taugh</w:t>
      </w:r>
      <w:ins w:id="2009" w:author="Ashley Frank" w:date="2024-12-20T21:36:00Z">
        <w:r w:rsidR="007C3EDB">
          <w:rPr>
            <w:rFonts w:ascii="Bookman Old Style" w:hAnsi="Bookman Old Style"/>
            <w:szCs w:val="24"/>
          </w:rPr>
          <w:t>t, what we learned, and our life</w:t>
        </w:r>
      </w:ins>
      <w:del w:id="2010" w:author="Ashley Frank" w:date="2024-12-20T21:36:00Z">
        <w:r w:rsidRPr="009C679A" w:rsidDel="007C3EDB">
          <w:rPr>
            <w:rFonts w:ascii="Bookman Old Style" w:hAnsi="Bookman Old Style"/>
            <w:szCs w:val="24"/>
            <w:rPrChange w:id="2011" w:author="Ashley Frank" w:date="2024-12-20T20:43:00Z">
              <w:rPr>
                <w:rFonts w:ascii="Bookman Old Style" w:hAnsi="Bookman Old Style"/>
                <w:sz w:val="32"/>
                <w:szCs w:val="32"/>
              </w:rPr>
            </w:rPrChange>
          </w:rPr>
          <w:delText xml:space="preserve">t and what </w:delText>
        </w:r>
      </w:del>
      <w:del w:id="2012" w:author="Ashley Frank" w:date="2024-12-20T21:28:00Z">
        <w:r w:rsidR="002C4A2E" w:rsidRPr="009C679A" w:rsidDel="009616C1">
          <w:rPr>
            <w:rFonts w:ascii="Bookman Old Style" w:hAnsi="Bookman Old Style"/>
            <w:szCs w:val="24"/>
            <w:rPrChange w:id="2013" w:author="Ashley Frank" w:date="2024-12-20T20:43:00Z">
              <w:rPr>
                <w:rFonts w:ascii="Bookman Old Style" w:hAnsi="Bookman Old Style"/>
                <w:sz w:val="32"/>
                <w:szCs w:val="32"/>
              </w:rPr>
            </w:rPrChange>
          </w:rPr>
          <w:delText>W</w:delText>
        </w:r>
      </w:del>
      <w:del w:id="2014" w:author="Ashley Frank" w:date="2024-12-20T21:36:00Z">
        <w:r w:rsidR="002C4A2E" w:rsidRPr="009C679A" w:rsidDel="007C3EDB">
          <w:rPr>
            <w:rFonts w:ascii="Bookman Old Style" w:hAnsi="Bookman Old Style"/>
            <w:szCs w:val="24"/>
            <w:rPrChange w:id="2015" w:author="Ashley Frank" w:date="2024-12-20T20:43:00Z">
              <w:rPr>
                <w:rFonts w:ascii="Bookman Old Style" w:hAnsi="Bookman Old Style"/>
                <w:sz w:val="32"/>
                <w:szCs w:val="32"/>
              </w:rPr>
            </w:rPrChange>
          </w:rPr>
          <w:delText>e</w:delText>
        </w:r>
        <w:r w:rsidRPr="009C679A" w:rsidDel="007C3EDB">
          <w:rPr>
            <w:rFonts w:ascii="Bookman Old Style" w:hAnsi="Bookman Old Style"/>
            <w:szCs w:val="24"/>
            <w:rPrChange w:id="2016" w:author="Ashley Frank" w:date="2024-12-20T20:43:00Z">
              <w:rPr>
                <w:rFonts w:ascii="Bookman Old Style" w:hAnsi="Bookman Old Style"/>
                <w:sz w:val="32"/>
                <w:szCs w:val="32"/>
              </w:rPr>
            </w:rPrChange>
          </w:rPr>
          <w:delText xml:space="preserve"> have learned</w:delText>
        </w:r>
      </w:del>
      <w:del w:id="2017" w:author="Ashley Frank" w:date="2024-12-20T21:35:00Z">
        <w:r w:rsidRPr="009C679A" w:rsidDel="007C3EDB">
          <w:rPr>
            <w:rFonts w:ascii="Bookman Old Style" w:hAnsi="Bookman Old Style"/>
            <w:szCs w:val="24"/>
            <w:rPrChange w:id="2018" w:author="Ashley Frank" w:date="2024-12-20T20:43:00Z">
              <w:rPr>
                <w:rFonts w:ascii="Bookman Old Style" w:hAnsi="Bookman Old Style"/>
                <w:sz w:val="32"/>
                <w:szCs w:val="32"/>
              </w:rPr>
            </w:rPrChange>
          </w:rPr>
          <w:delText xml:space="preserve"> and based on life</w:delText>
        </w:r>
      </w:del>
      <w:r w:rsidRPr="009C679A">
        <w:rPr>
          <w:rFonts w:ascii="Bookman Old Style" w:hAnsi="Bookman Old Style"/>
          <w:szCs w:val="24"/>
          <w:rPrChange w:id="2019" w:author="Ashley Frank" w:date="2024-12-20T20:43:00Z">
            <w:rPr>
              <w:rFonts w:ascii="Bookman Old Style" w:hAnsi="Bookman Old Style"/>
              <w:sz w:val="32"/>
              <w:szCs w:val="32"/>
            </w:rPr>
          </w:rPrChange>
        </w:rPr>
        <w:t xml:space="preserve"> experiences. </w:t>
      </w:r>
      <w:r w:rsidR="008F2075" w:rsidRPr="009C679A">
        <w:rPr>
          <w:rFonts w:ascii="Bookman Old Style" w:hAnsi="Bookman Old Style"/>
          <w:szCs w:val="24"/>
          <w:rPrChange w:id="2020" w:author="Ashley Frank" w:date="2024-12-20T20:43:00Z">
            <w:rPr>
              <w:rFonts w:ascii="Bookman Old Style" w:hAnsi="Bookman Old Style"/>
              <w:sz w:val="32"/>
              <w:szCs w:val="32"/>
            </w:rPr>
          </w:rPrChange>
        </w:rPr>
        <w:t>So,</w:t>
      </w:r>
      <w:r w:rsidRPr="009C679A">
        <w:rPr>
          <w:rFonts w:ascii="Bookman Old Style" w:hAnsi="Bookman Old Style"/>
          <w:szCs w:val="24"/>
          <w:rPrChange w:id="2021" w:author="Ashley Frank" w:date="2024-12-20T20:43:00Z">
            <w:rPr>
              <w:rFonts w:ascii="Bookman Old Style" w:hAnsi="Bookman Old Style"/>
              <w:sz w:val="32"/>
              <w:szCs w:val="32"/>
            </w:rPr>
          </w:rPrChange>
        </w:rPr>
        <w:t xml:space="preserve"> </w:t>
      </w:r>
      <w:ins w:id="2022" w:author="Ashley Frank" w:date="2024-12-20T21:36:00Z">
        <w:r w:rsidR="007C3EDB">
          <w:rPr>
            <w:rFonts w:ascii="Bookman Old Style" w:hAnsi="Bookman Old Style"/>
            <w:szCs w:val="24"/>
          </w:rPr>
          <w:t xml:space="preserve">all of us go through </w:t>
        </w:r>
      </w:ins>
      <w:del w:id="2023" w:author="Ashley Frank" w:date="2024-12-20T21:36:00Z">
        <w:r w:rsidR="002C4A2E" w:rsidRPr="009C679A" w:rsidDel="007C3EDB">
          <w:rPr>
            <w:rFonts w:ascii="Bookman Old Style" w:hAnsi="Bookman Old Style"/>
            <w:szCs w:val="24"/>
            <w:rPrChange w:id="2024" w:author="Ashley Frank" w:date="2024-12-20T20:43:00Z">
              <w:rPr>
                <w:rFonts w:ascii="Bookman Old Style" w:hAnsi="Bookman Old Style"/>
                <w:sz w:val="32"/>
                <w:szCs w:val="32"/>
              </w:rPr>
            </w:rPrChange>
          </w:rPr>
          <w:delText>we</w:delText>
        </w:r>
        <w:r w:rsidRPr="009C679A" w:rsidDel="007C3EDB">
          <w:rPr>
            <w:rFonts w:ascii="Bookman Old Style" w:hAnsi="Bookman Old Style"/>
            <w:szCs w:val="24"/>
            <w:rPrChange w:id="2025" w:author="Ashley Frank" w:date="2024-12-20T20:43:00Z">
              <w:rPr>
                <w:rFonts w:ascii="Bookman Old Style" w:hAnsi="Bookman Old Style"/>
                <w:sz w:val="32"/>
                <w:szCs w:val="32"/>
              </w:rPr>
            </w:rPrChange>
          </w:rPr>
          <w:delText xml:space="preserve"> go through </w:delText>
        </w:r>
      </w:del>
      <w:r w:rsidRPr="009C679A">
        <w:rPr>
          <w:rFonts w:ascii="Bookman Old Style" w:hAnsi="Bookman Old Style"/>
          <w:szCs w:val="24"/>
          <w:rPrChange w:id="2026" w:author="Ashley Frank" w:date="2024-12-20T20:43:00Z">
            <w:rPr>
              <w:rFonts w:ascii="Bookman Old Style" w:hAnsi="Bookman Old Style"/>
              <w:sz w:val="32"/>
              <w:szCs w:val="32"/>
            </w:rPr>
          </w:rPrChange>
        </w:rPr>
        <w:t xml:space="preserve">life choosing the character </w:t>
      </w:r>
      <w:ins w:id="2027" w:author="Ashley Frank" w:date="2024-12-20T21:36:00Z">
        <w:r w:rsidR="007C3EDB">
          <w:rPr>
            <w:rFonts w:ascii="Bookman Old Style" w:hAnsi="Bookman Old Style"/>
            <w:szCs w:val="24"/>
          </w:rPr>
          <w:t xml:space="preserve">traits we want </w:t>
        </w:r>
      </w:ins>
      <w:r w:rsidR="00FD26F1" w:rsidRPr="009C679A">
        <w:rPr>
          <w:rFonts w:ascii="Bookman Old Style" w:hAnsi="Bookman Old Style"/>
          <w:szCs w:val="24"/>
          <w:rPrChange w:id="2028" w:author="Ashley Frank" w:date="2024-12-20T20:43:00Z">
            <w:rPr>
              <w:rFonts w:ascii="Bookman Old Style" w:hAnsi="Bookman Old Style"/>
              <w:sz w:val="32"/>
              <w:szCs w:val="32"/>
            </w:rPr>
          </w:rPrChange>
        </w:rPr>
        <w:t>for</w:t>
      </w:r>
      <w:r w:rsidRPr="009C679A">
        <w:rPr>
          <w:rFonts w:ascii="Bookman Old Style" w:hAnsi="Bookman Old Style"/>
          <w:szCs w:val="24"/>
          <w:rPrChange w:id="2029" w:author="Ashley Frank" w:date="2024-12-20T20:43:00Z">
            <w:rPr>
              <w:rFonts w:ascii="Bookman Old Style" w:hAnsi="Bookman Old Style"/>
              <w:sz w:val="32"/>
              <w:szCs w:val="32"/>
            </w:rPr>
          </w:rPrChange>
        </w:rPr>
        <w:t xml:space="preserve"> u</w:t>
      </w:r>
      <w:ins w:id="2030" w:author="Ashley Frank" w:date="2024-12-20T21:36:00Z">
        <w:r w:rsidR="007C3EDB">
          <w:rPr>
            <w:rFonts w:ascii="Bookman Old Style" w:hAnsi="Bookman Old Style"/>
            <w:szCs w:val="24"/>
          </w:rPr>
          <w:t xml:space="preserve">s as well as </w:t>
        </w:r>
      </w:ins>
      <w:del w:id="2031" w:author="Ashley Frank" w:date="2024-12-20T21:36:00Z">
        <w:r w:rsidRPr="009C679A" w:rsidDel="007C3EDB">
          <w:rPr>
            <w:rFonts w:ascii="Bookman Old Style" w:hAnsi="Bookman Old Style"/>
            <w:szCs w:val="24"/>
            <w:rPrChange w:id="2032" w:author="Ashley Frank" w:date="2024-12-20T20:43:00Z">
              <w:rPr>
                <w:rFonts w:ascii="Bookman Old Style" w:hAnsi="Bookman Old Style"/>
                <w:sz w:val="32"/>
                <w:szCs w:val="32"/>
              </w:rPr>
            </w:rPrChange>
          </w:rPr>
          <w:delText>s or the items i</w:delText>
        </w:r>
      </w:del>
      <w:ins w:id="2033" w:author="Ashley Frank" w:date="2024-12-20T21:36:00Z">
        <w:r w:rsidR="007C3EDB">
          <w:rPr>
            <w:rFonts w:ascii="Bookman Old Style" w:hAnsi="Bookman Old Style"/>
            <w:szCs w:val="24"/>
          </w:rPr>
          <w:t>the things in</w:t>
        </w:r>
      </w:ins>
      <w:ins w:id="2034" w:author="Ashley Frank" w:date="2024-12-20T21:37:00Z">
        <w:r w:rsidR="007C3EDB">
          <w:rPr>
            <w:rFonts w:ascii="Bookman Old Style" w:hAnsi="Bookman Old Style"/>
            <w:szCs w:val="24"/>
          </w:rPr>
          <w:t xml:space="preserve"> life</w:t>
        </w:r>
      </w:ins>
      <w:del w:id="2035" w:author="Ashley Frank" w:date="2024-12-20T21:36:00Z">
        <w:r w:rsidRPr="009C679A" w:rsidDel="007C3EDB">
          <w:rPr>
            <w:rFonts w:ascii="Bookman Old Style" w:hAnsi="Bookman Old Style"/>
            <w:szCs w:val="24"/>
            <w:rPrChange w:id="2036" w:author="Ashley Frank" w:date="2024-12-20T20:43:00Z">
              <w:rPr>
                <w:rFonts w:ascii="Bookman Old Style" w:hAnsi="Bookman Old Style"/>
                <w:sz w:val="32"/>
                <w:szCs w:val="32"/>
              </w:rPr>
            </w:rPrChange>
          </w:rPr>
          <w:delText>n life</w:delText>
        </w:r>
      </w:del>
      <w:r w:rsidRPr="009C679A">
        <w:rPr>
          <w:rFonts w:ascii="Bookman Old Style" w:hAnsi="Bookman Old Style"/>
          <w:szCs w:val="24"/>
          <w:rPrChange w:id="2037" w:author="Ashley Frank" w:date="2024-12-20T20:43:00Z">
            <w:rPr>
              <w:rFonts w:ascii="Bookman Old Style" w:hAnsi="Bookman Old Style"/>
              <w:sz w:val="32"/>
              <w:szCs w:val="32"/>
            </w:rPr>
          </w:rPrChange>
        </w:rPr>
        <w:t xml:space="preserve"> that </w:t>
      </w:r>
      <w:r w:rsidR="00FD26F1" w:rsidRPr="009C679A">
        <w:rPr>
          <w:rFonts w:ascii="Bookman Old Style" w:hAnsi="Bookman Old Style"/>
          <w:szCs w:val="24"/>
          <w:rPrChange w:id="2038" w:author="Ashley Frank" w:date="2024-12-20T20:43:00Z">
            <w:rPr>
              <w:rFonts w:ascii="Bookman Old Style" w:hAnsi="Bookman Old Style"/>
              <w:sz w:val="32"/>
              <w:szCs w:val="32"/>
            </w:rPr>
          </w:rPrChange>
        </w:rPr>
        <w:t>we</w:t>
      </w:r>
      <w:ins w:id="2039" w:author="Ashley Frank" w:date="2024-12-20T21:37:00Z">
        <w:r w:rsidR="007C3EDB">
          <w:rPr>
            <w:rFonts w:ascii="Bookman Old Style" w:hAnsi="Bookman Old Style"/>
            <w:szCs w:val="24"/>
          </w:rPr>
          <w:t>’re willing t</w:t>
        </w:r>
      </w:ins>
      <w:del w:id="2040" w:author="Ashley Frank" w:date="2024-12-20T21:37:00Z">
        <w:r w:rsidR="00FD26F1" w:rsidRPr="009C679A" w:rsidDel="007C3EDB">
          <w:rPr>
            <w:rFonts w:ascii="Bookman Old Style" w:hAnsi="Bookman Old Style"/>
            <w:szCs w:val="24"/>
            <w:rPrChange w:id="2041" w:author="Ashley Frank" w:date="2024-12-20T20:43:00Z">
              <w:rPr>
                <w:rFonts w:ascii="Bookman Old Style" w:hAnsi="Bookman Old Style"/>
                <w:sz w:val="32"/>
                <w:szCs w:val="32"/>
              </w:rPr>
            </w:rPrChange>
          </w:rPr>
          <w:delText xml:space="preserve"> </w:delText>
        </w:r>
        <w:r w:rsidRPr="009C679A" w:rsidDel="007C3EDB">
          <w:rPr>
            <w:rFonts w:ascii="Bookman Old Style" w:hAnsi="Bookman Old Style"/>
            <w:szCs w:val="24"/>
            <w:rPrChange w:id="2042" w:author="Ashley Frank" w:date="2024-12-20T20:43:00Z">
              <w:rPr>
                <w:rFonts w:ascii="Bookman Old Style" w:hAnsi="Bookman Old Style"/>
                <w:sz w:val="32"/>
                <w:szCs w:val="32"/>
              </w:rPr>
            </w:rPrChange>
          </w:rPr>
          <w:delText>want</w:delText>
        </w:r>
        <w:r w:rsidR="00FD26F1" w:rsidRPr="009C679A" w:rsidDel="007C3EDB">
          <w:rPr>
            <w:rFonts w:ascii="Bookman Old Style" w:hAnsi="Bookman Old Style"/>
            <w:szCs w:val="24"/>
            <w:rPrChange w:id="2043" w:author="Ashley Frank" w:date="2024-12-20T20:43:00Z">
              <w:rPr>
                <w:rFonts w:ascii="Bookman Old Style" w:hAnsi="Bookman Old Style"/>
                <w:sz w:val="32"/>
                <w:szCs w:val="32"/>
              </w:rPr>
            </w:rPrChange>
          </w:rPr>
          <w:delText xml:space="preserve"> </w:delText>
        </w:r>
        <w:r w:rsidRPr="009C679A" w:rsidDel="007C3EDB">
          <w:rPr>
            <w:rFonts w:ascii="Bookman Old Style" w:hAnsi="Bookman Old Style"/>
            <w:szCs w:val="24"/>
            <w:rPrChange w:id="2044" w:author="Ashley Frank" w:date="2024-12-20T20:43:00Z">
              <w:rPr>
                <w:rFonts w:ascii="Bookman Old Style" w:hAnsi="Bookman Old Style"/>
                <w:sz w:val="32"/>
                <w:szCs w:val="32"/>
              </w:rPr>
            </w:rPrChange>
          </w:rPr>
          <w:delText>t</w:delText>
        </w:r>
      </w:del>
      <w:r w:rsidRPr="009C679A">
        <w:rPr>
          <w:rFonts w:ascii="Bookman Old Style" w:hAnsi="Bookman Old Style"/>
          <w:szCs w:val="24"/>
          <w:rPrChange w:id="2045" w:author="Ashley Frank" w:date="2024-12-20T20:43:00Z">
            <w:rPr>
              <w:rFonts w:ascii="Bookman Old Style" w:hAnsi="Bookman Old Style"/>
              <w:sz w:val="32"/>
              <w:szCs w:val="32"/>
            </w:rPr>
          </w:rPrChange>
        </w:rPr>
        <w:t xml:space="preserve">o compromise. Woe unto those who settle down to doing the opposite of our strength, our values, </w:t>
      </w:r>
      <w:r w:rsidR="00FD26F1" w:rsidRPr="009C679A">
        <w:rPr>
          <w:rFonts w:ascii="Bookman Old Style" w:hAnsi="Bookman Old Style"/>
          <w:szCs w:val="24"/>
          <w:rPrChange w:id="2046" w:author="Ashley Frank" w:date="2024-12-20T20:43:00Z">
            <w:rPr>
              <w:rFonts w:ascii="Bookman Old Style" w:hAnsi="Bookman Old Style"/>
              <w:sz w:val="32"/>
              <w:szCs w:val="32"/>
            </w:rPr>
          </w:rPrChange>
        </w:rPr>
        <w:t xml:space="preserve">and </w:t>
      </w:r>
      <w:r w:rsidRPr="009C679A">
        <w:rPr>
          <w:rFonts w:ascii="Bookman Old Style" w:hAnsi="Bookman Old Style"/>
          <w:szCs w:val="24"/>
          <w:rPrChange w:id="2047" w:author="Ashley Frank" w:date="2024-12-20T20:43:00Z">
            <w:rPr>
              <w:rFonts w:ascii="Bookman Old Style" w:hAnsi="Bookman Old Style"/>
              <w:sz w:val="32"/>
              <w:szCs w:val="32"/>
            </w:rPr>
          </w:rPrChange>
        </w:rPr>
        <w:t xml:space="preserve">our character. When there is no resistance, the ‘other guy’, the opposite of our strengths, will win. That ‘other guy’ </w:t>
      </w:r>
      <w:ins w:id="2048" w:author="Ashley Frank" w:date="2024-12-20T21:35:00Z">
        <w:r w:rsidR="007C3EDB">
          <w:rPr>
            <w:rFonts w:ascii="Bookman Old Style" w:hAnsi="Bookman Old Style"/>
            <w:szCs w:val="24"/>
          </w:rPr>
          <w:t>takes the shape of beliefs like</w:t>
        </w:r>
      </w:ins>
      <w:del w:id="2049" w:author="Ashley Frank" w:date="2024-12-20T21:35:00Z">
        <w:r w:rsidRPr="009C679A" w:rsidDel="007C3EDB">
          <w:rPr>
            <w:rFonts w:ascii="Bookman Old Style" w:hAnsi="Bookman Old Style"/>
            <w:szCs w:val="24"/>
            <w:rPrChange w:id="2050" w:author="Ashley Frank" w:date="2024-12-20T20:43:00Z">
              <w:rPr>
                <w:rFonts w:ascii="Bookman Old Style" w:hAnsi="Bookman Old Style"/>
                <w:sz w:val="32"/>
                <w:szCs w:val="32"/>
              </w:rPr>
            </w:rPrChange>
          </w:rPr>
          <w:delText>would be things like:</w:delText>
        </w:r>
      </w:del>
      <w:r w:rsidRPr="009C679A">
        <w:rPr>
          <w:rFonts w:ascii="Bookman Old Style" w:hAnsi="Bookman Old Style"/>
          <w:szCs w:val="24"/>
          <w:rPrChange w:id="2051" w:author="Ashley Frank" w:date="2024-12-20T20:43:00Z">
            <w:rPr>
              <w:rFonts w:ascii="Bookman Old Style" w:hAnsi="Bookman Old Style"/>
              <w:sz w:val="32"/>
              <w:szCs w:val="32"/>
            </w:rPr>
          </w:rPrChange>
        </w:rPr>
        <w:t xml:space="preserve"> </w:t>
      </w:r>
      <w:r w:rsidRPr="009C679A">
        <w:rPr>
          <w:rFonts w:ascii="Bookman Old Style" w:hAnsi="Bookman Old Style"/>
          <w:b/>
          <w:bCs/>
          <w:i/>
          <w:iCs/>
          <w:szCs w:val="24"/>
          <w:rPrChange w:id="2052" w:author="Ashley Frank" w:date="2024-12-20T20:43:00Z">
            <w:rPr>
              <w:rFonts w:ascii="Bookman Old Style" w:hAnsi="Bookman Old Style"/>
              <w:b/>
              <w:bCs/>
              <w:i/>
              <w:iCs/>
              <w:sz w:val="32"/>
              <w:szCs w:val="32"/>
            </w:rPr>
          </w:rPrChange>
        </w:rPr>
        <w:t>Can’t Get It Right, Guilty,</w:t>
      </w:r>
      <w:r w:rsidR="00226156" w:rsidRPr="009C679A">
        <w:rPr>
          <w:rFonts w:ascii="Bookman Old Style" w:hAnsi="Bookman Old Style"/>
          <w:b/>
          <w:bCs/>
          <w:i/>
          <w:iCs/>
          <w:szCs w:val="24"/>
          <w:rPrChange w:id="2053" w:author="Ashley Frank" w:date="2024-12-20T20:43:00Z">
            <w:rPr>
              <w:rFonts w:ascii="Bookman Old Style" w:hAnsi="Bookman Old Style"/>
              <w:b/>
              <w:bCs/>
              <w:i/>
              <w:iCs/>
              <w:sz w:val="32"/>
              <w:szCs w:val="32"/>
            </w:rPr>
          </w:rPrChange>
        </w:rPr>
        <w:t xml:space="preserve"> Not Good Enough, Unlovable, Never Safe, Can’t Trust, Why Me, Abandoned, Alone</w:t>
      </w:r>
      <w:r w:rsidR="00226156" w:rsidRPr="009C679A">
        <w:rPr>
          <w:rFonts w:ascii="Bookman Old Style" w:hAnsi="Bookman Old Style"/>
          <w:szCs w:val="24"/>
          <w:rPrChange w:id="2054" w:author="Ashley Frank" w:date="2024-12-20T20:43:00Z">
            <w:rPr>
              <w:rFonts w:ascii="Bookman Old Style" w:hAnsi="Bookman Old Style"/>
              <w:sz w:val="32"/>
              <w:szCs w:val="32"/>
            </w:rPr>
          </w:rPrChange>
        </w:rPr>
        <w:t xml:space="preserve">. There are more items </w:t>
      </w:r>
      <w:r w:rsidR="00F823D5" w:rsidRPr="009C679A">
        <w:rPr>
          <w:rFonts w:ascii="Bookman Old Style" w:hAnsi="Bookman Old Style"/>
          <w:szCs w:val="24"/>
          <w:rPrChange w:id="2055"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056" w:author="Ashley Frank" w:date="2024-12-20T20:43:00Z">
            <w:rPr>
              <w:rFonts w:ascii="Bookman Old Style" w:hAnsi="Bookman Old Style"/>
              <w:sz w:val="32"/>
              <w:szCs w:val="32"/>
            </w:rPr>
          </w:rPrChange>
        </w:rPr>
        <w:t>e</w:t>
      </w:r>
      <w:r w:rsidR="00226156" w:rsidRPr="009C679A">
        <w:rPr>
          <w:rFonts w:ascii="Bookman Old Style" w:hAnsi="Bookman Old Style"/>
          <w:szCs w:val="24"/>
          <w:rPrChange w:id="2057" w:author="Ashley Frank" w:date="2024-12-20T20:43:00Z">
            <w:rPr>
              <w:rFonts w:ascii="Bookman Old Style" w:hAnsi="Bookman Old Style"/>
              <w:sz w:val="32"/>
              <w:szCs w:val="32"/>
            </w:rPr>
          </w:rPrChange>
        </w:rPr>
        <w:t xml:space="preserve"> can add to this list. Often folks believe that </w:t>
      </w:r>
      <w:r w:rsidR="00D21DD9" w:rsidRPr="009C679A">
        <w:rPr>
          <w:rFonts w:ascii="Bookman Old Style" w:hAnsi="Bookman Old Style"/>
          <w:szCs w:val="24"/>
          <w:rPrChange w:id="2058" w:author="Ashley Frank" w:date="2024-12-20T20:43:00Z">
            <w:rPr>
              <w:rFonts w:ascii="Bookman Old Style" w:hAnsi="Bookman Old Style"/>
              <w:sz w:val="32"/>
              <w:szCs w:val="32"/>
            </w:rPr>
          </w:rPrChange>
        </w:rPr>
        <w:t>they are</w:t>
      </w:r>
      <w:r w:rsidR="00226156" w:rsidRPr="009C679A">
        <w:rPr>
          <w:rFonts w:ascii="Bookman Old Style" w:hAnsi="Bookman Old Style"/>
          <w:szCs w:val="24"/>
          <w:rPrChange w:id="2059" w:author="Ashley Frank" w:date="2024-12-20T20:43:00Z">
            <w:rPr>
              <w:rFonts w:ascii="Bookman Old Style" w:hAnsi="Bookman Old Style"/>
              <w:sz w:val="32"/>
              <w:szCs w:val="32"/>
            </w:rPr>
          </w:rPrChange>
        </w:rPr>
        <w:t xml:space="preserve"> what they ‘feel’. If you feel like an idiot, it must mean you are an idiot. If you feel angry, it must mean you’ve been mistreated. If you feel scared, you must be in danger. And this list goes on. Choosing to live life by how you feel can be problematic. </w:t>
      </w:r>
      <w:r w:rsidR="00226156" w:rsidRPr="009C679A">
        <w:rPr>
          <w:rFonts w:ascii="Bookman Old Style" w:hAnsi="Bookman Old Style"/>
          <w:b/>
          <w:bCs/>
          <w:szCs w:val="24"/>
          <w:rPrChange w:id="2060" w:author="Ashley Frank" w:date="2024-12-20T20:43:00Z">
            <w:rPr>
              <w:rFonts w:ascii="Bookman Old Style" w:hAnsi="Bookman Old Style"/>
              <w:b/>
              <w:bCs/>
              <w:sz w:val="32"/>
              <w:szCs w:val="32"/>
            </w:rPr>
          </w:rPrChange>
        </w:rPr>
        <w:t xml:space="preserve">Our feelings </w:t>
      </w:r>
      <w:r w:rsidR="00F823D5" w:rsidRPr="009C679A">
        <w:rPr>
          <w:rFonts w:ascii="Bookman Old Style" w:hAnsi="Bookman Old Style"/>
          <w:b/>
          <w:bCs/>
          <w:szCs w:val="24"/>
          <w:rPrChange w:id="2061" w:author="Ashley Frank" w:date="2024-12-20T20:43:00Z">
            <w:rPr>
              <w:rFonts w:ascii="Bookman Old Style" w:hAnsi="Bookman Old Style"/>
              <w:b/>
              <w:bCs/>
              <w:sz w:val="32"/>
              <w:szCs w:val="32"/>
            </w:rPr>
          </w:rPrChange>
        </w:rPr>
        <w:t>w</w:t>
      </w:r>
      <w:r w:rsidR="002C4A2E" w:rsidRPr="009C679A">
        <w:rPr>
          <w:rFonts w:ascii="Bookman Old Style" w:hAnsi="Bookman Old Style"/>
          <w:b/>
          <w:bCs/>
          <w:szCs w:val="24"/>
          <w:rPrChange w:id="2062" w:author="Ashley Frank" w:date="2024-12-20T20:43:00Z">
            <w:rPr>
              <w:rFonts w:ascii="Bookman Old Style" w:hAnsi="Bookman Old Style"/>
              <w:b/>
              <w:bCs/>
              <w:sz w:val="32"/>
              <w:szCs w:val="32"/>
            </w:rPr>
          </w:rPrChange>
        </w:rPr>
        <w:t>e</w:t>
      </w:r>
      <w:r w:rsidR="00226156" w:rsidRPr="009C679A">
        <w:rPr>
          <w:rFonts w:ascii="Bookman Old Style" w:hAnsi="Bookman Old Style"/>
          <w:b/>
          <w:bCs/>
          <w:szCs w:val="24"/>
          <w:rPrChange w:id="2063" w:author="Ashley Frank" w:date="2024-12-20T20:43:00Z">
            <w:rPr>
              <w:rFonts w:ascii="Bookman Old Style" w:hAnsi="Bookman Old Style"/>
              <w:b/>
              <w:bCs/>
              <w:sz w:val="32"/>
              <w:szCs w:val="32"/>
            </w:rPr>
          </w:rPrChange>
        </w:rPr>
        <w:t xml:space="preserve">re never created to be our </w:t>
      </w:r>
      <w:r w:rsidR="00F823D5" w:rsidRPr="009C679A">
        <w:rPr>
          <w:rFonts w:ascii="Bookman Old Style" w:hAnsi="Bookman Old Style"/>
          <w:b/>
          <w:bCs/>
          <w:szCs w:val="24"/>
          <w:rPrChange w:id="2064" w:author="Ashley Frank" w:date="2024-12-20T20:43:00Z">
            <w:rPr>
              <w:rFonts w:ascii="Bookman Old Style" w:hAnsi="Bookman Old Style"/>
              <w:b/>
              <w:bCs/>
              <w:sz w:val="32"/>
              <w:szCs w:val="32"/>
            </w:rPr>
          </w:rPrChange>
        </w:rPr>
        <w:t>decision-makers</w:t>
      </w:r>
      <w:r w:rsidR="00226156" w:rsidRPr="009C679A">
        <w:rPr>
          <w:rFonts w:ascii="Bookman Old Style" w:hAnsi="Bookman Old Style"/>
          <w:b/>
          <w:bCs/>
          <w:szCs w:val="24"/>
          <w:rPrChange w:id="2065" w:author="Ashley Frank" w:date="2024-12-20T20:43:00Z">
            <w:rPr>
              <w:rFonts w:ascii="Bookman Old Style" w:hAnsi="Bookman Old Style"/>
              <w:b/>
              <w:bCs/>
              <w:sz w:val="32"/>
              <w:szCs w:val="32"/>
            </w:rPr>
          </w:rPrChange>
        </w:rPr>
        <w:t>.</w:t>
      </w:r>
      <w:r w:rsidR="00226156" w:rsidRPr="009C679A">
        <w:rPr>
          <w:rFonts w:ascii="Bookman Old Style" w:hAnsi="Bookman Old Style"/>
          <w:szCs w:val="24"/>
          <w:rPrChange w:id="2066" w:author="Ashley Frank" w:date="2024-12-20T20:43:00Z">
            <w:rPr>
              <w:rFonts w:ascii="Bookman Old Style" w:hAnsi="Bookman Old Style"/>
              <w:sz w:val="32"/>
              <w:szCs w:val="32"/>
            </w:rPr>
          </w:rPrChange>
        </w:rPr>
        <w:t xml:space="preserve"> Our feelings are </w:t>
      </w:r>
      <w:r w:rsidR="00F823D5" w:rsidRPr="009C679A">
        <w:rPr>
          <w:rFonts w:ascii="Bookman Old Style" w:hAnsi="Bookman Old Style"/>
          <w:szCs w:val="24"/>
          <w:rPrChange w:id="2067" w:author="Ashley Frank" w:date="2024-12-20T20:43:00Z">
            <w:rPr>
              <w:rFonts w:ascii="Bookman Old Style" w:hAnsi="Bookman Old Style"/>
              <w:sz w:val="32"/>
              <w:szCs w:val="32"/>
            </w:rPr>
          </w:rPrChange>
        </w:rPr>
        <w:t>there</w:t>
      </w:r>
      <w:r w:rsidR="00226156" w:rsidRPr="009C679A">
        <w:rPr>
          <w:rFonts w:ascii="Bookman Old Style" w:hAnsi="Bookman Old Style"/>
          <w:szCs w:val="24"/>
          <w:rPrChange w:id="2068" w:author="Ashley Frank" w:date="2024-12-20T20:43:00Z">
            <w:rPr>
              <w:rFonts w:ascii="Bookman Old Style" w:hAnsi="Bookman Old Style"/>
              <w:sz w:val="32"/>
              <w:szCs w:val="32"/>
            </w:rPr>
          </w:rPrChange>
        </w:rPr>
        <w:t xml:space="preserve"> to respond/react to daily items </w:t>
      </w:r>
      <w:r w:rsidR="00226156" w:rsidRPr="009C679A">
        <w:rPr>
          <w:rFonts w:ascii="Bookman Old Style" w:hAnsi="Bookman Old Style"/>
          <w:szCs w:val="24"/>
          <w:rPrChange w:id="2069" w:author="Ashley Frank" w:date="2024-12-20T20:43:00Z">
            <w:rPr>
              <w:rFonts w:ascii="Bookman Old Style" w:hAnsi="Bookman Old Style"/>
              <w:sz w:val="32"/>
              <w:szCs w:val="32"/>
            </w:rPr>
          </w:rPrChange>
        </w:rPr>
        <w:lastRenderedPageBreak/>
        <w:t>that happen to us in the prese</w:t>
      </w:r>
      <w:ins w:id="2070" w:author="Ashley Frank" w:date="2024-12-20T21:29:00Z">
        <w:r w:rsidR="009616C1">
          <w:rPr>
            <w:rFonts w:ascii="Bookman Old Style" w:hAnsi="Bookman Old Style"/>
            <w:szCs w:val="24"/>
          </w:rPr>
          <w:t>nt</w:t>
        </w:r>
      </w:ins>
      <w:del w:id="2071" w:author="Ashley Frank" w:date="2024-12-20T21:29:00Z">
        <w:r w:rsidR="00226156" w:rsidRPr="009C679A" w:rsidDel="009616C1">
          <w:rPr>
            <w:rFonts w:ascii="Bookman Old Style" w:hAnsi="Bookman Old Style"/>
            <w:szCs w:val="24"/>
            <w:rPrChange w:id="2072" w:author="Ashley Frank" w:date="2024-12-20T20:43:00Z">
              <w:rPr>
                <w:rFonts w:ascii="Bookman Old Style" w:hAnsi="Bookman Old Style"/>
                <w:sz w:val="32"/>
                <w:szCs w:val="32"/>
              </w:rPr>
            </w:rPrChange>
          </w:rPr>
          <w:delText>nt</w:delText>
        </w:r>
      </w:del>
      <w:r w:rsidR="00226156" w:rsidRPr="009C679A">
        <w:rPr>
          <w:rFonts w:ascii="Bookman Old Style" w:hAnsi="Bookman Old Style"/>
          <w:szCs w:val="24"/>
          <w:rPrChange w:id="2073" w:author="Ashley Frank" w:date="2024-12-20T20:43:00Z">
            <w:rPr>
              <w:rFonts w:ascii="Bookman Old Style" w:hAnsi="Bookman Old Style"/>
              <w:sz w:val="32"/>
              <w:szCs w:val="32"/>
            </w:rPr>
          </w:rPrChange>
        </w:rPr>
        <w:t>.</w:t>
      </w:r>
      <w:ins w:id="2074" w:author="Ashley Frank" w:date="2024-12-20T21:29:00Z">
        <w:r w:rsidR="009616C1">
          <w:rPr>
            <w:rFonts w:ascii="Bookman Old Style" w:hAnsi="Bookman Old Style"/>
            <w:szCs w:val="24"/>
          </w:rPr>
          <w:t xml:space="preserve"> </w:t>
        </w:r>
      </w:ins>
      <w:ins w:id="2075" w:author="Ashley Frank" w:date="2024-12-20T21:31:00Z">
        <w:r w:rsidR="009616C1">
          <w:rPr>
            <w:rFonts w:ascii="Bookman Old Style" w:hAnsi="Bookman Old Style"/>
            <w:szCs w:val="24"/>
          </w:rPr>
          <w:t xml:space="preserve">The </w:t>
        </w:r>
        <w:r w:rsidR="009616C1" w:rsidRPr="009616C1">
          <w:rPr>
            <w:rFonts w:ascii="Bookman Old Style" w:hAnsi="Bookman Old Style"/>
            <w:szCs w:val="24"/>
            <w:rPrChange w:id="2076" w:author="Ashley Frank" w:date="2024-12-20T21:31:00Z">
              <w:rPr>
                <w:rFonts w:ascii="Arial" w:hAnsi="Arial" w:cs="Arial"/>
                <w:color w:val="545D7E"/>
                <w:spacing w:val="2"/>
                <w:shd w:val="clear" w:color="auto" w:fill="FFFFFF"/>
              </w:rPr>
            </w:rPrChange>
          </w:rPr>
          <w:t>Latin word for emotion, emotere, literally means "energy in motion". </w:t>
        </w:r>
      </w:ins>
      <w:ins w:id="2077" w:author="Ashley Frank" w:date="2024-12-20T21:32:00Z">
        <w:r w:rsidR="000862A5">
          <w:rPr>
            <w:rFonts w:ascii="Bookman Old Style" w:hAnsi="Bookman Old Style"/>
            <w:szCs w:val="24"/>
          </w:rPr>
          <w:t>Our e</w:t>
        </w:r>
      </w:ins>
      <w:ins w:id="2078" w:author="Ashley Frank" w:date="2024-12-20T21:31:00Z">
        <w:r w:rsidR="009616C1" w:rsidRPr="009616C1">
          <w:rPr>
            <w:rFonts w:ascii="Bookman Old Style" w:hAnsi="Bookman Old Style"/>
            <w:szCs w:val="24"/>
            <w:rPrChange w:id="2079" w:author="Ashley Frank" w:date="2024-12-20T21:31:00Z">
              <w:rPr>
                <w:rFonts w:ascii="Arial" w:hAnsi="Arial" w:cs="Arial"/>
                <w:color w:val="545D7E"/>
                <w:spacing w:val="2"/>
                <w:shd w:val="clear" w:color="auto" w:fill="FFFFFF"/>
              </w:rPr>
            </w:rPrChange>
          </w:rPr>
          <w:t xml:space="preserve">motions are </w:t>
        </w:r>
      </w:ins>
      <w:ins w:id="2080" w:author="Ashley Frank" w:date="2024-12-20T21:32:00Z">
        <w:r w:rsidR="000862A5">
          <w:rPr>
            <w:rFonts w:ascii="Bookman Old Style" w:hAnsi="Bookman Old Style"/>
            <w:szCs w:val="24"/>
          </w:rPr>
          <w:t xml:space="preserve">only there to be felt as </w:t>
        </w:r>
      </w:ins>
      <w:ins w:id="2081" w:author="Ashley Frank" w:date="2024-12-20T21:31:00Z">
        <w:r w:rsidR="009616C1" w:rsidRPr="009616C1">
          <w:rPr>
            <w:rFonts w:ascii="Bookman Old Style" w:hAnsi="Bookman Old Style"/>
            <w:szCs w:val="24"/>
            <w:rPrChange w:id="2082" w:author="Ashley Frank" w:date="2024-12-20T21:31:00Z">
              <w:rPr>
                <w:rFonts w:ascii="Arial" w:hAnsi="Arial" w:cs="Arial"/>
                <w:color w:val="545D7E"/>
                <w:spacing w:val="2"/>
                <w:shd w:val="clear" w:color="auto" w:fill="FFFFFF"/>
              </w:rPr>
            </w:rPrChange>
          </w:rPr>
          <w:t>sensations of energy moving through the body, such as tension or expansion</w:t>
        </w:r>
      </w:ins>
      <w:ins w:id="2083" w:author="Ashley Frank" w:date="2024-12-20T21:32:00Z">
        <w:r w:rsidR="000862A5">
          <w:rPr>
            <w:rFonts w:ascii="Bookman Old Style" w:hAnsi="Bookman Old Style"/>
            <w:szCs w:val="24"/>
          </w:rPr>
          <w:t xml:space="preserve">. They are </w:t>
        </w:r>
      </w:ins>
      <w:ins w:id="2084" w:author="Ashley Frank" w:date="2024-12-20T21:33:00Z">
        <w:r w:rsidR="000862A5">
          <w:rPr>
            <w:rFonts w:ascii="Bookman Old Style" w:hAnsi="Bookman Old Style"/>
            <w:szCs w:val="24"/>
          </w:rPr>
          <w:t>fl</w:t>
        </w:r>
      </w:ins>
      <w:ins w:id="2085" w:author="Ashley Frank" w:date="2024-12-20T21:32:00Z">
        <w:r w:rsidR="000862A5" w:rsidRPr="000862A5">
          <w:rPr>
            <w:rFonts w:ascii="Bookman Old Style" w:hAnsi="Bookman Old Style"/>
            <w:szCs w:val="24"/>
            <w:rPrChange w:id="2086" w:author="Ashley Frank" w:date="2024-12-20T21:33:00Z">
              <w:rPr>
                <w:rFonts w:ascii="Arial" w:hAnsi="Arial" w:cs="Arial"/>
                <w:color w:val="545D7E"/>
                <w:spacing w:val="2"/>
                <w:shd w:val="clear" w:color="auto" w:fill="FFFFFF"/>
              </w:rPr>
            </w:rPrChange>
          </w:rPr>
          <w:t>uid resources that should be felt and released, not repressed or ruminated upon</w:t>
        </w:r>
        <w:r w:rsidR="000862A5">
          <w:rPr>
            <w:rFonts w:ascii="Arial" w:hAnsi="Arial" w:cs="Arial"/>
            <w:color w:val="545D7E"/>
            <w:spacing w:val="2"/>
            <w:shd w:val="clear" w:color="auto" w:fill="FFFFFF"/>
          </w:rPr>
          <w:t>. </w:t>
        </w:r>
      </w:ins>
      <w:del w:id="2087" w:author="Ashley Frank" w:date="2024-12-20T21:32:00Z">
        <w:r w:rsidR="00226156" w:rsidRPr="009C679A" w:rsidDel="000862A5">
          <w:rPr>
            <w:rFonts w:ascii="Bookman Old Style" w:hAnsi="Bookman Old Style"/>
            <w:szCs w:val="24"/>
            <w:rPrChange w:id="2088" w:author="Ashley Frank" w:date="2024-12-20T20:43:00Z">
              <w:rPr>
                <w:rFonts w:ascii="Bookman Old Style" w:hAnsi="Bookman Old Style"/>
                <w:sz w:val="32"/>
                <w:szCs w:val="32"/>
              </w:rPr>
            </w:rPrChange>
          </w:rPr>
          <w:delText xml:space="preserve"> </w:delText>
        </w:r>
      </w:del>
      <w:r w:rsidR="00226156" w:rsidRPr="009C679A">
        <w:rPr>
          <w:rFonts w:ascii="Bookman Old Style" w:hAnsi="Bookman Old Style"/>
          <w:szCs w:val="24"/>
          <w:rPrChange w:id="2089" w:author="Ashley Frank" w:date="2024-12-20T20:43:00Z">
            <w:rPr>
              <w:rFonts w:ascii="Bookman Old Style" w:hAnsi="Bookman Old Style"/>
              <w:sz w:val="32"/>
              <w:szCs w:val="32"/>
            </w:rPr>
          </w:rPrChange>
        </w:rPr>
        <w:t xml:space="preserve">When </w:t>
      </w:r>
      <w:r w:rsidR="00F823D5" w:rsidRPr="009C679A">
        <w:rPr>
          <w:rFonts w:ascii="Bookman Old Style" w:hAnsi="Bookman Old Style"/>
          <w:szCs w:val="24"/>
          <w:rPrChange w:id="2090"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091" w:author="Ashley Frank" w:date="2024-12-20T20:43:00Z">
            <w:rPr>
              <w:rFonts w:ascii="Bookman Old Style" w:hAnsi="Bookman Old Style"/>
              <w:sz w:val="32"/>
              <w:szCs w:val="32"/>
            </w:rPr>
          </w:rPrChange>
        </w:rPr>
        <w:t>e</w:t>
      </w:r>
      <w:r w:rsidR="00226156" w:rsidRPr="009C679A">
        <w:rPr>
          <w:rFonts w:ascii="Bookman Old Style" w:hAnsi="Bookman Old Style"/>
          <w:szCs w:val="24"/>
          <w:rPrChange w:id="2092" w:author="Ashley Frank" w:date="2024-12-20T20:43:00Z">
            <w:rPr>
              <w:rFonts w:ascii="Bookman Old Style" w:hAnsi="Bookman Old Style"/>
              <w:sz w:val="32"/>
              <w:szCs w:val="32"/>
            </w:rPr>
          </w:rPrChange>
        </w:rPr>
        <w:t xml:space="preserve"> reminisce on our past, it can illicit feelings, but they bring feelings that </w:t>
      </w:r>
      <w:r w:rsidR="00F823D5" w:rsidRPr="009C679A">
        <w:rPr>
          <w:rFonts w:ascii="Bookman Old Style" w:hAnsi="Bookman Old Style"/>
          <w:szCs w:val="24"/>
          <w:rPrChange w:id="2093"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094" w:author="Ashley Frank" w:date="2024-12-20T20:43:00Z">
            <w:rPr>
              <w:rFonts w:ascii="Bookman Old Style" w:hAnsi="Bookman Old Style"/>
              <w:sz w:val="32"/>
              <w:szCs w:val="32"/>
            </w:rPr>
          </w:rPrChange>
        </w:rPr>
        <w:t>e</w:t>
      </w:r>
      <w:r w:rsidR="00226156" w:rsidRPr="009C679A">
        <w:rPr>
          <w:rFonts w:ascii="Bookman Old Style" w:hAnsi="Bookman Old Style"/>
          <w:szCs w:val="24"/>
          <w:rPrChange w:id="2095" w:author="Ashley Frank" w:date="2024-12-20T20:43:00Z">
            <w:rPr>
              <w:rFonts w:ascii="Bookman Old Style" w:hAnsi="Bookman Old Style"/>
              <w:sz w:val="32"/>
              <w:szCs w:val="32"/>
            </w:rPr>
          </w:rPrChange>
        </w:rPr>
        <w:t xml:space="preserve">re already experienced at the time of that </w:t>
      </w:r>
      <w:del w:id="2096" w:author="Ashley Frank" w:date="2024-12-20T21:34:00Z">
        <w:r w:rsidR="00226156" w:rsidRPr="009C679A" w:rsidDel="000862A5">
          <w:rPr>
            <w:rFonts w:ascii="Bookman Old Style" w:hAnsi="Bookman Old Style"/>
            <w:szCs w:val="24"/>
            <w:rPrChange w:id="2097" w:author="Ashley Frank" w:date="2024-12-20T20:43:00Z">
              <w:rPr>
                <w:rFonts w:ascii="Bookman Old Style" w:hAnsi="Bookman Old Style"/>
                <w:sz w:val="32"/>
                <w:szCs w:val="32"/>
              </w:rPr>
            </w:rPrChange>
          </w:rPr>
          <w:delText xml:space="preserve">historic </w:delText>
        </w:r>
      </w:del>
      <w:r w:rsidR="00226156" w:rsidRPr="009C679A">
        <w:rPr>
          <w:rFonts w:ascii="Bookman Old Style" w:hAnsi="Bookman Old Style"/>
          <w:szCs w:val="24"/>
          <w:rPrChange w:id="2098" w:author="Ashley Frank" w:date="2024-12-20T20:43:00Z">
            <w:rPr>
              <w:rFonts w:ascii="Bookman Old Style" w:hAnsi="Bookman Old Style"/>
              <w:sz w:val="32"/>
              <w:szCs w:val="32"/>
            </w:rPr>
          </w:rPrChange>
        </w:rPr>
        <w:t xml:space="preserve">event. </w:t>
      </w:r>
      <w:r w:rsidR="00D21DD9" w:rsidRPr="009C679A">
        <w:rPr>
          <w:rFonts w:ascii="Bookman Old Style" w:hAnsi="Bookman Old Style"/>
          <w:szCs w:val="24"/>
          <w:rPrChange w:id="2099" w:author="Ashley Frank" w:date="2024-12-20T20:43:00Z">
            <w:rPr>
              <w:rFonts w:ascii="Bookman Old Style" w:hAnsi="Bookman Old Style"/>
              <w:sz w:val="32"/>
              <w:szCs w:val="32"/>
            </w:rPr>
          </w:rPrChange>
        </w:rPr>
        <w:t xml:space="preserve">In other words, when </w:t>
      </w:r>
      <w:r w:rsidR="00F823D5" w:rsidRPr="009C679A">
        <w:rPr>
          <w:rFonts w:ascii="Bookman Old Style" w:hAnsi="Bookman Old Style"/>
          <w:szCs w:val="24"/>
          <w:rPrChange w:id="2100"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101" w:author="Ashley Frank" w:date="2024-12-20T20:43:00Z">
            <w:rPr>
              <w:rFonts w:ascii="Bookman Old Style" w:hAnsi="Bookman Old Style"/>
              <w:sz w:val="32"/>
              <w:szCs w:val="32"/>
            </w:rPr>
          </w:rPrChange>
        </w:rPr>
        <w:t>e</w:t>
      </w:r>
      <w:r w:rsidR="00D21DD9" w:rsidRPr="009C679A">
        <w:rPr>
          <w:rFonts w:ascii="Bookman Old Style" w:hAnsi="Bookman Old Style"/>
          <w:szCs w:val="24"/>
          <w:rPrChange w:id="2102" w:author="Ashley Frank" w:date="2024-12-20T20:43:00Z">
            <w:rPr>
              <w:rFonts w:ascii="Bookman Old Style" w:hAnsi="Bookman Old Style"/>
              <w:sz w:val="32"/>
              <w:szCs w:val="32"/>
            </w:rPr>
          </w:rPrChange>
        </w:rPr>
        <w:t xml:space="preserve"> feel it is because of something that JUST happened. When </w:t>
      </w:r>
      <w:r w:rsidR="00F823D5" w:rsidRPr="009C679A">
        <w:rPr>
          <w:rFonts w:ascii="Bookman Old Style" w:hAnsi="Bookman Old Style"/>
          <w:szCs w:val="24"/>
          <w:rPrChange w:id="2103"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104" w:author="Ashley Frank" w:date="2024-12-20T20:43:00Z">
            <w:rPr>
              <w:rFonts w:ascii="Bookman Old Style" w:hAnsi="Bookman Old Style"/>
              <w:sz w:val="32"/>
              <w:szCs w:val="32"/>
            </w:rPr>
          </w:rPrChange>
        </w:rPr>
        <w:t>e</w:t>
      </w:r>
      <w:r w:rsidR="00D21DD9" w:rsidRPr="009C679A">
        <w:rPr>
          <w:rFonts w:ascii="Bookman Old Style" w:hAnsi="Bookman Old Style"/>
          <w:szCs w:val="24"/>
          <w:rPrChange w:id="2105" w:author="Ashley Frank" w:date="2024-12-20T20:43:00Z">
            <w:rPr>
              <w:rFonts w:ascii="Bookman Old Style" w:hAnsi="Bookman Old Style"/>
              <w:sz w:val="32"/>
              <w:szCs w:val="32"/>
            </w:rPr>
          </w:rPrChange>
        </w:rPr>
        <w:t xml:space="preserve"> bring the past </w:t>
      </w:r>
      <w:ins w:id="2106" w:author="Ashley Frank" w:date="2024-12-20T21:41:00Z">
        <w:r w:rsidR="007C3EDB">
          <w:rPr>
            <w:rFonts w:ascii="Bookman Old Style" w:hAnsi="Bookman Old Style"/>
            <w:szCs w:val="24"/>
          </w:rPr>
          <w:t xml:space="preserve">or future </w:t>
        </w:r>
      </w:ins>
      <w:r w:rsidR="00D21DD9" w:rsidRPr="009C679A">
        <w:rPr>
          <w:rFonts w:ascii="Bookman Old Style" w:hAnsi="Bookman Old Style"/>
          <w:szCs w:val="24"/>
          <w:rPrChange w:id="2107" w:author="Ashley Frank" w:date="2024-12-20T20:43:00Z">
            <w:rPr>
              <w:rFonts w:ascii="Bookman Old Style" w:hAnsi="Bookman Old Style"/>
              <w:sz w:val="32"/>
              <w:szCs w:val="32"/>
            </w:rPr>
          </w:rPrChange>
        </w:rPr>
        <w:t xml:space="preserve">in as a focus </w:t>
      </w:r>
      <w:del w:id="2108" w:author="Ashley Frank" w:date="2024-12-20T21:41:00Z">
        <w:r w:rsidR="00D21DD9" w:rsidRPr="009C679A" w:rsidDel="007C3EDB">
          <w:rPr>
            <w:rFonts w:ascii="Bookman Old Style" w:hAnsi="Bookman Old Style"/>
            <w:szCs w:val="24"/>
            <w:rPrChange w:id="2109" w:author="Ashley Frank" w:date="2024-12-20T20:43:00Z">
              <w:rPr>
                <w:rFonts w:ascii="Bookman Old Style" w:hAnsi="Bookman Old Style"/>
                <w:sz w:val="32"/>
                <w:szCs w:val="32"/>
              </w:rPr>
            </w:rPrChange>
          </w:rPr>
          <w:delText xml:space="preserve">or focus on the future </w:delText>
        </w:r>
      </w:del>
      <w:r w:rsidR="00D21DD9" w:rsidRPr="009C679A">
        <w:rPr>
          <w:rFonts w:ascii="Bookman Old Style" w:hAnsi="Bookman Old Style"/>
          <w:szCs w:val="24"/>
          <w:rPrChange w:id="2110" w:author="Ashley Frank" w:date="2024-12-20T20:43:00Z">
            <w:rPr>
              <w:rFonts w:ascii="Bookman Old Style" w:hAnsi="Bookman Old Style"/>
              <w:sz w:val="32"/>
              <w:szCs w:val="32"/>
            </w:rPr>
          </w:rPrChange>
        </w:rPr>
        <w:t>and attach</w:t>
      </w:r>
      <w:ins w:id="2111" w:author="Ashley Frank" w:date="2024-12-20T21:41:00Z">
        <w:r w:rsidR="007C3EDB">
          <w:rPr>
            <w:rFonts w:ascii="Bookman Old Style" w:hAnsi="Bookman Old Style"/>
            <w:szCs w:val="24"/>
          </w:rPr>
          <w:t xml:space="preserve"> them</w:t>
        </w:r>
      </w:ins>
      <w:r w:rsidR="00D21DD9" w:rsidRPr="009C679A">
        <w:rPr>
          <w:rFonts w:ascii="Bookman Old Style" w:hAnsi="Bookman Old Style"/>
          <w:szCs w:val="24"/>
          <w:rPrChange w:id="2112" w:author="Ashley Frank" w:date="2024-12-20T20:43:00Z">
            <w:rPr>
              <w:rFonts w:ascii="Bookman Old Style" w:hAnsi="Bookman Old Style"/>
              <w:sz w:val="32"/>
              <w:szCs w:val="32"/>
            </w:rPr>
          </w:rPrChange>
        </w:rPr>
        <w:t xml:space="preserve"> to the feelings, </w:t>
      </w:r>
      <w:ins w:id="2113" w:author="Ashley Frank" w:date="2024-12-20T21:34:00Z">
        <w:r w:rsidR="000862A5">
          <w:rPr>
            <w:rFonts w:ascii="Bookman Old Style" w:hAnsi="Bookman Old Style"/>
            <w:szCs w:val="24"/>
          </w:rPr>
          <w:t>w</w:t>
        </w:r>
      </w:ins>
      <w:del w:id="2114" w:author="Ashley Frank" w:date="2024-12-20T21:34:00Z">
        <w:r w:rsidR="002C4A2E" w:rsidRPr="009C679A" w:rsidDel="000862A5">
          <w:rPr>
            <w:rFonts w:ascii="Bookman Old Style" w:hAnsi="Bookman Old Style"/>
            <w:szCs w:val="24"/>
            <w:rPrChange w:id="2115" w:author="Ashley Frank" w:date="2024-12-20T20:43:00Z">
              <w:rPr>
                <w:rFonts w:ascii="Bookman Old Style" w:hAnsi="Bookman Old Style"/>
                <w:sz w:val="32"/>
                <w:szCs w:val="32"/>
              </w:rPr>
            </w:rPrChange>
          </w:rPr>
          <w:delText>W</w:delText>
        </w:r>
      </w:del>
      <w:r w:rsidR="002C4A2E" w:rsidRPr="009C679A">
        <w:rPr>
          <w:rFonts w:ascii="Bookman Old Style" w:hAnsi="Bookman Old Style"/>
          <w:szCs w:val="24"/>
          <w:rPrChange w:id="2116" w:author="Ashley Frank" w:date="2024-12-20T20:43:00Z">
            <w:rPr>
              <w:rFonts w:ascii="Bookman Old Style" w:hAnsi="Bookman Old Style"/>
              <w:sz w:val="32"/>
              <w:szCs w:val="32"/>
            </w:rPr>
          </w:rPrChange>
        </w:rPr>
        <w:t>e</w:t>
      </w:r>
      <w:r w:rsidR="00D21DD9" w:rsidRPr="009C679A">
        <w:rPr>
          <w:rFonts w:ascii="Bookman Old Style" w:hAnsi="Bookman Old Style"/>
          <w:szCs w:val="24"/>
          <w:rPrChange w:id="2117" w:author="Ashley Frank" w:date="2024-12-20T20:43:00Z">
            <w:rPr>
              <w:rFonts w:ascii="Bookman Old Style" w:hAnsi="Bookman Old Style"/>
              <w:sz w:val="32"/>
              <w:szCs w:val="32"/>
            </w:rPr>
          </w:rPrChange>
        </w:rPr>
        <w:t xml:space="preserve"> may intensify </w:t>
      </w:r>
      <w:ins w:id="2118" w:author="Ashley Frank" w:date="2024-12-20T21:34:00Z">
        <w:r w:rsidR="000862A5">
          <w:rPr>
            <w:rFonts w:ascii="Bookman Old Style" w:hAnsi="Bookman Old Style"/>
            <w:szCs w:val="24"/>
          </w:rPr>
          <w:t xml:space="preserve">or extend </w:t>
        </w:r>
      </w:ins>
      <w:r w:rsidR="00D21DD9" w:rsidRPr="009C679A">
        <w:rPr>
          <w:rFonts w:ascii="Bookman Old Style" w:hAnsi="Bookman Old Style"/>
          <w:szCs w:val="24"/>
          <w:rPrChange w:id="2119" w:author="Ashley Frank" w:date="2024-12-20T20:43:00Z">
            <w:rPr>
              <w:rFonts w:ascii="Bookman Old Style" w:hAnsi="Bookman Old Style"/>
              <w:sz w:val="32"/>
              <w:szCs w:val="32"/>
            </w:rPr>
          </w:rPrChange>
        </w:rPr>
        <w:t xml:space="preserve">anger, anxiety, </w:t>
      </w:r>
      <w:del w:id="2120" w:author="Ashley Frank" w:date="2024-12-20T21:34:00Z">
        <w:r w:rsidR="00D21DD9" w:rsidRPr="009C679A" w:rsidDel="007C3EDB">
          <w:rPr>
            <w:rFonts w:ascii="Bookman Old Style" w:hAnsi="Bookman Old Style"/>
            <w:szCs w:val="24"/>
            <w:rPrChange w:id="2121" w:author="Ashley Frank" w:date="2024-12-20T20:43:00Z">
              <w:rPr>
                <w:rFonts w:ascii="Bookman Old Style" w:hAnsi="Bookman Old Style"/>
                <w:sz w:val="32"/>
                <w:szCs w:val="32"/>
              </w:rPr>
            </w:rPrChange>
          </w:rPr>
          <w:delText xml:space="preserve">depression, </w:delText>
        </w:r>
      </w:del>
      <w:ins w:id="2122" w:author="Ashley Frank" w:date="2024-12-20T21:34:00Z">
        <w:r w:rsidR="007C3EDB">
          <w:rPr>
            <w:rFonts w:ascii="Bookman Old Style" w:hAnsi="Bookman Old Style"/>
            <w:szCs w:val="24"/>
          </w:rPr>
          <w:t>and depression for longer than we need</w:t>
        </w:r>
        <w:r w:rsidR="000862A5">
          <w:rPr>
            <w:rFonts w:ascii="Bookman Old Style" w:hAnsi="Bookman Old Style"/>
            <w:szCs w:val="24"/>
          </w:rPr>
          <w:t xml:space="preserve"> to</w:t>
        </w:r>
      </w:ins>
      <w:del w:id="2123" w:author="Ashley Frank" w:date="2024-12-20T21:34:00Z">
        <w:r w:rsidR="00D21DD9" w:rsidRPr="009C679A" w:rsidDel="000862A5">
          <w:rPr>
            <w:rFonts w:ascii="Bookman Old Style" w:hAnsi="Bookman Old Style"/>
            <w:szCs w:val="24"/>
            <w:rPrChange w:id="2124" w:author="Ashley Frank" w:date="2024-12-20T20:43:00Z">
              <w:rPr>
                <w:rFonts w:ascii="Bookman Old Style" w:hAnsi="Bookman Old Style"/>
                <w:sz w:val="32"/>
                <w:szCs w:val="32"/>
              </w:rPr>
            </w:rPrChange>
          </w:rPr>
          <w:delText>etc</w:delText>
        </w:r>
      </w:del>
      <w:r w:rsidR="00D21DD9" w:rsidRPr="009C679A">
        <w:rPr>
          <w:rFonts w:ascii="Bookman Old Style" w:hAnsi="Bookman Old Style"/>
          <w:szCs w:val="24"/>
          <w:rPrChange w:id="2125" w:author="Ashley Frank" w:date="2024-12-20T20:43:00Z">
            <w:rPr>
              <w:rFonts w:ascii="Bookman Old Style" w:hAnsi="Bookman Old Style"/>
              <w:sz w:val="32"/>
              <w:szCs w:val="32"/>
            </w:rPr>
          </w:rPrChange>
        </w:rPr>
        <w:t>.</w:t>
      </w:r>
    </w:p>
    <w:p w14:paraId="15204BE1" w14:textId="130BC1F8" w:rsidR="007C3EDB" w:rsidRDefault="007C3EDB" w:rsidP="00581936">
      <w:pPr>
        <w:pStyle w:val="BodyText"/>
        <w:rPr>
          <w:ins w:id="2126" w:author="Ashley Frank" w:date="2024-12-20T21:41:00Z"/>
          <w:rFonts w:ascii="Bookman Old Style" w:hAnsi="Bookman Old Style"/>
          <w:szCs w:val="24"/>
        </w:rPr>
      </w:pPr>
    </w:p>
    <w:p w14:paraId="451D08A8" w14:textId="77777777" w:rsidR="007C3EDB" w:rsidRPr="009C679A" w:rsidRDefault="007C3EDB" w:rsidP="00581936">
      <w:pPr>
        <w:pStyle w:val="BodyText"/>
        <w:rPr>
          <w:rFonts w:ascii="Bookman Old Style" w:hAnsi="Bookman Old Style"/>
          <w:szCs w:val="24"/>
          <w:rPrChange w:id="2127" w:author="Ashley Frank" w:date="2024-12-20T20:43:00Z">
            <w:rPr>
              <w:rFonts w:ascii="Bookman Old Style" w:hAnsi="Bookman Old Style"/>
              <w:sz w:val="32"/>
              <w:szCs w:val="32"/>
            </w:rPr>
          </w:rPrChange>
        </w:rPr>
      </w:pPr>
    </w:p>
    <w:p w14:paraId="7FBCE5D3" w14:textId="0CC9DAA6" w:rsidR="00530FA2" w:rsidRDefault="00226156" w:rsidP="00581936">
      <w:pPr>
        <w:pStyle w:val="BodyText"/>
        <w:rPr>
          <w:ins w:id="2128" w:author="Ashley Frank" w:date="2024-12-20T22:09:00Z"/>
          <w:rFonts w:ascii="Bookman Old Style" w:hAnsi="Bookman Old Style"/>
          <w:szCs w:val="24"/>
        </w:rPr>
      </w:pPr>
      <w:r w:rsidRPr="00530FA2">
        <w:rPr>
          <w:rFonts w:ascii="Bookman Old Style" w:hAnsi="Bookman Old Style"/>
          <w:b/>
          <w:bCs/>
          <w:szCs w:val="24"/>
          <w:rPrChange w:id="2129" w:author="Ashley Frank" w:date="2024-12-20T22:08:00Z">
            <w:rPr>
              <w:rFonts w:ascii="Bookman Old Style" w:hAnsi="Bookman Old Style"/>
              <w:sz w:val="32"/>
              <w:szCs w:val="32"/>
            </w:rPr>
          </w:rPrChange>
        </w:rPr>
        <w:t>Fear</w:t>
      </w:r>
      <w:r w:rsidRPr="009C679A">
        <w:rPr>
          <w:rFonts w:ascii="Bookman Old Style" w:hAnsi="Bookman Old Style"/>
          <w:szCs w:val="24"/>
          <w:rPrChange w:id="2130" w:author="Ashley Frank" w:date="2024-12-20T20:43:00Z">
            <w:rPr>
              <w:rFonts w:ascii="Bookman Old Style" w:hAnsi="Bookman Old Style"/>
              <w:sz w:val="32"/>
              <w:szCs w:val="32"/>
            </w:rPr>
          </w:rPrChange>
        </w:rPr>
        <w:t xml:space="preserve"> is another big item that is part of the ‘other guy’ list. The </w:t>
      </w:r>
      <w:del w:id="2131" w:author="Ashley Frank" w:date="2024-12-20T00:03:00Z">
        <w:r w:rsidRPr="009C679A" w:rsidDel="00427DB1">
          <w:rPr>
            <w:rFonts w:ascii="Bookman Old Style" w:hAnsi="Bookman Old Style"/>
            <w:szCs w:val="24"/>
            <w:rPrChange w:id="2132" w:author="Ashley Frank" w:date="2024-12-20T20:43:00Z">
              <w:rPr>
                <w:rFonts w:ascii="Bookman Old Style" w:hAnsi="Bookman Old Style"/>
                <w:sz w:val="32"/>
                <w:szCs w:val="32"/>
              </w:rPr>
            </w:rPrChange>
          </w:rPr>
          <w:delText xml:space="preserve">bible </w:delText>
        </w:r>
      </w:del>
      <w:ins w:id="2133" w:author="Ashley Frank" w:date="2024-12-20T00:03:00Z">
        <w:r w:rsidR="00427DB1" w:rsidRPr="009C679A">
          <w:rPr>
            <w:rFonts w:ascii="Bookman Old Style" w:hAnsi="Bookman Old Style"/>
            <w:szCs w:val="24"/>
            <w:rPrChange w:id="2134" w:author="Ashley Frank" w:date="2024-12-20T20:43:00Z">
              <w:rPr>
                <w:rFonts w:ascii="Bookman Old Style" w:hAnsi="Bookman Old Style"/>
                <w:sz w:val="32"/>
                <w:szCs w:val="32"/>
              </w:rPr>
            </w:rPrChange>
          </w:rPr>
          <w:t xml:space="preserve">Bible </w:t>
        </w:r>
      </w:ins>
      <w:r w:rsidRPr="009C679A">
        <w:rPr>
          <w:rFonts w:ascii="Bookman Old Style" w:hAnsi="Bookman Old Style"/>
          <w:szCs w:val="24"/>
          <w:rPrChange w:id="2135" w:author="Ashley Frank" w:date="2024-12-20T20:43:00Z">
            <w:rPr>
              <w:rFonts w:ascii="Bookman Old Style" w:hAnsi="Bookman Old Style"/>
              <w:sz w:val="32"/>
              <w:szCs w:val="32"/>
            </w:rPr>
          </w:rPrChange>
        </w:rPr>
        <w:t xml:space="preserve">tells us that God has not given us the spirit of fear but of love, </w:t>
      </w:r>
      <w:r w:rsidR="00D21DD9" w:rsidRPr="009C679A">
        <w:rPr>
          <w:rFonts w:ascii="Bookman Old Style" w:hAnsi="Bookman Old Style"/>
          <w:szCs w:val="24"/>
          <w:rPrChange w:id="2136" w:author="Ashley Frank" w:date="2024-12-20T20:43:00Z">
            <w:rPr>
              <w:rFonts w:ascii="Bookman Old Style" w:hAnsi="Bookman Old Style"/>
              <w:sz w:val="32"/>
              <w:szCs w:val="32"/>
            </w:rPr>
          </w:rPrChange>
        </w:rPr>
        <w:t>po</w:t>
      </w:r>
      <w:r w:rsidR="00FD26F1" w:rsidRPr="009C679A">
        <w:rPr>
          <w:rFonts w:ascii="Bookman Old Style" w:hAnsi="Bookman Old Style"/>
          <w:szCs w:val="24"/>
          <w:rPrChange w:id="2137" w:author="Ashley Frank" w:date="2024-12-20T20:43:00Z">
            <w:rPr>
              <w:rFonts w:ascii="Bookman Old Style" w:hAnsi="Bookman Old Style"/>
              <w:sz w:val="32"/>
              <w:szCs w:val="32"/>
            </w:rPr>
          </w:rPrChange>
        </w:rPr>
        <w:t>we</w:t>
      </w:r>
      <w:r w:rsidR="00D21DD9" w:rsidRPr="009C679A">
        <w:rPr>
          <w:rFonts w:ascii="Bookman Old Style" w:hAnsi="Bookman Old Style"/>
          <w:szCs w:val="24"/>
          <w:rPrChange w:id="2138" w:author="Ashley Frank" w:date="2024-12-20T20:43:00Z">
            <w:rPr>
              <w:rFonts w:ascii="Bookman Old Style" w:hAnsi="Bookman Old Style"/>
              <w:sz w:val="32"/>
              <w:szCs w:val="32"/>
            </w:rPr>
          </w:rPrChange>
        </w:rPr>
        <w:t>r</w:t>
      </w:r>
      <w:r w:rsidR="00FD26F1" w:rsidRPr="009C679A">
        <w:rPr>
          <w:rFonts w:ascii="Bookman Old Style" w:hAnsi="Bookman Old Style"/>
          <w:szCs w:val="24"/>
          <w:rPrChange w:id="2139" w:author="Ashley Frank" w:date="2024-12-20T20:43:00Z">
            <w:rPr>
              <w:rFonts w:ascii="Bookman Old Style" w:hAnsi="Bookman Old Style"/>
              <w:sz w:val="32"/>
              <w:szCs w:val="32"/>
            </w:rPr>
          </w:rPrChange>
        </w:rPr>
        <w:t>,</w:t>
      </w:r>
      <w:r w:rsidRPr="009C679A">
        <w:rPr>
          <w:rFonts w:ascii="Bookman Old Style" w:hAnsi="Bookman Old Style"/>
          <w:szCs w:val="24"/>
          <w:rPrChange w:id="2140" w:author="Ashley Frank" w:date="2024-12-20T20:43:00Z">
            <w:rPr>
              <w:rFonts w:ascii="Bookman Old Style" w:hAnsi="Bookman Old Style"/>
              <w:sz w:val="32"/>
              <w:szCs w:val="32"/>
            </w:rPr>
          </w:rPrChange>
        </w:rPr>
        <w:t xml:space="preserve"> and </w:t>
      </w:r>
      <w:del w:id="2141" w:author="Ashley Frank" w:date="2024-12-20T00:03:00Z">
        <w:r w:rsidRPr="009C679A" w:rsidDel="00427DB1">
          <w:rPr>
            <w:rFonts w:ascii="Bookman Old Style" w:hAnsi="Bookman Old Style"/>
            <w:szCs w:val="24"/>
            <w:rPrChange w:id="2142" w:author="Ashley Frank" w:date="2024-12-20T20:43:00Z">
              <w:rPr>
                <w:rFonts w:ascii="Bookman Old Style" w:hAnsi="Bookman Old Style"/>
                <w:sz w:val="32"/>
                <w:szCs w:val="32"/>
              </w:rPr>
            </w:rPrChange>
          </w:rPr>
          <w:delText xml:space="preserve">of </w:delText>
        </w:r>
      </w:del>
      <w:r w:rsidRPr="009C679A">
        <w:rPr>
          <w:rFonts w:ascii="Bookman Old Style" w:hAnsi="Bookman Old Style"/>
          <w:szCs w:val="24"/>
          <w:rPrChange w:id="2143" w:author="Ashley Frank" w:date="2024-12-20T20:43:00Z">
            <w:rPr>
              <w:rFonts w:ascii="Bookman Old Style" w:hAnsi="Bookman Old Style"/>
              <w:sz w:val="32"/>
              <w:szCs w:val="32"/>
            </w:rPr>
          </w:rPrChange>
        </w:rPr>
        <w:t xml:space="preserve">a sound mind. Technically, </w:t>
      </w:r>
      <w:ins w:id="2144" w:author="Ashley Frank" w:date="2024-12-20T22:08:00Z">
        <w:r w:rsidR="00530FA2">
          <w:rPr>
            <w:rFonts w:ascii="Bookman Old Style" w:hAnsi="Bookman Old Style"/>
            <w:szCs w:val="24"/>
          </w:rPr>
          <w:t>fear</w:t>
        </w:r>
      </w:ins>
      <w:del w:id="2145" w:author="Ashley Frank" w:date="2024-12-20T22:08:00Z">
        <w:r w:rsidRPr="009C679A" w:rsidDel="00530FA2">
          <w:rPr>
            <w:rFonts w:ascii="Bookman Old Style" w:hAnsi="Bookman Old Style"/>
            <w:szCs w:val="24"/>
            <w:rPrChange w:id="2146" w:author="Ashley Frank" w:date="2024-12-20T20:43:00Z">
              <w:rPr>
                <w:rFonts w:ascii="Bookman Old Style" w:hAnsi="Bookman Old Style"/>
                <w:sz w:val="32"/>
                <w:szCs w:val="32"/>
              </w:rPr>
            </w:rPrChange>
          </w:rPr>
          <w:delText>fear</w:delText>
        </w:r>
      </w:del>
      <w:r w:rsidRPr="009C679A">
        <w:rPr>
          <w:rFonts w:ascii="Bookman Old Style" w:hAnsi="Bookman Old Style"/>
          <w:szCs w:val="24"/>
          <w:rPrChange w:id="2147" w:author="Ashley Frank" w:date="2024-12-20T20:43:00Z">
            <w:rPr>
              <w:rFonts w:ascii="Bookman Old Style" w:hAnsi="Bookman Old Style"/>
              <w:sz w:val="32"/>
              <w:szCs w:val="32"/>
            </w:rPr>
          </w:rPrChange>
        </w:rPr>
        <w:t xml:space="preserve"> is not a feeling. Fear is a belief system. The belief is that hurt and pain </w:t>
      </w:r>
      <w:r w:rsidR="00FD26F1" w:rsidRPr="009C679A">
        <w:rPr>
          <w:rFonts w:ascii="Bookman Old Style" w:hAnsi="Bookman Old Style"/>
          <w:szCs w:val="24"/>
          <w:rPrChange w:id="2148" w:author="Ashley Frank" w:date="2024-12-20T20:43:00Z">
            <w:rPr>
              <w:rFonts w:ascii="Bookman Old Style" w:hAnsi="Bookman Old Style"/>
              <w:sz w:val="32"/>
              <w:szCs w:val="32"/>
            </w:rPr>
          </w:rPrChange>
        </w:rPr>
        <w:t>are</w:t>
      </w:r>
      <w:r w:rsidRPr="009C679A">
        <w:rPr>
          <w:rFonts w:ascii="Bookman Old Style" w:hAnsi="Bookman Old Style"/>
          <w:szCs w:val="24"/>
          <w:rPrChange w:id="2149" w:author="Ashley Frank" w:date="2024-12-20T20:43:00Z">
            <w:rPr>
              <w:rFonts w:ascii="Bookman Old Style" w:hAnsi="Bookman Old Style"/>
              <w:sz w:val="32"/>
              <w:szCs w:val="32"/>
            </w:rPr>
          </w:rPrChange>
        </w:rPr>
        <w:t xml:space="preserve"> near</w:t>
      </w:r>
      <w:r w:rsidR="00FD26F1" w:rsidRPr="009C679A">
        <w:rPr>
          <w:rFonts w:ascii="Bookman Old Style" w:hAnsi="Bookman Old Style"/>
          <w:szCs w:val="24"/>
          <w:rPrChange w:id="2150" w:author="Ashley Frank" w:date="2024-12-20T20:43:00Z">
            <w:rPr>
              <w:rFonts w:ascii="Bookman Old Style" w:hAnsi="Bookman Old Style"/>
              <w:sz w:val="32"/>
              <w:szCs w:val="32"/>
            </w:rPr>
          </w:rPrChange>
        </w:rPr>
        <w:t>,</w:t>
      </w:r>
      <w:r w:rsidRPr="009C679A">
        <w:rPr>
          <w:rFonts w:ascii="Bookman Old Style" w:hAnsi="Bookman Old Style"/>
          <w:szCs w:val="24"/>
          <w:rPrChange w:id="2151" w:author="Ashley Frank" w:date="2024-12-20T20:43:00Z">
            <w:rPr>
              <w:rFonts w:ascii="Bookman Old Style" w:hAnsi="Bookman Old Style"/>
              <w:sz w:val="32"/>
              <w:szCs w:val="32"/>
            </w:rPr>
          </w:rPrChange>
        </w:rPr>
        <w:t xml:space="preserve"> and </w:t>
      </w:r>
      <w:r w:rsidR="00FD26F1" w:rsidRPr="009C679A">
        <w:rPr>
          <w:rFonts w:ascii="Bookman Old Style" w:hAnsi="Bookman Old Style"/>
          <w:szCs w:val="24"/>
          <w:rPrChange w:id="2152"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153" w:author="Ashley Frank" w:date="2024-12-20T20:43:00Z">
            <w:rPr>
              <w:rFonts w:ascii="Bookman Old Style" w:hAnsi="Bookman Old Style"/>
              <w:sz w:val="32"/>
              <w:szCs w:val="32"/>
            </w:rPr>
          </w:rPrChange>
        </w:rPr>
        <w:t>e</w:t>
      </w:r>
      <w:r w:rsidRPr="009C679A">
        <w:rPr>
          <w:rFonts w:ascii="Bookman Old Style" w:hAnsi="Bookman Old Style"/>
          <w:szCs w:val="24"/>
          <w:rPrChange w:id="2154" w:author="Ashley Frank" w:date="2024-12-20T20:43:00Z">
            <w:rPr>
              <w:rFonts w:ascii="Bookman Old Style" w:hAnsi="Bookman Old Style"/>
              <w:sz w:val="32"/>
              <w:szCs w:val="32"/>
            </w:rPr>
          </w:rPrChange>
        </w:rPr>
        <w:t xml:space="preserve"> have to guard against it</w:t>
      </w:r>
      <w:r w:rsidR="00FD26F1" w:rsidRPr="009C679A">
        <w:rPr>
          <w:rFonts w:ascii="Bookman Old Style" w:hAnsi="Bookman Old Style"/>
          <w:szCs w:val="24"/>
          <w:rPrChange w:id="2155" w:author="Ashley Frank" w:date="2024-12-20T20:43:00Z">
            <w:rPr>
              <w:rFonts w:ascii="Bookman Old Style" w:hAnsi="Bookman Old Style"/>
              <w:sz w:val="32"/>
              <w:szCs w:val="32"/>
            </w:rPr>
          </w:rPrChange>
        </w:rPr>
        <w:t>,</w:t>
      </w:r>
      <w:r w:rsidRPr="009C679A">
        <w:rPr>
          <w:rFonts w:ascii="Bookman Old Style" w:hAnsi="Bookman Old Style"/>
          <w:szCs w:val="24"/>
          <w:rPrChange w:id="2156" w:author="Ashley Frank" w:date="2024-12-20T20:43:00Z">
            <w:rPr>
              <w:rFonts w:ascii="Bookman Old Style" w:hAnsi="Bookman Old Style"/>
              <w:sz w:val="32"/>
              <w:szCs w:val="32"/>
            </w:rPr>
          </w:rPrChange>
        </w:rPr>
        <w:t xml:space="preserve"> even if that ‘thing’ isn’t there. When </w:t>
      </w:r>
      <w:r w:rsidR="00F823D5" w:rsidRPr="009C679A">
        <w:rPr>
          <w:rFonts w:ascii="Bookman Old Style" w:hAnsi="Bookman Old Style"/>
          <w:szCs w:val="24"/>
          <w:rPrChange w:id="2157"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158" w:author="Ashley Frank" w:date="2024-12-20T20:43:00Z">
            <w:rPr>
              <w:rFonts w:ascii="Bookman Old Style" w:hAnsi="Bookman Old Style"/>
              <w:sz w:val="32"/>
              <w:szCs w:val="32"/>
            </w:rPr>
          </w:rPrChange>
        </w:rPr>
        <w:t>e</w:t>
      </w:r>
      <w:r w:rsidRPr="009C679A">
        <w:rPr>
          <w:rFonts w:ascii="Bookman Old Style" w:hAnsi="Bookman Old Style"/>
          <w:szCs w:val="24"/>
          <w:rPrChange w:id="2159" w:author="Ashley Frank" w:date="2024-12-20T20:43:00Z">
            <w:rPr>
              <w:rFonts w:ascii="Bookman Old Style" w:hAnsi="Bookman Old Style"/>
              <w:sz w:val="32"/>
              <w:szCs w:val="32"/>
            </w:rPr>
          </w:rPrChange>
        </w:rPr>
        <w:t xml:space="preserve"> walk in that life based o</w:t>
      </w:r>
      <w:r w:rsidR="00FD26F1" w:rsidRPr="009C679A">
        <w:rPr>
          <w:rFonts w:ascii="Bookman Old Style" w:hAnsi="Bookman Old Style"/>
          <w:szCs w:val="24"/>
          <w:rPrChange w:id="2160" w:author="Ashley Frank" w:date="2024-12-20T20:43:00Z">
            <w:rPr>
              <w:rFonts w:ascii="Bookman Old Style" w:hAnsi="Bookman Old Style"/>
              <w:sz w:val="32"/>
              <w:szCs w:val="32"/>
            </w:rPr>
          </w:rPrChange>
        </w:rPr>
        <w:t>n</w:t>
      </w:r>
      <w:r w:rsidRPr="009C679A">
        <w:rPr>
          <w:rFonts w:ascii="Bookman Old Style" w:hAnsi="Bookman Old Style"/>
          <w:szCs w:val="24"/>
          <w:rPrChange w:id="2161" w:author="Ashley Frank" w:date="2024-12-20T20:43:00Z">
            <w:rPr>
              <w:rFonts w:ascii="Bookman Old Style" w:hAnsi="Bookman Old Style"/>
              <w:sz w:val="32"/>
              <w:szCs w:val="32"/>
            </w:rPr>
          </w:rPrChange>
        </w:rPr>
        <w:t xml:space="preserve"> fear, </w:t>
      </w:r>
      <w:r w:rsidR="00F823D5" w:rsidRPr="009C679A">
        <w:rPr>
          <w:rFonts w:ascii="Bookman Old Style" w:hAnsi="Bookman Old Style"/>
          <w:szCs w:val="24"/>
          <w:rPrChange w:id="2162"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163" w:author="Ashley Frank" w:date="2024-12-20T20:43:00Z">
            <w:rPr>
              <w:rFonts w:ascii="Bookman Old Style" w:hAnsi="Bookman Old Style"/>
              <w:sz w:val="32"/>
              <w:szCs w:val="32"/>
            </w:rPr>
          </w:rPrChange>
        </w:rPr>
        <w:t>e</w:t>
      </w:r>
      <w:r w:rsidRPr="009C679A">
        <w:rPr>
          <w:rFonts w:ascii="Bookman Old Style" w:hAnsi="Bookman Old Style"/>
          <w:szCs w:val="24"/>
          <w:rPrChange w:id="2164" w:author="Ashley Frank" w:date="2024-12-20T20:43:00Z">
            <w:rPr>
              <w:rFonts w:ascii="Bookman Old Style" w:hAnsi="Bookman Old Style"/>
              <w:sz w:val="32"/>
              <w:szCs w:val="32"/>
            </w:rPr>
          </w:rPrChange>
        </w:rPr>
        <w:t xml:space="preserve"> can count on making terrible </w:t>
      </w:r>
      <w:r w:rsidR="00B023D7" w:rsidRPr="009C679A">
        <w:rPr>
          <w:rFonts w:ascii="Bookman Old Style" w:hAnsi="Bookman Old Style"/>
          <w:szCs w:val="24"/>
          <w:rPrChange w:id="2165" w:author="Ashley Frank" w:date="2024-12-20T20:43:00Z">
            <w:rPr>
              <w:rFonts w:ascii="Bookman Old Style" w:hAnsi="Bookman Old Style"/>
              <w:sz w:val="32"/>
              <w:szCs w:val="32"/>
            </w:rPr>
          </w:rPrChange>
        </w:rPr>
        <w:t>decisions</w:t>
      </w:r>
      <w:r w:rsidRPr="009C679A">
        <w:rPr>
          <w:rFonts w:ascii="Bookman Old Style" w:hAnsi="Bookman Old Style"/>
          <w:szCs w:val="24"/>
          <w:rPrChange w:id="2166" w:author="Ashley Frank" w:date="2024-12-20T20:43:00Z">
            <w:rPr>
              <w:rFonts w:ascii="Bookman Old Style" w:hAnsi="Bookman Old Style"/>
              <w:sz w:val="32"/>
              <w:szCs w:val="32"/>
            </w:rPr>
          </w:rPrChange>
        </w:rPr>
        <w:t>.</w:t>
      </w:r>
      <w:r w:rsidR="00B023D7" w:rsidRPr="009C679A">
        <w:rPr>
          <w:rFonts w:ascii="Bookman Old Style" w:hAnsi="Bookman Old Style"/>
          <w:szCs w:val="24"/>
          <w:rPrChange w:id="2167" w:author="Ashley Frank" w:date="2024-12-20T20:43:00Z">
            <w:rPr>
              <w:rFonts w:ascii="Bookman Old Style" w:hAnsi="Bookman Old Style"/>
              <w:sz w:val="32"/>
              <w:szCs w:val="32"/>
            </w:rPr>
          </w:rPrChange>
        </w:rPr>
        <w:t xml:space="preserve"> Can you imagine</w:t>
      </w:r>
      <w:ins w:id="2168" w:author="Ashley Frank" w:date="2024-12-20T21:20:00Z">
        <w:r w:rsidR="00C34FC5">
          <w:rPr>
            <w:rFonts w:ascii="Bookman Old Style" w:hAnsi="Bookman Old Style"/>
            <w:szCs w:val="24"/>
          </w:rPr>
          <w:t xml:space="preserve"> always</w:t>
        </w:r>
      </w:ins>
      <w:r w:rsidR="00B023D7" w:rsidRPr="009C679A">
        <w:rPr>
          <w:rFonts w:ascii="Bookman Old Style" w:hAnsi="Bookman Old Style"/>
          <w:szCs w:val="24"/>
          <w:rPrChange w:id="2169" w:author="Ashley Frank" w:date="2024-12-20T20:43:00Z">
            <w:rPr>
              <w:rFonts w:ascii="Bookman Old Style" w:hAnsi="Bookman Old Style"/>
              <w:sz w:val="32"/>
              <w:szCs w:val="32"/>
            </w:rPr>
          </w:rPrChange>
        </w:rPr>
        <w:t xml:space="preserve"> walking around in fear of something bad happening to you</w:t>
      </w:r>
      <w:del w:id="2170" w:author="Ashley Frank" w:date="2024-12-20T21:20:00Z">
        <w:r w:rsidR="00B023D7" w:rsidRPr="009C679A" w:rsidDel="00C34FC5">
          <w:rPr>
            <w:rFonts w:ascii="Bookman Old Style" w:hAnsi="Bookman Old Style"/>
            <w:szCs w:val="24"/>
            <w:rPrChange w:id="2171" w:author="Ashley Frank" w:date="2024-12-20T20:43:00Z">
              <w:rPr>
                <w:rFonts w:ascii="Bookman Old Style" w:hAnsi="Bookman Old Style"/>
                <w:sz w:val="32"/>
                <w:szCs w:val="32"/>
              </w:rPr>
            </w:rPrChange>
          </w:rPr>
          <w:delText xml:space="preserve"> at any moment</w:delText>
        </w:r>
      </w:del>
      <w:r w:rsidR="00B023D7" w:rsidRPr="009C679A">
        <w:rPr>
          <w:rFonts w:ascii="Bookman Old Style" w:hAnsi="Bookman Old Style"/>
          <w:szCs w:val="24"/>
          <w:rPrChange w:id="2172" w:author="Ashley Frank" w:date="2024-12-20T20:43:00Z">
            <w:rPr>
              <w:rFonts w:ascii="Bookman Old Style" w:hAnsi="Bookman Old Style"/>
              <w:sz w:val="32"/>
              <w:szCs w:val="32"/>
            </w:rPr>
          </w:rPrChange>
        </w:rPr>
        <w:t>?</w:t>
      </w:r>
      <w:ins w:id="2173" w:author="Ashley Frank" w:date="2024-12-20T21:20:00Z">
        <w:r w:rsidR="00C34FC5">
          <w:rPr>
            <w:rFonts w:ascii="Bookman Old Style" w:hAnsi="Bookman Old Style"/>
            <w:szCs w:val="24"/>
          </w:rPr>
          <w:t xml:space="preserve"> Can you imagine how stressful </w:t>
        </w:r>
      </w:ins>
      <w:ins w:id="2174" w:author="Ashley Frank" w:date="2024-12-20T21:21:00Z">
        <w:r w:rsidR="00C34FC5">
          <w:rPr>
            <w:rFonts w:ascii="Bookman Old Style" w:hAnsi="Bookman Old Style"/>
            <w:szCs w:val="24"/>
          </w:rPr>
          <w:t xml:space="preserve">it can be to </w:t>
        </w:r>
      </w:ins>
      <w:ins w:id="2175" w:author="Ashley Frank" w:date="2024-12-20T21:46:00Z">
        <w:r w:rsidR="00EB42C0">
          <w:rPr>
            <w:rFonts w:ascii="Bookman Old Style" w:hAnsi="Bookman Old Style"/>
            <w:szCs w:val="24"/>
          </w:rPr>
          <w:t>consider everything around you as a threat</w:t>
        </w:r>
      </w:ins>
      <w:ins w:id="2176" w:author="Ashley Frank" w:date="2024-12-20T21:58:00Z">
        <w:r w:rsidR="00EB42C0">
          <w:rPr>
            <w:rFonts w:ascii="Bookman Old Style" w:hAnsi="Bookman Old Style"/>
            <w:szCs w:val="24"/>
          </w:rPr>
          <w:t>?</w:t>
        </w:r>
      </w:ins>
      <w:ins w:id="2177" w:author="Ashley Frank" w:date="2024-12-20T21:59:00Z">
        <w:r w:rsidR="00EB42C0">
          <w:rPr>
            <w:rFonts w:ascii="Bookman Old Style" w:hAnsi="Bookman Old Style"/>
            <w:szCs w:val="24"/>
          </w:rPr>
          <w:t xml:space="preserve"> Constant fear can lead to l</w:t>
        </w:r>
      </w:ins>
      <w:ins w:id="2178" w:author="Ashley Frank" w:date="2024-12-20T21:58:00Z">
        <w:r w:rsidR="00EB42C0">
          <w:rPr>
            <w:rFonts w:ascii="Bookman Old Style" w:hAnsi="Bookman Old Style"/>
            <w:szCs w:val="24"/>
          </w:rPr>
          <w:t>iving in constant flight or fight mode</w:t>
        </w:r>
      </w:ins>
      <w:ins w:id="2179" w:author="Ashley Frank" w:date="2024-12-20T22:09:00Z">
        <w:r w:rsidR="00530FA2">
          <w:rPr>
            <w:rFonts w:ascii="Bookman Old Style" w:hAnsi="Bookman Old Style"/>
            <w:szCs w:val="24"/>
          </w:rPr>
          <w:t>, which increases the production of the stress hormone</w:t>
        </w:r>
      </w:ins>
      <w:ins w:id="2180" w:author="Ashley Frank" w:date="2024-12-20T21:59:00Z">
        <w:r w:rsidR="00EB42C0">
          <w:rPr>
            <w:rFonts w:ascii="Bookman Old Style" w:hAnsi="Bookman Old Style"/>
            <w:szCs w:val="24"/>
          </w:rPr>
          <w:t xml:space="preserve"> cortisol. Excess cortisol caus</w:t>
        </w:r>
      </w:ins>
      <w:ins w:id="2181" w:author="Ashley Frank" w:date="2024-12-20T22:00:00Z">
        <w:r w:rsidR="00EB42C0">
          <w:rPr>
            <w:rFonts w:ascii="Bookman Old Style" w:hAnsi="Bookman Old Style"/>
            <w:szCs w:val="24"/>
          </w:rPr>
          <w:t>es its own host of problems</w:t>
        </w:r>
      </w:ins>
      <w:ins w:id="2182" w:author="Ashley Frank" w:date="2024-12-20T22:09:00Z">
        <w:r w:rsidR="00530FA2">
          <w:rPr>
            <w:rFonts w:ascii="Bookman Old Style" w:hAnsi="Bookman Old Style"/>
            <w:szCs w:val="24"/>
          </w:rPr>
          <w:t>,</w:t>
        </w:r>
      </w:ins>
      <w:ins w:id="2183" w:author="Ashley Frank" w:date="2024-12-20T22:00:00Z">
        <w:r w:rsidR="00EB42C0">
          <w:rPr>
            <w:rFonts w:ascii="Bookman Old Style" w:hAnsi="Bookman Old Style"/>
            <w:szCs w:val="24"/>
          </w:rPr>
          <w:t xml:space="preserve"> such as weight gain, bad skin, </w:t>
        </w:r>
        <w:r w:rsidR="000D793D">
          <w:rPr>
            <w:rFonts w:ascii="Bookman Old Style" w:hAnsi="Bookman Old Style"/>
            <w:szCs w:val="24"/>
          </w:rPr>
          <w:t xml:space="preserve">inflammation, and </w:t>
        </w:r>
      </w:ins>
      <w:ins w:id="2184" w:author="Ashley Frank" w:date="2024-12-20T22:01:00Z">
        <w:r w:rsidR="000D793D">
          <w:rPr>
            <w:rFonts w:ascii="Bookman Old Style" w:hAnsi="Bookman Old Style"/>
            <w:szCs w:val="24"/>
          </w:rPr>
          <w:t>mood swings.</w:t>
        </w:r>
      </w:ins>
      <w:ins w:id="2185" w:author="Ashley Frank" w:date="2024-12-20T21:46:00Z">
        <w:r w:rsidR="00EB42C0">
          <w:rPr>
            <w:rFonts w:ascii="Bookman Old Style" w:hAnsi="Bookman Old Style"/>
            <w:szCs w:val="24"/>
          </w:rPr>
          <w:t xml:space="preserve"> </w:t>
        </w:r>
      </w:ins>
    </w:p>
    <w:p w14:paraId="2E39C4BF" w14:textId="21E9A071" w:rsidR="00F25470" w:rsidRPr="009C679A" w:rsidRDefault="00B023D7" w:rsidP="00581936">
      <w:pPr>
        <w:pStyle w:val="BodyText"/>
        <w:rPr>
          <w:rFonts w:ascii="Bookman Old Style" w:hAnsi="Bookman Old Style"/>
          <w:szCs w:val="24"/>
          <w:rPrChange w:id="2186" w:author="Ashley Frank" w:date="2024-12-20T20:43:00Z">
            <w:rPr>
              <w:rFonts w:ascii="Bookman Old Style" w:hAnsi="Bookman Old Style"/>
              <w:sz w:val="32"/>
              <w:szCs w:val="32"/>
            </w:rPr>
          </w:rPrChange>
        </w:rPr>
      </w:pPr>
      <w:del w:id="2187" w:author="Ashley Frank" w:date="2024-12-20T21:46:00Z">
        <w:r w:rsidRPr="009C679A" w:rsidDel="00EB42C0">
          <w:rPr>
            <w:rFonts w:ascii="Bookman Old Style" w:hAnsi="Bookman Old Style"/>
            <w:szCs w:val="24"/>
            <w:rPrChange w:id="2188" w:author="Ashley Frank" w:date="2024-12-20T20:43:00Z">
              <w:rPr>
                <w:rFonts w:ascii="Bookman Old Style" w:hAnsi="Bookman Old Style"/>
                <w:sz w:val="32"/>
                <w:szCs w:val="32"/>
              </w:rPr>
            </w:rPrChange>
          </w:rPr>
          <w:lastRenderedPageBreak/>
          <w:delText xml:space="preserve"> </w:delText>
        </w:r>
      </w:del>
      <w:ins w:id="2189" w:author="Ashley Frank" w:date="2024-12-20T22:01:00Z">
        <w:r w:rsidR="000D793D">
          <w:rPr>
            <w:rFonts w:ascii="Bookman Old Style" w:hAnsi="Bookman Old Style"/>
            <w:szCs w:val="24"/>
          </w:rPr>
          <w:t xml:space="preserve">If you keep living this way, then when do you </w:t>
        </w:r>
      </w:ins>
      <w:del w:id="2190" w:author="Ashley Frank" w:date="2024-12-20T22:01:00Z">
        <w:r w:rsidRPr="009C679A" w:rsidDel="000D793D">
          <w:rPr>
            <w:rFonts w:ascii="Bookman Old Style" w:hAnsi="Bookman Old Style"/>
            <w:szCs w:val="24"/>
            <w:rPrChange w:id="2191" w:author="Ashley Frank" w:date="2024-12-20T20:43:00Z">
              <w:rPr>
                <w:rFonts w:ascii="Bookman Old Style" w:hAnsi="Bookman Old Style"/>
                <w:sz w:val="32"/>
                <w:szCs w:val="32"/>
              </w:rPr>
            </w:rPrChange>
          </w:rPr>
          <w:delText xml:space="preserve">When do you </w:delText>
        </w:r>
      </w:del>
      <w:r w:rsidRPr="009C679A">
        <w:rPr>
          <w:rFonts w:ascii="Bookman Old Style" w:hAnsi="Bookman Old Style"/>
          <w:szCs w:val="24"/>
          <w:rPrChange w:id="2192" w:author="Ashley Frank" w:date="2024-12-20T20:43:00Z">
            <w:rPr>
              <w:rFonts w:ascii="Bookman Old Style" w:hAnsi="Bookman Old Style"/>
              <w:sz w:val="32"/>
              <w:szCs w:val="32"/>
            </w:rPr>
          </w:rPrChange>
        </w:rPr>
        <w:t>get to enjoy life? When do you get to be happy</w:t>
      </w:r>
      <w:r w:rsidR="00FD26F1" w:rsidRPr="009C679A">
        <w:rPr>
          <w:rFonts w:ascii="Bookman Old Style" w:hAnsi="Bookman Old Style"/>
          <w:szCs w:val="24"/>
          <w:rPrChange w:id="2193" w:author="Ashley Frank" w:date="2024-12-20T20:43:00Z">
            <w:rPr>
              <w:rFonts w:ascii="Bookman Old Style" w:hAnsi="Bookman Old Style"/>
              <w:sz w:val="32"/>
              <w:szCs w:val="32"/>
            </w:rPr>
          </w:rPrChange>
        </w:rPr>
        <w:t>,</w:t>
      </w:r>
      <w:r w:rsidRPr="009C679A">
        <w:rPr>
          <w:rFonts w:ascii="Bookman Old Style" w:hAnsi="Bookman Old Style"/>
          <w:szCs w:val="24"/>
          <w:rPrChange w:id="2194" w:author="Ashley Frank" w:date="2024-12-20T20:43:00Z">
            <w:rPr>
              <w:rFonts w:ascii="Bookman Old Style" w:hAnsi="Bookman Old Style"/>
              <w:sz w:val="32"/>
              <w:szCs w:val="32"/>
            </w:rPr>
          </w:rPrChange>
        </w:rPr>
        <w:t xml:space="preserve"> and when do</w:t>
      </w:r>
      <w:ins w:id="2195" w:author="Ashley Frank" w:date="2024-12-20T22:01:00Z">
        <w:r w:rsidR="000D793D">
          <w:rPr>
            <w:rFonts w:ascii="Bookman Old Style" w:hAnsi="Bookman Old Style"/>
            <w:szCs w:val="24"/>
          </w:rPr>
          <w:t xml:space="preserve"> </w:t>
        </w:r>
      </w:ins>
      <w:ins w:id="2196" w:author="Ashley Frank" w:date="2024-12-21T03:42:00Z">
        <w:r w:rsidR="00B312E4">
          <w:rPr>
            <w:rFonts w:ascii="Bookman Old Style" w:hAnsi="Bookman Old Style"/>
            <w:szCs w:val="24"/>
          </w:rPr>
          <w:t xml:space="preserve">you </w:t>
        </w:r>
      </w:ins>
      <w:ins w:id="2197" w:author="Ashley Frank" w:date="2024-12-20T22:01:00Z">
        <w:r w:rsidR="000D793D">
          <w:rPr>
            <w:rFonts w:ascii="Bookman Old Style" w:hAnsi="Bookman Old Style"/>
            <w:szCs w:val="24"/>
          </w:rPr>
          <w:t xml:space="preserve">get to be at </w:t>
        </w:r>
      </w:ins>
      <w:del w:id="2198" w:author="Ashley Frank" w:date="2024-12-20T22:01:00Z">
        <w:r w:rsidRPr="009C679A" w:rsidDel="000D793D">
          <w:rPr>
            <w:rFonts w:ascii="Bookman Old Style" w:hAnsi="Bookman Old Style"/>
            <w:szCs w:val="24"/>
            <w:rPrChange w:id="2199" w:author="Ashley Frank" w:date="2024-12-20T20:43:00Z">
              <w:rPr>
                <w:rFonts w:ascii="Bookman Old Style" w:hAnsi="Bookman Old Style"/>
                <w:sz w:val="32"/>
                <w:szCs w:val="32"/>
              </w:rPr>
            </w:rPrChange>
          </w:rPr>
          <w:delText xml:space="preserve"> you and </w:delText>
        </w:r>
      </w:del>
      <w:r w:rsidRPr="009C679A">
        <w:rPr>
          <w:rFonts w:ascii="Bookman Old Style" w:hAnsi="Bookman Old Style"/>
          <w:szCs w:val="24"/>
          <w:rPrChange w:id="2200" w:author="Ashley Frank" w:date="2024-12-20T20:43:00Z">
            <w:rPr>
              <w:rFonts w:ascii="Bookman Old Style" w:hAnsi="Bookman Old Style"/>
              <w:sz w:val="32"/>
              <w:szCs w:val="32"/>
            </w:rPr>
          </w:rPrChange>
        </w:rPr>
        <w:t>peace</w:t>
      </w:r>
      <w:ins w:id="2201" w:author="Ashley Frank" w:date="2024-12-20T22:02:00Z">
        <w:r w:rsidR="000D793D">
          <w:rPr>
            <w:rFonts w:ascii="Bookman Old Style" w:hAnsi="Bookman Old Style"/>
            <w:szCs w:val="24"/>
          </w:rPr>
          <w:t>? When do you just relax and</w:t>
        </w:r>
      </w:ins>
      <w:r w:rsidRPr="009C679A">
        <w:rPr>
          <w:rFonts w:ascii="Bookman Old Style" w:hAnsi="Bookman Old Style"/>
          <w:szCs w:val="24"/>
          <w:rPrChange w:id="2202" w:author="Ashley Frank" w:date="2024-12-20T20:43:00Z">
            <w:rPr>
              <w:rFonts w:ascii="Bookman Old Style" w:hAnsi="Bookman Old Style"/>
              <w:sz w:val="32"/>
              <w:szCs w:val="32"/>
            </w:rPr>
          </w:rPrChange>
        </w:rPr>
        <w:t xml:space="preserve"> get to hang out </w:t>
      </w:r>
      <w:ins w:id="2203" w:author="Ashley Frank" w:date="2024-12-20T22:02:00Z">
        <w:r w:rsidR="000D793D">
          <w:rPr>
            <w:rFonts w:ascii="Bookman Old Style" w:hAnsi="Bookman Old Style"/>
            <w:szCs w:val="24"/>
          </w:rPr>
          <w:t>with your loved ones</w:t>
        </w:r>
      </w:ins>
      <w:del w:id="2204" w:author="Ashley Frank" w:date="2024-12-20T22:02:00Z">
        <w:r w:rsidRPr="009C679A" w:rsidDel="000D793D">
          <w:rPr>
            <w:rFonts w:ascii="Bookman Old Style" w:hAnsi="Bookman Old Style"/>
            <w:szCs w:val="24"/>
            <w:rPrChange w:id="2205" w:author="Ashley Frank" w:date="2024-12-20T20:43:00Z">
              <w:rPr>
                <w:rFonts w:ascii="Bookman Old Style" w:hAnsi="Bookman Old Style"/>
                <w:sz w:val="32"/>
                <w:szCs w:val="32"/>
              </w:rPr>
            </w:rPrChange>
          </w:rPr>
          <w:delText>together</w:delText>
        </w:r>
      </w:del>
      <w:r w:rsidRPr="009C679A">
        <w:rPr>
          <w:rFonts w:ascii="Bookman Old Style" w:hAnsi="Bookman Old Style"/>
          <w:szCs w:val="24"/>
          <w:rPrChange w:id="2206" w:author="Ashley Frank" w:date="2024-12-20T20:43:00Z">
            <w:rPr>
              <w:rFonts w:ascii="Bookman Old Style" w:hAnsi="Bookman Old Style"/>
              <w:sz w:val="32"/>
              <w:szCs w:val="32"/>
            </w:rPr>
          </w:rPrChange>
        </w:rPr>
        <w:t>? I believe that this is what often</w:t>
      </w:r>
      <w:ins w:id="2207" w:author="Ashley Frank" w:date="2024-12-20T22:02:00Z">
        <w:r w:rsidR="000D793D">
          <w:rPr>
            <w:rFonts w:ascii="Bookman Old Style" w:hAnsi="Bookman Old Style"/>
            <w:szCs w:val="24"/>
          </w:rPr>
          <w:t xml:space="preserve"> </w:t>
        </w:r>
      </w:ins>
      <w:del w:id="2208" w:author="Ashley Frank" w:date="2024-12-20T22:02:00Z">
        <w:r w:rsidRPr="009C679A" w:rsidDel="000D793D">
          <w:rPr>
            <w:rFonts w:ascii="Bookman Old Style" w:hAnsi="Bookman Old Style"/>
            <w:szCs w:val="24"/>
            <w:rPrChange w:id="2209" w:author="Ashley Frank" w:date="2024-12-20T20:43:00Z">
              <w:rPr>
                <w:rFonts w:ascii="Bookman Old Style" w:hAnsi="Bookman Old Style"/>
                <w:sz w:val="32"/>
                <w:szCs w:val="32"/>
              </w:rPr>
            </w:rPrChange>
          </w:rPr>
          <w:delText xml:space="preserve"> </w:delText>
        </w:r>
      </w:del>
      <w:r w:rsidRPr="009C679A">
        <w:rPr>
          <w:rFonts w:ascii="Bookman Old Style" w:hAnsi="Bookman Old Style"/>
          <w:szCs w:val="24"/>
          <w:rPrChange w:id="2210" w:author="Ashley Frank" w:date="2024-12-20T20:43:00Z">
            <w:rPr>
              <w:rFonts w:ascii="Bookman Old Style" w:hAnsi="Bookman Old Style"/>
              <w:sz w:val="32"/>
              <w:szCs w:val="32"/>
            </w:rPr>
          </w:rPrChange>
        </w:rPr>
        <w:t xml:space="preserve">keeps folks who have experienced traumatic events from enjoying life. </w:t>
      </w:r>
      <w:ins w:id="2211" w:author="Ashley Frank" w:date="2024-12-20T22:05:00Z">
        <w:r w:rsidR="00530FA2">
          <w:rPr>
            <w:rFonts w:ascii="Bookman Old Style" w:hAnsi="Bookman Old Style"/>
            <w:szCs w:val="24"/>
          </w:rPr>
          <w:t xml:space="preserve">Past trauma keeps them </w:t>
        </w:r>
      </w:ins>
      <w:del w:id="2212" w:author="Ashley Frank" w:date="2024-12-20T22:05:00Z">
        <w:r w:rsidRPr="009C679A" w:rsidDel="00530FA2">
          <w:rPr>
            <w:rFonts w:ascii="Bookman Old Style" w:hAnsi="Bookman Old Style"/>
            <w:szCs w:val="24"/>
            <w:rPrChange w:id="2213" w:author="Ashley Frank" w:date="2024-12-20T20:43:00Z">
              <w:rPr>
                <w:rFonts w:ascii="Bookman Old Style" w:hAnsi="Bookman Old Style"/>
                <w:sz w:val="32"/>
                <w:szCs w:val="32"/>
              </w:rPr>
            </w:rPrChange>
          </w:rPr>
          <w:delText xml:space="preserve">They are constantly </w:delText>
        </w:r>
      </w:del>
      <w:r w:rsidRPr="009C679A">
        <w:rPr>
          <w:rFonts w:ascii="Bookman Old Style" w:hAnsi="Bookman Old Style"/>
          <w:szCs w:val="24"/>
          <w:rPrChange w:id="2214" w:author="Ashley Frank" w:date="2024-12-20T20:43:00Z">
            <w:rPr>
              <w:rFonts w:ascii="Bookman Old Style" w:hAnsi="Bookman Old Style"/>
              <w:sz w:val="32"/>
              <w:szCs w:val="32"/>
            </w:rPr>
          </w:rPrChange>
        </w:rPr>
        <w:t>on guard</w:t>
      </w:r>
      <w:ins w:id="2215" w:author="Ashley Frank" w:date="2024-12-20T22:07:00Z">
        <w:r w:rsidR="00530FA2">
          <w:rPr>
            <w:rFonts w:ascii="Bookman Old Style" w:hAnsi="Bookman Old Style"/>
            <w:szCs w:val="24"/>
          </w:rPr>
          <w:t xml:space="preserve">, and their brain convinces them </w:t>
        </w:r>
      </w:ins>
      <w:ins w:id="2216" w:author="Ashley Frank" w:date="2024-12-20T22:09:00Z">
        <w:r w:rsidR="00530FA2">
          <w:rPr>
            <w:rFonts w:ascii="Bookman Old Style" w:hAnsi="Bookman Old Style"/>
            <w:szCs w:val="24"/>
          </w:rPr>
          <w:t xml:space="preserve">that </w:t>
        </w:r>
      </w:ins>
      <w:del w:id="2217" w:author="Ashley Frank" w:date="2024-12-20T22:07:00Z">
        <w:r w:rsidRPr="009C679A" w:rsidDel="00530FA2">
          <w:rPr>
            <w:rFonts w:ascii="Bookman Old Style" w:hAnsi="Bookman Old Style"/>
            <w:szCs w:val="24"/>
            <w:rPrChange w:id="2218" w:author="Ashley Frank" w:date="2024-12-20T20:43:00Z">
              <w:rPr>
                <w:rFonts w:ascii="Bookman Old Style" w:hAnsi="Bookman Old Style"/>
                <w:sz w:val="32"/>
                <w:szCs w:val="32"/>
              </w:rPr>
            </w:rPrChange>
          </w:rPr>
          <w:delText xml:space="preserve">, believing that </w:delText>
        </w:r>
      </w:del>
      <w:r w:rsidRPr="009C679A">
        <w:rPr>
          <w:rFonts w:ascii="Bookman Old Style" w:hAnsi="Bookman Old Style"/>
          <w:szCs w:val="24"/>
          <w:rPrChange w:id="2219" w:author="Ashley Frank" w:date="2024-12-20T20:43:00Z">
            <w:rPr>
              <w:rFonts w:ascii="Bookman Old Style" w:hAnsi="Bookman Old Style"/>
              <w:sz w:val="32"/>
              <w:szCs w:val="32"/>
            </w:rPr>
          </w:rPrChange>
        </w:rPr>
        <w:t>danger is ever</w:t>
      </w:r>
      <w:ins w:id="2220" w:author="Ashley Frank" w:date="2024-12-20T22:07:00Z">
        <w:r w:rsidR="00530FA2">
          <w:rPr>
            <w:rFonts w:ascii="Bookman Old Style" w:hAnsi="Bookman Old Style"/>
            <w:szCs w:val="24"/>
          </w:rPr>
          <w:t>-</w:t>
        </w:r>
      </w:ins>
      <w:del w:id="2221" w:author="Ashley Frank" w:date="2024-12-20T22:07:00Z">
        <w:r w:rsidRPr="009C679A" w:rsidDel="00530FA2">
          <w:rPr>
            <w:rFonts w:ascii="Bookman Old Style" w:hAnsi="Bookman Old Style"/>
            <w:szCs w:val="24"/>
            <w:rPrChange w:id="2222" w:author="Ashley Frank" w:date="2024-12-20T20:43:00Z">
              <w:rPr>
                <w:rFonts w:ascii="Bookman Old Style" w:hAnsi="Bookman Old Style"/>
                <w:sz w:val="32"/>
                <w:szCs w:val="32"/>
              </w:rPr>
            </w:rPrChange>
          </w:rPr>
          <w:delText xml:space="preserve"> </w:delText>
        </w:r>
      </w:del>
      <w:r w:rsidRPr="009C679A">
        <w:rPr>
          <w:rFonts w:ascii="Bookman Old Style" w:hAnsi="Bookman Old Style"/>
          <w:szCs w:val="24"/>
          <w:rPrChange w:id="2223" w:author="Ashley Frank" w:date="2024-12-20T20:43:00Z">
            <w:rPr>
              <w:rFonts w:ascii="Bookman Old Style" w:hAnsi="Bookman Old Style"/>
              <w:sz w:val="32"/>
              <w:szCs w:val="32"/>
            </w:rPr>
          </w:rPrChange>
        </w:rPr>
        <w:t xml:space="preserve">present. </w:t>
      </w:r>
      <w:ins w:id="2224" w:author="Ashley Frank" w:date="2024-12-20T22:09:00Z">
        <w:r w:rsidR="00530FA2">
          <w:rPr>
            <w:rFonts w:ascii="Bookman Old Style" w:hAnsi="Bookman Old Style"/>
            <w:szCs w:val="24"/>
          </w:rPr>
          <w:t>However, there’s good news: m</w:t>
        </w:r>
      </w:ins>
      <w:del w:id="2225" w:author="Ashley Frank" w:date="2024-12-20T22:09:00Z">
        <w:r w:rsidR="00FD26F1" w:rsidRPr="009C679A" w:rsidDel="00530FA2">
          <w:rPr>
            <w:rFonts w:ascii="Bookman Old Style" w:hAnsi="Bookman Old Style"/>
            <w:szCs w:val="24"/>
            <w:rPrChange w:id="2226" w:author="Ashley Frank" w:date="2024-12-20T20:43:00Z">
              <w:rPr>
                <w:rFonts w:ascii="Bookman Old Style" w:hAnsi="Bookman Old Style"/>
                <w:sz w:val="32"/>
                <w:szCs w:val="32"/>
              </w:rPr>
            </w:rPrChange>
          </w:rPr>
          <w:delText>M</w:delText>
        </w:r>
      </w:del>
      <w:r w:rsidR="00FD26F1" w:rsidRPr="009C679A">
        <w:rPr>
          <w:rFonts w:ascii="Bookman Old Style" w:hAnsi="Bookman Old Style"/>
          <w:szCs w:val="24"/>
          <w:rPrChange w:id="2227" w:author="Ashley Frank" w:date="2024-12-20T20:43:00Z">
            <w:rPr>
              <w:rFonts w:ascii="Bookman Old Style" w:hAnsi="Bookman Old Style"/>
              <w:sz w:val="32"/>
              <w:szCs w:val="32"/>
            </w:rPr>
          </w:rPrChange>
        </w:rPr>
        <w:t xml:space="preserve">aking </w:t>
      </w:r>
      <w:r w:rsidR="00F25470" w:rsidRPr="009C679A">
        <w:rPr>
          <w:rFonts w:ascii="Bookman Old Style" w:hAnsi="Bookman Old Style"/>
          <w:szCs w:val="24"/>
          <w:rPrChange w:id="2228" w:author="Ashley Frank" w:date="2024-12-20T20:43:00Z">
            <w:rPr>
              <w:rFonts w:ascii="Bookman Old Style" w:hAnsi="Bookman Old Style"/>
              <w:sz w:val="32"/>
              <w:szCs w:val="32"/>
            </w:rPr>
          </w:rPrChange>
        </w:rPr>
        <w:t>choice</w:t>
      </w:r>
      <w:r w:rsidR="00FD26F1" w:rsidRPr="009C679A">
        <w:rPr>
          <w:rFonts w:ascii="Bookman Old Style" w:hAnsi="Bookman Old Style"/>
          <w:szCs w:val="24"/>
          <w:rPrChange w:id="2229" w:author="Ashley Frank" w:date="2024-12-20T20:43:00Z">
            <w:rPr>
              <w:rFonts w:ascii="Bookman Old Style" w:hAnsi="Bookman Old Style"/>
              <w:sz w:val="32"/>
              <w:szCs w:val="32"/>
            </w:rPr>
          </w:rPrChange>
        </w:rPr>
        <w:t>s does not require</w:t>
      </w:r>
      <w:r w:rsidR="00F25470" w:rsidRPr="009C679A">
        <w:rPr>
          <w:rFonts w:ascii="Bookman Old Style" w:hAnsi="Bookman Old Style"/>
          <w:szCs w:val="24"/>
          <w:rPrChange w:id="2230" w:author="Ashley Frank" w:date="2024-12-20T20:43:00Z">
            <w:rPr>
              <w:rFonts w:ascii="Bookman Old Style" w:hAnsi="Bookman Old Style"/>
              <w:sz w:val="32"/>
              <w:szCs w:val="32"/>
            </w:rPr>
          </w:rPrChange>
        </w:rPr>
        <w:t xml:space="preserve"> feeling</w:t>
      </w:r>
      <w:r w:rsidR="00FD26F1" w:rsidRPr="009C679A">
        <w:rPr>
          <w:rFonts w:ascii="Bookman Old Style" w:hAnsi="Bookman Old Style"/>
          <w:szCs w:val="24"/>
          <w:rPrChange w:id="2231" w:author="Ashley Frank" w:date="2024-12-20T20:43:00Z">
            <w:rPr>
              <w:rFonts w:ascii="Bookman Old Style" w:hAnsi="Bookman Old Style"/>
              <w:sz w:val="32"/>
              <w:szCs w:val="32"/>
            </w:rPr>
          </w:rPrChange>
        </w:rPr>
        <w:t>s</w:t>
      </w:r>
      <w:r w:rsidR="00F25470" w:rsidRPr="009C679A">
        <w:rPr>
          <w:rFonts w:ascii="Bookman Old Style" w:hAnsi="Bookman Old Style"/>
          <w:szCs w:val="24"/>
          <w:rPrChange w:id="2232" w:author="Ashley Frank" w:date="2024-12-20T20:43:00Z">
            <w:rPr>
              <w:rFonts w:ascii="Bookman Old Style" w:hAnsi="Bookman Old Style"/>
              <w:sz w:val="32"/>
              <w:szCs w:val="32"/>
            </w:rPr>
          </w:rPrChange>
        </w:rPr>
        <w:t>, just the knowledge of our positive character</w:t>
      </w:r>
      <w:ins w:id="2233" w:author="Ashley Frank" w:date="2024-12-20T22:10:00Z">
        <w:r w:rsidR="00530FA2">
          <w:rPr>
            <w:rFonts w:ascii="Bookman Old Style" w:hAnsi="Bookman Old Style"/>
            <w:szCs w:val="24"/>
          </w:rPr>
          <w:t xml:space="preserve"> that</w:t>
        </w:r>
      </w:ins>
      <w:del w:id="2234" w:author="Ashley Frank" w:date="2024-12-20T22:10:00Z">
        <w:r w:rsidR="00F25470" w:rsidRPr="009C679A" w:rsidDel="00530FA2">
          <w:rPr>
            <w:rFonts w:ascii="Bookman Old Style" w:hAnsi="Bookman Old Style"/>
            <w:szCs w:val="24"/>
            <w:rPrChange w:id="2235" w:author="Ashley Frank" w:date="2024-12-20T20:43:00Z">
              <w:rPr>
                <w:rFonts w:ascii="Bookman Old Style" w:hAnsi="Bookman Old Style"/>
                <w:sz w:val="32"/>
                <w:szCs w:val="32"/>
              </w:rPr>
            </w:rPrChange>
          </w:rPr>
          <w:delText xml:space="preserve"> that</w:delText>
        </w:r>
      </w:del>
      <w:r w:rsidR="00F25470" w:rsidRPr="009C679A">
        <w:rPr>
          <w:rFonts w:ascii="Bookman Old Style" w:hAnsi="Bookman Old Style"/>
          <w:szCs w:val="24"/>
          <w:rPrChange w:id="2236" w:author="Ashley Frank" w:date="2024-12-20T20:43:00Z">
            <w:rPr>
              <w:rFonts w:ascii="Bookman Old Style" w:hAnsi="Bookman Old Style"/>
              <w:sz w:val="32"/>
              <w:szCs w:val="32"/>
            </w:rPr>
          </w:rPrChange>
        </w:rPr>
        <w:t xml:space="preserve"> </w:t>
      </w:r>
      <w:r w:rsidR="00FD26F1" w:rsidRPr="009C679A">
        <w:rPr>
          <w:rFonts w:ascii="Bookman Old Style" w:hAnsi="Bookman Old Style"/>
          <w:szCs w:val="24"/>
          <w:rPrChange w:id="2237" w:author="Ashley Frank" w:date="2024-12-20T20:43:00Z">
            <w:rPr>
              <w:rFonts w:ascii="Bookman Old Style" w:hAnsi="Bookman Old Style"/>
              <w:sz w:val="32"/>
              <w:szCs w:val="32"/>
            </w:rPr>
          </w:rPrChange>
        </w:rPr>
        <w:t>is</w:t>
      </w:r>
      <w:r w:rsidR="00F25470" w:rsidRPr="009C679A">
        <w:rPr>
          <w:rFonts w:ascii="Bookman Old Style" w:hAnsi="Bookman Old Style"/>
          <w:szCs w:val="24"/>
          <w:rPrChange w:id="2238" w:author="Ashley Frank" w:date="2024-12-20T20:43:00Z">
            <w:rPr>
              <w:rFonts w:ascii="Bookman Old Style" w:hAnsi="Bookman Old Style"/>
              <w:sz w:val="32"/>
              <w:szCs w:val="32"/>
            </w:rPr>
          </w:rPrChange>
        </w:rPr>
        <w:t xml:space="preserve"> based on </w:t>
      </w:r>
      <w:r w:rsidR="00F74B58" w:rsidRPr="009C679A">
        <w:rPr>
          <w:rFonts w:ascii="Bookman Old Style" w:hAnsi="Bookman Old Style"/>
          <w:szCs w:val="24"/>
          <w:rPrChange w:id="2239" w:author="Ashley Frank" w:date="2024-12-20T20:43:00Z">
            <w:rPr>
              <w:rFonts w:ascii="Bookman Old Style" w:hAnsi="Bookman Old Style"/>
              <w:sz w:val="32"/>
              <w:szCs w:val="32"/>
            </w:rPr>
          </w:rPrChange>
        </w:rPr>
        <w:t xml:space="preserve">godly morals and our beliefs. </w:t>
      </w:r>
      <w:del w:id="2240" w:author="Ashley Frank" w:date="2024-12-20T22:10:00Z">
        <w:r w:rsidR="00F74B58" w:rsidRPr="009C679A" w:rsidDel="00530FA2">
          <w:rPr>
            <w:rFonts w:ascii="Bookman Old Style" w:hAnsi="Bookman Old Style"/>
            <w:szCs w:val="24"/>
            <w:rPrChange w:id="2241" w:author="Ashley Frank" w:date="2024-12-20T20:43:00Z">
              <w:rPr>
                <w:rFonts w:ascii="Bookman Old Style" w:hAnsi="Bookman Old Style"/>
                <w:sz w:val="32"/>
                <w:szCs w:val="32"/>
              </w:rPr>
            </w:rPrChange>
          </w:rPr>
          <w:delText xml:space="preserve">It is always to know than to feel. </w:delText>
        </w:r>
      </w:del>
      <w:r w:rsidR="00F74B58" w:rsidRPr="009C679A">
        <w:rPr>
          <w:rFonts w:ascii="Bookman Old Style" w:hAnsi="Bookman Old Style"/>
          <w:szCs w:val="24"/>
          <w:rPrChange w:id="2242" w:author="Ashley Frank" w:date="2024-12-20T20:43:00Z">
            <w:rPr>
              <w:rFonts w:ascii="Bookman Old Style" w:hAnsi="Bookman Old Style"/>
              <w:sz w:val="32"/>
              <w:szCs w:val="32"/>
            </w:rPr>
          </w:rPrChange>
        </w:rPr>
        <w:t xml:space="preserve">Romans tells us: </w:t>
      </w:r>
      <w:ins w:id="2243" w:author="Ashley Frank" w:date="2024-12-20T22:10:00Z">
        <w:r w:rsidR="00530FA2">
          <w:rPr>
            <w:rFonts w:ascii="Bookman Old Style" w:hAnsi="Bookman Old Style"/>
            <w:szCs w:val="24"/>
          </w:rPr>
          <w:t>“</w:t>
        </w:r>
      </w:ins>
      <w:r w:rsidR="00F74B58" w:rsidRPr="009C679A">
        <w:rPr>
          <w:rFonts w:ascii="Bookman Old Style" w:hAnsi="Bookman Old Style"/>
          <w:szCs w:val="24"/>
          <w:rPrChange w:id="2244" w:author="Ashley Frank" w:date="2024-12-20T20:43:00Z">
            <w:rPr>
              <w:rFonts w:ascii="Bookman Old Style" w:hAnsi="Bookman Old Style"/>
              <w:sz w:val="32"/>
              <w:szCs w:val="32"/>
            </w:rPr>
          </w:rPrChange>
        </w:rPr>
        <w:t xml:space="preserve">And </w:t>
      </w:r>
      <w:r w:rsidR="00F823D5" w:rsidRPr="009C679A">
        <w:rPr>
          <w:rFonts w:ascii="Bookman Old Style" w:hAnsi="Bookman Old Style"/>
          <w:szCs w:val="24"/>
          <w:rPrChange w:id="2245"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246" w:author="Ashley Frank" w:date="2024-12-20T20:43:00Z">
            <w:rPr>
              <w:rFonts w:ascii="Bookman Old Style" w:hAnsi="Bookman Old Style"/>
              <w:sz w:val="32"/>
              <w:szCs w:val="32"/>
            </w:rPr>
          </w:rPrChange>
        </w:rPr>
        <w:t>e</w:t>
      </w:r>
      <w:r w:rsidR="00F74B58" w:rsidRPr="009C679A">
        <w:rPr>
          <w:rFonts w:ascii="Bookman Old Style" w:hAnsi="Bookman Old Style"/>
          <w:szCs w:val="24"/>
          <w:rPrChange w:id="2247" w:author="Ashley Frank" w:date="2024-12-20T20:43:00Z">
            <w:rPr>
              <w:rFonts w:ascii="Bookman Old Style" w:hAnsi="Bookman Old Style"/>
              <w:sz w:val="32"/>
              <w:szCs w:val="32"/>
            </w:rPr>
          </w:rPrChange>
        </w:rPr>
        <w:t xml:space="preserve"> know that all things work together for good to them who love the Lord and to the called according to His purpose.</w:t>
      </w:r>
      <w:ins w:id="2248" w:author="Ashley Frank" w:date="2024-12-20T22:14:00Z">
        <w:r w:rsidR="00530FA2">
          <w:rPr>
            <w:rFonts w:ascii="Bookman Old Style" w:hAnsi="Bookman Old Style"/>
            <w:szCs w:val="24"/>
          </w:rPr>
          <w:t>”</w:t>
        </w:r>
      </w:ins>
      <w:r w:rsidR="00F74B58" w:rsidRPr="009C679A">
        <w:rPr>
          <w:rFonts w:ascii="Bookman Old Style" w:hAnsi="Bookman Old Style"/>
          <w:szCs w:val="24"/>
          <w:rPrChange w:id="2249" w:author="Ashley Frank" w:date="2024-12-20T20:43:00Z">
            <w:rPr>
              <w:rFonts w:ascii="Bookman Old Style" w:hAnsi="Bookman Old Style"/>
              <w:sz w:val="32"/>
              <w:szCs w:val="32"/>
            </w:rPr>
          </w:rPrChange>
        </w:rPr>
        <w:t xml:space="preserve"> </w:t>
      </w:r>
      <w:ins w:id="2250" w:author="Ashley Frank" w:date="2024-12-20T22:14:00Z">
        <w:r w:rsidR="00530FA2">
          <w:rPr>
            <w:rFonts w:ascii="Bookman Old Style" w:hAnsi="Bookman Old Style"/>
            <w:szCs w:val="24"/>
          </w:rPr>
          <w:t xml:space="preserve">We simply have to know our </w:t>
        </w:r>
      </w:ins>
      <w:del w:id="2251" w:author="Ashley Frank" w:date="2024-12-20T22:14:00Z">
        <w:r w:rsidR="002C4A2E" w:rsidRPr="009C679A" w:rsidDel="00530FA2">
          <w:rPr>
            <w:rFonts w:ascii="Bookman Old Style" w:hAnsi="Bookman Old Style"/>
            <w:szCs w:val="24"/>
            <w:rPrChange w:id="2252" w:author="Ashley Frank" w:date="2024-12-20T20:43:00Z">
              <w:rPr>
                <w:rFonts w:ascii="Bookman Old Style" w:hAnsi="Bookman Old Style"/>
                <w:sz w:val="32"/>
                <w:szCs w:val="32"/>
              </w:rPr>
            </w:rPrChange>
          </w:rPr>
          <w:delText>We</w:delText>
        </w:r>
        <w:r w:rsidR="00F74B58" w:rsidRPr="009C679A" w:rsidDel="00530FA2">
          <w:rPr>
            <w:rFonts w:ascii="Bookman Old Style" w:hAnsi="Bookman Old Style"/>
            <w:szCs w:val="24"/>
            <w:rPrChange w:id="2253" w:author="Ashley Frank" w:date="2024-12-20T20:43:00Z">
              <w:rPr>
                <w:rFonts w:ascii="Bookman Old Style" w:hAnsi="Bookman Old Style"/>
                <w:sz w:val="32"/>
                <w:szCs w:val="32"/>
              </w:rPr>
            </w:rPrChange>
          </w:rPr>
          <w:delText xml:space="preserve"> have to know the </w:delText>
        </w:r>
      </w:del>
      <w:r w:rsidR="00F823D5" w:rsidRPr="009C679A">
        <w:rPr>
          <w:rFonts w:ascii="Bookman Old Style" w:hAnsi="Bookman Old Style"/>
          <w:szCs w:val="24"/>
          <w:rPrChange w:id="2254" w:author="Ashley Frank" w:date="2024-12-20T20:43:00Z">
            <w:rPr>
              <w:rFonts w:ascii="Bookman Old Style" w:hAnsi="Bookman Old Style"/>
              <w:sz w:val="32"/>
              <w:szCs w:val="32"/>
            </w:rPr>
          </w:rPrChange>
        </w:rPr>
        <w:t>choice</w:t>
      </w:r>
      <w:ins w:id="2255" w:author="Ashley Frank" w:date="2024-12-20T22:14:00Z">
        <w:r w:rsidR="00530FA2">
          <w:rPr>
            <w:rFonts w:ascii="Bookman Old Style" w:hAnsi="Bookman Old Style"/>
            <w:szCs w:val="24"/>
          </w:rPr>
          <w:t>s</w:t>
        </w:r>
      </w:ins>
      <w:r w:rsidR="00F74B58" w:rsidRPr="009C679A">
        <w:rPr>
          <w:rFonts w:ascii="Bookman Old Style" w:hAnsi="Bookman Old Style"/>
          <w:szCs w:val="24"/>
          <w:rPrChange w:id="2256" w:author="Ashley Frank" w:date="2024-12-20T20:43:00Z">
            <w:rPr>
              <w:rFonts w:ascii="Bookman Old Style" w:hAnsi="Bookman Old Style"/>
              <w:sz w:val="32"/>
              <w:szCs w:val="32"/>
            </w:rPr>
          </w:rPrChange>
        </w:rPr>
        <w:t xml:space="preserve">. </w:t>
      </w:r>
      <w:r w:rsidR="002C4A2E" w:rsidRPr="009C679A">
        <w:rPr>
          <w:rFonts w:ascii="Bookman Old Style" w:hAnsi="Bookman Old Style"/>
          <w:szCs w:val="24"/>
          <w:rPrChange w:id="2257" w:author="Ashley Frank" w:date="2024-12-20T20:43:00Z">
            <w:rPr>
              <w:rFonts w:ascii="Bookman Old Style" w:hAnsi="Bookman Old Style"/>
              <w:sz w:val="32"/>
              <w:szCs w:val="32"/>
            </w:rPr>
          </w:rPrChange>
        </w:rPr>
        <w:t>We</w:t>
      </w:r>
      <w:r w:rsidR="00F74B58" w:rsidRPr="009C679A">
        <w:rPr>
          <w:rFonts w:ascii="Bookman Old Style" w:hAnsi="Bookman Old Style"/>
          <w:szCs w:val="24"/>
          <w:rPrChange w:id="2258" w:author="Ashley Frank" w:date="2024-12-20T20:43:00Z">
            <w:rPr>
              <w:rFonts w:ascii="Bookman Old Style" w:hAnsi="Bookman Old Style"/>
              <w:sz w:val="32"/>
              <w:szCs w:val="32"/>
            </w:rPr>
          </w:rPrChange>
        </w:rPr>
        <w:t xml:space="preserve"> </w:t>
      </w:r>
      <w:r w:rsidR="00EA2002" w:rsidRPr="009C679A">
        <w:rPr>
          <w:rFonts w:ascii="Bookman Old Style" w:hAnsi="Bookman Old Style"/>
          <w:szCs w:val="24"/>
          <w:rPrChange w:id="2259" w:author="Ashley Frank" w:date="2024-12-20T20:43:00Z">
            <w:rPr>
              <w:rFonts w:ascii="Bookman Old Style" w:hAnsi="Bookman Old Style"/>
              <w:sz w:val="32"/>
              <w:szCs w:val="32"/>
            </w:rPr>
          </w:rPrChange>
        </w:rPr>
        <w:t>do</w:t>
      </w:r>
      <w:r w:rsidR="00F74B58" w:rsidRPr="009C679A">
        <w:rPr>
          <w:rFonts w:ascii="Bookman Old Style" w:hAnsi="Bookman Old Style"/>
          <w:szCs w:val="24"/>
          <w:rPrChange w:id="2260" w:author="Ashley Frank" w:date="2024-12-20T20:43:00Z">
            <w:rPr>
              <w:rFonts w:ascii="Bookman Old Style" w:hAnsi="Bookman Old Style"/>
              <w:sz w:val="32"/>
              <w:szCs w:val="32"/>
            </w:rPr>
          </w:rPrChange>
        </w:rPr>
        <w:t xml:space="preserve"> not have to ‘feel’ </w:t>
      </w:r>
      <w:ins w:id="2261" w:author="Ashley Frank" w:date="2024-12-20T22:14:00Z">
        <w:r w:rsidR="00530FA2">
          <w:rPr>
            <w:rFonts w:ascii="Bookman Old Style" w:hAnsi="Bookman Old Style"/>
            <w:szCs w:val="24"/>
          </w:rPr>
          <w:t xml:space="preserve">in order </w:t>
        </w:r>
      </w:ins>
      <w:r w:rsidR="00F74B58" w:rsidRPr="009C679A">
        <w:rPr>
          <w:rFonts w:ascii="Bookman Old Style" w:hAnsi="Bookman Old Style"/>
          <w:szCs w:val="24"/>
          <w:rPrChange w:id="2262" w:author="Ashley Frank" w:date="2024-12-20T20:43:00Z">
            <w:rPr>
              <w:rFonts w:ascii="Bookman Old Style" w:hAnsi="Bookman Old Style"/>
              <w:sz w:val="32"/>
              <w:szCs w:val="32"/>
            </w:rPr>
          </w:rPrChange>
        </w:rPr>
        <w:t>to choose. Our feeling</w:t>
      </w:r>
      <w:r w:rsidR="00FD26F1" w:rsidRPr="009C679A">
        <w:rPr>
          <w:rFonts w:ascii="Bookman Old Style" w:hAnsi="Bookman Old Style"/>
          <w:szCs w:val="24"/>
          <w:rPrChange w:id="2263" w:author="Ashley Frank" w:date="2024-12-20T20:43:00Z">
            <w:rPr>
              <w:rFonts w:ascii="Bookman Old Style" w:hAnsi="Bookman Old Style"/>
              <w:sz w:val="32"/>
              <w:szCs w:val="32"/>
            </w:rPr>
          </w:rPrChange>
        </w:rPr>
        <w:t>s</w:t>
      </w:r>
      <w:r w:rsidR="00F74B58" w:rsidRPr="009C679A">
        <w:rPr>
          <w:rFonts w:ascii="Bookman Old Style" w:hAnsi="Bookman Old Style"/>
          <w:szCs w:val="24"/>
          <w:rPrChange w:id="2264" w:author="Ashley Frank" w:date="2024-12-20T20:43:00Z">
            <w:rPr>
              <w:rFonts w:ascii="Bookman Old Style" w:hAnsi="Bookman Old Style"/>
              <w:sz w:val="32"/>
              <w:szCs w:val="32"/>
            </w:rPr>
          </w:rPrChange>
        </w:rPr>
        <w:t xml:space="preserve"> </w:t>
      </w:r>
      <w:ins w:id="2265" w:author="Ashley Frank" w:date="2024-12-20T22:14:00Z">
        <w:r w:rsidR="00530FA2">
          <w:rPr>
            <w:rFonts w:ascii="Bookman Old Style" w:hAnsi="Bookman Old Style"/>
            <w:szCs w:val="24"/>
          </w:rPr>
          <w:t xml:space="preserve">have a purpose, </w:t>
        </w:r>
      </w:ins>
      <w:del w:id="2266" w:author="Ashley Frank" w:date="2024-12-20T22:14:00Z">
        <w:r w:rsidR="00F74B58" w:rsidRPr="009C679A" w:rsidDel="00530FA2">
          <w:rPr>
            <w:rFonts w:ascii="Bookman Old Style" w:hAnsi="Bookman Old Style"/>
            <w:szCs w:val="24"/>
            <w:rPrChange w:id="2267" w:author="Ashley Frank" w:date="2024-12-20T20:43:00Z">
              <w:rPr>
                <w:rFonts w:ascii="Bookman Old Style" w:hAnsi="Bookman Old Style"/>
                <w:sz w:val="32"/>
                <w:szCs w:val="32"/>
              </w:rPr>
            </w:rPrChange>
          </w:rPr>
          <w:delText xml:space="preserve">are great, </w:delText>
        </w:r>
      </w:del>
      <w:r w:rsidR="00F74B58" w:rsidRPr="009C679A">
        <w:rPr>
          <w:rFonts w:ascii="Bookman Old Style" w:hAnsi="Bookman Old Style"/>
          <w:szCs w:val="24"/>
          <w:rPrChange w:id="2268" w:author="Ashley Frank" w:date="2024-12-20T20:43:00Z">
            <w:rPr>
              <w:rFonts w:ascii="Bookman Old Style" w:hAnsi="Bookman Old Style"/>
              <w:sz w:val="32"/>
              <w:szCs w:val="32"/>
            </w:rPr>
          </w:rPrChange>
        </w:rPr>
        <w:t xml:space="preserve">but </w:t>
      </w:r>
      <w:r w:rsidR="00FD26F1" w:rsidRPr="009C679A">
        <w:rPr>
          <w:rFonts w:ascii="Bookman Old Style" w:hAnsi="Bookman Old Style"/>
          <w:szCs w:val="24"/>
          <w:rPrChange w:id="2269" w:author="Ashley Frank" w:date="2024-12-20T20:43:00Z">
            <w:rPr>
              <w:rFonts w:ascii="Bookman Old Style" w:hAnsi="Bookman Old Style"/>
              <w:sz w:val="32"/>
              <w:szCs w:val="32"/>
            </w:rPr>
          </w:rPrChange>
        </w:rPr>
        <w:t xml:space="preserve">they </w:t>
      </w:r>
      <w:r w:rsidR="00F74B58" w:rsidRPr="009C679A">
        <w:rPr>
          <w:rFonts w:ascii="Bookman Old Style" w:hAnsi="Bookman Old Style"/>
          <w:szCs w:val="24"/>
          <w:rPrChange w:id="2270" w:author="Ashley Frank" w:date="2024-12-20T20:43:00Z">
            <w:rPr>
              <w:rFonts w:ascii="Bookman Old Style" w:hAnsi="Bookman Old Style"/>
              <w:sz w:val="32"/>
              <w:szCs w:val="32"/>
            </w:rPr>
          </w:rPrChange>
        </w:rPr>
        <w:t xml:space="preserve">must not be what </w:t>
      </w:r>
      <w:ins w:id="2271" w:author="Ashley Frank" w:date="2024-12-20T22:14:00Z">
        <w:r w:rsidR="00530FA2">
          <w:rPr>
            <w:rFonts w:ascii="Bookman Old Style" w:hAnsi="Bookman Old Style"/>
            <w:szCs w:val="24"/>
          </w:rPr>
          <w:t>w</w:t>
        </w:r>
      </w:ins>
      <w:del w:id="2272" w:author="Ashley Frank" w:date="2024-12-20T22:14:00Z">
        <w:r w:rsidR="002C4A2E" w:rsidRPr="009C679A" w:rsidDel="00530FA2">
          <w:rPr>
            <w:rFonts w:ascii="Bookman Old Style" w:hAnsi="Bookman Old Style"/>
            <w:szCs w:val="24"/>
            <w:rPrChange w:id="2273" w:author="Ashley Frank" w:date="2024-12-20T20:43:00Z">
              <w:rPr>
                <w:rFonts w:ascii="Bookman Old Style" w:hAnsi="Bookman Old Style"/>
                <w:sz w:val="32"/>
                <w:szCs w:val="32"/>
              </w:rPr>
            </w:rPrChange>
          </w:rPr>
          <w:delText>W</w:delText>
        </w:r>
      </w:del>
      <w:r w:rsidR="002C4A2E" w:rsidRPr="009C679A">
        <w:rPr>
          <w:rFonts w:ascii="Bookman Old Style" w:hAnsi="Bookman Old Style"/>
          <w:szCs w:val="24"/>
          <w:rPrChange w:id="2274" w:author="Ashley Frank" w:date="2024-12-20T20:43:00Z">
            <w:rPr>
              <w:rFonts w:ascii="Bookman Old Style" w:hAnsi="Bookman Old Style"/>
              <w:sz w:val="32"/>
              <w:szCs w:val="32"/>
            </w:rPr>
          </w:rPrChange>
        </w:rPr>
        <w:t>e</w:t>
      </w:r>
      <w:r w:rsidR="00F74B58" w:rsidRPr="009C679A">
        <w:rPr>
          <w:rFonts w:ascii="Bookman Old Style" w:hAnsi="Bookman Old Style"/>
          <w:szCs w:val="24"/>
          <w:rPrChange w:id="2275" w:author="Ashley Frank" w:date="2024-12-20T20:43:00Z">
            <w:rPr>
              <w:rFonts w:ascii="Bookman Old Style" w:hAnsi="Bookman Old Style"/>
              <w:sz w:val="32"/>
              <w:szCs w:val="32"/>
            </w:rPr>
          </w:rPrChange>
        </w:rPr>
        <w:t xml:space="preserve"> rely on to make an informed decision. Our brain was created for that. It is ok to have fun </w:t>
      </w:r>
      <w:r w:rsidR="00FD26F1" w:rsidRPr="009C679A">
        <w:rPr>
          <w:rFonts w:ascii="Bookman Old Style" w:hAnsi="Bookman Old Style"/>
          <w:szCs w:val="24"/>
          <w:rPrChange w:id="2276" w:author="Ashley Frank" w:date="2024-12-20T20:43:00Z">
            <w:rPr>
              <w:rFonts w:ascii="Bookman Old Style" w:hAnsi="Bookman Old Style"/>
              <w:sz w:val="32"/>
              <w:szCs w:val="32"/>
            </w:rPr>
          </w:rPrChange>
        </w:rPr>
        <w:t xml:space="preserve">and </w:t>
      </w:r>
      <w:r w:rsidR="00F74B58" w:rsidRPr="009C679A">
        <w:rPr>
          <w:rFonts w:ascii="Bookman Old Style" w:hAnsi="Bookman Old Style"/>
          <w:szCs w:val="24"/>
          <w:rPrChange w:id="2277" w:author="Ashley Frank" w:date="2024-12-20T20:43:00Z">
            <w:rPr>
              <w:rFonts w:ascii="Bookman Old Style" w:hAnsi="Bookman Old Style"/>
              <w:sz w:val="32"/>
              <w:szCs w:val="32"/>
            </w:rPr>
          </w:rPrChange>
        </w:rPr>
        <w:t xml:space="preserve">enjoy life. All of those things happen </w:t>
      </w:r>
      <w:r w:rsidR="00FD26F1" w:rsidRPr="009C679A">
        <w:rPr>
          <w:rFonts w:ascii="Bookman Old Style" w:hAnsi="Bookman Old Style"/>
          <w:szCs w:val="24"/>
          <w:rPrChange w:id="2278" w:author="Ashley Frank" w:date="2024-12-20T20:43:00Z">
            <w:rPr>
              <w:rFonts w:ascii="Bookman Old Style" w:hAnsi="Bookman Old Style"/>
              <w:sz w:val="32"/>
              <w:szCs w:val="32"/>
            </w:rPr>
          </w:rPrChange>
        </w:rPr>
        <w:t>at</w:t>
      </w:r>
      <w:r w:rsidR="00F74B58" w:rsidRPr="009C679A">
        <w:rPr>
          <w:rFonts w:ascii="Bookman Old Style" w:hAnsi="Bookman Old Style"/>
          <w:szCs w:val="24"/>
          <w:rPrChange w:id="2279" w:author="Ashley Frank" w:date="2024-12-20T20:43:00Z">
            <w:rPr>
              <w:rFonts w:ascii="Bookman Old Style" w:hAnsi="Bookman Old Style"/>
              <w:sz w:val="32"/>
              <w:szCs w:val="32"/>
            </w:rPr>
          </w:rPrChange>
        </w:rPr>
        <w:t xml:space="preserve"> the moment</w:t>
      </w:r>
      <w:r w:rsidR="00FD26F1" w:rsidRPr="009C679A">
        <w:rPr>
          <w:rFonts w:ascii="Bookman Old Style" w:hAnsi="Bookman Old Style"/>
          <w:szCs w:val="24"/>
          <w:rPrChange w:id="2280" w:author="Ashley Frank" w:date="2024-12-20T20:43:00Z">
            <w:rPr>
              <w:rFonts w:ascii="Bookman Old Style" w:hAnsi="Bookman Old Style"/>
              <w:sz w:val="32"/>
              <w:szCs w:val="32"/>
            </w:rPr>
          </w:rPrChange>
        </w:rPr>
        <w:t>:</w:t>
      </w:r>
      <w:r w:rsidR="00F74B58" w:rsidRPr="009C679A">
        <w:rPr>
          <w:rFonts w:ascii="Bookman Old Style" w:hAnsi="Bookman Old Style"/>
          <w:szCs w:val="24"/>
          <w:rPrChange w:id="2281" w:author="Ashley Frank" w:date="2024-12-20T20:43:00Z">
            <w:rPr>
              <w:rFonts w:ascii="Bookman Old Style" w:hAnsi="Bookman Old Style"/>
              <w:sz w:val="32"/>
              <w:szCs w:val="32"/>
            </w:rPr>
          </w:rPrChange>
        </w:rPr>
        <w:t xml:space="preserve"> enjoying life, having fun, etc. </w:t>
      </w:r>
    </w:p>
    <w:p w14:paraId="23CEFD0C" w14:textId="58D5D1A3" w:rsidR="00B023D7" w:rsidRPr="009C679A" w:rsidRDefault="00B023D7" w:rsidP="00581936">
      <w:pPr>
        <w:pStyle w:val="BodyText"/>
        <w:rPr>
          <w:rFonts w:ascii="Bookman Old Style" w:hAnsi="Bookman Old Style"/>
          <w:szCs w:val="24"/>
          <w:rPrChange w:id="2282" w:author="Ashley Frank" w:date="2024-12-20T20:43:00Z">
            <w:rPr>
              <w:rFonts w:ascii="Bookman Old Style" w:hAnsi="Bookman Old Style"/>
              <w:sz w:val="32"/>
              <w:szCs w:val="32"/>
            </w:rPr>
          </w:rPrChange>
        </w:rPr>
      </w:pPr>
      <w:r w:rsidRPr="009C679A">
        <w:rPr>
          <w:rFonts w:ascii="Bookman Old Style" w:hAnsi="Bookman Old Style"/>
          <w:szCs w:val="24"/>
          <w:rPrChange w:id="2283" w:author="Ashley Frank" w:date="2024-12-20T20:43:00Z">
            <w:rPr>
              <w:rFonts w:ascii="Bookman Old Style" w:hAnsi="Bookman Old Style"/>
              <w:sz w:val="32"/>
              <w:szCs w:val="32"/>
            </w:rPr>
          </w:rPrChange>
        </w:rPr>
        <w:t xml:space="preserve">David said in the Psalms: </w:t>
      </w:r>
      <w:del w:id="2284" w:author="Ashley Frank" w:date="2024-12-20T22:14:00Z">
        <w:r w:rsidRPr="009C679A" w:rsidDel="00530FA2">
          <w:rPr>
            <w:rFonts w:ascii="Bookman Old Style" w:hAnsi="Bookman Old Style"/>
            <w:b/>
            <w:bCs/>
            <w:i/>
            <w:iCs/>
            <w:szCs w:val="24"/>
            <w:rPrChange w:id="2285" w:author="Ashley Frank" w:date="2024-12-20T20:43:00Z">
              <w:rPr>
                <w:rFonts w:ascii="Bookman Old Style" w:hAnsi="Bookman Old Style"/>
                <w:b/>
                <w:bCs/>
                <w:i/>
                <w:iCs/>
                <w:sz w:val="32"/>
                <w:szCs w:val="32"/>
              </w:rPr>
            </w:rPrChange>
          </w:rPr>
          <w:delText xml:space="preserve">Though </w:delText>
        </w:r>
      </w:del>
      <w:ins w:id="2286" w:author="Ashley Frank" w:date="2024-12-20T22:14:00Z">
        <w:r w:rsidR="00530FA2">
          <w:rPr>
            <w:rFonts w:ascii="Bookman Old Style" w:hAnsi="Bookman Old Style"/>
            <w:b/>
            <w:bCs/>
            <w:i/>
            <w:iCs/>
            <w:szCs w:val="24"/>
          </w:rPr>
          <w:t>T</w:t>
        </w:r>
        <w:r w:rsidR="00530FA2" w:rsidRPr="009C679A">
          <w:rPr>
            <w:rFonts w:ascii="Bookman Old Style" w:hAnsi="Bookman Old Style"/>
            <w:b/>
            <w:bCs/>
            <w:i/>
            <w:iCs/>
            <w:szCs w:val="24"/>
            <w:rPrChange w:id="2287" w:author="Ashley Frank" w:date="2024-12-20T20:43:00Z">
              <w:rPr>
                <w:rFonts w:ascii="Bookman Old Style" w:hAnsi="Bookman Old Style"/>
                <w:b/>
                <w:bCs/>
                <w:i/>
                <w:iCs/>
                <w:sz w:val="32"/>
                <w:szCs w:val="32"/>
              </w:rPr>
            </w:rPrChange>
          </w:rPr>
          <w:t xml:space="preserve">hough </w:t>
        </w:r>
      </w:ins>
      <w:r w:rsidRPr="009C679A">
        <w:rPr>
          <w:rFonts w:ascii="Bookman Old Style" w:hAnsi="Bookman Old Style"/>
          <w:b/>
          <w:bCs/>
          <w:i/>
          <w:iCs/>
          <w:szCs w:val="24"/>
          <w:rPrChange w:id="2288" w:author="Ashley Frank" w:date="2024-12-20T20:43:00Z">
            <w:rPr>
              <w:rFonts w:ascii="Bookman Old Style" w:hAnsi="Bookman Old Style"/>
              <w:b/>
              <w:bCs/>
              <w:i/>
              <w:iCs/>
              <w:sz w:val="32"/>
              <w:szCs w:val="32"/>
            </w:rPr>
          </w:rPrChange>
        </w:rPr>
        <w:t>I walk through the valley of the shadow of death, I will fear no evil for thou are with me</w:t>
      </w:r>
      <w:r w:rsidRPr="009C679A">
        <w:rPr>
          <w:rFonts w:ascii="Bookman Old Style" w:hAnsi="Bookman Old Style"/>
          <w:szCs w:val="24"/>
          <w:rPrChange w:id="2289" w:author="Ashley Frank" w:date="2024-12-20T20:43:00Z">
            <w:rPr>
              <w:rFonts w:ascii="Bookman Old Style" w:hAnsi="Bookman Old Style"/>
              <w:sz w:val="32"/>
              <w:szCs w:val="32"/>
            </w:rPr>
          </w:rPrChange>
        </w:rPr>
        <w:t>.</w:t>
      </w:r>
      <w:ins w:id="2290" w:author="Ashley Frank" w:date="2024-12-20T22:15:00Z">
        <w:r w:rsidR="00530FA2">
          <w:rPr>
            <w:rFonts w:ascii="Bookman Old Style" w:hAnsi="Bookman Old Style"/>
            <w:szCs w:val="24"/>
          </w:rPr>
          <w:t xml:space="preserve"> Something interesting </w:t>
        </w:r>
      </w:ins>
      <w:del w:id="2291" w:author="Ashley Frank" w:date="2024-12-20T22:15:00Z">
        <w:r w:rsidRPr="009C679A" w:rsidDel="00530FA2">
          <w:rPr>
            <w:rFonts w:ascii="Bookman Old Style" w:hAnsi="Bookman Old Style"/>
            <w:szCs w:val="24"/>
            <w:rPrChange w:id="2292" w:author="Ashley Frank" w:date="2024-12-20T20:43:00Z">
              <w:rPr>
                <w:rFonts w:ascii="Bookman Old Style" w:hAnsi="Bookman Old Style"/>
                <w:sz w:val="32"/>
                <w:szCs w:val="32"/>
              </w:rPr>
            </w:rPrChange>
          </w:rPr>
          <w:delText xml:space="preserve"> The interesting thing </w:delText>
        </w:r>
      </w:del>
      <w:r w:rsidRPr="009C679A">
        <w:rPr>
          <w:rFonts w:ascii="Bookman Old Style" w:hAnsi="Bookman Old Style"/>
          <w:szCs w:val="24"/>
          <w:rPrChange w:id="2293" w:author="Ashley Frank" w:date="2024-12-20T20:43:00Z">
            <w:rPr>
              <w:rFonts w:ascii="Bookman Old Style" w:hAnsi="Bookman Old Style"/>
              <w:sz w:val="32"/>
              <w:szCs w:val="32"/>
            </w:rPr>
          </w:rPrChange>
        </w:rPr>
        <w:t xml:space="preserve">about what David said </w:t>
      </w:r>
      <w:r w:rsidR="00D21DD9" w:rsidRPr="009C679A">
        <w:rPr>
          <w:rFonts w:ascii="Bookman Old Style" w:hAnsi="Bookman Old Style"/>
          <w:szCs w:val="24"/>
          <w:rPrChange w:id="2294" w:author="Ashley Frank" w:date="2024-12-20T20:43:00Z">
            <w:rPr>
              <w:rFonts w:ascii="Bookman Old Style" w:hAnsi="Bookman Old Style"/>
              <w:sz w:val="32"/>
              <w:szCs w:val="32"/>
            </w:rPr>
          </w:rPrChange>
        </w:rPr>
        <w:t>is</w:t>
      </w:r>
      <w:r w:rsidRPr="009C679A">
        <w:rPr>
          <w:rFonts w:ascii="Bookman Old Style" w:hAnsi="Bookman Old Style"/>
          <w:szCs w:val="24"/>
          <w:rPrChange w:id="2295" w:author="Ashley Frank" w:date="2024-12-20T20:43:00Z">
            <w:rPr>
              <w:rFonts w:ascii="Bookman Old Style" w:hAnsi="Bookman Old Style"/>
              <w:sz w:val="32"/>
              <w:szCs w:val="32"/>
            </w:rPr>
          </w:rPrChange>
        </w:rPr>
        <w:t xml:space="preserve"> that there is a shadow. </w:t>
      </w:r>
      <w:ins w:id="2296" w:author="Ashley Frank" w:date="2024-12-20T22:15:00Z">
        <w:r w:rsidR="00530FA2">
          <w:rPr>
            <w:rFonts w:ascii="Bookman Old Style" w:hAnsi="Bookman Old Style"/>
            <w:szCs w:val="24"/>
          </w:rPr>
          <w:t xml:space="preserve">Shadows only </w:t>
        </w:r>
      </w:ins>
      <w:ins w:id="2297" w:author="Ashley Frank" w:date="2024-12-20T22:16:00Z">
        <w:r w:rsidR="00530FA2">
          <w:rPr>
            <w:rFonts w:ascii="Bookman Old Style" w:hAnsi="Bookman Old Style"/>
            <w:szCs w:val="24"/>
          </w:rPr>
          <w:t>occur</w:t>
        </w:r>
      </w:ins>
      <w:ins w:id="2298" w:author="Ashley Frank" w:date="2024-12-20T22:15:00Z">
        <w:r w:rsidR="00530FA2">
          <w:rPr>
            <w:rFonts w:ascii="Bookman Old Style" w:hAnsi="Bookman Old Style"/>
            <w:szCs w:val="24"/>
          </w:rPr>
          <w:t xml:space="preserve"> when there’s </w:t>
        </w:r>
      </w:ins>
      <w:del w:id="2299" w:author="Ashley Frank" w:date="2024-12-20T22:15:00Z">
        <w:r w:rsidRPr="009C679A" w:rsidDel="00530FA2">
          <w:rPr>
            <w:rFonts w:ascii="Bookman Old Style" w:hAnsi="Bookman Old Style"/>
            <w:szCs w:val="24"/>
            <w:rPrChange w:id="2300" w:author="Ashley Frank" w:date="2024-12-20T20:43:00Z">
              <w:rPr>
                <w:rFonts w:ascii="Bookman Old Style" w:hAnsi="Bookman Old Style"/>
                <w:sz w:val="32"/>
                <w:szCs w:val="32"/>
              </w:rPr>
            </w:rPrChange>
          </w:rPr>
          <w:delText xml:space="preserve">The only thing that can make a shadow is </w:delText>
        </w:r>
      </w:del>
      <w:r w:rsidRPr="009C679A">
        <w:rPr>
          <w:rFonts w:ascii="Bookman Old Style" w:hAnsi="Bookman Old Style"/>
          <w:szCs w:val="24"/>
          <w:rPrChange w:id="2301" w:author="Ashley Frank" w:date="2024-12-20T20:43:00Z">
            <w:rPr>
              <w:rFonts w:ascii="Bookman Old Style" w:hAnsi="Bookman Old Style"/>
              <w:sz w:val="32"/>
              <w:szCs w:val="32"/>
            </w:rPr>
          </w:rPrChange>
        </w:rPr>
        <w:t xml:space="preserve">light. </w:t>
      </w:r>
      <w:del w:id="2302" w:author="Ashley Frank" w:date="2024-12-20T22:16:00Z">
        <w:r w:rsidRPr="009C679A" w:rsidDel="00530FA2">
          <w:rPr>
            <w:rFonts w:ascii="Bookman Old Style" w:hAnsi="Bookman Old Style"/>
            <w:szCs w:val="24"/>
            <w:rPrChange w:id="2303" w:author="Ashley Frank" w:date="2024-12-20T20:43:00Z">
              <w:rPr>
                <w:rFonts w:ascii="Bookman Old Style" w:hAnsi="Bookman Old Style"/>
                <w:sz w:val="32"/>
                <w:szCs w:val="32"/>
              </w:rPr>
            </w:rPrChange>
          </w:rPr>
          <w:delText>There is always light</w:delText>
        </w:r>
      </w:del>
      <w:ins w:id="2304" w:author="Ashley Frank" w:date="2024-12-20T22:16:00Z">
        <w:r w:rsidR="00530FA2">
          <w:rPr>
            <w:rFonts w:ascii="Bookman Old Style" w:hAnsi="Bookman Old Style"/>
            <w:szCs w:val="24"/>
          </w:rPr>
          <w:t xml:space="preserve">We must remember that there has </w:t>
        </w:r>
        <w:r w:rsidR="00125ADB">
          <w:rPr>
            <w:rFonts w:ascii="Bookman Old Style" w:hAnsi="Bookman Old Style"/>
            <w:szCs w:val="24"/>
          </w:rPr>
          <w:t xml:space="preserve">been </w:t>
        </w:r>
        <w:r w:rsidR="00530FA2">
          <w:rPr>
            <w:rFonts w:ascii="Bookman Old Style" w:hAnsi="Bookman Old Style"/>
            <w:szCs w:val="24"/>
          </w:rPr>
          <w:t xml:space="preserve">and always will be light. </w:t>
        </w:r>
        <w:r w:rsidR="00125ADB">
          <w:rPr>
            <w:rFonts w:ascii="Bookman Old Style" w:hAnsi="Bookman Old Style"/>
            <w:szCs w:val="24"/>
          </w:rPr>
          <w:t xml:space="preserve">Here, </w:t>
        </w:r>
      </w:ins>
      <w:del w:id="2305" w:author="Ashley Frank" w:date="2024-12-20T22:16:00Z">
        <w:r w:rsidRPr="009C679A" w:rsidDel="00530FA2">
          <w:rPr>
            <w:rFonts w:ascii="Bookman Old Style" w:hAnsi="Bookman Old Style"/>
            <w:szCs w:val="24"/>
            <w:rPrChange w:id="2306" w:author="Ashley Frank" w:date="2024-12-20T20:43:00Z">
              <w:rPr>
                <w:rFonts w:ascii="Bookman Old Style" w:hAnsi="Bookman Old Style"/>
                <w:sz w:val="32"/>
                <w:szCs w:val="32"/>
              </w:rPr>
            </w:rPrChange>
          </w:rPr>
          <w:delText xml:space="preserve">. Always. </w:delText>
        </w:r>
      </w:del>
      <w:r w:rsidRPr="009C679A">
        <w:rPr>
          <w:rFonts w:ascii="Bookman Old Style" w:hAnsi="Bookman Old Style"/>
          <w:szCs w:val="24"/>
          <w:rPrChange w:id="2307" w:author="Ashley Frank" w:date="2024-12-20T20:43:00Z">
            <w:rPr>
              <w:rFonts w:ascii="Bookman Old Style" w:hAnsi="Bookman Old Style"/>
              <w:sz w:val="32"/>
              <w:szCs w:val="32"/>
            </w:rPr>
          </w:rPrChange>
        </w:rPr>
        <w:t xml:space="preserve">David was </w:t>
      </w:r>
      <w:ins w:id="2308" w:author="Ashley Frank" w:date="2024-12-20T22:16:00Z">
        <w:r w:rsidR="00125ADB">
          <w:rPr>
            <w:rFonts w:ascii="Bookman Old Style" w:hAnsi="Bookman Old Style"/>
            <w:szCs w:val="24"/>
          </w:rPr>
          <w:t>referring to</w:t>
        </w:r>
      </w:ins>
      <w:del w:id="2309" w:author="Ashley Frank" w:date="2024-12-20T22:16:00Z">
        <w:r w:rsidRPr="009C679A" w:rsidDel="00125ADB">
          <w:rPr>
            <w:rFonts w:ascii="Bookman Old Style" w:hAnsi="Bookman Old Style"/>
            <w:szCs w:val="24"/>
            <w:rPrChange w:id="2310" w:author="Ashley Frank" w:date="2024-12-20T20:43:00Z">
              <w:rPr>
                <w:rFonts w:ascii="Bookman Old Style" w:hAnsi="Bookman Old Style"/>
                <w:sz w:val="32"/>
                <w:szCs w:val="32"/>
              </w:rPr>
            </w:rPrChange>
          </w:rPr>
          <w:delText>talking about</w:delText>
        </w:r>
      </w:del>
      <w:r w:rsidRPr="009C679A">
        <w:rPr>
          <w:rFonts w:ascii="Bookman Old Style" w:hAnsi="Bookman Old Style"/>
          <w:szCs w:val="24"/>
          <w:rPrChange w:id="2311" w:author="Ashley Frank" w:date="2024-12-20T20:43:00Z">
            <w:rPr>
              <w:rFonts w:ascii="Bookman Old Style" w:hAnsi="Bookman Old Style"/>
              <w:sz w:val="32"/>
              <w:szCs w:val="32"/>
            </w:rPr>
          </w:rPrChange>
        </w:rPr>
        <w:t xml:space="preserve"> the light of God in his life, </w:t>
      </w:r>
      <w:ins w:id="2312" w:author="Ashley Frank" w:date="2024-12-20T21:17:00Z">
        <w:r w:rsidR="00C34FC5">
          <w:rPr>
            <w:rFonts w:ascii="Bookman Old Style" w:hAnsi="Bookman Old Style"/>
            <w:szCs w:val="24"/>
          </w:rPr>
          <w:t>which is ever-present</w:t>
        </w:r>
      </w:ins>
      <w:del w:id="2313" w:author="Ashley Frank" w:date="2024-12-20T21:17:00Z">
        <w:r w:rsidRPr="009C679A" w:rsidDel="00C34FC5">
          <w:rPr>
            <w:rFonts w:ascii="Bookman Old Style" w:hAnsi="Bookman Old Style"/>
            <w:szCs w:val="24"/>
            <w:rPrChange w:id="2314" w:author="Ashley Frank" w:date="2024-12-20T20:43:00Z">
              <w:rPr>
                <w:rFonts w:ascii="Bookman Old Style" w:hAnsi="Bookman Old Style"/>
                <w:sz w:val="32"/>
                <w:szCs w:val="32"/>
              </w:rPr>
            </w:rPrChange>
          </w:rPr>
          <w:delText>always</w:delText>
        </w:r>
      </w:del>
      <w:r w:rsidRPr="009C679A">
        <w:rPr>
          <w:rFonts w:ascii="Bookman Old Style" w:hAnsi="Bookman Old Style"/>
          <w:szCs w:val="24"/>
          <w:rPrChange w:id="2315" w:author="Ashley Frank" w:date="2024-12-20T20:43:00Z">
            <w:rPr>
              <w:rFonts w:ascii="Bookman Old Style" w:hAnsi="Bookman Old Style"/>
              <w:sz w:val="32"/>
              <w:szCs w:val="32"/>
            </w:rPr>
          </w:rPrChange>
        </w:rPr>
        <w:t xml:space="preserve">. You </w:t>
      </w:r>
      <w:r w:rsidR="00FD26F1" w:rsidRPr="009C679A">
        <w:rPr>
          <w:rFonts w:ascii="Bookman Old Style" w:hAnsi="Bookman Old Style"/>
          <w:szCs w:val="24"/>
          <w:rPrChange w:id="2316" w:author="Ashley Frank" w:date="2024-12-20T20:43:00Z">
            <w:rPr>
              <w:rFonts w:ascii="Bookman Old Style" w:hAnsi="Bookman Old Style"/>
              <w:sz w:val="32"/>
              <w:szCs w:val="32"/>
            </w:rPr>
          </w:rPrChange>
        </w:rPr>
        <w:t xml:space="preserve">always </w:t>
      </w:r>
      <w:r w:rsidRPr="009C679A">
        <w:rPr>
          <w:rFonts w:ascii="Bookman Old Style" w:hAnsi="Bookman Old Style"/>
          <w:szCs w:val="24"/>
          <w:rPrChange w:id="2317" w:author="Ashley Frank" w:date="2024-12-20T20:43:00Z">
            <w:rPr>
              <w:rFonts w:ascii="Bookman Old Style" w:hAnsi="Bookman Old Style"/>
              <w:sz w:val="32"/>
              <w:szCs w:val="32"/>
            </w:rPr>
          </w:rPrChange>
        </w:rPr>
        <w:t>have character traits to choose</w:t>
      </w:r>
      <w:ins w:id="2318" w:author="Ashley Frank" w:date="2024-12-20T21:18:00Z">
        <w:r w:rsidR="00C34FC5">
          <w:rPr>
            <w:rFonts w:ascii="Bookman Old Style" w:hAnsi="Bookman Old Style"/>
            <w:szCs w:val="24"/>
          </w:rPr>
          <w:t xml:space="preserve"> from</w:t>
        </w:r>
      </w:ins>
      <w:del w:id="2319" w:author="Ashley Frank" w:date="2024-12-20T00:02:00Z">
        <w:r w:rsidR="00FD26F1" w:rsidRPr="009C679A" w:rsidDel="00427DB1">
          <w:rPr>
            <w:rFonts w:ascii="Bookman Old Style" w:hAnsi="Bookman Old Style"/>
            <w:szCs w:val="24"/>
            <w:rPrChange w:id="2320" w:author="Ashley Frank" w:date="2024-12-20T20:43:00Z">
              <w:rPr>
                <w:rFonts w:ascii="Bookman Old Style" w:hAnsi="Bookman Old Style"/>
                <w:sz w:val="32"/>
                <w:szCs w:val="32"/>
              </w:rPr>
            </w:rPrChange>
          </w:rPr>
          <w:delText>,</w:delText>
        </w:r>
      </w:del>
      <w:del w:id="2321" w:author="Ashley Frank" w:date="2024-12-20T21:17:00Z">
        <w:r w:rsidRPr="009C679A" w:rsidDel="00C34FC5">
          <w:rPr>
            <w:rFonts w:ascii="Bookman Old Style" w:hAnsi="Bookman Old Style"/>
            <w:szCs w:val="24"/>
            <w:rPrChange w:id="2322" w:author="Ashley Frank" w:date="2024-12-20T20:43:00Z">
              <w:rPr>
                <w:rFonts w:ascii="Bookman Old Style" w:hAnsi="Bookman Old Style"/>
                <w:sz w:val="32"/>
                <w:szCs w:val="32"/>
              </w:rPr>
            </w:rPrChange>
          </w:rPr>
          <w:delText xml:space="preserve"> </w:delText>
        </w:r>
      </w:del>
      <w:del w:id="2323" w:author="Ashley Frank" w:date="2024-12-20T00:02:00Z">
        <w:r w:rsidRPr="009C679A" w:rsidDel="00427DB1">
          <w:rPr>
            <w:rFonts w:ascii="Bookman Old Style" w:hAnsi="Bookman Old Style"/>
            <w:szCs w:val="24"/>
            <w:rPrChange w:id="2324" w:author="Ashley Frank" w:date="2024-12-20T20:43:00Z">
              <w:rPr>
                <w:rFonts w:ascii="Bookman Old Style" w:hAnsi="Bookman Old Style"/>
                <w:sz w:val="32"/>
                <w:szCs w:val="32"/>
              </w:rPr>
            </w:rPrChange>
          </w:rPr>
          <w:delText>a</w:delText>
        </w:r>
      </w:del>
      <w:del w:id="2325" w:author="Ashley Frank" w:date="2024-12-20T21:17:00Z">
        <w:r w:rsidRPr="009C679A" w:rsidDel="00C34FC5">
          <w:rPr>
            <w:rFonts w:ascii="Bookman Old Style" w:hAnsi="Bookman Old Style"/>
            <w:szCs w:val="24"/>
            <w:rPrChange w:id="2326" w:author="Ashley Frank" w:date="2024-12-20T20:43:00Z">
              <w:rPr>
                <w:rFonts w:ascii="Bookman Old Style" w:hAnsi="Bookman Old Style"/>
                <w:sz w:val="32"/>
                <w:szCs w:val="32"/>
              </w:rPr>
            </w:rPrChange>
          </w:rPr>
          <w:delText>lways</w:delText>
        </w:r>
      </w:del>
      <w:r w:rsidRPr="009C679A">
        <w:rPr>
          <w:rFonts w:ascii="Bookman Old Style" w:hAnsi="Bookman Old Style"/>
          <w:szCs w:val="24"/>
          <w:rPrChange w:id="2327" w:author="Ashley Frank" w:date="2024-12-20T20:43:00Z">
            <w:rPr>
              <w:rFonts w:ascii="Bookman Old Style" w:hAnsi="Bookman Old Style"/>
              <w:sz w:val="32"/>
              <w:szCs w:val="32"/>
            </w:rPr>
          </w:rPrChange>
        </w:rPr>
        <w:t xml:space="preserve">. </w:t>
      </w:r>
      <w:ins w:id="2328" w:author="Ashley Frank" w:date="2024-12-20T22:17:00Z">
        <w:r w:rsidR="00125ADB">
          <w:rPr>
            <w:rFonts w:ascii="Bookman Old Style" w:hAnsi="Bookman Old Style"/>
            <w:szCs w:val="24"/>
          </w:rPr>
          <w:t xml:space="preserve">And there’s never a </w:t>
        </w:r>
      </w:ins>
      <w:del w:id="2329" w:author="Ashley Frank" w:date="2024-12-20T22:17:00Z">
        <w:r w:rsidRPr="009C679A" w:rsidDel="00125ADB">
          <w:rPr>
            <w:rFonts w:ascii="Bookman Old Style" w:hAnsi="Bookman Old Style"/>
            <w:szCs w:val="24"/>
            <w:rPrChange w:id="2330" w:author="Ashley Frank" w:date="2024-12-20T20:43:00Z">
              <w:rPr>
                <w:rFonts w:ascii="Bookman Old Style" w:hAnsi="Bookman Old Style"/>
                <w:sz w:val="32"/>
                <w:szCs w:val="32"/>
              </w:rPr>
            </w:rPrChange>
          </w:rPr>
          <w:delText xml:space="preserve">There is never a day that goes </w:delText>
        </w:r>
      </w:del>
      <w:ins w:id="2331" w:author="Ashley Frank" w:date="2024-12-20T22:17:00Z">
        <w:r w:rsidR="00125ADB">
          <w:rPr>
            <w:rFonts w:ascii="Bookman Old Style" w:hAnsi="Bookman Old Style"/>
            <w:szCs w:val="24"/>
          </w:rPr>
          <w:t xml:space="preserve">day </w:t>
        </w:r>
      </w:ins>
      <w:del w:id="2332" w:author="Ashley Frank" w:date="2024-12-20T22:17:00Z">
        <w:r w:rsidRPr="009C679A" w:rsidDel="00125ADB">
          <w:rPr>
            <w:rFonts w:ascii="Bookman Old Style" w:hAnsi="Bookman Old Style"/>
            <w:szCs w:val="24"/>
            <w:rPrChange w:id="2333" w:author="Ashley Frank" w:date="2024-12-20T20:43:00Z">
              <w:rPr>
                <w:rFonts w:ascii="Bookman Old Style" w:hAnsi="Bookman Old Style"/>
                <w:sz w:val="32"/>
                <w:szCs w:val="32"/>
              </w:rPr>
            </w:rPrChange>
          </w:rPr>
          <w:delText xml:space="preserve">by </w:delText>
        </w:r>
      </w:del>
      <w:r w:rsidRPr="009C679A">
        <w:rPr>
          <w:rFonts w:ascii="Bookman Old Style" w:hAnsi="Bookman Old Style"/>
          <w:szCs w:val="24"/>
          <w:rPrChange w:id="2334" w:author="Ashley Frank" w:date="2024-12-20T20:43:00Z">
            <w:rPr>
              <w:rFonts w:ascii="Bookman Old Style" w:hAnsi="Bookman Old Style"/>
              <w:sz w:val="32"/>
              <w:szCs w:val="32"/>
            </w:rPr>
          </w:rPrChange>
        </w:rPr>
        <w:t>that this choice</w:t>
      </w:r>
      <w:r w:rsidR="00D21DD9" w:rsidRPr="009C679A">
        <w:rPr>
          <w:rFonts w:ascii="Bookman Old Style" w:hAnsi="Bookman Old Style"/>
          <w:szCs w:val="24"/>
          <w:rPrChange w:id="2335" w:author="Ashley Frank" w:date="2024-12-20T20:43:00Z">
            <w:rPr>
              <w:rFonts w:ascii="Bookman Old Style" w:hAnsi="Bookman Old Style"/>
              <w:sz w:val="32"/>
              <w:szCs w:val="32"/>
            </w:rPr>
          </w:rPrChange>
        </w:rPr>
        <w:t xml:space="preserve"> </w:t>
      </w:r>
      <w:r w:rsidRPr="009C679A">
        <w:rPr>
          <w:rFonts w:ascii="Bookman Old Style" w:hAnsi="Bookman Old Style"/>
          <w:szCs w:val="24"/>
          <w:rPrChange w:id="2336" w:author="Ashley Frank" w:date="2024-12-20T20:43:00Z">
            <w:rPr>
              <w:rFonts w:ascii="Bookman Old Style" w:hAnsi="Bookman Old Style"/>
              <w:sz w:val="32"/>
              <w:szCs w:val="32"/>
            </w:rPr>
          </w:rPrChange>
        </w:rPr>
        <w:t>is not yours to own and practice</w:t>
      </w:r>
      <w:del w:id="2337" w:author="Ashley Frank" w:date="2024-12-20T21:17:00Z">
        <w:r w:rsidRPr="009C679A" w:rsidDel="00C34FC5">
          <w:rPr>
            <w:rFonts w:ascii="Bookman Old Style" w:hAnsi="Bookman Old Style"/>
            <w:szCs w:val="24"/>
            <w:rPrChange w:id="2338" w:author="Ashley Frank" w:date="2024-12-20T20:43:00Z">
              <w:rPr>
                <w:rFonts w:ascii="Bookman Old Style" w:hAnsi="Bookman Old Style"/>
                <w:sz w:val="32"/>
                <w:szCs w:val="32"/>
              </w:rPr>
            </w:rPrChange>
          </w:rPr>
          <w:delText xml:space="preserve">. </w:delText>
        </w:r>
        <w:r w:rsidR="006933C5" w:rsidRPr="009C679A" w:rsidDel="00C34FC5">
          <w:rPr>
            <w:rFonts w:ascii="Bookman Old Style" w:hAnsi="Bookman Old Style"/>
            <w:szCs w:val="24"/>
            <w:rPrChange w:id="2339" w:author="Ashley Frank" w:date="2024-12-20T20:43:00Z">
              <w:rPr>
                <w:rFonts w:ascii="Bookman Old Style" w:hAnsi="Bookman Old Style"/>
                <w:sz w:val="32"/>
                <w:szCs w:val="32"/>
              </w:rPr>
            </w:rPrChange>
          </w:rPr>
          <w:delText xml:space="preserve">You </w:delText>
        </w:r>
        <w:r w:rsidR="00FD26F1" w:rsidRPr="009C679A" w:rsidDel="00C34FC5">
          <w:rPr>
            <w:rFonts w:ascii="Bookman Old Style" w:hAnsi="Bookman Old Style"/>
            <w:szCs w:val="24"/>
            <w:rPrChange w:id="2340" w:author="Ashley Frank" w:date="2024-12-20T20:43:00Z">
              <w:rPr>
                <w:rFonts w:ascii="Bookman Old Style" w:hAnsi="Bookman Old Style"/>
                <w:sz w:val="32"/>
                <w:szCs w:val="32"/>
              </w:rPr>
            </w:rPrChange>
          </w:rPr>
          <w:delText>a</w:delText>
        </w:r>
        <w:r w:rsidR="006933C5" w:rsidRPr="009C679A" w:rsidDel="00C34FC5">
          <w:rPr>
            <w:rFonts w:ascii="Bookman Old Style" w:hAnsi="Bookman Old Style"/>
            <w:szCs w:val="24"/>
            <w:rPrChange w:id="2341" w:author="Ashley Frank" w:date="2024-12-20T20:43:00Z">
              <w:rPr>
                <w:rFonts w:ascii="Bookman Old Style" w:hAnsi="Bookman Old Style"/>
                <w:sz w:val="32"/>
                <w:szCs w:val="32"/>
              </w:rPr>
            </w:rPrChange>
          </w:rPr>
          <w:delText xml:space="preserve">lways have a </w:delText>
        </w:r>
        <w:r w:rsidR="00FD26F1" w:rsidRPr="009C679A" w:rsidDel="00C34FC5">
          <w:rPr>
            <w:rFonts w:ascii="Bookman Old Style" w:hAnsi="Bookman Old Style"/>
            <w:szCs w:val="24"/>
            <w:rPrChange w:id="2342" w:author="Ashley Frank" w:date="2024-12-20T20:43:00Z">
              <w:rPr>
                <w:rFonts w:ascii="Bookman Old Style" w:hAnsi="Bookman Old Style"/>
                <w:sz w:val="32"/>
                <w:szCs w:val="32"/>
              </w:rPr>
            </w:rPrChange>
          </w:rPr>
          <w:delText>c</w:delText>
        </w:r>
        <w:r w:rsidR="006933C5" w:rsidRPr="009C679A" w:rsidDel="00C34FC5">
          <w:rPr>
            <w:rFonts w:ascii="Bookman Old Style" w:hAnsi="Bookman Old Style"/>
            <w:szCs w:val="24"/>
            <w:rPrChange w:id="2343" w:author="Ashley Frank" w:date="2024-12-20T20:43:00Z">
              <w:rPr>
                <w:rFonts w:ascii="Bookman Old Style" w:hAnsi="Bookman Old Style"/>
                <w:sz w:val="32"/>
                <w:szCs w:val="32"/>
              </w:rPr>
            </w:rPrChange>
          </w:rPr>
          <w:delText>hoice</w:delText>
        </w:r>
      </w:del>
      <w:r w:rsidR="006933C5" w:rsidRPr="009C679A">
        <w:rPr>
          <w:rFonts w:ascii="Bookman Old Style" w:hAnsi="Bookman Old Style"/>
          <w:szCs w:val="24"/>
          <w:rPrChange w:id="2344" w:author="Ashley Frank" w:date="2024-12-20T20:43:00Z">
            <w:rPr>
              <w:rFonts w:ascii="Bookman Old Style" w:hAnsi="Bookman Old Style"/>
              <w:sz w:val="32"/>
              <w:szCs w:val="32"/>
            </w:rPr>
          </w:rPrChange>
        </w:rPr>
        <w:t xml:space="preserve">. </w:t>
      </w:r>
    </w:p>
    <w:p w14:paraId="1C925A5C" w14:textId="663CA3F6" w:rsidR="0029003C" w:rsidRPr="009C679A" w:rsidRDefault="00B023D7" w:rsidP="00581936">
      <w:pPr>
        <w:pStyle w:val="BodyText"/>
        <w:rPr>
          <w:ins w:id="2345" w:author="Ashley Frank" w:date="2024-12-20T00:41:00Z"/>
          <w:rFonts w:ascii="Bookman Old Style" w:hAnsi="Bookman Old Style"/>
          <w:szCs w:val="24"/>
          <w:rPrChange w:id="2346" w:author="Ashley Frank" w:date="2024-12-20T20:43:00Z">
            <w:rPr>
              <w:ins w:id="2347" w:author="Ashley Frank" w:date="2024-12-20T00:41:00Z"/>
              <w:rFonts w:ascii="Bookman Old Style" w:hAnsi="Bookman Old Style"/>
              <w:sz w:val="32"/>
              <w:szCs w:val="32"/>
            </w:rPr>
          </w:rPrChange>
        </w:rPr>
      </w:pPr>
      <w:r w:rsidRPr="009C679A">
        <w:rPr>
          <w:rFonts w:ascii="Bookman Old Style" w:hAnsi="Bookman Old Style"/>
          <w:szCs w:val="24"/>
          <w:rPrChange w:id="2348" w:author="Ashley Frank" w:date="2024-12-20T20:43:00Z">
            <w:rPr>
              <w:rFonts w:ascii="Bookman Old Style" w:hAnsi="Bookman Old Style"/>
              <w:sz w:val="32"/>
              <w:szCs w:val="32"/>
            </w:rPr>
          </w:rPrChange>
        </w:rPr>
        <w:lastRenderedPageBreak/>
        <w:t xml:space="preserve">The ‘other guy’ wants you to believe that you don’t have any choices. </w:t>
      </w:r>
      <w:r w:rsidR="00D21DD9" w:rsidRPr="009C679A">
        <w:rPr>
          <w:rFonts w:ascii="Bookman Old Style" w:hAnsi="Bookman Old Style"/>
          <w:szCs w:val="24"/>
          <w:rPrChange w:id="2349" w:author="Ashley Frank" w:date="2024-12-20T20:43:00Z">
            <w:rPr>
              <w:rFonts w:ascii="Bookman Old Style" w:hAnsi="Bookman Old Style"/>
              <w:sz w:val="32"/>
              <w:szCs w:val="32"/>
            </w:rPr>
          </w:rPrChange>
        </w:rPr>
        <w:t>The ‘other guy’ wants you to believe that</w:t>
      </w:r>
      <w:r w:rsidRPr="009C679A">
        <w:rPr>
          <w:rFonts w:ascii="Bookman Old Style" w:hAnsi="Bookman Old Style"/>
          <w:szCs w:val="24"/>
          <w:rPrChange w:id="2350" w:author="Ashley Frank" w:date="2024-12-20T20:43:00Z">
            <w:rPr>
              <w:rFonts w:ascii="Bookman Old Style" w:hAnsi="Bookman Old Style"/>
              <w:sz w:val="32"/>
              <w:szCs w:val="32"/>
            </w:rPr>
          </w:rPrChange>
        </w:rPr>
        <w:t xml:space="preserve"> you must concede to defeat</w:t>
      </w:r>
      <w:r w:rsidR="00FD26F1" w:rsidRPr="009C679A">
        <w:rPr>
          <w:rFonts w:ascii="Bookman Old Style" w:hAnsi="Bookman Old Style"/>
          <w:szCs w:val="24"/>
          <w:rPrChange w:id="2351" w:author="Ashley Frank" w:date="2024-12-20T20:43:00Z">
            <w:rPr>
              <w:rFonts w:ascii="Bookman Old Style" w:hAnsi="Bookman Old Style"/>
              <w:sz w:val="32"/>
              <w:szCs w:val="32"/>
            </w:rPr>
          </w:rPrChange>
        </w:rPr>
        <w:t>,</w:t>
      </w:r>
      <w:r w:rsidRPr="009C679A">
        <w:rPr>
          <w:rFonts w:ascii="Bookman Old Style" w:hAnsi="Bookman Old Style"/>
          <w:szCs w:val="24"/>
          <w:rPrChange w:id="2352" w:author="Ashley Frank" w:date="2024-12-20T20:43:00Z">
            <w:rPr>
              <w:rFonts w:ascii="Bookman Old Style" w:hAnsi="Bookman Old Style"/>
              <w:sz w:val="32"/>
              <w:szCs w:val="32"/>
            </w:rPr>
          </w:rPrChange>
        </w:rPr>
        <w:t xml:space="preserve"> and this other way of living is t</w:t>
      </w:r>
      <w:r w:rsidR="00D21DD9" w:rsidRPr="009C679A">
        <w:rPr>
          <w:rFonts w:ascii="Bookman Old Style" w:hAnsi="Bookman Old Style"/>
          <w:szCs w:val="24"/>
          <w:rPrChange w:id="2353" w:author="Ashley Frank" w:date="2024-12-20T20:43:00Z">
            <w:rPr>
              <w:rFonts w:ascii="Bookman Old Style" w:hAnsi="Bookman Old Style"/>
              <w:sz w:val="32"/>
              <w:szCs w:val="32"/>
            </w:rPr>
          </w:rPrChange>
        </w:rPr>
        <w:t>o</w:t>
      </w:r>
      <w:r w:rsidRPr="009C679A">
        <w:rPr>
          <w:rFonts w:ascii="Bookman Old Style" w:hAnsi="Bookman Old Style"/>
          <w:szCs w:val="24"/>
          <w:rPrChange w:id="2354" w:author="Ashley Frank" w:date="2024-12-20T20:43:00Z">
            <w:rPr>
              <w:rFonts w:ascii="Bookman Old Style" w:hAnsi="Bookman Old Style"/>
              <w:sz w:val="32"/>
              <w:szCs w:val="32"/>
            </w:rPr>
          </w:rPrChange>
        </w:rPr>
        <w:t xml:space="preserve"> compromise your values. This leads to anxiety, depression, loneliness, </w:t>
      </w:r>
      <w:ins w:id="2355" w:author="Ashley Frank" w:date="2024-12-20T21:18:00Z">
        <w:r w:rsidR="00C34FC5">
          <w:rPr>
            <w:rFonts w:ascii="Bookman Old Style" w:hAnsi="Bookman Old Style"/>
            <w:szCs w:val="24"/>
          </w:rPr>
          <w:t>resentment</w:t>
        </w:r>
      </w:ins>
      <w:del w:id="2356" w:author="Ashley Frank" w:date="2024-12-20T21:18:00Z">
        <w:r w:rsidRPr="009C679A" w:rsidDel="00C34FC5">
          <w:rPr>
            <w:rFonts w:ascii="Bookman Old Style" w:hAnsi="Bookman Old Style"/>
            <w:szCs w:val="24"/>
            <w:rPrChange w:id="2357" w:author="Ashley Frank" w:date="2024-12-20T20:43:00Z">
              <w:rPr>
                <w:rFonts w:ascii="Bookman Old Style" w:hAnsi="Bookman Old Style"/>
                <w:sz w:val="32"/>
                <w:szCs w:val="32"/>
              </w:rPr>
            </w:rPrChange>
          </w:rPr>
          <w:delText>anger</w:delText>
        </w:r>
      </w:del>
      <w:r w:rsidRPr="009C679A">
        <w:rPr>
          <w:rFonts w:ascii="Bookman Old Style" w:hAnsi="Bookman Old Style"/>
          <w:szCs w:val="24"/>
          <w:rPrChange w:id="2358" w:author="Ashley Frank" w:date="2024-12-20T20:43:00Z">
            <w:rPr>
              <w:rFonts w:ascii="Bookman Old Style" w:hAnsi="Bookman Old Style"/>
              <w:sz w:val="32"/>
              <w:szCs w:val="32"/>
            </w:rPr>
          </w:rPrChange>
        </w:rPr>
        <w:t xml:space="preserve">, self-pity, </w:t>
      </w:r>
      <w:r w:rsidR="00FD26F1" w:rsidRPr="009C679A">
        <w:rPr>
          <w:rFonts w:ascii="Bookman Old Style" w:hAnsi="Bookman Old Style"/>
          <w:szCs w:val="24"/>
          <w:rPrChange w:id="2359" w:author="Ashley Frank" w:date="2024-12-20T20:43:00Z">
            <w:rPr>
              <w:rFonts w:ascii="Bookman Old Style" w:hAnsi="Bookman Old Style"/>
              <w:sz w:val="32"/>
              <w:szCs w:val="32"/>
            </w:rPr>
          </w:rPrChange>
        </w:rPr>
        <w:t xml:space="preserve">and </w:t>
      </w:r>
      <w:r w:rsidRPr="009C679A">
        <w:rPr>
          <w:rFonts w:ascii="Bookman Old Style" w:hAnsi="Bookman Old Style"/>
          <w:szCs w:val="24"/>
          <w:rPrChange w:id="2360" w:author="Ashley Frank" w:date="2024-12-20T20:43:00Z">
            <w:rPr>
              <w:rFonts w:ascii="Bookman Old Style" w:hAnsi="Bookman Old Style"/>
              <w:sz w:val="32"/>
              <w:szCs w:val="32"/>
            </w:rPr>
          </w:rPrChange>
        </w:rPr>
        <w:t>self-harm.</w:t>
      </w:r>
      <w:ins w:id="2361" w:author="Ashley Frank" w:date="2024-12-20T21:18:00Z">
        <w:r w:rsidR="00C34FC5">
          <w:rPr>
            <w:rFonts w:ascii="Bookman Old Style" w:hAnsi="Bookman Old Style"/>
            <w:szCs w:val="24"/>
          </w:rPr>
          <w:t xml:space="preserve"> Betraying your values and then going through so many negative </w:t>
        </w:r>
      </w:ins>
      <w:del w:id="2362" w:author="Ashley Frank" w:date="2024-12-20T21:18:00Z">
        <w:r w:rsidRPr="009C679A" w:rsidDel="00C34FC5">
          <w:rPr>
            <w:rFonts w:ascii="Bookman Old Style" w:hAnsi="Bookman Old Style"/>
            <w:szCs w:val="24"/>
            <w:rPrChange w:id="2363" w:author="Ashley Frank" w:date="2024-12-20T20:43:00Z">
              <w:rPr>
                <w:rFonts w:ascii="Bookman Old Style" w:hAnsi="Bookman Old Style"/>
                <w:sz w:val="32"/>
                <w:szCs w:val="32"/>
              </w:rPr>
            </w:rPrChange>
          </w:rPr>
          <w:delText xml:space="preserve"> </w:delText>
        </w:r>
        <w:r w:rsidR="006933C5" w:rsidRPr="009C679A" w:rsidDel="00C34FC5">
          <w:rPr>
            <w:rFonts w:ascii="Bookman Old Style" w:hAnsi="Bookman Old Style"/>
            <w:szCs w:val="24"/>
            <w:rPrChange w:id="2364" w:author="Ashley Frank" w:date="2024-12-20T20:43:00Z">
              <w:rPr>
                <w:rFonts w:ascii="Bookman Old Style" w:hAnsi="Bookman Old Style"/>
                <w:sz w:val="32"/>
                <w:szCs w:val="32"/>
              </w:rPr>
            </w:rPrChange>
          </w:rPr>
          <w:delText xml:space="preserve"> This is no way to </w:delText>
        </w:r>
      </w:del>
      <w:ins w:id="2365" w:author="Ashley Frank" w:date="2024-12-20T21:19:00Z">
        <w:r w:rsidR="00C34FC5">
          <w:rPr>
            <w:rFonts w:ascii="Bookman Old Style" w:hAnsi="Bookman Old Style"/>
            <w:szCs w:val="24"/>
          </w:rPr>
          <w:t>emotions is no way to live</w:t>
        </w:r>
      </w:ins>
      <w:del w:id="2366" w:author="Ashley Frank" w:date="2024-12-20T21:19:00Z">
        <w:r w:rsidR="006933C5" w:rsidRPr="009C679A" w:rsidDel="00C34FC5">
          <w:rPr>
            <w:rFonts w:ascii="Bookman Old Style" w:hAnsi="Bookman Old Style"/>
            <w:szCs w:val="24"/>
            <w:rPrChange w:id="2367" w:author="Ashley Frank" w:date="2024-12-20T20:43:00Z">
              <w:rPr>
                <w:rFonts w:ascii="Bookman Old Style" w:hAnsi="Bookman Old Style"/>
                <w:sz w:val="32"/>
                <w:szCs w:val="32"/>
              </w:rPr>
            </w:rPrChange>
          </w:rPr>
          <w:delText>live</w:delText>
        </w:r>
      </w:del>
      <w:r w:rsidR="006933C5" w:rsidRPr="009C679A">
        <w:rPr>
          <w:rFonts w:ascii="Bookman Old Style" w:hAnsi="Bookman Old Style"/>
          <w:szCs w:val="24"/>
          <w:rPrChange w:id="2368" w:author="Ashley Frank" w:date="2024-12-20T20:43:00Z">
            <w:rPr>
              <w:rFonts w:ascii="Bookman Old Style" w:hAnsi="Bookman Old Style"/>
              <w:sz w:val="32"/>
              <w:szCs w:val="32"/>
            </w:rPr>
          </w:rPrChange>
        </w:rPr>
        <w:t xml:space="preserve">. The more choices you have, </w:t>
      </w:r>
      <w:r w:rsidR="00D21DD9" w:rsidRPr="009C679A">
        <w:rPr>
          <w:rFonts w:ascii="Bookman Old Style" w:hAnsi="Bookman Old Style"/>
          <w:szCs w:val="24"/>
          <w:rPrChange w:id="2369" w:author="Ashley Frank" w:date="2024-12-20T20:43:00Z">
            <w:rPr>
              <w:rFonts w:ascii="Bookman Old Style" w:hAnsi="Bookman Old Style"/>
              <w:sz w:val="32"/>
              <w:szCs w:val="32"/>
            </w:rPr>
          </w:rPrChange>
        </w:rPr>
        <w:t>the</w:t>
      </w:r>
      <w:r w:rsidR="006933C5" w:rsidRPr="009C679A">
        <w:rPr>
          <w:rFonts w:ascii="Bookman Old Style" w:hAnsi="Bookman Old Style"/>
          <w:szCs w:val="24"/>
          <w:rPrChange w:id="2370" w:author="Ashley Frank" w:date="2024-12-20T20:43:00Z">
            <w:rPr>
              <w:rFonts w:ascii="Bookman Old Style" w:hAnsi="Bookman Old Style"/>
              <w:sz w:val="32"/>
              <w:szCs w:val="32"/>
            </w:rPr>
          </w:rPrChange>
        </w:rPr>
        <w:t xml:space="preserve"> better able you are to handle life’s anxiety-filled situations. </w:t>
      </w:r>
      <w:ins w:id="2371" w:author="Ashley Frank" w:date="2024-12-20T21:19:00Z">
        <w:r w:rsidR="00C34FC5">
          <w:rPr>
            <w:rFonts w:ascii="Bookman Old Style" w:hAnsi="Bookman Old Style"/>
            <w:szCs w:val="24"/>
          </w:rPr>
          <w:t xml:space="preserve">Feeling like we don’t have many choices can lead to a feeling of helplessness and </w:t>
        </w:r>
      </w:ins>
      <w:del w:id="2372" w:author="Ashley Frank" w:date="2024-12-20T21:11:00Z">
        <w:r w:rsidR="006933C5" w:rsidRPr="009C679A" w:rsidDel="00AD35FE">
          <w:rPr>
            <w:rFonts w:ascii="Bookman Old Style" w:hAnsi="Bookman Old Style"/>
            <w:szCs w:val="24"/>
            <w:rPrChange w:id="2373" w:author="Ashley Frank" w:date="2024-12-20T20:43:00Z">
              <w:rPr>
                <w:rFonts w:ascii="Bookman Old Style" w:hAnsi="Bookman Old Style"/>
                <w:sz w:val="32"/>
                <w:szCs w:val="32"/>
              </w:rPr>
            </w:rPrChange>
          </w:rPr>
          <w:delText>The fe</w:delText>
        </w:r>
        <w:r w:rsidR="00F823D5" w:rsidRPr="009C679A" w:rsidDel="00AD35FE">
          <w:rPr>
            <w:rFonts w:ascii="Bookman Old Style" w:hAnsi="Bookman Old Style"/>
            <w:szCs w:val="24"/>
            <w:rPrChange w:id="2374" w:author="Ashley Frank" w:date="2024-12-20T20:43:00Z">
              <w:rPr>
                <w:rFonts w:ascii="Bookman Old Style" w:hAnsi="Bookman Old Style"/>
                <w:sz w:val="32"/>
                <w:szCs w:val="32"/>
              </w:rPr>
            </w:rPrChange>
          </w:rPr>
          <w:delText>w</w:delText>
        </w:r>
        <w:r w:rsidR="002C4A2E" w:rsidRPr="009C679A" w:rsidDel="00AD35FE">
          <w:rPr>
            <w:rFonts w:ascii="Bookman Old Style" w:hAnsi="Bookman Old Style"/>
            <w:szCs w:val="24"/>
            <w:rPrChange w:id="2375" w:author="Ashley Frank" w:date="2024-12-20T20:43:00Z">
              <w:rPr>
                <w:rFonts w:ascii="Bookman Old Style" w:hAnsi="Bookman Old Style"/>
                <w:sz w:val="32"/>
                <w:szCs w:val="32"/>
              </w:rPr>
            </w:rPrChange>
          </w:rPr>
          <w:delText>e</w:delText>
        </w:r>
        <w:r w:rsidR="006933C5" w:rsidRPr="009C679A" w:rsidDel="00AD35FE">
          <w:rPr>
            <w:rFonts w:ascii="Bookman Old Style" w:hAnsi="Bookman Old Style"/>
            <w:szCs w:val="24"/>
            <w:rPrChange w:id="2376" w:author="Ashley Frank" w:date="2024-12-20T20:43:00Z">
              <w:rPr>
                <w:rFonts w:ascii="Bookman Old Style" w:hAnsi="Bookman Old Style"/>
                <w:sz w:val="32"/>
                <w:szCs w:val="32"/>
              </w:rPr>
            </w:rPrChange>
          </w:rPr>
          <w:delText>r choices you believe you h</w:delText>
        </w:r>
      </w:del>
      <w:ins w:id="2377" w:author="Ashley Frank" w:date="2024-12-20T21:20:00Z">
        <w:r w:rsidR="00C34FC5">
          <w:rPr>
            <w:rFonts w:ascii="Bookman Old Style" w:hAnsi="Bookman Old Style"/>
            <w:szCs w:val="24"/>
          </w:rPr>
          <w:t>make our anxiety</w:t>
        </w:r>
      </w:ins>
      <w:del w:id="2378" w:author="Ashley Frank" w:date="2024-12-20T21:11:00Z">
        <w:r w:rsidR="006933C5" w:rsidRPr="009C679A" w:rsidDel="00AD35FE">
          <w:rPr>
            <w:rFonts w:ascii="Bookman Old Style" w:hAnsi="Bookman Old Style"/>
            <w:szCs w:val="24"/>
            <w:rPrChange w:id="2379" w:author="Ashley Frank" w:date="2024-12-20T20:43:00Z">
              <w:rPr>
                <w:rFonts w:ascii="Bookman Old Style" w:hAnsi="Bookman Old Style"/>
                <w:sz w:val="32"/>
                <w:szCs w:val="32"/>
              </w:rPr>
            </w:rPrChange>
          </w:rPr>
          <w:delText>ave</w:delText>
        </w:r>
      </w:del>
      <w:del w:id="2380" w:author="Ashley Frank" w:date="2024-12-20T21:20:00Z">
        <w:r w:rsidR="006933C5" w:rsidRPr="009C679A" w:rsidDel="00C34FC5">
          <w:rPr>
            <w:rFonts w:ascii="Bookman Old Style" w:hAnsi="Bookman Old Style"/>
            <w:szCs w:val="24"/>
            <w:rPrChange w:id="2381" w:author="Ashley Frank" w:date="2024-12-20T20:43:00Z">
              <w:rPr>
                <w:rFonts w:ascii="Bookman Old Style" w:hAnsi="Bookman Old Style"/>
                <w:sz w:val="32"/>
                <w:szCs w:val="32"/>
              </w:rPr>
            </w:rPrChange>
          </w:rPr>
          <w:delText xml:space="preserve">, </w:delText>
        </w:r>
      </w:del>
      <w:ins w:id="2382" w:author="Ashley Frank" w:date="2024-12-20T21:11:00Z">
        <w:r w:rsidR="00AD35FE">
          <w:rPr>
            <w:rFonts w:ascii="Bookman Old Style" w:hAnsi="Bookman Old Style"/>
            <w:szCs w:val="24"/>
          </w:rPr>
          <w:t xml:space="preserve"> more </w:t>
        </w:r>
      </w:ins>
      <w:del w:id="2383" w:author="Ashley Frank" w:date="2024-12-20T21:11:00Z">
        <w:r w:rsidR="006933C5" w:rsidRPr="009C679A" w:rsidDel="00AD35FE">
          <w:rPr>
            <w:rFonts w:ascii="Bookman Old Style" w:hAnsi="Bookman Old Style"/>
            <w:szCs w:val="24"/>
            <w:rPrChange w:id="2384" w:author="Ashley Frank" w:date="2024-12-20T20:43:00Z">
              <w:rPr>
                <w:rFonts w:ascii="Bookman Old Style" w:hAnsi="Bookman Old Style"/>
                <w:sz w:val="32"/>
                <w:szCs w:val="32"/>
              </w:rPr>
            </w:rPrChange>
          </w:rPr>
          <w:delText xml:space="preserve">the more </w:delText>
        </w:r>
      </w:del>
      <w:r w:rsidR="006933C5" w:rsidRPr="009C679A">
        <w:rPr>
          <w:rFonts w:ascii="Bookman Old Style" w:hAnsi="Bookman Old Style"/>
          <w:szCs w:val="24"/>
          <w:rPrChange w:id="2385" w:author="Ashley Frank" w:date="2024-12-20T20:43:00Z">
            <w:rPr>
              <w:rFonts w:ascii="Bookman Old Style" w:hAnsi="Bookman Old Style"/>
              <w:sz w:val="32"/>
              <w:szCs w:val="32"/>
            </w:rPr>
          </w:rPrChange>
        </w:rPr>
        <w:t>intense</w:t>
      </w:r>
      <w:del w:id="2386" w:author="Ashley Frank" w:date="2024-12-20T21:11:00Z">
        <w:r w:rsidR="006933C5" w:rsidRPr="009C679A" w:rsidDel="00AD35FE">
          <w:rPr>
            <w:rFonts w:ascii="Bookman Old Style" w:hAnsi="Bookman Old Style"/>
            <w:szCs w:val="24"/>
            <w:rPrChange w:id="2387" w:author="Ashley Frank" w:date="2024-12-20T20:43:00Z">
              <w:rPr>
                <w:rFonts w:ascii="Bookman Old Style" w:hAnsi="Bookman Old Style"/>
                <w:sz w:val="32"/>
                <w:szCs w:val="32"/>
              </w:rPr>
            </w:rPrChange>
          </w:rPr>
          <w:delText xml:space="preserve"> the anxiety becomes</w:delText>
        </w:r>
      </w:del>
      <w:r w:rsidR="006933C5" w:rsidRPr="009C679A">
        <w:rPr>
          <w:rFonts w:ascii="Bookman Old Style" w:hAnsi="Bookman Old Style"/>
          <w:szCs w:val="24"/>
          <w:rPrChange w:id="2388" w:author="Ashley Frank" w:date="2024-12-20T20:43:00Z">
            <w:rPr>
              <w:rFonts w:ascii="Bookman Old Style" w:hAnsi="Bookman Old Style"/>
              <w:sz w:val="32"/>
              <w:szCs w:val="32"/>
            </w:rPr>
          </w:rPrChange>
        </w:rPr>
        <w:t xml:space="preserve">. </w:t>
      </w:r>
      <w:ins w:id="2389" w:author="Ashley Frank" w:date="2024-12-20T21:11:00Z">
        <w:r w:rsidR="00AD35FE">
          <w:rPr>
            <w:rFonts w:ascii="Bookman Old Style" w:hAnsi="Bookman Old Style"/>
            <w:szCs w:val="24"/>
          </w:rPr>
          <w:t>We need t</w:t>
        </w:r>
      </w:ins>
      <w:ins w:id="2390" w:author="Ashley Frank" w:date="2024-12-20T21:16:00Z">
        <w:r w:rsidR="00AD35FE">
          <w:rPr>
            <w:rFonts w:ascii="Bookman Old Style" w:hAnsi="Bookman Old Style"/>
            <w:szCs w:val="24"/>
          </w:rPr>
          <w:t>o</w:t>
        </w:r>
      </w:ins>
      <w:ins w:id="2391" w:author="Ashley Frank" w:date="2024-12-20T21:12:00Z">
        <w:r w:rsidR="00AD35FE">
          <w:rPr>
            <w:rFonts w:ascii="Bookman Old Style" w:hAnsi="Bookman Old Style"/>
            <w:szCs w:val="24"/>
          </w:rPr>
          <w:t xml:space="preserve"> recognize that our ability </w:t>
        </w:r>
      </w:ins>
      <w:del w:id="2392" w:author="Ashley Frank" w:date="2024-12-20T21:11:00Z">
        <w:r w:rsidR="006933C5" w:rsidRPr="009C679A" w:rsidDel="00AD35FE">
          <w:rPr>
            <w:rFonts w:ascii="Bookman Old Style" w:hAnsi="Bookman Old Style"/>
            <w:szCs w:val="24"/>
            <w:rPrChange w:id="2393" w:author="Ashley Frank" w:date="2024-12-20T20:43:00Z">
              <w:rPr>
                <w:rFonts w:ascii="Bookman Old Style" w:hAnsi="Bookman Old Style"/>
                <w:sz w:val="32"/>
                <w:szCs w:val="32"/>
              </w:rPr>
            </w:rPrChange>
          </w:rPr>
          <w:delText xml:space="preserve">Your ability </w:delText>
        </w:r>
      </w:del>
      <w:r w:rsidR="006933C5" w:rsidRPr="009C679A">
        <w:rPr>
          <w:rFonts w:ascii="Bookman Old Style" w:hAnsi="Bookman Old Style"/>
          <w:szCs w:val="24"/>
          <w:rPrChange w:id="2394" w:author="Ashley Frank" w:date="2024-12-20T20:43:00Z">
            <w:rPr>
              <w:rFonts w:ascii="Bookman Old Style" w:hAnsi="Bookman Old Style"/>
              <w:sz w:val="32"/>
              <w:szCs w:val="32"/>
            </w:rPr>
          </w:rPrChange>
        </w:rPr>
        <w:t>to choose</w:t>
      </w:r>
      <w:ins w:id="2395" w:author="Ashley Frank" w:date="2024-12-20T21:12:00Z">
        <w:r w:rsidR="00AD35FE">
          <w:rPr>
            <w:rFonts w:ascii="Bookman Old Style" w:hAnsi="Bookman Old Style"/>
            <w:szCs w:val="24"/>
          </w:rPr>
          <w:t xml:space="preserve"> </w:t>
        </w:r>
      </w:ins>
      <w:ins w:id="2396" w:author="Ashley Frank" w:date="2024-12-20T21:16:00Z">
        <w:r w:rsidR="00AD35FE">
          <w:rPr>
            <w:rFonts w:ascii="Bookman Old Style" w:hAnsi="Bookman Old Style"/>
            <w:szCs w:val="24"/>
          </w:rPr>
          <w:t>may be our greatest weapon and one of our</w:t>
        </w:r>
      </w:ins>
      <w:del w:id="2397" w:author="Ashley Frank" w:date="2024-12-20T21:12:00Z">
        <w:r w:rsidR="006933C5" w:rsidRPr="009C679A" w:rsidDel="00AD35FE">
          <w:rPr>
            <w:rFonts w:ascii="Bookman Old Style" w:hAnsi="Bookman Old Style"/>
            <w:szCs w:val="24"/>
            <w:rPrChange w:id="2398" w:author="Ashley Frank" w:date="2024-12-20T20:43:00Z">
              <w:rPr>
                <w:rFonts w:ascii="Bookman Old Style" w:hAnsi="Bookman Old Style"/>
                <w:sz w:val="32"/>
                <w:szCs w:val="32"/>
              </w:rPr>
            </w:rPrChange>
          </w:rPr>
          <w:delText xml:space="preserve"> may be your greatest</w:delText>
        </w:r>
      </w:del>
      <w:del w:id="2399" w:author="Ashley Frank" w:date="2024-12-20T21:16:00Z">
        <w:r w:rsidR="006933C5" w:rsidRPr="009C679A" w:rsidDel="00AD35FE">
          <w:rPr>
            <w:rFonts w:ascii="Bookman Old Style" w:hAnsi="Bookman Old Style"/>
            <w:szCs w:val="24"/>
            <w:rPrChange w:id="2400" w:author="Ashley Frank" w:date="2024-12-20T20:43:00Z">
              <w:rPr>
                <w:rFonts w:ascii="Bookman Old Style" w:hAnsi="Bookman Old Style"/>
                <w:sz w:val="32"/>
                <w:szCs w:val="32"/>
              </w:rPr>
            </w:rPrChange>
          </w:rPr>
          <w:delText xml:space="preserve"> </w:delText>
        </w:r>
        <w:r w:rsidR="00FD26F1" w:rsidRPr="009C679A" w:rsidDel="00AD35FE">
          <w:rPr>
            <w:rFonts w:ascii="Bookman Old Style" w:hAnsi="Bookman Old Style"/>
            <w:szCs w:val="24"/>
            <w:rPrChange w:id="2401" w:author="Ashley Frank" w:date="2024-12-20T20:43:00Z">
              <w:rPr>
                <w:rFonts w:ascii="Bookman Old Style" w:hAnsi="Bookman Old Style"/>
                <w:sz w:val="32"/>
                <w:szCs w:val="32"/>
              </w:rPr>
            </w:rPrChange>
          </w:rPr>
          <w:delText>w</w:delText>
        </w:r>
        <w:r w:rsidR="002C4A2E" w:rsidRPr="009C679A" w:rsidDel="00AD35FE">
          <w:rPr>
            <w:rFonts w:ascii="Bookman Old Style" w:hAnsi="Bookman Old Style"/>
            <w:szCs w:val="24"/>
            <w:rPrChange w:id="2402" w:author="Ashley Frank" w:date="2024-12-20T20:43:00Z">
              <w:rPr>
                <w:rFonts w:ascii="Bookman Old Style" w:hAnsi="Bookman Old Style"/>
                <w:sz w:val="32"/>
                <w:szCs w:val="32"/>
              </w:rPr>
            </w:rPrChange>
          </w:rPr>
          <w:delText>e</w:delText>
        </w:r>
        <w:r w:rsidR="006933C5" w:rsidRPr="009C679A" w:rsidDel="00AD35FE">
          <w:rPr>
            <w:rFonts w:ascii="Bookman Old Style" w:hAnsi="Bookman Old Style"/>
            <w:szCs w:val="24"/>
            <w:rPrChange w:id="2403" w:author="Ashley Frank" w:date="2024-12-20T20:43:00Z">
              <w:rPr>
                <w:rFonts w:ascii="Bookman Old Style" w:hAnsi="Bookman Old Style"/>
                <w:sz w:val="32"/>
                <w:szCs w:val="32"/>
              </w:rPr>
            </w:rPrChange>
          </w:rPr>
          <w:delText xml:space="preserve">apon and </w:delText>
        </w:r>
        <w:r w:rsidR="00D21DD9" w:rsidRPr="009C679A" w:rsidDel="00AD35FE">
          <w:rPr>
            <w:rFonts w:ascii="Bookman Old Style" w:hAnsi="Bookman Old Style"/>
            <w:szCs w:val="24"/>
            <w:rPrChange w:id="2404" w:author="Ashley Frank" w:date="2024-12-20T20:43:00Z">
              <w:rPr>
                <w:rFonts w:ascii="Bookman Old Style" w:hAnsi="Bookman Old Style"/>
                <w:sz w:val="32"/>
                <w:szCs w:val="32"/>
              </w:rPr>
            </w:rPrChange>
          </w:rPr>
          <w:delText xml:space="preserve">one of </w:delText>
        </w:r>
        <w:r w:rsidR="006933C5" w:rsidRPr="009C679A" w:rsidDel="00AD35FE">
          <w:rPr>
            <w:rFonts w:ascii="Bookman Old Style" w:hAnsi="Bookman Old Style"/>
            <w:szCs w:val="24"/>
            <w:rPrChange w:id="2405" w:author="Ashley Frank" w:date="2024-12-20T20:43:00Z">
              <w:rPr>
                <w:rFonts w:ascii="Bookman Old Style" w:hAnsi="Bookman Old Style"/>
                <w:sz w:val="32"/>
                <w:szCs w:val="32"/>
              </w:rPr>
            </w:rPrChange>
          </w:rPr>
          <w:delText>your</w:delText>
        </w:r>
      </w:del>
      <w:r w:rsidR="006933C5" w:rsidRPr="009C679A">
        <w:rPr>
          <w:rFonts w:ascii="Bookman Old Style" w:hAnsi="Bookman Old Style"/>
          <w:szCs w:val="24"/>
          <w:rPrChange w:id="2406" w:author="Ashley Frank" w:date="2024-12-20T20:43:00Z">
            <w:rPr>
              <w:rFonts w:ascii="Bookman Old Style" w:hAnsi="Bookman Old Style"/>
              <w:sz w:val="32"/>
              <w:szCs w:val="32"/>
            </w:rPr>
          </w:rPrChange>
        </w:rPr>
        <w:t xml:space="preserve"> greatest character trait</w:t>
      </w:r>
      <w:r w:rsidR="00FD26F1" w:rsidRPr="009C679A">
        <w:rPr>
          <w:rFonts w:ascii="Bookman Old Style" w:hAnsi="Bookman Old Style"/>
          <w:szCs w:val="24"/>
          <w:rPrChange w:id="2407" w:author="Ashley Frank" w:date="2024-12-20T20:43:00Z">
            <w:rPr>
              <w:rFonts w:ascii="Bookman Old Style" w:hAnsi="Bookman Old Style"/>
              <w:sz w:val="32"/>
              <w:szCs w:val="32"/>
            </w:rPr>
          </w:rPrChange>
        </w:rPr>
        <w:t>s</w:t>
      </w:r>
      <w:r w:rsidR="006933C5" w:rsidRPr="009C679A">
        <w:rPr>
          <w:rFonts w:ascii="Bookman Old Style" w:hAnsi="Bookman Old Style"/>
          <w:szCs w:val="24"/>
          <w:rPrChange w:id="2408" w:author="Ashley Frank" w:date="2024-12-20T20:43:00Z">
            <w:rPr>
              <w:rFonts w:ascii="Bookman Old Style" w:hAnsi="Bookman Old Style"/>
              <w:sz w:val="32"/>
              <w:szCs w:val="32"/>
            </w:rPr>
          </w:rPrChange>
        </w:rPr>
        <w:t>. Choose wisely</w:t>
      </w:r>
      <w:r w:rsidR="00D21DD9" w:rsidRPr="009C679A">
        <w:rPr>
          <w:rFonts w:ascii="Bookman Old Style" w:hAnsi="Bookman Old Style"/>
          <w:szCs w:val="24"/>
          <w:rPrChange w:id="2409" w:author="Ashley Frank" w:date="2024-12-20T20:43:00Z">
            <w:rPr>
              <w:rFonts w:ascii="Bookman Old Style" w:hAnsi="Bookman Old Style"/>
              <w:sz w:val="32"/>
              <w:szCs w:val="32"/>
            </w:rPr>
          </w:rPrChange>
        </w:rPr>
        <w:t xml:space="preserve"> based on who you are and </w:t>
      </w:r>
      <w:ins w:id="2410" w:author="Ashley Frank" w:date="2024-12-20T21:16:00Z">
        <w:r w:rsidR="00C34FC5">
          <w:rPr>
            <w:rFonts w:ascii="Bookman Old Style" w:hAnsi="Bookman Old Style"/>
            <w:szCs w:val="24"/>
          </w:rPr>
          <w:t>not how</w:t>
        </w:r>
      </w:ins>
      <w:del w:id="2411" w:author="Ashley Frank" w:date="2024-12-20T21:16:00Z">
        <w:r w:rsidR="00D21DD9" w:rsidRPr="009C679A" w:rsidDel="00C34FC5">
          <w:rPr>
            <w:rFonts w:ascii="Bookman Old Style" w:hAnsi="Bookman Old Style"/>
            <w:szCs w:val="24"/>
            <w:rPrChange w:id="2412" w:author="Ashley Frank" w:date="2024-12-20T20:43:00Z">
              <w:rPr>
                <w:rFonts w:ascii="Bookman Old Style" w:hAnsi="Bookman Old Style"/>
                <w:sz w:val="32"/>
                <w:szCs w:val="32"/>
              </w:rPr>
            </w:rPrChange>
          </w:rPr>
          <w:delText>how</w:delText>
        </w:r>
      </w:del>
      <w:r w:rsidR="00D21DD9" w:rsidRPr="009C679A">
        <w:rPr>
          <w:rFonts w:ascii="Bookman Old Style" w:hAnsi="Bookman Old Style"/>
          <w:szCs w:val="24"/>
          <w:rPrChange w:id="2413" w:author="Ashley Frank" w:date="2024-12-20T20:43:00Z">
            <w:rPr>
              <w:rFonts w:ascii="Bookman Old Style" w:hAnsi="Bookman Old Style"/>
              <w:sz w:val="32"/>
              <w:szCs w:val="32"/>
            </w:rPr>
          </w:rPrChange>
        </w:rPr>
        <w:t xml:space="preserve"> others have labeled you</w:t>
      </w:r>
      <w:r w:rsidR="006933C5" w:rsidRPr="009C679A">
        <w:rPr>
          <w:rFonts w:ascii="Bookman Old Style" w:hAnsi="Bookman Old Style"/>
          <w:szCs w:val="24"/>
          <w:rPrChange w:id="2414" w:author="Ashley Frank" w:date="2024-12-20T20:43:00Z">
            <w:rPr>
              <w:rFonts w:ascii="Bookman Old Style" w:hAnsi="Bookman Old Style"/>
              <w:sz w:val="32"/>
              <w:szCs w:val="32"/>
            </w:rPr>
          </w:rPrChange>
        </w:rPr>
        <w:t>.</w:t>
      </w:r>
    </w:p>
    <w:p w14:paraId="669658F1" w14:textId="77777777" w:rsidR="0029003C" w:rsidRPr="009C679A" w:rsidRDefault="0029003C" w:rsidP="00581936">
      <w:pPr>
        <w:pStyle w:val="BodyText"/>
        <w:rPr>
          <w:ins w:id="2415" w:author="Ashley Frank" w:date="2024-12-19T22:22:00Z"/>
          <w:rFonts w:ascii="Bookman Old Style" w:hAnsi="Bookman Old Style"/>
          <w:szCs w:val="24"/>
          <w:rPrChange w:id="2416" w:author="Ashley Frank" w:date="2024-12-20T20:43:00Z">
            <w:rPr>
              <w:ins w:id="2417" w:author="Ashley Frank" w:date="2024-12-19T22:22:00Z"/>
              <w:rFonts w:ascii="Bookman Old Style" w:hAnsi="Bookman Old Style"/>
              <w:sz w:val="32"/>
              <w:szCs w:val="32"/>
            </w:rPr>
          </w:rPrChange>
        </w:rPr>
      </w:pPr>
    </w:p>
    <w:p w14:paraId="0DC4470F" w14:textId="77777777" w:rsidR="00125ADB" w:rsidRDefault="00125ADB" w:rsidP="00581936">
      <w:pPr>
        <w:pStyle w:val="BodyText"/>
        <w:rPr>
          <w:ins w:id="2418" w:author="Ashley Frank" w:date="2024-12-20T22:17:00Z"/>
          <w:rFonts w:ascii="Bookman Old Style" w:hAnsi="Bookman Old Style"/>
          <w:b/>
          <w:bCs/>
          <w:szCs w:val="24"/>
          <w:u w:val="single"/>
        </w:rPr>
      </w:pPr>
    </w:p>
    <w:p w14:paraId="05B6B0F8" w14:textId="1DD84B0F" w:rsidR="00D95DE6" w:rsidRPr="009C679A" w:rsidRDefault="00D95DE6" w:rsidP="00581936">
      <w:pPr>
        <w:pStyle w:val="BodyText"/>
        <w:rPr>
          <w:ins w:id="2419" w:author="Ashley Frank" w:date="2024-12-19T22:21:00Z"/>
          <w:rFonts w:ascii="Bookman Old Style" w:hAnsi="Bookman Old Style"/>
          <w:b/>
          <w:bCs/>
          <w:szCs w:val="24"/>
          <w:u w:val="single"/>
          <w:rPrChange w:id="2420" w:author="Ashley Frank" w:date="2024-12-20T20:43:00Z">
            <w:rPr>
              <w:ins w:id="2421" w:author="Ashley Frank" w:date="2024-12-19T22:21:00Z"/>
              <w:rFonts w:ascii="Bookman Old Style" w:hAnsi="Bookman Old Style"/>
              <w:sz w:val="32"/>
              <w:szCs w:val="32"/>
            </w:rPr>
          </w:rPrChange>
        </w:rPr>
      </w:pPr>
      <w:ins w:id="2422" w:author="Ashley Frank" w:date="2024-12-19T22:22:00Z">
        <w:r w:rsidRPr="009C679A">
          <w:rPr>
            <w:rFonts w:ascii="Bookman Old Style" w:hAnsi="Bookman Old Style"/>
            <w:b/>
            <w:bCs/>
            <w:szCs w:val="24"/>
            <w:u w:val="single"/>
            <w:rPrChange w:id="2423" w:author="Ashley Frank" w:date="2024-12-20T20:43:00Z">
              <w:rPr>
                <w:rFonts w:ascii="Bookman Old Style" w:hAnsi="Bookman Old Style"/>
                <w:b/>
                <w:bCs/>
                <w:sz w:val="32"/>
                <w:szCs w:val="32"/>
                <w:u w:val="single"/>
              </w:rPr>
            </w:rPrChange>
          </w:rPr>
          <w:t>Reflection Prompts</w:t>
        </w:r>
      </w:ins>
    </w:p>
    <w:p w14:paraId="1386BC6C" w14:textId="52B378BD" w:rsidR="00AD35FE" w:rsidRDefault="00AD35FE" w:rsidP="00D95DE6">
      <w:pPr>
        <w:numPr>
          <w:ilvl w:val="0"/>
          <w:numId w:val="20"/>
        </w:numPr>
        <w:tabs>
          <w:tab w:val="clear" w:pos="360"/>
          <w:tab w:val="clear" w:pos="9360"/>
        </w:tabs>
        <w:spacing w:before="100" w:beforeAutospacing="1" w:after="100" w:afterAutospacing="1"/>
        <w:rPr>
          <w:ins w:id="2424" w:author="Ashley Frank" w:date="2024-12-20T21:08:00Z"/>
          <w:rFonts w:ascii="Bookman Old Style" w:hAnsi="Bookman Old Style"/>
          <w:szCs w:val="24"/>
        </w:rPr>
      </w:pPr>
      <w:ins w:id="2425" w:author="Ashley Frank" w:date="2024-12-20T21:09:00Z">
        <w:r>
          <w:rPr>
            <w:rFonts w:ascii="Bookman Old Style" w:hAnsi="Bookman Old Style"/>
            <w:szCs w:val="24"/>
          </w:rPr>
          <w:t>Bring to mind a time when you did something that goes against your values. Journal about how that made you feel and if it</w:t>
        </w:r>
      </w:ins>
      <w:ins w:id="2426" w:author="Ashley Frank" w:date="2024-12-20T21:10:00Z">
        <w:r>
          <w:rPr>
            <w:rFonts w:ascii="Bookman Old Style" w:hAnsi="Bookman Old Style"/>
            <w:szCs w:val="24"/>
          </w:rPr>
          <w:t xml:space="preserve"> led to resentment in the future.</w:t>
        </w:r>
      </w:ins>
    </w:p>
    <w:p w14:paraId="5257719A" w14:textId="5622E3B7" w:rsidR="00D95DE6" w:rsidRPr="009C679A" w:rsidRDefault="00D95DE6" w:rsidP="00D95DE6">
      <w:pPr>
        <w:numPr>
          <w:ilvl w:val="0"/>
          <w:numId w:val="20"/>
        </w:numPr>
        <w:tabs>
          <w:tab w:val="clear" w:pos="360"/>
          <w:tab w:val="clear" w:pos="9360"/>
        </w:tabs>
        <w:spacing w:before="100" w:beforeAutospacing="1" w:after="100" w:afterAutospacing="1"/>
        <w:rPr>
          <w:ins w:id="2427" w:author="Ashley Frank" w:date="2024-12-19T22:21:00Z"/>
          <w:rFonts w:ascii="Bookman Old Style" w:hAnsi="Bookman Old Style"/>
          <w:szCs w:val="24"/>
          <w:rPrChange w:id="2428" w:author="Ashley Frank" w:date="2024-12-20T20:43:00Z">
            <w:rPr>
              <w:ins w:id="2429" w:author="Ashley Frank" w:date="2024-12-19T22:21:00Z"/>
              <w:szCs w:val="24"/>
              <w:lang w:eastAsia="en-GB"/>
            </w:rPr>
          </w:rPrChange>
        </w:rPr>
      </w:pPr>
      <w:ins w:id="2430" w:author="Ashley Frank" w:date="2024-12-19T22:21:00Z">
        <w:r w:rsidRPr="009C679A">
          <w:rPr>
            <w:rFonts w:ascii="Bookman Old Style" w:hAnsi="Bookman Old Style"/>
            <w:szCs w:val="24"/>
            <w:rPrChange w:id="2431" w:author="Ashley Frank" w:date="2024-12-20T20:43:00Z">
              <w:rPr>
                <w:szCs w:val="24"/>
                <w:lang w:eastAsia="en-GB"/>
              </w:rPr>
            </w:rPrChange>
          </w:rPr>
          <w:t>Reflect on a time when living out your values brought joy or clarity.</w:t>
        </w:r>
      </w:ins>
    </w:p>
    <w:p w14:paraId="6FC30118" w14:textId="77777777" w:rsidR="002F42EF" w:rsidRPr="009C679A" w:rsidDel="00EB42C0" w:rsidRDefault="002F42EF" w:rsidP="00581936">
      <w:pPr>
        <w:pStyle w:val="BodyText"/>
        <w:rPr>
          <w:del w:id="2432" w:author="Ashley Frank" w:date="2024-12-20T21:45:00Z"/>
          <w:rFonts w:ascii="Bookman Old Style" w:hAnsi="Bookman Old Style"/>
          <w:szCs w:val="24"/>
          <w:rPrChange w:id="2433" w:author="Ashley Frank" w:date="2024-12-20T20:43:00Z">
            <w:rPr>
              <w:del w:id="2434" w:author="Ashley Frank" w:date="2024-12-20T21:45:00Z"/>
              <w:rFonts w:ascii="Bookman Old Style" w:hAnsi="Bookman Old Style"/>
              <w:sz w:val="32"/>
              <w:szCs w:val="32"/>
            </w:rPr>
          </w:rPrChange>
        </w:rPr>
      </w:pPr>
    </w:p>
    <w:p w14:paraId="480BA63E" w14:textId="77777777" w:rsidR="009014DA" w:rsidRPr="009C679A" w:rsidRDefault="009014DA" w:rsidP="00606210">
      <w:pPr>
        <w:pStyle w:val="BodyText"/>
        <w:rPr>
          <w:rFonts w:ascii="Bookman Old Style" w:hAnsi="Bookman Old Style"/>
          <w:szCs w:val="24"/>
          <w:rPrChange w:id="2435" w:author="Ashley Frank" w:date="2024-12-20T20:43:00Z">
            <w:rPr>
              <w:rFonts w:ascii="Bookman Old Style" w:hAnsi="Bookman Old Style"/>
              <w:sz w:val="32"/>
              <w:szCs w:val="32"/>
            </w:rPr>
          </w:rPrChange>
        </w:rPr>
      </w:pPr>
    </w:p>
    <w:p w14:paraId="01F56687" w14:textId="77777777" w:rsidR="009014DA" w:rsidRPr="009C679A" w:rsidDel="00B312E4" w:rsidRDefault="009014DA">
      <w:pPr>
        <w:tabs>
          <w:tab w:val="clear" w:pos="360"/>
          <w:tab w:val="clear" w:pos="9360"/>
        </w:tabs>
        <w:rPr>
          <w:del w:id="2436" w:author="Ashley Frank" w:date="2024-12-21T03:15:00Z"/>
          <w:rFonts w:ascii="Bookman Old Style" w:hAnsi="Bookman Old Style"/>
          <w:szCs w:val="24"/>
          <w:rPrChange w:id="2437" w:author="Ashley Frank" w:date="2024-12-20T20:43:00Z">
            <w:rPr>
              <w:del w:id="2438" w:author="Ashley Frank" w:date="2024-12-21T03:15:00Z"/>
              <w:rFonts w:ascii="Bookman Old Style" w:hAnsi="Bookman Old Style"/>
              <w:sz w:val="32"/>
              <w:szCs w:val="32"/>
            </w:rPr>
          </w:rPrChange>
        </w:rPr>
      </w:pPr>
      <w:del w:id="2439" w:author="Ashley Frank" w:date="2024-12-21T03:15:00Z">
        <w:r w:rsidRPr="009C679A" w:rsidDel="00B312E4">
          <w:rPr>
            <w:rFonts w:ascii="Bookman Old Style" w:hAnsi="Bookman Old Style"/>
            <w:szCs w:val="24"/>
            <w:rPrChange w:id="2440" w:author="Ashley Frank" w:date="2024-12-20T20:43:00Z">
              <w:rPr>
                <w:rFonts w:ascii="Bookman Old Style" w:hAnsi="Bookman Old Style"/>
                <w:sz w:val="32"/>
                <w:szCs w:val="32"/>
              </w:rPr>
            </w:rPrChange>
          </w:rPr>
          <w:br w:type="page"/>
        </w:r>
      </w:del>
    </w:p>
    <w:p w14:paraId="3E6AFFE4" w14:textId="4C4CEE4E" w:rsidR="009014DA" w:rsidRDefault="00FA4183">
      <w:pPr>
        <w:tabs>
          <w:tab w:val="clear" w:pos="360"/>
          <w:tab w:val="clear" w:pos="9360"/>
        </w:tabs>
        <w:rPr>
          <w:ins w:id="2441" w:author="Ashley Frank" w:date="2024-12-21T03:15:00Z"/>
        </w:rPr>
        <w:pPrChange w:id="2442" w:author="Ashley Frank" w:date="2024-12-21T03:15:00Z">
          <w:pPr>
            <w:pStyle w:val="Heading3"/>
          </w:pPr>
        </w:pPrChange>
      </w:pPr>
      <w:del w:id="2443" w:author="Ashley Frank" w:date="2024-12-21T03:15:00Z">
        <w:r w:rsidRPr="009C679A" w:rsidDel="00B312E4">
          <w:rPr>
            <w:rPrChange w:id="2444" w:author="Ashley Frank" w:date="2024-12-20T20:43:00Z">
              <w:rPr>
                <w:rStyle w:val="Emphasis"/>
                <w:sz w:val="40"/>
                <w:szCs w:val="40"/>
              </w:rPr>
            </w:rPrChange>
          </w:rPr>
          <w:delText>FOCUS</w:delText>
        </w:r>
      </w:del>
    </w:p>
    <w:p w14:paraId="1B7A1236" w14:textId="77777777" w:rsidR="00B312E4" w:rsidRDefault="00B312E4" w:rsidP="00B312E4">
      <w:pPr>
        <w:pStyle w:val="Heading3"/>
        <w:rPr>
          <w:ins w:id="2445" w:author="Ashley Frank" w:date="2024-12-21T03:17:00Z"/>
          <w:rFonts w:ascii="Bookman Old Style" w:hAnsi="Bookman Old Style"/>
          <w:b/>
          <w:bCs/>
          <w:szCs w:val="24"/>
          <w:u w:val="single"/>
        </w:rPr>
      </w:pPr>
    </w:p>
    <w:p w14:paraId="28DC6024" w14:textId="77777777" w:rsidR="00B312E4" w:rsidRDefault="00B312E4" w:rsidP="00B312E4">
      <w:pPr>
        <w:pStyle w:val="Heading3"/>
        <w:rPr>
          <w:ins w:id="2446" w:author="Ashley Frank" w:date="2024-12-21T03:17:00Z"/>
          <w:rFonts w:ascii="Bookman Old Style" w:hAnsi="Bookman Old Style"/>
          <w:b/>
          <w:bCs/>
          <w:szCs w:val="24"/>
          <w:u w:val="single"/>
        </w:rPr>
      </w:pPr>
    </w:p>
    <w:p w14:paraId="7F6B5BB3" w14:textId="35195B9D" w:rsidR="00B312E4" w:rsidRPr="00A33F60" w:rsidRDefault="00B312E4" w:rsidP="00B312E4">
      <w:pPr>
        <w:pStyle w:val="Heading3"/>
        <w:rPr>
          <w:ins w:id="2447" w:author="Ashley Frank" w:date="2024-12-21T03:15:00Z"/>
          <w:rFonts w:ascii="Bookman Old Style" w:hAnsi="Bookman Old Style"/>
          <w:b/>
          <w:bCs/>
          <w:szCs w:val="24"/>
          <w:u w:val="single"/>
        </w:rPr>
      </w:pPr>
      <w:ins w:id="2448" w:author="Ashley Frank" w:date="2024-12-21T03:15:00Z">
        <w:r w:rsidRPr="00A33F60">
          <w:rPr>
            <w:rFonts w:ascii="Bookman Old Style" w:hAnsi="Bookman Old Style"/>
            <w:b/>
            <w:bCs/>
            <w:szCs w:val="24"/>
            <w:u w:val="single"/>
          </w:rPr>
          <w:t xml:space="preserve">CHAPTER </w:t>
        </w:r>
        <w:r>
          <w:rPr>
            <w:rFonts w:ascii="Bookman Old Style" w:hAnsi="Bookman Old Style"/>
            <w:b/>
            <w:bCs/>
            <w:szCs w:val="24"/>
            <w:u w:val="single"/>
          </w:rPr>
          <w:t>3</w:t>
        </w:r>
        <w:r w:rsidRPr="00A33F60">
          <w:rPr>
            <w:rFonts w:ascii="Bookman Old Style" w:hAnsi="Bookman Old Style"/>
            <w:b/>
            <w:bCs/>
            <w:szCs w:val="24"/>
            <w:u w:val="single"/>
          </w:rPr>
          <w:t xml:space="preserve"> </w:t>
        </w:r>
      </w:ins>
    </w:p>
    <w:p w14:paraId="54A9EB12" w14:textId="0DF820AA" w:rsidR="00B312E4" w:rsidRPr="00A33F60" w:rsidRDefault="00B312E4" w:rsidP="00B312E4">
      <w:pPr>
        <w:pStyle w:val="BodyText"/>
        <w:jc w:val="center"/>
        <w:rPr>
          <w:ins w:id="2449" w:author="Ashley Frank" w:date="2024-12-21T03:15:00Z"/>
          <w:rFonts w:ascii="Bookman Old Style" w:hAnsi="Bookman Old Style"/>
          <w:b/>
          <w:szCs w:val="24"/>
          <w:u w:val="single"/>
        </w:rPr>
      </w:pPr>
      <w:ins w:id="2450" w:author="Ashley Frank" w:date="2024-12-21T03:16:00Z">
        <w:r>
          <w:rPr>
            <w:rFonts w:ascii="Bookman Old Style" w:hAnsi="Bookman Old Style"/>
            <w:b/>
            <w:szCs w:val="24"/>
            <w:u w:val="single"/>
          </w:rPr>
          <w:t>FOCUS</w:t>
        </w:r>
      </w:ins>
    </w:p>
    <w:p w14:paraId="79D1C479" w14:textId="07A7B534" w:rsidR="00B312E4" w:rsidRDefault="00B312E4" w:rsidP="00B312E4">
      <w:pPr>
        <w:jc w:val="center"/>
        <w:rPr>
          <w:ins w:id="2451" w:author="Ashley Frank" w:date="2024-12-21T03:15:00Z"/>
          <w:rFonts w:ascii="Bookman Old Style" w:hAnsi="Bookman Old Style"/>
          <w:bCs/>
          <w:i/>
          <w:iCs/>
          <w:szCs w:val="24"/>
          <w:u w:val="single"/>
        </w:rPr>
      </w:pPr>
      <w:ins w:id="2452" w:author="Ashley Frank" w:date="2024-12-21T03:16:00Z">
        <w:r>
          <w:rPr>
            <w:rFonts w:ascii="Bookman Old Style" w:hAnsi="Bookman Old Style"/>
            <w:bCs/>
            <w:i/>
            <w:iCs/>
            <w:szCs w:val="24"/>
            <w:u w:val="single"/>
          </w:rPr>
          <w:t>Practical Living And Christianity</w:t>
        </w:r>
      </w:ins>
    </w:p>
    <w:p w14:paraId="4D8084AF" w14:textId="77777777" w:rsidR="00B312E4" w:rsidRPr="00214AD9" w:rsidRDefault="00B312E4">
      <w:pPr>
        <w:jc w:val="center"/>
        <w:rPr>
          <w:bCs/>
        </w:rPr>
        <w:pPrChange w:id="2453" w:author="Ashley Frank" w:date="2024-12-21T03:15:00Z">
          <w:pPr>
            <w:pStyle w:val="BodyText"/>
            <w:spacing w:line="360" w:lineRule="auto"/>
            <w:jc w:val="center"/>
          </w:pPr>
        </w:pPrChange>
      </w:pPr>
    </w:p>
    <w:p w14:paraId="56DF6542" w14:textId="692740B0" w:rsidR="00FD26F1" w:rsidRPr="009C679A" w:rsidRDefault="00125ADB" w:rsidP="009014DA">
      <w:pPr>
        <w:pStyle w:val="BodyText"/>
        <w:spacing w:line="360" w:lineRule="auto"/>
        <w:rPr>
          <w:rFonts w:ascii="Bookman Old Style" w:hAnsi="Bookman Old Style"/>
          <w:szCs w:val="24"/>
          <w:rPrChange w:id="2454" w:author="Ashley Frank" w:date="2024-12-20T20:43:00Z">
            <w:rPr>
              <w:rFonts w:ascii="Bookman Old Style" w:hAnsi="Bookman Old Style"/>
              <w:sz w:val="32"/>
              <w:szCs w:val="32"/>
            </w:rPr>
          </w:rPrChange>
        </w:rPr>
      </w:pPr>
      <w:ins w:id="2455" w:author="Ashley Frank" w:date="2024-12-20T22:17:00Z">
        <w:r>
          <w:rPr>
            <w:rFonts w:ascii="Bookman Old Style" w:hAnsi="Bookman Old Style"/>
            <w:szCs w:val="24"/>
          </w:rPr>
          <w:t xml:space="preserve">The world </w:t>
        </w:r>
      </w:ins>
      <w:ins w:id="2456" w:author="Ashley Frank" w:date="2024-12-20T22:18:00Z">
        <w:r>
          <w:rPr>
            <w:rFonts w:ascii="Bookman Old Style" w:hAnsi="Bookman Old Style"/>
            <w:szCs w:val="24"/>
          </w:rPr>
          <w:t xml:space="preserve">is full of things that are </w:t>
        </w:r>
      </w:ins>
      <w:del w:id="2457" w:author="Ashley Frank" w:date="2024-12-20T22:17:00Z">
        <w:r w:rsidR="009014DA" w:rsidRPr="009C679A" w:rsidDel="00125ADB">
          <w:rPr>
            <w:rFonts w:ascii="Bookman Old Style" w:hAnsi="Bookman Old Style"/>
            <w:szCs w:val="24"/>
            <w:rPrChange w:id="2458" w:author="Ashley Frank" w:date="2024-12-20T20:43:00Z">
              <w:rPr>
                <w:rFonts w:ascii="Bookman Old Style" w:hAnsi="Bookman Old Style"/>
                <w:sz w:val="32"/>
                <w:szCs w:val="32"/>
              </w:rPr>
            </w:rPrChange>
          </w:rPr>
          <w:delText>There ar</w:delText>
        </w:r>
      </w:del>
      <w:ins w:id="2459" w:author="Ashley Frank" w:date="2024-12-20T22:18:00Z">
        <w:r>
          <w:rPr>
            <w:rFonts w:ascii="Bookman Old Style" w:hAnsi="Bookman Old Style"/>
            <w:szCs w:val="24"/>
          </w:rPr>
          <w:t>trying to divert our focus from what’s important. Especially in today’s age, we’re</w:t>
        </w:r>
      </w:ins>
      <w:ins w:id="2460" w:author="Ashley Frank" w:date="2024-12-20T22:19:00Z">
        <w:r>
          <w:rPr>
            <w:rFonts w:ascii="Bookman Old Style" w:hAnsi="Bookman Old Style"/>
            <w:szCs w:val="24"/>
          </w:rPr>
          <w:t xml:space="preserve"> in a continuous battle against all the distractions that surround us. </w:t>
        </w:r>
      </w:ins>
      <w:del w:id="2461" w:author="Ashley Frank" w:date="2024-12-20T22:18:00Z">
        <w:r w:rsidR="009014DA" w:rsidRPr="009C679A" w:rsidDel="00125ADB">
          <w:rPr>
            <w:rFonts w:ascii="Bookman Old Style" w:hAnsi="Bookman Old Style"/>
            <w:szCs w:val="24"/>
            <w:rPrChange w:id="2462" w:author="Ashley Frank" w:date="2024-12-20T20:43:00Z">
              <w:rPr>
                <w:rFonts w:ascii="Bookman Old Style" w:hAnsi="Bookman Old Style"/>
                <w:sz w:val="32"/>
                <w:szCs w:val="32"/>
              </w:rPr>
            </w:rPrChange>
          </w:rPr>
          <w:delText xml:space="preserve">e so many things in the world </w:delText>
        </w:r>
      </w:del>
      <w:ins w:id="2463" w:author="Ashley Frank" w:date="2024-12-20T22:19:00Z">
        <w:r>
          <w:rPr>
            <w:rFonts w:ascii="Bookman Old Style" w:hAnsi="Bookman Old Style"/>
            <w:szCs w:val="24"/>
          </w:rPr>
          <w:t xml:space="preserve">For example, </w:t>
        </w:r>
      </w:ins>
      <w:del w:id="2464" w:author="Ashley Frank" w:date="2024-12-20T22:19:00Z">
        <w:r w:rsidR="009014DA" w:rsidRPr="009C679A" w:rsidDel="00125ADB">
          <w:rPr>
            <w:rFonts w:ascii="Bookman Old Style" w:hAnsi="Bookman Old Style"/>
            <w:szCs w:val="24"/>
            <w:rPrChange w:id="2465" w:author="Ashley Frank" w:date="2024-12-20T20:43:00Z">
              <w:rPr>
                <w:rFonts w:ascii="Bookman Old Style" w:hAnsi="Bookman Old Style"/>
                <w:sz w:val="32"/>
                <w:szCs w:val="32"/>
              </w:rPr>
            </w:rPrChange>
          </w:rPr>
          <w:delText>that can take our focus</w:delText>
        </w:r>
        <w:r w:rsidR="00FD26F1" w:rsidRPr="009C679A" w:rsidDel="00125ADB">
          <w:rPr>
            <w:rFonts w:ascii="Bookman Old Style" w:hAnsi="Bookman Old Style"/>
            <w:szCs w:val="24"/>
            <w:rPrChange w:id="2466" w:author="Ashley Frank" w:date="2024-12-20T20:43:00Z">
              <w:rPr>
                <w:rFonts w:ascii="Bookman Old Style" w:hAnsi="Bookman Old Style"/>
                <w:sz w:val="32"/>
                <w:szCs w:val="32"/>
              </w:rPr>
            </w:rPrChange>
          </w:rPr>
          <w:delText xml:space="preserve">. Like </w:delText>
        </w:r>
      </w:del>
      <w:r w:rsidR="00FD26F1" w:rsidRPr="009C679A">
        <w:rPr>
          <w:rFonts w:ascii="Bookman Old Style" w:hAnsi="Bookman Old Style"/>
          <w:szCs w:val="24"/>
          <w:rPrChange w:id="2467" w:author="Ashley Frank" w:date="2024-12-20T20:43:00Z">
            <w:rPr>
              <w:rFonts w:ascii="Bookman Old Style" w:hAnsi="Bookman Old Style"/>
              <w:sz w:val="32"/>
              <w:szCs w:val="32"/>
            </w:rPr>
          </w:rPrChange>
        </w:rPr>
        <w:t>w</w:t>
      </w:r>
      <w:r w:rsidR="00497FBF" w:rsidRPr="009C679A">
        <w:rPr>
          <w:rFonts w:ascii="Bookman Old Style" w:hAnsi="Bookman Old Style"/>
          <w:szCs w:val="24"/>
          <w:rPrChange w:id="2468" w:author="Ashley Frank" w:date="2024-12-20T20:43:00Z">
            <w:rPr>
              <w:rFonts w:ascii="Bookman Old Style" w:hAnsi="Bookman Old Style"/>
              <w:sz w:val="32"/>
              <w:szCs w:val="32"/>
            </w:rPr>
          </w:rPrChange>
        </w:rPr>
        <w:t xml:space="preserve">hen </w:t>
      </w:r>
      <w:r w:rsidR="00FD26F1" w:rsidRPr="009C679A">
        <w:rPr>
          <w:rFonts w:ascii="Bookman Old Style" w:hAnsi="Bookman Old Style"/>
          <w:szCs w:val="24"/>
          <w:rPrChange w:id="2469"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470" w:author="Ashley Frank" w:date="2024-12-20T20:43:00Z">
            <w:rPr>
              <w:rFonts w:ascii="Bookman Old Style" w:hAnsi="Bookman Old Style"/>
              <w:sz w:val="32"/>
              <w:szCs w:val="32"/>
            </w:rPr>
          </w:rPrChange>
        </w:rPr>
        <w:t>e</w:t>
      </w:r>
      <w:r w:rsidR="00497FBF" w:rsidRPr="009C679A">
        <w:rPr>
          <w:rFonts w:ascii="Bookman Old Style" w:hAnsi="Bookman Old Style"/>
          <w:szCs w:val="24"/>
          <w:rPrChange w:id="2471" w:author="Ashley Frank" w:date="2024-12-20T20:43:00Z">
            <w:rPr>
              <w:rFonts w:ascii="Bookman Old Style" w:hAnsi="Bookman Old Style"/>
              <w:sz w:val="32"/>
              <w:szCs w:val="32"/>
            </w:rPr>
          </w:rPrChange>
        </w:rPr>
        <w:t xml:space="preserve"> are</w:t>
      </w:r>
      <w:r w:rsidR="009014DA" w:rsidRPr="009C679A">
        <w:rPr>
          <w:rFonts w:ascii="Bookman Old Style" w:hAnsi="Bookman Old Style"/>
          <w:szCs w:val="24"/>
          <w:rPrChange w:id="2472" w:author="Ashley Frank" w:date="2024-12-20T20:43:00Z">
            <w:rPr>
              <w:rFonts w:ascii="Bookman Old Style" w:hAnsi="Bookman Old Style"/>
              <w:sz w:val="32"/>
              <w:szCs w:val="32"/>
            </w:rPr>
          </w:rPrChange>
        </w:rPr>
        <w:t xml:space="preserve"> walking across the street</w:t>
      </w:r>
      <w:ins w:id="2473" w:author="Ashley Frank" w:date="2024-12-20T22:23:00Z">
        <w:r>
          <w:rPr>
            <w:rFonts w:ascii="Bookman Old Style" w:hAnsi="Bookman Old Style"/>
            <w:szCs w:val="24"/>
          </w:rPr>
          <w:t>, and we hear a car horn</w:t>
        </w:r>
      </w:ins>
      <w:ins w:id="2474" w:author="Ashley Frank" w:date="2024-12-21T03:42:00Z">
        <w:r w:rsidR="00B312E4">
          <w:rPr>
            <w:rFonts w:ascii="Bookman Old Style" w:hAnsi="Bookman Old Style"/>
            <w:szCs w:val="24"/>
          </w:rPr>
          <w:t>,</w:t>
        </w:r>
      </w:ins>
      <w:ins w:id="2475" w:author="Ashley Frank" w:date="2024-12-20T22:23:00Z">
        <w:r>
          <w:rPr>
            <w:rFonts w:ascii="Bookman Old Style" w:hAnsi="Bookman Old Style"/>
            <w:szCs w:val="24"/>
          </w:rPr>
          <w:t xml:space="preserve"> see a bird flying from one tree to another, or see a billboard ad, our thoughts immediately turn toward</w:t>
        </w:r>
      </w:ins>
      <w:del w:id="2476" w:author="Ashley Frank" w:date="2024-12-20T22:19:00Z">
        <w:r w:rsidR="009014DA" w:rsidRPr="009C679A" w:rsidDel="00125ADB">
          <w:rPr>
            <w:rFonts w:ascii="Bookman Old Style" w:hAnsi="Bookman Old Style"/>
            <w:szCs w:val="24"/>
            <w:rPrChange w:id="2477" w:author="Ashley Frank" w:date="2024-12-20T20:43:00Z">
              <w:rPr>
                <w:rFonts w:ascii="Bookman Old Style" w:hAnsi="Bookman Old Style"/>
                <w:sz w:val="32"/>
                <w:szCs w:val="32"/>
              </w:rPr>
            </w:rPrChange>
          </w:rPr>
          <w:delText xml:space="preserve">. A </w:delText>
        </w:r>
      </w:del>
      <w:del w:id="2478" w:author="Ashley Frank" w:date="2024-12-20T22:20:00Z">
        <w:r w:rsidR="009014DA" w:rsidRPr="009C679A" w:rsidDel="00125ADB">
          <w:rPr>
            <w:rFonts w:ascii="Bookman Old Style" w:hAnsi="Bookman Old Style"/>
            <w:szCs w:val="24"/>
            <w:rPrChange w:id="2479" w:author="Ashley Frank" w:date="2024-12-20T20:43:00Z">
              <w:rPr>
                <w:rFonts w:ascii="Bookman Old Style" w:hAnsi="Bookman Old Style"/>
                <w:sz w:val="32"/>
                <w:szCs w:val="32"/>
              </w:rPr>
            </w:rPrChange>
          </w:rPr>
          <w:delText xml:space="preserve">bird </w:delText>
        </w:r>
      </w:del>
      <w:ins w:id="2480" w:author="Ashley Frank" w:date="2024-12-20T22:21:00Z">
        <w:r>
          <w:rPr>
            <w:rFonts w:ascii="Bookman Old Style" w:hAnsi="Bookman Old Style"/>
            <w:szCs w:val="24"/>
          </w:rPr>
          <w:t xml:space="preserve"> that direction. </w:t>
        </w:r>
      </w:ins>
      <w:del w:id="2481" w:author="Ashley Frank" w:date="2024-12-20T22:21:00Z">
        <w:r w:rsidR="009014DA" w:rsidRPr="009C679A" w:rsidDel="00125ADB">
          <w:rPr>
            <w:rFonts w:ascii="Bookman Old Style" w:hAnsi="Bookman Old Style"/>
            <w:szCs w:val="24"/>
            <w:rPrChange w:id="2482" w:author="Ashley Frank" w:date="2024-12-20T20:43:00Z">
              <w:rPr>
                <w:rFonts w:ascii="Bookman Old Style" w:hAnsi="Bookman Old Style"/>
                <w:sz w:val="32"/>
                <w:szCs w:val="32"/>
              </w:rPr>
            </w:rPrChange>
          </w:rPr>
          <w:delText>f</w:delText>
        </w:r>
      </w:del>
      <w:del w:id="2483" w:author="Ashley Frank" w:date="2024-12-20T22:22:00Z">
        <w:r w:rsidR="009014DA" w:rsidRPr="009C679A" w:rsidDel="00125ADB">
          <w:rPr>
            <w:rFonts w:ascii="Bookman Old Style" w:hAnsi="Bookman Old Style"/>
            <w:szCs w:val="24"/>
            <w:rPrChange w:id="2484" w:author="Ashley Frank" w:date="2024-12-20T20:43:00Z">
              <w:rPr>
                <w:rFonts w:ascii="Bookman Old Style" w:hAnsi="Bookman Old Style"/>
                <w:sz w:val="32"/>
                <w:szCs w:val="32"/>
              </w:rPr>
            </w:rPrChange>
          </w:rPr>
          <w:delText xml:space="preserve">lying from one tree to another. </w:delText>
        </w:r>
      </w:del>
      <w:ins w:id="2485" w:author="Ashley Frank" w:date="2024-12-20T22:23:00Z">
        <w:r>
          <w:rPr>
            <w:rFonts w:ascii="Bookman Old Style" w:hAnsi="Bookman Old Style"/>
            <w:szCs w:val="24"/>
          </w:rPr>
          <w:t>There are always things that will attract our attention to them</w:t>
        </w:r>
      </w:ins>
      <w:del w:id="2486" w:author="Ashley Frank" w:date="2024-12-20T22:23:00Z">
        <w:r w:rsidR="002C4A2E" w:rsidRPr="009C679A" w:rsidDel="00125ADB">
          <w:rPr>
            <w:rFonts w:ascii="Bookman Old Style" w:hAnsi="Bookman Old Style"/>
            <w:szCs w:val="24"/>
            <w:rPrChange w:id="2487" w:author="Ashley Frank" w:date="2024-12-20T20:43:00Z">
              <w:rPr>
                <w:rFonts w:ascii="Bookman Old Style" w:hAnsi="Bookman Old Style"/>
                <w:sz w:val="32"/>
                <w:szCs w:val="32"/>
              </w:rPr>
            </w:rPrChange>
          </w:rPr>
          <w:delText>We</w:delText>
        </w:r>
      </w:del>
      <w:del w:id="2488" w:author="Ashley Frank" w:date="2024-12-20T22:22:00Z">
        <w:r w:rsidR="009014DA" w:rsidRPr="009C679A" w:rsidDel="00125ADB">
          <w:rPr>
            <w:rFonts w:ascii="Bookman Old Style" w:hAnsi="Bookman Old Style"/>
            <w:szCs w:val="24"/>
            <w:rPrChange w:id="2489" w:author="Ashley Frank" w:date="2024-12-20T20:43:00Z">
              <w:rPr>
                <w:rFonts w:ascii="Bookman Old Style" w:hAnsi="Bookman Old Style"/>
                <w:sz w:val="32"/>
                <w:szCs w:val="32"/>
              </w:rPr>
            </w:rPrChange>
          </w:rPr>
          <w:delText xml:space="preserve"> see things that attract us</w:delText>
        </w:r>
      </w:del>
      <w:r w:rsidR="009014DA" w:rsidRPr="009C679A">
        <w:rPr>
          <w:rFonts w:ascii="Bookman Old Style" w:hAnsi="Bookman Old Style"/>
          <w:szCs w:val="24"/>
          <w:rPrChange w:id="2490" w:author="Ashley Frank" w:date="2024-12-20T20:43:00Z">
            <w:rPr>
              <w:rFonts w:ascii="Bookman Old Style" w:hAnsi="Bookman Old Style"/>
              <w:sz w:val="32"/>
              <w:szCs w:val="32"/>
            </w:rPr>
          </w:rPrChange>
        </w:rPr>
        <w:t>. These things often change our thoughts, our emotions</w:t>
      </w:r>
      <w:r w:rsidR="00F823D5" w:rsidRPr="009C679A">
        <w:rPr>
          <w:rFonts w:ascii="Bookman Old Style" w:hAnsi="Bookman Old Style"/>
          <w:szCs w:val="24"/>
          <w:rPrChange w:id="2491" w:author="Ashley Frank" w:date="2024-12-20T20:43:00Z">
            <w:rPr>
              <w:rFonts w:ascii="Bookman Old Style" w:hAnsi="Bookman Old Style"/>
              <w:sz w:val="32"/>
              <w:szCs w:val="32"/>
            </w:rPr>
          </w:rPrChange>
        </w:rPr>
        <w:t>,</w:t>
      </w:r>
      <w:r w:rsidR="009014DA" w:rsidRPr="009C679A">
        <w:rPr>
          <w:rFonts w:ascii="Bookman Old Style" w:hAnsi="Bookman Old Style"/>
          <w:szCs w:val="24"/>
          <w:rPrChange w:id="2492" w:author="Ashley Frank" w:date="2024-12-20T20:43:00Z">
            <w:rPr>
              <w:rFonts w:ascii="Bookman Old Style" w:hAnsi="Bookman Old Style"/>
              <w:sz w:val="32"/>
              <w:szCs w:val="32"/>
            </w:rPr>
          </w:rPrChange>
        </w:rPr>
        <w:t xml:space="preserve"> and the direction</w:t>
      </w:r>
      <w:r w:rsidR="00F00D3D" w:rsidRPr="009C679A">
        <w:rPr>
          <w:rFonts w:ascii="Bookman Old Style" w:hAnsi="Bookman Old Style"/>
          <w:szCs w:val="24"/>
          <w:rPrChange w:id="2493" w:author="Ashley Frank" w:date="2024-12-20T20:43:00Z">
            <w:rPr>
              <w:rFonts w:ascii="Bookman Old Style" w:hAnsi="Bookman Old Style"/>
              <w:sz w:val="32"/>
              <w:szCs w:val="32"/>
            </w:rPr>
          </w:rPrChange>
        </w:rPr>
        <w:t xml:space="preserve"> </w:t>
      </w:r>
      <w:r w:rsidR="00F823D5" w:rsidRPr="009C679A">
        <w:rPr>
          <w:rFonts w:ascii="Bookman Old Style" w:hAnsi="Bookman Old Style"/>
          <w:szCs w:val="24"/>
          <w:rPrChange w:id="2494" w:author="Ashley Frank" w:date="2024-12-20T20:43:00Z">
            <w:rPr>
              <w:rFonts w:ascii="Bookman Old Style" w:hAnsi="Bookman Old Style"/>
              <w:sz w:val="32"/>
              <w:szCs w:val="32"/>
            </w:rPr>
          </w:rPrChange>
        </w:rPr>
        <w:t>we</w:t>
      </w:r>
      <w:r w:rsidR="00F00D3D" w:rsidRPr="009C679A">
        <w:rPr>
          <w:rFonts w:ascii="Bookman Old Style" w:hAnsi="Bookman Old Style"/>
          <w:szCs w:val="24"/>
          <w:rPrChange w:id="2495" w:author="Ashley Frank" w:date="2024-12-20T20:43:00Z">
            <w:rPr>
              <w:rFonts w:ascii="Bookman Old Style" w:hAnsi="Bookman Old Style"/>
              <w:sz w:val="32"/>
              <w:szCs w:val="32"/>
            </w:rPr>
          </w:rPrChange>
        </w:rPr>
        <w:t xml:space="preserve"> walk in life</w:t>
      </w:r>
      <w:r w:rsidR="009014DA" w:rsidRPr="009C679A">
        <w:rPr>
          <w:rFonts w:ascii="Bookman Old Style" w:hAnsi="Bookman Old Style"/>
          <w:szCs w:val="24"/>
          <w:rPrChange w:id="2496" w:author="Ashley Frank" w:date="2024-12-20T20:43:00Z">
            <w:rPr>
              <w:rFonts w:ascii="Bookman Old Style" w:hAnsi="Bookman Old Style"/>
              <w:sz w:val="32"/>
              <w:szCs w:val="32"/>
            </w:rPr>
          </w:rPrChange>
        </w:rPr>
        <w:t>. Think about being late for an appointment and being stopped at a traffic light. In the car next to you</w:t>
      </w:r>
      <w:r w:rsidR="00FD26F1" w:rsidRPr="009C679A">
        <w:rPr>
          <w:rFonts w:ascii="Bookman Old Style" w:hAnsi="Bookman Old Style"/>
          <w:szCs w:val="24"/>
          <w:rPrChange w:id="2497" w:author="Ashley Frank" w:date="2024-12-20T20:43:00Z">
            <w:rPr>
              <w:rFonts w:ascii="Bookman Old Style" w:hAnsi="Bookman Old Style"/>
              <w:sz w:val="32"/>
              <w:szCs w:val="32"/>
            </w:rPr>
          </w:rPrChange>
        </w:rPr>
        <w:t>,</w:t>
      </w:r>
      <w:r w:rsidR="009014DA" w:rsidRPr="009C679A">
        <w:rPr>
          <w:rFonts w:ascii="Bookman Old Style" w:hAnsi="Bookman Old Style"/>
          <w:szCs w:val="24"/>
          <w:rPrChange w:id="2498" w:author="Ashley Frank" w:date="2024-12-20T20:43:00Z">
            <w:rPr>
              <w:rFonts w:ascii="Bookman Old Style" w:hAnsi="Bookman Old Style"/>
              <w:sz w:val="32"/>
              <w:szCs w:val="32"/>
            </w:rPr>
          </w:rPrChange>
        </w:rPr>
        <w:t xml:space="preserve"> </w:t>
      </w:r>
      <w:r w:rsidR="00F00D3D" w:rsidRPr="009C679A">
        <w:rPr>
          <w:rFonts w:ascii="Bookman Old Style" w:hAnsi="Bookman Old Style"/>
          <w:szCs w:val="24"/>
          <w:rPrChange w:id="2499" w:author="Ashley Frank" w:date="2024-12-20T20:43:00Z">
            <w:rPr>
              <w:rFonts w:ascii="Bookman Old Style" w:hAnsi="Bookman Old Style"/>
              <w:sz w:val="32"/>
              <w:szCs w:val="32"/>
            </w:rPr>
          </w:rPrChange>
        </w:rPr>
        <w:t xml:space="preserve">the person </w:t>
      </w:r>
      <w:r w:rsidR="009014DA" w:rsidRPr="009C679A">
        <w:rPr>
          <w:rFonts w:ascii="Bookman Old Style" w:hAnsi="Bookman Old Style"/>
          <w:szCs w:val="24"/>
          <w:rPrChange w:id="2500" w:author="Ashley Frank" w:date="2024-12-20T20:43:00Z">
            <w:rPr>
              <w:rFonts w:ascii="Bookman Old Style" w:hAnsi="Bookman Old Style"/>
              <w:sz w:val="32"/>
              <w:szCs w:val="32"/>
            </w:rPr>
          </w:rPrChange>
        </w:rPr>
        <w:t xml:space="preserve">has a big dog with his head stuck out of the window doing something funny. You forget about being late for those few minutes and start to chuckle at the dog. </w:t>
      </w:r>
      <w:r w:rsidR="002C4A2E" w:rsidRPr="009C679A">
        <w:rPr>
          <w:rFonts w:ascii="Bookman Old Style" w:hAnsi="Bookman Old Style"/>
          <w:szCs w:val="24"/>
          <w:rPrChange w:id="2501" w:author="Ashley Frank" w:date="2024-12-20T20:43:00Z">
            <w:rPr>
              <w:rFonts w:ascii="Bookman Old Style" w:hAnsi="Bookman Old Style"/>
              <w:sz w:val="32"/>
              <w:szCs w:val="32"/>
            </w:rPr>
          </w:rPrChange>
        </w:rPr>
        <w:t>We</w:t>
      </w:r>
      <w:r w:rsidR="009014DA" w:rsidRPr="009C679A">
        <w:rPr>
          <w:rFonts w:ascii="Bookman Old Style" w:hAnsi="Bookman Old Style"/>
          <w:szCs w:val="24"/>
          <w:rPrChange w:id="2502" w:author="Ashley Frank" w:date="2024-12-20T20:43:00Z">
            <w:rPr>
              <w:rFonts w:ascii="Bookman Old Style" w:hAnsi="Bookman Old Style"/>
              <w:sz w:val="32"/>
              <w:szCs w:val="32"/>
            </w:rPr>
          </w:rPrChange>
        </w:rPr>
        <w:t xml:space="preserve"> have so many gadgets in our society that take away our attention and focus. There seems to always be the ‘next big thing’ in the world that </w:t>
      </w:r>
      <w:ins w:id="2503" w:author="Ashley Frank" w:date="2024-12-20T22:24:00Z">
        <w:r>
          <w:rPr>
            <w:rFonts w:ascii="Bookman Old Style" w:hAnsi="Bookman Old Style"/>
            <w:szCs w:val="24"/>
          </w:rPr>
          <w:t>we must consume or buy</w:t>
        </w:r>
      </w:ins>
      <w:del w:id="2504" w:author="Ashley Frank" w:date="2024-12-20T22:24:00Z">
        <w:r w:rsidR="00FD26F1" w:rsidRPr="009C679A" w:rsidDel="00125ADB">
          <w:rPr>
            <w:rFonts w:ascii="Bookman Old Style" w:hAnsi="Bookman Old Style"/>
            <w:szCs w:val="24"/>
            <w:rPrChange w:id="2505" w:author="Ashley Frank" w:date="2024-12-20T20:43:00Z">
              <w:rPr>
                <w:rFonts w:ascii="Bookman Old Style" w:hAnsi="Bookman Old Style"/>
                <w:sz w:val="32"/>
                <w:szCs w:val="32"/>
              </w:rPr>
            </w:rPrChange>
          </w:rPr>
          <w:delText>w</w:delText>
        </w:r>
        <w:r w:rsidR="002C4A2E" w:rsidRPr="009C679A" w:rsidDel="00125ADB">
          <w:rPr>
            <w:rFonts w:ascii="Bookman Old Style" w:hAnsi="Bookman Old Style"/>
            <w:szCs w:val="24"/>
            <w:rPrChange w:id="2506" w:author="Ashley Frank" w:date="2024-12-20T20:43:00Z">
              <w:rPr>
                <w:rFonts w:ascii="Bookman Old Style" w:hAnsi="Bookman Old Style"/>
                <w:sz w:val="32"/>
                <w:szCs w:val="32"/>
              </w:rPr>
            </w:rPrChange>
          </w:rPr>
          <w:delText>e</w:delText>
        </w:r>
        <w:r w:rsidR="009014DA" w:rsidRPr="009C679A" w:rsidDel="00125ADB">
          <w:rPr>
            <w:rFonts w:ascii="Bookman Old Style" w:hAnsi="Bookman Old Style"/>
            <w:szCs w:val="24"/>
            <w:rPrChange w:id="2507" w:author="Ashley Frank" w:date="2024-12-20T20:43:00Z">
              <w:rPr>
                <w:rFonts w:ascii="Bookman Old Style" w:hAnsi="Bookman Old Style"/>
                <w:sz w:val="32"/>
                <w:szCs w:val="32"/>
              </w:rPr>
            </w:rPrChange>
          </w:rPr>
          <w:delText xml:space="preserve"> </w:delText>
        </w:r>
        <w:r w:rsidR="00F00D3D" w:rsidRPr="009C679A" w:rsidDel="00125ADB">
          <w:rPr>
            <w:rFonts w:ascii="Bookman Old Style" w:hAnsi="Bookman Old Style"/>
            <w:szCs w:val="24"/>
            <w:rPrChange w:id="2508" w:author="Ashley Frank" w:date="2024-12-20T20:43:00Z">
              <w:rPr>
                <w:rFonts w:ascii="Bookman Old Style" w:hAnsi="Bookman Old Style"/>
                <w:sz w:val="32"/>
                <w:szCs w:val="32"/>
              </w:rPr>
            </w:rPrChange>
          </w:rPr>
          <w:delText>must</w:delText>
        </w:r>
        <w:r w:rsidR="009014DA" w:rsidRPr="009C679A" w:rsidDel="00125ADB">
          <w:rPr>
            <w:rFonts w:ascii="Bookman Old Style" w:hAnsi="Bookman Old Style"/>
            <w:szCs w:val="24"/>
            <w:rPrChange w:id="2509" w:author="Ashley Frank" w:date="2024-12-20T20:43:00Z">
              <w:rPr>
                <w:rFonts w:ascii="Bookman Old Style" w:hAnsi="Bookman Old Style"/>
                <w:sz w:val="32"/>
                <w:szCs w:val="32"/>
              </w:rPr>
            </w:rPrChange>
          </w:rPr>
          <w:delText xml:space="preserve"> have</w:delText>
        </w:r>
      </w:del>
      <w:r w:rsidR="009014DA" w:rsidRPr="009C679A">
        <w:rPr>
          <w:rFonts w:ascii="Bookman Old Style" w:hAnsi="Bookman Old Style"/>
          <w:szCs w:val="24"/>
          <w:rPrChange w:id="2510" w:author="Ashley Frank" w:date="2024-12-20T20:43:00Z">
            <w:rPr>
              <w:rFonts w:ascii="Bookman Old Style" w:hAnsi="Bookman Old Style"/>
              <w:sz w:val="32"/>
              <w:szCs w:val="32"/>
            </w:rPr>
          </w:rPrChange>
        </w:rPr>
        <w:t xml:space="preserve">. The latest </w:t>
      </w:r>
      <w:r w:rsidR="00331D4C" w:rsidRPr="009C679A">
        <w:rPr>
          <w:rFonts w:ascii="Bookman Old Style" w:hAnsi="Bookman Old Style"/>
          <w:szCs w:val="24"/>
          <w:rPrChange w:id="2511" w:author="Ashley Frank" w:date="2024-12-20T20:43:00Z">
            <w:rPr>
              <w:rFonts w:ascii="Bookman Old Style" w:hAnsi="Bookman Old Style"/>
              <w:sz w:val="32"/>
              <w:szCs w:val="32"/>
            </w:rPr>
          </w:rPrChange>
        </w:rPr>
        <w:t>iPhone</w:t>
      </w:r>
      <w:r w:rsidR="009014DA" w:rsidRPr="009C679A">
        <w:rPr>
          <w:rFonts w:ascii="Bookman Old Style" w:hAnsi="Bookman Old Style"/>
          <w:szCs w:val="24"/>
          <w:rPrChange w:id="2512" w:author="Ashley Frank" w:date="2024-12-20T20:43:00Z">
            <w:rPr>
              <w:rFonts w:ascii="Bookman Old Style" w:hAnsi="Bookman Old Style"/>
              <w:sz w:val="32"/>
              <w:szCs w:val="32"/>
            </w:rPr>
          </w:rPrChange>
        </w:rPr>
        <w:t xml:space="preserve">, the latest </w:t>
      </w:r>
      <w:del w:id="2513" w:author="Ashley Frank" w:date="2024-12-20T22:24:00Z">
        <w:r w:rsidR="009014DA" w:rsidRPr="009C679A" w:rsidDel="00125ADB">
          <w:rPr>
            <w:rFonts w:ascii="Bookman Old Style" w:hAnsi="Bookman Old Style"/>
            <w:szCs w:val="24"/>
            <w:rPrChange w:id="2514" w:author="Ashley Frank" w:date="2024-12-20T20:43:00Z">
              <w:rPr>
                <w:rFonts w:ascii="Bookman Old Style" w:hAnsi="Bookman Old Style"/>
                <w:sz w:val="32"/>
                <w:szCs w:val="32"/>
              </w:rPr>
            </w:rPrChange>
          </w:rPr>
          <w:delText>android</w:delText>
        </w:r>
      </w:del>
      <w:ins w:id="2515" w:author="Ashley Frank" w:date="2024-12-20T22:24:00Z">
        <w:r>
          <w:rPr>
            <w:rFonts w:ascii="Bookman Old Style" w:hAnsi="Bookman Old Style"/>
            <w:szCs w:val="24"/>
          </w:rPr>
          <w:t>coffee drink</w:t>
        </w:r>
      </w:ins>
      <w:r w:rsidR="009014DA" w:rsidRPr="009C679A">
        <w:rPr>
          <w:rFonts w:ascii="Bookman Old Style" w:hAnsi="Bookman Old Style"/>
          <w:szCs w:val="24"/>
          <w:rPrChange w:id="2516" w:author="Ashley Frank" w:date="2024-12-20T20:43:00Z">
            <w:rPr>
              <w:rFonts w:ascii="Bookman Old Style" w:hAnsi="Bookman Old Style"/>
              <w:sz w:val="32"/>
              <w:szCs w:val="32"/>
            </w:rPr>
          </w:rPrChange>
        </w:rPr>
        <w:t xml:space="preserve">, the latest this and that. </w:t>
      </w:r>
      <w:ins w:id="2517" w:author="Ashley Frank" w:date="2024-12-20T22:25:00Z">
        <w:r>
          <w:rPr>
            <w:rFonts w:ascii="Bookman Old Style" w:hAnsi="Bookman Old Style"/>
            <w:szCs w:val="24"/>
          </w:rPr>
          <w:t xml:space="preserve">That’s why marketing is so popular these days. The </w:t>
        </w:r>
      </w:ins>
      <w:del w:id="2518" w:author="Ashley Frank" w:date="2024-12-20T22:25:00Z">
        <w:r w:rsidR="009014DA" w:rsidRPr="009C679A" w:rsidDel="00125ADB">
          <w:rPr>
            <w:rFonts w:ascii="Bookman Old Style" w:hAnsi="Bookman Old Style"/>
            <w:szCs w:val="24"/>
            <w:rPrChange w:id="2519" w:author="Ashley Frank" w:date="2024-12-20T20:43:00Z">
              <w:rPr>
                <w:rFonts w:ascii="Bookman Old Style" w:hAnsi="Bookman Old Style"/>
                <w:sz w:val="32"/>
                <w:szCs w:val="32"/>
              </w:rPr>
            </w:rPrChange>
          </w:rPr>
          <w:delText xml:space="preserve">The </w:delText>
        </w:r>
      </w:del>
      <w:r w:rsidR="009014DA" w:rsidRPr="009C679A">
        <w:rPr>
          <w:rFonts w:ascii="Bookman Old Style" w:hAnsi="Bookman Old Style"/>
          <w:szCs w:val="24"/>
          <w:rPrChange w:id="2520" w:author="Ashley Frank" w:date="2024-12-20T20:43:00Z">
            <w:rPr>
              <w:rFonts w:ascii="Bookman Old Style" w:hAnsi="Bookman Old Style"/>
              <w:sz w:val="32"/>
              <w:szCs w:val="32"/>
            </w:rPr>
          </w:rPrChange>
        </w:rPr>
        <w:t>commercials</w:t>
      </w:r>
      <w:ins w:id="2521" w:author="Ashley Frank" w:date="2024-12-20T22:26:00Z">
        <w:r>
          <w:rPr>
            <w:rFonts w:ascii="Bookman Old Style" w:hAnsi="Bookman Old Style"/>
            <w:szCs w:val="24"/>
          </w:rPr>
          <w:t xml:space="preserve"> we’re constantly seeing</w:t>
        </w:r>
      </w:ins>
      <w:del w:id="2522" w:author="Ashley Frank" w:date="2024-12-20T22:25:00Z">
        <w:r w:rsidR="009014DA" w:rsidRPr="009C679A" w:rsidDel="00125ADB">
          <w:rPr>
            <w:rFonts w:ascii="Bookman Old Style" w:hAnsi="Bookman Old Style"/>
            <w:szCs w:val="24"/>
            <w:rPrChange w:id="2523" w:author="Ashley Frank" w:date="2024-12-20T20:43:00Z">
              <w:rPr>
                <w:rFonts w:ascii="Bookman Old Style" w:hAnsi="Bookman Old Style"/>
                <w:sz w:val="32"/>
                <w:szCs w:val="32"/>
              </w:rPr>
            </w:rPrChange>
          </w:rPr>
          <w:delText xml:space="preserve"> a</w:delText>
        </w:r>
      </w:del>
      <w:ins w:id="2524" w:author="Ashley Frank" w:date="2024-12-20T22:26:00Z">
        <w:r>
          <w:rPr>
            <w:rFonts w:ascii="Bookman Old Style" w:hAnsi="Bookman Old Style"/>
            <w:szCs w:val="24"/>
          </w:rPr>
          <w:t xml:space="preserve"> are the product of a brand’s marketing campa</w:t>
        </w:r>
      </w:ins>
      <w:ins w:id="2525" w:author="Ashley Frank" w:date="2024-12-20T22:27:00Z">
        <w:r>
          <w:rPr>
            <w:rFonts w:ascii="Bookman Old Style" w:hAnsi="Bookman Old Style"/>
            <w:szCs w:val="24"/>
          </w:rPr>
          <w:t>igns. And these commercials</w:t>
        </w:r>
      </w:ins>
      <w:ins w:id="2526" w:author="Ashley Frank" w:date="2024-12-20T22:26:00Z">
        <w:r>
          <w:rPr>
            <w:rFonts w:ascii="Bookman Old Style" w:hAnsi="Bookman Old Style"/>
            <w:szCs w:val="24"/>
          </w:rPr>
          <w:t xml:space="preserve"> </w:t>
        </w:r>
      </w:ins>
      <w:ins w:id="2527" w:author="Ashley Frank" w:date="2024-12-20T22:25:00Z">
        <w:r>
          <w:rPr>
            <w:rFonts w:ascii="Bookman Old Style" w:hAnsi="Bookman Old Style"/>
            <w:szCs w:val="24"/>
          </w:rPr>
          <w:t>are</w:t>
        </w:r>
      </w:ins>
      <w:del w:id="2528" w:author="Ashley Frank" w:date="2024-12-20T22:25:00Z">
        <w:r w:rsidR="009014DA" w:rsidRPr="009C679A" w:rsidDel="00125ADB">
          <w:rPr>
            <w:rFonts w:ascii="Bookman Old Style" w:hAnsi="Bookman Old Style"/>
            <w:szCs w:val="24"/>
            <w:rPrChange w:id="2529" w:author="Ashley Frank" w:date="2024-12-20T20:43:00Z">
              <w:rPr>
                <w:rFonts w:ascii="Bookman Old Style" w:hAnsi="Bookman Old Style"/>
                <w:sz w:val="32"/>
                <w:szCs w:val="32"/>
              </w:rPr>
            </w:rPrChange>
          </w:rPr>
          <w:delText>r</w:delText>
        </w:r>
      </w:del>
      <w:ins w:id="2530" w:author="Ashley Frank" w:date="2024-12-20T22:28:00Z">
        <w:r w:rsidR="00A1500B">
          <w:rPr>
            <w:rFonts w:ascii="Bookman Old Style" w:hAnsi="Bookman Old Style"/>
            <w:szCs w:val="24"/>
          </w:rPr>
          <w:t xml:space="preserve"> trying to convince us </w:t>
        </w:r>
      </w:ins>
      <w:del w:id="2531" w:author="Ashley Frank" w:date="2024-12-20T22:25:00Z">
        <w:r w:rsidR="009014DA" w:rsidRPr="009C679A" w:rsidDel="00125ADB">
          <w:rPr>
            <w:rFonts w:ascii="Bookman Old Style" w:hAnsi="Bookman Old Style"/>
            <w:szCs w:val="24"/>
            <w:rPrChange w:id="2532" w:author="Ashley Frank" w:date="2024-12-20T20:43:00Z">
              <w:rPr>
                <w:rFonts w:ascii="Bookman Old Style" w:hAnsi="Bookman Old Style"/>
                <w:sz w:val="32"/>
                <w:szCs w:val="32"/>
              </w:rPr>
            </w:rPrChange>
          </w:rPr>
          <w:delText>e</w:delText>
        </w:r>
      </w:del>
      <w:del w:id="2533" w:author="Ashley Frank" w:date="2024-12-20T22:28:00Z">
        <w:r w:rsidR="009014DA" w:rsidRPr="009C679A" w:rsidDel="00A1500B">
          <w:rPr>
            <w:rFonts w:ascii="Bookman Old Style" w:hAnsi="Bookman Old Style"/>
            <w:szCs w:val="24"/>
            <w:rPrChange w:id="2534" w:author="Ashley Frank" w:date="2024-12-20T20:43:00Z">
              <w:rPr>
                <w:rFonts w:ascii="Bookman Old Style" w:hAnsi="Bookman Old Style"/>
                <w:sz w:val="32"/>
                <w:szCs w:val="32"/>
              </w:rPr>
            </w:rPrChange>
          </w:rPr>
          <w:delText xml:space="preserve"> </w:delText>
        </w:r>
      </w:del>
      <w:del w:id="2535" w:author="Ashley Frank" w:date="2024-12-20T22:27:00Z">
        <w:r w:rsidR="009014DA" w:rsidRPr="009C679A" w:rsidDel="00125ADB">
          <w:rPr>
            <w:rFonts w:ascii="Bookman Old Style" w:hAnsi="Bookman Old Style"/>
            <w:szCs w:val="24"/>
            <w:rPrChange w:id="2536" w:author="Ashley Frank" w:date="2024-12-20T20:43:00Z">
              <w:rPr>
                <w:rFonts w:ascii="Bookman Old Style" w:hAnsi="Bookman Old Style"/>
                <w:sz w:val="32"/>
                <w:szCs w:val="32"/>
              </w:rPr>
            </w:rPrChange>
          </w:rPr>
          <w:delText xml:space="preserve">meant to have us focus so </w:delText>
        </w:r>
      </w:del>
      <w:del w:id="2537" w:author="Ashley Frank" w:date="2024-12-20T22:28:00Z">
        <w:r w:rsidR="009014DA" w:rsidRPr="009C679A" w:rsidDel="00A1500B">
          <w:rPr>
            <w:rFonts w:ascii="Bookman Old Style" w:hAnsi="Bookman Old Style"/>
            <w:szCs w:val="24"/>
            <w:rPrChange w:id="2538" w:author="Ashley Frank" w:date="2024-12-20T20:43:00Z">
              <w:rPr>
                <w:rFonts w:ascii="Bookman Old Style" w:hAnsi="Bookman Old Style"/>
                <w:sz w:val="32"/>
                <w:szCs w:val="32"/>
              </w:rPr>
            </w:rPrChange>
          </w:rPr>
          <w:delText xml:space="preserve">much </w:delText>
        </w:r>
      </w:del>
      <w:r w:rsidR="009014DA" w:rsidRPr="009C679A">
        <w:rPr>
          <w:rFonts w:ascii="Bookman Old Style" w:hAnsi="Bookman Old Style"/>
          <w:szCs w:val="24"/>
          <w:rPrChange w:id="2539" w:author="Ashley Frank" w:date="2024-12-20T20:43:00Z">
            <w:rPr>
              <w:rFonts w:ascii="Bookman Old Style" w:hAnsi="Bookman Old Style"/>
              <w:sz w:val="32"/>
              <w:szCs w:val="32"/>
            </w:rPr>
          </w:rPrChange>
        </w:rPr>
        <w:t xml:space="preserve">that </w:t>
      </w:r>
      <w:ins w:id="2540" w:author="Ashley Frank" w:date="2024-12-20T22:25:00Z">
        <w:r>
          <w:rPr>
            <w:rFonts w:ascii="Bookman Old Style" w:hAnsi="Bookman Old Style"/>
            <w:szCs w:val="24"/>
          </w:rPr>
          <w:t>w</w:t>
        </w:r>
      </w:ins>
      <w:del w:id="2541" w:author="Ashley Frank" w:date="2024-12-20T22:25:00Z">
        <w:r w:rsidR="002C4A2E" w:rsidRPr="009C679A" w:rsidDel="00125ADB">
          <w:rPr>
            <w:rFonts w:ascii="Bookman Old Style" w:hAnsi="Bookman Old Style"/>
            <w:szCs w:val="24"/>
            <w:rPrChange w:id="2542" w:author="Ashley Frank" w:date="2024-12-20T20:43:00Z">
              <w:rPr>
                <w:rFonts w:ascii="Bookman Old Style" w:hAnsi="Bookman Old Style"/>
                <w:sz w:val="32"/>
                <w:szCs w:val="32"/>
              </w:rPr>
            </w:rPrChange>
          </w:rPr>
          <w:delText>W</w:delText>
        </w:r>
      </w:del>
      <w:r w:rsidR="002C4A2E" w:rsidRPr="009C679A">
        <w:rPr>
          <w:rFonts w:ascii="Bookman Old Style" w:hAnsi="Bookman Old Style"/>
          <w:szCs w:val="24"/>
          <w:rPrChange w:id="2543" w:author="Ashley Frank" w:date="2024-12-20T20:43:00Z">
            <w:rPr>
              <w:rFonts w:ascii="Bookman Old Style" w:hAnsi="Bookman Old Style"/>
              <w:sz w:val="32"/>
              <w:szCs w:val="32"/>
            </w:rPr>
          </w:rPrChange>
        </w:rPr>
        <w:t>e</w:t>
      </w:r>
      <w:r w:rsidR="009014DA" w:rsidRPr="009C679A">
        <w:rPr>
          <w:rFonts w:ascii="Bookman Old Style" w:hAnsi="Bookman Old Style"/>
          <w:szCs w:val="24"/>
          <w:rPrChange w:id="2544" w:author="Ashley Frank" w:date="2024-12-20T20:43:00Z">
            <w:rPr>
              <w:rFonts w:ascii="Bookman Old Style" w:hAnsi="Bookman Old Style"/>
              <w:sz w:val="32"/>
              <w:szCs w:val="32"/>
            </w:rPr>
          </w:rPrChange>
        </w:rPr>
        <w:t xml:space="preserve"> </w:t>
      </w:r>
      <w:del w:id="2545" w:author="Ashley Frank" w:date="2024-12-20T22:28:00Z">
        <w:r w:rsidR="009014DA" w:rsidRPr="009C679A" w:rsidDel="00A1500B">
          <w:rPr>
            <w:rFonts w:ascii="Bookman Old Style" w:hAnsi="Bookman Old Style"/>
            <w:szCs w:val="24"/>
            <w:rPrChange w:id="2546" w:author="Ashley Frank" w:date="2024-12-20T20:43:00Z">
              <w:rPr>
                <w:rFonts w:ascii="Bookman Old Style" w:hAnsi="Bookman Old Style"/>
                <w:sz w:val="32"/>
                <w:szCs w:val="32"/>
              </w:rPr>
            </w:rPrChange>
          </w:rPr>
          <w:delText>have to ha</w:delText>
        </w:r>
      </w:del>
      <w:ins w:id="2547" w:author="Ashley Frank" w:date="2024-12-20T22:28:00Z">
        <w:r w:rsidR="00A1500B">
          <w:rPr>
            <w:rFonts w:ascii="Bookman Old Style" w:hAnsi="Bookman Old Style"/>
            <w:szCs w:val="24"/>
          </w:rPr>
          <w:t xml:space="preserve">must get </w:t>
        </w:r>
        <w:r w:rsidR="00A1500B" w:rsidRPr="00A1500B">
          <w:rPr>
            <w:b/>
            <w:bCs/>
            <w:rPrChange w:id="2548" w:author="Ashley Frank" w:date="2024-12-20T22:28:00Z">
              <w:rPr>
                <w:rFonts w:ascii="Bookman Old Style" w:hAnsi="Bookman Old Style"/>
                <w:szCs w:val="24"/>
              </w:rPr>
            </w:rPrChange>
          </w:rPr>
          <w:t>th</w:t>
        </w:r>
      </w:ins>
      <w:del w:id="2549" w:author="Ashley Frank" w:date="2024-12-20T22:28:00Z">
        <w:r w:rsidR="009014DA" w:rsidRPr="00A1500B" w:rsidDel="00A1500B">
          <w:rPr>
            <w:b/>
            <w:bCs/>
            <w:rPrChange w:id="2550" w:author="Ashley Frank" w:date="2024-12-20T22:28:00Z">
              <w:rPr>
                <w:rFonts w:ascii="Bookman Old Style" w:hAnsi="Bookman Old Style"/>
                <w:sz w:val="32"/>
                <w:szCs w:val="32"/>
              </w:rPr>
            </w:rPrChange>
          </w:rPr>
          <w:delText xml:space="preserve">ve </w:delText>
        </w:r>
        <w:r w:rsidR="009014DA" w:rsidRPr="00A1500B" w:rsidDel="00A1500B">
          <w:rPr>
            <w:b/>
            <w:bCs/>
            <w:rPrChange w:id="2551" w:author="Ashley Frank" w:date="2024-12-20T22:28:00Z">
              <w:rPr>
                <w:rFonts w:ascii="Bookman Old Style" w:hAnsi="Bookman Old Style"/>
                <w:b/>
                <w:bCs/>
                <w:sz w:val="32"/>
                <w:szCs w:val="32"/>
              </w:rPr>
            </w:rPrChange>
          </w:rPr>
          <w:delText>th</w:delText>
        </w:r>
      </w:del>
      <w:r w:rsidR="009014DA" w:rsidRPr="00A1500B">
        <w:rPr>
          <w:b/>
          <w:bCs/>
          <w:rPrChange w:id="2552" w:author="Ashley Frank" w:date="2024-12-20T22:28:00Z">
            <w:rPr>
              <w:rFonts w:ascii="Bookman Old Style" w:hAnsi="Bookman Old Style"/>
              <w:b/>
              <w:bCs/>
              <w:sz w:val="32"/>
              <w:szCs w:val="32"/>
            </w:rPr>
          </w:rPrChange>
        </w:rPr>
        <w:t>is</w:t>
      </w:r>
      <w:r w:rsidR="009014DA" w:rsidRPr="009C679A">
        <w:rPr>
          <w:rFonts w:ascii="Bookman Old Style" w:hAnsi="Bookman Old Style"/>
          <w:szCs w:val="24"/>
          <w:rPrChange w:id="2553" w:author="Ashley Frank" w:date="2024-12-20T20:43:00Z">
            <w:rPr>
              <w:rFonts w:ascii="Bookman Old Style" w:hAnsi="Bookman Old Style"/>
              <w:sz w:val="32"/>
              <w:szCs w:val="32"/>
            </w:rPr>
          </w:rPrChange>
        </w:rPr>
        <w:t xml:space="preserve"> </w:t>
      </w:r>
      <w:ins w:id="2554" w:author="Ashley Frank" w:date="2024-12-20T22:28:00Z">
        <w:r w:rsidR="00A1500B">
          <w:rPr>
            <w:rFonts w:ascii="Bookman Old Style" w:hAnsi="Bookman Old Style"/>
            <w:szCs w:val="24"/>
          </w:rPr>
          <w:t>gadget or thing</w:t>
        </w:r>
      </w:ins>
      <w:del w:id="2555" w:author="Ashley Frank" w:date="2024-12-20T22:28:00Z">
        <w:r w:rsidR="009014DA" w:rsidRPr="009C679A" w:rsidDel="00A1500B">
          <w:rPr>
            <w:rFonts w:ascii="Bookman Old Style" w:hAnsi="Bookman Old Style"/>
            <w:szCs w:val="24"/>
            <w:rPrChange w:id="2556" w:author="Ashley Frank" w:date="2024-12-20T20:43:00Z">
              <w:rPr>
                <w:rFonts w:ascii="Bookman Old Style" w:hAnsi="Bookman Old Style"/>
                <w:sz w:val="32"/>
                <w:szCs w:val="32"/>
              </w:rPr>
            </w:rPrChange>
          </w:rPr>
          <w:delText>phone</w:delText>
        </w:r>
      </w:del>
      <w:r w:rsidR="009014DA" w:rsidRPr="009C679A">
        <w:rPr>
          <w:rFonts w:ascii="Bookman Old Style" w:hAnsi="Bookman Old Style"/>
          <w:szCs w:val="24"/>
          <w:rPrChange w:id="2557" w:author="Ashley Frank" w:date="2024-12-20T20:43:00Z">
            <w:rPr>
              <w:rFonts w:ascii="Bookman Old Style" w:hAnsi="Bookman Old Style"/>
              <w:sz w:val="32"/>
              <w:szCs w:val="32"/>
            </w:rPr>
          </w:rPrChange>
        </w:rPr>
        <w:t>…NOW!</w:t>
      </w:r>
    </w:p>
    <w:p w14:paraId="29E7A62C" w14:textId="232BFA1F" w:rsidR="009014DA" w:rsidRPr="009C679A" w:rsidRDefault="00A1500B" w:rsidP="009014DA">
      <w:pPr>
        <w:pStyle w:val="BodyText"/>
        <w:spacing w:line="360" w:lineRule="auto"/>
        <w:rPr>
          <w:rFonts w:ascii="Bookman Old Style" w:hAnsi="Bookman Old Style"/>
          <w:szCs w:val="24"/>
          <w:rPrChange w:id="2558" w:author="Ashley Frank" w:date="2024-12-20T20:43:00Z">
            <w:rPr>
              <w:rFonts w:ascii="Bookman Old Style" w:hAnsi="Bookman Old Style"/>
              <w:sz w:val="32"/>
              <w:szCs w:val="32"/>
            </w:rPr>
          </w:rPrChange>
        </w:rPr>
      </w:pPr>
      <w:ins w:id="2559" w:author="Ashley Frank" w:date="2024-12-20T22:29:00Z">
        <w:r>
          <w:rPr>
            <w:rFonts w:ascii="Bookman Old Style" w:hAnsi="Bookman Old Style"/>
            <w:szCs w:val="24"/>
          </w:rPr>
          <w:t>Our want or desire t</w:t>
        </w:r>
      </w:ins>
      <w:del w:id="2560" w:author="Ashley Frank" w:date="2024-12-20T22:29:00Z">
        <w:r w:rsidR="00F00D3D" w:rsidRPr="009C679A" w:rsidDel="00A1500B">
          <w:rPr>
            <w:rFonts w:ascii="Bookman Old Style" w:hAnsi="Bookman Old Style"/>
            <w:szCs w:val="24"/>
            <w:rPrChange w:id="2561" w:author="Ashley Frank" w:date="2024-12-20T20:43:00Z">
              <w:rPr>
                <w:rFonts w:ascii="Bookman Old Style" w:hAnsi="Bookman Old Style"/>
                <w:sz w:val="32"/>
                <w:szCs w:val="32"/>
              </w:rPr>
            </w:rPrChange>
          </w:rPr>
          <w:delText>Th</w:delText>
        </w:r>
        <w:r w:rsidR="00FD26F1" w:rsidRPr="009C679A" w:rsidDel="00A1500B">
          <w:rPr>
            <w:rFonts w:ascii="Bookman Old Style" w:hAnsi="Bookman Old Style"/>
            <w:szCs w:val="24"/>
            <w:rPrChange w:id="2562" w:author="Ashley Frank" w:date="2024-12-20T20:43:00Z">
              <w:rPr>
                <w:rFonts w:ascii="Bookman Old Style" w:hAnsi="Bookman Old Style"/>
                <w:sz w:val="32"/>
                <w:szCs w:val="32"/>
              </w:rPr>
            </w:rPrChange>
          </w:rPr>
          <w:delText>e</w:delText>
        </w:r>
        <w:r w:rsidR="00F00D3D" w:rsidRPr="009C679A" w:rsidDel="00A1500B">
          <w:rPr>
            <w:rFonts w:ascii="Bookman Old Style" w:hAnsi="Bookman Old Style"/>
            <w:szCs w:val="24"/>
            <w:rPrChange w:id="2563" w:author="Ashley Frank" w:date="2024-12-20T20:43:00Z">
              <w:rPr>
                <w:rFonts w:ascii="Bookman Old Style" w:hAnsi="Bookman Old Style"/>
                <w:sz w:val="32"/>
                <w:szCs w:val="32"/>
              </w:rPr>
            </w:rPrChange>
          </w:rPr>
          <w:delText xml:space="preserve"> want t</w:delText>
        </w:r>
      </w:del>
      <w:r w:rsidR="00F00D3D" w:rsidRPr="009C679A">
        <w:rPr>
          <w:rFonts w:ascii="Bookman Old Style" w:hAnsi="Bookman Old Style"/>
          <w:szCs w:val="24"/>
          <w:rPrChange w:id="2564" w:author="Ashley Frank" w:date="2024-12-20T20:43:00Z">
            <w:rPr>
              <w:rFonts w:ascii="Bookman Old Style" w:hAnsi="Bookman Old Style"/>
              <w:sz w:val="32"/>
              <w:szCs w:val="32"/>
            </w:rPr>
          </w:rPrChange>
        </w:rPr>
        <w:t>o have this stuff often</w:t>
      </w:r>
      <w:r w:rsidR="009014DA" w:rsidRPr="009C679A">
        <w:rPr>
          <w:rFonts w:ascii="Bookman Old Style" w:hAnsi="Bookman Old Style"/>
          <w:szCs w:val="24"/>
          <w:rPrChange w:id="2565" w:author="Ashley Frank" w:date="2024-12-20T20:43:00Z">
            <w:rPr>
              <w:rFonts w:ascii="Bookman Old Style" w:hAnsi="Bookman Old Style"/>
              <w:sz w:val="32"/>
              <w:szCs w:val="32"/>
            </w:rPr>
          </w:rPrChange>
        </w:rPr>
        <w:t xml:space="preserve"> changes our focus and our direction</w:t>
      </w:r>
      <w:ins w:id="2566" w:author="Ashley Frank" w:date="2024-12-20T22:29:00Z">
        <w:r>
          <w:rPr>
            <w:rFonts w:ascii="Bookman Old Style" w:hAnsi="Bookman Old Style"/>
            <w:szCs w:val="24"/>
          </w:rPr>
          <w:t xml:space="preserve"> from what’s essential to our core self</w:t>
        </w:r>
      </w:ins>
      <w:r w:rsidR="009014DA" w:rsidRPr="009C679A">
        <w:rPr>
          <w:rFonts w:ascii="Bookman Old Style" w:hAnsi="Bookman Old Style"/>
          <w:szCs w:val="24"/>
          <w:rPrChange w:id="2567" w:author="Ashley Frank" w:date="2024-12-20T20:43:00Z">
            <w:rPr>
              <w:rFonts w:ascii="Bookman Old Style" w:hAnsi="Bookman Old Style"/>
              <w:sz w:val="32"/>
              <w:szCs w:val="32"/>
            </w:rPr>
          </w:rPrChange>
        </w:rPr>
        <w:t xml:space="preserve">. </w:t>
      </w:r>
      <w:ins w:id="2568" w:author="Ashley Frank" w:date="2024-12-20T22:30:00Z">
        <w:r>
          <w:rPr>
            <w:rFonts w:ascii="Bookman Old Style" w:hAnsi="Bookman Old Style"/>
            <w:szCs w:val="24"/>
          </w:rPr>
          <w:t xml:space="preserve">Let’s consider a personal anecdote here. </w:t>
        </w:r>
      </w:ins>
      <w:r w:rsidR="00D5042D" w:rsidRPr="009C679A">
        <w:rPr>
          <w:rFonts w:ascii="Bookman Old Style" w:hAnsi="Bookman Old Style"/>
          <w:szCs w:val="24"/>
          <w:rPrChange w:id="2569" w:author="Ashley Frank" w:date="2024-12-20T20:43:00Z">
            <w:rPr>
              <w:rFonts w:ascii="Bookman Old Style" w:hAnsi="Bookman Old Style"/>
              <w:sz w:val="32"/>
              <w:szCs w:val="32"/>
            </w:rPr>
          </w:rPrChange>
        </w:rPr>
        <w:t xml:space="preserve">I grew up in the </w:t>
      </w:r>
      <w:del w:id="2570" w:author="Ashley Frank" w:date="2024-12-20T22:31:00Z">
        <w:r w:rsidR="00D5042D" w:rsidRPr="009C679A" w:rsidDel="00A1500B">
          <w:rPr>
            <w:rFonts w:ascii="Bookman Old Style" w:hAnsi="Bookman Old Style"/>
            <w:szCs w:val="24"/>
            <w:rPrChange w:id="2571" w:author="Ashley Frank" w:date="2024-12-20T20:43:00Z">
              <w:rPr>
                <w:rFonts w:ascii="Bookman Old Style" w:hAnsi="Bookman Old Style"/>
                <w:sz w:val="32"/>
                <w:szCs w:val="32"/>
              </w:rPr>
            </w:rPrChange>
          </w:rPr>
          <w:delText>country</w:delText>
        </w:r>
      </w:del>
      <w:ins w:id="2572" w:author="Ashley Frank" w:date="2024-12-20T22:31:00Z">
        <w:r>
          <w:rPr>
            <w:rFonts w:ascii="Bookman Old Style" w:hAnsi="Bookman Old Style"/>
            <w:szCs w:val="24"/>
          </w:rPr>
          <w:t>countryside</w:t>
        </w:r>
      </w:ins>
      <w:r w:rsidR="00D5042D" w:rsidRPr="009C679A">
        <w:rPr>
          <w:rFonts w:ascii="Bookman Old Style" w:hAnsi="Bookman Old Style"/>
          <w:szCs w:val="24"/>
          <w:rPrChange w:id="2573" w:author="Ashley Frank" w:date="2024-12-20T20:43:00Z">
            <w:rPr>
              <w:rFonts w:ascii="Bookman Old Style" w:hAnsi="Bookman Old Style"/>
              <w:sz w:val="32"/>
              <w:szCs w:val="32"/>
            </w:rPr>
          </w:rPrChange>
        </w:rPr>
        <w:t xml:space="preserve">. </w:t>
      </w:r>
      <w:r w:rsidR="002C4A2E" w:rsidRPr="009C679A">
        <w:rPr>
          <w:rFonts w:ascii="Bookman Old Style" w:hAnsi="Bookman Old Style"/>
          <w:szCs w:val="24"/>
          <w:rPrChange w:id="2574" w:author="Ashley Frank" w:date="2024-12-20T20:43:00Z">
            <w:rPr>
              <w:rFonts w:ascii="Bookman Old Style" w:hAnsi="Bookman Old Style"/>
              <w:sz w:val="32"/>
              <w:szCs w:val="32"/>
            </w:rPr>
          </w:rPrChange>
        </w:rPr>
        <w:t>We</w:t>
      </w:r>
      <w:r w:rsidR="00D5042D" w:rsidRPr="009C679A">
        <w:rPr>
          <w:rFonts w:ascii="Bookman Old Style" w:hAnsi="Bookman Old Style"/>
          <w:szCs w:val="24"/>
          <w:rPrChange w:id="2575" w:author="Ashley Frank" w:date="2024-12-20T20:43:00Z">
            <w:rPr>
              <w:rFonts w:ascii="Bookman Old Style" w:hAnsi="Bookman Old Style"/>
              <w:sz w:val="32"/>
              <w:szCs w:val="32"/>
            </w:rPr>
          </w:rPrChange>
        </w:rPr>
        <w:t xml:space="preserve"> </w:t>
      </w:r>
      <w:ins w:id="2576" w:author="Ashley Frank" w:date="2024-12-20T22:31:00Z">
        <w:r>
          <w:rPr>
            <w:rFonts w:ascii="Bookman Old Style" w:hAnsi="Bookman Old Style"/>
            <w:szCs w:val="24"/>
          </w:rPr>
          <w:t xml:space="preserve">used to drink </w:t>
        </w:r>
      </w:ins>
      <w:del w:id="2577" w:author="Ashley Frank" w:date="2024-12-20T22:31:00Z">
        <w:r w:rsidR="00D5042D" w:rsidRPr="009C679A" w:rsidDel="00A1500B">
          <w:rPr>
            <w:rFonts w:ascii="Bookman Old Style" w:hAnsi="Bookman Old Style"/>
            <w:szCs w:val="24"/>
            <w:rPrChange w:id="2578" w:author="Ashley Frank" w:date="2024-12-20T20:43:00Z">
              <w:rPr>
                <w:rFonts w:ascii="Bookman Old Style" w:hAnsi="Bookman Old Style"/>
                <w:sz w:val="32"/>
                <w:szCs w:val="32"/>
              </w:rPr>
            </w:rPrChange>
          </w:rPr>
          <w:delText xml:space="preserve">drank </w:delText>
        </w:r>
      </w:del>
      <w:r w:rsidR="00D5042D" w:rsidRPr="009C679A">
        <w:rPr>
          <w:rFonts w:ascii="Bookman Old Style" w:hAnsi="Bookman Old Style"/>
          <w:szCs w:val="24"/>
          <w:rPrChange w:id="2579" w:author="Ashley Frank" w:date="2024-12-20T20:43:00Z">
            <w:rPr>
              <w:rFonts w:ascii="Bookman Old Style" w:hAnsi="Bookman Old Style"/>
              <w:sz w:val="32"/>
              <w:szCs w:val="32"/>
            </w:rPr>
          </w:rPrChange>
        </w:rPr>
        <w:t xml:space="preserve">grape sodas </w:t>
      </w:r>
      <w:r w:rsidR="00FD26F1" w:rsidRPr="009C679A">
        <w:rPr>
          <w:rFonts w:ascii="Bookman Old Style" w:hAnsi="Bookman Old Style"/>
          <w:szCs w:val="24"/>
          <w:rPrChange w:id="2580" w:author="Ashley Frank" w:date="2024-12-20T20:43:00Z">
            <w:rPr>
              <w:rFonts w:ascii="Bookman Old Style" w:hAnsi="Bookman Old Style"/>
              <w:sz w:val="32"/>
              <w:szCs w:val="32"/>
            </w:rPr>
          </w:rPrChange>
        </w:rPr>
        <w:t xml:space="preserve">and </w:t>
      </w:r>
      <w:ins w:id="2581" w:author="Ashley Frank" w:date="2024-12-20T22:31:00Z">
        <w:r>
          <w:rPr>
            <w:rFonts w:ascii="Bookman Old Style" w:hAnsi="Bookman Old Style"/>
            <w:szCs w:val="24"/>
          </w:rPr>
          <w:t xml:space="preserve">eat </w:t>
        </w:r>
      </w:ins>
      <w:del w:id="2582" w:author="Ashley Frank" w:date="2024-12-20T22:31:00Z">
        <w:r w:rsidR="00D5042D" w:rsidRPr="009C679A" w:rsidDel="00A1500B">
          <w:rPr>
            <w:rFonts w:ascii="Bookman Old Style" w:hAnsi="Bookman Old Style"/>
            <w:szCs w:val="24"/>
            <w:rPrChange w:id="2583" w:author="Ashley Frank" w:date="2024-12-20T20:43:00Z">
              <w:rPr>
                <w:rFonts w:ascii="Bookman Old Style" w:hAnsi="Bookman Old Style"/>
                <w:sz w:val="32"/>
                <w:szCs w:val="32"/>
              </w:rPr>
            </w:rPrChange>
          </w:rPr>
          <w:delText xml:space="preserve">ate </w:delText>
        </w:r>
      </w:del>
      <w:r w:rsidR="00D5042D" w:rsidRPr="009C679A">
        <w:rPr>
          <w:rFonts w:ascii="Bookman Old Style" w:hAnsi="Bookman Old Style"/>
          <w:szCs w:val="24"/>
          <w:rPrChange w:id="2584" w:author="Ashley Frank" w:date="2024-12-20T20:43:00Z">
            <w:rPr>
              <w:rFonts w:ascii="Bookman Old Style" w:hAnsi="Bookman Old Style"/>
              <w:sz w:val="32"/>
              <w:szCs w:val="32"/>
            </w:rPr>
          </w:rPrChange>
        </w:rPr>
        <w:t xml:space="preserve">sardines and crackers in the cotton fields in Alabama. There was one particular thing that I </w:t>
      </w:r>
      <w:r w:rsidR="00D5042D" w:rsidRPr="009C679A">
        <w:rPr>
          <w:rFonts w:ascii="Bookman Old Style" w:hAnsi="Bookman Old Style"/>
          <w:szCs w:val="24"/>
          <w:rPrChange w:id="2585" w:author="Ashley Frank" w:date="2024-12-20T20:43:00Z">
            <w:rPr>
              <w:rFonts w:ascii="Bookman Old Style" w:hAnsi="Bookman Old Style"/>
              <w:sz w:val="32"/>
              <w:szCs w:val="32"/>
            </w:rPr>
          </w:rPrChange>
        </w:rPr>
        <w:lastRenderedPageBreak/>
        <w:t>always loved to eat as a boy</w:t>
      </w:r>
      <w:r w:rsidR="00FD26F1" w:rsidRPr="009C679A">
        <w:rPr>
          <w:rFonts w:ascii="Bookman Old Style" w:hAnsi="Bookman Old Style"/>
          <w:szCs w:val="24"/>
          <w:rPrChange w:id="2586" w:author="Ashley Frank" w:date="2024-12-20T20:43:00Z">
            <w:rPr>
              <w:rFonts w:ascii="Bookman Old Style" w:hAnsi="Bookman Old Style"/>
              <w:sz w:val="32"/>
              <w:szCs w:val="32"/>
            </w:rPr>
          </w:rPrChange>
        </w:rPr>
        <w:t>:</w:t>
      </w:r>
      <w:r w:rsidR="00D5042D" w:rsidRPr="009C679A">
        <w:rPr>
          <w:rFonts w:ascii="Bookman Old Style" w:hAnsi="Bookman Old Style"/>
          <w:szCs w:val="24"/>
          <w:rPrChange w:id="2587" w:author="Ashley Frank" w:date="2024-12-20T20:43:00Z">
            <w:rPr>
              <w:rFonts w:ascii="Bookman Old Style" w:hAnsi="Bookman Old Style"/>
              <w:sz w:val="32"/>
              <w:szCs w:val="32"/>
            </w:rPr>
          </w:rPrChange>
        </w:rPr>
        <w:t xml:space="preserve"> banana flips! These </w:t>
      </w:r>
      <w:r w:rsidR="00FD26F1" w:rsidRPr="009C679A">
        <w:rPr>
          <w:rFonts w:ascii="Bookman Old Style" w:hAnsi="Bookman Old Style"/>
          <w:szCs w:val="24"/>
          <w:rPrChange w:id="2588"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589" w:author="Ashley Frank" w:date="2024-12-20T20:43:00Z">
            <w:rPr>
              <w:rFonts w:ascii="Bookman Old Style" w:hAnsi="Bookman Old Style"/>
              <w:sz w:val="32"/>
              <w:szCs w:val="32"/>
            </w:rPr>
          </w:rPrChange>
        </w:rPr>
        <w:t>e</w:t>
      </w:r>
      <w:r w:rsidR="00D5042D" w:rsidRPr="009C679A">
        <w:rPr>
          <w:rFonts w:ascii="Bookman Old Style" w:hAnsi="Bookman Old Style"/>
          <w:szCs w:val="24"/>
          <w:rPrChange w:id="2590" w:author="Ashley Frank" w:date="2024-12-20T20:43:00Z">
            <w:rPr>
              <w:rFonts w:ascii="Bookman Old Style" w:hAnsi="Bookman Old Style"/>
              <w:sz w:val="32"/>
              <w:szCs w:val="32"/>
            </w:rPr>
          </w:rPrChange>
        </w:rPr>
        <w:t>re so very good, s</w:t>
      </w:r>
      <w:r w:rsidR="00FD26F1" w:rsidRPr="009C679A">
        <w:rPr>
          <w:rFonts w:ascii="Bookman Old Style" w:hAnsi="Bookman Old Style"/>
          <w:szCs w:val="24"/>
          <w:rPrChange w:id="2591"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592" w:author="Ashley Frank" w:date="2024-12-20T20:43:00Z">
            <w:rPr>
              <w:rFonts w:ascii="Bookman Old Style" w:hAnsi="Bookman Old Style"/>
              <w:sz w:val="32"/>
              <w:szCs w:val="32"/>
            </w:rPr>
          </w:rPrChange>
        </w:rPr>
        <w:t>e</w:t>
      </w:r>
      <w:r w:rsidR="00D5042D" w:rsidRPr="009C679A">
        <w:rPr>
          <w:rFonts w:ascii="Bookman Old Style" w:hAnsi="Bookman Old Style"/>
          <w:szCs w:val="24"/>
          <w:rPrChange w:id="2593" w:author="Ashley Frank" w:date="2024-12-20T20:43:00Z">
            <w:rPr>
              <w:rFonts w:ascii="Bookman Old Style" w:hAnsi="Bookman Old Style"/>
              <w:sz w:val="32"/>
              <w:szCs w:val="32"/>
            </w:rPr>
          </w:rPrChange>
        </w:rPr>
        <w:t>et</w:t>
      </w:r>
      <w:r w:rsidR="00FD26F1" w:rsidRPr="009C679A">
        <w:rPr>
          <w:rFonts w:ascii="Bookman Old Style" w:hAnsi="Bookman Old Style"/>
          <w:szCs w:val="24"/>
          <w:rPrChange w:id="2594" w:author="Ashley Frank" w:date="2024-12-20T20:43:00Z">
            <w:rPr>
              <w:rFonts w:ascii="Bookman Old Style" w:hAnsi="Bookman Old Style"/>
              <w:sz w:val="32"/>
              <w:szCs w:val="32"/>
            </w:rPr>
          </w:rPrChange>
        </w:rPr>
        <w:t>,</w:t>
      </w:r>
      <w:r w:rsidR="00D5042D" w:rsidRPr="009C679A">
        <w:rPr>
          <w:rFonts w:ascii="Bookman Old Style" w:hAnsi="Bookman Old Style"/>
          <w:szCs w:val="24"/>
          <w:rPrChange w:id="2595" w:author="Ashley Frank" w:date="2024-12-20T20:43:00Z">
            <w:rPr>
              <w:rFonts w:ascii="Bookman Old Style" w:hAnsi="Bookman Old Style"/>
              <w:sz w:val="32"/>
              <w:szCs w:val="32"/>
            </w:rPr>
          </w:rPrChange>
        </w:rPr>
        <w:t xml:space="preserve"> and…WOW!  They don’t make those </w:t>
      </w:r>
      <w:r w:rsidR="00F00D3D" w:rsidRPr="009C679A">
        <w:rPr>
          <w:rFonts w:ascii="Bookman Old Style" w:hAnsi="Bookman Old Style"/>
          <w:szCs w:val="24"/>
          <w:rPrChange w:id="2596" w:author="Ashley Frank" w:date="2024-12-20T20:43:00Z">
            <w:rPr>
              <w:rFonts w:ascii="Bookman Old Style" w:hAnsi="Bookman Old Style"/>
              <w:sz w:val="32"/>
              <w:szCs w:val="32"/>
            </w:rPr>
          </w:rPrChange>
        </w:rPr>
        <w:t>anymore</w:t>
      </w:r>
      <w:r w:rsidR="00D5042D" w:rsidRPr="009C679A">
        <w:rPr>
          <w:rFonts w:ascii="Bookman Old Style" w:hAnsi="Bookman Old Style"/>
          <w:szCs w:val="24"/>
          <w:rPrChange w:id="2597" w:author="Ashley Frank" w:date="2024-12-20T20:43:00Z">
            <w:rPr>
              <w:rFonts w:ascii="Bookman Old Style" w:hAnsi="Bookman Old Style"/>
              <w:sz w:val="32"/>
              <w:szCs w:val="32"/>
            </w:rPr>
          </w:rPrChange>
        </w:rPr>
        <w:t>. The other day</w:t>
      </w:r>
      <w:r w:rsidR="00FD26F1" w:rsidRPr="009C679A">
        <w:rPr>
          <w:rFonts w:ascii="Bookman Old Style" w:hAnsi="Bookman Old Style"/>
          <w:szCs w:val="24"/>
          <w:rPrChange w:id="2598" w:author="Ashley Frank" w:date="2024-12-20T20:43:00Z">
            <w:rPr>
              <w:rFonts w:ascii="Bookman Old Style" w:hAnsi="Bookman Old Style"/>
              <w:sz w:val="32"/>
              <w:szCs w:val="32"/>
            </w:rPr>
          </w:rPrChange>
        </w:rPr>
        <w:t>,</w:t>
      </w:r>
      <w:r w:rsidR="00D5042D" w:rsidRPr="009C679A">
        <w:rPr>
          <w:rFonts w:ascii="Bookman Old Style" w:hAnsi="Bookman Old Style"/>
          <w:szCs w:val="24"/>
          <w:rPrChange w:id="2599" w:author="Ashley Frank" w:date="2024-12-20T20:43:00Z">
            <w:rPr>
              <w:rFonts w:ascii="Bookman Old Style" w:hAnsi="Bookman Old Style"/>
              <w:sz w:val="32"/>
              <w:szCs w:val="32"/>
            </w:rPr>
          </w:rPrChange>
        </w:rPr>
        <w:t xml:space="preserve"> I was thinking about a banana flip. </w:t>
      </w:r>
      <w:ins w:id="2600" w:author="Ashley Frank" w:date="2024-12-20T22:32:00Z">
        <w:r>
          <w:rPr>
            <w:rFonts w:ascii="Bookman Old Style" w:hAnsi="Bookman Old Style"/>
            <w:szCs w:val="24"/>
          </w:rPr>
          <w:t xml:space="preserve">The thoughts occupied my mind, and soon, </w:t>
        </w:r>
      </w:ins>
      <w:ins w:id="2601" w:author="Ashley Frank" w:date="2024-12-20T22:31:00Z">
        <w:r>
          <w:rPr>
            <w:rFonts w:ascii="Bookman Old Style" w:hAnsi="Bookman Old Style"/>
            <w:szCs w:val="24"/>
          </w:rPr>
          <w:t>I’d</w:t>
        </w:r>
      </w:ins>
      <w:del w:id="2602" w:author="Ashley Frank" w:date="2024-12-20T22:31:00Z">
        <w:r w:rsidR="00D5042D" w:rsidRPr="009C679A" w:rsidDel="00A1500B">
          <w:rPr>
            <w:rFonts w:ascii="Bookman Old Style" w:hAnsi="Bookman Old Style"/>
            <w:szCs w:val="24"/>
            <w:rPrChange w:id="2603" w:author="Ashley Frank" w:date="2024-12-20T20:43:00Z">
              <w:rPr>
                <w:rFonts w:ascii="Bookman Old Style" w:hAnsi="Bookman Old Style"/>
                <w:sz w:val="32"/>
                <w:szCs w:val="32"/>
              </w:rPr>
            </w:rPrChange>
          </w:rPr>
          <w:delText>I</w:delText>
        </w:r>
      </w:del>
      <w:r w:rsidR="00D5042D" w:rsidRPr="009C679A">
        <w:rPr>
          <w:rFonts w:ascii="Bookman Old Style" w:hAnsi="Bookman Old Style"/>
          <w:szCs w:val="24"/>
          <w:rPrChange w:id="2604" w:author="Ashley Frank" w:date="2024-12-20T20:43:00Z">
            <w:rPr>
              <w:rFonts w:ascii="Bookman Old Style" w:hAnsi="Bookman Old Style"/>
              <w:sz w:val="32"/>
              <w:szCs w:val="32"/>
            </w:rPr>
          </w:rPrChange>
        </w:rPr>
        <w:t xml:space="preserve"> started an internet search. I searched </w:t>
      </w:r>
      <w:ins w:id="2605" w:author="Ashley Frank" w:date="2024-12-20T22:32:00Z">
        <w:r>
          <w:rPr>
            <w:rFonts w:ascii="Bookman Old Style" w:hAnsi="Bookman Old Style"/>
            <w:szCs w:val="24"/>
          </w:rPr>
          <w:t>and browsed multiple sites looking for this childhood treat</w:t>
        </w:r>
      </w:ins>
      <w:del w:id="2606" w:author="Ashley Frank" w:date="2024-12-20T22:32:00Z">
        <w:r w:rsidR="00D5042D" w:rsidRPr="009C679A" w:rsidDel="00A1500B">
          <w:rPr>
            <w:rFonts w:ascii="Bookman Old Style" w:hAnsi="Bookman Old Style"/>
            <w:szCs w:val="24"/>
            <w:rPrChange w:id="2607" w:author="Ashley Frank" w:date="2024-12-20T20:43:00Z">
              <w:rPr>
                <w:rFonts w:ascii="Bookman Old Style" w:hAnsi="Bookman Old Style"/>
                <w:sz w:val="32"/>
                <w:szCs w:val="32"/>
              </w:rPr>
            </w:rPrChange>
          </w:rPr>
          <w:delText>so many sites</w:delText>
        </w:r>
      </w:del>
      <w:r w:rsidR="00D5042D" w:rsidRPr="009C679A">
        <w:rPr>
          <w:rFonts w:ascii="Bookman Old Style" w:hAnsi="Bookman Old Style"/>
          <w:szCs w:val="24"/>
          <w:rPrChange w:id="2608" w:author="Ashley Frank" w:date="2024-12-20T20:43:00Z">
            <w:rPr>
              <w:rFonts w:ascii="Bookman Old Style" w:hAnsi="Bookman Old Style"/>
              <w:sz w:val="32"/>
              <w:szCs w:val="32"/>
            </w:rPr>
          </w:rPrChange>
        </w:rPr>
        <w:t xml:space="preserve">. Before I knew it, a couple of hours had passed. </w:t>
      </w:r>
      <w:ins w:id="2609" w:author="Ashley Frank" w:date="2024-12-20T22:32:00Z">
        <w:r>
          <w:rPr>
            <w:rFonts w:ascii="Bookman Old Style" w:hAnsi="Bookman Old Style"/>
            <w:szCs w:val="24"/>
          </w:rPr>
          <w:t xml:space="preserve">Did you see how </w:t>
        </w:r>
      </w:ins>
      <w:ins w:id="2610" w:author="Ashley Frank" w:date="2024-12-21T03:42:00Z">
        <w:r w:rsidR="00B312E4">
          <w:rPr>
            <w:rFonts w:ascii="Bookman Old Style" w:hAnsi="Bookman Old Style"/>
            <w:szCs w:val="24"/>
          </w:rPr>
          <w:t xml:space="preserve">my </w:t>
        </w:r>
      </w:ins>
      <w:del w:id="2611" w:author="Ashley Frank" w:date="2024-12-20T22:32:00Z">
        <w:r w:rsidR="00D5042D" w:rsidRPr="009C679A" w:rsidDel="00A1500B">
          <w:rPr>
            <w:rFonts w:ascii="Bookman Old Style" w:hAnsi="Bookman Old Style"/>
            <w:szCs w:val="24"/>
            <w:rPrChange w:id="2612" w:author="Ashley Frank" w:date="2024-12-20T20:43:00Z">
              <w:rPr>
                <w:rFonts w:ascii="Bookman Old Style" w:hAnsi="Bookman Old Style"/>
                <w:sz w:val="32"/>
                <w:szCs w:val="32"/>
              </w:rPr>
            </w:rPrChange>
          </w:rPr>
          <w:delText xml:space="preserve">My </w:delText>
        </w:r>
      </w:del>
      <w:r w:rsidR="00D5042D" w:rsidRPr="009C679A">
        <w:rPr>
          <w:rFonts w:ascii="Bookman Old Style" w:hAnsi="Bookman Old Style"/>
          <w:szCs w:val="24"/>
          <w:rPrChange w:id="2613" w:author="Ashley Frank" w:date="2024-12-20T20:43:00Z">
            <w:rPr>
              <w:rFonts w:ascii="Bookman Old Style" w:hAnsi="Bookman Old Style"/>
              <w:sz w:val="32"/>
              <w:szCs w:val="32"/>
            </w:rPr>
          </w:rPrChange>
        </w:rPr>
        <w:t xml:space="preserve">focus </w:t>
      </w:r>
      <w:r w:rsidR="00FD26F1" w:rsidRPr="009C679A">
        <w:rPr>
          <w:rFonts w:ascii="Bookman Old Style" w:hAnsi="Bookman Old Style"/>
          <w:szCs w:val="24"/>
          <w:rPrChange w:id="2614" w:author="Ashley Frank" w:date="2024-12-20T20:43:00Z">
            <w:rPr>
              <w:rFonts w:ascii="Bookman Old Style" w:hAnsi="Bookman Old Style"/>
              <w:sz w:val="32"/>
              <w:szCs w:val="32"/>
            </w:rPr>
          </w:rPrChange>
        </w:rPr>
        <w:t xml:space="preserve">and </w:t>
      </w:r>
      <w:r w:rsidR="00D5042D" w:rsidRPr="009C679A">
        <w:rPr>
          <w:rFonts w:ascii="Bookman Old Style" w:hAnsi="Bookman Old Style"/>
          <w:szCs w:val="24"/>
          <w:rPrChange w:id="2615" w:author="Ashley Frank" w:date="2024-12-20T20:43:00Z">
            <w:rPr>
              <w:rFonts w:ascii="Bookman Old Style" w:hAnsi="Bookman Old Style"/>
              <w:sz w:val="32"/>
              <w:szCs w:val="32"/>
            </w:rPr>
          </w:rPrChange>
        </w:rPr>
        <w:t>my direction w</w:t>
      </w:r>
      <w:r w:rsidR="00FD26F1" w:rsidRPr="009C679A">
        <w:rPr>
          <w:rFonts w:ascii="Bookman Old Style" w:hAnsi="Bookman Old Style"/>
          <w:szCs w:val="24"/>
          <w:rPrChange w:id="2616" w:author="Ashley Frank" w:date="2024-12-20T20:43:00Z">
            <w:rPr>
              <w:rFonts w:ascii="Bookman Old Style" w:hAnsi="Bookman Old Style"/>
              <w:sz w:val="32"/>
              <w:szCs w:val="32"/>
            </w:rPr>
          </w:rPrChange>
        </w:rPr>
        <w:t>ere</w:t>
      </w:r>
      <w:r w:rsidR="00D5042D" w:rsidRPr="009C679A">
        <w:rPr>
          <w:rFonts w:ascii="Bookman Old Style" w:hAnsi="Bookman Old Style"/>
          <w:szCs w:val="24"/>
          <w:rPrChange w:id="2617" w:author="Ashley Frank" w:date="2024-12-20T20:43:00Z">
            <w:rPr>
              <w:rFonts w:ascii="Bookman Old Style" w:hAnsi="Bookman Old Style"/>
              <w:sz w:val="32"/>
              <w:szCs w:val="32"/>
            </w:rPr>
          </w:rPrChange>
        </w:rPr>
        <w:t xml:space="preserve"> changed</w:t>
      </w:r>
      <w:r w:rsidR="00F00D3D" w:rsidRPr="009C679A">
        <w:rPr>
          <w:rFonts w:ascii="Bookman Old Style" w:hAnsi="Bookman Old Style"/>
          <w:szCs w:val="24"/>
          <w:rPrChange w:id="2618" w:author="Ashley Frank" w:date="2024-12-20T20:43:00Z">
            <w:rPr>
              <w:rFonts w:ascii="Bookman Old Style" w:hAnsi="Bookman Old Style"/>
              <w:sz w:val="32"/>
              <w:szCs w:val="32"/>
            </w:rPr>
          </w:rPrChange>
        </w:rPr>
        <w:t xml:space="preserve"> by wanting a banana flip</w:t>
      </w:r>
      <w:ins w:id="2619" w:author="Ashley Frank" w:date="2024-12-20T22:33:00Z">
        <w:r>
          <w:rPr>
            <w:rFonts w:ascii="Bookman Old Style" w:hAnsi="Bookman Old Style"/>
            <w:szCs w:val="24"/>
          </w:rPr>
          <w:t>?</w:t>
        </w:r>
      </w:ins>
      <w:del w:id="2620" w:author="Ashley Frank" w:date="2024-12-20T22:33:00Z">
        <w:r w:rsidR="00F00D3D" w:rsidRPr="009C679A" w:rsidDel="00A1500B">
          <w:rPr>
            <w:rFonts w:ascii="Bookman Old Style" w:hAnsi="Bookman Old Style"/>
            <w:szCs w:val="24"/>
            <w:rPrChange w:id="2621" w:author="Ashley Frank" w:date="2024-12-20T20:43:00Z">
              <w:rPr>
                <w:rFonts w:ascii="Bookman Old Style" w:hAnsi="Bookman Old Style"/>
                <w:sz w:val="32"/>
                <w:szCs w:val="32"/>
              </w:rPr>
            </w:rPrChange>
          </w:rPr>
          <w:delText>!</w:delText>
        </w:r>
      </w:del>
    </w:p>
    <w:p w14:paraId="2CBD493A" w14:textId="7A156CEC" w:rsidR="00FD26F1" w:rsidRPr="009C679A" w:rsidRDefault="00D5042D" w:rsidP="009014DA">
      <w:pPr>
        <w:pStyle w:val="BodyText"/>
        <w:spacing w:line="360" w:lineRule="auto"/>
        <w:rPr>
          <w:rFonts w:ascii="Bookman Old Style" w:hAnsi="Bookman Old Style"/>
          <w:szCs w:val="24"/>
          <w:rPrChange w:id="2622" w:author="Ashley Frank" w:date="2024-12-20T20:43:00Z">
            <w:rPr>
              <w:rFonts w:ascii="Bookman Old Style" w:hAnsi="Bookman Old Style"/>
              <w:sz w:val="32"/>
              <w:szCs w:val="32"/>
            </w:rPr>
          </w:rPrChange>
        </w:rPr>
      </w:pPr>
      <w:r w:rsidRPr="009C679A">
        <w:rPr>
          <w:rFonts w:ascii="Bookman Old Style" w:hAnsi="Bookman Old Style"/>
          <w:szCs w:val="24"/>
          <w:rPrChange w:id="2623" w:author="Ashley Frank" w:date="2024-12-20T20:43:00Z">
            <w:rPr>
              <w:rFonts w:ascii="Bookman Old Style" w:hAnsi="Bookman Old Style"/>
              <w:sz w:val="32"/>
              <w:szCs w:val="32"/>
            </w:rPr>
          </w:rPrChange>
        </w:rPr>
        <w:t>Our focus</w:t>
      </w:r>
      <w:r w:rsidR="00792944" w:rsidRPr="009C679A">
        <w:rPr>
          <w:rFonts w:ascii="Bookman Old Style" w:hAnsi="Bookman Old Style"/>
          <w:szCs w:val="24"/>
          <w:rPrChange w:id="2624" w:author="Ashley Frank" w:date="2024-12-20T20:43:00Z">
            <w:rPr>
              <w:rFonts w:ascii="Bookman Old Style" w:hAnsi="Bookman Old Style"/>
              <w:sz w:val="32"/>
              <w:szCs w:val="32"/>
            </w:rPr>
          </w:rPrChange>
        </w:rPr>
        <w:t xml:space="preserve"> will</w:t>
      </w:r>
      <w:r w:rsidRPr="009C679A">
        <w:rPr>
          <w:rFonts w:ascii="Bookman Old Style" w:hAnsi="Bookman Old Style"/>
          <w:szCs w:val="24"/>
          <w:rPrChange w:id="2625" w:author="Ashley Frank" w:date="2024-12-20T20:43:00Z">
            <w:rPr>
              <w:rFonts w:ascii="Bookman Old Style" w:hAnsi="Bookman Old Style"/>
              <w:sz w:val="32"/>
              <w:szCs w:val="32"/>
            </w:rPr>
          </w:rPrChange>
        </w:rPr>
        <w:t xml:space="preserve"> </w:t>
      </w:r>
      <w:r w:rsidR="00792944" w:rsidRPr="009C679A">
        <w:rPr>
          <w:rFonts w:ascii="Bookman Old Style" w:hAnsi="Bookman Old Style"/>
          <w:szCs w:val="24"/>
          <w:rPrChange w:id="2626" w:author="Ashley Frank" w:date="2024-12-20T20:43:00Z">
            <w:rPr>
              <w:rFonts w:ascii="Bookman Old Style" w:hAnsi="Bookman Old Style"/>
              <w:sz w:val="32"/>
              <w:szCs w:val="32"/>
            </w:rPr>
          </w:rPrChange>
        </w:rPr>
        <w:t>determine</w:t>
      </w:r>
      <w:r w:rsidRPr="009C679A">
        <w:rPr>
          <w:rFonts w:ascii="Bookman Old Style" w:hAnsi="Bookman Old Style"/>
          <w:szCs w:val="24"/>
          <w:rPrChange w:id="2627" w:author="Ashley Frank" w:date="2024-12-20T20:43:00Z">
            <w:rPr>
              <w:rFonts w:ascii="Bookman Old Style" w:hAnsi="Bookman Old Style"/>
              <w:sz w:val="32"/>
              <w:szCs w:val="32"/>
            </w:rPr>
          </w:rPrChange>
        </w:rPr>
        <w:t xml:space="preserve"> the direction </w:t>
      </w:r>
      <w:r w:rsidR="00F823D5" w:rsidRPr="009C679A">
        <w:rPr>
          <w:rFonts w:ascii="Bookman Old Style" w:hAnsi="Bookman Old Style"/>
          <w:szCs w:val="24"/>
          <w:rPrChange w:id="2628"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629" w:author="Ashley Frank" w:date="2024-12-20T20:43:00Z">
            <w:rPr>
              <w:rFonts w:ascii="Bookman Old Style" w:hAnsi="Bookman Old Style"/>
              <w:sz w:val="32"/>
              <w:szCs w:val="32"/>
            </w:rPr>
          </w:rPrChange>
        </w:rPr>
        <w:t>e</w:t>
      </w:r>
      <w:r w:rsidRPr="009C679A">
        <w:rPr>
          <w:rFonts w:ascii="Bookman Old Style" w:hAnsi="Bookman Old Style"/>
          <w:szCs w:val="24"/>
          <w:rPrChange w:id="2630" w:author="Ashley Frank" w:date="2024-12-20T20:43:00Z">
            <w:rPr>
              <w:rFonts w:ascii="Bookman Old Style" w:hAnsi="Bookman Old Style"/>
              <w:sz w:val="32"/>
              <w:szCs w:val="32"/>
            </w:rPr>
          </w:rPrChange>
        </w:rPr>
        <w:t xml:space="preserve"> walk and the ground </w:t>
      </w:r>
      <w:ins w:id="2631" w:author="Ashley Frank" w:date="2024-12-20T22:33:00Z">
        <w:r w:rsidR="00A1500B">
          <w:rPr>
            <w:rFonts w:ascii="Bookman Old Style" w:hAnsi="Bookman Old Style"/>
            <w:szCs w:val="24"/>
          </w:rPr>
          <w:t xml:space="preserve">on </w:t>
        </w:r>
      </w:ins>
      <w:del w:id="2632" w:author="Ashley Frank" w:date="2024-12-20T22:33:00Z">
        <w:r w:rsidRPr="009C679A" w:rsidDel="00A1500B">
          <w:rPr>
            <w:rFonts w:ascii="Bookman Old Style" w:hAnsi="Bookman Old Style"/>
            <w:szCs w:val="24"/>
            <w:rPrChange w:id="2633" w:author="Ashley Frank" w:date="2024-12-20T20:43:00Z">
              <w:rPr>
                <w:rFonts w:ascii="Bookman Old Style" w:hAnsi="Bookman Old Style"/>
                <w:sz w:val="32"/>
                <w:szCs w:val="32"/>
              </w:rPr>
            </w:rPrChange>
          </w:rPr>
          <w:delText xml:space="preserve">by </w:delText>
        </w:r>
      </w:del>
      <w:r w:rsidRPr="009C679A">
        <w:rPr>
          <w:rFonts w:ascii="Bookman Old Style" w:hAnsi="Bookman Old Style"/>
          <w:szCs w:val="24"/>
          <w:rPrChange w:id="2634" w:author="Ashley Frank" w:date="2024-12-20T20:43:00Z">
            <w:rPr>
              <w:rFonts w:ascii="Bookman Old Style" w:hAnsi="Bookman Old Style"/>
              <w:sz w:val="32"/>
              <w:szCs w:val="32"/>
            </w:rPr>
          </w:rPrChange>
        </w:rPr>
        <w:t xml:space="preserve">which </w:t>
      </w:r>
      <w:r w:rsidR="00F823D5" w:rsidRPr="009C679A">
        <w:rPr>
          <w:rFonts w:ascii="Bookman Old Style" w:hAnsi="Bookman Old Style"/>
          <w:szCs w:val="24"/>
          <w:rPrChange w:id="2635"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636" w:author="Ashley Frank" w:date="2024-12-20T20:43:00Z">
            <w:rPr>
              <w:rFonts w:ascii="Bookman Old Style" w:hAnsi="Bookman Old Style"/>
              <w:sz w:val="32"/>
              <w:szCs w:val="32"/>
            </w:rPr>
          </w:rPrChange>
        </w:rPr>
        <w:t>e</w:t>
      </w:r>
      <w:r w:rsidRPr="009C679A">
        <w:rPr>
          <w:rFonts w:ascii="Bookman Old Style" w:hAnsi="Bookman Old Style"/>
          <w:szCs w:val="24"/>
          <w:rPrChange w:id="2637" w:author="Ashley Frank" w:date="2024-12-20T20:43:00Z">
            <w:rPr>
              <w:rFonts w:ascii="Bookman Old Style" w:hAnsi="Bookman Old Style"/>
              <w:sz w:val="32"/>
              <w:szCs w:val="32"/>
            </w:rPr>
          </w:rPrChange>
        </w:rPr>
        <w:t xml:space="preserve"> stand. </w:t>
      </w:r>
      <w:r w:rsidR="00D96777" w:rsidRPr="009C679A">
        <w:rPr>
          <w:rFonts w:ascii="Bookman Old Style" w:hAnsi="Bookman Old Style"/>
          <w:szCs w:val="24"/>
          <w:rPrChange w:id="2638" w:author="Ashley Frank" w:date="2024-12-20T20:43:00Z">
            <w:rPr>
              <w:rFonts w:ascii="Bookman Old Style" w:hAnsi="Bookman Old Style"/>
              <w:sz w:val="32"/>
              <w:szCs w:val="32"/>
            </w:rPr>
          </w:rPrChange>
        </w:rPr>
        <w:t>Often</w:t>
      </w:r>
      <w:r w:rsidR="00FD26F1" w:rsidRPr="009C679A">
        <w:rPr>
          <w:rFonts w:ascii="Bookman Old Style" w:hAnsi="Bookman Old Style"/>
          <w:szCs w:val="24"/>
          <w:rPrChange w:id="2639" w:author="Ashley Frank" w:date="2024-12-20T20:43:00Z">
            <w:rPr>
              <w:rFonts w:ascii="Bookman Old Style" w:hAnsi="Bookman Old Style"/>
              <w:sz w:val="32"/>
              <w:szCs w:val="32"/>
            </w:rPr>
          </w:rPrChange>
        </w:rPr>
        <w:t>,</w:t>
      </w:r>
      <w:r w:rsidR="00D96777" w:rsidRPr="009C679A">
        <w:rPr>
          <w:rFonts w:ascii="Bookman Old Style" w:hAnsi="Bookman Old Style"/>
          <w:szCs w:val="24"/>
          <w:rPrChange w:id="2640" w:author="Ashley Frank" w:date="2024-12-20T20:43:00Z">
            <w:rPr>
              <w:rFonts w:ascii="Bookman Old Style" w:hAnsi="Bookman Old Style"/>
              <w:sz w:val="32"/>
              <w:szCs w:val="32"/>
            </w:rPr>
          </w:rPrChange>
        </w:rPr>
        <w:t xml:space="preserve"> things come up in our </w:t>
      </w:r>
      <w:ins w:id="2641" w:author="Ashley Frank" w:date="2024-12-20T22:33:00Z">
        <w:r w:rsidR="00A1500B">
          <w:rPr>
            <w:rFonts w:ascii="Bookman Old Style" w:hAnsi="Bookman Old Style"/>
            <w:szCs w:val="24"/>
          </w:rPr>
          <w:t xml:space="preserve">lives that will blur our </w:t>
        </w:r>
      </w:ins>
      <w:del w:id="2642" w:author="Ashley Frank" w:date="2024-12-20T22:33:00Z">
        <w:r w:rsidR="00D96777" w:rsidRPr="009C679A" w:rsidDel="00A1500B">
          <w:rPr>
            <w:rFonts w:ascii="Bookman Old Style" w:hAnsi="Bookman Old Style"/>
            <w:szCs w:val="24"/>
            <w:rPrChange w:id="2643" w:author="Ashley Frank" w:date="2024-12-20T20:43:00Z">
              <w:rPr>
                <w:rFonts w:ascii="Bookman Old Style" w:hAnsi="Bookman Old Style"/>
                <w:sz w:val="32"/>
                <w:szCs w:val="32"/>
              </w:rPr>
            </w:rPrChange>
          </w:rPr>
          <w:delText xml:space="preserve">lives that cause us to lose </w:delText>
        </w:r>
      </w:del>
      <w:r w:rsidR="00D96777" w:rsidRPr="009C679A">
        <w:rPr>
          <w:rFonts w:ascii="Bookman Old Style" w:hAnsi="Bookman Old Style"/>
          <w:szCs w:val="24"/>
          <w:rPrChange w:id="2644" w:author="Ashley Frank" w:date="2024-12-20T20:43:00Z">
            <w:rPr>
              <w:rFonts w:ascii="Bookman Old Style" w:hAnsi="Bookman Old Style"/>
              <w:sz w:val="32"/>
              <w:szCs w:val="32"/>
            </w:rPr>
          </w:rPrChange>
        </w:rPr>
        <w:t>focus</w:t>
      </w:r>
      <w:ins w:id="2645" w:author="Ashley Frank" w:date="2024-12-20T22:33:00Z">
        <w:r w:rsidR="00A1500B">
          <w:rPr>
            <w:rFonts w:ascii="Bookman Old Style" w:hAnsi="Bookman Old Style"/>
            <w:szCs w:val="24"/>
          </w:rPr>
          <w:t>ed vision</w:t>
        </w:r>
      </w:ins>
      <w:r w:rsidR="00D96777" w:rsidRPr="009C679A">
        <w:rPr>
          <w:rFonts w:ascii="Bookman Old Style" w:hAnsi="Bookman Old Style"/>
          <w:szCs w:val="24"/>
          <w:rPrChange w:id="2646" w:author="Ashley Frank" w:date="2024-12-20T20:43:00Z">
            <w:rPr>
              <w:rFonts w:ascii="Bookman Old Style" w:hAnsi="Bookman Old Style"/>
              <w:sz w:val="32"/>
              <w:szCs w:val="32"/>
            </w:rPr>
          </w:rPrChange>
        </w:rPr>
        <w:t xml:space="preserve">. </w:t>
      </w:r>
      <w:r w:rsidR="000045D3" w:rsidRPr="009C679A">
        <w:rPr>
          <w:rFonts w:ascii="Bookman Old Style" w:hAnsi="Bookman Old Style"/>
          <w:szCs w:val="24"/>
          <w:rPrChange w:id="2647" w:author="Ashley Frank" w:date="2024-12-20T20:43:00Z">
            <w:rPr>
              <w:rFonts w:ascii="Bookman Old Style" w:hAnsi="Bookman Old Style"/>
              <w:sz w:val="32"/>
              <w:szCs w:val="32"/>
            </w:rPr>
          </w:rPrChange>
        </w:rPr>
        <w:t>The loss of someone close, without question, will</w:t>
      </w:r>
      <w:ins w:id="2648" w:author="Ashley Frank" w:date="2024-12-20T22:35:00Z">
        <w:r w:rsidR="00A1500B">
          <w:rPr>
            <w:rFonts w:ascii="Bookman Old Style" w:hAnsi="Bookman Old Style"/>
            <w:szCs w:val="24"/>
          </w:rPr>
          <w:t xml:space="preserve"> divert our focus. Gr</w:t>
        </w:r>
      </w:ins>
      <w:ins w:id="2649" w:author="Ashley Frank" w:date="2024-12-20T22:36:00Z">
        <w:r w:rsidR="00A1500B">
          <w:rPr>
            <w:rFonts w:ascii="Bookman Old Style" w:hAnsi="Bookman Old Style"/>
            <w:szCs w:val="24"/>
          </w:rPr>
          <w:t>ief may</w:t>
        </w:r>
      </w:ins>
      <w:r w:rsidR="000045D3" w:rsidRPr="009C679A">
        <w:rPr>
          <w:rFonts w:ascii="Bookman Old Style" w:hAnsi="Bookman Old Style"/>
          <w:szCs w:val="24"/>
          <w:rPrChange w:id="2650" w:author="Ashley Frank" w:date="2024-12-20T20:43:00Z">
            <w:rPr>
              <w:rFonts w:ascii="Bookman Old Style" w:hAnsi="Bookman Old Style"/>
              <w:sz w:val="32"/>
              <w:szCs w:val="32"/>
            </w:rPr>
          </w:rPrChange>
        </w:rPr>
        <w:t xml:space="preserve"> </w:t>
      </w:r>
      <w:ins w:id="2651" w:author="Ashley Frank" w:date="2024-12-20T22:34:00Z">
        <w:r w:rsidR="00A1500B">
          <w:rPr>
            <w:rFonts w:ascii="Bookman Old Style" w:hAnsi="Bookman Old Style"/>
            <w:szCs w:val="24"/>
          </w:rPr>
          <w:t xml:space="preserve">lead us to </w:t>
        </w:r>
      </w:ins>
      <w:ins w:id="2652" w:author="Ashley Frank" w:date="2024-12-20T22:37:00Z">
        <w:r w:rsidR="00A1500B">
          <w:rPr>
            <w:rFonts w:ascii="Bookman Old Style" w:hAnsi="Bookman Old Style"/>
            <w:szCs w:val="24"/>
          </w:rPr>
          <w:t xml:space="preserve">think </w:t>
        </w:r>
      </w:ins>
      <w:ins w:id="2653" w:author="Ashley Frank" w:date="2024-12-20T22:36:00Z">
        <w:r w:rsidR="00A1500B">
          <w:rPr>
            <w:rFonts w:ascii="Bookman Old Style" w:hAnsi="Bookman Old Style"/>
            <w:szCs w:val="24"/>
          </w:rPr>
          <w:t>about the memories we had wit</w:t>
        </w:r>
      </w:ins>
      <w:ins w:id="2654" w:author="Ashley Frank" w:date="2024-12-20T22:37:00Z">
        <w:r w:rsidR="00A1500B">
          <w:rPr>
            <w:rFonts w:ascii="Bookman Old Style" w:hAnsi="Bookman Old Style"/>
            <w:szCs w:val="24"/>
          </w:rPr>
          <w:t>h them on a loop</w:t>
        </w:r>
      </w:ins>
      <w:del w:id="2655" w:author="Ashley Frank" w:date="2024-12-20T22:34:00Z">
        <w:r w:rsidR="000045D3" w:rsidRPr="009C679A" w:rsidDel="00A1500B">
          <w:rPr>
            <w:rFonts w:ascii="Bookman Old Style" w:hAnsi="Bookman Old Style"/>
            <w:szCs w:val="24"/>
            <w:rPrChange w:id="2656" w:author="Ashley Frank" w:date="2024-12-20T20:43:00Z">
              <w:rPr>
                <w:rFonts w:ascii="Bookman Old Style" w:hAnsi="Bookman Old Style"/>
                <w:sz w:val="32"/>
                <w:szCs w:val="32"/>
              </w:rPr>
            </w:rPrChange>
          </w:rPr>
          <w:delText>cause us to focus on the life</w:delText>
        </w:r>
      </w:del>
      <w:del w:id="2657" w:author="Ashley Frank" w:date="2024-12-20T22:36:00Z">
        <w:r w:rsidR="000045D3" w:rsidRPr="009C679A" w:rsidDel="00A1500B">
          <w:rPr>
            <w:rFonts w:ascii="Bookman Old Style" w:hAnsi="Bookman Old Style"/>
            <w:szCs w:val="24"/>
            <w:rPrChange w:id="2658" w:author="Ashley Frank" w:date="2024-12-20T20:43:00Z">
              <w:rPr>
                <w:rFonts w:ascii="Bookman Old Style" w:hAnsi="Bookman Old Style"/>
                <w:sz w:val="32"/>
                <w:szCs w:val="32"/>
              </w:rPr>
            </w:rPrChange>
          </w:rPr>
          <w:delText xml:space="preserve"> </w:delText>
        </w:r>
        <w:r w:rsidR="00F823D5" w:rsidRPr="009C679A" w:rsidDel="00A1500B">
          <w:rPr>
            <w:rFonts w:ascii="Bookman Old Style" w:hAnsi="Bookman Old Style"/>
            <w:szCs w:val="24"/>
            <w:rPrChange w:id="2659" w:author="Ashley Frank" w:date="2024-12-20T20:43:00Z">
              <w:rPr>
                <w:rFonts w:ascii="Bookman Old Style" w:hAnsi="Bookman Old Style"/>
                <w:sz w:val="32"/>
                <w:szCs w:val="32"/>
              </w:rPr>
            </w:rPrChange>
          </w:rPr>
          <w:delText>w</w:delText>
        </w:r>
        <w:r w:rsidR="002C4A2E" w:rsidRPr="009C679A" w:rsidDel="00A1500B">
          <w:rPr>
            <w:rFonts w:ascii="Bookman Old Style" w:hAnsi="Bookman Old Style"/>
            <w:szCs w:val="24"/>
            <w:rPrChange w:id="2660" w:author="Ashley Frank" w:date="2024-12-20T20:43:00Z">
              <w:rPr>
                <w:rFonts w:ascii="Bookman Old Style" w:hAnsi="Bookman Old Style"/>
                <w:sz w:val="32"/>
                <w:szCs w:val="32"/>
              </w:rPr>
            </w:rPrChange>
          </w:rPr>
          <w:delText>e</w:delText>
        </w:r>
        <w:r w:rsidR="000045D3" w:rsidRPr="009C679A" w:rsidDel="00A1500B">
          <w:rPr>
            <w:rFonts w:ascii="Bookman Old Style" w:hAnsi="Bookman Old Style"/>
            <w:szCs w:val="24"/>
            <w:rPrChange w:id="2661" w:author="Ashley Frank" w:date="2024-12-20T20:43:00Z">
              <w:rPr>
                <w:rFonts w:ascii="Bookman Old Style" w:hAnsi="Bookman Old Style"/>
                <w:sz w:val="32"/>
                <w:szCs w:val="32"/>
              </w:rPr>
            </w:rPrChange>
          </w:rPr>
          <w:delText xml:space="preserve"> had with them and </w:delText>
        </w:r>
      </w:del>
      <w:del w:id="2662" w:author="Ashley Frank" w:date="2024-12-20T22:35:00Z">
        <w:r w:rsidR="000045D3" w:rsidRPr="009C679A" w:rsidDel="00A1500B">
          <w:rPr>
            <w:rFonts w:ascii="Bookman Old Style" w:hAnsi="Bookman Old Style"/>
            <w:szCs w:val="24"/>
            <w:rPrChange w:id="2663" w:author="Ashley Frank" w:date="2024-12-20T20:43:00Z">
              <w:rPr>
                <w:rFonts w:ascii="Bookman Old Style" w:hAnsi="Bookman Old Style"/>
                <w:sz w:val="32"/>
                <w:szCs w:val="32"/>
              </w:rPr>
            </w:rPrChange>
          </w:rPr>
          <w:delText>the accomplishments they had</w:delText>
        </w:r>
      </w:del>
      <w:r w:rsidR="000045D3" w:rsidRPr="009C679A">
        <w:rPr>
          <w:rFonts w:ascii="Bookman Old Style" w:hAnsi="Bookman Old Style"/>
          <w:szCs w:val="24"/>
          <w:rPrChange w:id="2664" w:author="Ashley Frank" w:date="2024-12-20T20:43:00Z">
            <w:rPr>
              <w:rFonts w:ascii="Bookman Old Style" w:hAnsi="Bookman Old Style"/>
              <w:sz w:val="32"/>
              <w:szCs w:val="32"/>
            </w:rPr>
          </w:rPrChange>
        </w:rPr>
        <w:t xml:space="preserve">. </w:t>
      </w:r>
      <w:r w:rsidR="002C4A2E" w:rsidRPr="009C679A">
        <w:rPr>
          <w:rFonts w:ascii="Bookman Old Style" w:hAnsi="Bookman Old Style"/>
          <w:szCs w:val="24"/>
          <w:rPrChange w:id="2665" w:author="Ashley Frank" w:date="2024-12-20T20:43:00Z">
            <w:rPr>
              <w:rFonts w:ascii="Bookman Old Style" w:hAnsi="Bookman Old Style"/>
              <w:sz w:val="32"/>
              <w:szCs w:val="32"/>
            </w:rPr>
          </w:rPrChange>
        </w:rPr>
        <w:t>We</w:t>
      </w:r>
      <w:ins w:id="2666" w:author="Ashley Frank" w:date="2024-12-20T22:37:00Z">
        <w:r w:rsidR="00A1500B">
          <w:rPr>
            <w:rFonts w:ascii="Bookman Old Style" w:hAnsi="Bookman Old Style"/>
            <w:szCs w:val="24"/>
          </w:rPr>
          <w:t xml:space="preserve"> will</w:t>
        </w:r>
      </w:ins>
      <w:r w:rsidR="000045D3" w:rsidRPr="009C679A">
        <w:rPr>
          <w:rFonts w:ascii="Bookman Old Style" w:hAnsi="Bookman Old Style"/>
          <w:szCs w:val="24"/>
          <w:rPrChange w:id="2667" w:author="Ashley Frank" w:date="2024-12-20T20:43:00Z">
            <w:rPr>
              <w:rFonts w:ascii="Bookman Old Style" w:hAnsi="Bookman Old Style"/>
              <w:sz w:val="32"/>
              <w:szCs w:val="32"/>
            </w:rPr>
          </w:rPrChange>
        </w:rPr>
        <w:t xml:space="preserve"> focus on the h</w:t>
      </w:r>
      <w:r w:rsidR="0011688D" w:rsidRPr="009C679A">
        <w:rPr>
          <w:rFonts w:ascii="Bookman Old Style" w:hAnsi="Bookman Old Style"/>
          <w:szCs w:val="24"/>
          <w:rPrChange w:id="2668" w:author="Ashley Frank" w:date="2024-12-20T20:43:00Z">
            <w:rPr>
              <w:rFonts w:ascii="Bookman Old Style" w:hAnsi="Bookman Old Style"/>
              <w:sz w:val="32"/>
              <w:szCs w:val="32"/>
            </w:rPr>
          </w:rPrChange>
        </w:rPr>
        <w:t>urt and pain that this</w:t>
      </w:r>
      <w:ins w:id="2669" w:author="Ashley Frank" w:date="2024-12-20T22:37:00Z">
        <w:r w:rsidR="00A1500B">
          <w:rPr>
            <w:rFonts w:ascii="Bookman Old Style" w:hAnsi="Bookman Old Style"/>
            <w:szCs w:val="24"/>
          </w:rPr>
          <w:t xml:space="preserve"> loss</w:t>
        </w:r>
      </w:ins>
      <w:r w:rsidR="0011688D" w:rsidRPr="009C679A">
        <w:rPr>
          <w:rFonts w:ascii="Bookman Old Style" w:hAnsi="Bookman Old Style"/>
          <w:szCs w:val="24"/>
          <w:rPrChange w:id="2670" w:author="Ashley Frank" w:date="2024-12-20T20:43:00Z">
            <w:rPr>
              <w:rFonts w:ascii="Bookman Old Style" w:hAnsi="Bookman Old Style"/>
              <w:sz w:val="32"/>
              <w:szCs w:val="32"/>
            </w:rPr>
          </w:rPrChange>
        </w:rPr>
        <w:t xml:space="preserve"> </w:t>
      </w:r>
      <w:ins w:id="2671" w:author="Ashley Frank" w:date="2024-12-20T22:37:00Z">
        <w:r w:rsidR="009D76D8">
          <w:rPr>
            <w:rFonts w:ascii="Bookman Old Style" w:hAnsi="Bookman Old Style"/>
            <w:szCs w:val="24"/>
          </w:rPr>
          <w:t>has caused</w:t>
        </w:r>
      </w:ins>
      <w:del w:id="2672" w:author="Ashley Frank" w:date="2024-12-20T22:37:00Z">
        <w:r w:rsidR="0011688D" w:rsidRPr="009C679A" w:rsidDel="009D76D8">
          <w:rPr>
            <w:rFonts w:ascii="Bookman Old Style" w:hAnsi="Bookman Old Style"/>
            <w:szCs w:val="24"/>
            <w:rPrChange w:id="2673" w:author="Ashley Frank" w:date="2024-12-20T20:43:00Z">
              <w:rPr>
                <w:rFonts w:ascii="Bookman Old Style" w:hAnsi="Bookman Old Style"/>
                <w:sz w:val="32"/>
                <w:szCs w:val="32"/>
              </w:rPr>
            </w:rPrChange>
          </w:rPr>
          <w:delText>causes in</w:delText>
        </w:r>
      </w:del>
      <w:r w:rsidR="0011688D" w:rsidRPr="009C679A">
        <w:rPr>
          <w:rFonts w:ascii="Bookman Old Style" w:hAnsi="Bookman Old Style"/>
          <w:szCs w:val="24"/>
          <w:rPrChange w:id="2674" w:author="Ashley Frank" w:date="2024-12-20T20:43:00Z">
            <w:rPr>
              <w:rFonts w:ascii="Bookman Old Style" w:hAnsi="Bookman Old Style"/>
              <w:sz w:val="32"/>
              <w:szCs w:val="32"/>
            </w:rPr>
          </w:rPrChange>
        </w:rPr>
        <w:t xml:space="preserve"> us. This hurt and pain, quite naturally, is our focus. It drains us and becomes our life for a time. </w:t>
      </w:r>
      <w:r w:rsidR="00FD26F1" w:rsidRPr="009C679A">
        <w:rPr>
          <w:rFonts w:ascii="Bookman Old Style" w:hAnsi="Bookman Old Style"/>
          <w:szCs w:val="24"/>
          <w:rPrChange w:id="2675" w:author="Ashley Frank" w:date="2024-12-20T20:43:00Z">
            <w:rPr>
              <w:rFonts w:ascii="Bookman Old Style" w:hAnsi="Bookman Old Style"/>
              <w:sz w:val="32"/>
              <w:szCs w:val="32"/>
            </w:rPr>
          </w:rPrChange>
        </w:rPr>
        <w:t>Some folks</w:t>
      </w:r>
      <w:r w:rsidR="0011688D" w:rsidRPr="009C679A">
        <w:rPr>
          <w:rFonts w:ascii="Bookman Old Style" w:hAnsi="Bookman Old Style"/>
          <w:szCs w:val="24"/>
          <w:rPrChange w:id="2676" w:author="Ashley Frank" w:date="2024-12-20T20:43:00Z">
            <w:rPr>
              <w:rFonts w:ascii="Bookman Old Style" w:hAnsi="Bookman Old Style"/>
              <w:sz w:val="32"/>
              <w:szCs w:val="32"/>
            </w:rPr>
          </w:rPrChange>
        </w:rPr>
        <w:t xml:space="preserve"> have been traumatized in many different forms</w:t>
      </w:r>
      <w:ins w:id="2677" w:author="Ashley Frank" w:date="2024-12-20T22:58:00Z">
        <w:r w:rsidR="00D67EC2">
          <w:rPr>
            <w:rFonts w:ascii="Bookman Old Style" w:hAnsi="Bookman Old Style"/>
            <w:szCs w:val="24"/>
          </w:rPr>
          <w:t>,</w:t>
        </w:r>
      </w:ins>
      <w:ins w:id="2678" w:author="Ashley Frank" w:date="2024-12-20T22:37:00Z">
        <w:r w:rsidR="009D76D8">
          <w:rPr>
            <w:rFonts w:ascii="Bookman Old Style" w:hAnsi="Bookman Old Style"/>
            <w:szCs w:val="24"/>
          </w:rPr>
          <w:t xml:space="preserve"> and trauma has the same effect </w:t>
        </w:r>
      </w:ins>
      <w:ins w:id="2679" w:author="Ashley Frank" w:date="2024-12-20T22:38:00Z">
        <w:r w:rsidR="009D76D8">
          <w:rPr>
            <w:rFonts w:ascii="Bookman Old Style" w:hAnsi="Bookman Old Style"/>
            <w:szCs w:val="24"/>
          </w:rPr>
          <w:t>on us</w:t>
        </w:r>
      </w:ins>
      <w:r w:rsidR="0011688D" w:rsidRPr="009C679A">
        <w:rPr>
          <w:rFonts w:ascii="Bookman Old Style" w:hAnsi="Bookman Old Style"/>
          <w:szCs w:val="24"/>
          <w:rPrChange w:id="2680" w:author="Ashley Frank" w:date="2024-12-20T20:43:00Z">
            <w:rPr>
              <w:rFonts w:ascii="Bookman Old Style" w:hAnsi="Bookman Old Style"/>
              <w:sz w:val="32"/>
              <w:szCs w:val="32"/>
            </w:rPr>
          </w:rPrChange>
        </w:rPr>
        <w:t xml:space="preserve">. </w:t>
      </w:r>
      <w:ins w:id="2681" w:author="Ashley Frank" w:date="2024-12-20T22:38:00Z">
        <w:r w:rsidR="009D76D8">
          <w:rPr>
            <w:rFonts w:ascii="Bookman Old Style" w:hAnsi="Bookman Old Style"/>
            <w:szCs w:val="24"/>
          </w:rPr>
          <w:t>For instance, w</w:t>
        </w:r>
      </w:ins>
      <w:del w:id="2682" w:author="Ashley Frank" w:date="2024-12-20T22:38:00Z">
        <w:r w:rsidR="0011688D" w:rsidRPr="009C679A" w:rsidDel="009D76D8">
          <w:rPr>
            <w:rFonts w:ascii="Bookman Old Style" w:hAnsi="Bookman Old Style"/>
            <w:szCs w:val="24"/>
            <w:rPrChange w:id="2683" w:author="Ashley Frank" w:date="2024-12-20T20:43:00Z">
              <w:rPr>
                <w:rFonts w:ascii="Bookman Old Style" w:hAnsi="Bookman Old Style"/>
                <w:sz w:val="32"/>
                <w:szCs w:val="32"/>
              </w:rPr>
            </w:rPrChange>
          </w:rPr>
          <w:delText>W</w:delText>
        </w:r>
      </w:del>
      <w:r w:rsidR="0011688D" w:rsidRPr="009C679A">
        <w:rPr>
          <w:rFonts w:ascii="Bookman Old Style" w:hAnsi="Bookman Old Style"/>
          <w:szCs w:val="24"/>
          <w:rPrChange w:id="2684" w:author="Ashley Frank" w:date="2024-12-20T20:43:00Z">
            <w:rPr>
              <w:rFonts w:ascii="Bookman Old Style" w:hAnsi="Bookman Old Style"/>
              <w:sz w:val="32"/>
              <w:szCs w:val="32"/>
            </w:rPr>
          </w:rPrChange>
        </w:rPr>
        <w:t xml:space="preserve">hen someone is sexually abused, even as an adult, </w:t>
      </w:r>
      <w:ins w:id="2685" w:author="Ashley Frank" w:date="2024-12-20T22:35:00Z">
        <w:r w:rsidR="00A1500B">
          <w:rPr>
            <w:rFonts w:ascii="Bookman Old Style" w:hAnsi="Bookman Old Style"/>
            <w:szCs w:val="24"/>
          </w:rPr>
          <w:t xml:space="preserve">it completely changes </w:t>
        </w:r>
      </w:ins>
      <w:del w:id="2686" w:author="Ashley Frank" w:date="2024-12-20T22:35:00Z">
        <w:r w:rsidR="0011688D" w:rsidRPr="009C679A" w:rsidDel="00A1500B">
          <w:rPr>
            <w:rFonts w:ascii="Bookman Old Style" w:hAnsi="Bookman Old Style"/>
            <w:szCs w:val="24"/>
            <w:rPrChange w:id="2687" w:author="Ashley Frank" w:date="2024-12-20T20:43:00Z">
              <w:rPr>
                <w:rFonts w:ascii="Bookman Old Style" w:hAnsi="Bookman Old Style"/>
                <w:sz w:val="32"/>
                <w:szCs w:val="32"/>
              </w:rPr>
            </w:rPrChange>
          </w:rPr>
          <w:delText xml:space="preserve">this becomes </w:delText>
        </w:r>
      </w:del>
      <w:r w:rsidR="0011688D" w:rsidRPr="009C679A">
        <w:rPr>
          <w:rFonts w:ascii="Bookman Old Style" w:hAnsi="Bookman Old Style"/>
          <w:szCs w:val="24"/>
          <w:rPrChange w:id="2688" w:author="Ashley Frank" w:date="2024-12-20T20:43:00Z">
            <w:rPr>
              <w:rFonts w:ascii="Bookman Old Style" w:hAnsi="Bookman Old Style"/>
              <w:sz w:val="32"/>
              <w:szCs w:val="32"/>
            </w:rPr>
          </w:rPrChange>
        </w:rPr>
        <w:t>the focus and direction of their lives.</w:t>
      </w:r>
      <w:ins w:id="2689" w:author="Ashley Frank" w:date="2024-12-20T22:59:00Z">
        <w:r w:rsidR="00D67EC2">
          <w:rPr>
            <w:rFonts w:ascii="Bookman Old Style" w:hAnsi="Bookman Old Style"/>
            <w:szCs w:val="24"/>
          </w:rPr>
          <w:t xml:space="preserve"> These events are usually of a life-threatening and harmful nature and usually out of the victim’s control</w:t>
        </w:r>
        <w:r w:rsidR="00D67EC2" w:rsidRPr="00A33F60">
          <w:rPr>
            <w:rFonts w:ascii="Bookman Old Style" w:hAnsi="Bookman Old Style"/>
            <w:szCs w:val="24"/>
          </w:rPr>
          <w:t>.</w:t>
        </w:r>
        <w:r w:rsidR="00D67EC2">
          <w:rPr>
            <w:rFonts w:ascii="Bookman Old Style" w:hAnsi="Bookman Old Style"/>
            <w:szCs w:val="24"/>
          </w:rPr>
          <w:t xml:space="preserve"> </w:t>
        </w:r>
      </w:ins>
      <w:del w:id="2690" w:author="Ashley Frank" w:date="2024-12-20T22:59:00Z">
        <w:r w:rsidR="0011688D" w:rsidRPr="009C679A" w:rsidDel="00D67EC2">
          <w:rPr>
            <w:rFonts w:ascii="Bookman Old Style" w:hAnsi="Bookman Old Style"/>
            <w:szCs w:val="24"/>
            <w:rPrChange w:id="2691" w:author="Ashley Frank" w:date="2024-12-20T20:43:00Z">
              <w:rPr>
                <w:rFonts w:ascii="Bookman Old Style" w:hAnsi="Bookman Old Style"/>
                <w:sz w:val="32"/>
                <w:szCs w:val="32"/>
              </w:rPr>
            </w:rPrChange>
          </w:rPr>
          <w:delText xml:space="preserve"> </w:delText>
        </w:r>
      </w:del>
      <w:r w:rsidR="0011688D" w:rsidRPr="009C679A">
        <w:rPr>
          <w:rFonts w:ascii="Bookman Old Style" w:hAnsi="Bookman Old Style"/>
          <w:szCs w:val="24"/>
          <w:rPrChange w:id="2692" w:author="Ashley Frank" w:date="2024-12-20T20:43:00Z">
            <w:rPr>
              <w:rFonts w:ascii="Bookman Old Style" w:hAnsi="Bookman Old Style"/>
              <w:sz w:val="32"/>
              <w:szCs w:val="32"/>
            </w:rPr>
          </w:rPrChange>
        </w:rPr>
        <w:t xml:space="preserve">This trauma </w:t>
      </w:r>
      <w:del w:id="2693" w:author="Ashley Frank" w:date="2024-12-20T22:41:00Z">
        <w:r w:rsidR="0011688D" w:rsidRPr="009C679A" w:rsidDel="009D76D8">
          <w:rPr>
            <w:rFonts w:ascii="Bookman Old Style" w:hAnsi="Bookman Old Style"/>
            <w:szCs w:val="24"/>
            <w:rPrChange w:id="2694" w:author="Ashley Frank" w:date="2024-12-20T20:43:00Z">
              <w:rPr>
                <w:rFonts w:ascii="Bookman Old Style" w:hAnsi="Bookman Old Style"/>
                <w:sz w:val="32"/>
                <w:szCs w:val="32"/>
              </w:rPr>
            </w:rPrChange>
          </w:rPr>
          <w:delText xml:space="preserve">renames </w:delText>
        </w:r>
      </w:del>
      <w:ins w:id="2695" w:author="Ashley Frank" w:date="2024-12-20T22:41:00Z">
        <w:r w:rsidR="009D76D8">
          <w:rPr>
            <w:rFonts w:ascii="Bookman Old Style" w:hAnsi="Bookman Old Style"/>
            <w:szCs w:val="24"/>
          </w:rPr>
          <w:t>rewires</w:t>
        </w:r>
        <w:r w:rsidR="009D76D8" w:rsidRPr="009C679A">
          <w:rPr>
            <w:rFonts w:ascii="Bookman Old Style" w:hAnsi="Bookman Old Style"/>
            <w:szCs w:val="24"/>
            <w:rPrChange w:id="2696" w:author="Ashley Frank" w:date="2024-12-20T20:43:00Z">
              <w:rPr>
                <w:rFonts w:ascii="Bookman Old Style" w:hAnsi="Bookman Old Style"/>
                <w:sz w:val="32"/>
                <w:szCs w:val="32"/>
              </w:rPr>
            </w:rPrChange>
          </w:rPr>
          <w:t xml:space="preserve"> </w:t>
        </w:r>
      </w:ins>
      <w:r w:rsidR="0011688D" w:rsidRPr="009C679A">
        <w:rPr>
          <w:rFonts w:ascii="Bookman Old Style" w:hAnsi="Bookman Old Style"/>
          <w:szCs w:val="24"/>
          <w:rPrChange w:id="2697" w:author="Ashley Frank" w:date="2024-12-20T20:43:00Z">
            <w:rPr>
              <w:rFonts w:ascii="Bookman Old Style" w:hAnsi="Bookman Old Style"/>
              <w:sz w:val="32"/>
              <w:szCs w:val="32"/>
            </w:rPr>
          </w:rPrChange>
        </w:rPr>
        <w:t>the person</w:t>
      </w:r>
      <w:ins w:id="2698" w:author="Ashley Frank" w:date="2024-12-20T22:41:00Z">
        <w:r w:rsidR="009D76D8">
          <w:rPr>
            <w:rFonts w:ascii="Bookman Old Style" w:hAnsi="Bookman Old Style"/>
            <w:szCs w:val="24"/>
          </w:rPr>
          <w:t>’s brain chemistry and changes their perception of self. The</w:t>
        </w:r>
      </w:ins>
      <w:ins w:id="2699" w:author="Ashley Frank" w:date="2024-12-20T22:42:00Z">
        <w:r w:rsidR="009D76D8">
          <w:rPr>
            <w:rFonts w:ascii="Bookman Old Style" w:hAnsi="Bookman Old Style"/>
            <w:szCs w:val="24"/>
          </w:rPr>
          <w:t>se people then start to associate different labels with themselves</w:t>
        </w:r>
      </w:ins>
      <w:ins w:id="2700" w:author="Ashley Frank" w:date="2024-12-20T22:43:00Z">
        <w:r w:rsidR="009D76D8">
          <w:rPr>
            <w:rFonts w:ascii="Bookman Old Style" w:hAnsi="Bookman Old Style"/>
            <w:szCs w:val="24"/>
          </w:rPr>
          <w:t>, which</w:t>
        </w:r>
      </w:ins>
      <w:ins w:id="2701" w:author="Ashley Frank" w:date="2024-12-20T22:42:00Z">
        <w:r w:rsidR="009D76D8">
          <w:rPr>
            <w:rFonts w:ascii="Bookman Old Style" w:hAnsi="Bookman Old Style"/>
            <w:szCs w:val="24"/>
          </w:rPr>
          <w:t xml:space="preserve"> eventually become their core beliefs or feelin</w:t>
        </w:r>
      </w:ins>
      <w:ins w:id="2702" w:author="Ashley Frank" w:date="2024-12-20T22:43:00Z">
        <w:r w:rsidR="009D76D8">
          <w:rPr>
            <w:rFonts w:ascii="Bookman Old Style" w:hAnsi="Bookman Old Style"/>
            <w:szCs w:val="24"/>
          </w:rPr>
          <w:t xml:space="preserve">gs that are always lingering. We’ll refer to these labels as names here. </w:t>
        </w:r>
      </w:ins>
      <w:del w:id="2703" w:author="Ashley Frank" w:date="2024-12-20T22:41:00Z">
        <w:r w:rsidR="0011688D" w:rsidRPr="009C679A" w:rsidDel="009D76D8">
          <w:rPr>
            <w:rFonts w:ascii="Bookman Old Style" w:hAnsi="Bookman Old Style"/>
            <w:szCs w:val="24"/>
            <w:rPrChange w:id="2704" w:author="Ashley Frank" w:date="2024-12-20T20:43:00Z">
              <w:rPr>
                <w:rFonts w:ascii="Bookman Old Style" w:hAnsi="Bookman Old Style"/>
                <w:sz w:val="32"/>
                <w:szCs w:val="32"/>
              </w:rPr>
            </w:rPrChange>
          </w:rPr>
          <w:delText xml:space="preserve"> </w:delText>
        </w:r>
        <w:r w:rsidR="00FD26F1" w:rsidRPr="009C679A" w:rsidDel="009D76D8">
          <w:rPr>
            <w:rFonts w:ascii="Bookman Old Style" w:hAnsi="Bookman Old Style"/>
            <w:szCs w:val="24"/>
            <w:rPrChange w:id="2705" w:author="Ashley Frank" w:date="2024-12-20T20:43:00Z">
              <w:rPr>
                <w:rFonts w:ascii="Bookman Old Style" w:hAnsi="Bookman Old Style"/>
                <w:sz w:val="32"/>
                <w:szCs w:val="32"/>
              </w:rPr>
            </w:rPrChange>
          </w:rPr>
          <w:delText>and redir</w:delText>
        </w:r>
      </w:del>
      <w:del w:id="2706" w:author="Ashley Frank" w:date="2024-12-20T22:43:00Z">
        <w:r w:rsidR="00FD26F1" w:rsidRPr="009C679A" w:rsidDel="009D76D8">
          <w:rPr>
            <w:rFonts w:ascii="Bookman Old Style" w:hAnsi="Bookman Old Style"/>
            <w:szCs w:val="24"/>
            <w:rPrChange w:id="2707" w:author="Ashley Frank" w:date="2024-12-20T20:43:00Z">
              <w:rPr>
                <w:rFonts w:ascii="Bookman Old Style" w:hAnsi="Bookman Old Style"/>
                <w:sz w:val="32"/>
                <w:szCs w:val="32"/>
              </w:rPr>
            </w:rPrChange>
          </w:rPr>
          <w:delText>ects them t</w:delText>
        </w:r>
        <w:r w:rsidR="0011688D" w:rsidRPr="009C679A" w:rsidDel="009D76D8">
          <w:rPr>
            <w:rFonts w:ascii="Bookman Old Style" w:hAnsi="Bookman Old Style"/>
            <w:szCs w:val="24"/>
            <w:rPrChange w:id="2708" w:author="Ashley Frank" w:date="2024-12-20T20:43:00Z">
              <w:rPr>
                <w:rFonts w:ascii="Bookman Old Style" w:hAnsi="Bookman Old Style"/>
                <w:sz w:val="32"/>
                <w:szCs w:val="32"/>
              </w:rPr>
            </w:rPrChange>
          </w:rPr>
          <w:delText xml:space="preserve">o walk in this way. </w:delText>
        </w:r>
      </w:del>
      <w:r w:rsidR="0011688D" w:rsidRPr="009C679A">
        <w:rPr>
          <w:rFonts w:ascii="Bookman Old Style" w:hAnsi="Bookman Old Style"/>
          <w:szCs w:val="24"/>
          <w:rPrChange w:id="2709" w:author="Ashley Frank" w:date="2024-12-20T20:43:00Z">
            <w:rPr>
              <w:rFonts w:ascii="Bookman Old Style" w:hAnsi="Bookman Old Style"/>
              <w:sz w:val="32"/>
              <w:szCs w:val="32"/>
            </w:rPr>
          </w:rPrChange>
        </w:rPr>
        <w:t xml:space="preserve">For example, </w:t>
      </w:r>
      <w:r w:rsidR="002C4A2E" w:rsidRPr="009C679A">
        <w:rPr>
          <w:rFonts w:ascii="Bookman Old Style" w:hAnsi="Bookman Old Style"/>
          <w:szCs w:val="24"/>
          <w:rPrChange w:id="2710" w:author="Ashley Frank" w:date="2024-12-20T20:43:00Z">
            <w:rPr>
              <w:rFonts w:ascii="Bookman Old Style" w:hAnsi="Bookman Old Style"/>
              <w:sz w:val="32"/>
              <w:szCs w:val="32"/>
            </w:rPr>
          </w:rPrChange>
        </w:rPr>
        <w:t>we</w:t>
      </w:r>
      <w:r w:rsidR="0011688D" w:rsidRPr="009C679A">
        <w:rPr>
          <w:rFonts w:ascii="Bookman Old Style" w:hAnsi="Bookman Old Style"/>
          <w:szCs w:val="24"/>
          <w:rPrChange w:id="2711" w:author="Ashley Frank" w:date="2024-12-20T20:43:00Z">
            <w:rPr>
              <w:rFonts w:ascii="Bookman Old Style" w:hAnsi="Bookman Old Style"/>
              <w:sz w:val="32"/>
              <w:szCs w:val="32"/>
            </w:rPr>
          </w:rPrChange>
        </w:rPr>
        <w:t xml:space="preserve"> who have </w:t>
      </w:r>
      <w:r w:rsidR="00F00D3D" w:rsidRPr="009C679A">
        <w:rPr>
          <w:rFonts w:ascii="Bookman Old Style" w:hAnsi="Bookman Old Style"/>
          <w:szCs w:val="24"/>
          <w:rPrChange w:id="2712" w:author="Ashley Frank" w:date="2024-12-20T20:43:00Z">
            <w:rPr>
              <w:rFonts w:ascii="Bookman Old Style" w:hAnsi="Bookman Old Style"/>
              <w:sz w:val="32"/>
              <w:szCs w:val="32"/>
            </w:rPr>
          </w:rPrChange>
        </w:rPr>
        <w:t xml:space="preserve">experienced </w:t>
      </w:r>
      <w:r w:rsidR="0011688D" w:rsidRPr="009C679A">
        <w:rPr>
          <w:rFonts w:ascii="Bookman Old Style" w:hAnsi="Bookman Old Style"/>
          <w:szCs w:val="24"/>
          <w:rPrChange w:id="2713" w:author="Ashley Frank" w:date="2024-12-20T20:43:00Z">
            <w:rPr>
              <w:rFonts w:ascii="Bookman Old Style" w:hAnsi="Bookman Old Style"/>
              <w:sz w:val="32"/>
              <w:szCs w:val="32"/>
            </w:rPr>
          </w:rPrChange>
        </w:rPr>
        <w:t>sexual</w:t>
      </w:r>
      <w:r w:rsidR="00F00D3D" w:rsidRPr="009C679A">
        <w:rPr>
          <w:rFonts w:ascii="Bookman Old Style" w:hAnsi="Bookman Old Style"/>
          <w:szCs w:val="24"/>
          <w:rPrChange w:id="2714" w:author="Ashley Frank" w:date="2024-12-20T20:43:00Z">
            <w:rPr>
              <w:rFonts w:ascii="Bookman Old Style" w:hAnsi="Bookman Old Style"/>
              <w:sz w:val="32"/>
              <w:szCs w:val="32"/>
            </w:rPr>
          </w:rPrChange>
        </w:rPr>
        <w:t>,</w:t>
      </w:r>
      <w:r w:rsidR="0011688D" w:rsidRPr="009C679A">
        <w:rPr>
          <w:rFonts w:ascii="Bookman Old Style" w:hAnsi="Bookman Old Style"/>
          <w:szCs w:val="24"/>
          <w:rPrChange w:id="2715" w:author="Ashley Frank" w:date="2024-12-20T20:43:00Z">
            <w:rPr>
              <w:rFonts w:ascii="Bookman Old Style" w:hAnsi="Bookman Old Style"/>
              <w:sz w:val="32"/>
              <w:szCs w:val="32"/>
            </w:rPr>
          </w:rPrChange>
        </w:rPr>
        <w:t xml:space="preserve"> physical</w:t>
      </w:r>
      <w:r w:rsidR="00FD26F1" w:rsidRPr="009C679A">
        <w:rPr>
          <w:rFonts w:ascii="Bookman Old Style" w:hAnsi="Bookman Old Style"/>
          <w:szCs w:val="24"/>
          <w:rPrChange w:id="2716" w:author="Ashley Frank" w:date="2024-12-20T20:43:00Z">
            <w:rPr>
              <w:rFonts w:ascii="Bookman Old Style" w:hAnsi="Bookman Old Style"/>
              <w:sz w:val="32"/>
              <w:szCs w:val="32"/>
            </w:rPr>
          </w:rPrChange>
        </w:rPr>
        <w:t>,</w:t>
      </w:r>
      <w:r w:rsidR="0011688D" w:rsidRPr="009C679A">
        <w:rPr>
          <w:rFonts w:ascii="Bookman Old Style" w:hAnsi="Bookman Old Style"/>
          <w:szCs w:val="24"/>
          <w:rPrChange w:id="2717" w:author="Ashley Frank" w:date="2024-12-20T20:43:00Z">
            <w:rPr>
              <w:rFonts w:ascii="Bookman Old Style" w:hAnsi="Bookman Old Style"/>
              <w:sz w:val="32"/>
              <w:szCs w:val="32"/>
            </w:rPr>
          </w:rPrChange>
        </w:rPr>
        <w:t xml:space="preserve"> or emotional trauma as a chil</w:t>
      </w:r>
      <w:r w:rsidR="00FD26F1" w:rsidRPr="009C679A">
        <w:rPr>
          <w:rFonts w:ascii="Bookman Old Style" w:hAnsi="Bookman Old Style"/>
          <w:szCs w:val="24"/>
          <w:rPrChange w:id="2718" w:author="Ashley Frank" w:date="2024-12-20T20:43:00Z">
            <w:rPr>
              <w:rFonts w:ascii="Bookman Old Style" w:hAnsi="Bookman Old Style"/>
              <w:sz w:val="32"/>
              <w:szCs w:val="32"/>
            </w:rPr>
          </w:rPrChange>
        </w:rPr>
        <w:t xml:space="preserve">d </w:t>
      </w:r>
      <w:ins w:id="2719" w:author="Ashley Frank" w:date="2024-12-20T22:44:00Z">
        <w:r w:rsidR="009D76D8">
          <w:rPr>
            <w:rFonts w:ascii="Bookman Old Style" w:hAnsi="Bookman Old Style"/>
            <w:szCs w:val="24"/>
          </w:rPr>
          <w:t xml:space="preserve">might give themselves these labels </w:t>
        </w:r>
      </w:ins>
      <w:del w:id="2720" w:author="Ashley Frank" w:date="2024-12-20T22:44:00Z">
        <w:r w:rsidR="00FD26F1" w:rsidRPr="009C679A" w:rsidDel="009D76D8">
          <w:rPr>
            <w:rFonts w:ascii="Bookman Old Style" w:hAnsi="Bookman Old Style"/>
            <w:szCs w:val="24"/>
            <w:rPrChange w:id="2721" w:author="Ashley Frank" w:date="2024-12-20T20:43:00Z">
              <w:rPr>
                <w:rFonts w:ascii="Bookman Old Style" w:hAnsi="Bookman Old Style"/>
                <w:sz w:val="32"/>
                <w:szCs w:val="32"/>
              </w:rPr>
            </w:rPrChange>
          </w:rPr>
          <w:delText xml:space="preserve">might get renamed </w:delText>
        </w:r>
      </w:del>
      <w:r w:rsidR="0011688D" w:rsidRPr="009C679A">
        <w:rPr>
          <w:rFonts w:ascii="Bookman Old Style" w:hAnsi="Bookman Old Style"/>
          <w:szCs w:val="24"/>
          <w:rPrChange w:id="2722" w:author="Ashley Frank" w:date="2024-12-20T20:43:00Z">
            <w:rPr>
              <w:rFonts w:ascii="Bookman Old Style" w:hAnsi="Bookman Old Style"/>
              <w:sz w:val="32"/>
              <w:szCs w:val="32"/>
            </w:rPr>
          </w:rPrChange>
        </w:rPr>
        <w:t>because of the traumatic experiences.</w:t>
      </w:r>
    </w:p>
    <w:p w14:paraId="37929BD6" w14:textId="77777777" w:rsidR="009D76D8" w:rsidRDefault="009D76D8" w:rsidP="009014DA">
      <w:pPr>
        <w:pStyle w:val="BodyText"/>
        <w:spacing w:line="360" w:lineRule="auto"/>
        <w:rPr>
          <w:ins w:id="2723" w:author="Ashley Frank" w:date="2024-12-20T22:43:00Z"/>
          <w:rFonts w:ascii="Bookman Old Style" w:hAnsi="Bookman Old Style"/>
          <w:szCs w:val="24"/>
        </w:rPr>
      </w:pPr>
    </w:p>
    <w:p w14:paraId="699320F1" w14:textId="4C63BF2D" w:rsidR="009013EA" w:rsidRPr="009C679A" w:rsidRDefault="0011688D" w:rsidP="009014DA">
      <w:pPr>
        <w:pStyle w:val="BodyText"/>
        <w:spacing w:line="360" w:lineRule="auto"/>
        <w:rPr>
          <w:rFonts w:ascii="Bookman Old Style" w:hAnsi="Bookman Old Style"/>
          <w:szCs w:val="24"/>
          <w:rPrChange w:id="2724" w:author="Ashley Frank" w:date="2024-12-20T20:43:00Z">
            <w:rPr>
              <w:rFonts w:ascii="Bookman Old Style" w:hAnsi="Bookman Old Style"/>
              <w:sz w:val="32"/>
              <w:szCs w:val="32"/>
            </w:rPr>
          </w:rPrChange>
        </w:rPr>
      </w:pPr>
      <w:r w:rsidRPr="009C679A">
        <w:rPr>
          <w:rFonts w:ascii="Bookman Old Style" w:hAnsi="Bookman Old Style"/>
          <w:szCs w:val="24"/>
          <w:rPrChange w:id="2725" w:author="Ashley Frank" w:date="2024-12-20T20:43:00Z">
            <w:rPr>
              <w:rFonts w:ascii="Bookman Old Style" w:hAnsi="Bookman Old Style"/>
              <w:sz w:val="32"/>
              <w:szCs w:val="32"/>
            </w:rPr>
          </w:rPrChange>
        </w:rPr>
        <w:t xml:space="preserve">Some of the names are Not </w:t>
      </w:r>
      <w:del w:id="2726" w:author="Ashley Frank" w:date="2024-12-20T22:45:00Z">
        <w:r w:rsidRPr="009C679A" w:rsidDel="009D76D8">
          <w:rPr>
            <w:rFonts w:ascii="Bookman Old Style" w:hAnsi="Bookman Old Style"/>
            <w:szCs w:val="24"/>
            <w:rPrChange w:id="2727" w:author="Ashley Frank" w:date="2024-12-20T20:43:00Z">
              <w:rPr>
                <w:rFonts w:ascii="Bookman Old Style" w:hAnsi="Bookman Old Style"/>
                <w:sz w:val="32"/>
                <w:szCs w:val="32"/>
              </w:rPr>
            </w:rPrChange>
          </w:rPr>
          <w:delText xml:space="preserve">good enough, My fault, Why me, Failure, Guilty, Never safe, Not strong enough, </w:delText>
        </w:r>
        <w:r w:rsidR="002C4A2E" w:rsidRPr="009C679A" w:rsidDel="009D76D8">
          <w:rPr>
            <w:rFonts w:ascii="Bookman Old Style" w:hAnsi="Bookman Old Style"/>
            <w:szCs w:val="24"/>
            <w:rPrChange w:id="2728" w:author="Ashley Frank" w:date="2024-12-20T20:43:00Z">
              <w:rPr>
                <w:rFonts w:ascii="Bookman Old Style" w:hAnsi="Bookman Old Style"/>
                <w:sz w:val="32"/>
                <w:szCs w:val="32"/>
              </w:rPr>
            </w:rPrChange>
          </w:rPr>
          <w:delText>We</w:delText>
        </w:r>
        <w:r w:rsidRPr="009C679A" w:rsidDel="009D76D8">
          <w:rPr>
            <w:rFonts w:ascii="Bookman Old Style" w:hAnsi="Bookman Old Style"/>
            <w:szCs w:val="24"/>
            <w:rPrChange w:id="2729" w:author="Ashley Frank" w:date="2024-12-20T20:43:00Z">
              <w:rPr>
                <w:rFonts w:ascii="Bookman Old Style" w:hAnsi="Bookman Old Style"/>
                <w:sz w:val="32"/>
                <w:szCs w:val="32"/>
              </w:rPr>
            </w:rPrChange>
          </w:rPr>
          <w:delText>ak, Unlovable, Bad guy</w:delText>
        </w:r>
      </w:del>
      <w:ins w:id="2730" w:author="Ashley Frank" w:date="2024-12-20T22:45:00Z">
        <w:r w:rsidR="009D76D8">
          <w:rPr>
            <w:rFonts w:ascii="Bookman Old Style" w:hAnsi="Bookman Old Style"/>
            <w:szCs w:val="24"/>
          </w:rPr>
          <w:t>Good Enough, My Fault, Why Me, Failure, Guilty, Never Safe, Not Strong Enough, Weak, Unlovable, Bad Guy</w:t>
        </w:r>
      </w:ins>
      <w:r w:rsidR="00F00D3D" w:rsidRPr="009C679A">
        <w:rPr>
          <w:rFonts w:ascii="Bookman Old Style" w:hAnsi="Bookman Old Style"/>
          <w:szCs w:val="24"/>
          <w:rPrChange w:id="2731" w:author="Ashley Frank" w:date="2024-12-20T20:43:00Z">
            <w:rPr>
              <w:rFonts w:ascii="Bookman Old Style" w:hAnsi="Bookman Old Style"/>
              <w:sz w:val="32"/>
              <w:szCs w:val="32"/>
            </w:rPr>
          </w:rPrChange>
        </w:rPr>
        <w:t>,</w:t>
      </w:r>
      <w:ins w:id="2732" w:author="Ashley Frank" w:date="2024-12-20T22:45:00Z">
        <w:r w:rsidR="009D76D8">
          <w:rPr>
            <w:rFonts w:ascii="Bookman Old Style" w:hAnsi="Bookman Old Style"/>
            <w:szCs w:val="24"/>
          </w:rPr>
          <w:t xml:space="preserve"> Unworthy,</w:t>
        </w:r>
      </w:ins>
      <w:r w:rsidR="00F00D3D" w:rsidRPr="009C679A">
        <w:rPr>
          <w:rFonts w:ascii="Bookman Old Style" w:hAnsi="Bookman Old Style"/>
          <w:szCs w:val="24"/>
          <w:rPrChange w:id="2733" w:author="Ashley Frank" w:date="2024-12-20T20:43:00Z">
            <w:rPr>
              <w:rFonts w:ascii="Bookman Old Style" w:hAnsi="Bookman Old Style"/>
              <w:sz w:val="32"/>
              <w:szCs w:val="32"/>
            </w:rPr>
          </w:rPrChange>
        </w:rPr>
        <w:t xml:space="preserve"> etc</w:t>
      </w:r>
      <w:r w:rsidRPr="009C679A">
        <w:rPr>
          <w:rFonts w:ascii="Bookman Old Style" w:hAnsi="Bookman Old Style"/>
          <w:szCs w:val="24"/>
          <w:rPrChange w:id="2734" w:author="Ashley Frank" w:date="2024-12-20T20:43:00Z">
            <w:rPr>
              <w:rFonts w:ascii="Bookman Old Style" w:hAnsi="Bookman Old Style"/>
              <w:sz w:val="32"/>
              <w:szCs w:val="32"/>
            </w:rPr>
          </w:rPrChange>
        </w:rPr>
        <w:t>.</w:t>
      </w:r>
      <w:r w:rsidR="00F00D3D" w:rsidRPr="009C679A">
        <w:rPr>
          <w:rFonts w:ascii="Bookman Old Style" w:hAnsi="Bookman Old Style"/>
          <w:szCs w:val="24"/>
          <w:rPrChange w:id="2735" w:author="Ashley Frank" w:date="2024-12-20T20:43:00Z">
            <w:rPr>
              <w:rFonts w:ascii="Bookman Old Style" w:hAnsi="Bookman Old Style"/>
              <w:sz w:val="32"/>
              <w:szCs w:val="32"/>
            </w:rPr>
          </w:rPrChange>
        </w:rPr>
        <w:t xml:space="preserve"> These are called </w:t>
      </w:r>
      <w:r w:rsidR="00F00D3D" w:rsidRPr="009D76D8">
        <w:rPr>
          <w:rFonts w:ascii="Bookman Old Style" w:hAnsi="Bookman Old Style"/>
          <w:b/>
          <w:bCs/>
          <w:szCs w:val="24"/>
          <w:rPrChange w:id="2736" w:author="Ashley Frank" w:date="2024-12-20T22:45:00Z">
            <w:rPr>
              <w:rFonts w:ascii="Bookman Old Style" w:hAnsi="Bookman Old Style"/>
              <w:sz w:val="32"/>
              <w:szCs w:val="32"/>
            </w:rPr>
          </w:rPrChange>
        </w:rPr>
        <w:t>Negative Core Beliefs</w:t>
      </w:r>
      <w:r w:rsidR="00F00D3D" w:rsidRPr="009C679A">
        <w:rPr>
          <w:rFonts w:ascii="Bookman Old Style" w:hAnsi="Bookman Old Style"/>
          <w:szCs w:val="24"/>
          <w:rPrChange w:id="2737" w:author="Ashley Frank" w:date="2024-12-20T20:43:00Z">
            <w:rPr>
              <w:rFonts w:ascii="Bookman Old Style" w:hAnsi="Bookman Old Style"/>
              <w:sz w:val="32"/>
              <w:szCs w:val="32"/>
            </w:rPr>
          </w:rPrChange>
        </w:rPr>
        <w:t>. Our self-worth can become affected/changed based on the beliefs that these life experiences ha</w:t>
      </w:r>
      <w:r w:rsidR="00FD26F1" w:rsidRPr="009C679A">
        <w:rPr>
          <w:rFonts w:ascii="Bookman Old Style" w:hAnsi="Bookman Old Style"/>
          <w:szCs w:val="24"/>
          <w:rPrChange w:id="2738" w:author="Ashley Frank" w:date="2024-12-20T20:43:00Z">
            <w:rPr>
              <w:rFonts w:ascii="Bookman Old Style" w:hAnsi="Bookman Old Style"/>
              <w:sz w:val="32"/>
              <w:szCs w:val="32"/>
            </w:rPr>
          </w:rPrChange>
        </w:rPr>
        <w:t>ve</w:t>
      </w:r>
      <w:r w:rsidR="00F00D3D" w:rsidRPr="009C679A">
        <w:rPr>
          <w:rFonts w:ascii="Bookman Old Style" w:hAnsi="Bookman Old Style"/>
          <w:szCs w:val="24"/>
          <w:rPrChange w:id="2739" w:author="Ashley Frank" w:date="2024-12-20T20:43:00Z">
            <w:rPr>
              <w:rFonts w:ascii="Bookman Old Style" w:hAnsi="Bookman Old Style"/>
              <w:sz w:val="32"/>
              <w:szCs w:val="32"/>
            </w:rPr>
          </w:rPrChange>
        </w:rPr>
        <w:t xml:space="preserve"> taught us.</w:t>
      </w:r>
      <w:r w:rsidRPr="009C679A">
        <w:rPr>
          <w:rFonts w:ascii="Bookman Old Style" w:hAnsi="Bookman Old Style"/>
          <w:szCs w:val="24"/>
          <w:rPrChange w:id="2740" w:author="Ashley Frank" w:date="2024-12-20T20:43:00Z">
            <w:rPr>
              <w:rFonts w:ascii="Bookman Old Style" w:hAnsi="Bookman Old Style"/>
              <w:sz w:val="32"/>
              <w:szCs w:val="32"/>
            </w:rPr>
          </w:rPrChange>
        </w:rPr>
        <w:t xml:space="preserve"> </w:t>
      </w:r>
      <w:del w:id="2741" w:author="Ashley Frank" w:date="2024-12-20T22:52:00Z">
        <w:r w:rsidRPr="009C679A" w:rsidDel="005416AF">
          <w:rPr>
            <w:rFonts w:ascii="Bookman Old Style" w:hAnsi="Bookman Old Style"/>
            <w:szCs w:val="24"/>
            <w:rPrChange w:id="2742" w:author="Ashley Frank" w:date="2024-12-20T20:43:00Z">
              <w:rPr>
                <w:rFonts w:ascii="Bookman Old Style" w:hAnsi="Bookman Old Style"/>
                <w:sz w:val="32"/>
                <w:szCs w:val="32"/>
              </w:rPr>
            </w:rPrChange>
          </w:rPr>
          <w:delText xml:space="preserve">Because </w:delText>
        </w:r>
      </w:del>
      <w:del w:id="2743" w:author="Ashley Frank" w:date="2024-12-20T22:47:00Z">
        <w:r w:rsidRPr="009C679A" w:rsidDel="009D76D8">
          <w:rPr>
            <w:rFonts w:ascii="Bookman Old Style" w:hAnsi="Bookman Old Style"/>
            <w:szCs w:val="24"/>
            <w:rPrChange w:id="2744" w:author="Ashley Frank" w:date="2024-12-20T20:43:00Z">
              <w:rPr>
                <w:rFonts w:ascii="Bookman Old Style" w:hAnsi="Bookman Old Style"/>
                <w:sz w:val="32"/>
                <w:szCs w:val="32"/>
              </w:rPr>
            </w:rPrChange>
          </w:rPr>
          <w:delText>of the events</w:delText>
        </w:r>
      </w:del>
      <w:del w:id="2745" w:author="Ashley Frank" w:date="2024-12-20T22:52:00Z">
        <w:r w:rsidRPr="009C679A" w:rsidDel="005416AF">
          <w:rPr>
            <w:rFonts w:ascii="Bookman Old Style" w:hAnsi="Bookman Old Style"/>
            <w:szCs w:val="24"/>
            <w:rPrChange w:id="2746" w:author="Ashley Frank" w:date="2024-12-20T20:43:00Z">
              <w:rPr>
                <w:rFonts w:ascii="Bookman Old Style" w:hAnsi="Bookman Old Style"/>
                <w:sz w:val="32"/>
                <w:szCs w:val="32"/>
              </w:rPr>
            </w:rPrChange>
          </w:rPr>
          <w:delText>, this is the focus of their life</w:delText>
        </w:r>
      </w:del>
      <w:del w:id="2747" w:author="Ashley Frank" w:date="2024-12-20T22:58:00Z">
        <w:r w:rsidRPr="009C679A" w:rsidDel="00D67EC2">
          <w:rPr>
            <w:rFonts w:ascii="Bookman Old Style" w:hAnsi="Bookman Old Style"/>
            <w:szCs w:val="24"/>
            <w:rPrChange w:id="2748" w:author="Ashley Frank" w:date="2024-12-20T20:43:00Z">
              <w:rPr>
                <w:rFonts w:ascii="Bookman Old Style" w:hAnsi="Bookman Old Style"/>
                <w:sz w:val="32"/>
                <w:szCs w:val="32"/>
              </w:rPr>
            </w:rPrChange>
          </w:rPr>
          <w:delText>.</w:delText>
        </w:r>
      </w:del>
      <w:ins w:id="2749" w:author="Ashley Frank" w:date="2024-12-20T22:53:00Z">
        <w:r w:rsidR="005416AF">
          <w:rPr>
            <w:rFonts w:ascii="Bookman Old Style" w:hAnsi="Bookman Old Style"/>
            <w:szCs w:val="24"/>
          </w:rPr>
          <w:t>People with trauma can develop a</w:t>
        </w:r>
      </w:ins>
      <w:ins w:id="2750" w:author="Ashley Frank" w:date="2024-12-20T22:54:00Z">
        <w:r w:rsidR="005416AF">
          <w:rPr>
            <w:rFonts w:ascii="Bookman Old Style" w:hAnsi="Bookman Old Style"/>
            <w:szCs w:val="24"/>
          </w:rPr>
          <w:t xml:space="preserve"> more narrowed way of thinking</w:t>
        </w:r>
      </w:ins>
      <w:ins w:id="2751" w:author="Ashley Frank" w:date="2024-12-20T22:56:00Z">
        <w:r w:rsidR="0073329B">
          <w:rPr>
            <w:rFonts w:ascii="Bookman Old Style" w:hAnsi="Bookman Old Style"/>
            <w:szCs w:val="24"/>
          </w:rPr>
          <w:t xml:space="preserve">, and their trauma may center the </w:t>
        </w:r>
        <w:r w:rsidR="005416AF">
          <w:rPr>
            <w:rFonts w:ascii="Bookman Old Style" w:hAnsi="Bookman Old Style"/>
            <w:szCs w:val="24"/>
          </w:rPr>
          <w:t>age of their focus.</w:t>
        </w:r>
      </w:ins>
      <w:r w:rsidRPr="009C679A">
        <w:rPr>
          <w:rFonts w:ascii="Bookman Old Style" w:hAnsi="Bookman Old Style"/>
          <w:szCs w:val="24"/>
          <w:rPrChange w:id="2752" w:author="Ashley Frank" w:date="2024-12-20T20:43:00Z">
            <w:rPr>
              <w:rFonts w:ascii="Bookman Old Style" w:hAnsi="Bookman Old Style"/>
              <w:sz w:val="32"/>
              <w:szCs w:val="32"/>
            </w:rPr>
          </w:rPrChange>
        </w:rPr>
        <w:t xml:space="preserve"> Triggers in life, such as smells, </w:t>
      </w:r>
      <w:r w:rsidRPr="009C679A">
        <w:rPr>
          <w:rFonts w:ascii="Bookman Old Style" w:hAnsi="Bookman Old Style"/>
          <w:szCs w:val="24"/>
          <w:rPrChange w:id="2753" w:author="Ashley Frank" w:date="2024-12-20T20:43:00Z">
            <w:rPr>
              <w:rFonts w:ascii="Bookman Old Style" w:hAnsi="Bookman Old Style"/>
              <w:sz w:val="32"/>
              <w:szCs w:val="32"/>
            </w:rPr>
          </w:rPrChange>
        </w:rPr>
        <w:lastRenderedPageBreak/>
        <w:t xml:space="preserve">sounds, noise, anniversaries, holidays, </w:t>
      </w:r>
      <w:r w:rsidR="00FD26F1" w:rsidRPr="009C679A">
        <w:rPr>
          <w:rFonts w:ascii="Bookman Old Style" w:hAnsi="Bookman Old Style"/>
          <w:szCs w:val="24"/>
          <w:rPrChange w:id="2754" w:author="Ashley Frank" w:date="2024-12-20T20:43:00Z">
            <w:rPr>
              <w:rFonts w:ascii="Bookman Old Style" w:hAnsi="Bookman Old Style"/>
              <w:sz w:val="32"/>
              <w:szCs w:val="32"/>
            </w:rPr>
          </w:rPrChange>
        </w:rPr>
        <w:t xml:space="preserve">and </w:t>
      </w:r>
      <w:r w:rsidRPr="009C679A">
        <w:rPr>
          <w:rFonts w:ascii="Bookman Old Style" w:hAnsi="Bookman Old Style"/>
          <w:szCs w:val="24"/>
          <w:rPrChange w:id="2755" w:author="Ashley Frank" w:date="2024-12-20T20:43:00Z">
            <w:rPr>
              <w:rFonts w:ascii="Bookman Old Style" w:hAnsi="Bookman Old Style"/>
              <w:sz w:val="32"/>
              <w:szCs w:val="32"/>
            </w:rPr>
          </w:rPrChange>
        </w:rPr>
        <w:t>events, can cause a remembrance of these focus</w:t>
      </w:r>
      <w:r w:rsidR="00FD26F1" w:rsidRPr="009C679A">
        <w:rPr>
          <w:rFonts w:ascii="Bookman Old Style" w:hAnsi="Bookman Old Style"/>
          <w:szCs w:val="24"/>
          <w:rPrChange w:id="2756" w:author="Ashley Frank" w:date="2024-12-20T20:43:00Z">
            <w:rPr>
              <w:rFonts w:ascii="Bookman Old Style" w:hAnsi="Bookman Old Style"/>
              <w:sz w:val="32"/>
              <w:szCs w:val="32"/>
            </w:rPr>
          </w:rPrChange>
        </w:rPr>
        <w:t xml:space="preserve"> </w:t>
      </w:r>
      <w:r w:rsidRPr="009C679A">
        <w:rPr>
          <w:rFonts w:ascii="Bookman Old Style" w:hAnsi="Bookman Old Style"/>
          <w:szCs w:val="24"/>
          <w:rPrChange w:id="2757" w:author="Ashley Frank" w:date="2024-12-20T20:43:00Z">
            <w:rPr>
              <w:rFonts w:ascii="Bookman Old Style" w:hAnsi="Bookman Old Style"/>
              <w:sz w:val="32"/>
              <w:szCs w:val="32"/>
            </w:rPr>
          </w:rPrChange>
        </w:rPr>
        <w:t>names</w:t>
      </w:r>
      <w:ins w:id="2758" w:author="Ashley Frank" w:date="2024-12-20T22:57:00Z">
        <w:r w:rsidR="00D67EC2">
          <w:rPr>
            <w:rFonts w:ascii="Bookman Old Style" w:hAnsi="Bookman Old Style"/>
            <w:szCs w:val="24"/>
          </w:rPr>
          <w:t>/labels</w:t>
        </w:r>
      </w:ins>
      <w:r w:rsidRPr="009C679A">
        <w:rPr>
          <w:rFonts w:ascii="Bookman Old Style" w:hAnsi="Bookman Old Style"/>
          <w:szCs w:val="24"/>
          <w:rPrChange w:id="2759" w:author="Ashley Frank" w:date="2024-12-20T20:43:00Z">
            <w:rPr>
              <w:rFonts w:ascii="Bookman Old Style" w:hAnsi="Bookman Old Style"/>
              <w:sz w:val="32"/>
              <w:szCs w:val="32"/>
            </w:rPr>
          </w:rPrChange>
        </w:rPr>
        <w:t xml:space="preserve">. </w:t>
      </w:r>
      <w:ins w:id="2760" w:author="Ashley Frank" w:date="2024-12-20T22:59:00Z">
        <w:r w:rsidR="00D67EC2">
          <w:rPr>
            <w:rFonts w:ascii="Bookman Old Style" w:hAnsi="Bookman Old Style"/>
            <w:szCs w:val="24"/>
          </w:rPr>
          <w:t>Experiencing things like d</w:t>
        </w:r>
      </w:ins>
      <w:del w:id="2761" w:author="Ashley Frank" w:date="2024-12-20T22:59:00Z">
        <w:r w:rsidRPr="009C679A" w:rsidDel="00D67EC2">
          <w:rPr>
            <w:rFonts w:ascii="Bookman Old Style" w:hAnsi="Bookman Old Style"/>
            <w:szCs w:val="24"/>
            <w:rPrChange w:id="2762" w:author="Ashley Frank" w:date="2024-12-20T20:43:00Z">
              <w:rPr>
                <w:rFonts w:ascii="Bookman Old Style" w:hAnsi="Bookman Old Style"/>
                <w:sz w:val="32"/>
                <w:szCs w:val="32"/>
              </w:rPr>
            </w:rPrChange>
          </w:rPr>
          <w:delText>D</w:delText>
        </w:r>
      </w:del>
      <w:r w:rsidRPr="009C679A">
        <w:rPr>
          <w:rFonts w:ascii="Bookman Old Style" w:hAnsi="Bookman Old Style"/>
          <w:szCs w:val="24"/>
          <w:rPrChange w:id="2763" w:author="Ashley Frank" w:date="2024-12-20T20:43:00Z">
            <w:rPr>
              <w:rFonts w:ascii="Bookman Old Style" w:hAnsi="Bookman Old Style"/>
              <w:sz w:val="32"/>
              <w:szCs w:val="32"/>
            </w:rPr>
          </w:rPrChange>
        </w:rPr>
        <w:t>epression, anxiety, sadness, loneliness, irritability, frustration</w:t>
      </w:r>
      <w:r w:rsidR="00FD26F1" w:rsidRPr="009C679A">
        <w:rPr>
          <w:rFonts w:ascii="Bookman Old Style" w:hAnsi="Bookman Old Style"/>
          <w:szCs w:val="24"/>
          <w:rPrChange w:id="2764" w:author="Ashley Frank" w:date="2024-12-20T20:43:00Z">
            <w:rPr>
              <w:rFonts w:ascii="Bookman Old Style" w:hAnsi="Bookman Old Style"/>
              <w:sz w:val="32"/>
              <w:szCs w:val="32"/>
            </w:rPr>
          </w:rPrChange>
        </w:rPr>
        <w:t>,</w:t>
      </w:r>
      <w:r w:rsidRPr="009C679A">
        <w:rPr>
          <w:rFonts w:ascii="Bookman Old Style" w:hAnsi="Bookman Old Style"/>
          <w:szCs w:val="24"/>
          <w:rPrChange w:id="2765" w:author="Ashley Frank" w:date="2024-12-20T20:43:00Z">
            <w:rPr>
              <w:rFonts w:ascii="Bookman Old Style" w:hAnsi="Bookman Old Style"/>
              <w:sz w:val="32"/>
              <w:szCs w:val="32"/>
            </w:rPr>
          </w:rPrChange>
        </w:rPr>
        <w:t xml:space="preserve"> and guilt can</w:t>
      </w:r>
      <w:ins w:id="2766" w:author="Ashley Frank" w:date="2024-12-20T22:58:00Z">
        <w:r w:rsidR="00D67EC2">
          <w:rPr>
            <w:rFonts w:ascii="Bookman Old Style" w:hAnsi="Bookman Old Style"/>
            <w:szCs w:val="24"/>
          </w:rPr>
          <w:t xml:space="preserve"> also</w:t>
        </w:r>
      </w:ins>
      <w:r w:rsidRPr="009C679A">
        <w:rPr>
          <w:rFonts w:ascii="Bookman Old Style" w:hAnsi="Bookman Old Style"/>
          <w:szCs w:val="24"/>
          <w:rPrChange w:id="2767" w:author="Ashley Frank" w:date="2024-12-20T20:43:00Z">
            <w:rPr>
              <w:rFonts w:ascii="Bookman Old Style" w:hAnsi="Bookman Old Style"/>
              <w:sz w:val="32"/>
              <w:szCs w:val="32"/>
            </w:rPr>
          </w:rPrChange>
        </w:rPr>
        <w:t xml:space="preserve"> point this person toward the focus of the names that the trauma gave them. Their ability to have an imagination or to create something different in their life becomes compromised. They are stuck in this focus. Until there is a change, this is their focus</w:t>
      </w:r>
      <w:r w:rsidR="00FD26F1" w:rsidRPr="009C679A">
        <w:rPr>
          <w:rFonts w:ascii="Bookman Old Style" w:hAnsi="Bookman Old Style"/>
          <w:szCs w:val="24"/>
          <w:rPrChange w:id="2768" w:author="Ashley Frank" w:date="2024-12-20T20:43:00Z">
            <w:rPr>
              <w:rFonts w:ascii="Bookman Old Style" w:hAnsi="Bookman Old Style"/>
              <w:sz w:val="32"/>
              <w:szCs w:val="32"/>
            </w:rPr>
          </w:rPrChange>
        </w:rPr>
        <w:t>:</w:t>
      </w:r>
      <w:r w:rsidRPr="009C679A">
        <w:rPr>
          <w:rFonts w:ascii="Bookman Old Style" w:hAnsi="Bookman Old Style"/>
          <w:szCs w:val="24"/>
          <w:rPrChange w:id="2769" w:author="Ashley Frank" w:date="2024-12-20T20:43:00Z">
            <w:rPr>
              <w:rFonts w:ascii="Bookman Old Style" w:hAnsi="Bookman Old Style"/>
              <w:sz w:val="32"/>
              <w:szCs w:val="32"/>
            </w:rPr>
          </w:rPrChange>
        </w:rPr>
        <w:t xml:space="preserve"> those names.</w:t>
      </w:r>
      <w:ins w:id="2770" w:author="Ashley Frank" w:date="2024-12-20T22:59:00Z">
        <w:r w:rsidR="00D67EC2">
          <w:rPr>
            <w:rFonts w:ascii="Bookman Old Style" w:hAnsi="Bookman Old Style"/>
            <w:szCs w:val="24"/>
          </w:rPr>
          <w:t xml:space="preserve"> Sadly, as th</w:t>
        </w:r>
      </w:ins>
      <w:ins w:id="2771" w:author="Ashley Frank" w:date="2024-12-20T23:00:00Z">
        <w:r w:rsidR="00D67EC2">
          <w:rPr>
            <w:rFonts w:ascii="Bookman Old Style" w:hAnsi="Bookman Old Style"/>
            <w:szCs w:val="24"/>
          </w:rPr>
          <w:t xml:space="preserve">e famous author </w:t>
        </w:r>
      </w:ins>
      <w:ins w:id="2772" w:author="Ashley Frank" w:date="2024-12-20T23:27:00Z">
        <w:r w:rsidR="009013EA">
          <w:rPr>
            <w:rFonts w:ascii="Bookman Old Style" w:hAnsi="Bookman Old Style"/>
            <w:szCs w:val="24"/>
          </w:rPr>
          <w:t xml:space="preserve">Emily Blunt said once, </w:t>
        </w:r>
        <w:r w:rsidR="009013EA" w:rsidRPr="009013EA">
          <w:rPr>
            <w:rFonts w:ascii="Bookman Old Style" w:hAnsi="Bookman Old Style"/>
            <w:b/>
            <w:bCs/>
            <w:szCs w:val="24"/>
            <w:rPrChange w:id="2773" w:author="Ashley Frank" w:date="2024-12-20T23:28:00Z">
              <w:rPr>
                <w:rFonts w:ascii="Bookman Old Style" w:hAnsi="Bookman Old Style"/>
                <w:szCs w:val="24"/>
              </w:rPr>
            </w:rPrChange>
          </w:rPr>
          <w:t>“None of us escape life unscathed.”</w:t>
        </w:r>
        <w:r w:rsidR="009013EA">
          <w:rPr>
            <w:rFonts w:ascii="Bookman Old Style" w:hAnsi="Bookman Old Style"/>
            <w:szCs w:val="24"/>
          </w:rPr>
          <w:t xml:space="preserve"> Most </w:t>
        </w:r>
      </w:ins>
      <w:ins w:id="2774" w:author="Ashley Frank" w:date="2024-12-20T23:00:00Z">
        <w:r w:rsidR="00D67EC2">
          <w:rPr>
            <w:rFonts w:ascii="Bookman Old Style" w:hAnsi="Bookman Old Style"/>
            <w:szCs w:val="24"/>
          </w:rPr>
          <w:t xml:space="preserve">of </w:t>
        </w:r>
      </w:ins>
      <w:ins w:id="2775" w:author="Ashley Frank" w:date="2024-12-20T23:28:00Z">
        <w:r w:rsidR="009013EA">
          <w:rPr>
            <w:rFonts w:ascii="Bookman Old Style" w:hAnsi="Bookman Old Style"/>
            <w:szCs w:val="24"/>
          </w:rPr>
          <w:t xml:space="preserve">us experience some </w:t>
        </w:r>
      </w:ins>
      <w:del w:id="2776" w:author="Ashley Frank" w:date="2024-12-20T22:59:00Z">
        <w:r w:rsidRPr="009C679A" w:rsidDel="00D67EC2">
          <w:rPr>
            <w:rFonts w:ascii="Bookman Old Style" w:hAnsi="Bookman Old Style"/>
            <w:szCs w:val="24"/>
            <w:rPrChange w:id="2777" w:author="Ashley Frank" w:date="2024-12-20T20:43:00Z">
              <w:rPr>
                <w:rFonts w:ascii="Bookman Old Style" w:hAnsi="Bookman Old Style"/>
                <w:sz w:val="32"/>
                <w:szCs w:val="32"/>
              </w:rPr>
            </w:rPrChange>
          </w:rPr>
          <w:delText xml:space="preserve"> Tr</w:delText>
        </w:r>
      </w:del>
      <w:del w:id="2778" w:author="Ashley Frank" w:date="2024-12-20T23:28:00Z">
        <w:r w:rsidRPr="009C679A" w:rsidDel="009013EA">
          <w:rPr>
            <w:rFonts w:ascii="Bookman Old Style" w:hAnsi="Bookman Old Style"/>
            <w:szCs w:val="24"/>
            <w:rPrChange w:id="2779" w:author="Ashley Frank" w:date="2024-12-20T20:43:00Z">
              <w:rPr>
                <w:rFonts w:ascii="Bookman Old Style" w:hAnsi="Bookman Old Style"/>
                <w:sz w:val="32"/>
                <w:szCs w:val="32"/>
              </w:rPr>
            </w:rPrChange>
          </w:rPr>
          <w:delText xml:space="preserve">ouble and </w:delText>
        </w:r>
      </w:del>
      <w:r w:rsidRPr="009C679A">
        <w:rPr>
          <w:rFonts w:ascii="Bookman Old Style" w:hAnsi="Bookman Old Style"/>
          <w:szCs w:val="24"/>
          <w:rPrChange w:id="2780" w:author="Ashley Frank" w:date="2024-12-20T20:43:00Z">
            <w:rPr>
              <w:rFonts w:ascii="Bookman Old Style" w:hAnsi="Bookman Old Style"/>
              <w:sz w:val="32"/>
              <w:szCs w:val="32"/>
            </w:rPr>
          </w:rPrChange>
        </w:rPr>
        <w:t xml:space="preserve">trials </w:t>
      </w:r>
      <w:ins w:id="2781" w:author="Ashley Frank" w:date="2024-12-20T23:28:00Z">
        <w:r w:rsidR="009013EA">
          <w:rPr>
            <w:rFonts w:ascii="Bookman Old Style" w:hAnsi="Bookman Old Style"/>
            <w:szCs w:val="24"/>
          </w:rPr>
          <w:t xml:space="preserve">and tribulations in our lives and they </w:t>
        </w:r>
      </w:ins>
      <w:r w:rsidRPr="009C679A">
        <w:rPr>
          <w:rFonts w:ascii="Bookman Old Style" w:hAnsi="Bookman Old Style"/>
          <w:szCs w:val="24"/>
          <w:rPrChange w:id="2782" w:author="Ashley Frank" w:date="2024-12-20T20:43:00Z">
            <w:rPr>
              <w:rFonts w:ascii="Bookman Old Style" w:hAnsi="Bookman Old Style"/>
              <w:sz w:val="32"/>
              <w:szCs w:val="32"/>
            </w:rPr>
          </w:rPrChange>
        </w:rPr>
        <w:t>can cause us to lose focus. Look at Peter and his focus while he walk</w:t>
      </w:r>
      <w:r w:rsidR="00FD26F1" w:rsidRPr="009C679A">
        <w:rPr>
          <w:rFonts w:ascii="Bookman Old Style" w:hAnsi="Bookman Old Style"/>
          <w:szCs w:val="24"/>
          <w:rPrChange w:id="2783" w:author="Ashley Frank" w:date="2024-12-20T20:43:00Z">
            <w:rPr>
              <w:rFonts w:ascii="Bookman Old Style" w:hAnsi="Bookman Old Style"/>
              <w:sz w:val="32"/>
              <w:szCs w:val="32"/>
            </w:rPr>
          </w:rPrChange>
        </w:rPr>
        <w:t>s</w:t>
      </w:r>
      <w:r w:rsidRPr="009C679A">
        <w:rPr>
          <w:rFonts w:ascii="Bookman Old Style" w:hAnsi="Bookman Old Style"/>
          <w:szCs w:val="24"/>
          <w:rPrChange w:id="2784" w:author="Ashley Frank" w:date="2024-12-20T20:43:00Z">
            <w:rPr>
              <w:rFonts w:ascii="Bookman Old Style" w:hAnsi="Bookman Old Style"/>
              <w:sz w:val="32"/>
              <w:szCs w:val="32"/>
            </w:rPr>
          </w:rPrChange>
        </w:rPr>
        <w:t xml:space="preserve"> on water.</w:t>
      </w:r>
    </w:p>
    <w:p w14:paraId="1907A39F" w14:textId="77777777" w:rsidR="0011688D" w:rsidRPr="009C679A" w:rsidRDefault="0011688D" w:rsidP="009014DA">
      <w:pPr>
        <w:pStyle w:val="BodyText"/>
        <w:spacing w:line="360" w:lineRule="auto"/>
        <w:rPr>
          <w:rFonts w:ascii="Bookman Old Style" w:hAnsi="Bookman Old Style"/>
          <w:szCs w:val="24"/>
          <w:rPrChange w:id="2785" w:author="Ashley Frank" w:date="2024-12-20T20:43:00Z">
            <w:rPr>
              <w:rFonts w:ascii="Bookman Old Style" w:hAnsi="Bookman Old Style"/>
              <w:sz w:val="32"/>
              <w:szCs w:val="32"/>
            </w:rPr>
          </w:rPrChange>
        </w:rPr>
      </w:pPr>
    </w:p>
    <w:p w14:paraId="551CD251" w14:textId="77777777" w:rsidR="0011688D" w:rsidRPr="009C679A" w:rsidRDefault="0011688D" w:rsidP="0011688D">
      <w:pPr>
        <w:tabs>
          <w:tab w:val="clear" w:pos="360"/>
          <w:tab w:val="clear" w:pos="9360"/>
        </w:tabs>
        <w:spacing w:before="100" w:beforeAutospacing="1" w:after="100" w:afterAutospacing="1"/>
        <w:ind w:left="1080" w:right="540"/>
        <w:outlineLvl w:val="2"/>
        <w:rPr>
          <w:rFonts w:ascii="Bookman Old Style" w:hAnsi="Bookman Old Style"/>
          <w:b/>
          <w:bCs/>
          <w:szCs w:val="24"/>
          <w:rPrChange w:id="2786" w:author="Ashley Frank" w:date="2024-12-20T20:43:00Z">
            <w:rPr>
              <w:rFonts w:ascii="Bookman Old Style" w:hAnsi="Bookman Old Style"/>
              <w:b/>
              <w:bCs/>
              <w:sz w:val="32"/>
              <w:szCs w:val="32"/>
            </w:rPr>
          </w:rPrChange>
        </w:rPr>
      </w:pPr>
      <w:r w:rsidRPr="009C679A">
        <w:rPr>
          <w:rFonts w:ascii="Bookman Old Style" w:hAnsi="Bookman Old Style"/>
          <w:b/>
          <w:bCs/>
          <w:szCs w:val="24"/>
          <w:rPrChange w:id="2787" w:author="Ashley Frank" w:date="2024-12-20T20:43:00Z">
            <w:rPr>
              <w:rFonts w:ascii="Bookman Old Style" w:hAnsi="Bookman Old Style"/>
              <w:b/>
              <w:bCs/>
              <w:sz w:val="32"/>
              <w:szCs w:val="32"/>
            </w:rPr>
          </w:rPrChange>
        </w:rPr>
        <w:t>Jesus Walks on the Water Matthew 14:22-32 (NIV)</w:t>
      </w:r>
    </w:p>
    <w:p w14:paraId="4DBD592C" w14:textId="61EF59C6" w:rsidR="0011688D" w:rsidRPr="009C679A" w:rsidRDefault="0011688D" w:rsidP="0011688D">
      <w:pPr>
        <w:tabs>
          <w:tab w:val="clear" w:pos="360"/>
          <w:tab w:val="clear" w:pos="9360"/>
        </w:tabs>
        <w:spacing w:before="100" w:beforeAutospacing="1" w:after="100" w:afterAutospacing="1"/>
        <w:ind w:left="1080" w:right="540"/>
        <w:rPr>
          <w:rFonts w:ascii="Bookman Old Style" w:hAnsi="Bookman Old Style"/>
          <w:szCs w:val="24"/>
          <w:rPrChange w:id="2788" w:author="Ashley Frank" w:date="2024-12-20T20:43:00Z">
            <w:rPr>
              <w:rFonts w:ascii="Bookman Old Style" w:hAnsi="Bookman Old Style"/>
              <w:sz w:val="32"/>
              <w:szCs w:val="32"/>
            </w:rPr>
          </w:rPrChange>
        </w:rPr>
      </w:pPr>
      <w:r w:rsidRPr="009C679A">
        <w:rPr>
          <w:rFonts w:ascii="Bookman Old Style" w:hAnsi="Bookman Old Style"/>
          <w:szCs w:val="24"/>
          <w:vertAlign w:val="superscript"/>
          <w:rPrChange w:id="2789" w:author="Ashley Frank" w:date="2024-12-20T20:43:00Z">
            <w:rPr>
              <w:rFonts w:ascii="Bookman Old Style" w:hAnsi="Bookman Old Style"/>
              <w:sz w:val="32"/>
              <w:szCs w:val="32"/>
              <w:vertAlign w:val="superscript"/>
            </w:rPr>
          </w:rPrChange>
        </w:rPr>
        <w:t>22 </w:t>
      </w:r>
      <w:r w:rsidRPr="009C679A">
        <w:rPr>
          <w:rFonts w:ascii="Bookman Old Style" w:hAnsi="Bookman Old Style"/>
          <w:szCs w:val="24"/>
          <w:rPrChange w:id="2790" w:author="Ashley Frank" w:date="2024-12-20T20:43:00Z">
            <w:rPr>
              <w:rFonts w:ascii="Bookman Old Style" w:hAnsi="Bookman Old Style"/>
              <w:sz w:val="32"/>
              <w:szCs w:val="32"/>
            </w:rPr>
          </w:rPrChange>
        </w:rPr>
        <w:t xml:space="preserve">Immediately Jesus made the disciples get into the boat and go on ahead of him to the other side, while he dismissed the crowd. </w:t>
      </w:r>
      <w:r w:rsidRPr="009C679A">
        <w:rPr>
          <w:rFonts w:ascii="Bookman Old Style" w:hAnsi="Bookman Old Style"/>
          <w:szCs w:val="24"/>
          <w:vertAlign w:val="superscript"/>
          <w:rPrChange w:id="2791" w:author="Ashley Frank" w:date="2024-12-20T20:43:00Z">
            <w:rPr>
              <w:rFonts w:ascii="Bookman Old Style" w:hAnsi="Bookman Old Style"/>
              <w:sz w:val="32"/>
              <w:szCs w:val="32"/>
              <w:vertAlign w:val="superscript"/>
            </w:rPr>
          </w:rPrChange>
        </w:rPr>
        <w:t>23 </w:t>
      </w:r>
      <w:r w:rsidRPr="009C679A">
        <w:rPr>
          <w:rFonts w:ascii="Bookman Old Style" w:hAnsi="Bookman Old Style"/>
          <w:szCs w:val="24"/>
          <w:rPrChange w:id="2792" w:author="Ashley Frank" w:date="2024-12-20T20:43:00Z">
            <w:rPr>
              <w:rFonts w:ascii="Bookman Old Style" w:hAnsi="Bookman Old Style"/>
              <w:sz w:val="32"/>
              <w:szCs w:val="32"/>
            </w:rPr>
          </w:rPrChange>
        </w:rPr>
        <w:t>After he had dismissed them,</w:t>
      </w:r>
      <w:ins w:id="2793" w:author="Ashley Frank" w:date="2025-01-21T02:10:00Z">
        <w:r w:rsidR="00631CC3">
          <w:rPr>
            <w:rFonts w:ascii="Bookman Old Style" w:hAnsi="Bookman Old Style"/>
            <w:szCs w:val="24"/>
          </w:rPr>
          <w:t xml:space="preserve"> He w</w:t>
        </w:r>
      </w:ins>
      <w:del w:id="2794" w:author="Ashley Frank" w:date="2025-01-21T02:10:00Z">
        <w:r w:rsidRPr="009C679A" w:rsidDel="00631CC3">
          <w:rPr>
            <w:rFonts w:ascii="Bookman Old Style" w:hAnsi="Bookman Old Style"/>
            <w:szCs w:val="24"/>
            <w:rPrChange w:id="2795" w:author="Ashley Frank" w:date="2024-12-20T20:43:00Z">
              <w:rPr>
                <w:rFonts w:ascii="Bookman Old Style" w:hAnsi="Bookman Old Style"/>
                <w:sz w:val="32"/>
                <w:szCs w:val="32"/>
              </w:rPr>
            </w:rPrChange>
          </w:rPr>
          <w:delText xml:space="preserve"> he </w:delText>
        </w:r>
        <w:r w:rsidR="002C4A2E" w:rsidRPr="009C679A" w:rsidDel="00631CC3">
          <w:rPr>
            <w:rFonts w:ascii="Bookman Old Style" w:hAnsi="Bookman Old Style"/>
            <w:szCs w:val="24"/>
            <w:rPrChange w:id="2796" w:author="Ashley Frank" w:date="2024-12-20T20:43:00Z">
              <w:rPr>
                <w:rFonts w:ascii="Bookman Old Style" w:hAnsi="Bookman Old Style"/>
                <w:sz w:val="32"/>
                <w:szCs w:val="32"/>
              </w:rPr>
            </w:rPrChange>
          </w:rPr>
          <w:delText>W</w:delText>
        </w:r>
      </w:del>
      <w:r w:rsidR="002C4A2E" w:rsidRPr="009C679A">
        <w:rPr>
          <w:rFonts w:ascii="Bookman Old Style" w:hAnsi="Bookman Old Style"/>
          <w:szCs w:val="24"/>
          <w:rPrChange w:id="2797" w:author="Ashley Frank" w:date="2024-12-20T20:43:00Z">
            <w:rPr>
              <w:rFonts w:ascii="Bookman Old Style" w:hAnsi="Bookman Old Style"/>
              <w:sz w:val="32"/>
              <w:szCs w:val="32"/>
            </w:rPr>
          </w:rPrChange>
        </w:rPr>
        <w:t>e</w:t>
      </w:r>
      <w:r w:rsidRPr="009C679A">
        <w:rPr>
          <w:rFonts w:ascii="Bookman Old Style" w:hAnsi="Bookman Old Style"/>
          <w:szCs w:val="24"/>
          <w:rPrChange w:id="2798" w:author="Ashley Frank" w:date="2024-12-20T20:43:00Z">
            <w:rPr>
              <w:rFonts w:ascii="Bookman Old Style" w:hAnsi="Bookman Old Style"/>
              <w:sz w:val="32"/>
              <w:szCs w:val="32"/>
            </w:rPr>
          </w:rPrChange>
        </w:rPr>
        <w:t xml:space="preserve">nt up on a mountainside by himself to pray. Later that night, he was there alone, </w:t>
      </w:r>
      <w:r w:rsidRPr="009C679A">
        <w:rPr>
          <w:rFonts w:ascii="Bookman Old Style" w:hAnsi="Bookman Old Style"/>
          <w:szCs w:val="24"/>
          <w:vertAlign w:val="superscript"/>
          <w:rPrChange w:id="2799" w:author="Ashley Frank" w:date="2024-12-20T20:43:00Z">
            <w:rPr>
              <w:rFonts w:ascii="Bookman Old Style" w:hAnsi="Bookman Old Style"/>
              <w:sz w:val="32"/>
              <w:szCs w:val="32"/>
              <w:vertAlign w:val="superscript"/>
            </w:rPr>
          </w:rPrChange>
        </w:rPr>
        <w:t>24 </w:t>
      </w:r>
      <w:r w:rsidRPr="009C679A">
        <w:rPr>
          <w:rFonts w:ascii="Bookman Old Style" w:hAnsi="Bookman Old Style"/>
          <w:szCs w:val="24"/>
          <w:rPrChange w:id="2800" w:author="Ashley Frank" w:date="2024-12-20T20:43:00Z">
            <w:rPr>
              <w:rFonts w:ascii="Bookman Old Style" w:hAnsi="Bookman Old Style"/>
              <w:sz w:val="32"/>
              <w:szCs w:val="32"/>
            </w:rPr>
          </w:rPrChange>
        </w:rPr>
        <w:t>and the boat was already a considerable distance from land, buffeted by the waves because the wind was against it.</w:t>
      </w:r>
    </w:p>
    <w:p w14:paraId="7412CE77" w14:textId="3653FD03" w:rsidR="0011688D" w:rsidRPr="009C679A" w:rsidRDefault="0011688D" w:rsidP="0011688D">
      <w:pPr>
        <w:tabs>
          <w:tab w:val="clear" w:pos="360"/>
          <w:tab w:val="clear" w:pos="9360"/>
        </w:tabs>
        <w:spacing w:before="100" w:beforeAutospacing="1" w:after="100" w:afterAutospacing="1"/>
        <w:ind w:left="1080" w:right="540"/>
        <w:rPr>
          <w:rFonts w:ascii="Bookman Old Style" w:hAnsi="Bookman Old Style"/>
          <w:szCs w:val="24"/>
          <w:rPrChange w:id="2801" w:author="Ashley Frank" w:date="2024-12-20T20:43:00Z">
            <w:rPr>
              <w:rFonts w:ascii="Bookman Old Style" w:hAnsi="Bookman Old Style"/>
              <w:sz w:val="32"/>
              <w:szCs w:val="32"/>
            </w:rPr>
          </w:rPrChange>
        </w:rPr>
      </w:pPr>
      <w:r w:rsidRPr="009C679A">
        <w:rPr>
          <w:rFonts w:ascii="Bookman Old Style" w:hAnsi="Bookman Old Style"/>
          <w:szCs w:val="24"/>
          <w:vertAlign w:val="superscript"/>
          <w:rPrChange w:id="2802" w:author="Ashley Frank" w:date="2024-12-20T20:43:00Z">
            <w:rPr>
              <w:rFonts w:ascii="Bookman Old Style" w:hAnsi="Bookman Old Style"/>
              <w:sz w:val="32"/>
              <w:szCs w:val="32"/>
              <w:vertAlign w:val="superscript"/>
            </w:rPr>
          </w:rPrChange>
        </w:rPr>
        <w:t>25 </w:t>
      </w:r>
      <w:r w:rsidRPr="009C679A">
        <w:rPr>
          <w:rFonts w:ascii="Bookman Old Style" w:hAnsi="Bookman Old Style"/>
          <w:szCs w:val="24"/>
          <w:rPrChange w:id="2803" w:author="Ashley Frank" w:date="2024-12-20T20:43:00Z">
            <w:rPr>
              <w:rFonts w:ascii="Bookman Old Style" w:hAnsi="Bookman Old Style"/>
              <w:sz w:val="32"/>
              <w:szCs w:val="32"/>
            </w:rPr>
          </w:rPrChange>
        </w:rPr>
        <w:t>Shortly before dawn</w:t>
      </w:r>
      <w:r w:rsidR="00FD26F1" w:rsidRPr="009C679A">
        <w:rPr>
          <w:rFonts w:ascii="Bookman Old Style" w:hAnsi="Bookman Old Style"/>
          <w:szCs w:val="24"/>
          <w:rPrChange w:id="2804" w:author="Ashley Frank" w:date="2024-12-20T20:43:00Z">
            <w:rPr>
              <w:rFonts w:ascii="Bookman Old Style" w:hAnsi="Bookman Old Style"/>
              <w:sz w:val="32"/>
              <w:szCs w:val="32"/>
            </w:rPr>
          </w:rPrChange>
        </w:rPr>
        <w:t>,</w:t>
      </w:r>
      <w:r w:rsidRPr="009C679A">
        <w:rPr>
          <w:rFonts w:ascii="Bookman Old Style" w:hAnsi="Bookman Old Style"/>
          <w:szCs w:val="24"/>
          <w:rPrChange w:id="2805" w:author="Ashley Frank" w:date="2024-12-20T20:43:00Z">
            <w:rPr>
              <w:rFonts w:ascii="Bookman Old Style" w:hAnsi="Bookman Old Style"/>
              <w:sz w:val="32"/>
              <w:szCs w:val="32"/>
            </w:rPr>
          </w:rPrChange>
        </w:rPr>
        <w:t xml:space="preserve"> Jesus </w:t>
      </w:r>
      <w:r w:rsidR="002C4A2E" w:rsidRPr="009C679A">
        <w:rPr>
          <w:rFonts w:ascii="Bookman Old Style" w:hAnsi="Bookman Old Style"/>
          <w:szCs w:val="24"/>
          <w:rPrChange w:id="2806" w:author="Ashley Frank" w:date="2024-12-20T20:43:00Z">
            <w:rPr>
              <w:rFonts w:ascii="Bookman Old Style" w:hAnsi="Bookman Old Style"/>
              <w:sz w:val="32"/>
              <w:szCs w:val="32"/>
            </w:rPr>
          </w:rPrChange>
        </w:rPr>
        <w:t>We</w:t>
      </w:r>
      <w:r w:rsidRPr="009C679A">
        <w:rPr>
          <w:rFonts w:ascii="Bookman Old Style" w:hAnsi="Bookman Old Style"/>
          <w:szCs w:val="24"/>
          <w:rPrChange w:id="2807" w:author="Ashley Frank" w:date="2024-12-20T20:43:00Z">
            <w:rPr>
              <w:rFonts w:ascii="Bookman Old Style" w:hAnsi="Bookman Old Style"/>
              <w:sz w:val="32"/>
              <w:szCs w:val="32"/>
            </w:rPr>
          </w:rPrChange>
        </w:rPr>
        <w:t xml:space="preserve">nt out to them, walking on the lake. </w:t>
      </w:r>
      <w:r w:rsidRPr="009C679A">
        <w:rPr>
          <w:rFonts w:ascii="Bookman Old Style" w:hAnsi="Bookman Old Style"/>
          <w:szCs w:val="24"/>
          <w:vertAlign w:val="superscript"/>
          <w:rPrChange w:id="2808" w:author="Ashley Frank" w:date="2024-12-20T20:43:00Z">
            <w:rPr>
              <w:rFonts w:ascii="Bookman Old Style" w:hAnsi="Bookman Old Style"/>
              <w:sz w:val="32"/>
              <w:szCs w:val="32"/>
              <w:vertAlign w:val="superscript"/>
            </w:rPr>
          </w:rPrChange>
        </w:rPr>
        <w:t>26 </w:t>
      </w:r>
      <w:r w:rsidRPr="009C679A">
        <w:rPr>
          <w:rFonts w:ascii="Bookman Old Style" w:hAnsi="Bookman Old Style"/>
          <w:szCs w:val="24"/>
          <w:rPrChange w:id="2809" w:author="Ashley Frank" w:date="2024-12-20T20:43:00Z">
            <w:rPr>
              <w:rFonts w:ascii="Bookman Old Style" w:hAnsi="Bookman Old Style"/>
              <w:sz w:val="32"/>
              <w:szCs w:val="32"/>
            </w:rPr>
          </w:rPrChange>
        </w:rPr>
        <w:t xml:space="preserve">When the disciples saw him walking on the lake, they </w:t>
      </w:r>
      <w:r w:rsidR="002C4A2E" w:rsidRPr="009C679A">
        <w:rPr>
          <w:rFonts w:ascii="Bookman Old Style" w:hAnsi="Bookman Old Style"/>
          <w:szCs w:val="24"/>
          <w:rPrChange w:id="2810" w:author="Ashley Frank" w:date="2024-12-20T20:43:00Z">
            <w:rPr>
              <w:rFonts w:ascii="Bookman Old Style" w:hAnsi="Bookman Old Style"/>
              <w:sz w:val="32"/>
              <w:szCs w:val="32"/>
            </w:rPr>
          </w:rPrChange>
        </w:rPr>
        <w:t>We</w:t>
      </w:r>
      <w:r w:rsidRPr="009C679A">
        <w:rPr>
          <w:rFonts w:ascii="Bookman Old Style" w:hAnsi="Bookman Old Style"/>
          <w:szCs w:val="24"/>
          <w:rPrChange w:id="2811" w:author="Ashley Frank" w:date="2024-12-20T20:43:00Z">
            <w:rPr>
              <w:rFonts w:ascii="Bookman Old Style" w:hAnsi="Bookman Old Style"/>
              <w:sz w:val="32"/>
              <w:szCs w:val="32"/>
            </w:rPr>
          </w:rPrChange>
        </w:rPr>
        <w:t>re terrified. “It’s a ghost,” they said</w:t>
      </w:r>
      <w:del w:id="2812" w:author="Ashley Frank" w:date="2025-01-21T02:10:00Z">
        <w:r w:rsidRPr="009C679A" w:rsidDel="00631CC3">
          <w:rPr>
            <w:rFonts w:ascii="Bookman Old Style" w:hAnsi="Bookman Old Style"/>
            <w:szCs w:val="24"/>
            <w:rPrChange w:id="2813" w:author="Ashley Frank" w:date="2024-12-20T20:43:00Z">
              <w:rPr>
                <w:rFonts w:ascii="Bookman Old Style" w:hAnsi="Bookman Old Style"/>
                <w:sz w:val="32"/>
                <w:szCs w:val="32"/>
              </w:rPr>
            </w:rPrChange>
          </w:rPr>
          <w:delText>,</w:delText>
        </w:r>
      </w:del>
      <w:r w:rsidRPr="009C679A">
        <w:rPr>
          <w:rFonts w:ascii="Bookman Old Style" w:hAnsi="Bookman Old Style"/>
          <w:szCs w:val="24"/>
          <w:rPrChange w:id="2814" w:author="Ashley Frank" w:date="2024-12-20T20:43:00Z">
            <w:rPr>
              <w:rFonts w:ascii="Bookman Old Style" w:hAnsi="Bookman Old Style"/>
              <w:sz w:val="32"/>
              <w:szCs w:val="32"/>
            </w:rPr>
          </w:rPrChange>
        </w:rPr>
        <w:t xml:space="preserve"> and cried out in fear.</w:t>
      </w:r>
    </w:p>
    <w:p w14:paraId="10879123" w14:textId="77777777" w:rsidR="0011688D" w:rsidRPr="009C679A" w:rsidRDefault="0011688D" w:rsidP="0011688D">
      <w:pPr>
        <w:tabs>
          <w:tab w:val="clear" w:pos="360"/>
          <w:tab w:val="clear" w:pos="9360"/>
        </w:tabs>
        <w:spacing w:before="100" w:beforeAutospacing="1" w:after="100" w:afterAutospacing="1"/>
        <w:ind w:left="1080" w:right="540"/>
        <w:rPr>
          <w:rFonts w:ascii="Bookman Old Style" w:hAnsi="Bookman Old Style"/>
          <w:szCs w:val="24"/>
          <w:rPrChange w:id="2815" w:author="Ashley Frank" w:date="2024-12-20T20:43:00Z">
            <w:rPr>
              <w:rFonts w:ascii="Bookman Old Style" w:hAnsi="Bookman Old Style"/>
              <w:sz w:val="32"/>
              <w:szCs w:val="32"/>
            </w:rPr>
          </w:rPrChange>
        </w:rPr>
      </w:pPr>
      <w:r w:rsidRPr="009C679A">
        <w:rPr>
          <w:rFonts w:ascii="Bookman Old Style" w:hAnsi="Bookman Old Style"/>
          <w:szCs w:val="24"/>
          <w:vertAlign w:val="superscript"/>
          <w:rPrChange w:id="2816" w:author="Ashley Frank" w:date="2024-12-20T20:43:00Z">
            <w:rPr>
              <w:rFonts w:ascii="Bookman Old Style" w:hAnsi="Bookman Old Style"/>
              <w:sz w:val="32"/>
              <w:szCs w:val="32"/>
              <w:vertAlign w:val="superscript"/>
            </w:rPr>
          </w:rPrChange>
        </w:rPr>
        <w:t>27 </w:t>
      </w:r>
      <w:r w:rsidRPr="009C679A">
        <w:rPr>
          <w:rFonts w:ascii="Bookman Old Style" w:hAnsi="Bookman Old Style"/>
          <w:szCs w:val="24"/>
          <w:rPrChange w:id="2817" w:author="Ashley Frank" w:date="2024-12-20T20:43:00Z">
            <w:rPr>
              <w:rFonts w:ascii="Bookman Old Style" w:hAnsi="Bookman Old Style"/>
              <w:sz w:val="32"/>
              <w:szCs w:val="32"/>
            </w:rPr>
          </w:rPrChange>
        </w:rPr>
        <w:t>But Jesus immediately said to them: “Take courage! It is I. Don’t be afraid.”</w:t>
      </w:r>
    </w:p>
    <w:p w14:paraId="3BD7A064" w14:textId="77777777" w:rsidR="0011688D" w:rsidRPr="009C679A" w:rsidRDefault="0011688D" w:rsidP="0011688D">
      <w:pPr>
        <w:tabs>
          <w:tab w:val="clear" w:pos="360"/>
          <w:tab w:val="clear" w:pos="9360"/>
        </w:tabs>
        <w:spacing w:before="100" w:beforeAutospacing="1" w:after="100" w:afterAutospacing="1"/>
        <w:ind w:left="1080" w:right="540"/>
        <w:rPr>
          <w:rFonts w:ascii="Bookman Old Style" w:hAnsi="Bookman Old Style"/>
          <w:szCs w:val="24"/>
          <w:rPrChange w:id="2818" w:author="Ashley Frank" w:date="2024-12-20T20:43:00Z">
            <w:rPr>
              <w:rFonts w:ascii="Bookman Old Style" w:hAnsi="Bookman Old Style"/>
              <w:sz w:val="32"/>
              <w:szCs w:val="32"/>
            </w:rPr>
          </w:rPrChange>
        </w:rPr>
      </w:pPr>
      <w:r w:rsidRPr="009C679A">
        <w:rPr>
          <w:rFonts w:ascii="Bookman Old Style" w:hAnsi="Bookman Old Style"/>
          <w:szCs w:val="24"/>
          <w:vertAlign w:val="superscript"/>
          <w:rPrChange w:id="2819" w:author="Ashley Frank" w:date="2024-12-20T20:43:00Z">
            <w:rPr>
              <w:rFonts w:ascii="Bookman Old Style" w:hAnsi="Bookman Old Style"/>
              <w:sz w:val="32"/>
              <w:szCs w:val="32"/>
              <w:vertAlign w:val="superscript"/>
            </w:rPr>
          </w:rPrChange>
        </w:rPr>
        <w:t>28 </w:t>
      </w:r>
      <w:r w:rsidRPr="009C679A">
        <w:rPr>
          <w:rFonts w:ascii="Bookman Old Style" w:hAnsi="Bookman Old Style"/>
          <w:szCs w:val="24"/>
          <w:rPrChange w:id="2820" w:author="Ashley Frank" w:date="2024-12-20T20:43:00Z">
            <w:rPr>
              <w:rFonts w:ascii="Bookman Old Style" w:hAnsi="Bookman Old Style"/>
              <w:sz w:val="32"/>
              <w:szCs w:val="32"/>
            </w:rPr>
          </w:rPrChange>
        </w:rPr>
        <w:t>“Lord, if it’s you,” Peter replied, “tell me to come to you on the water.”</w:t>
      </w:r>
    </w:p>
    <w:p w14:paraId="5A30EA67" w14:textId="77777777" w:rsidR="0011688D" w:rsidRPr="009C679A" w:rsidRDefault="0011688D" w:rsidP="0011688D">
      <w:pPr>
        <w:tabs>
          <w:tab w:val="clear" w:pos="360"/>
          <w:tab w:val="clear" w:pos="9360"/>
        </w:tabs>
        <w:spacing w:before="100" w:beforeAutospacing="1" w:after="100" w:afterAutospacing="1"/>
        <w:ind w:left="1080" w:right="540"/>
        <w:rPr>
          <w:rFonts w:ascii="Bookman Old Style" w:hAnsi="Bookman Old Style"/>
          <w:szCs w:val="24"/>
          <w:rPrChange w:id="2821" w:author="Ashley Frank" w:date="2024-12-20T20:43:00Z">
            <w:rPr>
              <w:rFonts w:ascii="Bookman Old Style" w:hAnsi="Bookman Old Style"/>
              <w:sz w:val="32"/>
              <w:szCs w:val="32"/>
            </w:rPr>
          </w:rPrChange>
        </w:rPr>
      </w:pPr>
      <w:r w:rsidRPr="009C679A">
        <w:rPr>
          <w:rFonts w:ascii="Bookman Old Style" w:hAnsi="Bookman Old Style"/>
          <w:szCs w:val="24"/>
          <w:vertAlign w:val="superscript"/>
          <w:rPrChange w:id="2822" w:author="Ashley Frank" w:date="2024-12-20T20:43:00Z">
            <w:rPr>
              <w:rFonts w:ascii="Bookman Old Style" w:hAnsi="Bookman Old Style"/>
              <w:sz w:val="32"/>
              <w:szCs w:val="32"/>
              <w:vertAlign w:val="superscript"/>
            </w:rPr>
          </w:rPrChange>
        </w:rPr>
        <w:t>29 </w:t>
      </w:r>
      <w:r w:rsidRPr="009C679A">
        <w:rPr>
          <w:rFonts w:ascii="Bookman Old Style" w:hAnsi="Bookman Old Style"/>
          <w:szCs w:val="24"/>
          <w:rPrChange w:id="2823" w:author="Ashley Frank" w:date="2024-12-20T20:43:00Z">
            <w:rPr>
              <w:rFonts w:ascii="Bookman Old Style" w:hAnsi="Bookman Old Style"/>
              <w:sz w:val="32"/>
              <w:szCs w:val="32"/>
            </w:rPr>
          </w:rPrChange>
        </w:rPr>
        <w:t>“Come,” he said.</w:t>
      </w:r>
    </w:p>
    <w:p w14:paraId="219D5599" w14:textId="77777777" w:rsidR="0011688D" w:rsidRPr="009C679A" w:rsidRDefault="0011688D" w:rsidP="0011688D">
      <w:pPr>
        <w:tabs>
          <w:tab w:val="clear" w:pos="360"/>
          <w:tab w:val="clear" w:pos="9360"/>
        </w:tabs>
        <w:spacing w:before="100" w:beforeAutospacing="1" w:after="100" w:afterAutospacing="1"/>
        <w:ind w:left="1080" w:right="540"/>
        <w:rPr>
          <w:rFonts w:ascii="Bookman Old Style" w:hAnsi="Bookman Old Style"/>
          <w:szCs w:val="24"/>
          <w:rPrChange w:id="2824" w:author="Ashley Frank" w:date="2024-12-20T20:43:00Z">
            <w:rPr>
              <w:rFonts w:ascii="Bookman Old Style" w:hAnsi="Bookman Old Style"/>
              <w:sz w:val="32"/>
              <w:szCs w:val="32"/>
            </w:rPr>
          </w:rPrChange>
        </w:rPr>
      </w:pPr>
      <w:r w:rsidRPr="009C679A">
        <w:rPr>
          <w:rFonts w:ascii="Bookman Old Style" w:hAnsi="Bookman Old Style"/>
          <w:szCs w:val="24"/>
          <w:rPrChange w:id="2825" w:author="Ashley Frank" w:date="2024-12-20T20:43:00Z">
            <w:rPr>
              <w:rFonts w:ascii="Bookman Old Style" w:hAnsi="Bookman Old Style"/>
              <w:sz w:val="32"/>
              <w:szCs w:val="32"/>
            </w:rPr>
          </w:rPrChange>
        </w:rPr>
        <w:t xml:space="preserve">Then Peter got down out of the boat, walked on the water and came toward Jesus. </w:t>
      </w:r>
      <w:r w:rsidRPr="009C679A">
        <w:rPr>
          <w:rFonts w:ascii="Bookman Old Style" w:hAnsi="Bookman Old Style"/>
          <w:szCs w:val="24"/>
          <w:vertAlign w:val="superscript"/>
          <w:rPrChange w:id="2826" w:author="Ashley Frank" w:date="2024-12-20T20:43:00Z">
            <w:rPr>
              <w:rFonts w:ascii="Bookman Old Style" w:hAnsi="Bookman Old Style"/>
              <w:sz w:val="32"/>
              <w:szCs w:val="32"/>
              <w:vertAlign w:val="superscript"/>
            </w:rPr>
          </w:rPrChange>
        </w:rPr>
        <w:t>30 </w:t>
      </w:r>
      <w:r w:rsidRPr="009C679A">
        <w:rPr>
          <w:rFonts w:ascii="Bookman Old Style" w:hAnsi="Bookman Old Style"/>
          <w:szCs w:val="24"/>
          <w:rPrChange w:id="2827" w:author="Ashley Frank" w:date="2024-12-20T20:43:00Z">
            <w:rPr>
              <w:rFonts w:ascii="Bookman Old Style" w:hAnsi="Bookman Old Style"/>
              <w:sz w:val="32"/>
              <w:szCs w:val="32"/>
            </w:rPr>
          </w:rPrChange>
        </w:rPr>
        <w:t>But when he saw the wind, he was afraid and, beginning to sink, cried out, “Lord, save me!”</w:t>
      </w:r>
    </w:p>
    <w:p w14:paraId="2BE9A2CE" w14:textId="77777777" w:rsidR="0011688D" w:rsidRPr="009C679A" w:rsidRDefault="0011688D" w:rsidP="0011688D">
      <w:pPr>
        <w:tabs>
          <w:tab w:val="clear" w:pos="360"/>
          <w:tab w:val="clear" w:pos="9360"/>
        </w:tabs>
        <w:spacing w:before="100" w:beforeAutospacing="1" w:after="100" w:afterAutospacing="1"/>
        <w:ind w:left="1080" w:right="540"/>
        <w:rPr>
          <w:rFonts w:ascii="Bookman Old Style" w:hAnsi="Bookman Old Style"/>
          <w:szCs w:val="24"/>
          <w:rPrChange w:id="2828" w:author="Ashley Frank" w:date="2024-12-20T20:43:00Z">
            <w:rPr>
              <w:rFonts w:ascii="Bookman Old Style" w:hAnsi="Bookman Old Style"/>
              <w:sz w:val="32"/>
              <w:szCs w:val="32"/>
            </w:rPr>
          </w:rPrChange>
        </w:rPr>
      </w:pPr>
      <w:r w:rsidRPr="009C679A">
        <w:rPr>
          <w:rFonts w:ascii="Bookman Old Style" w:hAnsi="Bookman Old Style"/>
          <w:szCs w:val="24"/>
          <w:vertAlign w:val="superscript"/>
          <w:rPrChange w:id="2829" w:author="Ashley Frank" w:date="2024-12-20T20:43:00Z">
            <w:rPr>
              <w:rFonts w:ascii="Bookman Old Style" w:hAnsi="Bookman Old Style"/>
              <w:sz w:val="32"/>
              <w:szCs w:val="32"/>
              <w:vertAlign w:val="superscript"/>
            </w:rPr>
          </w:rPrChange>
        </w:rPr>
        <w:lastRenderedPageBreak/>
        <w:t>31 </w:t>
      </w:r>
      <w:r w:rsidRPr="009C679A">
        <w:rPr>
          <w:rFonts w:ascii="Bookman Old Style" w:hAnsi="Bookman Old Style"/>
          <w:szCs w:val="24"/>
          <w:rPrChange w:id="2830" w:author="Ashley Frank" w:date="2024-12-20T20:43:00Z">
            <w:rPr>
              <w:rFonts w:ascii="Bookman Old Style" w:hAnsi="Bookman Old Style"/>
              <w:sz w:val="32"/>
              <w:szCs w:val="32"/>
            </w:rPr>
          </w:rPrChange>
        </w:rPr>
        <w:t>Immediately Jesus reached out his hand and caught him. “You of little faith,” he said, “why did you doubt?”</w:t>
      </w:r>
    </w:p>
    <w:p w14:paraId="3D17729B" w14:textId="6EDEF1FF" w:rsidR="0011688D" w:rsidRPr="009C679A" w:rsidRDefault="0011688D" w:rsidP="0011688D">
      <w:pPr>
        <w:pStyle w:val="BodyText"/>
        <w:spacing w:line="360" w:lineRule="auto"/>
        <w:ind w:left="1080" w:right="540"/>
        <w:rPr>
          <w:rFonts w:ascii="Bookman Old Style" w:hAnsi="Bookman Old Style"/>
          <w:szCs w:val="24"/>
          <w:rPrChange w:id="2831" w:author="Ashley Frank" w:date="2024-12-20T20:43:00Z">
            <w:rPr>
              <w:rFonts w:ascii="Bookman Old Style" w:hAnsi="Bookman Old Style"/>
              <w:sz w:val="32"/>
              <w:szCs w:val="32"/>
            </w:rPr>
          </w:rPrChange>
        </w:rPr>
      </w:pPr>
      <w:r w:rsidRPr="009C679A">
        <w:rPr>
          <w:rFonts w:ascii="Bookman Old Style" w:hAnsi="Bookman Old Style"/>
          <w:szCs w:val="24"/>
          <w:vertAlign w:val="superscript"/>
          <w:rPrChange w:id="2832" w:author="Ashley Frank" w:date="2024-12-20T20:43:00Z">
            <w:rPr>
              <w:rFonts w:ascii="Bookman Old Style" w:hAnsi="Bookman Old Style"/>
              <w:sz w:val="32"/>
              <w:szCs w:val="32"/>
              <w:vertAlign w:val="superscript"/>
            </w:rPr>
          </w:rPrChange>
        </w:rPr>
        <w:t>32 </w:t>
      </w:r>
      <w:r w:rsidRPr="009C679A">
        <w:rPr>
          <w:rFonts w:ascii="Bookman Old Style" w:hAnsi="Bookman Old Style"/>
          <w:szCs w:val="24"/>
          <w:rPrChange w:id="2833" w:author="Ashley Frank" w:date="2024-12-20T20:43:00Z">
            <w:rPr>
              <w:rFonts w:ascii="Bookman Old Style" w:hAnsi="Bookman Old Style"/>
              <w:sz w:val="32"/>
              <w:szCs w:val="32"/>
            </w:rPr>
          </w:rPrChange>
        </w:rPr>
        <w:t xml:space="preserve">And when they climbed into the boat, the wind died down. </w:t>
      </w:r>
      <w:r w:rsidRPr="009C679A">
        <w:rPr>
          <w:rFonts w:ascii="Bookman Old Style" w:hAnsi="Bookman Old Style"/>
          <w:szCs w:val="24"/>
          <w:vertAlign w:val="superscript"/>
          <w:rPrChange w:id="2834" w:author="Ashley Frank" w:date="2024-12-20T20:43:00Z">
            <w:rPr>
              <w:rFonts w:ascii="Bookman Old Style" w:hAnsi="Bookman Old Style"/>
              <w:sz w:val="32"/>
              <w:szCs w:val="32"/>
              <w:vertAlign w:val="superscript"/>
            </w:rPr>
          </w:rPrChange>
        </w:rPr>
        <w:t>33 </w:t>
      </w:r>
      <w:r w:rsidRPr="009C679A">
        <w:rPr>
          <w:rFonts w:ascii="Bookman Old Style" w:hAnsi="Bookman Old Style"/>
          <w:szCs w:val="24"/>
          <w:rPrChange w:id="2835" w:author="Ashley Frank" w:date="2024-12-20T20:43:00Z">
            <w:rPr>
              <w:rFonts w:ascii="Bookman Old Style" w:hAnsi="Bookman Old Style"/>
              <w:sz w:val="32"/>
              <w:szCs w:val="32"/>
            </w:rPr>
          </w:rPrChange>
        </w:rPr>
        <w:t xml:space="preserve">Then those who </w:t>
      </w:r>
      <w:r w:rsidR="00F823D5" w:rsidRPr="009C679A">
        <w:rPr>
          <w:rFonts w:ascii="Bookman Old Style" w:hAnsi="Bookman Old Style"/>
          <w:szCs w:val="24"/>
          <w:rPrChange w:id="2836"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837" w:author="Ashley Frank" w:date="2024-12-20T20:43:00Z">
            <w:rPr>
              <w:rFonts w:ascii="Bookman Old Style" w:hAnsi="Bookman Old Style"/>
              <w:sz w:val="32"/>
              <w:szCs w:val="32"/>
            </w:rPr>
          </w:rPrChange>
        </w:rPr>
        <w:t>e</w:t>
      </w:r>
      <w:r w:rsidRPr="009C679A">
        <w:rPr>
          <w:rFonts w:ascii="Bookman Old Style" w:hAnsi="Bookman Old Style"/>
          <w:szCs w:val="24"/>
          <w:rPrChange w:id="2838" w:author="Ashley Frank" w:date="2024-12-20T20:43:00Z">
            <w:rPr>
              <w:rFonts w:ascii="Bookman Old Style" w:hAnsi="Bookman Old Style"/>
              <w:sz w:val="32"/>
              <w:szCs w:val="32"/>
            </w:rPr>
          </w:rPrChange>
        </w:rPr>
        <w:t>re in the boat worshiped him, saying, “Truly you are the Son of God.”</w:t>
      </w:r>
    </w:p>
    <w:p w14:paraId="4CDAF05F" w14:textId="3FEA8638" w:rsidR="009013EA" w:rsidRDefault="00260A3A" w:rsidP="0011688D">
      <w:pPr>
        <w:pStyle w:val="BodyText"/>
        <w:spacing w:line="360" w:lineRule="auto"/>
        <w:rPr>
          <w:ins w:id="2839" w:author="Ashley Frank" w:date="2024-12-20T23:31:00Z"/>
          <w:rFonts w:ascii="Bookman Old Style" w:hAnsi="Bookman Old Style"/>
          <w:szCs w:val="24"/>
        </w:rPr>
      </w:pPr>
      <w:r w:rsidRPr="009C679A">
        <w:rPr>
          <w:rFonts w:ascii="Bookman Old Style" w:hAnsi="Bookman Old Style"/>
          <w:szCs w:val="24"/>
          <w:rPrChange w:id="2840" w:author="Ashley Frank" w:date="2024-12-20T20:43:00Z">
            <w:rPr>
              <w:rFonts w:ascii="Bookman Old Style" w:hAnsi="Bookman Old Style"/>
              <w:sz w:val="32"/>
              <w:szCs w:val="32"/>
            </w:rPr>
          </w:rPrChange>
        </w:rPr>
        <w:t>Peter realized that he could not walk on water but wanted to be close to Jesus. He was afraid and lacked courage</w:t>
      </w:r>
      <w:del w:id="2841" w:author="Ashley Frank" w:date="2024-12-20T23:31:00Z">
        <w:r w:rsidRPr="009C679A" w:rsidDel="009013EA">
          <w:rPr>
            <w:rFonts w:ascii="Bookman Old Style" w:hAnsi="Bookman Old Style"/>
            <w:szCs w:val="24"/>
            <w:rPrChange w:id="2842" w:author="Ashley Frank" w:date="2024-12-20T20:43:00Z">
              <w:rPr>
                <w:rFonts w:ascii="Bookman Old Style" w:hAnsi="Bookman Old Style"/>
                <w:sz w:val="32"/>
                <w:szCs w:val="32"/>
              </w:rPr>
            </w:rPrChange>
          </w:rPr>
          <w:delText xml:space="preserve"> </w:delText>
        </w:r>
      </w:del>
      <w:ins w:id="2843" w:author="Ashley Frank" w:date="2024-12-20T23:31:00Z">
        <w:r w:rsidR="009013EA">
          <w:rPr>
            <w:rFonts w:ascii="Bookman Old Style" w:hAnsi="Bookman Old Style"/>
            <w:szCs w:val="24"/>
          </w:rPr>
          <w:t>. And that’s</w:t>
        </w:r>
      </w:ins>
      <w:del w:id="2844" w:author="Ashley Frank" w:date="2024-12-20T23:31:00Z">
        <w:r w:rsidRPr="009C679A" w:rsidDel="009013EA">
          <w:rPr>
            <w:rFonts w:ascii="Bookman Old Style" w:hAnsi="Bookman Old Style"/>
            <w:szCs w:val="24"/>
            <w:rPrChange w:id="2845" w:author="Ashley Frank" w:date="2024-12-20T20:43:00Z">
              <w:rPr>
                <w:rFonts w:ascii="Bookman Old Style" w:hAnsi="Bookman Old Style"/>
                <w:sz w:val="32"/>
                <w:szCs w:val="32"/>
              </w:rPr>
            </w:rPrChange>
          </w:rPr>
          <w:delText xml:space="preserve">(that’s </w:delText>
        </w:r>
      </w:del>
      <w:ins w:id="2846" w:author="Ashley Frank" w:date="2024-12-20T23:31:00Z">
        <w:r w:rsidR="009013EA" w:rsidRPr="009C679A">
          <w:rPr>
            <w:rFonts w:ascii="Bookman Old Style" w:hAnsi="Bookman Old Style"/>
            <w:szCs w:val="24"/>
            <w:rPrChange w:id="2847" w:author="Ashley Frank" w:date="2024-12-20T20:43:00Z">
              <w:rPr>
                <w:rFonts w:ascii="Bookman Old Style" w:hAnsi="Bookman Old Style"/>
                <w:sz w:val="32"/>
                <w:szCs w:val="32"/>
              </w:rPr>
            </w:rPrChange>
          </w:rPr>
          <w:t xml:space="preserve"> </w:t>
        </w:r>
      </w:ins>
      <w:r w:rsidRPr="009C679A">
        <w:rPr>
          <w:rFonts w:ascii="Bookman Old Style" w:hAnsi="Bookman Old Style"/>
          <w:szCs w:val="24"/>
          <w:rPrChange w:id="2848" w:author="Ashley Frank" w:date="2024-12-20T20:43:00Z">
            <w:rPr>
              <w:rFonts w:ascii="Bookman Old Style" w:hAnsi="Bookman Old Style"/>
              <w:sz w:val="32"/>
              <w:szCs w:val="32"/>
            </w:rPr>
          </w:rPrChange>
        </w:rPr>
        <w:t>why Jesus told them not to be afraid and to have courage</w:t>
      </w:r>
      <w:del w:id="2849" w:author="Ashley Frank" w:date="2024-12-20T23:31:00Z">
        <w:r w:rsidRPr="009C679A" w:rsidDel="009013EA">
          <w:rPr>
            <w:rFonts w:ascii="Bookman Old Style" w:hAnsi="Bookman Old Style"/>
            <w:szCs w:val="24"/>
            <w:rPrChange w:id="2850" w:author="Ashley Frank" w:date="2024-12-20T20:43:00Z">
              <w:rPr>
                <w:rFonts w:ascii="Bookman Old Style" w:hAnsi="Bookman Old Style"/>
                <w:sz w:val="32"/>
                <w:szCs w:val="32"/>
              </w:rPr>
            </w:rPrChange>
          </w:rPr>
          <w:delText>)</w:delText>
        </w:r>
      </w:del>
      <w:r w:rsidRPr="009C679A">
        <w:rPr>
          <w:rFonts w:ascii="Bookman Old Style" w:hAnsi="Bookman Old Style"/>
          <w:szCs w:val="24"/>
          <w:rPrChange w:id="2851" w:author="Ashley Frank" w:date="2024-12-20T20:43:00Z">
            <w:rPr>
              <w:rFonts w:ascii="Bookman Old Style" w:hAnsi="Bookman Old Style"/>
              <w:sz w:val="32"/>
              <w:szCs w:val="32"/>
            </w:rPr>
          </w:rPrChange>
        </w:rPr>
        <w:t>. Isn’t that what Jesus is telling us today when faced with great odds in our li</w:t>
      </w:r>
      <w:r w:rsidR="00FD26F1" w:rsidRPr="009C679A">
        <w:rPr>
          <w:rFonts w:ascii="Bookman Old Style" w:hAnsi="Bookman Old Style"/>
          <w:szCs w:val="24"/>
          <w:rPrChange w:id="2852" w:author="Ashley Frank" w:date="2024-12-20T20:43:00Z">
            <w:rPr>
              <w:rFonts w:ascii="Bookman Old Style" w:hAnsi="Bookman Old Style"/>
              <w:sz w:val="32"/>
              <w:szCs w:val="32"/>
            </w:rPr>
          </w:rPrChange>
        </w:rPr>
        <w:t>ves</w:t>
      </w:r>
      <w:r w:rsidRPr="009C679A">
        <w:rPr>
          <w:rFonts w:ascii="Bookman Old Style" w:hAnsi="Bookman Old Style"/>
          <w:szCs w:val="24"/>
          <w:rPrChange w:id="2853" w:author="Ashley Frank" w:date="2024-12-20T20:43:00Z">
            <w:rPr>
              <w:rFonts w:ascii="Bookman Old Style" w:hAnsi="Bookman Old Style"/>
              <w:sz w:val="32"/>
              <w:szCs w:val="32"/>
            </w:rPr>
          </w:rPrChange>
        </w:rPr>
        <w:t xml:space="preserve">? Isn’t that what </w:t>
      </w:r>
      <w:r w:rsidR="00FA6EC5" w:rsidRPr="009C679A">
        <w:rPr>
          <w:rFonts w:ascii="Bookman Old Style" w:hAnsi="Bookman Old Style"/>
          <w:szCs w:val="24"/>
          <w:rPrChange w:id="2854" w:author="Ashley Frank" w:date="2024-12-20T20:43:00Z">
            <w:rPr>
              <w:rFonts w:ascii="Bookman Old Style" w:hAnsi="Bookman Old Style"/>
              <w:sz w:val="32"/>
              <w:szCs w:val="32"/>
            </w:rPr>
          </w:rPrChange>
        </w:rPr>
        <w:t>Jesus</w:t>
      </w:r>
      <w:r w:rsidRPr="009C679A">
        <w:rPr>
          <w:rFonts w:ascii="Bookman Old Style" w:hAnsi="Bookman Old Style"/>
          <w:szCs w:val="24"/>
          <w:rPrChange w:id="2855" w:author="Ashley Frank" w:date="2024-12-20T20:43:00Z">
            <w:rPr>
              <w:rFonts w:ascii="Bookman Old Style" w:hAnsi="Bookman Old Style"/>
              <w:sz w:val="32"/>
              <w:szCs w:val="32"/>
            </w:rPr>
          </w:rPrChange>
        </w:rPr>
        <w:t xml:space="preserve"> is telling us when those always unexpected </w:t>
      </w:r>
      <w:ins w:id="2856" w:author="Ashley Frank" w:date="2024-12-20T23:28:00Z">
        <w:r w:rsidR="009013EA">
          <w:rPr>
            <w:rFonts w:ascii="Bookman Old Style" w:hAnsi="Bookman Old Style"/>
            <w:szCs w:val="24"/>
          </w:rPr>
          <w:t>event</w:t>
        </w:r>
      </w:ins>
      <w:ins w:id="2857" w:author="Ashley Frank" w:date="2024-12-20T23:29:00Z">
        <w:r w:rsidR="009013EA">
          <w:rPr>
            <w:rFonts w:ascii="Bookman Old Style" w:hAnsi="Bookman Old Style"/>
            <w:szCs w:val="24"/>
          </w:rPr>
          <w:t xml:space="preserve">s </w:t>
        </w:r>
      </w:ins>
      <w:del w:id="2858" w:author="Ashley Frank" w:date="2024-12-20T23:28:00Z">
        <w:r w:rsidRPr="009C679A" w:rsidDel="009013EA">
          <w:rPr>
            <w:rFonts w:ascii="Bookman Old Style" w:hAnsi="Bookman Old Style"/>
            <w:szCs w:val="24"/>
            <w:rPrChange w:id="2859" w:author="Ashley Frank" w:date="2024-12-20T20:43:00Z">
              <w:rPr>
                <w:rFonts w:ascii="Bookman Old Style" w:hAnsi="Bookman Old Style"/>
                <w:sz w:val="32"/>
                <w:szCs w:val="32"/>
              </w:rPr>
            </w:rPrChange>
          </w:rPr>
          <w:delText xml:space="preserve">items </w:delText>
        </w:r>
      </w:del>
      <w:r w:rsidRPr="009C679A">
        <w:rPr>
          <w:rFonts w:ascii="Bookman Old Style" w:hAnsi="Bookman Old Style"/>
          <w:szCs w:val="24"/>
          <w:rPrChange w:id="2860" w:author="Ashley Frank" w:date="2024-12-20T20:43:00Z">
            <w:rPr>
              <w:rFonts w:ascii="Bookman Old Style" w:hAnsi="Bookman Old Style"/>
              <w:sz w:val="32"/>
              <w:szCs w:val="32"/>
            </w:rPr>
          </w:rPrChange>
        </w:rPr>
        <w:t xml:space="preserve">rock our </w:t>
      </w:r>
      <w:del w:id="2861" w:author="Ashley Frank" w:date="2024-12-20T23:29:00Z">
        <w:r w:rsidRPr="009C679A" w:rsidDel="009013EA">
          <w:rPr>
            <w:rFonts w:ascii="Bookman Old Style" w:hAnsi="Bookman Old Style"/>
            <w:szCs w:val="24"/>
            <w:rPrChange w:id="2862" w:author="Ashley Frank" w:date="2024-12-20T20:43:00Z">
              <w:rPr>
                <w:rFonts w:ascii="Bookman Old Style" w:hAnsi="Bookman Old Style"/>
                <w:sz w:val="32"/>
                <w:szCs w:val="32"/>
              </w:rPr>
            </w:rPrChange>
          </w:rPr>
          <w:delText>life</w:delText>
        </w:r>
      </w:del>
      <w:ins w:id="2863" w:author="Ashley Frank" w:date="2024-12-20T23:29:00Z">
        <w:r w:rsidR="009013EA">
          <w:rPr>
            <w:rFonts w:ascii="Bookman Old Style" w:hAnsi="Bookman Old Style"/>
            <w:szCs w:val="24"/>
          </w:rPr>
          <w:t>lives</w:t>
        </w:r>
      </w:ins>
      <w:del w:id="2864" w:author="Ashley Frank" w:date="2024-12-20T23:29:00Z">
        <w:r w:rsidRPr="009C679A" w:rsidDel="009013EA">
          <w:rPr>
            <w:rFonts w:ascii="Bookman Old Style" w:hAnsi="Bookman Old Style"/>
            <w:szCs w:val="24"/>
            <w:rPrChange w:id="2865" w:author="Ashley Frank" w:date="2024-12-20T20:43:00Z">
              <w:rPr>
                <w:rFonts w:ascii="Bookman Old Style" w:hAnsi="Bookman Old Style"/>
                <w:sz w:val="32"/>
                <w:szCs w:val="32"/>
              </w:rPr>
            </w:rPrChange>
          </w:rPr>
          <w:delText>, even our world</w:delText>
        </w:r>
      </w:del>
      <w:r w:rsidRPr="009C679A">
        <w:rPr>
          <w:rFonts w:ascii="Bookman Old Style" w:hAnsi="Bookman Old Style"/>
          <w:szCs w:val="24"/>
          <w:rPrChange w:id="2866" w:author="Ashley Frank" w:date="2024-12-20T20:43:00Z">
            <w:rPr>
              <w:rFonts w:ascii="Bookman Old Style" w:hAnsi="Bookman Old Style"/>
              <w:sz w:val="32"/>
              <w:szCs w:val="32"/>
            </w:rPr>
          </w:rPrChange>
        </w:rPr>
        <w:t xml:space="preserve">? Isn’t that what Jesus is telling us when </w:t>
      </w:r>
      <w:r w:rsidR="00F823D5" w:rsidRPr="009C679A">
        <w:rPr>
          <w:rFonts w:ascii="Bookman Old Style" w:hAnsi="Bookman Old Style"/>
          <w:szCs w:val="24"/>
          <w:rPrChange w:id="2867"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868" w:author="Ashley Frank" w:date="2024-12-20T20:43:00Z">
            <w:rPr>
              <w:rFonts w:ascii="Bookman Old Style" w:hAnsi="Bookman Old Style"/>
              <w:sz w:val="32"/>
              <w:szCs w:val="32"/>
            </w:rPr>
          </w:rPrChange>
        </w:rPr>
        <w:t>e</w:t>
      </w:r>
      <w:r w:rsidRPr="009C679A">
        <w:rPr>
          <w:rFonts w:ascii="Bookman Old Style" w:hAnsi="Bookman Old Style"/>
          <w:szCs w:val="24"/>
          <w:rPrChange w:id="2869" w:author="Ashley Frank" w:date="2024-12-20T20:43:00Z">
            <w:rPr>
              <w:rFonts w:ascii="Bookman Old Style" w:hAnsi="Bookman Old Style"/>
              <w:sz w:val="32"/>
              <w:szCs w:val="32"/>
            </w:rPr>
          </w:rPrChange>
        </w:rPr>
        <w:t xml:space="preserve"> are going through those difficult times? Jesus was near the disciples</w:t>
      </w:r>
      <w:r w:rsidR="00FD26F1" w:rsidRPr="009C679A">
        <w:rPr>
          <w:rFonts w:ascii="Bookman Old Style" w:hAnsi="Bookman Old Style"/>
          <w:szCs w:val="24"/>
          <w:rPrChange w:id="2870" w:author="Ashley Frank" w:date="2024-12-20T20:43:00Z">
            <w:rPr>
              <w:rFonts w:ascii="Bookman Old Style" w:hAnsi="Bookman Old Style"/>
              <w:sz w:val="32"/>
              <w:szCs w:val="32"/>
            </w:rPr>
          </w:rPrChange>
        </w:rPr>
        <w:t>,</w:t>
      </w:r>
      <w:r w:rsidRPr="009C679A">
        <w:rPr>
          <w:rFonts w:ascii="Bookman Old Style" w:hAnsi="Bookman Old Style"/>
          <w:szCs w:val="24"/>
          <w:rPrChange w:id="2871" w:author="Ashley Frank" w:date="2024-12-20T20:43:00Z">
            <w:rPr>
              <w:rFonts w:ascii="Bookman Old Style" w:hAnsi="Bookman Old Style"/>
              <w:sz w:val="32"/>
              <w:szCs w:val="32"/>
            </w:rPr>
          </w:rPrChange>
        </w:rPr>
        <w:t xml:space="preserve"> and they </w:t>
      </w:r>
      <w:r w:rsidR="00FD26F1" w:rsidRPr="009C679A">
        <w:rPr>
          <w:rFonts w:ascii="Bookman Old Style" w:hAnsi="Bookman Old Style"/>
          <w:szCs w:val="24"/>
          <w:rPrChange w:id="2872" w:author="Ashley Frank" w:date="2024-12-20T20:43:00Z">
            <w:rPr>
              <w:rFonts w:ascii="Bookman Old Style" w:hAnsi="Bookman Old Style"/>
              <w:sz w:val="32"/>
              <w:szCs w:val="32"/>
            </w:rPr>
          </w:rPrChange>
        </w:rPr>
        <w:t>were still</w:t>
      </w:r>
      <w:r w:rsidRPr="009C679A">
        <w:rPr>
          <w:rFonts w:ascii="Bookman Old Style" w:hAnsi="Bookman Old Style"/>
          <w:szCs w:val="24"/>
          <w:rPrChange w:id="2873" w:author="Ashley Frank" w:date="2024-12-20T20:43:00Z">
            <w:rPr>
              <w:rFonts w:ascii="Bookman Old Style" w:hAnsi="Bookman Old Style"/>
              <w:sz w:val="32"/>
              <w:szCs w:val="32"/>
            </w:rPr>
          </w:rPrChange>
        </w:rPr>
        <w:t xml:space="preserve"> afraid and without courage. </w:t>
      </w:r>
      <w:ins w:id="2874" w:author="Ashley Frank" w:date="2024-12-20T23:30:00Z">
        <w:r w:rsidR="009013EA">
          <w:rPr>
            <w:rFonts w:ascii="Bookman Old Style" w:hAnsi="Bookman Old Style"/>
            <w:szCs w:val="24"/>
          </w:rPr>
          <w:t>If we consider ourselves Jesus’s disciples</w:t>
        </w:r>
      </w:ins>
      <w:ins w:id="2875" w:author="Ashley Frank" w:date="2024-12-21T03:42:00Z">
        <w:r w:rsidR="00B312E4">
          <w:rPr>
            <w:rFonts w:ascii="Bookman Old Style" w:hAnsi="Bookman Old Style"/>
            <w:szCs w:val="24"/>
          </w:rPr>
          <w:t>,</w:t>
        </w:r>
      </w:ins>
      <w:ins w:id="2876" w:author="Ashley Frank" w:date="2024-12-20T23:30:00Z">
        <w:r w:rsidR="009013EA">
          <w:rPr>
            <w:rFonts w:ascii="Bookman Old Style" w:hAnsi="Bookman Old Style"/>
            <w:szCs w:val="24"/>
          </w:rPr>
          <w:t xml:space="preserve"> then </w:t>
        </w:r>
      </w:ins>
      <w:del w:id="2877" w:author="Ashley Frank" w:date="2024-12-20T23:30:00Z">
        <w:r w:rsidRPr="009C679A" w:rsidDel="009013EA">
          <w:rPr>
            <w:rFonts w:ascii="Bookman Old Style" w:hAnsi="Bookman Old Style"/>
            <w:szCs w:val="24"/>
            <w:rPrChange w:id="2878" w:author="Ashley Frank" w:date="2024-12-20T20:43:00Z">
              <w:rPr>
                <w:rFonts w:ascii="Bookman Old Style" w:hAnsi="Bookman Old Style"/>
                <w:sz w:val="32"/>
                <w:szCs w:val="32"/>
              </w:rPr>
            </w:rPrChange>
          </w:rPr>
          <w:delText>J</w:delText>
        </w:r>
      </w:del>
      <w:ins w:id="2879" w:author="Ashley Frank" w:date="2024-12-20T23:30:00Z">
        <w:r w:rsidR="009013EA">
          <w:rPr>
            <w:rFonts w:ascii="Bookman Old Style" w:hAnsi="Bookman Old Style"/>
            <w:szCs w:val="24"/>
          </w:rPr>
          <w:t>we will always have him</w:t>
        </w:r>
      </w:ins>
      <w:ins w:id="2880" w:author="Ashley Frank" w:date="2024-12-20T23:31:00Z">
        <w:r w:rsidR="009013EA">
          <w:rPr>
            <w:rFonts w:ascii="Bookman Old Style" w:hAnsi="Bookman Old Style"/>
            <w:szCs w:val="24"/>
          </w:rPr>
          <w:t xml:space="preserve"> near</w:t>
        </w:r>
      </w:ins>
      <w:del w:id="2881" w:author="Ashley Frank" w:date="2024-12-20T23:30:00Z">
        <w:r w:rsidRPr="009C679A" w:rsidDel="009013EA">
          <w:rPr>
            <w:rFonts w:ascii="Bookman Old Style" w:hAnsi="Bookman Old Style"/>
            <w:szCs w:val="24"/>
            <w:rPrChange w:id="2882" w:author="Ashley Frank" w:date="2024-12-20T20:43:00Z">
              <w:rPr>
                <w:rFonts w:ascii="Bookman Old Style" w:hAnsi="Bookman Old Style"/>
                <w:sz w:val="32"/>
                <w:szCs w:val="32"/>
              </w:rPr>
            </w:rPrChange>
          </w:rPr>
          <w:delText>esus i</w:delText>
        </w:r>
      </w:del>
      <w:ins w:id="2883" w:author="Ashley Frank" w:date="2024-12-20T23:31:00Z">
        <w:r w:rsidR="009013EA">
          <w:rPr>
            <w:rFonts w:ascii="Bookman Old Style" w:hAnsi="Bookman Old Style"/>
            <w:szCs w:val="24"/>
          </w:rPr>
          <w:t xml:space="preserve"> </w:t>
        </w:r>
      </w:ins>
      <w:del w:id="2884" w:author="Ashley Frank" w:date="2024-12-20T23:31:00Z">
        <w:r w:rsidRPr="009C679A" w:rsidDel="009013EA">
          <w:rPr>
            <w:rFonts w:ascii="Bookman Old Style" w:hAnsi="Bookman Old Style"/>
            <w:szCs w:val="24"/>
            <w:rPrChange w:id="2885" w:author="Ashley Frank" w:date="2024-12-20T20:43:00Z">
              <w:rPr>
                <w:rFonts w:ascii="Bookman Old Style" w:hAnsi="Bookman Old Style"/>
                <w:sz w:val="32"/>
                <w:szCs w:val="32"/>
              </w:rPr>
            </w:rPrChange>
          </w:rPr>
          <w:delText xml:space="preserve">s </w:delText>
        </w:r>
      </w:del>
      <w:del w:id="2886" w:author="Ashley Frank" w:date="2024-12-20T23:30:00Z">
        <w:r w:rsidRPr="009C679A" w:rsidDel="009013EA">
          <w:rPr>
            <w:rFonts w:ascii="Bookman Old Style" w:hAnsi="Bookman Old Style"/>
            <w:szCs w:val="24"/>
            <w:rPrChange w:id="2887" w:author="Ashley Frank" w:date="2024-12-20T20:43:00Z">
              <w:rPr>
                <w:rFonts w:ascii="Bookman Old Style" w:hAnsi="Bookman Old Style"/>
                <w:sz w:val="32"/>
                <w:szCs w:val="32"/>
              </w:rPr>
            </w:rPrChange>
          </w:rPr>
          <w:delText xml:space="preserve">ever </w:delText>
        </w:r>
      </w:del>
      <w:del w:id="2888" w:author="Ashley Frank" w:date="2024-12-20T23:31:00Z">
        <w:r w:rsidRPr="009C679A" w:rsidDel="009013EA">
          <w:rPr>
            <w:rFonts w:ascii="Bookman Old Style" w:hAnsi="Bookman Old Style"/>
            <w:szCs w:val="24"/>
            <w:rPrChange w:id="2889" w:author="Ashley Frank" w:date="2024-12-20T20:43:00Z">
              <w:rPr>
                <w:rFonts w:ascii="Bookman Old Style" w:hAnsi="Bookman Old Style"/>
                <w:sz w:val="32"/>
                <w:szCs w:val="32"/>
              </w:rPr>
            </w:rPrChange>
          </w:rPr>
          <w:delText xml:space="preserve">near </w:delText>
        </w:r>
      </w:del>
      <w:r w:rsidRPr="009C679A">
        <w:rPr>
          <w:rFonts w:ascii="Bookman Old Style" w:hAnsi="Bookman Old Style"/>
          <w:szCs w:val="24"/>
          <w:rPrChange w:id="2890" w:author="Ashley Frank" w:date="2024-12-20T20:43:00Z">
            <w:rPr>
              <w:rFonts w:ascii="Bookman Old Style" w:hAnsi="Bookman Old Style"/>
              <w:sz w:val="32"/>
              <w:szCs w:val="32"/>
            </w:rPr>
          </w:rPrChange>
        </w:rPr>
        <w:t xml:space="preserve">us, even when the waters are raging and beyond our control. Even when </w:t>
      </w:r>
      <w:r w:rsidR="00F823D5" w:rsidRPr="009C679A">
        <w:rPr>
          <w:rFonts w:ascii="Bookman Old Style" w:hAnsi="Bookman Old Style"/>
          <w:szCs w:val="24"/>
          <w:rPrChange w:id="2891"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892" w:author="Ashley Frank" w:date="2024-12-20T20:43:00Z">
            <w:rPr>
              <w:rFonts w:ascii="Bookman Old Style" w:hAnsi="Bookman Old Style"/>
              <w:sz w:val="32"/>
              <w:szCs w:val="32"/>
            </w:rPr>
          </w:rPrChange>
        </w:rPr>
        <w:t>e</w:t>
      </w:r>
      <w:r w:rsidRPr="009C679A">
        <w:rPr>
          <w:rFonts w:ascii="Bookman Old Style" w:hAnsi="Bookman Old Style"/>
          <w:szCs w:val="24"/>
          <w:rPrChange w:id="2893" w:author="Ashley Frank" w:date="2024-12-20T20:43:00Z">
            <w:rPr>
              <w:rFonts w:ascii="Bookman Old Style" w:hAnsi="Bookman Old Style"/>
              <w:sz w:val="32"/>
              <w:szCs w:val="32"/>
            </w:rPr>
          </w:rPrChange>
        </w:rPr>
        <w:t xml:space="preserve"> don’t see the end, He is there. Even when all seems lost, He is there. Even when the way out seems distant, He is right there telling us that </w:t>
      </w:r>
      <w:r w:rsidR="00F823D5" w:rsidRPr="009C679A">
        <w:rPr>
          <w:rFonts w:ascii="Bookman Old Style" w:hAnsi="Bookman Old Style"/>
          <w:szCs w:val="24"/>
          <w:rPrChange w:id="2894"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895" w:author="Ashley Frank" w:date="2024-12-20T20:43:00Z">
            <w:rPr>
              <w:rFonts w:ascii="Bookman Old Style" w:hAnsi="Bookman Old Style"/>
              <w:sz w:val="32"/>
              <w:szCs w:val="32"/>
            </w:rPr>
          </w:rPrChange>
        </w:rPr>
        <w:t>e</w:t>
      </w:r>
      <w:r w:rsidRPr="009C679A">
        <w:rPr>
          <w:rFonts w:ascii="Bookman Old Style" w:hAnsi="Bookman Old Style"/>
          <w:szCs w:val="24"/>
          <w:rPrChange w:id="2896" w:author="Ashley Frank" w:date="2024-12-20T20:43:00Z">
            <w:rPr>
              <w:rFonts w:ascii="Bookman Old Style" w:hAnsi="Bookman Old Style"/>
              <w:sz w:val="32"/>
              <w:szCs w:val="32"/>
            </w:rPr>
          </w:rPrChange>
        </w:rPr>
        <w:t xml:space="preserve"> should not fear and to be of good courage. </w:t>
      </w:r>
    </w:p>
    <w:p w14:paraId="0235146D" w14:textId="77777777" w:rsidR="009013EA" w:rsidRDefault="009013EA" w:rsidP="0011688D">
      <w:pPr>
        <w:pStyle w:val="BodyText"/>
        <w:spacing w:line="360" w:lineRule="auto"/>
        <w:rPr>
          <w:ins w:id="2897" w:author="Ashley Frank" w:date="2024-12-20T23:31:00Z"/>
          <w:rFonts w:ascii="Bookman Old Style" w:hAnsi="Bookman Old Style"/>
          <w:szCs w:val="24"/>
        </w:rPr>
      </w:pPr>
    </w:p>
    <w:p w14:paraId="16B6FBFF" w14:textId="77777777" w:rsidR="009013EA" w:rsidRDefault="00260A3A" w:rsidP="0011688D">
      <w:pPr>
        <w:pStyle w:val="BodyText"/>
        <w:spacing w:line="360" w:lineRule="auto"/>
        <w:rPr>
          <w:ins w:id="2898" w:author="Ashley Frank" w:date="2024-12-20T23:34:00Z"/>
          <w:rFonts w:ascii="Bookman Old Style" w:hAnsi="Bookman Old Style"/>
          <w:szCs w:val="24"/>
        </w:rPr>
      </w:pPr>
      <w:r w:rsidRPr="009C679A">
        <w:rPr>
          <w:rFonts w:ascii="Bookman Old Style" w:hAnsi="Bookman Old Style"/>
          <w:szCs w:val="24"/>
          <w:rPrChange w:id="2899" w:author="Ashley Frank" w:date="2024-12-20T20:43:00Z">
            <w:rPr>
              <w:rFonts w:ascii="Bookman Old Style" w:hAnsi="Bookman Old Style"/>
              <w:sz w:val="32"/>
              <w:szCs w:val="32"/>
            </w:rPr>
          </w:rPrChange>
        </w:rPr>
        <w:t xml:space="preserve">Peter wanted to get to </w:t>
      </w:r>
      <w:r w:rsidR="00FA6EC5" w:rsidRPr="009C679A">
        <w:rPr>
          <w:rFonts w:ascii="Bookman Old Style" w:hAnsi="Bookman Old Style"/>
          <w:szCs w:val="24"/>
          <w:rPrChange w:id="2900" w:author="Ashley Frank" w:date="2024-12-20T20:43:00Z">
            <w:rPr>
              <w:rFonts w:ascii="Bookman Old Style" w:hAnsi="Bookman Old Style"/>
              <w:sz w:val="32"/>
              <w:szCs w:val="32"/>
            </w:rPr>
          </w:rPrChange>
        </w:rPr>
        <w:t>Jesus</w:t>
      </w:r>
      <w:r w:rsidRPr="009C679A">
        <w:rPr>
          <w:rFonts w:ascii="Bookman Old Style" w:hAnsi="Bookman Old Style"/>
          <w:szCs w:val="24"/>
          <w:rPrChange w:id="2901" w:author="Ashley Frank" w:date="2024-12-20T20:43:00Z">
            <w:rPr>
              <w:rFonts w:ascii="Bookman Old Style" w:hAnsi="Bookman Old Style"/>
              <w:sz w:val="32"/>
              <w:szCs w:val="32"/>
            </w:rPr>
          </w:rPrChange>
        </w:rPr>
        <w:t xml:space="preserve"> but needed one thing to do that – </w:t>
      </w:r>
      <w:r w:rsidRPr="009013EA">
        <w:rPr>
          <w:rFonts w:ascii="Bookman Old Style" w:hAnsi="Bookman Old Style"/>
          <w:b/>
          <w:bCs/>
          <w:szCs w:val="24"/>
          <w:rPrChange w:id="2902" w:author="Ashley Frank" w:date="2024-12-20T23:33:00Z">
            <w:rPr>
              <w:rFonts w:ascii="Bookman Old Style" w:hAnsi="Bookman Old Style"/>
              <w:sz w:val="32"/>
              <w:szCs w:val="32"/>
            </w:rPr>
          </w:rPrChange>
        </w:rPr>
        <w:t>FAITH</w:t>
      </w:r>
      <w:r w:rsidRPr="009C679A">
        <w:rPr>
          <w:rFonts w:ascii="Bookman Old Style" w:hAnsi="Bookman Old Style"/>
          <w:szCs w:val="24"/>
          <w:rPrChange w:id="2903" w:author="Ashley Frank" w:date="2024-12-20T20:43:00Z">
            <w:rPr>
              <w:rFonts w:ascii="Bookman Old Style" w:hAnsi="Bookman Old Style"/>
              <w:sz w:val="32"/>
              <w:szCs w:val="32"/>
            </w:rPr>
          </w:rPrChange>
        </w:rPr>
        <w:t xml:space="preserve">. He had to, somehow, trust Jesus. He had to go to </w:t>
      </w:r>
      <w:r w:rsidR="00F00D3D" w:rsidRPr="009C679A">
        <w:rPr>
          <w:rFonts w:ascii="Bookman Old Style" w:hAnsi="Bookman Old Style"/>
          <w:szCs w:val="24"/>
          <w:rPrChange w:id="2904" w:author="Ashley Frank" w:date="2024-12-20T20:43:00Z">
            <w:rPr>
              <w:rFonts w:ascii="Bookman Old Style" w:hAnsi="Bookman Old Style"/>
              <w:sz w:val="32"/>
              <w:szCs w:val="32"/>
            </w:rPr>
          </w:rPrChange>
        </w:rPr>
        <w:t>Jesus</w:t>
      </w:r>
      <w:r w:rsidRPr="009C679A">
        <w:rPr>
          <w:rFonts w:ascii="Bookman Old Style" w:hAnsi="Bookman Old Style"/>
          <w:szCs w:val="24"/>
          <w:rPrChange w:id="2905" w:author="Ashley Frank" w:date="2024-12-20T20:43:00Z">
            <w:rPr>
              <w:rFonts w:ascii="Bookman Old Style" w:hAnsi="Bookman Old Style"/>
              <w:sz w:val="32"/>
              <w:szCs w:val="32"/>
            </w:rPr>
          </w:rPrChange>
        </w:rPr>
        <w:t xml:space="preserve"> with faith in order to get there. </w:t>
      </w:r>
      <w:ins w:id="2906" w:author="Ashley Frank" w:date="2024-12-20T23:33:00Z">
        <w:r w:rsidR="009013EA">
          <w:rPr>
            <w:rFonts w:ascii="Bookman Old Style" w:hAnsi="Bookman Old Style"/>
            <w:szCs w:val="24"/>
          </w:rPr>
          <w:t>And we’re not so different from Peter</w:t>
        </w:r>
      </w:ins>
      <w:del w:id="2907" w:author="Ashley Frank" w:date="2024-12-20T23:33:00Z">
        <w:r w:rsidRPr="009C679A" w:rsidDel="009013EA">
          <w:rPr>
            <w:rFonts w:ascii="Bookman Old Style" w:hAnsi="Bookman Old Style"/>
            <w:szCs w:val="24"/>
            <w:rPrChange w:id="2908" w:author="Ashley Frank" w:date="2024-12-20T20:43:00Z">
              <w:rPr>
                <w:rFonts w:ascii="Bookman Old Style" w:hAnsi="Bookman Old Style"/>
                <w:sz w:val="32"/>
                <w:szCs w:val="32"/>
              </w:rPr>
            </w:rPrChange>
          </w:rPr>
          <w:delText>All he needed was faith</w:delText>
        </w:r>
      </w:del>
      <w:r w:rsidRPr="009C679A">
        <w:rPr>
          <w:rFonts w:ascii="Bookman Old Style" w:hAnsi="Bookman Old Style"/>
          <w:szCs w:val="24"/>
          <w:rPrChange w:id="2909" w:author="Ashley Frank" w:date="2024-12-20T20:43:00Z">
            <w:rPr>
              <w:rFonts w:ascii="Bookman Old Style" w:hAnsi="Bookman Old Style"/>
              <w:sz w:val="32"/>
              <w:szCs w:val="32"/>
            </w:rPr>
          </w:rPrChange>
        </w:rPr>
        <w:t xml:space="preserve">. When </w:t>
      </w:r>
      <w:r w:rsidR="00F823D5" w:rsidRPr="009C679A">
        <w:rPr>
          <w:rFonts w:ascii="Bookman Old Style" w:hAnsi="Bookman Old Style"/>
          <w:szCs w:val="24"/>
          <w:rPrChange w:id="2910"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911" w:author="Ashley Frank" w:date="2024-12-20T20:43:00Z">
            <w:rPr>
              <w:rFonts w:ascii="Bookman Old Style" w:hAnsi="Bookman Old Style"/>
              <w:sz w:val="32"/>
              <w:szCs w:val="32"/>
            </w:rPr>
          </w:rPrChange>
        </w:rPr>
        <w:t>e</w:t>
      </w:r>
      <w:r w:rsidRPr="009C679A">
        <w:rPr>
          <w:rFonts w:ascii="Bookman Old Style" w:hAnsi="Bookman Old Style"/>
          <w:szCs w:val="24"/>
          <w:rPrChange w:id="2912" w:author="Ashley Frank" w:date="2024-12-20T20:43:00Z">
            <w:rPr>
              <w:rFonts w:ascii="Bookman Old Style" w:hAnsi="Bookman Old Style"/>
              <w:sz w:val="32"/>
              <w:szCs w:val="32"/>
            </w:rPr>
          </w:rPrChange>
        </w:rPr>
        <w:t xml:space="preserve"> are faced with things in our life, all </w:t>
      </w:r>
      <w:r w:rsidR="00F823D5" w:rsidRPr="009C679A">
        <w:rPr>
          <w:rFonts w:ascii="Bookman Old Style" w:hAnsi="Bookman Old Style"/>
          <w:szCs w:val="24"/>
          <w:rPrChange w:id="2913"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914" w:author="Ashley Frank" w:date="2024-12-20T20:43:00Z">
            <w:rPr>
              <w:rFonts w:ascii="Bookman Old Style" w:hAnsi="Bookman Old Style"/>
              <w:sz w:val="32"/>
              <w:szCs w:val="32"/>
            </w:rPr>
          </w:rPrChange>
        </w:rPr>
        <w:t>e</w:t>
      </w:r>
      <w:r w:rsidRPr="009C679A">
        <w:rPr>
          <w:rFonts w:ascii="Bookman Old Style" w:hAnsi="Bookman Old Style"/>
          <w:szCs w:val="24"/>
          <w:rPrChange w:id="2915" w:author="Ashley Frank" w:date="2024-12-20T20:43:00Z">
            <w:rPr>
              <w:rFonts w:ascii="Bookman Old Style" w:hAnsi="Bookman Old Style"/>
              <w:sz w:val="32"/>
              <w:szCs w:val="32"/>
            </w:rPr>
          </w:rPrChange>
        </w:rPr>
        <w:t xml:space="preserve"> need is faith. Even though the waters </w:t>
      </w:r>
      <w:r w:rsidR="00F823D5" w:rsidRPr="009C679A">
        <w:rPr>
          <w:rFonts w:ascii="Bookman Old Style" w:hAnsi="Bookman Old Style"/>
          <w:szCs w:val="24"/>
          <w:rPrChange w:id="2916"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2917" w:author="Ashley Frank" w:date="2024-12-20T20:43:00Z">
            <w:rPr>
              <w:rFonts w:ascii="Bookman Old Style" w:hAnsi="Bookman Old Style"/>
              <w:sz w:val="32"/>
              <w:szCs w:val="32"/>
            </w:rPr>
          </w:rPrChange>
        </w:rPr>
        <w:t>e</w:t>
      </w:r>
      <w:r w:rsidRPr="009C679A">
        <w:rPr>
          <w:rFonts w:ascii="Bookman Old Style" w:hAnsi="Bookman Old Style"/>
          <w:szCs w:val="24"/>
          <w:rPrChange w:id="2918" w:author="Ashley Frank" w:date="2024-12-20T20:43:00Z">
            <w:rPr>
              <w:rFonts w:ascii="Bookman Old Style" w:hAnsi="Bookman Old Style"/>
              <w:sz w:val="32"/>
              <w:szCs w:val="32"/>
            </w:rPr>
          </w:rPrChange>
        </w:rPr>
        <w:t xml:space="preserve">re raging, Jesus was still on solid ground. </w:t>
      </w:r>
      <w:ins w:id="2919" w:author="Ashley Frank" w:date="2024-12-20T23:34:00Z">
        <w:r w:rsidR="009013EA">
          <w:rPr>
            <w:rFonts w:ascii="Bookman Old Style" w:hAnsi="Bookman Old Style"/>
            <w:szCs w:val="24"/>
          </w:rPr>
          <w:t xml:space="preserve">He was </w:t>
        </w:r>
      </w:ins>
      <w:del w:id="2920" w:author="Ashley Frank" w:date="2024-12-20T23:34:00Z">
        <w:r w:rsidRPr="009C679A" w:rsidDel="009013EA">
          <w:rPr>
            <w:rFonts w:ascii="Bookman Old Style" w:hAnsi="Bookman Old Style"/>
            <w:szCs w:val="24"/>
            <w:rPrChange w:id="2921" w:author="Ashley Frank" w:date="2024-12-20T20:43:00Z">
              <w:rPr>
                <w:rFonts w:ascii="Bookman Old Style" w:hAnsi="Bookman Old Style"/>
                <w:sz w:val="32"/>
                <w:szCs w:val="32"/>
              </w:rPr>
            </w:rPrChange>
          </w:rPr>
          <w:delText xml:space="preserve">He was </w:delText>
        </w:r>
      </w:del>
      <w:r w:rsidRPr="009C679A">
        <w:rPr>
          <w:rFonts w:ascii="Bookman Old Style" w:hAnsi="Bookman Old Style"/>
          <w:szCs w:val="24"/>
          <w:rPrChange w:id="2922" w:author="Ashley Frank" w:date="2024-12-20T20:43:00Z">
            <w:rPr>
              <w:rFonts w:ascii="Bookman Old Style" w:hAnsi="Bookman Old Style"/>
              <w:sz w:val="32"/>
              <w:szCs w:val="32"/>
            </w:rPr>
          </w:rPrChange>
        </w:rPr>
        <w:t xml:space="preserve">standing in </w:t>
      </w:r>
      <w:ins w:id="2923" w:author="Ashley Frank" w:date="2024-12-20T23:34:00Z">
        <w:r w:rsidR="009013EA">
          <w:rPr>
            <w:rFonts w:ascii="Bookman Old Style" w:hAnsi="Bookman Old Style"/>
            <w:szCs w:val="24"/>
          </w:rPr>
          <w:t>the same</w:t>
        </w:r>
      </w:ins>
      <w:del w:id="2924" w:author="Ashley Frank" w:date="2024-12-20T23:34:00Z">
        <w:r w:rsidRPr="009C679A" w:rsidDel="009013EA">
          <w:rPr>
            <w:rFonts w:ascii="Bookman Old Style" w:hAnsi="Bookman Old Style"/>
            <w:szCs w:val="24"/>
            <w:rPrChange w:id="2925" w:author="Ashley Frank" w:date="2024-12-20T20:43:00Z">
              <w:rPr>
                <w:rFonts w:ascii="Bookman Old Style" w:hAnsi="Bookman Old Style"/>
                <w:sz w:val="32"/>
                <w:szCs w:val="32"/>
              </w:rPr>
            </w:rPrChange>
          </w:rPr>
          <w:delText>a</w:delText>
        </w:r>
      </w:del>
      <w:r w:rsidRPr="009C679A">
        <w:rPr>
          <w:rFonts w:ascii="Bookman Old Style" w:hAnsi="Bookman Old Style"/>
          <w:szCs w:val="24"/>
          <w:rPrChange w:id="2926" w:author="Ashley Frank" w:date="2024-12-20T20:43:00Z">
            <w:rPr>
              <w:rFonts w:ascii="Bookman Old Style" w:hAnsi="Bookman Old Style"/>
              <w:sz w:val="32"/>
              <w:szCs w:val="32"/>
            </w:rPr>
          </w:rPrChange>
        </w:rPr>
        <w:t xml:space="preserve"> place where the disciples could not stand</w:t>
      </w:r>
      <w:del w:id="2927" w:author="Ashley Frank" w:date="2024-12-20T23:34:00Z">
        <w:r w:rsidRPr="009C679A" w:rsidDel="009013EA">
          <w:rPr>
            <w:rFonts w:ascii="Bookman Old Style" w:hAnsi="Bookman Old Style"/>
            <w:szCs w:val="24"/>
            <w:rPrChange w:id="2928" w:author="Ashley Frank" w:date="2024-12-20T20:43:00Z">
              <w:rPr>
                <w:rFonts w:ascii="Bookman Old Style" w:hAnsi="Bookman Old Style"/>
                <w:sz w:val="32"/>
                <w:szCs w:val="32"/>
              </w:rPr>
            </w:rPrChange>
          </w:rPr>
          <w:delText>, but Jesus was still on good ground</w:delText>
        </w:r>
      </w:del>
      <w:r w:rsidRPr="009C679A">
        <w:rPr>
          <w:rFonts w:ascii="Bookman Old Style" w:hAnsi="Bookman Old Style"/>
          <w:szCs w:val="24"/>
          <w:rPrChange w:id="2929" w:author="Ashley Frank" w:date="2024-12-20T20:43:00Z">
            <w:rPr>
              <w:rFonts w:ascii="Bookman Old Style" w:hAnsi="Bookman Old Style"/>
              <w:sz w:val="32"/>
              <w:szCs w:val="32"/>
            </w:rPr>
          </w:rPrChange>
        </w:rPr>
        <w:t xml:space="preserve">. </w:t>
      </w:r>
      <w:ins w:id="2930" w:author="Ashley Frank" w:date="2024-12-20T23:34:00Z">
        <w:r w:rsidR="009013EA">
          <w:rPr>
            <w:rFonts w:ascii="Bookman Old Style" w:hAnsi="Bookman Old Style"/>
            <w:szCs w:val="24"/>
          </w:rPr>
          <w:t>This story compels us to the truth that all thin</w:t>
        </w:r>
      </w:ins>
      <w:del w:id="2931" w:author="Ashley Frank" w:date="2024-12-20T23:34:00Z">
        <w:r w:rsidRPr="009C679A" w:rsidDel="009013EA">
          <w:rPr>
            <w:rFonts w:ascii="Bookman Old Style" w:hAnsi="Bookman Old Style"/>
            <w:szCs w:val="24"/>
            <w:rPrChange w:id="2932" w:author="Ashley Frank" w:date="2024-12-20T20:43:00Z">
              <w:rPr>
                <w:rFonts w:ascii="Bookman Old Style" w:hAnsi="Bookman Old Style"/>
                <w:sz w:val="32"/>
                <w:szCs w:val="32"/>
              </w:rPr>
            </w:rPrChange>
          </w:rPr>
          <w:delText>All thin</w:delText>
        </w:r>
      </w:del>
      <w:r w:rsidRPr="009C679A">
        <w:rPr>
          <w:rFonts w:ascii="Bookman Old Style" w:hAnsi="Bookman Old Style"/>
          <w:szCs w:val="24"/>
          <w:rPrChange w:id="2933" w:author="Ashley Frank" w:date="2024-12-20T20:43:00Z">
            <w:rPr>
              <w:rFonts w:ascii="Bookman Old Style" w:hAnsi="Bookman Old Style"/>
              <w:sz w:val="32"/>
              <w:szCs w:val="32"/>
            </w:rPr>
          </w:rPrChange>
        </w:rPr>
        <w:t xml:space="preserve">gs are possible with God. </w:t>
      </w:r>
    </w:p>
    <w:p w14:paraId="3CD9041F" w14:textId="77777777" w:rsidR="009013EA" w:rsidRDefault="009013EA" w:rsidP="0011688D">
      <w:pPr>
        <w:pStyle w:val="BodyText"/>
        <w:spacing w:line="360" w:lineRule="auto"/>
        <w:rPr>
          <w:ins w:id="2934" w:author="Ashley Frank" w:date="2024-12-20T23:34:00Z"/>
          <w:rFonts w:ascii="Bookman Old Style" w:hAnsi="Bookman Old Style"/>
          <w:szCs w:val="24"/>
        </w:rPr>
      </w:pPr>
    </w:p>
    <w:p w14:paraId="59622F07" w14:textId="01FC305A" w:rsidR="00FD26F1" w:rsidRPr="009C679A" w:rsidRDefault="009013EA" w:rsidP="0011688D">
      <w:pPr>
        <w:pStyle w:val="BodyText"/>
        <w:spacing w:line="360" w:lineRule="auto"/>
        <w:rPr>
          <w:rFonts w:ascii="Bookman Old Style" w:hAnsi="Bookman Old Style"/>
          <w:szCs w:val="24"/>
          <w:rPrChange w:id="2935" w:author="Ashley Frank" w:date="2024-12-20T20:43:00Z">
            <w:rPr>
              <w:rFonts w:ascii="Bookman Old Style" w:hAnsi="Bookman Old Style"/>
              <w:sz w:val="32"/>
              <w:szCs w:val="32"/>
            </w:rPr>
          </w:rPrChange>
        </w:rPr>
      </w:pPr>
      <w:ins w:id="2936" w:author="Ashley Frank" w:date="2024-12-20T23:35:00Z">
        <w:r>
          <w:rPr>
            <w:rFonts w:ascii="Bookman Old Style" w:hAnsi="Bookman Old Style"/>
            <w:szCs w:val="24"/>
          </w:rPr>
          <w:t xml:space="preserve">However, if </w:t>
        </w:r>
      </w:ins>
      <w:del w:id="2937" w:author="Ashley Frank" w:date="2024-12-20T23:35:00Z">
        <w:r w:rsidR="00260A3A" w:rsidRPr="009C679A" w:rsidDel="009013EA">
          <w:rPr>
            <w:rFonts w:ascii="Bookman Old Style" w:hAnsi="Bookman Old Style"/>
            <w:szCs w:val="24"/>
            <w:rPrChange w:id="2938" w:author="Ashley Frank" w:date="2024-12-20T20:43:00Z">
              <w:rPr>
                <w:rFonts w:ascii="Bookman Old Style" w:hAnsi="Bookman Old Style"/>
                <w:sz w:val="32"/>
                <w:szCs w:val="32"/>
              </w:rPr>
            </w:rPrChange>
          </w:rPr>
          <w:delText xml:space="preserve">But </w:delText>
        </w:r>
      </w:del>
      <w:r w:rsidR="00260A3A" w:rsidRPr="009C679A">
        <w:rPr>
          <w:rFonts w:ascii="Bookman Old Style" w:hAnsi="Bookman Old Style"/>
          <w:szCs w:val="24"/>
          <w:rPrChange w:id="2939" w:author="Ashley Frank" w:date="2024-12-20T20:43:00Z">
            <w:rPr>
              <w:rFonts w:ascii="Bookman Old Style" w:hAnsi="Bookman Old Style"/>
              <w:sz w:val="32"/>
              <w:szCs w:val="32"/>
            </w:rPr>
          </w:rPrChange>
        </w:rPr>
        <w:t>our focus</w:t>
      </w:r>
      <w:ins w:id="2940" w:author="Ashley Frank" w:date="2024-12-20T23:35:00Z">
        <w:r>
          <w:rPr>
            <w:rFonts w:ascii="Bookman Old Style" w:hAnsi="Bookman Old Style"/>
            <w:szCs w:val="24"/>
          </w:rPr>
          <w:t xml:space="preserve"> is</w:t>
        </w:r>
      </w:ins>
      <w:del w:id="2941" w:author="Ashley Frank" w:date="2024-12-20T23:35:00Z">
        <w:r w:rsidR="00260A3A" w:rsidRPr="009C679A" w:rsidDel="009013EA">
          <w:rPr>
            <w:rFonts w:ascii="Bookman Old Style" w:hAnsi="Bookman Old Style"/>
            <w:szCs w:val="24"/>
            <w:rPrChange w:id="2942" w:author="Ashley Frank" w:date="2024-12-20T20:43:00Z">
              <w:rPr>
                <w:rFonts w:ascii="Bookman Old Style" w:hAnsi="Bookman Old Style"/>
                <w:sz w:val="32"/>
                <w:szCs w:val="32"/>
              </w:rPr>
            </w:rPrChange>
          </w:rPr>
          <w:delText xml:space="preserve">, if </w:delText>
        </w:r>
        <w:r w:rsidR="00FD26F1" w:rsidRPr="009C679A" w:rsidDel="009013EA">
          <w:rPr>
            <w:rFonts w:ascii="Bookman Old Style" w:hAnsi="Bookman Old Style"/>
            <w:szCs w:val="24"/>
            <w:rPrChange w:id="2943" w:author="Ashley Frank" w:date="2024-12-20T20:43:00Z">
              <w:rPr>
                <w:rFonts w:ascii="Bookman Old Style" w:hAnsi="Bookman Old Style"/>
                <w:sz w:val="32"/>
                <w:szCs w:val="32"/>
              </w:rPr>
            </w:rPrChange>
          </w:rPr>
          <w:delText xml:space="preserve">it </w:delText>
        </w:r>
        <w:r w:rsidR="00260A3A" w:rsidRPr="009C679A" w:rsidDel="009013EA">
          <w:rPr>
            <w:rFonts w:ascii="Bookman Old Style" w:hAnsi="Bookman Old Style"/>
            <w:szCs w:val="24"/>
            <w:rPrChange w:id="2944" w:author="Ashley Frank" w:date="2024-12-20T20:43:00Z">
              <w:rPr>
                <w:rFonts w:ascii="Bookman Old Style" w:hAnsi="Bookman Old Style"/>
                <w:sz w:val="32"/>
                <w:szCs w:val="32"/>
              </w:rPr>
            </w:rPrChange>
          </w:rPr>
          <w:delText>is</w:delText>
        </w:r>
      </w:del>
      <w:r w:rsidR="00260A3A" w:rsidRPr="009C679A">
        <w:rPr>
          <w:rFonts w:ascii="Bookman Old Style" w:hAnsi="Bookman Old Style"/>
          <w:szCs w:val="24"/>
          <w:rPrChange w:id="2945" w:author="Ashley Frank" w:date="2024-12-20T20:43:00Z">
            <w:rPr>
              <w:rFonts w:ascii="Bookman Old Style" w:hAnsi="Bookman Old Style"/>
              <w:sz w:val="32"/>
              <w:szCs w:val="32"/>
            </w:rPr>
          </w:rPrChange>
        </w:rPr>
        <w:t xml:space="preserve"> on </w:t>
      </w:r>
      <w:del w:id="2946" w:author="Ashley Frank" w:date="2024-12-20T23:35:00Z">
        <w:r w:rsidR="00260A3A" w:rsidRPr="009C679A" w:rsidDel="009013EA">
          <w:rPr>
            <w:rFonts w:ascii="Bookman Old Style" w:hAnsi="Bookman Old Style"/>
            <w:szCs w:val="24"/>
            <w:rPrChange w:id="2947" w:author="Ashley Frank" w:date="2024-12-20T20:43:00Z">
              <w:rPr>
                <w:rFonts w:ascii="Bookman Old Style" w:hAnsi="Bookman Old Style"/>
                <w:sz w:val="32"/>
                <w:szCs w:val="32"/>
              </w:rPr>
            </w:rPrChange>
          </w:rPr>
          <w:delText>the situation</w:delText>
        </w:r>
      </w:del>
      <w:ins w:id="2948" w:author="Ashley Frank" w:date="2024-12-20T23:35:00Z">
        <w:r>
          <w:rPr>
            <w:rFonts w:ascii="Bookman Old Style" w:hAnsi="Bookman Old Style"/>
            <w:szCs w:val="24"/>
          </w:rPr>
          <w:t>t</w:t>
        </w:r>
      </w:ins>
      <w:del w:id="2949" w:author="Ashley Frank" w:date="2024-12-20T23:35:00Z">
        <w:r w:rsidR="00260A3A" w:rsidRPr="009C679A" w:rsidDel="009013EA">
          <w:rPr>
            <w:rFonts w:ascii="Bookman Old Style" w:hAnsi="Bookman Old Style"/>
            <w:szCs w:val="24"/>
            <w:rPrChange w:id="2950" w:author="Ashley Frank" w:date="2024-12-20T20:43:00Z">
              <w:rPr>
                <w:rFonts w:ascii="Bookman Old Style" w:hAnsi="Bookman Old Style"/>
                <w:sz w:val="32"/>
                <w:szCs w:val="32"/>
              </w:rPr>
            </w:rPrChange>
          </w:rPr>
          <w:delText>, t</w:delText>
        </w:r>
      </w:del>
      <w:r w:rsidR="00260A3A" w:rsidRPr="009C679A">
        <w:rPr>
          <w:rFonts w:ascii="Bookman Old Style" w:hAnsi="Bookman Old Style"/>
          <w:szCs w:val="24"/>
          <w:rPrChange w:id="2951" w:author="Ashley Frank" w:date="2024-12-20T20:43:00Z">
            <w:rPr>
              <w:rFonts w:ascii="Bookman Old Style" w:hAnsi="Bookman Old Style"/>
              <w:sz w:val="32"/>
              <w:szCs w:val="32"/>
            </w:rPr>
          </w:rPrChange>
        </w:rPr>
        <w:t>he trauma, the junk</w:t>
      </w:r>
      <w:r w:rsidR="00FD26F1" w:rsidRPr="009C679A">
        <w:rPr>
          <w:rFonts w:ascii="Bookman Old Style" w:hAnsi="Bookman Old Style"/>
          <w:szCs w:val="24"/>
          <w:rPrChange w:id="2952" w:author="Ashley Frank" w:date="2024-12-20T20:43:00Z">
            <w:rPr>
              <w:rFonts w:ascii="Bookman Old Style" w:hAnsi="Bookman Old Style"/>
              <w:sz w:val="32"/>
              <w:szCs w:val="32"/>
            </w:rPr>
          </w:rPrChange>
        </w:rPr>
        <w:t>,</w:t>
      </w:r>
      <w:r w:rsidR="00260A3A" w:rsidRPr="009C679A">
        <w:rPr>
          <w:rFonts w:ascii="Bookman Old Style" w:hAnsi="Bookman Old Style"/>
          <w:szCs w:val="24"/>
          <w:rPrChange w:id="2953" w:author="Ashley Frank" w:date="2024-12-20T20:43:00Z">
            <w:rPr>
              <w:rFonts w:ascii="Bookman Old Style" w:hAnsi="Bookman Old Style"/>
              <w:sz w:val="32"/>
              <w:szCs w:val="32"/>
            </w:rPr>
          </w:rPrChange>
        </w:rPr>
        <w:t xml:space="preserve"> and </w:t>
      </w:r>
      <w:r w:rsidR="00FD26F1" w:rsidRPr="009C679A">
        <w:rPr>
          <w:rFonts w:ascii="Bookman Old Style" w:hAnsi="Bookman Old Style"/>
          <w:szCs w:val="24"/>
          <w:rPrChange w:id="2954" w:author="Ashley Frank" w:date="2024-12-20T20:43:00Z">
            <w:rPr>
              <w:rFonts w:ascii="Bookman Old Style" w:hAnsi="Bookman Old Style"/>
              <w:sz w:val="32"/>
              <w:szCs w:val="32"/>
            </w:rPr>
          </w:rPrChange>
        </w:rPr>
        <w:t xml:space="preserve">the </w:t>
      </w:r>
      <w:r w:rsidR="00260A3A" w:rsidRPr="009C679A">
        <w:rPr>
          <w:rFonts w:ascii="Bookman Old Style" w:hAnsi="Bookman Old Style"/>
          <w:szCs w:val="24"/>
          <w:rPrChange w:id="2955" w:author="Ashley Frank" w:date="2024-12-20T20:43:00Z">
            <w:rPr>
              <w:rFonts w:ascii="Bookman Old Style" w:hAnsi="Bookman Old Style"/>
              <w:sz w:val="32"/>
              <w:szCs w:val="32"/>
            </w:rPr>
          </w:rPrChange>
        </w:rPr>
        <w:t xml:space="preserve">mess, </w:t>
      </w:r>
      <w:ins w:id="2956" w:author="Ashley Frank" w:date="2024-12-20T23:35:00Z">
        <w:r>
          <w:rPr>
            <w:rFonts w:ascii="Bookman Old Style" w:hAnsi="Bookman Old Style"/>
            <w:szCs w:val="24"/>
          </w:rPr>
          <w:t xml:space="preserve">the </w:t>
        </w:r>
      </w:ins>
      <w:del w:id="2957" w:author="Ashley Frank" w:date="2024-12-20T23:35:00Z">
        <w:r w:rsidR="00260A3A" w:rsidRPr="009C679A" w:rsidDel="009013EA">
          <w:rPr>
            <w:rFonts w:ascii="Bookman Old Style" w:hAnsi="Bookman Old Style"/>
            <w:szCs w:val="24"/>
            <w:rPrChange w:id="2958" w:author="Ashley Frank" w:date="2024-12-20T20:43:00Z">
              <w:rPr>
                <w:rFonts w:ascii="Bookman Old Style" w:hAnsi="Bookman Old Style"/>
                <w:sz w:val="32"/>
                <w:szCs w:val="32"/>
              </w:rPr>
            </w:rPrChange>
          </w:rPr>
          <w:delText xml:space="preserve">can cause that </w:delText>
        </w:r>
      </w:del>
      <w:r w:rsidR="00260A3A" w:rsidRPr="009C679A">
        <w:rPr>
          <w:rFonts w:ascii="Bookman Old Style" w:hAnsi="Bookman Old Style"/>
          <w:szCs w:val="24"/>
          <w:rPrChange w:id="2959" w:author="Ashley Frank" w:date="2024-12-20T20:43:00Z">
            <w:rPr>
              <w:rFonts w:ascii="Bookman Old Style" w:hAnsi="Bookman Old Style"/>
              <w:sz w:val="32"/>
              <w:szCs w:val="32"/>
            </w:rPr>
          </w:rPrChange>
        </w:rPr>
        <w:t xml:space="preserve">ground </w:t>
      </w:r>
      <w:ins w:id="2960" w:author="Ashley Frank" w:date="2024-12-20T23:35:00Z">
        <w:r>
          <w:rPr>
            <w:rFonts w:ascii="Bookman Old Style" w:hAnsi="Bookman Old Style"/>
            <w:szCs w:val="24"/>
          </w:rPr>
          <w:t xml:space="preserve">under our feet can become </w:t>
        </w:r>
      </w:ins>
      <w:del w:id="2961" w:author="Ashley Frank" w:date="2024-12-20T23:35:00Z">
        <w:r w:rsidR="00260A3A" w:rsidRPr="009C679A" w:rsidDel="009013EA">
          <w:rPr>
            <w:rFonts w:ascii="Bookman Old Style" w:hAnsi="Bookman Old Style"/>
            <w:szCs w:val="24"/>
            <w:rPrChange w:id="2962" w:author="Ashley Frank" w:date="2024-12-20T20:43:00Z">
              <w:rPr>
                <w:rFonts w:ascii="Bookman Old Style" w:hAnsi="Bookman Old Style"/>
                <w:sz w:val="32"/>
                <w:szCs w:val="32"/>
              </w:rPr>
            </w:rPrChange>
          </w:rPr>
          <w:delText xml:space="preserve">to be </w:delText>
        </w:r>
      </w:del>
      <w:r w:rsidR="00260A3A" w:rsidRPr="009C679A">
        <w:rPr>
          <w:rFonts w:ascii="Bookman Old Style" w:hAnsi="Bookman Old Style"/>
          <w:szCs w:val="24"/>
          <w:rPrChange w:id="2963" w:author="Ashley Frank" w:date="2024-12-20T20:43:00Z">
            <w:rPr>
              <w:rFonts w:ascii="Bookman Old Style" w:hAnsi="Bookman Old Style"/>
              <w:sz w:val="32"/>
              <w:szCs w:val="32"/>
            </w:rPr>
          </w:rPrChange>
        </w:rPr>
        <w:t>shaky and unsustainable</w:t>
      </w:r>
      <w:del w:id="2964" w:author="Ashley Frank" w:date="2024-12-20T23:36:00Z">
        <w:r w:rsidR="00260A3A" w:rsidRPr="009C679A" w:rsidDel="009013EA">
          <w:rPr>
            <w:rFonts w:ascii="Bookman Old Style" w:hAnsi="Bookman Old Style"/>
            <w:szCs w:val="24"/>
            <w:rPrChange w:id="2965" w:author="Ashley Frank" w:date="2024-12-20T20:43:00Z">
              <w:rPr>
                <w:rFonts w:ascii="Bookman Old Style" w:hAnsi="Bookman Old Style"/>
                <w:sz w:val="32"/>
                <w:szCs w:val="32"/>
              </w:rPr>
            </w:rPrChange>
          </w:rPr>
          <w:delText xml:space="preserve"> for us</w:delText>
        </w:r>
      </w:del>
      <w:r w:rsidR="00260A3A" w:rsidRPr="009C679A">
        <w:rPr>
          <w:rFonts w:ascii="Bookman Old Style" w:hAnsi="Bookman Old Style"/>
          <w:szCs w:val="24"/>
          <w:rPrChange w:id="2966" w:author="Ashley Frank" w:date="2024-12-20T20:43:00Z">
            <w:rPr>
              <w:rFonts w:ascii="Bookman Old Style" w:hAnsi="Bookman Old Style"/>
              <w:sz w:val="32"/>
              <w:szCs w:val="32"/>
            </w:rPr>
          </w:rPrChange>
        </w:rPr>
        <w:t>. Peter walked out with one step, with faith. He put the other foot out. It is indicated here that</w:t>
      </w:r>
      <w:ins w:id="2967" w:author="Ashley Frank" w:date="2024-12-20T23:51:00Z">
        <w:r>
          <w:rPr>
            <w:rFonts w:ascii="Bookman Old Style" w:hAnsi="Bookman Old Style"/>
            <w:szCs w:val="24"/>
          </w:rPr>
          <w:t xml:space="preserve"> as long as</w:t>
        </w:r>
      </w:ins>
      <w:r w:rsidR="00260A3A" w:rsidRPr="009C679A">
        <w:rPr>
          <w:rFonts w:ascii="Bookman Old Style" w:hAnsi="Bookman Old Style"/>
          <w:szCs w:val="24"/>
          <w:rPrChange w:id="2968" w:author="Ashley Frank" w:date="2024-12-20T20:43:00Z">
            <w:rPr>
              <w:rFonts w:ascii="Bookman Old Style" w:hAnsi="Bookman Old Style"/>
              <w:sz w:val="32"/>
              <w:szCs w:val="32"/>
            </w:rPr>
          </w:rPrChange>
        </w:rPr>
        <w:t xml:space="preserve"> Peter’s focus was on Jesus</w:t>
      </w:r>
      <w:ins w:id="2969" w:author="Ashley Frank" w:date="2024-12-20T23:51:00Z">
        <w:r>
          <w:rPr>
            <w:rFonts w:ascii="Bookman Old Style" w:hAnsi="Bookman Old Style"/>
            <w:szCs w:val="24"/>
          </w:rPr>
          <w:t>,</w:t>
        </w:r>
      </w:ins>
      <w:del w:id="2970" w:author="Ashley Frank" w:date="2024-12-20T23:50:00Z">
        <w:r w:rsidR="00260A3A" w:rsidRPr="009C679A" w:rsidDel="009013EA">
          <w:rPr>
            <w:rFonts w:ascii="Bookman Old Style" w:hAnsi="Bookman Old Style"/>
            <w:szCs w:val="24"/>
            <w:rPrChange w:id="2971" w:author="Ashley Frank" w:date="2024-12-20T20:43:00Z">
              <w:rPr>
                <w:rFonts w:ascii="Bookman Old Style" w:hAnsi="Bookman Old Style"/>
                <w:sz w:val="32"/>
                <w:szCs w:val="32"/>
              </w:rPr>
            </w:rPrChange>
          </w:rPr>
          <w:delText xml:space="preserve">. As long as Peter’s focus was on Jesus, </w:delText>
        </w:r>
      </w:del>
      <w:ins w:id="2972" w:author="Ashley Frank" w:date="2024-12-20T23:50:00Z">
        <w:r>
          <w:rPr>
            <w:rFonts w:ascii="Bookman Old Style" w:hAnsi="Bookman Old Style"/>
            <w:szCs w:val="24"/>
          </w:rPr>
          <w:t xml:space="preserve"> </w:t>
        </w:r>
      </w:ins>
      <w:r w:rsidR="00260A3A" w:rsidRPr="009C679A">
        <w:rPr>
          <w:rFonts w:ascii="Bookman Old Style" w:hAnsi="Bookman Old Style"/>
          <w:szCs w:val="24"/>
          <w:rPrChange w:id="2973" w:author="Ashley Frank" w:date="2024-12-20T20:43:00Z">
            <w:rPr>
              <w:rFonts w:ascii="Bookman Old Style" w:hAnsi="Bookman Old Style"/>
              <w:sz w:val="32"/>
              <w:szCs w:val="32"/>
            </w:rPr>
          </w:rPrChange>
        </w:rPr>
        <w:t>he was walking on</w:t>
      </w:r>
      <w:ins w:id="2974" w:author="Ashley Frank" w:date="2024-12-20T23:51:00Z">
        <w:r>
          <w:rPr>
            <w:rFonts w:ascii="Bookman Old Style" w:hAnsi="Bookman Old Style"/>
            <w:szCs w:val="24"/>
          </w:rPr>
          <w:t xml:space="preserve"> </w:t>
        </w:r>
      </w:ins>
      <w:del w:id="2975" w:author="Ashley Frank" w:date="2024-12-20T23:51:00Z">
        <w:r w:rsidR="00260A3A" w:rsidRPr="009C679A" w:rsidDel="009013EA">
          <w:rPr>
            <w:rFonts w:ascii="Bookman Old Style" w:hAnsi="Bookman Old Style"/>
            <w:szCs w:val="24"/>
            <w:rPrChange w:id="2976" w:author="Ashley Frank" w:date="2024-12-20T20:43:00Z">
              <w:rPr>
                <w:rFonts w:ascii="Bookman Old Style" w:hAnsi="Bookman Old Style"/>
                <w:sz w:val="32"/>
                <w:szCs w:val="32"/>
              </w:rPr>
            </w:rPrChange>
          </w:rPr>
          <w:delText>, by all account</w:delText>
        </w:r>
        <w:r w:rsidR="00FD26F1" w:rsidRPr="009C679A" w:rsidDel="009013EA">
          <w:rPr>
            <w:rFonts w:ascii="Bookman Old Style" w:hAnsi="Bookman Old Style"/>
            <w:szCs w:val="24"/>
            <w:rPrChange w:id="2977" w:author="Ashley Frank" w:date="2024-12-20T20:43:00Z">
              <w:rPr>
                <w:rFonts w:ascii="Bookman Old Style" w:hAnsi="Bookman Old Style"/>
                <w:sz w:val="32"/>
                <w:szCs w:val="32"/>
              </w:rPr>
            </w:rPrChange>
          </w:rPr>
          <w:delText>s</w:delText>
        </w:r>
        <w:r w:rsidR="00260A3A" w:rsidRPr="009C679A" w:rsidDel="009013EA">
          <w:rPr>
            <w:rFonts w:ascii="Bookman Old Style" w:hAnsi="Bookman Old Style"/>
            <w:szCs w:val="24"/>
            <w:rPrChange w:id="2978" w:author="Ashley Frank" w:date="2024-12-20T20:43:00Z">
              <w:rPr>
                <w:rFonts w:ascii="Bookman Old Style" w:hAnsi="Bookman Old Style"/>
                <w:sz w:val="32"/>
                <w:szCs w:val="32"/>
              </w:rPr>
            </w:rPrChange>
          </w:rPr>
          <w:delText xml:space="preserve">, </w:delText>
        </w:r>
      </w:del>
      <w:ins w:id="2979" w:author="Ashley Frank" w:date="2024-12-20T23:50:00Z">
        <w:r>
          <w:rPr>
            <w:rFonts w:ascii="Bookman Old Style" w:hAnsi="Bookman Old Style"/>
            <w:szCs w:val="24"/>
          </w:rPr>
          <w:t>unstable ground</w:t>
        </w:r>
      </w:ins>
      <w:del w:id="2980" w:author="Ashley Frank" w:date="2024-12-20T23:50:00Z">
        <w:r w:rsidR="00260A3A" w:rsidRPr="009C679A" w:rsidDel="009013EA">
          <w:rPr>
            <w:rFonts w:ascii="Bookman Old Style" w:hAnsi="Bookman Old Style"/>
            <w:szCs w:val="24"/>
            <w:rPrChange w:id="2981" w:author="Ashley Frank" w:date="2024-12-20T20:43:00Z">
              <w:rPr>
                <w:rFonts w:ascii="Bookman Old Style" w:hAnsi="Bookman Old Style"/>
                <w:sz w:val="32"/>
                <w:szCs w:val="32"/>
              </w:rPr>
            </w:rPrChange>
          </w:rPr>
          <w:delText>ground that was unsustainable</w:delText>
        </w:r>
      </w:del>
      <w:r w:rsidR="00260A3A" w:rsidRPr="009C679A">
        <w:rPr>
          <w:rFonts w:ascii="Bookman Old Style" w:hAnsi="Bookman Old Style"/>
          <w:szCs w:val="24"/>
          <w:rPrChange w:id="2982" w:author="Ashley Frank" w:date="2024-12-20T20:43:00Z">
            <w:rPr>
              <w:rFonts w:ascii="Bookman Old Style" w:hAnsi="Bookman Old Style"/>
              <w:sz w:val="32"/>
              <w:szCs w:val="32"/>
            </w:rPr>
          </w:rPrChange>
        </w:rPr>
        <w:t>.</w:t>
      </w:r>
    </w:p>
    <w:p w14:paraId="47947FDF" w14:textId="1384AFB1" w:rsidR="00260A3A" w:rsidRPr="009C679A" w:rsidRDefault="00260A3A" w:rsidP="0011688D">
      <w:pPr>
        <w:pStyle w:val="BodyText"/>
        <w:spacing w:line="360" w:lineRule="auto"/>
        <w:rPr>
          <w:rFonts w:ascii="Bookman Old Style" w:hAnsi="Bookman Old Style"/>
          <w:szCs w:val="24"/>
          <w:rPrChange w:id="2983" w:author="Ashley Frank" w:date="2024-12-20T20:43:00Z">
            <w:rPr>
              <w:rFonts w:ascii="Bookman Old Style" w:hAnsi="Bookman Old Style"/>
              <w:sz w:val="32"/>
              <w:szCs w:val="32"/>
            </w:rPr>
          </w:rPrChange>
        </w:rPr>
      </w:pPr>
      <w:r w:rsidRPr="009C679A">
        <w:rPr>
          <w:rFonts w:ascii="Bookman Old Style" w:hAnsi="Bookman Old Style"/>
          <w:szCs w:val="24"/>
          <w:rPrChange w:id="2984" w:author="Ashley Frank" w:date="2024-12-20T20:43:00Z">
            <w:rPr>
              <w:rFonts w:ascii="Bookman Old Style" w:hAnsi="Bookman Old Style"/>
              <w:sz w:val="32"/>
              <w:szCs w:val="32"/>
            </w:rPr>
          </w:rPrChange>
        </w:rPr>
        <w:lastRenderedPageBreak/>
        <w:t xml:space="preserve">Who else can </w:t>
      </w:r>
      <w:r w:rsidR="00FA6EC5" w:rsidRPr="009C679A">
        <w:rPr>
          <w:rFonts w:ascii="Bookman Old Style" w:hAnsi="Bookman Old Style"/>
          <w:szCs w:val="24"/>
          <w:rPrChange w:id="2985" w:author="Ashley Frank" w:date="2024-12-20T20:43:00Z">
            <w:rPr>
              <w:rFonts w:ascii="Bookman Old Style" w:hAnsi="Bookman Old Style"/>
              <w:sz w:val="32"/>
              <w:szCs w:val="32"/>
            </w:rPr>
          </w:rPrChange>
        </w:rPr>
        <w:t>actually</w:t>
      </w:r>
      <w:r w:rsidRPr="009C679A">
        <w:rPr>
          <w:rFonts w:ascii="Bookman Old Style" w:hAnsi="Bookman Old Style"/>
          <w:szCs w:val="24"/>
          <w:rPrChange w:id="2986" w:author="Ashley Frank" w:date="2024-12-20T20:43:00Z">
            <w:rPr>
              <w:rFonts w:ascii="Bookman Old Style" w:hAnsi="Bookman Old Style"/>
              <w:sz w:val="32"/>
              <w:szCs w:val="32"/>
            </w:rPr>
          </w:rPrChange>
        </w:rPr>
        <w:t xml:space="preserve"> walk on water? Water is </w:t>
      </w:r>
      <w:del w:id="2987" w:author="Ashley Frank" w:date="2024-12-20T23:50:00Z">
        <w:r w:rsidRPr="009C679A" w:rsidDel="009013EA">
          <w:rPr>
            <w:rFonts w:ascii="Bookman Old Style" w:hAnsi="Bookman Old Style"/>
            <w:szCs w:val="24"/>
            <w:rPrChange w:id="2988" w:author="Ashley Frank" w:date="2024-12-20T20:43:00Z">
              <w:rPr>
                <w:rFonts w:ascii="Bookman Old Style" w:hAnsi="Bookman Old Style"/>
                <w:sz w:val="32"/>
                <w:szCs w:val="32"/>
              </w:rPr>
            </w:rPrChange>
          </w:rPr>
          <w:delText xml:space="preserve">not meant </w:delText>
        </w:r>
      </w:del>
      <w:ins w:id="2989" w:author="Ashley Frank" w:date="2024-12-20T23:50:00Z">
        <w:r w:rsidR="009013EA">
          <w:rPr>
            <w:rFonts w:ascii="Bookman Old Style" w:hAnsi="Bookman Old Style"/>
            <w:szCs w:val="24"/>
          </w:rPr>
          <w:t xml:space="preserve">not something that is meant </w:t>
        </w:r>
      </w:ins>
      <w:r w:rsidRPr="009C679A">
        <w:rPr>
          <w:rFonts w:ascii="Bookman Old Style" w:hAnsi="Bookman Old Style"/>
          <w:szCs w:val="24"/>
          <w:rPrChange w:id="2990" w:author="Ashley Frank" w:date="2024-12-20T20:43:00Z">
            <w:rPr>
              <w:rFonts w:ascii="Bookman Old Style" w:hAnsi="Bookman Old Style"/>
              <w:sz w:val="32"/>
              <w:szCs w:val="32"/>
            </w:rPr>
          </w:rPrChange>
        </w:rPr>
        <w:t>for walking</w:t>
      </w:r>
      <w:del w:id="2991" w:author="Ashley Frank" w:date="2024-12-20T23:50:00Z">
        <w:r w:rsidRPr="009C679A" w:rsidDel="009013EA">
          <w:rPr>
            <w:rFonts w:ascii="Bookman Old Style" w:hAnsi="Bookman Old Style"/>
            <w:szCs w:val="24"/>
            <w:rPrChange w:id="2992" w:author="Ashley Frank" w:date="2024-12-20T20:43:00Z">
              <w:rPr>
                <w:rFonts w:ascii="Bookman Old Style" w:hAnsi="Bookman Old Style"/>
                <w:sz w:val="32"/>
                <w:szCs w:val="32"/>
              </w:rPr>
            </w:rPrChange>
          </w:rPr>
          <w:delText xml:space="preserve"> on</w:delText>
        </w:r>
      </w:del>
      <w:r w:rsidRPr="009C679A">
        <w:rPr>
          <w:rFonts w:ascii="Bookman Old Style" w:hAnsi="Bookman Old Style"/>
          <w:szCs w:val="24"/>
          <w:rPrChange w:id="2993" w:author="Ashley Frank" w:date="2024-12-20T20:43:00Z">
            <w:rPr>
              <w:rFonts w:ascii="Bookman Old Style" w:hAnsi="Bookman Old Style"/>
              <w:sz w:val="32"/>
              <w:szCs w:val="32"/>
            </w:rPr>
          </w:rPrChange>
        </w:rPr>
        <w:t xml:space="preserve">. Water is meant for drinking, cooking, bathing and other such uses. But </w:t>
      </w:r>
      <w:r w:rsidR="000B1B85" w:rsidRPr="009C679A">
        <w:rPr>
          <w:rFonts w:ascii="Bookman Old Style" w:hAnsi="Bookman Old Style"/>
          <w:szCs w:val="24"/>
          <w:rPrChange w:id="2994" w:author="Ashley Frank" w:date="2024-12-20T20:43:00Z">
            <w:rPr>
              <w:rFonts w:ascii="Bookman Old Style" w:hAnsi="Bookman Old Style"/>
              <w:sz w:val="32"/>
              <w:szCs w:val="32"/>
            </w:rPr>
          </w:rPrChange>
        </w:rPr>
        <w:t>Jesus</w:t>
      </w:r>
      <w:r w:rsidRPr="009C679A">
        <w:rPr>
          <w:rFonts w:ascii="Bookman Old Style" w:hAnsi="Bookman Old Style"/>
          <w:szCs w:val="24"/>
          <w:rPrChange w:id="2995" w:author="Ashley Frank" w:date="2024-12-20T20:43:00Z">
            <w:rPr>
              <w:rFonts w:ascii="Bookman Old Style" w:hAnsi="Bookman Old Style"/>
              <w:sz w:val="32"/>
              <w:szCs w:val="32"/>
            </w:rPr>
          </w:rPrChange>
        </w:rPr>
        <w:t xml:space="preserve"> was walking on water</w:t>
      </w:r>
      <w:r w:rsidR="00FD26F1" w:rsidRPr="009C679A">
        <w:rPr>
          <w:rFonts w:ascii="Bookman Old Style" w:hAnsi="Bookman Old Style"/>
          <w:szCs w:val="24"/>
          <w:rPrChange w:id="2996" w:author="Ashley Frank" w:date="2024-12-20T20:43:00Z">
            <w:rPr>
              <w:rFonts w:ascii="Bookman Old Style" w:hAnsi="Bookman Old Style"/>
              <w:sz w:val="32"/>
              <w:szCs w:val="32"/>
            </w:rPr>
          </w:rPrChange>
        </w:rPr>
        <w:t>,</w:t>
      </w:r>
      <w:r w:rsidRPr="009C679A">
        <w:rPr>
          <w:rFonts w:ascii="Bookman Old Style" w:hAnsi="Bookman Old Style"/>
          <w:szCs w:val="24"/>
          <w:rPrChange w:id="2997" w:author="Ashley Frank" w:date="2024-12-20T20:43:00Z">
            <w:rPr>
              <w:rFonts w:ascii="Bookman Old Style" w:hAnsi="Bookman Old Style"/>
              <w:sz w:val="32"/>
              <w:szCs w:val="32"/>
            </w:rPr>
          </w:rPrChange>
        </w:rPr>
        <w:t xml:space="preserve"> and so was Peter. Jesus is walking on solid ground</w:t>
      </w:r>
      <w:r w:rsidR="00FD26F1" w:rsidRPr="009C679A">
        <w:rPr>
          <w:rFonts w:ascii="Bookman Old Style" w:hAnsi="Bookman Old Style"/>
          <w:szCs w:val="24"/>
          <w:rPrChange w:id="2998" w:author="Ashley Frank" w:date="2024-12-20T20:43:00Z">
            <w:rPr>
              <w:rFonts w:ascii="Bookman Old Style" w:hAnsi="Bookman Old Style"/>
              <w:sz w:val="32"/>
              <w:szCs w:val="32"/>
            </w:rPr>
          </w:rPrChange>
        </w:rPr>
        <w:t>,</w:t>
      </w:r>
      <w:r w:rsidRPr="009C679A">
        <w:rPr>
          <w:rFonts w:ascii="Bookman Old Style" w:hAnsi="Bookman Old Style"/>
          <w:szCs w:val="24"/>
          <w:rPrChange w:id="2999" w:author="Ashley Frank" w:date="2024-12-20T20:43:00Z">
            <w:rPr>
              <w:rFonts w:ascii="Bookman Old Style" w:hAnsi="Bookman Old Style"/>
              <w:sz w:val="32"/>
              <w:szCs w:val="32"/>
            </w:rPr>
          </w:rPrChange>
        </w:rPr>
        <w:t xml:space="preserve"> and so is Peter. </w:t>
      </w:r>
      <w:del w:id="3000" w:author="Ashley Frank" w:date="2024-12-20T23:50:00Z">
        <w:r w:rsidRPr="009C679A" w:rsidDel="009013EA">
          <w:rPr>
            <w:rFonts w:ascii="Bookman Old Style" w:hAnsi="Bookman Old Style"/>
            <w:szCs w:val="24"/>
            <w:rPrChange w:id="3001" w:author="Ashley Frank" w:date="2024-12-20T20:43:00Z">
              <w:rPr>
                <w:rFonts w:ascii="Bookman Old Style" w:hAnsi="Bookman Old Style"/>
                <w:sz w:val="32"/>
                <w:szCs w:val="32"/>
              </w:rPr>
            </w:rPrChange>
          </w:rPr>
          <w:delText xml:space="preserve">Peter’s total focus was on </w:delText>
        </w:r>
        <w:r w:rsidR="000B1B85" w:rsidRPr="009C679A" w:rsidDel="009013EA">
          <w:rPr>
            <w:rFonts w:ascii="Bookman Old Style" w:hAnsi="Bookman Old Style"/>
            <w:szCs w:val="24"/>
            <w:rPrChange w:id="3002" w:author="Ashley Frank" w:date="2024-12-20T20:43:00Z">
              <w:rPr>
                <w:rFonts w:ascii="Bookman Old Style" w:hAnsi="Bookman Old Style"/>
                <w:sz w:val="32"/>
                <w:szCs w:val="32"/>
              </w:rPr>
            </w:rPrChange>
          </w:rPr>
          <w:delText>Jesus</w:delText>
        </w:r>
        <w:r w:rsidRPr="009C679A" w:rsidDel="009013EA">
          <w:rPr>
            <w:rFonts w:ascii="Bookman Old Style" w:hAnsi="Bookman Old Style"/>
            <w:szCs w:val="24"/>
            <w:rPrChange w:id="3003" w:author="Ashley Frank" w:date="2024-12-20T20:43:00Z">
              <w:rPr>
                <w:rFonts w:ascii="Bookman Old Style" w:hAnsi="Bookman Old Style"/>
                <w:sz w:val="32"/>
                <w:szCs w:val="32"/>
              </w:rPr>
            </w:rPrChange>
          </w:rPr>
          <w:delText xml:space="preserve">. </w:delText>
        </w:r>
      </w:del>
      <w:r w:rsidRPr="009C679A">
        <w:rPr>
          <w:rFonts w:ascii="Bookman Old Style" w:hAnsi="Bookman Old Style"/>
          <w:szCs w:val="24"/>
          <w:rPrChange w:id="3004" w:author="Ashley Frank" w:date="2024-12-20T20:43:00Z">
            <w:rPr>
              <w:rFonts w:ascii="Bookman Old Style" w:hAnsi="Bookman Old Style"/>
              <w:sz w:val="32"/>
              <w:szCs w:val="32"/>
            </w:rPr>
          </w:rPrChange>
        </w:rPr>
        <w:t xml:space="preserve">Peter discovered that as long as his focus was on Jesus, </w:t>
      </w:r>
      <w:r w:rsidR="007C42AD" w:rsidRPr="009C679A">
        <w:rPr>
          <w:rFonts w:ascii="Bookman Old Style" w:hAnsi="Bookman Old Style"/>
          <w:szCs w:val="24"/>
          <w:rPrChange w:id="3005" w:author="Ashley Frank" w:date="2024-12-20T20:43:00Z">
            <w:rPr>
              <w:rFonts w:ascii="Bookman Old Style" w:hAnsi="Bookman Old Style"/>
              <w:sz w:val="32"/>
              <w:szCs w:val="32"/>
            </w:rPr>
          </w:rPrChange>
        </w:rPr>
        <w:t>his ground was solid</w:t>
      </w:r>
      <w:ins w:id="3006" w:author="Ashley Frank" w:date="2024-12-20T23:52:00Z">
        <w:r w:rsidR="009013EA">
          <w:rPr>
            <w:rFonts w:ascii="Bookman Old Style" w:hAnsi="Bookman Old Style"/>
            <w:szCs w:val="24"/>
          </w:rPr>
          <w:t>,</w:t>
        </w:r>
      </w:ins>
      <w:ins w:id="3007" w:author="Ashley Frank" w:date="2024-12-20T23:51:00Z">
        <w:r w:rsidR="009013EA">
          <w:rPr>
            <w:rFonts w:ascii="Bookman Old Style" w:hAnsi="Bookman Old Style"/>
            <w:szCs w:val="24"/>
          </w:rPr>
          <w:t xml:space="preserve"> and his </w:t>
        </w:r>
      </w:ins>
      <w:ins w:id="3008" w:author="Ashley Frank" w:date="2024-12-20T23:52:00Z">
        <w:r w:rsidR="009013EA">
          <w:rPr>
            <w:rFonts w:ascii="Bookman Old Style" w:hAnsi="Bookman Old Style"/>
            <w:szCs w:val="24"/>
          </w:rPr>
          <w:t xml:space="preserve">direction </w:t>
        </w:r>
      </w:ins>
      <w:ins w:id="3009" w:author="Ashley Frank" w:date="2024-12-20T23:51:00Z">
        <w:r w:rsidR="009013EA">
          <w:rPr>
            <w:rFonts w:ascii="Bookman Old Style" w:hAnsi="Bookman Old Style"/>
            <w:szCs w:val="24"/>
          </w:rPr>
          <w:t>was clear</w:t>
        </w:r>
      </w:ins>
      <w:r w:rsidR="007C42AD" w:rsidRPr="009C679A">
        <w:rPr>
          <w:rFonts w:ascii="Bookman Old Style" w:hAnsi="Bookman Old Style"/>
          <w:szCs w:val="24"/>
          <w:rPrChange w:id="3010" w:author="Ashley Frank" w:date="2024-12-20T20:43:00Z">
            <w:rPr>
              <w:rFonts w:ascii="Bookman Old Style" w:hAnsi="Bookman Old Style"/>
              <w:sz w:val="32"/>
              <w:szCs w:val="32"/>
            </w:rPr>
          </w:rPrChange>
        </w:rPr>
        <w:t xml:space="preserve">. </w:t>
      </w:r>
      <w:del w:id="3011" w:author="Ashley Frank" w:date="2024-12-20T23:51:00Z">
        <w:r w:rsidR="007C42AD" w:rsidRPr="009C679A" w:rsidDel="009013EA">
          <w:rPr>
            <w:rFonts w:ascii="Bookman Old Style" w:hAnsi="Bookman Old Style"/>
            <w:szCs w:val="24"/>
            <w:rPrChange w:id="3012" w:author="Ashley Frank" w:date="2024-12-20T20:43:00Z">
              <w:rPr>
                <w:rFonts w:ascii="Bookman Old Style" w:hAnsi="Bookman Old Style"/>
                <w:sz w:val="32"/>
                <w:szCs w:val="32"/>
              </w:rPr>
            </w:rPrChange>
          </w:rPr>
          <w:delText xml:space="preserve">As long as he focused on </w:delText>
        </w:r>
        <w:r w:rsidR="000B1B85" w:rsidRPr="009C679A" w:rsidDel="009013EA">
          <w:rPr>
            <w:rFonts w:ascii="Bookman Old Style" w:hAnsi="Bookman Old Style"/>
            <w:szCs w:val="24"/>
            <w:rPrChange w:id="3013" w:author="Ashley Frank" w:date="2024-12-20T20:43:00Z">
              <w:rPr>
                <w:rFonts w:ascii="Bookman Old Style" w:hAnsi="Bookman Old Style"/>
                <w:sz w:val="32"/>
                <w:szCs w:val="32"/>
              </w:rPr>
            </w:rPrChange>
          </w:rPr>
          <w:delText>Jesus</w:delText>
        </w:r>
        <w:r w:rsidR="007C42AD" w:rsidRPr="009C679A" w:rsidDel="009013EA">
          <w:rPr>
            <w:rFonts w:ascii="Bookman Old Style" w:hAnsi="Bookman Old Style"/>
            <w:szCs w:val="24"/>
            <w:rPrChange w:id="3014" w:author="Ashley Frank" w:date="2024-12-20T20:43:00Z">
              <w:rPr>
                <w:rFonts w:ascii="Bookman Old Style" w:hAnsi="Bookman Old Style"/>
                <w:sz w:val="32"/>
                <w:szCs w:val="32"/>
              </w:rPr>
            </w:rPrChange>
          </w:rPr>
          <w:delText xml:space="preserve">, his direction was clear. </w:delText>
        </w:r>
      </w:del>
      <w:ins w:id="3015" w:author="Ashley Frank" w:date="2024-12-20T23:52:00Z">
        <w:r w:rsidR="009013EA">
          <w:rPr>
            <w:rFonts w:ascii="Bookman Old Style" w:hAnsi="Bookman Old Style"/>
            <w:szCs w:val="24"/>
          </w:rPr>
          <w:t xml:space="preserve">Therefore, as </w:t>
        </w:r>
      </w:ins>
      <w:del w:id="3016" w:author="Ashley Frank" w:date="2024-12-20T23:52:00Z">
        <w:r w:rsidR="007C42AD" w:rsidRPr="009C679A" w:rsidDel="009013EA">
          <w:rPr>
            <w:rFonts w:ascii="Bookman Old Style" w:hAnsi="Bookman Old Style"/>
            <w:szCs w:val="24"/>
            <w:rPrChange w:id="3017" w:author="Ashley Frank" w:date="2024-12-20T20:43:00Z">
              <w:rPr>
                <w:rFonts w:ascii="Bookman Old Style" w:hAnsi="Bookman Old Style"/>
                <w:sz w:val="32"/>
                <w:szCs w:val="32"/>
              </w:rPr>
            </w:rPrChange>
          </w:rPr>
          <w:delText xml:space="preserve">As </w:delText>
        </w:r>
      </w:del>
      <w:r w:rsidR="007C42AD" w:rsidRPr="009C679A">
        <w:rPr>
          <w:rFonts w:ascii="Bookman Old Style" w:hAnsi="Bookman Old Style"/>
          <w:szCs w:val="24"/>
          <w:rPrChange w:id="3018" w:author="Ashley Frank" w:date="2024-12-20T20:43:00Z">
            <w:rPr>
              <w:rFonts w:ascii="Bookman Old Style" w:hAnsi="Bookman Old Style"/>
              <w:sz w:val="32"/>
              <w:szCs w:val="32"/>
            </w:rPr>
          </w:rPrChange>
        </w:rPr>
        <w:t xml:space="preserve">long as </w:t>
      </w:r>
      <w:r w:rsidR="00F823D5" w:rsidRPr="009C679A">
        <w:rPr>
          <w:rFonts w:ascii="Bookman Old Style" w:hAnsi="Bookman Old Style"/>
          <w:szCs w:val="24"/>
          <w:rPrChange w:id="3019"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3020" w:author="Ashley Frank" w:date="2024-12-20T20:43:00Z">
            <w:rPr>
              <w:rFonts w:ascii="Bookman Old Style" w:hAnsi="Bookman Old Style"/>
              <w:sz w:val="32"/>
              <w:szCs w:val="32"/>
            </w:rPr>
          </w:rPrChange>
        </w:rPr>
        <w:t>e</w:t>
      </w:r>
      <w:r w:rsidR="007C42AD" w:rsidRPr="009C679A">
        <w:rPr>
          <w:rFonts w:ascii="Bookman Old Style" w:hAnsi="Bookman Old Style"/>
          <w:szCs w:val="24"/>
          <w:rPrChange w:id="3021" w:author="Ashley Frank" w:date="2024-12-20T20:43:00Z">
            <w:rPr>
              <w:rFonts w:ascii="Bookman Old Style" w:hAnsi="Bookman Old Style"/>
              <w:sz w:val="32"/>
              <w:szCs w:val="32"/>
            </w:rPr>
          </w:rPrChange>
        </w:rPr>
        <w:t xml:space="preserve"> focus on Jesus, our ground will be solid</w:t>
      </w:r>
      <w:ins w:id="3022" w:author="Ashley Frank" w:date="2024-12-20T23:52:00Z">
        <w:r w:rsidR="009013EA">
          <w:rPr>
            <w:rFonts w:ascii="Bookman Old Style" w:hAnsi="Bookman Old Style"/>
            <w:szCs w:val="24"/>
          </w:rPr>
          <w:t xml:space="preserve">, and our </w:t>
        </w:r>
      </w:ins>
      <w:del w:id="3023" w:author="Ashley Frank" w:date="2024-12-20T23:52:00Z">
        <w:r w:rsidR="007C42AD" w:rsidRPr="009C679A" w:rsidDel="009013EA">
          <w:rPr>
            <w:rFonts w:ascii="Bookman Old Style" w:hAnsi="Bookman Old Style"/>
            <w:szCs w:val="24"/>
            <w:rPrChange w:id="3024" w:author="Ashley Frank" w:date="2024-12-20T20:43:00Z">
              <w:rPr>
                <w:rFonts w:ascii="Bookman Old Style" w:hAnsi="Bookman Old Style"/>
                <w:sz w:val="32"/>
                <w:szCs w:val="32"/>
              </w:rPr>
            </w:rPrChange>
          </w:rPr>
          <w:delText xml:space="preserve">. As long as </w:delText>
        </w:r>
        <w:r w:rsidR="00F823D5" w:rsidRPr="009C679A" w:rsidDel="009013EA">
          <w:rPr>
            <w:rFonts w:ascii="Bookman Old Style" w:hAnsi="Bookman Old Style"/>
            <w:szCs w:val="24"/>
            <w:rPrChange w:id="3025" w:author="Ashley Frank" w:date="2024-12-20T20:43:00Z">
              <w:rPr>
                <w:rFonts w:ascii="Bookman Old Style" w:hAnsi="Bookman Old Style"/>
                <w:sz w:val="32"/>
                <w:szCs w:val="32"/>
              </w:rPr>
            </w:rPrChange>
          </w:rPr>
          <w:delText>w</w:delText>
        </w:r>
        <w:r w:rsidR="002C4A2E" w:rsidRPr="009C679A" w:rsidDel="009013EA">
          <w:rPr>
            <w:rFonts w:ascii="Bookman Old Style" w:hAnsi="Bookman Old Style"/>
            <w:szCs w:val="24"/>
            <w:rPrChange w:id="3026" w:author="Ashley Frank" w:date="2024-12-20T20:43:00Z">
              <w:rPr>
                <w:rFonts w:ascii="Bookman Old Style" w:hAnsi="Bookman Old Style"/>
                <w:sz w:val="32"/>
                <w:szCs w:val="32"/>
              </w:rPr>
            </w:rPrChange>
          </w:rPr>
          <w:delText>e</w:delText>
        </w:r>
        <w:r w:rsidR="007C42AD" w:rsidRPr="009C679A" w:rsidDel="009013EA">
          <w:rPr>
            <w:rFonts w:ascii="Bookman Old Style" w:hAnsi="Bookman Old Style"/>
            <w:szCs w:val="24"/>
            <w:rPrChange w:id="3027" w:author="Ashley Frank" w:date="2024-12-20T20:43:00Z">
              <w:rPr>
                <w:rFonts w:ascii="Bookman Old Style" w:hAnsi="Bookman Old Style"/>
                <w:sz w:val="32"/>
                <w:szCs w:val="32"/>
              </w:rPr>
            </w:rPrChange>
          </w:rPr>
          <w:delText xml:space="preserve"> focus on Jesus</w:delText>
        </w:r>
        <w:r w:rsidR="00FD26F1" w:rsidRPr="009C679A" w:rsidDel="009013EA">
          <w:rPr>
            <w:rFonts w:ascii="Bookman Old Style" w:hAnsi="Bookman Old Style"/>
            <w:szCs w:val="24"/>
            <w:rPrChange w:id="3028" w:author="Ashley Frank" w:date="2024-12-20T20:43:00Z">
              <w:rPr>
                <w:rFonts w:ascii="Bookman Old Style" w:hAnsi="Bookman Old Style"/>
                <w:sz w:val="32"/>
                <w:szCs w:val="32"/>
              </w:rPr>
            </w:rPrChange>
          </w:rPr>
          <w:delText>,</w:delText>
        </w:r>
        <w:r w:rsidR="007C42AD" w:rsidRPr="009C679A" w:rsidDel="009013EA">
          <w:rPr>
            <w:rFonts w:ascii="Bookman Old Style" w:hAnsi="Bookman Old Style"/>
            <w:szCs w:val="24"/>
            <w:rPrChange w:id="3029" w:author="Ashley Frank" w:date="2024-12-20T20:43:00Z">
              <w:rPr>
                <w:rFonts w:ascii="Bookman Old Style" w:hAnsi="Bookman Old Style"/>
                <w:sz w:val="32"/>
                <w:szCs w:val="32"/>
              </w:rPr>
            </w:rPrChange>
          </w:rPr>
          <w:delText xml:space="preserve"> our </w:delText>
        </w:r>
      </w:del>
      <w:r w:rsidR="007C42AD" w:rsidRPr="009C679A">
        <w:rPr>
          <w:rFonts w:ascii="Bookman Old Style" w:hAnsi="Bookman Old Style"/>
          <w:szCs w:val="24"/>
          <w:rPrChange w:id="3030" w:author="Ashley Frank" w:date="2024-12-20T20:43:00Z">
            <w:rPr>
              <w:rFonts w:ascii="Bookman Old Style" w:hAnsi="Bookman Old Style"/>
              <w:sz w:val="32"/>
              <w:szCs w:val="32"/>
            </w:rPr>
          </w:rPrChange>
        </w:rPr>
        <w:t>direction will be clear.</w:t>
      </w:r>
    </w:p>
    <w:p w14:paraId="26FA6681" w14:textId="77777777" w:rsidR="00260A3A" w:rsidRPr="009C679A" w:rsidRDefault="00260A3A" w:rsidP="0011688D">
      <w:pPr>
        <w:pStyle w:val="BodyText"/>
        <w:spacing w:line="360" w:lineRule="auto"/>
        <w:rPr>
          <w:rFonts w:ascii="Bookman Old Style" w:hAnsi="Bookman Old Style"/>
          <w:szCs w:val="24"/>
          <w:rPrChange w:id="3031" w:author="Ashley Frank" w:date="2024-12-20T20:43:00Z">
            <w:rPr>
              <w:rFonts w:ascii="Bookman Old Style" w:hAnsi="Bookman Old Style"/>
              <w:sz w:val="32"/>
              <w:szCs w:val="32"/>
            </w:rPr>
          </w:rPrChange>
        </w:rPr>
      </w:pPr>
    </w:p>
    <w:p w14:paraId="6F3B2A31" w14:textId="7F3F32EA" w:rsidR="0011688D" w:rsidRPr="009C679A" w:rsidRDefault="0011688D" w:rsidP="0011688D">
      <w:pPr>
        <w:pStyle w:val="BodyText"/>
        <w:spacing w:line="360" w:lineRule="auto"/>
        <w:rPr>
          <w:rFonts w:ascii="Bookman Old Style" w:hAnsi="Bookman Old Style"/>
          <w:szCs w:val="24"/>
          <w:rPrChange w:id="3032" w:author="Ashley Frank" w:date="2024-12-20T20:43:00Z">
            <w:rPr>
              <w:rFonts w:ascii="Bookman Old Style" w:hAnsi="Bookman Old Style"/>
              <w:sz w:val="32"/>
              <w:szCs w:val="32"/>
            </w:rPr>
          </w:rPrChange>
        </w:rPr>
      </w:pPr>
      <w:del w:id="3033" w:author="Ashley Frank" w:date="2024-12-20T23:52:00Z">
        <w:r w:rsidRPr="009C679A" w:rsidDel="00FC3276">
          <w:rPr>
            <w:rFonts w:ascii="Bookman Old Style" w:hAnsi="Bookman Old Style"/>
            <w:szCs w:val="24"/>
            <w:rPrChange w:id="3034" w:author="Ashley Frank" w:date="2024-12-20T20:43:00Z">
              <w:rPr>
                <w:rFonts w:ascii="Bookman Old Style" w:hAnsi="Bookman Old Style"/>
                <w:sz w:val="32"/>
                <w:szCs w:val="32"/>
              </w:rPr>
            </w:rPrChange>
          </w:rPr>
          <w:delText>Note that as long as Peter’s focus was on Jesus</w:delText>
        </w:r>
        <w:r w:rsidR="00FD26F1" w:rsidRPr="009C679A" w:rsidDel="00FC3276">
          <w:rPr>
            <w:rFonts w:ascii="Bookman Old Style" w:hAnsi="Bookman Old Style"/>
            <w:szCs w:val="24"/>
            <w:rPrChange w:id="3035" w:author="Ashley Frank" w:date="2024-12-20T20:43:00Z">
              <w:rPr>
                <w:rFonts w:ascii="Bookman Old Style" w:hAnsi="Bookman Old Style"/>
                <w:sz w:val="32"/>
                <w:szCs w:val="32"/>
              </w:rPr>
            </w:rPrChange>
          </w:rPr>
          <w:delText xml:space="preserve">, </w:delText>
        </w:r>
        <w:r w:rsidRPr="009C679A" w:rsidDel="00FC3276">
          <w:rPr>
            <w:rFonts w:ascii="Bookman Old Style" w:hAnsi="Bookman Old Style"/>
            <w:szCs w:val="24"/>
            <w:rPrChange w:id="3036" w:author="Ashley Frank" w:date="2024-12-20T20:43:00Z">
              <w:rPr>
                <w:rFonts w:ascii="Bookman Old Style" w:hAnsi="Bookman Old Style"/>
                <w:sz w:val="32"/>
                <w:szCs w:val="32"/>
              </w:rPr>
            </w:rPrChange>
          </w:rPr>
          <w:delText xml:space="preserve">he was able to </w:delText>
        </w:r>
      </w:del>
      <w:del w:id="3037" w:author="Ashley Frank" w:date="2024-12-19T23:56:00Z">
        <w:r w:rsidRPr="009C679A" w:rsidDel="00955CF9">
          <w:rPr>
            <w:rFonts w:ascii="Bookman Old Style" w:hAnsi="Bookman Old Style"/>
            <w:szCs w:val="24"/>
            <w:rPrChange w:id="3038" w:author="Ashley Frank" w:date="2024-12-20T20:43:00Z">
              <w:rPr>
                <w:rFonts w:ascii="Bookman Old Style" w:hAnsi="Bookman Old Style"/>
                <w:sz w:val="32"/>
                <w:szCs w:val="32"/>
              </w:rPr>
            </w:rPrChange>
          </w:rPr>
          <w:delText xml:space="preserve">do </w:delText>
        </w:r>
      </w:del>
      <w:del w:id="3039" w:author="Ashley Frank" w:date="2024-12-20T23:52:00Z">
        <w:r w:rsidRPr="009C679A" w:rsidDel="00FC3276">
          <w:rPr>
            <w:rFonts w:ascii="Bookman Old Style" w:hAnsi="Bookman Old Style"/>
            <w:szCs w:val="24"/>
            <w:rPrChange w:id="3040" w:author="Ashley Frank" w:date="2024-12-20T20:43:00Z">
              <w:rPr>
                <w:rFonts w:ascii="Bookman Old Style" w:hAnsi="Bookman Old Style"/>
                <w:sz w:val="32"/>
                <w:szCs w:val="32"/>
              </w:rPr>
            </w:rPrChange>
          </w:rPr>
          <w:delText xml:space="preserve">the ‘impossible’. </w:delText>
        </w:r>
      </w:del>
      <w:r w:rsidRPr="009C679A">
        <w:rPr>
          <w:rFonts w:ascii="Bookman Old Style" w:hAnsi="Bookman Old Style"/>
          <w:szCs w:val="24"/>
          <w:rPrChange w:id="3041" w:author="Ashley Frank" w:date="2024-12-20T20:43:00Z">
            <w:rPr>
              <w:rFonts w:ascii="Bookman Old Style" w:hAnsi="Bookman Old Style"/>
              <w:sz w:val="32"/>
              <w:szCs w:val="32"/>
            </w:rPr>
          </w:rPrChange>
        </w:rPr>
        <w:t xml:space="preserve">As soon as </w:t>
      </w:r>
      <w:ins w:id="3042" w:author="Ashley Frank" w:date="2024-12-20T23:52:00Z">
        <w:r w:rsidR="00FC3276">
          <w:rPr>
            <w:rFonts w:ascii="Bookman Old Style" w:hAnsi="Bookman Old Style"/>
            <w:szCs w:val="24"/>
          </w:rPr>
          <w:t xml:space="preserve">Peter </w:t>
        </w:r>
      </w:ins>
      <w:del w:id="3043" w:author="Ashley Frank" w:date="2024-12-20T23:52:00Z">
        <w:r w:rsidRPr="009C679A" w:rsidDel="00FC3276">
          <w:rPr>
            <w:rFonts w:ascii="Bookman Old Style" w:hAnsi="Bookman Old Style"/>
            <w:szCs w:val="24"/>
            <w:rPrChange w:id="3044" w:author="Ashley Frank" w:date="2024-12-20T20:43:00Z">
              <w:rPr>
                <w:rFonts w:ascii="Bookman Old Style" w:hAnsi="Bookman Old Style"/>
                <w:sz w:val="32"/>
                <w:szCs w:val="32"/>
              </w:rPr>
            </w:rPrChange>
          </w:rPr>
          <w:delText xml:space="preserve">he </w:delText>
        </w:r>
      </w:del>
      <w:r w:rsidRPr="009C679A">
        <w:rPr>
          <w:rFonts w:ascii="Bookman Old Style" w:hAnsi="Bookman Old Style"/>
          <w:szCs w:val="24"/>
          <w:rPrChange w:id="3045" w:author="Ashley Frank" w:date="2024-12-20T20:43:00Z">
            <w:rPr>
              <w:rFonts w:ascii="Bookman Old Style" w:hAnsi="Bookman Old Style"/>
              <w:sz w:val="32"/>
              <w:szCs w:val="32"/>
            </w:rPr>
          </w:rPrChange>
        </w:rPr>
        <w:t xml:space="preserve">lost his focus, the realities of </w:t>
      </w:r>
      <w:r w:rsidR="00260A3A" w:rsidRPr="009C679A">
        <w:rPr>
          <w:rFonts w:ascii="Bookman Old Style" w:hAnsi="Bookman Old Style"/>
          <w:szCs w:val="24"/>
          <w:rPrChange w:id="3046" w:author="Ashley Frank" w:date="2024-12-20T20:43:00Z">
            <w:rPr>
              <w:rFonts w:ascii="Bookman Old Style" w:hAnsi="Bookman Old Style"/>
              <w:sz w:val="32"/>
              <w:szCs w:val="32"/>
            </w:rPr>
          </w:rPrChange>
        </w:rPr>
        <w:t xml:space="preserve">his frailties affected his view of life </w:t>
      </w:r>
      <w:r w:rsidR="00FD26F1" w:rsidRPr="009C679A">
        <w:rPr>
          <w:rFonts w:ascii="Bookman Old Style" w:hAnsi="Bookman Old Style"/>
          <w:szCs w:val="24"/>
          <w:rPrChange w:id="3047" w:author="Ashley Frank" w:date="2024-12-20T20:43:00Z">
            <w:rPr>
              <w:rFonts w:ascii="Bookman Old Style" w:hAnsi="Bookman Old Style"/>
              <w:sz w:val="32"/>
              <w:szCs w:val="32"/>
            </w:rPr>
          </w:rPrChange>
        </w:rPr>
        <w:t>at</w:t>
      </w:r>
      <w:r w:rsidR="00F00D3D" w:rsidRPr="009C679A">
        <w:rPr>
          <w:rFonts w:ascii="Bookman Old Style" w:hAnsi="Bookman Old Style"/>
          <w:szCs w:val="24"/>
          <w:rPrChange w:id="3048" w:author="Ashley Frank" w:date="2024-12-20T20:43:00Z">
            <w:rPr>
              <w:rFonts w:ascii="Bookman Old Style" w:hAnsi="Bookman Old Style"/>
              <w:sz w:val="32"/>
              <w:szCs w:val="32"/>
            </w:rPr>
          </w:rPrChange>
        </w:rPr>
        <w:t xml:space="preserve"> that</w:t>
      </w:r>
      <w:r w:rsidR="00260A3A" w:rsidRPr="009C679A">
        <w:rPr>
          <w:rFonts w:ascii="Bookman Old Style" w:hAnsi="Bookman Old Style"/>
          <w:szCs w:val="24"/>
          <w:rPrChange w:id="3049" w:author="Ashley Frank" w:date="2024-12-20T20:43:00Z">
            <w:rPr>
              <w:rFonts w:ascii="Bookman Old Style" w:hAnsi="Bookman Old Style"/>
              <w:sz w:val="32"/>
              <w:szCs w:val="32"/>
            </w:rPr>
          </w:rPrChange>
        </w:rPr>
        <w:t xml:space="preserve"> moment. The situation became bigger than him</w:t>
      </w:r>
      <w:ins w:id="3050" w:author="Ashley Frank" w:date="2024-12-20T20:53:00Z">
        <w:r w:rsidR="007F317E">
          <w:rPr>
            <w:rFonts w:ascii="Bookman Old Style" w:hAnsi="Bookman Old Style"/>
            <w:szCs w:val="24"/>
          </w:rPr>
          <w:t>,</w:t>
        </w:r>
      </w:ins>
      <w:r w:rsidR="00260A3A" w:rsidRPr="009C679A">
        <w:rPr>
          <w:rFonts w:ascii="Bookman Old Style" w:hAnsi="Bookman Old Style"/>
          <w:szCs w:val="24"/>
          <w:rPrChange w:id="3051" w:author="Ashley Frank" w:date="2024-12-20T20:43:00Z">
            <w:rPr>
              <w:rFonts w:ascii="Bookman Old Style" w:hAnsi="Bookman Old Style"/>
              <w:sz w:val="32"/>
              <w:szCs w:val="32"/>
            </w:rPr>
          </w:rPrChange>
        </w:rPr>
        <w:t xml:space="preserve"> and he </w:t>
      </w:r>
      <w:r w:rsidR="0004408B" w:rsidRPr="009C679A">
        <w:rPr>
          <w:rFonts w:ascii="Bookman Old Style" w:hAnsi="Bookman Old Style"/>
          <w:szCs w:val="24"/>
          <w:rPrChange w:id="3052" w:author="Ashley Frank" w:date="2024-12-20T20:43:00Z">
            <w:rPr>
              <w:rFonts w:ascii="Bookman Old Style" w:hAnsi="Bookman Old Style"/>
              <w:sz w:val="32"/>
              <w:szCs w:val="32"/>
            </w:rPr>
          </w:rPrChange>
        </w:rPr>
        <w:t>allowed</w:t>
      </w:r>
      <w:r w:rsidR="00260A3A" w:rsidRPr="009C679A">
        <w:rPr>
          <w:rFonts w:ascii="Bookman Old Style" w:hAnsi="Bookman Old Style"/>
          <w:szCs w:val="24"/>
          <w:rPrChange w:id="3053" w:author="Ashley Frank" w:date="2024-12-20T20:43:00Z">
            <w:rPr>
              <w:rFonts w:ascii="Bookman Old Style" w:hAnsi="Bookman Old Style"/>
              <w:sz w:val="32"/>
              <w:szCs w:val="32"/>
            </w:rPr>
          </w:rPrChange>
        </w:rPr>
        <w:t xml:space="preserve"> his focus to turn to himself and his inability to control. Fear and doubt crept </w:t>
      </w:r>
      <w:r w:rsidR="00F25470" w:rsidRPr="009C679A">
        <w:rPr>
          <w:rFonts w:ascii="Bookman Old Style" w:hAnsi="Bookman Old Style"/>
          <w:szCs w:val="24"/>
          <w:rPrChange w:id="3054" w:author="Ashley Frank" w:date="2024-12-20T20:43:00Z">
            <w:rPr>
              <w:rFonts w:ascii="Bookman Old Style" w:hAnsi="Bookman Old Style"/>
              <w:sz w:val="32"/>
              <w:szCs w:val="32"/>
            </w:rPr>
          </w:rPrChange>
        </w:rPr>
        <w:t>into</w:t>
      </w:r>
      <w:r w:rsidR="00260A3A" w:rsidRPr="009C679A">
        <w:rPr>
          <w:rFonts w:ascii="Bookman Old Style" w:hAnsi="Bookman Old Style"/>
          <w:szCs w:val="24"/>
          <w:rPrChange w:id="3055" w:author="Ashley Frank" w:date="2024-12-20T20:43:00Z">
            <w:rPr>
              <w:rFonts w:ascii="Bookman Old Style" w:hAnsi="Bookman Old Style"/>
              <w:sz w:val="32"/>
              <w:szCs w:val="32"/>
            </w:rPr>
          </w:rPrChange>
        </w:rPr>
        <w:t xml:space="preserve"> Peter’s mind as he realized </w:t>
      </w:r>
      <w:del w:id="3056" w:author="Ashley Frank" w:date="2024-12-20T23:53:00Z">
        <w:r w:rsidR="00260A3A" w:rsidRPr="009C679A" w:rsidDel="00FC3276">
          <w:rPr>
            <w:rFonts w:ascii="Bookman Old Style" w:hAnsi="Bookman Old Style"/>
            <w:szCs w:val="24"/>
            <w:rPrChange w:id="3057" w:author="Ashley Frank" w:date="2024-12-20T20:43:00Z">
              <w:rPr>
                <w:rFonts w:ascii="Bookman Old Style" w:hAnsi="Bookman Old Style"/>
                <w:sz w:val="32"/>
                <w:szCs w:val="32"/>
              </w:rPr>
            </w:rPrChange>
          </w:rPr>
          <w:delText xml:space="preserve">that </w:delText>
        </w:r>
      </w:del>
      <w:ins w:id="3058" w:author="Ashley Frank" w:date="2024-12-20T23:53:00Z">
        <w:r w:rsidR="00FC3276">
          <w:rPr>
            <w:rFonts w:ascii="Bookman Old Style" w:hAnsi="Bookman Old Style"/>
            <w:szCs w:val="24"/>
          </w:rPr>
          <w:t>the extremity of the task</w:t>
        </w:r>
      </w:ins>
      <w:del w:id="3059" w:author="Ashley Frank" w:date="2024-12-20T23:53:00Z">
        <w:r w:rsidR="00260A3A" w:rsidRPr="009C679A" w:rsidDel="00FC3276">
          <w:rPr>
            <w:rFonts w:ascii="Bookman Old Style" w:hAnsi="Bookman Old Style"/>
            <w:szCs w:val="24"/>
            <w:rPrChange w:id="3060" w:author="Ashley Frank" w:date="2024-12-20T20:43:00Z">
              <w:rPr>
                <w:rFonts w:ascii="Bookman Old Style" w:hAnsi="Bookman Old Style"/>
                <w:sz w:val="32"/>
                <w:szCs w:val="32"/>
              </w:rPr>
            </w:rPrChange>
          </w:rPr>
          <w:delText>this thing was big</w:delText>
        </w:r>
      </w:del>
      <w:r w:rsidR="00260A3A" w:rsidRPr="009C679A">
        <w:rPr>
          <w:rFonts w:ascii="Bookman Old Style" w:hAnsi="Bookman Old Style"/>
          <w:szCs w:val="24"/>
          <w:rPrChange w:id="3061" w:author="Ashley Frank" w:date="2024-12-20T20:43:00Z">
            <w:rPr>
              <w:rFonts w:ascii="Bookman Old Style" w:hAnsi="Bookman Old Style"/>
              <w:sz w:val="32"/>
              <w:szCs w:val="32"/>
            </w:rPr>
          </w:rPrChange>
        </w:rPr>
        <w:t xml:space="preserve">. </w:t>
      </w:r>
      <w:r w:rsidR="00F25470" w:rsidRPr="009C679A">
        <w:rPr>
          <w:rFonts w:ascii="Bookman Old Style" w:hAnsi="Bookman Old Style"/>
          <w:szCs w:val="24"/>
          <w:rPrChange w:id="3062" w:author="Ashley Frank" w:date="2024-12-20T20:43:00Z">
            <w:rPr>
              <w:rFonts w:ascii="Bookman Old Style" w:hAnsi="Bookman Old Style"/>
              <w:sz w:val="32"/>
              <w:szCs w:val="32"/>
            </w:rPr>
          </w:rPrChange>
        </w:rPr>
        <w:t>Our focus on things like our character traits</w:t>
      </w:r>
      <w:r w:rsidR="00FD26F1" w:rsidRPr="009C679A">
        <w:rPr>
          <w:rFonts w:ascii="Bookman Old Style" w:hAnsi="Bookman Old Style"/>
          <w:szCs w:val="24"/>
          <w:rPrChange w:id="3063" w:author="Ashley Frank" w:date="2024-12-20T20:43:00Z">
            <w:rPr>
              <w:rFonts w:ascii="Bookman Old Style" w:hAnsi="Bookman Old Style"/>
              <w:sz w:val="32"/>
              <w:szCs w:val="32"/>
            </w:rPr>
          </w:rPrChange>
        </w:rPr>
        <w:t>, the</w:t>
      </w:r>
      <w:r w:rsidR="00F25470" w:rsidRPr="009C679A">
        <w:rPr>
          <w:rFonts w:ascii="Bookman Old Style" w:hAnsi="Bookman Old Style"/>
          <w:szCs w:val="24"/>
          <w:rPrChange w:id="3064" w:author="Ashley Frank" w:date="2024-12-20T20:43:00Z">
            <w:rPr>
              <w:rFonts w:ascii="Bookman Old Style" w:hAnsi="Bookman Old Style"/>
              <w:sz w:val="32"/>
              <w:szCs w:val="32"/>
            </w:rPr>
          </w:rPrChange>
        </w:rPr>
        <w:t xml:space="preserve"> godly fruit of the spirit, can help us in our decision</w:t>
      </w:r>
      <w:r w:rsidR="00FD26F1" w:rsidRPr="009C679A">
        <w:rPr>
          <w:rFonts w:ascii="Bookman Old Style" w:hAnsi="Bookman Old Style"/>
          <w:szCs w:val="24"/>
          <w:rPrChange w:id="3065" w:author="Ashley Frank" w:date="2024-12-20T20:43:00Z">
            <w:rPr>
              <w:rFonts w:ascii="Bookman Old Style" w:hAnsi="Bookman Old Style"/>
              <w:sz w:val="32"/>
              <w:szCs w:val="32"/>
            </w:rPr>
          </w:rPrChange>
        </w:rPr>
        <w:t>-</w:t>
      </w:r>
      <w:r w:rsidR="00F25470" w:rsidRPr="009C679A">
        <w:rPr>
          <w:rFonts w:ascii="Bookman Old Style" w:hAnsi="Bookman Old Style"/>
          <w:szCs w:val="24"/>
          <w:rPrChange w:id="3066" w:author="Ashley Frank" w:date="2024-12-20T20:43:00Z">
            <w:rPr>
              <w:rFonts w:ascii="Bookman Old Style" w:hAnsi="Bookman Old Style"/>
              <w:sz w:val="32"/>
              <w:szCs w:val="32"/>
            </w:rPr>
          </w:rPrChange>
        </w:rPr>
        <w:t xml:space="preserve">making. </w:t>
      </w:r>
    </w:p>
    <w:p w14:paraId="1EB3E767" w14:textId="77777777" w:rsidR="009014DA" w:rsidRPr="009C679A" w:rsidRDefault="00D5042D" w:rsidP="0011688D">
      <w:pPr>
        <w:pStyle w:val="BodyText"/>
        <w:spacing w:line="360" w:lineRule="auto"/>
        <w:rPr>
          <w:rFonts w:ascii="Bookman Old Style" w:hAnsi="Bookman Old Style"/>
          <w:szCs w:val="24"/>
          <w:rPrChange w:id="3067" w:author="Ashley Frank" w:date="2024-12-20T20:43:00Z">
            <w:rPr>
              <w:rFonts w:ascii="Bookman Old Style" w:hAnsi="Bookman Old Style"/>
              <w:sz w:val="32"/>
              <w:szCs w:val="32"/>
            </w:rPr>
          </w:rPrChange>
        </w:rPr>
      </w:pPr>
      <w:r w:rsidRPr="009C679A">
        <w:rPr>
          <w:rFonts w:ascii="Bookman Old Style" w:hAnsi="Bookman Old Style"/>
          <w:szCs w:val="24"/>
          <w:rPrChange w:id="3068" w:author="Ashley Frank" w:date="2024-12-20T20:43:00Z">
            <w:rPr>
              <w:rFonts w:ascii="Bookman Old Style" w:hAnsi="Bookman Old Style"/>
              <w:sz w:val="32"/>
              <w:szCs w:val="32"/>
            </w:rPr>
          </w:rPrChange>
        </w:rPr>
        <w:t>Philippians 4:6-7 tells us:</w:t>
      </w:r>
    </w:p>
    <w:p w14:paraId="76C119F4" w14:textId="77777777" w:rsidR="009014DA" w:rsidRPr="009C679A" w:rsidRDefault="00D5042D" w:rsidP="00D5042D">
      <w:pPr>
        <w:pStyle w:val="BodyText"/>
        <w:tabs>
          <w:tab w:val="clear" w:pos="9360"/>
          <w:tab w:val="left" w:pos="450"/>
        </w:tabs>
        <w:spacing w:line="360" w:lineRule="auto"/>
        <w:ind w:left="1260"/>
        <w:rPr>
          <w:rFonts w:ascii="Bookman Old Style" w:hAnsi="Bookman Old Style"/>
          <w:szCs w:val="24"/>
          <w:rPrChange w:id="3069" w:author="Ashley Frank" w:date="2024-12-20T20:43:00Z">
            <w:rPr>
              <w:rFonts w:ascii="Bookman Old Style" w:hAnsi="Bookman Old Style"/>
              <w:sz w:val="32"/>
              <w:szCs w:val="32"/>
            </w:rPr>
          </w:rPrChange>
        </w:rPr>
      </w:pPr>
      <w:r w:rsidRPr="009C679A">
        <w:rPr>
          <w:rStyle w:val="text"/>
          <w:rFonts w:ascii="Bookman Old Style" w:hAnsi="Bookman Old Style"/>
          <w:szCs w:val="24"/>
          <w:vertAlign w:val="superscript"/>
          <w:rPrChange w:id="3070" w:author="Ashley Frank" w:date="2024-12-20T20:43:00Z">
            <w:rPr>
              <w:rStyle w:val="text"/>
              <w:rFonts w:ascii="Bookman Old Style" w:hAnsi="Bookman Old Style"/>
              <w:sz w:val="32"/>
              <w:szCs w:val="32"/>
              <w:vertAlign w:val="superscript"/>
            </w:rPr>
          </w:rPrChange>
        </w:rPr>
        <w:t>6 </w:t>
      </w:r>
      <w:r w:rsidRPr="009C679A">
        <w:rPr>
          <w:rStyle w:val="text"/>
          <w:rFonts w:ascii="Bookman Old Style" w:hAnsi="Bookman Old Style"/>
          <w:szCs w:val="24"/>
          <w:rPrChange w:id="3071" w:author="Ashley Frank" w:date="2024-12-20T20:43:00Z">
            <w:rPr>
              <w:rStyle w:val="text"/>
              <w:rFonts w:ascii="Bookman Old Style" w:hAnsi="Bookman Old Style"/>
              <w:sz w:val="32"/>
              <w:szCs w:val="32"/>
            </w:rPr>
          </w:rPrChange>
        </w:rPr>
        <w:t>Do not be anxious about anything, but in every situation, by prayer and petition, with thanksgiving, present your requests to God.</w:t>
      </w:r>
      <w:r w:rsidRPr="009C679A">
        <w:rPr>
          <w:rFonts w:ascii="Bookman Old Style" w:hAnsi="Bookman Old Style"/>
          <w:szCs w:val="24"/>
          <w:rPrChange w:id="3072" w:author="Ashley Frank" w:date="2024-12-20T20:43:00Z">
            <w:rPr>
              <w:rFonts w:ascii="Bookman Old Style" w:hAnsi="Bookman Old Style"/>
              <w:sz w:val="32"/>
              <w:szCs w:val="32"/>
            </w:rPr>
          </w:rPrChange>
        </w:rPr>
        <w:t xml:space="preserve"> </w:t>
      </w:r>
      <w:r w:rsidRPr="009C679A">
        <w:rPr>
          <w:rStyle w:val="text"/>
          <w:rFonts w:ascii="Bookman Old Style" w:hAnsi="Bookman Old Style"/>
          <w:szCs w:val="24"/>
          <w:vertAlign w:val="superscript"/>
          <w:rPrChange w:id="3073" w:author="Ashley Frank" w:date="2024-12-20T20:43:00Z">
            <w:rPr>
              <w:rStyle w:val="text"/>
              <w:rFonts w:ascii="Bookman Old Style" w:hAnsi="Bookman Old Style"/>
              <w:sz w:val="32"/>
              <w:szCs w:val="32"/>
              <w:vertAlign w:val="superscript"/>
            </w:rPr>
          </w:rPrChange>
        </w:rPr>
        <w:t>7 </w:t>
      </w:r>
      <w:r w:rsidRPr="009C679A">
        <w:rPr>
          <w:rStyle w:val="text"/>
          <w:rFonts w:ascii="Bookman Old Style" w:hAnsi="Bookman Old Style"/>
          <w:szCs w:val="24"/>
          <w:rPrChange w:id="3074" w:author="Ashley Frank" w:date="2024-12-20T20:43:00Z">
            <w:rPr>
              <w:rStyle w:val="text"/>
              <w:rFonts w:ascii="Bookman Old Style" w:hAnsi="Bookman Old Style"/>
              <w:sz w:val="32"/>
              <w:szCs w:val="32"/>
            </w:rPr>
          </w:rPrChange>
        </w:rPr>
        <w:t>And the peace of God, which transcends all understanding, will guard your hearts and your minds in Christ Jesus. (bible gateway https://www.biblegateway.com)</w:t>
      </w:r>
    </w:p>
    <w:p w14:paraId="690DA70A" w14:textId="78DC088D" w:rsidR="00FA6EC5" w:rsidRPr="009C679A" w:rsidDel="00214AD9" w:rsidRDefault="00FA6EC5" w:rsidP="00D5042D">
      <w:pPr>
        <w:pStyle w:val="BodyText"/>
        <w:tabs>
          <w:tab w:val="clear" w:pos="360"/>
          <w:tab w:val="clear" w:pos="9360"/>
          <w:tab w:val="left" w:pos="3915"/>
        </w:tabs>
        <w:spacing w:line="360" w:lineRule="auto"/>
        <w:rPr>
          <w:del w:id="3075" w:author="Ashley Frank" w:date="2024-12-21T04:35:00Z"/>
          <w:rFonts w:ascii="Bookman Old Style" w:hAnsi="Bookman Old Style"/>
          <w:szCs w:val="24"/>
          <w:rPrChange w:id="3076" w:author="Ashley Frank" w:date="2024-12-20T20:43:00Z">
            <w:rPr>
              <w:del w:id="3077" w:author="Ashley Frank" w:date="2024-12-21T04:35:00Z"/>
              <w:rFonts w:ascii="Bookman Old Style" w:hAnsi="Bookman Old Style"/>
              <w:sz w:val="32"/>
              <w:szCs w:val="32"/>
            </w:rPr>
          </w:rPrChange>
        </w:rPr>
      </w:pPr>
    </w:p>
    <w:p w14:paraId="4BCE1F25" w14:textId="1F75F7A9" w:rsidR="009014DA" w:rsidRPr="00EB6EF1" w:rsidRDefault="00FA6EC5" w:rsidP="00D5042D">
      <w:pPr>
        <w:pStyle w:val="BodyText"/>
        <w:tabs>
          <w:tab w:val="clear" w:pos="360"/>
          <w:tab w:val="clear" w:pos="9360"/>
          <w:tab w:val="left" w:pos="3915"/>
        </w:tabs>
        <w:spacing w:line="360" w:lineRule="auto"/>
        <w:rPr>
          <w:rFonts w:ascii="Bookman Old Style" w:hAnsi="Bookman Old Style"/>
          <w:b/>
          <w:bCs/>
          <w:szCs w:val="24"/>
          <w:rPrChange w:id="3078" w:author="Ashley Frank" w:date="2024-12-21T00:06:00Z">
            <w:rPr>
              <w:rFonts w:ascii="Bookman Old Style" w:hAnsi="Bookman Old Style"/>
              <w:sz w:val="32"/>
              <w:szCs w:val="32"/>
            </w:rPr>
          </w:rPrChange>
        </w:rPr>
      </w:pPr>
      <w:r w:rsidRPr="009C679A">
        <w:rPr>
          <w:rFonts w:ascii="Bookman Old Style" w:hAnsi="Bookman Old Style"/>
          <w:szCs w:val="24"/>
          <w:rPrChange w:id="3079" w:author="Ashley Frank" w:date="2024-12-20T20:43:00Z">
            <w:rPr>
              <w:rFonts w:ascii="Bookman Old Style" w:hAnsi="Bookman Old Style"/>
              <w:sz w:val="32"/>
              <w:szCs w:val="32"/>
            </w:rPr>
          </w:rPrChange>
        </w:rPr>
        <w:t xml:space="preserve">The </w:t>
      </w:r>
      <w:r w:rsidR="00F823D5" w:rsidRPr="009C679A">
        <w:rPr>
          <w:rFonts w:ascii="Bookman Old Style" w:hAnsi="Bookman Old Style"/>
          <w:szCs w:val="24"/>
          <w:rPrChange w:id="3080" w:author="Ashley Frank" w:date="2024-12-20T20:43:00Z">
            <w:rPr>
              <w:rFonts w:ascii="Bookman Old Style" w:hAnsi="Bookman Old Style"/>
              <w:sz w:val="32"/>
              <w:szCs w:val="32"/>
            </w:rPr>
          </w:rPrChange>
        </w:rPr>
        <w:t xml:space="preserve">Bible doesn’t </w:t>
      </w:r>
      <w:ins w:id="3081" w:author="Ashley Frank" w:date="2024-12-19T23:53:00Z">
        <w:r w:rsidR="00955CF9" w:rsidRPr="009C679A">
          <w:rPr>
            <w:rFonts w:ascii="Bookman Old Style" w:hAnsi="Bookman Old Style"/>
            <w:szCs w:val="24"/>
            <w:rPrChange w:id="3082" w:author="Ashley Frank" w:date="2024-12-20T20:43:00Z">
              <w:rPr>
                <w:rFonts w:ascii="Bookman Old Style" w:hAnsi="Bookman Old Style"/>
                <w:sz w:val="32"/>
                <w:szCs w:val="32"/>
              </w:rPr>
            </w:rPrChange>
          </w:rPr>
          <w:t>direct</w:t>
        </w:r>
      </w:ins>
      <w:ins w:id="3083" w:author="Ashley Frank" w:date="2024-12-19T23:54:00Z">
        <w:r w:rsidR="00955CF9" w:rsidRPr="009C679A">
          <w:rPr>
            <w:rFonts w:ascii="Bookman Old Style" w:hAnsi="Bookman Old Style"/>
            <w:szCs w:val="24"/>
            <w:rPrChange w:id="3084" w:author="Ashley Frank" w:date="2024-12-20T20:43:00Z">
              <w:rPr>
                <w:rFonts w:ascii="Bookman Old Style" w:hAnsi="Bookman Old Style"/>
                <w:sz w:val="32"/>
                <w:szCs w:val="32"/>
              </w:rPr>
            </w:rPrChange>
          </w:rPr>
          <w:t xml:space="preserve"> us</w:t>
        </w:r>
      </w:ins>
      <w:ins w:id="3085" w:author="Ashley Frank" w:date="2024-12-19T23:53:00Z">
        <w:r w:rsidR="00955CF9" w:rsidRPr="009C679A">
          <w:rPr>
            <w:rFonts w:ascii="Bookman Old Style" w:hAnsi="Bookman Old Style"/>
            <w:szCs w:val="24"/>
            <w:rPrChange w:id="3086" w:author="Ashley Frank" w:date="2024-12-20T20:43:00Z">
              <w:rPr>
                <w:rFonts w:ascii="Bookman Old Style" w:hAnsi="Bookman Old Style"/>
                <w:sz w:val="32"/>
                <w:szCs w:val="32"/>
              </w:rPr>
            </w:rPrChange>
          </w:rPr>
          <w:t xml:space="preserve"> towards </w:t>
        </w:r>
      </w:ins>
      <w:ins w:id="3087" w:author="Ashley Frank" w:date="2024-12-19T23:54:00Z">
        <w:r w:rsidR="00955CF9" w:rsidRPr="009C679A">
          <w:rPr>
            <w:rFonts w:ascii="Bookman Old Style" w:hAnsi="Bookman Old Style"/>
            <w:szCs w:val="24"/>
            <w:rPrChange w:id="3088" w:author="Ashley Frank" w:date="2024-12-20T20:43:00Z">
              <w:rPr>
                <w:rFonts w:ascii="Bookman Old Style" w:hAnsi="Bookman Old Style"/>
                <w:sz w:val="32"/>
                <w:szCs w:val="32"/>
              </w:rPr>
            </w:rPrChange>
          </w:rPr>
          <w:t xml:space="preserve">anything </w:t>
        </w:r>
      </w:ins>
      <w:del w:id="3089" w:author="Ashley Frank" w:date="2024-12-19T23:53:00Z">
        <w:r w:rsidR="00F823D5" w:rsidRPr="009C679A" w:rsidDel="00955CF9">
          <w:rPr>
            <w:rFonts w:ascii="Bookman Old Style" w:hAnsi="Bookman Old Style"/>
            <w:szCs w:val="24"/>
            <w:rPrChange w:id="3090" w:author="Ashley Frank" w:date="2024-12-20T20:43:00Z">
              <w:rPr>
                <w:rFonts w:ascii="Bookman Old Style" w:hAnsi="Bookman Old Style"/>
                <w:sz w:val="32"/>
                <w:szCs w:val="32"/>
              </w:rPr>
            </w:rPrChange>
          </w:rPr>
          <w:delText xml:space="preserve">tell us things </w:delText>
        </w:r>
      </w:del>
      <w:r w:rsidR="00F823D5" w:rsidRPr="009C679A">
        <w:rPr>
          <w:rFonts w:ascii="Bookman Old Style" w:hAnsi="Bookman Old Style"/>
          <w:szCs w:val="24"/>
          <w:rPrChange w:id="3091" w:author="Ashley Frank" w:date="2024-12-20T20:43:00Z">
            <w:rPr>
              <w:rFonts w:ascii="Bookman Old Style" w:hAnsi="Bookman Old Style"/>
              <w:sz w:val="32"/>
              <w:szCs w:val="32"/>
            </w:rPr>
          </w:rPrChange>
        </w:rPr>
        <w:t>that we</w:t>
      </w:r>
      <w:ins w:id="3092" w:author="Ashley Frank" w:date="2024-12-19T23:53:00Z">
        <w:r w:rsidR="00955CF9" w:rsidRPr="009C679A">
          <w:rPr>
            <w:rFonts w:ascii="Bookman Old Style" w:hAnsi="Bookman Old Style"/>
            <w:szCs w:val="24"/>
            <w:rPrChange w:id="3093" w:author="Ashley Frank" w:date="2024-12-20T20:43:00Z">
              <w:rPr>
                <w:rFonts w:ascii="Bookman Old Style" w:hAnsi="Bookman Old Style"/>
                <w:sz w:val="32"/>
                <w:szCs w:val="32"/>
              </w:rPr>
            </w:rPrChange>
          </w:rPr>
          <w:t xml:space="preserve">’re already doing </w:t>
        </w:r>
      </w:ins>
      <w:ins w:id="3094" w:author="Ashley Frank" w:date="2024-12-19T23:54:00Z">
        <w:r w:rsidR="00955CF9" w:rsidRPr="009C679A">
          <w:rPr>
            <w:rFonts w:ascii="Bookman Old Style" w:hAnsi="Bookman Old Style"/>
            <w:szCs w:val="24"/>
            <w:rPrChange w:id="3095" w:author="Ashley Frank" w:date="2024-12-20T20:43:00Z">
              <w:rPr>
                <w:rFonts w:ascii="Bookman Old Style" w:hAnsi="Bookman Old Style"/>
                <w:sz w:val="32"/>
                <w:szCs w:val="32"/>
              </w:rPr>
            </w:rPrChange>
          </w:rPr>
          <w:t>of our own w</w:t>
        </w:r>
      </w:ins>
      <w:del w:id="3096" w:author="Ashley Frank" w:date="2024-12-19T23:53:00Z">
        <w:r w:rsidR="00F823D5" w:rsidRPr="009C679A" w:rsidDel="00955CF9">
          <w:rPr>
            <w:rFonts w:ascii="Bookman Old Style" w:hAnsi="Bookman Old Style"/>
            <w:szCs w:val="24"/>
            <w:rPrChange w:id="3097" w:author="Ashley Frank" w:date="2024-12-20T20:43:00Z">
              <w:rPr>
                <w:rFonts w:ascii="Bookman Old Style" w:hAnsi="Bookman Old Style"/>
                <w:sz w:val="32"/>
                <w:szCs w:val="32"/>
              </w:rPr>
            </w:rPrChange>
          </w:rPr>
          <w:delText xml:space="preserve"> would do of our own w</w:delText>
        </w:r>
      </w:del>
      <w:r w:rsidR="00F823D5" w:rsidRPr="009C679A">
        <w:rPr>
          <w:rFonts w:ascii="Bookman Old Style" w:hAnsi="Bookman Old Style"/>
          <w:szCs w:val="24"/>
          <w:rPrChange w:id="3098" w:author="Ashley Frank" w:date="2024-12-20T20:43:00Z">
            <w:rPr>
              <w:rFonts w:ascii="Bookman Old Style" w:hAnsi="Bookman Old Style"/>
              <w:sz w:val="32"/>
              <w:szCs w:val="32"/>
            </w:rPr>
          </w:rPrChange>
        </w:rPr>
        <w:t>ill</w:t>
      </w:r>
      <w:ins w:id="3099" w:author="Ashley Frank" w:date="2024-12-21T04:35:00Z">
        <w:r w:rsidR="00214AD9">
          <w:rPr>
            <w:rFonts w:ascii="Bookman Old Style" w:hAnsi="Bookman Old Style"/>
            <w:szCs w:val="24"/>
          </w:rPr>
          <w:t>.</w:t>
        </w:r>
      </w:ins>
      <w:del w:id="3100" w:author="Ashley Frank" w:date="2024-12-20T23:54:00Z">
        <w:r w:rsidRPr="00787D74" w:rsidDel="00787D74">
          <w:rPr>
            <w:rFonts w:ascii="Bookman Old Style" w:hAnsi="Bookman Old Style"/>
            <w:szCs w:val="24"/>
            <w:highlight w:val="yellow"/>
            <w:rPrChange w:id="3101" w:author="Ashley Frank" w:date="2024-12-20T23:56:00Z">
              <w:rPr>
                <w:rFonts w:ascii="Bookman Old Style" w:hAnsi="Bookman Old Style"/>
                <w:sz w:val="32"/>
                <w:szCs w:val="32"/>
              </w:rPr>
            </w:rPrChange>
          </w:rPr>
          <w:delText>.</w:delText>
        </w:r>
      </w:del>
      <w:r w:rsidRPr="009C679A">
        <w:rPr>
          <w:rFonts w:ascii="Bookman Old Style" w:hAnsi="Bookman Old Style"/>
          <w:szCs w:val="24"/>
          <w:rPrChange w:id="3102" w:author="Ashley Frank" w:date="2024-12-20T20:43:00Z">
            <w:rPr>
              <w:rFonts w:ascii="Bookman Old Style" w:hAnsi="Bookman Old Style"/>
              <w:sz w:val="32"/>
              <w:szCs w:val="32"/>
            </w:rPr>
          </w:rPrChange>
        </w:rPr>
        <w:t xml:space="preserve"> That being said, I think </w:t>
      </w:r>
      <w:r w:rsidR="00FD26F1" w:rsidRPr="009C679A">
        <w:rPr>
          <w:rFonts w:ascii="Bookman Old Style" w:hAnsi="Bookman Old Style"/>
          <w:szCs w:val="24"/>
          <w:rPrChange w:id="3103"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3104" w:author="Ashley Frank" w:date="2024-12-20T20:43:00Z">
            <w:rPr>
              <w:rFonts w:ascii="Bookman Old Style" w:hAnsi="Bookman Old Style"/>
              <w:sz w:val="32"/>
              <w:szCs w:val="32"/>
            </w:rPr>
          </w:rPrChange>
        </w:rPr>
        <w:t>e</w:t>
      </w:r>
      <w:r w:rsidRPr="009C679A">
        <w:rPr>
          <w:rFonts w:ascii="Bookman Old Style" w:hAnsi="Bookman Old Style"/>
          <w:szCs w:val="24"/>
          <w:rPrChange w:id="3105" w:author="Ashley Frank" w:date="2024-12-20T20:43:00Z">
            <w:rPr>
              <w:rFonts w:ascii="Bookman Old Style" w:hAnsi="Bookman Old Style"/>
              <w:sz w:val="32"/>
              <w:szCs w:val="32"/>
            </w:rPr>
          </w:rPrChange>
        </w:rPr>
        <w:t xml:space="preserve"> </w:t>
      </w:r>
      <w:ins w:id="3106" w:author="Ashley Frank" w:date="2024-12-20T23:56:00Z">
        <w:r w:rsidR="00787D74">
          <w:rPr>
            <w:rFonts w:ascii="Bookman Old Style" w:hAnsi="Bookman Old Style"/>
            <w:szCs w:val="24"/>
          </w:rPr>
          <w:t xml:space="preserve">can’t really avoid </w:t>
        </w:r>
      </w:ins>
      <w:del w:id="3107" w:author="Ashley Frank" w:date="2024-12-20T23:56:00Z">
        <w:r w:rsidRPr="009C679A" w:rsidDel="00787D74">
          <w:rPr>
            <w:rFonts w:ascii="Bookman Old Style" w:hAnsi="Bookman Old Style"/>
            <w:szCs w:val="24"/>
            <w:rPrChange w:id="3108" w:author="Ashley Frank" w:date="2024-12-20T20:43:00Z">
              <w:rPr>
                <w:rFonts w:ascii="Bookman Old Style" w:hAnsi="Bookman Old Style"/>
                <w:sz w:val="32"/>
                <w:szCs w:val="32"/>
              </w:rPr>
            </w:rPrChange>
          </w:rPr>
          <w:delText xml:space="preserve">do </w:delText>
        </w:r>
      </w:del>
      <w:r w:rsidRPr="009C679A">
        <w:rPr>
          <w:rFonts w:ascii="Bookman Old Style" w:hAnsi="Bookman Old Style"/>
          <w:szCs w:val="24"/>
          <w:rPrChange w:id="3109" w:author="Ashley Frank" w:date="2024-12-20T20:43:00Z">
            <w:rPr>
              <w:rFonts w:ascii="Bookman Old Style" w:hAnsi="Bookman Old Style"/>
              <w:sz w:val="32"/>
              <w:szCs w:val="32"/>
            </w:rPr>
          </w:rPrChange>
        </w:rPr>
        <w:t>worry</w:t>
      </w:r>
      <w:ins w:id="3110" w:author="Ashley Frank" w:date="2024-12-20T23:56:00Z">
        <w:r w:rsidR="00787D74">
          <w:rPr>
            <w:rFonts w:ascii="Bookman Old Style" w:hAnsi="Bookman Old Style"/>
            <w:szCs w:val="24"/>
          </w:rPr>
          <w:t>ing</w:t>
        </w:r>
      </w:ins>
      <w:r w:rsidRPr="009C679A">
        <w:rPr>
          <w:rFonts w:ascii="Bookman Old Style" w:hAnsi="Bookman Old Style"/>
          <w:szCs w:val="24"/>
          <w:rPrChange w:id="3111" w:author="Ashley Frank" w:date="2024-12-20T20:43:00Z">
            <w:rPr>
              <w:rFonts w:ascii="Bookman Old Style" w:hAnsi="Bookman Old Style"/>
              <w:sz w:val="32"/>
              <w:szCs w:val="32"/>
            </w:rPr>
          </w:rPrChange>
        </w:rPr>
        <w:t xml:space="preserve"> about things in life. </w:t>
      </w:r>
      <w:ins w:id="3112" w:author="Ashley Frank" w:date="2024-12-20T23:57:00Z">
        <w:r w:rsidR="00787D74">
          <w:rPr>
            <w:rFonts w:ascii="Bookman Old Style" w:hAnsi="Bookman Old Style"/>
            <w:szCs w:val="24"/>
          </w:rPr>
          <w:t xml:space="preserve">Our worries signify that we care about something and prompt us to action. </w:t>
        </w:r>
      </w:ins>
      <w:del w:id="3113" w:author="Ashley Frank" w:date="2024-12-20T23:54:00Z">
        <w:r w:rsidR="00F74B58" w:rsidRPr="009C679A" w:rsidDel="00787D74">
          <w:rPr>
            <w:rFonts w:ascii="Bookman Old Style" w:hAnsi="Bookman Old Style"/>
            <w:szCs w:val="24"/>
            <w:rPrChange w:id="3114" w:author="Ashley Frank" w:date="2024-12-20T20:43:00Z">
              <w:rPr>
                <w:rFonts w:ascii="Bookman Old Style" w:hAnsi="Bookman Old Style"/>
                <w:sz w:val="32"/>
                <w:szCs w:val="32"/>
              </w:rPr>
            </w:rPrChange>
          </w:rPr>
          <w:delText xml:space="preserve">In this </w:delText>
        </w:r>
      </w:del>
      <w:ins w:id="3115" w:author="Ashley Frank" w:date="2024-12-20T23:54:00Z">
        <w:r w:rsidR="00787D74">
          <w:rPr>
            <w:rFonts w:ascii="Bookman Old Style" w:hAnsi="Bookman Old Style"/>
            <w:szCs w:val="24"/>
          </w:rPr>
          <w:t xml:space="preserve">But for </w:t>
        </w:r>
      </w:ins>
      <w:ins w:id="3116" w:author="Ashley Frank" w:date="2024-12-20T23:55:00Z">
        <w:r w:rsidR="00787D74">
          <w:rPr>
            <w:rFonts w:ascii="Bookman Old Style" w:hAnsi="Bookman Old Style"/>
            <w:szCs w:val="24"/>
          </w:rPr>
          <w:t>clarity purposes</w:t>
        </w:r>
      </w:ins>
      <w:ins w:id="3117" w:author="Ashley Frank" w:date="2024-12-20T23:54:00Z">
        <w:r w:rsidR="00787D74">
          <w:rPr>
            <w:rFonts w:ascii="Bookman Old Style" w:hAnsi="Bookman Old Style"/>
            <w:szCs w:val="24"/>
          </w:rPr>
          <w:t xml:space="preserve">, </w:t>
        </w:r>
      </w:ins>
      <w:del w:id="3118" w:author="Ashley Frank" w:date="2024-12-20T23:54:00Z">
        <w:r w:rsidR="00F74B58" w:rsidRPr="009C679A" w:rsidDel="00787D74">
          <w:rPr>
            <w:rFonts w:ascii="Bookman Old Style" w:hAnsi="Bookman Old Style"/>
            <w:szCs w:val="24"/>
            <w:rPrChange w:id="3119" w:author="Ashley Frank" w:date="2024-12-20T20:43:00Z">
              <w:rPr>
                <w:rFonts w:ascii="Bookman Old Style" w:hAnsi="Bookman Old Style"/>
                <w:sz w:val="32"/>
                <w:szCs w:val="32"/>
              </w:rPr>
            </w:rPrChange>
          </w:rPr>
          <w:delText xml:space="preserve">text, </w:delText>
        </w:r>
      </w:del>
      <w:ins w:id="3120" w:author="Ashley Frank" w:date="2024-12-20T23:55:00Z">
        <w:r w:rsidR="00787D74">
          <w:rPr>
            <w:rFonts w:ascii="Bookman Old Style" w:hAnsi="Bookman Old Style"/>
            <w:szCs w:val="24"/>
          </w:rPr>
          <w:t xml:space="preserve">this text is referring to undue </w:t>
        </w:r>
      </w:ins>
      <w:del w:id="3121" w:author="Ashley Frank" w:date="2024-12-20T23:54:00Z">
        <w:r w:rsidR="00F74B58" w:rsidRPr="009C679A" w:rsidDel="00787D74">
          <w:rPr>
            <w:rFonts w:ascii="Bookman Old Style" w:hAnsi="Bookman Old Style"/>
            <w:szCs w:val="24"/>
            <w:rPrChange w:id="3122" w:author="Ashley Frank" w:date="2024-12-20T20:43:00Z">
              <w:rPr>
                <w:rFonts w:ascii="Bookman Old Style" w:hAnsi="Bookman Old Style"/>
                <w:sz w:val="32"/>
                <w:szCs w:val="32"/>
              </w:rPr>
            </w:rPrChange>
          </w:rPr>
          <w:delText>th</w:delText>
        </w:r>
        <w:r w:rsidR="00CC175E" w:rsidRPr="009C679A" w:rsidDel="00787D74">
          <w:rPr>
            <w:rFonts w:ascii="Bookman Old Style" w:hAnsi="Bookman Old Style"/>
            <w:szCs w:val="24"/>
            <w:rPrChange w:id="3123" w:author="Ashley Frank" w:date="2024-12-20T20:43:00Z">
              <w:rPr>
                <w:rFonts w:ascii="Bookman Old Style" w:hAnsi="Bookman Old Style"/>
                <w:sz w:val="32"/>
                <w:szCs w:val="32"/>
              </w:rPr>
            </w:rPrChange>
          </w:rPr>
          <w:delText>e word</w:delText>
        </w:r>
        <w:r w:rsidR="00F74B58" w:rsidRPr="009C679A" w:rsidDel="00787D74">
          <w:rPr>
            <w:rFonts w:ascii="Bookman Old Style" w:hAnsi="Bookman Old Style"/>
            <w:szCs w:val="24"/>
            <w:rPrChange w:id="3124" w:author="Ashley Frank" w:date="2024-12-20T20:43:00Z">
              <w:rPr>
                <w:rFonts w:ascii="Bookman Old Style" w:hAnsi="Bookman Old Style"/>
                <w:sz w:val="32"/>
                <w:szCs w:val="32"/>
              </w:rPr>
            </w:rPrChange>
          </w:rPr>
          <w:delText xml:space="preserve"> worry is about undue </w:delText>
        </w:r>
      </w:del>
      <w:r w:rsidR="00F74B58" w:rsidRPr="009C679A">
        <w:rPr>
          <w:rFonts w:ascii="Bookman Old Style" w:hAnsi="Bookman Old Style"/>
          <w:szCs w:val="24"/>
          <w:rPrChange w:id="3125" w:author="Ashley Frank" w:date="2024-12-20T20:43:00Z">
            <w:rPr>
              <w:rFonts w:ascii="Bookman Old Style" w:hAnsi="Bookman Old Style"/>
              <w:sz w:val="32"/>
              <w:szCs w:val="32"/>
            </w:rPr>
          </w:rPrChange>
        </w:rPr>
        <w:t xml:space="preserve">worry about circumstances. It is a focus that causes </w:t>
      </w:r>
      <w:r w:rsidR="00CC175E" w:rsidRPr="009C679A">
        <w:rPr>
          <w:rFonts w:ascii="Bookman Old Style" w:hAnsi="Bookman Old Style"/>
          <w:szCs w:val="24"/>
          <w:rPrChange w:id="3126" w:author="Ashley Frank" w:date="2024-12-20T20:43:00Z">
            <w:rPr>
              <w:rFonts w:ascii="Bookman Old Style" w:hAnsi="Bookman Old Style"/>
              <w:sz w:val="32"/>
              <w:szCs w:val="32"/>
            </w:rPr>
          </w:rPrChange>
        </w:rPr>
        <w:t xml:space="preserve">us </w:t>
      </w:r>
      <w:r w:rsidR="00F74B58" w:rsidRPr="009C679A">
        <w:rPr>
          <w:rFonts w:ascii="Bookman Old Style" w:hAnsi="Bookman Old Style"/>
          <w:szCs w:val="24"/>
          <w:rPrChange w:id="3127" w:author="Ashley Frank" w:date="2024-12-20T20:43:00Z">
            <w:rPr>
              <w:rFonts w:ascii="Bookman Old Style" w:hAnsi="Bookman Old Style"/>
              <w:sz w:val="32"/>
              <w:szCs w:val="32"/>
            </w:rPr>
          </w:rPrChange>
        </w:rPr>
        <w:t xml:space="preserve">to </w:t>
      </w:r>
      <w:r w:rsidR="00FD26F1" w:rsidRPr="009C679A">
        <w:rPr>
          <w:rFonts w:ascii="Bookman Old Style" w:hAnsi="Bookman Old Style"/>
          <w:szCs w:val="24"/>
          <w:rPrChange w:id="3128" w:author="Ashley Frank" w:date="2024-12-20T20:43:00Z">
            <w:rPr>
              <w:rFonts w:ascii="Bookman Old Style" w:hAnsi="Bookman Old Style"/>
              <w:sz w:val="32"/>
              <w:szCs w:val="32"/>
            </w:rPr>
          </w:rPrChange>
        </w:rPr>
        <w:t xml:space="preserve">hold on to </w:t>
      </w:r>
      <w:r w:rsidR="00F74B58" w:rsidRPr="009C679A">
        <w:rPr>
          <w:rFonts w:ascii="Bookman Old Style" w:hAnsi="Bookman Old Style"/>
          <w:szCs w:val="24"/>
          <w:rPrChange w:id="3129" w:author="Ashley Frank" w:date="2024-12-20T20:43:00Z">
            <w:rPr>
              <w:rFonts w:ascii="Bookman Old Style" w:hAnsi="Bookman Old Style"/>
              <w:sz w:val="32"/>
              <w:szCs w:val="32"/>
            </w:rPr>
          </w:rPrChange>
        </w:rPr>
        <w:t xml:space="preserve">that </w:t>
      </w:r>
      <w:r w:rsidR="00CC175E" w:rsidRPr="009C679A">
        <w:rPr>
          <w:rFonts w:ascii="Bookman Old Style" w:hAnsi="Bookman Old Style"/>
          <w:szCs w:val="24"/>
          <w:rPrChange w:id="3130" w:author="Ashley Frank" w:date="2024-12-20T20:43:00Z">
            <w:rPr>
              <w:rFonts w:ascii="Bookman Old Style" w:hAnsi="Bookman Old Style"/>
              <w:sz w:val="32"/>
              <w:szCs w:val="32"/>
            </w:rPr>
          </w:rPrChange>
        </w:rPr>
        <w:t>“</w:t>
      </w:r>
      <w:r w:rsidR="00F74B58" w:rsidRPr="009C679A">
        <w:rPr>
          <w:rFonts w:ascii="Bookman Old Style" w:hAnsi="Bookman Old Style"/>
          <w:szCs w:val="24"/>
          <w:rPrChange w:id="3131" w:author="Ashley Frank" w:date="2024-12-20T20:43:00Z">
            <w:rPr>
              <w:rFonts w:ascii="Bookman Old Style" w:hAnsi="Bookman Old Style"/>
              <w:sz w:val="32"/>
              <w:szCs w:val="32"/>
            </w:rPr>
          </w:rPrChange>
        </w:rPr>
        <w:t>thing</w:t>
      </w:r>
      <w:r w:rsidR="00CC175E" w:rsidRPr="009C679A">
        <w:rPr>
          <w:rFonts w:ascii="Bookman Old Style" w:hAnsi="Bookman Old Style"/>
          <w:szCs w:val="24"/>
          <w:rPrChange w:id="3132" w:author="Ashley Frank" w:date="2024-12-20T20:43:00Z">
            <w:rPr>
              <w:rFonts w:ascii="Bookman Old Style" w:hAnsi="Bookman Old Style"/>
              <w:sz w:val="32"/>
              <w:szCs w:val="32"/>
            </w:rPr>
          </w:rPrChange>
        </w:rPr>
        <w:t>”</w:t>
      </w:r>
      <w:r w:rsidR="00F74B58" w:rsidRPr="009C679A">
        <w:rPr>
          <w:rFonts w:ascii="Bookman Old Style" w:hAnsi="Bookman Old Style"/>
          <w:szCs w:val="24"/>
          <w:rPrChange w:id="3133" w:author="Ashley Frank" w:date="2024-12-20T20:43:00Z">
            <w:rPr>
              <w:rFonts w:ascii="Bookman Old Style" w:hAnsi="Bookman Old Style"/>
              <w:sz w:val="32"/>
              <w:szCs w:val="32"/>
            </w:rPr>
          </w:rPrChange>
        </w:rPr>
        <w:t xml:space="preserve"> </w:t>
      </w:r>
      <w:ins w:id="3134" w:author="Ashley Frank" w:date="2024-12-20T23:56:00Z">
        <w:r w:rsidR="00787D74">
          <w:rPr>
            <w:rFonts w:ascii="Bookman Old Style" w:hAnsi="Bookman Old Style"/>
            <w:szCs w:val="24"/>
          </w:rPr>
          <w:t>longer</w:t>
        </w:r>
      </w:ins>
      <w:ins w:id="3135" w:author="Ashley Frank" w:date="2024-12-20T23:58:00Z">
        <w:r w:rsidR="00787D74">
          <w:rPr>
            <w:rFonts w:ascii="Bookman Old Style" w:hAnsi="Bookman Old Style"/>
            <w:szCs w:val="24"/>
          </w:rPr>
          <w:t xml:space="preserve"> than necessary and</w:t>
        </w:r>
      </w:ins>
      <w:ins w:id="3136" w:author="Ashley Frank" w:date="2024-12-20T23:56:00Z">
        <w:r w:rsidR="00787D74">
          <w:rPr>
            <w:rFonts w:ascii="Bookman Old Style" w:hAnsi="Bookman Old Style"/>
            <w:szCs w:val="24"/>
          </w:rPr>
          <w:t xml:space="preserve"> with such a tight grip</w:t>
        </w:r>
      </w:ins>
      <w:del w:id="3137" w:author="Ashley Frank" w:date="2024-12-20T23:56:00Z">
        <w:r w:rsidR="00FD26F1" w:rsidRPr="009C679A" w:rsidDel="00787D74">
          <w:rPr>
            <w:rFonts w:ascii="Bookman Old Style" w:hAnsi="Bookman Old Style"/>
            <w:szCs w:val="24"/>
            <w:rPrChange w:id="3138" w:author="Ashley Frank" w:date="2024-12-20T20:43:00Z">
              <w:rPr>
                <w:rFonts w:ascii="Bookman Old Style" w:hAnsi="Bookman Old Style"/>
                <w:sz w:val="32"/>
                <w:szCs w:val="32"/>
              </w:rPr>
            </w:rPrChange>
          </w:rPr>
          <w:delText xml:space="preserve">and </w:delText>
        </w:r>
        <w:r w:rsidR="00F74B58" w:rsidRPr="009C679A" w:rsidDel="00787D74">
          <w:rPr>
            <w:rFonts w:ascii="Bookman Old Style" w:hAnsi="Bookman Old Style"/>
            <w:szCs w:val="24"/>
            <w:rPrChange w:id="3139" w:author="Ashley Frank" w:date="2024-12-20T20:43:00Z">
              <w:rPr>
                <w:rFonts w:ascii="Bookman Old Style" w:hAnsi="Bookman Old Style"/>
                <w:sz w:val="32"/>
                <w:szCs w:val="32"/>
              </w:rPr>
            </w:rPrChange>
          </w:rPr>
          <w:delText xml:space="preserve">focus on that </w:delText>
        </w:r>
        <w:r w:rsidR="00CC175E" w:rsidRPr="009C679A" w:rsidDel="00787D74">
          <w:rPr>
            <w:rFonts w:ascii="Bookman Old Style" w:hAnsi="Bookman Old Style"/>
            <w:szCs w:val="24"/>
            <w:rPrChange w:id="3140" w:author="Ashley Frank" w:date="2024-12-20T20:43:00Z">
              <w:rPr>
                <w:rFonts w:ascii="Bookman Old Style" w:hAnsi="Bookman Old Style"/>
                <w:sz w:val="32"/>
                <w:szCs w:val="32"/>
              </w:rPr>
            </w:rPrChange>
          </w:rPr>
          <w:delText xml:space="preserve">“thing” </w:delText>
        </w:r>
        <w:r w:rsidR="00F74B58" w:rsidRPr="009C679A" w:rsidDel="00787D74">
          <w:rPr>
            <w:rFonts w:ascii="Bookman Old Style" w:hAnsi="Bookman Old Style"/>
            <w:szCs w:val="24"/>
            <w:rPrChange w:id="3141" w:author="Ashley Frank" w:date="2024-12-20T20:43:00Z">
              <w:rPr>
                <w:rFonts w:ascii="Bookman Old Style" w:hAnsi="Bookman Old Style"/>
                <w:sz w:val="32"/>
                <w:szCs w:val="32"/>
              </w:rPr>
            </w:rPrChange>
          </w:rPr>
          <w:delText>so much so</w:delText>
        </w:r>
      </w:del>
      <w:r w:rsidR="00F74B58" w:rsidRPr="009C679A">
        <w:rPr>
          <w:rFonts w:ascii="Bookman Old Style" w:hAnsi="Bookman Old Style"/>
          <w:szCs w:val="24"/>
          <w:rPrChange w:id="3142" w:author="Ashley Frank" w:date="2024-12-20T20:43:00Z">
            <w:rPr>
              <w:rFonts w:ascii="Bookman Old Style" w:hAnsi="Bookman Old Style"/>
              <w:sz w:val="32"/>
              <w:szCs w:val="32"/>
            </w:rPr>
          </w:rPrChange>
        </w:rPr>
        <w:t xml:space="preserve"> that </w:t>
      </w:r>
      <w:r w:rsidR="00FD26F1" w:rsidRPr="009C679A">
        <w:rPr>
          <w:rFonts w:ascii="Bookman Old Style" w:hAnsi="Bookman Old Style"/>
          <w:szCs w:val="24"/>
          <w:rPrChange w:id="3143" w:author="Ashley Frank" w:date="2024-12-20T20:43:00Z">
            <w:rPr>
              <w:rFonts w:ascii="Bookman Old Style" w:hAnsi="Bookman Old Style"/>
              <w:sz w:val="32"/>
              <w:szCs w:val="32"/>
            </w:rPr>
          </w:rPrChange>
        </w:rPr>
        <w:t>we</w:t>
      </w:r>
      <w:r w:rsidR="00F74B58" w:rsidRPr="009C679A">
        <w:rPr>
          <w:rFonts w:ascii="Bookman Old Style" w:hAnsi="Bookman Old Style"/>
          <w:szCs w:val="24"/>
          <w:rPrChange w:id="3144" w:author="Ashley Frank" w:date="2024-12-20T20:43:00Z">
            <w:rPr>
              <w:rFonts w:ascii="Bookman Old Style" w:hAnsi="Bookman Old Style"/>
              <w:sz w:val="32"/>
              <w:szCs w:val="32"/>
            </w:rPr>
          </w:rPrChange>
        </w:rPr>
        <w:t xml:space="preserve"> become consumed. </w:t>
      </w:r>
      <w:r w:rsidR="002C4A2E" w:rsidRPr="009C679A">
        <w:rPr>
          <w:rFonts w:ascii="Bookman Old Style" w:hAnsi="Bookman Old Style"/>
          <w:szCs w:val="24"/>
          <w:rPrChange w:id="3145" w:author="Ashley Frank" w:date="2024-12-20T20:43:00Z">
            <w:rPr>
              <w:rFonts w:ascii="Bookman Old Style" w:hAnsi="Bookman Old Style"/>
              <w:sz w:val="32"/>
              <w:szCs w:val="32"/>
            </w:rPr>
          </w:rPrChange>
        </w:rPr>
        <w:t>We</w:t>
      </w:r>
      <w:del w:id="3146" w:author="Ashley Frank" w:date="2024-12-20T23:57:00Z">
        <w:r w:rsidRPr="009C679A" w:rsidDel="00787D74">
          <w:rPr>
            <w:rFonts w:ascii="Bookman Old Style" w:hAnsi="Bookman Old Style"/>
            <w:szCs w:val="24"/>
            <w:rPrChange w:id="3147" w:author="Ashley Frank" w:date="2024-12-20T20:43:00Z">
              <w:rPr>
                <w:rFonts w:ascii="Bookman Old Style" w:hAnsi="Bookman Old Style"/>
                <w:sz w:val="32"/>
                <w:szCs w:val="32"/>
              </w:rPr>
            </w:rPrChange>
          </w:rPr>
          <w:delText xml:space="preserve"> worry</w:delText>
        </w:r>
      </w:del>
      <w:r w:rsidRPr="009C679A">
        <w:rPr>
          <w:rFonts w:ascii="Bookman Old Style" w:hAnsi="Bookman Old Style"/>
          <w:szCs w:val="24"/>
          <w:rPrChange w:id="3148" w:author="Ashley Frank" w:date="2024-12-20T20:43:00Z">
            <w:rPr>
              <w:rFonts w:ascii="Bookman Old Style" w:hAnsi="Bookman Old Style"/>
              <w:sz w:val="32"/>
              <w:szCs w:val="32"/>
            </w:rPr>
          </w:rPrChange>
        </w:rPr>
        <w:t xml:space="preserve"> </w:t>
      </w:r>
      <w:ins w:id="3149" w:author="Ashley Frank" w:date="2024-12-20T23:58:00Z">
        <w:r w:rsidR="00787D74">
          <w:rPr>
            <w:rFonts w:ascii="Bookman Old Style" w:hAnsi="Bookman Old Style"/>
            <w:szCs w:val="24"/>
          </w:rPr>
          <w:t xml:space="preserve">care </w:t>
        </w:r>
      </w:ins>
      <w:r w:rsidRPr="009C679A">
        <w:rPr>
          <w:rFonts w:ascii="Bookman Old Style" w:hAnsi="Bookman Old Style"/>
          <w:szCs w:val="24"/>
          <w:rPrChange w:id="3150" w:author="Ashley Frank" w:date="2024-12-20T20:43:00Z">
            <w:rPr>
              <w:rFonts w:ascii="Bookman Old Style" w:hAnsi="Bookman Old Style"/>
              <w:sz w:val="32"/>
              <w:szCs w:val="32"/>
            </w:rPr>
          </w:rPrChange>
        </w:rPr>
        <w:t>about jobs, money, our mate</w:t>
      </w:r>
      <w:r w:rsidR="00FD26F1" w:rsidRPr="009C679A">
        <w:rPr>
          <w:rFonts w:ascii="Bookman Old Style" w:hAnsi="Bookman Old Style"/>
          <w:szCs w:val="24"/>
          <w:rPrChange w:id="3151" w:author="Ashley Frank" w:date="2024-12-20T20:43:00Z">
            <w:rPr>
              <w:rFonts w:ascii="Bookman Old Style" w:hAnsi="Bookman Old Style"/>
              <w:sz w:val="32"/>
              <w:szCs w:val="32"/>
            </w:rPr>
          </w:rPrChange>
        </w:rPr>
        <w:t>s</w:t>
      </w:r>
      <w:r w:rsidRPr="009C679A">
        <w:rPr>
          <w:rFonts w:ascii="Bookman Old Style" w:hAnsi="Bookman Old Style"/>
          <w:szCs w:val="24"/>
          <w:rPrChange w:id="3152" w:author="Ashley Frank" w:date="2024-12-20T20:43:00Z">
            <w:rPr>
              <w:rFonts w:ascii="Bookman Old Style" w:hAnsi="Bookman Old Style"/>
              <w:sz w:val="32"/>
              <w:szCs w:val="32"/>
            </w:rPr>
          </w:rPrChange>
        </w:rPr>
        <w:t>, our children, our health</w:t>
      </w:r>
      <w:r w:rsidR="00FD26F1" w:rsidRPr="009C679A">
        <w:rPr>
          <w:rFonts w:ascii="Bookman Old Style" w:hAnsi="Bookman Old Style"/>
          <w:szCs w:val="24"/>
          <w:rPrChange w:id="3153" w:author="Ashley Frank" w:date="2024-12-20T20:43:00Z">
            <w:rPr>
              <w:rFonts w:ascii="Bookman Old Style" w:hAnsi="Bookman Old Style"/>
              <w:sz w:val="32"/>
              <w:szCs w:val="32"/>
            </w:rPr>
          </w:rPrChange>
        </w:rPr>
        <w:t>,</w:t>
      </w:r>
      <w:r w:rsidRPr="009C679A">
        <w:rPr>
          <w:rFonts w:ascii="Bookman Old Style" w:hAnsi="Bookman Old Style"/>
          <w:szCs w:val="24"/>
          <w:rPrChange w:id="3154" w:author="Ashley Frank" w:date="2024-12-20T20:43:00Z">
            <w:rPr>
              <w:rFonts w:ascii="Bookman Old Style" w:hAnsi="Bookman Old Style"/>
              <w:sz w:val="32"/>
              <w:szCs w:val="32"/>
            </w:rPr>
          </w:rPrChange>
        </w:rPr>
        <w:t xml:space="preserve"> and so many other things. </w:t>
      </w:r>
      <w:ins w:id="3155" w:author="Ashley Frank" w:date="2024-12-21T00:02:00Z">
        <w:r w:rsidR="00787D74">
          <w:rPr>
            <w:rFonts w:ascii="Bookman Old Style" w:hAnsi="Bookman Old Style"/>
            <w:szCs w:val="24"/>
          </w:rPr>
          <w:t>Undue w</w:t>
        </w:r>
      </w:ins>
      <w:ins w:id="3156" w:author="Ashley Frank" w:date="2024-12-20T23:58:00Z">
        <w:r w:rsidR="00787D74">
          <w:rPr>
            <w:rFonts w:ascii="Bookman Old Style" w:hAnsi="Bookman Old Style"/>
            <w:szCs w:val="24"/>
          </w:rPr>
          <w:t xml:space="preserve">orry creeps in and </w:t>
        </w:r>
      </w:ins>
      <w:ins w:id="3157" w:author="Ashley Frank" w:date="2024-12-20T23:59:00Z">
        <w:r w:rsidR="00787D74">
          <w:rPr>
            <w:rFonts w:ascii="Bookman Old Style" w:hAnsi="Bookman Old Style"/>
            <w:szCs w:val="24"/>
          </w:rPr>
          <w:t xml:space="preserve">turns our care into </w:t>
        </w:r>
      </w:ins>
      <w:ins w:id="3158" w:author="Ashley Frank" w:date="2024-12-21T00:01:00Z">
        <w:r w:rsidR="00787D74">
          <w:rPr>
            <w:rFonts w:ascii="Bookman Old Style" w:hAnsi="Bookman Old Style"/>
            <w:szCs w:val="24"/>
          </w:rPr>
          <w:t xml:space="preserve">an </w:t>
        </w:r>
      </w:ins>
      <w:ins w:id="3159" w:author="Ashley Frank" w:date="2024-12-20T23:59:00Z">
        <w:r w:rsidR="00787D74">
          <w:rPr>
            <w:rFonts w:ascii="Bookman Old Style" w:hAnsi="Bookman Old Style"/>
            <w:szCs w:val="24"/>
          </w:rPr>
          <w:t xml:space="preserve">obsession about what can go wrong. </w:t>
        </w:r>
      </w:ins>
      <w:ins w:id="3160" w:author="Ashley Frank" w:date="2024-12-21T03:17:00Z">
        <w:r w:rsidR="00B312E4">
          <w:rPr>
            <w:rFonts w:ascii="Bookman Old Style" w:hAnsi="Bookman Old Style"/>
            <w:szCs w:val="24"/>
          </w:rPr>
          <w:t>S</w:t>
        </w:r>
      </w:ins>
      <w:ins w:id="3161" w:author="Ashley Frank" w:date="2024-12-20T23:58:00Z">
        <w:r w:rsidR="00787D74">
          <w:rPr>
            <w:rFonts w:ascii="Bookman Old Style" w:hAnsi="Bookman Old Style"/>
            <w:szCs w:val="24"/>
          </w:rPr>
          <w:t xml:space="preserve">ometimes, </w:t>
        </w:r>
      </w:ins>
      <w:r w:rsidRPr="009C679A">
        <w:rPr>
          <w:rFonts w:ascii="Bookman Old Style" w:hAnsi="Bookman Old Style"/>
          <w:szCs w:val="24"/>
          <w:rPrChange w:id="3162" w:author="Ashley Frank" w:date="2024-12-20T20:43:00Z">
            <w:rPr>
              <w:rFonts w:ascii="Bookman Old Style" w:hAnsi="Bookman Old Style"/>
              <w:sz w:val="32"/>
              <w:szCs w:val="32"/>
            </w:rPr>
          </w:rPrChange>
        </w:rPr>
        <w:t>The thing about worry is that it also gives us a chance to choose what to focus on</w:t>
      </w:r>
      <w:ins w:id="3163" w:author="Ashley Frank" w:date="2024-12-21T00:21:00Z">
        <w:r w:rsidR="002C6905">
          <w:rPr>
            <w:rFonts w:ascii="Bookman Old Style" w:hAnsi="Bookman Old Style"/>
            <w:szCs w:val="24"/>
          </w:rPr>
          <w:t xml:space="preserve"> and determine the direction we walk </w:t>
        </w:r>
      </w:ins>
      <w:ins w:id="3164" w:author="Ashley Frank" w:date="2024-12-21T03:17:00Z">
        <w:r w:rsidR="00B312E4">
          <w:rPr>
            <w:rFonts w:ascii="Bookman Old Style" w:hAnsi="Bookman Old Style"/>
            <w:szCs w:val="24"/>
          </w:rPr>
          <w:t>i</w:t>
        </w:r>
      </w:ins>
      <w:ins w:id="3165" w:author="Ashley Frank" w:date="2024-12-21T00:21:00Z">
        <w:r w:rsidR="002C6905">
          <w:rPr>
            <w:rFonts w:ascii="Bookman Old Style" w:hAnsi="Bookman Old Style"/>
            <w:szCs w:val="24"/>
          </w:rPr>
          <w:t>n</w:t>
        </w:r>
      </w:ins>
      <w:del w:id="3166" w:author="Ashley Frank" w:date="2024-12-21T00:21:00Z">
        <w:r w:rsidRPr="009C679A" w:rsidDel="002C6905">
          <w:rPr>
            <w:rFonts w:ascii="Bookman Old Style" w:hAnsi="Bookman Old Style"/>
            <w:szCs w:val="24"/>
            <w:rPrChange w:id="3167" w:author="Ashley Frank" w:date="2024-12-20T20:43:00Z">
              <w:rPr>
                <w:rFonts w:ascii="Bookman Old Style" w:hAnsi="Bookman Old Style"/>
                <w:sz w:val="32"/>
                <w:szCs w:val="32"/>
              </w:rPr>
            </w:rPrChange>
          </w:rPr>
          <w:delText xml:space="preserve">. Our focus determines the direction </w:delText>
        </w:r>
        <w:r w:rsidR="00F823D5" w:rsidRPr="009C679A" w:rsidDel="002C6905">
          <w:rPr>
            <w:rFonts w:ascii="Bookman Old Style" w:hAnsi="Bookman Old Style"/>
            <w:szCs w:val="24"/>
            <w:rPrChange w:id="3168" w:author="Ashley Frank" w:date="2024-12-20T20:43:00Z">
              <w:rPr>
                <w:rFonts w:ascii="Bookman Old Style" w:hAnsi="Bookman Old Style"/>
                <w:sz w:val="32"/>
                <w:szCs w:val="32"/>
              </w:rPr>
            </w:rPrChange>
          </w:rPr>
          <w:delText>w</w:delText>
        </w:r>
        <w:r w:rsidR="002C4A2E" w:rsidRPr="009C679A" w:rsidDel="002C6905">
          <w:rPr>
            <w:rFonts w:ascii="Bookman Old Style" w:hAnsi="Bookman Old Style"/>
            <w:szCs w:val="24"/>
            <w:rPrChange w:id="3169" w:author="Ashley Frank" w:date="2024-12-20T20:43:00Z">
              <w:rPr>
                <w:rFonts w:ascii="Bookman Old Style" w:hAnsi="Bookman Old Style"/>
                <w:sz w:val="32"/>
                <w:szCs w:val="32"/>
              </w:rPr>
            </w:rPrChange>
          </w:rPr>
          <w:delText>e</w:delText>
        </w:r>
        <w:r w:rsidRPr="009C679A" w:rsidDel="002C6905">
          <w:rPr>
            <w:rFonts w:ascii="Bookman Old Style" w:hAnsi="Bookman Old Style"/>
            <w:szCs w:val="24"/>
            <w:rPrChange w:id="3170" w:author="Ashley Frank" w:date="2024-12-20T20:43:00Z">
              <w:rPr>
                <w:rFonts w:ascii="Bookman Old Style" w:hAnsi="Bookman Old Style"/>
                <w:sz w:val="32"/>
                <w:szCs w:val="32"/>
              </w:rPr>
            </w:rPrChange>
          </w:rPr>
          <w:delText xml:space="preserve"> will walk</w:delText>
        </w:r>
      </w:del>
      <w:r w:rsidRPr="009C679A">
        <w:rPr>
          <w:rFonts w:ascii="Bookman Old Style" w:hAnsi="Bookman Old Style"/>
          <w:szCs w:val="24"/>
          <w:rPrChange w:id="3171" w:author="Ashley Frank" w:date="2024-12-20T20:43:00Z">
            <w:rPr>
              <w:rFonts w:ascii="Bookman Old Style" w:hAnsi="Bookman Old Style"/>
              <w:sz w:val="32"/>
              <w:szCs w:val="32"/>
            </w:rPr>
          </w:rPrChange>
        </w:rPr>
        <w:t xml:space="preserve">. </w:t>
      </w:r>
      <w:ins w:id="3172" w:author="Ashley Frank" w:date="2024-12-21T00:21:00Z">
        <w:r w:rsidR="002C6905">
          <w:rPr>
            <w:rFonts w:ascii="Bookman Old Style" w:hAnsi="Bookman Old Style"/>
            <w:szCs w:val="24"/>
          </w:rPr>
          <w:t xml:space="preserve">For </w:t>
        </w:r>
        <w:r w:rsidR="002C6905">
          <w:rPr>
            <w:rFonts w:ascii="Bookman Old Style" w:hAnsi="Bookman Old Style"/>
            <w:szCs w:val="24"/>
          </w:rPr>
          <w:lastRenderedPageBreak/>
          <w:t>instance</w:t>
        </w:r>
      </w:ins>
      <w:ins w:id="3173" w:author="Ashley Frank" w:date="2024-12-21T00:22:00Z">
        <w:r w:rsidR="002C6905">
          <w:rPr>
            <w:rFonts w:ascii="Bookman Old Style" w:hAnsi="Bookman Old Style"/>
            <w:szCs w:val="24"/>
          </w:rPr>
          <w:t>,</w:t>
        </w:r>
      </w:ins>
      <w:ins w:id="3174" w:author="Ashley Frank" w:date="2024-12-21T00:21:00Z">
        <w:r w:rsidR="002C6905">
          <w:rPr>
            <w:rFonts w:ascii="Bookman Old Style" w:hAnsi="Bookman Old Style"/>
            <w:szCs w:val="24"/>
          </w:rPr>
          <w:t xml:space="preserve"> if </w:t>
        </w:r>
      </w:ins>
      <w:del w:id="3175" w:author="Ashley Frank" w:date="2024-12-21T00:21:00Z">
        <w:r w:rsidRPr="009C679A" w:rsidDel="002C6905">
          <w:rPr>
            <w:rFonts w:ascii="Bookman Old Style" w:hAnsi="Bookman Old Style"/>
            <w:szCs w:val="24"/>
            <w:rPrChange w:id="3176" w:author="Ashley Frank" w:date="2024-12-20T20:43:00Z">
              <w:rPr>
                <w:rFonts w:ascii="Bookman Old Style" w:hAnsi="Bookman Old Style"/>
                <w:sz w:val="32"/>
                <w:szCs w:val="32"/>
              </w:rPr>
            </w:rPrChange>
          </w:rPr>
          <w:delText xml:space="preserve">If </w:delText>
        </w:r>
      </w:del>
      <w:r w:rsidR="00FD26F1" w:rsidRPr="009C679A">
        <w:rPr>
          <w:rFonts w:ascii="Bookman Old Style" w:hAnsi="Bookman Old Style"/>
          <w:szCs w:val="24"/>
          <w:rPrChange w:id="3177" w:author="Ashley Frank" w:date="2024-12-20T20:43:00Z">
            <w:rPr>
              <w:rFonts w:ascii="Bookman Old Style" w:hAnsi="Bookman Old Style"/>
              <w:sz w:val="32"/>
              <w:szCs w:val="32"/>
            </w:rPr>
          </w:rPrChange>
        </w:rPr>
        <w:t>we</w:t>
      </w:r>
      <w:r w:rsidRPr="009C679A">
        <w:rPr>
          <w:rFonts w:ascii="Bookman Old Style" w:hAnsi="Bookman Old Style"/>
          <w:szCs w:val="24"/>
          <w:rPrChange w:id="3178" w:author="Ashley Frank" w:date="2024-12-20T20:43:00Z">
            <w:rPr>
              <w:rFonts w:ascii="Bookman Old Style" w:hAnsi="Bookman Old Style"/>
              <w:sz w:val="32"/>
              <w:szCs w:val="32"/>
            </w:rPr>
          </w:rPrChange>
        </w:rPr>
        <w:t xml:space="preserve"> focus on the issues</w:t>
      </w:r>
      <w:r w:rsidR="00FD26F1" w:rsidRPr="009C679A">
        <w:rPr>
          <w:rFonts w:ascii="Bookman Old Style" w:hAnsi="Bookman Old Style"/>
          <w:szCs w:val="24"/>
          <w:rPrChange w:id="3179" w:author="Ashley Frank" w:date="2024-12-20T20:43:00Z">
            <w:rPr>
              <w:rFonts w:ascii="Bookman Old Style" w:hAnsi="Bookman Old Style"/>
              <w:sz w:val="32"/>
              <w:szCs w:val="32"/>
            </w:rPr>
          </w:rPrChange>
        </w:rPr>
        <w:t xml:space="preserve"> or</w:t>
      </w:r>
      <w:r w:rsidRPr="009C679A">
        <w:rPr>
          <w:rFonts w:ascii="Bookman Old Style" w:hAnsi="Bookman Old Style"/>
          <w:szCs w:val="24"/>
          <w:rPrChange w:id="3180" w:author="Ashley Frank" w:date="2024-12-20T20:43:00Z">
            <w:rPr>
              <w:rFonts w:ascii="Bookman Old Style" w:hAnsi="Bookman Old Style"/>
              <w:sz w:val="32"/>
              <w:szCs w:val="32"/>
            </w:rPr>
          </w:rPrChange>
        </w:rPr>
        <w:t xml:space="preserve"> the problems and look at them as the source of defining us today, </w:t>
      </w:r>
      <w:r w:rsidR="00FD26F1" w:rsidRPr="009C679A">
        <w:rPr>
          <w:rFonts w:ascii="Bookman Old Style" w:hAnsi="Bookman Old Style"/>
          <w:szCs w:val="24"/>
          <w:rPrChange w:id="3181" w:author="Ashley Frank" w:date="2024-12-20T20:43:00Z">
            <w:rPr>
              <w:rFonts w:ascii="Bookman Old Style" w:hAnsi="Bookman Old Style"/>
              <w:sz w:val="32"/>
              <w:szCs w:val="32"/>
            </w:rPr>
          </w:rPrChange>
        </w:rPr>
        <w:t>th</w:t>
      </w:r>
      <w:ins w:id="3182" w:author="Ashley Frank" w:date="2024-12-21T00:22:00Z">
        <w:r w:rsidR="002C6905">
          <w:rPr>
            <w:rFonts w:ascii="Bookman Old Style" w:hAnsi="Bookman Old Style"/>
            <w:szCs w:val="24"/>
          </w:rPr>
          <w:t xml:space="preserve">ey will surely </w:t>
        </w:r>
      </w:ins>
      <w:del w:id="3183" w:author="Ashley Frank" w:date="2024-12-21T00:22:00Z">
        <w:r w:rsidR="00FD26F1" w:rsidRPr="009C679A" w:rsidDel="002C6905">
          <w:rPr>
            <w:rFonts w:ascii="Bookman Old Style" w:hAnsi="Bookman Old Style"/>
            <w:szCs w:val="24"/>
            <w:rPrChange w:id="3184" w:author="Ashley Frank" w:date="2024-12-20T20:43:00Z">
              <w:rPr>
                <w:rFonts w:ascii="Bookman Old Style" w:hAnsi="Bookman Old Style"/>
                <w:sz w:val="32"/>
                <w:szCs w:val="32"/>
              </w:rPr>
            </w:rPrChange>
          </w:rPr>
          <w:delText xml:space="preserve">ey will </w:delText>
        </w:r>
        <w:r w:rsidRPr="009C679A" w:rsidDel="002C6905">
          <w:rPr>
            <w:rFonts w:ascii="Bookman Old Style" w:hAnsi="Bookman Old Style"/>
            <w:szCs w:val="24"/>
            <w:rPrChange w:id="3185" w:author="Ashley Frank" w:date="2024-12-20T20:43:00Z">
              <w:rPr>
                <w:rFonts w:ascii="Bookman Old Style" w:hAnsi="Bookman Old Style"/>
                <w:sz w:val="32"/>
                <w:szCs w:val="32"/>
              </w:rPr>
            </w:rPrChange>
          </w:rPr>
          <w:delText xml:space="preserve">most definitely </w:delText>
        </w:r>
      </w:del>
      <w:r w:rsidR="00F74B58" w:rsidRPr="009C679A">
        <w:rPr>
          <w:rFonts w:ascii="Bookman Old Style" w:hAnsi="Bookman Old Style"/>
          <w:szCs w:val="24"/>
          <w:rPrChange w:id="3186" w:author="Ashley Frank" w:date="2024-12-20T20:43:00Z">
            <w:rPr>
              <w:rFonts w:ascii="Bookman Old Style" w:hAnsi="Bookman Old Style"/>
              <w:sz w:val="32"/>
              <w:szCs w:val="32"/>
            </w:rPr>
          </w:rPrChange>
        </w:rPr>
        <w:t>define</w:t>
      </w:r>
      <w:r w:rsidRPr="009C679A">
        <w:rPr>
          <w:rFonts w:ascii="Bookman Old Style" w:hAnsi="Bookman Old Style"/>
          <w:szCs w:val="24"/>
          <w:rPrChange w:id="3187" w:author="Ashley Frank" w:date="2024-12-20T20:43:00Z">
            <w:rPr>
              <w:rFonts w:ascii="Bookman Old Style" w:hAnsi="Bookman Old Style"/>
              <w:sz w:val="32"/>
              <w:szCs w:val="32"/>
            </w:rPr>
          </w:rPrChange>
        </w:rPr>
        <w:t xml:space="preserve"> us. This means that there is another choice. This is what David said about focus in </w:t>
      </w:r>
      <w:r w:rsidRPr="00EB6EF1">
        <w:rPr>
          <w:rFonts w:ascii="Bookman Old Style" w:hAnsi="Bookman Old Style"/>
          <w:b/>
          <w:bCs/>
          <w:szCs w:val="24"/>
          <w:rPrChange w:id="3188" w:author="Ashley Frank" w:date="2024-12-21T00:06:00Z">
            <w:rPr>
              <w:rFonts w:ascii="Bookman Old Style" w:hAnsi="Bookman Old Style"/>
              <w:sz w:val="32"/>
              <w:szCs w:val="32"/>
            </w:rPr>
          </w:rPrChange>
        </w:rPr>
        <w:t>Psalm 121:</w:t>
      </w:r>
    </w:p>
    <w:p w14:paraId="3D8DB997" w14:textId="77777777" w:rsidR="00FA6EC5" w:rsidRPr="009C679A" w:rsidRDefault="00FA6EC5" w:rsidP="00FA6EC5">
      <w:pPr>
        <w:pStyle w:val="chapter-3"/>
        <w:ind w:left="900"/>
        <w:rPr>
          <w:rFonts w:ascii="Bookman Old Style" w:hAnsi="Bookman Old Style"/>
          <w:rPrChange w:id="3189" w:author="Ashley Frank" w:date="2024-12-20T20:43:00Z">
            <w:rPr>
              <w:rFonts w:ascii="Bookman Old Style" w:hAnsi="Bookman Old Style"/>
              <w:sz w:val="32"/>
              <w:szCs w:val="32"/>
            </w:rPr>
          </w:rPrChange>
        </w:rPr>
      </w:pPr>
      <w:r w:rsidRPr="009C679A">
        <w:rPr>
          <w:rStyle w:val="text"/>
          <w:rFonts w:ascii="Bookman Old Style" w:hAnsi="Bookman Old Style"/>
          <w:rPrChange w:id="3190" w:author="Ashley Frank" w:date="2024-12-20T20:43:00Z">
            <w:rPr>
              <w:rStyle w:val="text"/>
              <w:rFonts w:ascii="Bookman Old Style" w:hAnsi="Bookman Old Style"/>
              <w:sz w:val="32"/>
              <w:szCs w:val="32"/>
            </w:rPr>
          </w:rPrChange>
        </w:rPr>
        <w:t>I will lift up mine eyes unto the hills, from whence cometh my help.</w:t>
      </w:r>
    </w:p>
    <w:p w14:paraId="0115A5F5" w14:textId="77777777" w:rsidR="00FA6EC5" w:rsidRPr="009C679A" w:rsidRDefault="00FA6EC5" w:rsidP="00FA6EC5">
      <w:pPr>
        <w:pStyle w:val="NormalWeb"/>
        <w:ind w:left="900"/>
        <w:rPr>
          <w:rFonts w:ascii="Bookman Old Style" w:hAnsi="Bookman Old Style"/>
          <w:rPrChange w:id="3191" w:author="Ashley Frank" w:date="2024-12-20T20:43:00Z">
            <w:rPr>
              <w:rFonts w:ascii="Bookman Old Style" w:hAnsi="Bookman Old Style"/>
              <w:sz w:val="32"/>
              <w:szCs w:val="32"/>
            </w:rPr>
          </w:rPrChange>
        </w:rPr>
      </w:pPr>
      <w:r w:rsidRPr="009C679A">
        <w:rPr>
          <w:rStyle w:val="text"/>
          <w:rFonts w:ascii="Bookman Old Style" w:hAnsi="Bookman Old Style"/>
          <w:vertAlign w:val="superscript"/>
          <w:rPrChange w:id="3192" w:author="Ashley Frank" w:date="2024-12-20T20:43:00Z">
            <w:rPr>
              <w:rStyle w:val="text"/>
              <w:rFonts w:ascii="Bookman Old Style" w:hAnsi="Bookman Old Style"/>
              <w:sz w:val="32"/>
              <w:szCs w:val="32"/>
              <w:vertAlign w:val="superscript"/>
            </w:rPr>
          </w:rPrChange>
        </w:rPr>
        <w:t>2 </w:t>
      </w:r>
      <w:r w:rsidRPr="009C679A">
        <w:rPr>
          <w:rStyle w:val="text"/>
          <w:rFonts w:ascii="Bookman Old Style" w:hAnsi="Bookman Old Style"/>
          <w:rPrChange w:id="3193" w:author="Ashley Frank" w:date="2024-12-20T20:43:00Z">
            <w:rPr>
              <w:rStyle w:val="text"/>
              <w:rFonts w:ascii="Bookman Old Style" w:hAnsi="Bookman Old Style"/>
              <w:sz w:val="32"/>
              <w:szCs w:val="32"/>
            </w:rPr>
          </w:rPrChange>
        </w:rPr>
        <w:t xml:space="preserve">My help cometh from the </w:t>
      </w:r>
      <w:r w:rsidRPr="009C679A">
        <w:rPr>
          <w:rStyle w:val="small-caps"/>
          <w:rFonts w:ascii="Bookman Old Style" w:hAnsi="Bookman Old Style"/>
          <w:smallCaps/>
          <w:rPrChange w:id="3194" w:author="Ashley Frank" w:date="2024-12-20T20:43:00Z">
            <w:rPr>
              <w:rStyle w:val="small-caps"/>
              <w:rFonts w:ascii="Bookman Old Style" w:hAnsi="Bookman Old Style"/>
              <w:smallCaps/>
              <w:sz w:val="32"/>
              <w:szCs w:val="32"/>
            </w:rPr>
          </w:rPrChange>
        </w:rPr>
        <w:t>Lord</w:t>
      </w:r>
      <w:r w:rsidRPr="009C679A">
        <w:rPr>
          <w:rStyle w:val="text"/>
          <w:rFonts w:ascii="Bookman Old Style" w:hAnsi="Bookman Old Style"/>
          <w:rPrChange w:id="3195" w:author="Ashley Frank" w:date="2024-12-20T20:43:00Z">
            <w:rPr>
              <w:rStyle w:val="text"/>
              <w:rFonts w:ascii="Bookman Old Style" w:hAnsi="Bookman Old Style"/>
              <w:sz w:val="32"/>
              <w:szCs w:val="32"/>
            </w:rPr>
          </w:rPrChange>
        </w:rPr>
        <w:t>, which made heaven and earth.</w:t>
      </w:r>
    </w:p>
    <w:p w14:paraId="368C6226" w14:textId="77777777" w:rsidR="00FA6EC5" w:rsidRPr="009C679A" w:rsidRDefault="00FA6EC5" w:rsidP="00FA6EC5">
      <w:pPr>
        <w:pStyle w:val="NormalWeb"/>
        <w:ind w:left="900"/>
        <w:rPr>
          <w:rFonts w:ascii="Bookman Old Style" w:hAnsi="Bookman Old Style"/>
          <w:rPrChange w:id="3196" w:author="Ashley Frank" w:date="2024-12-20T20:43:00Z">
            <w:rPr>
              <w:rFonts w:ascii="Bookman Old Style" w:hAnsi="Bookman Old Style"/>
              <w:sz w:val="32"/>
              <w:szCs w:val="32"/>
            </w:rPr>
          </w:rPrChange>
        </w:rPr>
      </w:pPr>
      <w:r w:rsidRPr="009C679A">
        <w:rPr>
          <w:rStyle w:val="text"/>
          <w:rFonts w:ascii="Bookman Old Style" w:hAnsi="Bookman Old Style"/>
          <w:vertAlign w:val="superscript"/>
          <w:rPrChange w:id="3197" w:author="Ashley Frank" w:date="2024-12-20T20:43:00Z">
            <w:rPr>
              <w:rStyle w:val="text"/>
              <w:rFonts w:ascii="Bookman Old Style" w:hAnsi="Bookman Old Style"/>
              <w:sz w:val="32"/>
              <w:szCs w:val="32"/>
              <w:vertAlign w:val="superscript"/>
            </w:rPr>
          </w:rPrChange>
        </w:rPr>
        <w:t>3 </w:t>
      </w:r>
      <w:r w:rsidRPr="009C679A">
        <w:rPr>
          <w:rStyle w:val="text"/>
          <w:rFonts w:ascii="Bookman Old Style" w:hAnsi="Bookman Old Style"/>
          <w:rPrChange w:id="3198" w:author="Ashley Frank" w:date="2024-12-20T20:43:00Z">
            <w:rPr>
              <w:rStyle w:val="text"/>
              <w:rFonts w:ascii="Bookman Old Style" w:hAnsi="Bookman Old Style"/>
              <w:sz w:val="32"/>
              <w:szCs w:val="32"/>
            </w:rPr>
          </w:rPrChange>
        </w:rPr>
        <w:t>He will not suffer thy foot to be moved: he that keepeth thee will not slumber.</w:t>
      </w:r>
    </w:p>
    <w:p w14:paraId="429E23D9" w14:textId="77777777" w:rsidR="00FA6EC5" w:rsidRPr="009C679A" w:rsidRDefault="00FA6EC5" w:rsidP="00FA6EC5">
      <w:pPr>
        <w:pStyle w:val="NormalWeb"/>
        <w:ind w:left="900"/>
        <w:rPr>
          <w:rFonts w:ascii="Bookman Old Style" w:hAnsi="Bookman Old Style"/>
          <w:rPrChange w:id="3199" w:author="Ashley Frank" w:date="2024-12-20T20:43:00Z">
            <w:rPr>
              <w:rFonts w:ascii="Bookman Old Style" w:hAnsi="Bookman Old Style"/>
              <w:sz w:val="32"/>
              <w:szCs w:val="32"/>
            </w:rPr>
          </w:rPrChange>
        </w:rPr>
      </w:pPr>
      <w:r w:rsidRPr="009C679A">
        <w:rPr>
          <w:rStyle w:val="text"/>
          <w:rFonts w:ascii="Bookman Old Style" w:hAnsi="Bookman Old Style"/>
          <w:vertAlign w:val="superscript"/>
          <w:rPrChange w:id="3200" w:author="Ashley Frank" w:date="2024-12-20T20:43:00Z">
            <w:rPr>
              <w:rStyle w:val="text"/>
              <w:rFonts w:ascii="Bookman Old Style" w:hAnsi="Bookman Old Style"/>
              <w:sz w:val="32"/>
              <w:szCs w:val="32"/>
              <w:vertAlign w:val="superscript"/>
            </w:rPr>
          </w:rPrChange>
        </w:rPr>
        <w:t>4 </w:t>
      </w:r>
      <w:r w:rsidRPr="009C679A">
        <w:rPr>
          <w:rStyle w:val="text"/>
          <w:rFonts w:ascii="Bookman Old Style" w:hAnsi="Bookman Old Style"/>
          <w:rPrChange w:id="3201" w:author="Ashley Frank" w:date="2024-12-20T20:43:00Z">
            <w:rPr>
              <w:rStyle w:val="text"/>
              <w:rFonts w:ascii="Bookman Old Style" w:hAnsi="Bookman Old Style"/>
              <w:sz w:val="32"/>
              <w:szCs w:val="32"/>
            </w:rPr>
          </w:rPrChange>
        </w:rPr>
        <w:t>Behold, he that keepeth Israel shall neither slumber nor sleep.</w:t>
      </w:r>
    </w:p>
    <w:p w14:paraId="47D20B2E" w14:textId="77777777" w:rsidR="00FA6EC5" w:rsidRPr="009C679A" w:rsidRDefault="00FA6EC5" w:rsidP="00FA6EC5">
      <w:pPr>
        <w:pStyle w:val="NormalWeb"/>
        <w:ind w:left="900"/>
        <w:rPr>
          <w:rFonts w:ascii="Bookman Old Style" w:hAnsi="Bookman Old Style"/>
          <w:rPrChange w:id="3202" w:author="Ashley Frank" w:date="2024-12-20T20:43:00Z">
            <w:rPr>
              <w:rFonts w:ascii="Bookman Old Style" w:hAnsi="Bookman Old Style"/>
              <w:sz w:val="32"/>
              <w:szCs w:val="32"/>
            </w:rPr>
          </w:rPrChange>
        </w:rPr>
      </w:pPr>
      <w:r w:rsidRPr="009C679A">
        <w:rPr>
          <w:rStyle w:val="text"/>
          <w:rFonts w:ascii="Bookman Old Style" w:hAnsi="Bookman Old Style"/>
          <w:vertAlign w:val="superscript"/>
          <w:rPrChange w:id="3203" w:author="Ashley Frank" w:date="2024-12-20T20:43:00Z">
            <w:rPr>
              <w:rStyle w:val="text"/>
              <w:rFonts w:ascii="Bookman Old Style" w:hAnsi="Bookman Old Style"/>
              <w:sz w:val="32"/>
              <w:szCs w:val="32"/>
              <w:vertAlign w:val="superscript"/>
            </w:rPr>
          </w:rPrChange>
        </w:rPr>
        <w:t>5 </w:t>
      </w:r>
      <w:r w:rsidRPr="009C679A">
        <w:rPr>
          <w:rStyle w:val="text"/>
          <w:rFonts w:ascii="Bookman Old Style" w:hAnsi="Bookman Old Style"/>
          <w:rPrChange w:id="3204" w:author="Ashley Frank" w:date="2024-12-20T20:43:00Z">
            <w:rPr>
              <w:rStyle w:val="text"/>
              <w:rFonts w:ascii="Bookman Old Style" w:hAnsi="Bookman Old Style"/>
              <w:sz w:val="32"/>
              <w:szCs w:val="32"/>
            </w:rPr>
          </w:rPrChange>
        </w:rPr>
        <w:t xml:space="preserve">The </w:t>
      </w:r>
      <w:r w:rsidRPr="009C679A">
        <w:rPr>
          <w:rStyle w:val="small-caps"/>
          <w:rFonts w:ascii="Bookman Old Style" w:hAnsi="Bookman Old Style"/>
          <w:smallCaps/>
          <w:rPrChange w:id="3205" w:author="Ashley Frank" w:date="2024-12-20T20:43:00Z">
            <w:rPr>
              <w:rStyle w:val="small-caps"/>
              <w:rFonts w:ascii="Bookman Old Style" w:hAnsi="Bookman Old Style"/>
              <w:smallCaps/>
              <w:sz w:val="32"/>
              <w:szCs w:val="32"/>
            </w:rPr>
          </w:rPrChange>
        </w:rPr>
        <w:t>Lord</w:t>
      </w:r>
      <w:r w:rsidRPr="009C679A">
        <w:rPr>
          <w:rStyle w:val="text"/>
          <w:rFonts w:ascii="Bookman Old Style" w:hAnsi="Bookman Old Style"/>
          <w:rPrChange w:id="3206" w:author="Ashley Frank" w:date="2024-12-20T20:43:00Z">
            <w:rPr>
              <w:rStyle w:val="text"/>
              <w:rFonts w:ascii="Bookman Old Style" w:hAnsi="Bookman Old Style"/>
              <w:sz w:val="32"/>
              <w:szCs w:val="32"/>
            </w:rPr>
          </w:rPrChange>
        </w:rPr>
        <w:t xml:space="preserve"> is thy keeper: the </w:t>
      </w:r>
      <w:r w:rsidRPr="009C679A">
        <w:rPr>
          <w:rStyle w:val="small-caps"/>
          <w:rFonts w:ascii="Bookman Old Style" w:hAnsi="Bookman Old Style"/>
          <w:smallCaps/>
          <w:rPrChange w:id="3207" w:author="Ashley Frank" w:date="2024-12-20T20:43:00Z">
            <w:rPr>
              <w:rStyle w:val="small-caps"/>
              <w:rFonts w:ascii="Bookman Old Style" w:hAnsi="Bookman Old Style"/>
              <w:smallCaps/>
              <w:sz w:val="32"/>
              <w:szCs w:val="32"/>
            </w:rPr>
          </w:rPrChange>
        </w:rPr>
        <w:t>Lord</w:t>
      </w:r>
      <w:r w:rsidRPr="009C679A">
        <w:rPr>
          <w:rStyle w:val="text"/>
          <w:rFonts w:ascii="Bookman Old Style" w:hAnsi="Bookman Old Style"/>
          <w:rPrChange w:id="3208" w:author="Ashley Frank" w:date="2024-12-20T20:43:00Z">
            <w:rPr>
              <w:rStyle w:val="text"/>
              <w:rFonts w:ascii="Bookman Old Style" w:hAnsi="Bookman Old Style"/>
              <w:sz w:val="32"/>
              <w:szCs w:val="32"/>
            </w:rPr>
          </w:rPrChange>
        </w:rPr>
        <w:t xml:space="preserve"> is thy shade upon thy right hand.</w:t>
      </w:r>
    </w:p>
    <w:p w14:paraId="6003CB43" w14:textId="77777777" w:rsidR="00FA6EC5" w:rsidRPr="009C679A" w:rsidRDefault="00FA6EC5" w:rsidP="00FA6EC5">
      <w:pPr>
        <w:pStyle w:val="NormalWeb"/>
        <w:ind w:left="900"/>
        <w:rPr>
          <w:rFonts w:ascii="Bookman Old Style" w:hAnsi="Bookman Old Style"/>
          <w:rPrChange w:id="3209" w:author="Ashley Frank" w:date="2024-12-20T20:43:00Z">
            <w:rPr>
              <w:rFonts w:ascii="Bookman Old Style" w:hAnsi="Bookman Old Style"/>
              <w:sz w:val="32"/>
              <w:szCs w:val="32"/>
            </w:rPr>
          </w:rPrChange>
        </w:rPr>
      </w:pPr>
      <w:r w:rsidRPr="009C679A">
        <w:rPr>
          <w:rStyle w:val="text"/>
          <w:rFonts w:ascii="Bookman Old Style" w:hAnsi="Bookman Old Style"/>
          <w:vertAlign w:val="superscript"/>
          <w:rPrChange w:id="3210" w:author="Ashley Frank" w:date="2024-12-20T20:43:00Z">
            <w:rPr>
              <w:rStyle w:val="text"/>
              <w:rFonts w:ascii="Bookman Old Style" w:hAnsi="Bookman Old Style"/>
              <w:sz w:val="32"/>
              <w:szCs w:val="32"/>
              <w:vertAlign w:val="superscript"/>
            </w:rPr>
          </w:rPrChange>
        </w:rPr>
        <w:t>6 </w:t>
      </w:r>
      <w:r w:rsidRPr="009C679A">
        <w:rPr>
          <w:rStyle w:val="text"/>
          <w:rFonts w:ascii="Bookman Old Style" w:hAnsi="Bookman Old Style"/>
          <w:rPrChange w:id="3211" w:author="Ashley Frank" w:date="2024-12-20T20:43:00Z">
            <w:rPr>
              <w:rStyle w:val="text"/>
              <w:rFonts w:ascii="Bookman Old Style" w:hAnsi="Bookman Old Style"/>
              <w:sz w:val="32"/>
              <w:szCs w:val="32"/>
            </w:rPr>
          </w:rPrChange>
        </w:rPr>
        <w:t>The sun shall not smite thee by day, nor the moon by night.</w:t>
      </w:r>
    </w:p>
    <w:p w14:paraId="0C99A43B" w14:textId="77777777" w:rsidR="00FA6EC5" w:rsidRPr="009C679A" w:rsidRDefault="00FA6EC5" w:rsidP="00FA6EC5">
      <w:pPr>
        <w:pStyle w:val="NormalWeb"/>
        <w:ind w:left="900"/>
        <w:rPr>
          <w:rFonts w:ascii="Bookman Old Style" w:hAnsi="Bookman Old Style"/>
          <w:rPrChange w:id="3212" w:author="Ashley Frank" w:date="2024-12-20T20:43:00Z">
            <w:rPr>
              <w:rFonts w:ascii="Bookman Old Style" w:hAnsi="Bookman Old Style"/>
              <w:sz w:val="32"/>
              <w:szCs w:val="32"/>
            </w:rPr>
          </w:rPrChange>
        </w:rPr>
      </w:pPr>
      <w:r w:rsidRPr="009C679A">
        <w:rPr>
          <w:rStyle w:val="text"/>
          <w:rFonts w:ascii="Bookman Old Style" w:hAnsi="Bookman Old Style"/>
          <w:vertAlign w:val="superscript"/>
          <w:rPrChange w:id="3213" w:author="Ashley Frank" w:date="2024-12-20T20:43:00Z">
            <w:rPr>
              <w:rStyle w:val="text"/>
              <w:rFonts w:ascii="Bookman Old Style" w:hAnsi="Bookman Old Style"/>
              <w:sz w:val="32"/>
              <w:szCs w:val="32"/>
              <w:vertAlign w:val="superscript"/>
            </w:rPr>
          </w:rPrChange>
        </w:rPr>
        <w:t>7 </w:t>
      </w:r>
      <w:r w:rsidRPr="009C679A">
        <w:rPr>
          <w:rStyle w:val="text"/>
          <w:rFonts w:ascii="Bookman Old Style" w:hAnsi="Bookman Old Style"/>
          <w:rPrChange w:id="3214" w:author="Ashley Frank" w:date="2024-12-20T20:43:00Z">
            <w:rPr>
              <w:rStyle w:val="text"/>
              <w:rFonts w:ascii="Bookman Old Style" w:hAnsi="Bookman Old Style"/>
              <w:sz w:val="32"/>
              <w:szCs w:val="32"/>
            </w:rPr>
          </w:rPrChange>
        </w:rPr>
        <w:t xml:space="preserve">The </w:t>
      </w:r>
      <w:r w:rsidRPr="009C679A">
        <w:rPr>
          <w:rStyle w:val="small-caps"/>
          <w:rFonts w:ascii="Bookman Old Style" w:hAnsi="Bookman Old Style"/>
          <w:smallCaps/>
          <w:rPrChange w:id="3215" w:author="Ashley Frank" w:date="2024-12-20T20:43:00Z">
            <w:rPr>
              <w:rStyle w:val="small-caps"/>
              <w:rFonts w:ascii="Bookman Old Style" w:hAnsi="Bookman Old Style"/>
              <w:smallCaps/>
              <w:sz w:val="32"/>
              <w:szCs w:val="32"/>
            </w:rPr>
          </w:rPrChange>
        </w:rPr>
        <w:t>Lord</w:t>
      </w:r>
      <w:r w:rsidRPr="009C679A">
        <w:rPr>
          <w:rStyle w:val="text"/>
          <w:rFonts w:ascii="Bookman Old Style" w:hAnsi="Bookman Old Style"/>
          <w:rPrChange w:id="3216" w:author="Ashley Frank" w:date="2024-12-20T20:43:00Z">
            <w:rPr>
              <w:rStyle w:val="text"/>
              <w:rFonts w:ascii="Bookman Old Style" w:hAnsi="Bookman Old Style"/>
              <w:sz w:val="32"/>
              <w:szCs w:val="32"/>
            </w:rPr>
          </w:rPrChange>
        </w:rPr>
        <w:t xml:space="preserve"> shall preserve thee from all evil: he shall preserve thy soul.</w:t>
      </w:r>
    </w:p>
    <w:p w14:paraId="7D3E2B92" w14:textId="77777777" w:rsidR="00FA6EC5" w:rsidRPr="009C679A" w:rsidRDefault="00FA6EC5" w:rsidP="00FA6EC5">
      <w:pPr>
        <w:pStyle w:val="NormalWeb"/>
        <w:ind w:left="900"/>
        <w:rPr>
          <w:rFonts w:ascii="Bookman Old Style" w:hAnsi="Bookman Old Style"/>
          <w:rPrChange w:id="3217" w:author="Ashley Frank" w:date="2024-12-20T20:43:00Z">
            <w:rPr>
              <w:rFonts w:ascii="Bookman Old Style" w:hAnsi="Bookman Old Style"/>
              <w:sz w:val="32"/>
              <w:szCs w:val="32"/>
            </w:rPr>
          </w:rPrChange>
        </w:rPr>
      </w:pPr>
      <w:r w:rsidRPr="009C679A">
        <w:rPr>
          <w:rStyle w:val="text"/>
          <w:rFonts w:ascii="Bookman Old Style" w:hAnsi="Bookman Old Style"/>
          <w:vertAlign w:val="superscript"/>
          <w:rPrChange w:id="3218" w:author="Ashley Frank" w:date="2024-12-20T20:43:00Z">
            <w:rPr>
              <w:rStyle w:val="text"/>
              <w:rFonts w:ascii="Bookman Old Style" w:hAnsi="Bookman Old Style"/>
              <w:sz w:val="32"/>
              <w:szCs w:val="32"/>
              <w:vertAlign w:val="superscript"/>
            </w:rPr>
          </w:rPrChange>
        </w:rPr>
        <w:t>8 </w:t>
      </w:r>
      <w:r w:rsidRPr="009C679A">
        <w:rPr>
          <w:rStyle w:val="text"/>
          <w:rFonts w:ascii="Bookman Old Style" w:hAnsi="Bookman Old Style"/>
          <w:rPrChange w:id="3219" w:author="Ashley Frank" w:date="2024-12-20T20:43:00Z">
            <w:rPr>
              <w:rStyle w:val="text"/>
              <w:rFonts w:ascii="Bookman Old Style" w:hAnsi="Bookman Old Style"/>
              <w:sz w:val="32"/>
              <w:szCs w:val="32"/>
            </w:rPr>
          </w:rPrChange>
        </w:rPr>
        <w:t xml:space="preserve">The </w:t>
      </w:r>
      <w:r w:rsidRPr="009C679A">
        <w:rPr>
          <w:rStyle w:val="small-caps"/>
          <w:rFonts w:ascii="Bookman Old Style" w:hAnsi="Bookman Old Style"/>
          <w:smallCaps/>
          <w:rPrChange w:id="3220" w:author="Ashley Frank" w:date="2024-12-20T20:43:00Z">
            <w:rPr>
              <w:rStyle w:val="small-caps"/>
              <w:rFonts w:ascii="Bookman Old Style" w:hAnsi="Bookman Old Style"/>
              <w:smallCaps/>
              <w:sz w:val="32"/>
              <w:szCs w:val="32"/>
            </w:rPr>
          </w:rPrChange>
        </w:rPr>
        <w:t>Lord</w:t>
      </w:r>
      <w:r w:rsidRPr="009C679A">
        <w:rPr>
          <w:rStyle w:val="text"/>
          <w:rFonts w:ascii="Bookman Old Style" w:hAnsi="Bookman Old Style"/>
          <w:rPrChange w:id="3221" w:author="Ashley Frank" w:date="2024-12-20T20:43:00Z">
            <w:rPr>
              <w:rStyle w:val="text"/>
              <w:rFonts w:ascii="Bookman Old Style" w:hAnsi="Bookman Old Style"/>
              <w:sz w:val="32"/>
              <w:szCs w:val="32"/>
            </w:rPr>
          </w:rPrChange>
        </w:rPr>
        <w:t xml:space="preserve"> shall preserve thy going out and thy coming in from this time forth, and even for evermore.</w:t>
      </w:r>
    </w:p>
    <w:p w14:paraId="551A6C76" w14:textId="77777777" w:rsidR="00FA6EC5" w:rsidRPr="009C679A" w:rsidRDefault="007C462B" w:rsidP="00FA6EC5">
      <w:pPr>
        <w:pStyle w:val="BodyText"/>
        <w:tabs>
          <w:tab w:val="clear" w:pos="360"/>
          <w:tab w:val="clear" w:pos="9360"/>
          <w:tab w:val="left" w:pos="1170"/>
        </w:tabs>
        <w:spacing w:line="360" w:lineRule="auto"/>
        <w:ind w:left="900"/>
        <w:rPr>
          <w:rFonts w:ascii="Bookman Old Style" w:hAnsi="Bookman Old Style"/>
          <w:color w:val="4F81BD" w:themeColor="accent1"/>
          <w:szCs w:val="24"/>
          <w:rPrChange w:id="3222" w:author="Ashley Frank" w:date="2024-12-20T20:43:00Z">
            <w:rPr>
              <w:rFonts w:ascii="Bookman Old Style" w:hAnsi="Bookman Old Style"/>
              <w:color w:val="4F81BD" w:themeColor="accent1"/>
              <w:sz w:val="18"/>
              <w:szCs w:val="18"/>
            </w:rPr>
          </w:rPrChange>
        </w:rPr>
      </w:pPr>
      <w:r w:rsidRPr="009C679A">
        <w:rPr>
          <w:szCs w:val="24"/>
        </w:rPr>
        <w:fldChar w:fldCharType="begin"/>
      </w:r>
      <w:r w:rsidRPr="009C679A">
        <w:rPr>
          <w:szCs w:val="24"/>
        </w:rPr>
        <w:instrText xml:space="preserve"> HYPERLINK "https://www.biblegateway.com/versions/King-James-Version-KJV-Bible/" </w:instrText>
      </w:r>
      <w:r w:rsidRPr="009C679A">
        <w:rPr>
          <w:szCs w:val="24"/>
        </w:rPr>
        <w:fldChar w:fldCharType="separate"/>
      </w:r>
      <w:r w:rsidR="00FA6EC5" w:rsidRPr="009C679A">
        <w:rPr>
          <w:rStyle w:val="Hyperlink"/>
          <w:rFonts w:ascii="Bookman Old Style" w:hAnsi="Bookman Old Style"/>
          <w:b/>
          <w:bCs/>
          <w:color w:val="4F81BD" w:themeColor="accent1"/>
          <w:szCs w:val="24"/>
          <w:rPrChange w:id="3223" w:author="Ashley Frank" w:date="2024-12-20T20:43:00Z">
            <w:rPr>
              <w:rStyle w:val="Hyperlink"/>
              <w:rFonts w:ascii="Bookman Old Style" w:hAnsi="Bookman Old Style"/>
              <w:b/>
              <w:bCs/>
              <w:color w:val="4F81BD" w:themeColor="accent1"/>
              <w:sz w:val="18"/>
              <w:szCs w:val="18"/>
            </w:rPr>
          </w:rPrChange>
        </w:rPr>
        <w:t>King James Version</w:t>
      </w:r>
      <w:r w:rsidRPr="009C679A">
        <w:rPr>
          <w:rStyle w:val="Hyperlink"/>
          <w:rFonts w:ascii="Bookman Old Style" w:hAnsi="Bookman Old Style"/>
          <w:b/>
          <w:bCs/>
          <w:color w:val="4F81BD" w:themeColor="accent1"/>
          <w:szCs w:val="24"/>
          <w:rPrChange w:id="3224" w:author="Ashley Frank" w:date="2024-12-20T20:43:00Z">
            <w:rPr>
              <w:rStyle w:val="Hyperlink"/>
              <w:rFonts w:ascii="Bookman Old Style" w:hAnsi="Bookman Old Style"/>
              <w:b/>
              <w:bCs/>
              <w:color w:val="4F81BD" w:themeColor="accent1"/>
              <w:sz w:val="18"/>
              <w:szCs w:val="18"/>
            </w:rPr>
          </w:rPrChange>
        </w:rPr>
        <w:fldChar w:fldCharType="end"/>
      </w:r>
      <w:r w:rsidR="00FA6EC5" w:rsidRPr="009C679A">
        <w:rPr>
          <w:rStyle w:val="Strong"/>
          <w:rFonts w:ascii="Bookman Old Style" w:hAnsi="Bookman Old Style"/>
          <w:color w:val="4F81BD" w:themeColor="accent1"/>
          <w:szCs w:val="24"/>
          <w:rPrChange w:id="3225" w:author="Ashley Frank" w:date="2024-12-20T20:43:00Z">
            <w:rPr>
              <w:rStyle w:val="Strong"/>
              <w:rFonts w:ascii="Bookman Old Style" w:hAnsi="Bookman Old Style"/>
              <w:color w:val="4F81BD" w:themeColor="accent1"/>
              <w:sz w:val="18"/>
              <w:szCs w:val="18"/>
            </w:rPr>
          </w:rPrChange>
        </w:rPr>
        <w:t xml:space="preserve"> (KJV)</w:t>
      </w:r>
    </w:p>
    <w:p w14:paraId="71BFBE69" w14:textId="77777777" w:rsidR="00FA6EC5" w:rsidRPr="009C679A" w:rsidRDefault="00FA6EC5" w:rsidP="00FA6EC5">
      <w:pPr>
        <w:pStyle w:val="BodyText"/>
        <w:tabs>
          <w:tab w:val="clear" w:pos="9360"/>
          <w:tab w:val="left" w:pos="450"/>
        </w:tabs>
        <w:spacing w:line="360" w:lineRule="auto"/>
        <w:ind w:left="1260"/>
        <w:rPr>
          <w:rFonts w:ascii="Bookman Old Style" w:hAnsi="Bookman Old Style"/>
          <w:color w:val="4F81BD" w:themeColor="accent1"/>
          <w:szCs w:val="24"/>
          <w:rPrChange w:id="3226" w:author="Ashley Frank" w:date="2024-12-20T20:43:00Z">
            <w:rPr>
              <w:rFonts w:ascii="Bookman Old Style" w:hAnsi="Bookman Old Style"/>
              <w:color w:val="4F81BD" w:themeColor="accent1"/>
              <w:sz w:val="18"/>
              <w:szCs w:val="18"/>
            </w:rPr>
          </w:rPrChange>
        </w:rPr>
      </w:pPr>
      <w:r w:rsidRPr="009C679A">
        <w:rPr>
          <w:rStyle w:val="text"/>
          <w:rFonts w:ascii="Bookman Old Style" w:hAnsi="Bookman Old Style"/>
          <w:color w:val="4F81BD" w:themeColor="accent1"/>
          <w:szCs w:val="24"/>
          <w:rPrChange w:id="3227" w:author="Ashley Frank" w:date="2024-12-20T20:43:00Z">
            <w:rPr>
              <w:rStyle w:val="text"/>
              <w:rFonts w:ascii="Bookman Old Style" w:hAnsi="Bookman Old Style"/>
              <w:color w:val="4F81BD" w:themeColor="accent1"/>
              <w:sz w:val="18"/>
              <w:szCs w:val="18"/>
            </w:rPr>
          </w:rPrChange>
        </w:rPr>
        <w:t>(bible gateway https://www.biblegateway.com)</w:t>
      </w:r>
    </w:p>
    <w:p w14:paraId="69B4F2B4" w14:textId="77777777" w:rsidR="002C6905" w:rsidRDefault="002C6905" w:rsidP="009014DA">
      <w:pPr>
        <w:pStyle w:val="BodyText"/>
        <w:spacing w:line="360" w:lineRule="auto"/>
        <w:rPr>
          <w:ins w:id="3228" w:author="Ashley Frank" w:date="2024-12-21T00:22:00Z"/>
          <w:rFonts w:ascii="Bookman Old Style" w:hAnsi="Bookman Old Style"/>
          <w:szCs w:val="24"/>
        </w:rPr>
      </w:pPr>
    </w:p>
    <w:p w14:paraId="63F8B04A" w14:textId="5A6257DB" w:rsidR="009014DA" w:rsidRDefault="002C6905" w:rsidP="009014DA">
      <w:pPr>
        <w:pStyle w:val="BodyText"/>
        <w:spacing w:line="360" w:lineRule="auto"/>
        <w:rPr>
          <w:ins w:id="3229" w:author="Ashley Frank" w:date="2024-12-21T03:43:00Z"/>
          <w:rFonts w:ascii="Bookman Old Style" w:hAnsi="Bookman Old Style"/>
          <w:szCs w:val="24"/>
        </w:rPr>
      </w:pPr>
      <w:ins w:id="3230" w:author="Ashley Frank" w:date="2024-12-21T00:23:00Z">
        <w:r>
          <w:rPr>
            <w:rFonts w:ascii="Bookman Old Style" w:hAnsi="Bookman Old Style"/>
            <w:szCs w:val="24"/>
          </w:rPr>
          <w:t>We can have</w:t>
        </w:r>
      </w:ins>
      <w:del w:id="3231" w:author="Ashley Frank" w:date="2024-12-21T00:23:00Z">
        <w:r w:rsidR="00FA6EC5" w:rsidRPr="009C679A" w:rsidDel="002C6905">
          <w:rPr>
            <w:rFonts w:ascii="Bookman Old Style" w:hAnsi="Bookman Old Style"/>
            <w:szCs w:val="24"/>
            <w:rPrChange w:id="3232" w:author="Ashley Frank" w:date="2024-12-20T20:43:00Z">
              <w:rPr>
                <w:rFonts w:ascii="Bookman Old Style" w:hAnsi="Bookman Old Style"/>
                <w:sz w:val="32"/>
                <w:szCs w:val="32"/>
              </w:rPr>
            </w:rPrChange>
          </w:rPr>
          <w:delText>The</w:delText>
        </w:r>
      </w:del>
      <w:r w:rsidR="00FA6EC5" w:rsidRPr="009C679A">
        <w:rPr>
          <w:rFonts w:ascii="Bookman Old Style" w:hAnsi="Bookman Old Style"/>
          <w:szCs w:val="24"/>
          <w:rPrChange w:id="3233" w:author="Ashley Frank" w:date="2024-12-20T20:43:00Z">
            <w:rPr>
              <w:rFonts w:ascii="Bookman Old Style" w:hAnsi="Bookman Old Style"/>
              <w:sz w:val="32"/>
              <w:szCs w:val="32"/>
            </w:rPr>
          </w:rPrChange>
        </w:rPr>
        <w:t xml:space="preserve"> worry and </w:t>
      </w:r>
      <w:del w:id="3234" w:author="Ashley Frank" w:date="2024-12-21T00:23:00Z">
        <w:r w:rsidR="00FA6EC5" w:rsidRPr="009C679A" w:rsidDel="002C6905">
          <w:rPr>
            <w:rFonts w:ascii="Bookman Old Style" w:hAnsi="Bookman Old Style"/>
            <w:szCs w:val="24"/>
            <w:rPrChange w:id="3235" w:author="Ashley Frank" w:date="2024-12-20T20:43:00Z">
              <w:rPr>
                <w:rFonts w:ascii="Bookman Old Style" w:hAnsi="Bookman Old Style"/>
                <w:sz w:val="32"/>
                <w:szCs w:val="32"/>
              </w:rPr>
            </w:rPrChange>
          </w:rPr>
          <w:delText xml:space="preserve">the </w:delText>
        </w:r>
      </w:del>
      <w:r w:rsidR="00FA6EC5" w:rsidRPr="009C679A">
        <w:rPr>
          <w:rFonts w:ascii="Bookman Old Style" w:hAnsi="Bookman Old Style"/>
          <w:szCs w:val="24"/>
          <w:rPrChange w:id="3236" w:author="Ashley Frank" w:date="2024-12-20T20:43:00Z">
            <w:rPr>
              <w:rFonts w:ascii="Bookman Old Style" w:hAnsi="Bookman Old Style"/>
              <w:sz w:val="32"/>
              <w:szCs w:val="32"/>
            </w:rPr>
          </w:rPrChange>
        </w:rPr>
        <w:t xml:space="preserve">anxiety </w:t>
      </w:r>
      <w:ins w:id="3237" w:author="Ashley Frank" w:date="2024-12-21T00:23:00Z">
        <w:r>
          <w:rPr>
            <w:rFonts w:ascii="Bookman Old Style" w:hAnsi="Bookman Old Style"/>
            <w:szCs w:val="24"/>
          </w:rPr>
          <w:t>and can still f</w:t>
        </w:r>
      </w:ins>
      <w:del w:id="3238" w:author="Ashley Frank" w:date="2024-12-21T00:23:00Z">
        <w:r w:rsidR="00FA6EC5" w:rsidRPr="009C679A" w:rsidDel="002C6905">
          <w:rPr>
            <w:rFonts w:ascii="Bookman Old Style" w:hAnsi="Bookman Old Style"/>
            <w:szCs w:val="24"/>
            <w:rPrChange w:id="3239" w:author="Ashley Frank" w:date="2024-12-20T20:43:00Z">
              <w:rPr>
                <w:rFonts w:ascii="Bookman Old Style" w:hAnsi="Bookman Old Style"/>
                <w:sz w:val="32"/>
                <w:szCs w:val="32"/>
              </w:rPr>
            </w:rPrChange>
          </w:rPr>
          <w:delText xml:space="preserve">may still be </w:delText>
        </w:r>
        <w:r w:rsidR="003D5602" w:rsidRPr="009C679A" w:rsidDel="002C6905">
          <w:rPr>
            <w:rFonts w:ascii="Bookman Old Style" w:hAnsi="Bookman Old Style"/>
            <w:szCs w:val="24"/>
            <w:rPrChange w:id="3240" w:author="Ashley Frank" w:date="2024-12-20T20:43:00Z">
              <w:rPr>
                <w:rFonts w:ascii="Bookman Old Style" w:hAnsi="Bookman Old Style"/>
                <w:sz w:val="32"/>
                <w:szCs w:val="32"/>
              </w:rPr>
            </w:rPrChange>
          </w:rPr>
          <w:delText>there,</w:delText>
        </w:r>
        <w:r w:rsidR="00FA6EC5" w:rsidRPr="009C679A" w:rsidDel="002C6905">
          <w:rPr>
            <w:rFonts w:ascii="Bookman Old Style" w:hAnsi="Bookman Old Style"/>
            <w:szCs w:val="24"/>
            <w:rPrChange w:id="3241" w:author="Ashley Frank" w:date="2024-12-20T20:43:00Z">
              <w:rPr>
                <w:rFonts w:ascii="Bookman Old Style" w:hAnsi="Bookman Old Style"/>
                <w:sz w:val="32"/>
                <w:szCs w:val="32"/>
              </w:rPr>
            </w:rPrChange>
          </w:rPr>
          <w:delText xml:space="preserve"> but our f</w:delText>
        </w:r>
      </w:del>
      <w:r w:rsidR="00FA6EC5" w:rsidRPr="009C679A">
        <w:rPr>
          <w:rFonts w:ascii="Bookman Old Style" w:hAnsi="Bookman Old Style"/>
          <w:szCs w:val="24"/>
          <w:rPrChange w:id="3242" w:author="Ashley Frank" w:date="2024-12-20T20:43:00Z">
            <w:rPr>
              <w:rFonts w:ascii="Bookman Old Style" w:hAnsi="Bookman Old Style"/>
              <w:sz w:val="32"/>
              <w:szCs w:val="32"/>
            </w:rPr>
          </w:rPrChange>
        </w:rPr>
        <w:t xml:space="preserve">ocus </w:t>
      </w:r>
      <w:del w:id="3243" w:author="Ashley Frank" w:date="2024-12-21T00:23:00Z">
        <w:r w:rsidR="00FA6EC5" w:rsidRPr="009C679A" w:rsidDel="002C6905">
          <w:rPr>
            <w:rFonts w:ascii="Bookman Old Style" w:hAnsi="Bookman Old Style"/>
            <w:szCs w:val="24"/>
            <w:rPrChange w:id="3244" w:author="Ashley Frank" w:date="2024-12-20T20:43:00Z">
              <w:rPr>
                <w:rFonts w:ascii="Bookman Old Style" w:hAnsi="Bookman Old Style"/>
                <w:sz w:val="32"/>
                <w:szCs w:val="32"/>
              </w:rPr>
            </w:rPrChange>
          </w:rPr>
          <w:delText xml:space="preserve">is </w:delText>
        </w:r>
      </w:del>
      <w:r w:rsidR="00FA6EC5" w:rsidRPr="009C679A">
        <w:rPr>
          <w:rFonts w:ascii="Bookman Old Style" w:hAnsi="Bookman Old Style"/>
          <w:szCs w:val="24"/>
          <w:rPrChange w:id="3245" w:author="Ashley Frank" w:date="2024-12-20T20:43:00Z">
            <w:rPr>
              <w:rFonts w:ascii="Bookman Old Style" w:hAnsi="Bookman Old Style"/>
              <w:sz w:val="32"/>
              <w:szCs w:val="32"/>
            </w:rPr>
          </w:rPrChange>
        </w:rPr>
        <w:t xml:space="preserve">on </w:t>
      </w:r>
      <w:ins w:id="3246" w:author="Ashley Frank" w:date="2024-12-21T00:23:00Z">
        <w:r>
          <w:rPr>
            <w:rFonts w:ascii="Bookman Old Style" w:hAnsi="Bookman Old Style"/>
            <w:szCs w:val="24"/>
          </w:rPr>
          <w:t>what gives us strength</w:t>
        </w:r>
      </w:ins>
      <w:del w:id="3247" w:author="Ashley Frank" w:date="2024-12-21T00:23:00Z">
        <w:r w:rsidR="00FA6EC5" w:rsidRPr="009C679A" w:rsidDel="002C6905">
          <w:rPr>
            <w:rFonts w:ascii="Bookman Old Style" w:hAnsi="Bookman Old Style"/>
            <w:szCs w:val="24"/>
            <w:rPrChange w:id="3248" w:author="Ashley Frank" w:date="2024-12-20T20:43:00Z">
              <w:rPr>
                <w:rFonts w:ascii="Bookman Old Style" w:hAnsi="Bookman Old Style"/>
                <w:sz w:val="32"/>
                <w:szCs w:val="32"/>
              </w:rPr>
            </w:rPrChange>
          </w:rPr>
          <w:delText xml:space="preserve">where our strength </w:delText>
        </w:r>
        <w:r w:rsidR="00FD26F1" w:rsidRPr="009C679A" w:rsidDel="002C6905">
          <w:rPr>
            <w:rFonts w:ascii="Bookman Old Style" w:hAnsi="Bookman Old Style"/>
            <w:szCs w:val="24"/>
            <w:rPrChange w:id="3249" w:author="Ashley Frank" w:date="2024-12-20T20:43:00Z">
              <w:rPr>
                <w:rFonts w:ascii="Bookman Old Style" w:hAnsi="Bookman Old Style"/>
                <w:sz w:val="32"/>
                <w:szCs w:val="32"/>
              </w:rPr>
            </w:rPrChange>
          </w:rPr>
          <w:delText>com</w:delText>
        </w:r>
        <w:r w:rsidR="00FA6EC5" w:rsidRPr="009C679A" w:rsidDel="002C6905">
          <w:rPr>
            <w:rFonts w:ascii="Bookman Old Style" w:hAnsi="Bookman Old Style"/>
            <w:szCs w:val="24"/>
            <w:rPrChange w:id="3250" w:author="Ashley Frank" w:date="2024-12-20T20:43:00Z">
              <w:rPr>
                <w:rFonts w:ascii="Bookman Old Style" w:hAnsi="Bookman Old Style"/>
                <w:sz w:val="32"/>
                <w:szCs w:val="32"/>
              </w:rPr>
            </w:rPrChange>
          </w:rPr>
          <w:delText>es from</w:delText>
        </w:r>
      </w:del>
      <w:r w:rsidR="00FA6EC5" w:rsidRPr="009C679A">
        <w:rPr>
          <w:rFonts w:ascii="Bookman Old Style" w:hAnsi="Bookman Old Style"/>
          <w:szCs w:val="24"/>
          <w:rPrChange w:id="3251" w:author="Ashley Frank" w:date="2024-12-20T20:43:00Z">
            <w:rPr>
              <w:rFonts w:ascii="Bookman Old Style" w:hAnsi="Bookman Old Style"/>
              <w:sz w:val="32"/>
              <w:szCs w:val="32"/>
            </w:rPr>
          </w:rPrChange>
        </w:rPr>
        <w:t xml:space="preserve">. </w:t>
      </w:r>
      <w:ins w:id="3252" w:author="Ashley Frank" w:date="2024-12-21T00:24:00Z">
        <w:r>
          <w:rPr>
            <w:rFonts w:ascii="Bookman Old Style" w:hAnsi="Bookman Old Style"/>
            <w:szCs w:val="24"/>
          </w:rPr>
          <w:t xml:space="preserve">We can focus on our </w:t>
        </w:r>
      </w:ins>
      <w:del w:id="3253" w:author="Ashley Frank" w:date="2024-12-21T00:24:00Z">
        <w:r w:rsidR="00FA6EC5" w:rsidRPr="009C679A" w:rsidDel="002C6905">
          <w:rPr>
            <w:rFonts w:ascii="Bookman Old Style" w:hAnsi="Bookman Old Style"/>
            <w:szCs w:val="24"/>
            <w:rPrChange w:id="3254" w:author="Ashley Frank" w:date="2024-12-20T20:43:00Z">
              <w:rPr>
                <w:rFonts w:ascii="Bookman Old Style" w:hAnsi="Bookman Old Style"/>
                <w:sz w:val="32"/>
                <w:szCs w:val="32"/>
              </w:rPr>
            </w:rPrChange>
          </w:rPr>
          <w:delText xml:space="preserve">Our strength comes from our </w:delText>
        </w:r>
      </w:del>
      <w:r w:rsidR="00FA6EC5" w:rsidRPr="009C679A">
        <w:rPr>
          <w:rFonts w:ascii="Bookman Old Style" w:hAnsi="Bookman Old Style"/>
          <w:szCs w:val="24"/>
          <w:rPrChange w:id="3255" w:author="Ashley Frank" w:date="2024-12-20T20:43:00Z">
            <w:rPr>
              <w:rFonts w:ascii="Bookman Old Style" w:hAnsi="Bookman Old Style"/>
              <w:sz w:val="32"/>
              <w:szCs w:val="32"/>
            </w:rPr>
          </w:rPrChange>
        </w:rPr>
        <w:t>Maker and Sustainer</w:t>
      </w:r>
      <w:ins w:id="3256" w:author="Ashley Frank" w:date="2024-12-21T00:24:00Z">
        <w:r>
          <w:rPr>
            <w:rFonts w:ascii="Bookman Old Style" w:hAnsi="Bookman Old Style"/>
            <w:szCs w:val="24"/>
          </w:rPr>
          <w:t>, who provides us strength</w:t>
        </w:r>
      </w:ins>
      <w:r w:rsidR="00FA6EC5" w:rsidRPr="009C679A">
        <w:rPr>
          <w:rFonts w:ascii="Bookman Old Style" w:hAnsi="Bookman Old Style"/>
          <w:szCs w:val="24"/>
          <w:rPrChange w:id="3257" w:author="Ashley Frank" w:date="2024-12-20T20:43:00Z">
            <w:rPr>
              <w:rFonts w:ascii="Bookman Old Style" w:hAnsi="Bookman Old Style"/>
              <w:sz w:val="32"/>
              <w:szCs w:val="32"/>
            </w:rPr>
          </w:rPrChange>
        </w:rPr>
        <w:t>. Our strength doesn’t come from the things that bring</w:t>
      </w:r>
      <w:r w:rsidR="00F74B58" w:rsidRPr="009C679A">
        <w:rPr>
          <w:rFonts w:ascii="Bookman Old Style" w:hAnsi="Bookman Old Style"/>
          <w:szCs w:val="24"/>
          <w:rPrChange w:id="3258" w:author="Ashley Frank" w:date="2024-12-20T20:43:00Z">
            <w:rPr>
              <w:rFonts w:ascii="Bookman Old Style" w:hAnsi="Bookman Old Style"/>
              <w:sz w:val="32"/>
              <w:szCs w:val="32"/>
            </w:rPr>
          </w:rPrChange>
        </w:rPr>
        <w:t xml:space="preserve"> us distress</w:t>
      </w:r>
      <w:r w:rsidR="00FA6EC5" w:rsidRPr="009C679A">
        <w:rPr>
          <w:rFonts w:ascii="Bookman Old Style" w:hAnsi="Bookman Old Style"/>
          <w:szCs w:val="24"/>
          <w:rPrChange w:id="3259" w:author="Ashley Frank" w:date="2024-12-20T20:43:00Z">
            <w:rPr>
              <w:rFonts w:ascii="Bookman Old Style" w:hAnsi="Bookman Old Style"/>
              <w:sz w:val="32"/>
              <w:szCs w:val="32"/>
            </w:rPr>
          </w:rPrChange>
        </w:rPr>
        <w:t xml:space="preserve"> or </w:t>
      </w:r>
      <w:r w:rsidR="003D5602" w:rsidRPr="009C679A">
        <w:rPr>
          <w:rFonts w:ascii="Bookman Old Style" w:hAnsi="Bookman Old Style"/>
          <w:szCs w:val="24"/>
          <w:rPrChange w:id="3260" w:author="Ashley Frank" w:date="2024-12-20T20:43:00Z">
            <w:rPr>
              <w:rFonts w:ascii="Bookman Old Style" w:hAnsi="Bookman Old Style"/>
              <w:sz w:val="32"/>
              <w:szCs w:val="32"/>
            </w:rPr>
          </w:rPrChange>
        </w:rPr>
        <w:t>pull</w:t>
      </w:r>
      <w:r w:rsidR="00FA6EC5" w:rsidRPr="009C679A">
        <w:rPr>
          <w:rFonts w:ascii="Bookman Old Style" w:hAnsi="Bookman Old Style"/>
          <w:szCs w:val="24"/>
          <w:rPrChange w:id="3261" w:author="Ashley Frank" w:date="2024-12-20T20:43:00Z">
            <w:rPr>
              <w:rFonts w:ascii="Bookman Old Style" w:hAnsi="Bookman Old Style"/>
              <w:sz w:val="32"/>
              <w:szCs w:val="32"/>
            </w:rPr>
          </w:rPrChange>
        </w:rPr>
        <w:t xml:space="preserve"> us down but </w:t>
      </w:r>
      <w:r w:rsidR="00FD26F1" w:rsidRPr="009C679A">
        <w:rPr>
          <w:rFonts w:ascii="Bookman Old Style" w:hAnsi="Bookman Old Style"/>
          <w:szCs w:val="24"/>
          <w:rPrChange w:id="3262" w:author="Ashley Frank" w:date="2024-12-20T20:43:00Z">
            <w:rPr>
              <w:rFonts w:ascii="Bookman Old Style" w:hAnsi="Bookman Old Style"/>
              <w:sz w:val="32"/>
              <w:szCs w:val="32"/>
            </w:rPr>
          </w:rPrChange>
        </w:rPr>
        <w:t xml:space="preserve">from </w:t>
      </w:r>
      <w:r w:rsidR="00FA6EC5" w:rsidRPr="009C679A">
        <w:rPr>
          <w:rFonts w:ascii="Bookman Old Style" w:hAnsi="Bookman Old Style"/>
          <w:szCs w:val="24"/>
          <w:rPrChange w:id="3263" w:author="Ashley Frank" w:date="2024-12-20T20:43:00Z">
            <w:rPr>
              <w:rFonts w:ascii="Bookman Old Style" w:hAnsi="Bookman Old Style"/>
              <w:sz w:val="32"/>
              <w:szCs w:val="32"/>
            </w:rPr>
          </w:rPrChange>
        </w:rPr>
        <w:t xml:space="preserve">the </w:t>
      </w:r>
      <w:r w:rsidR="00FA6EC5" w:rsidRPr="009C679A">
        <w:rPr>
          <w:rFonts w:ascii="Bookman Old Style" w:hAnsi="Bookman Old Style"/>
          <w:b/>
          <w:bCs/>
          <w:szCs w:val="24"/>
          <w:rPrChange w:id="3264" w:author="Ashley Frank" w:date="2024-12-20T20:43:00Z">
            <w:rPr>
              <w:rFonts w:ascii="Bookman Old Style" w:hAnsi="Bookman Old Style"/>
              <w:b/>
              <w:bCs/>
              <w:sz w:val="32"/>
              <w:szCs w:val="32"/>
            </w:rPr>
          </w:rPrChange>
        </w:rPr>
        <w:t>One</w:t>
      </w:r>
      <w:r w:rsidR="00FA6EC5" w:rsidRPr="009C679A">
        <w:rPr>
          <w:rFonts w:ascii="Bookman Old Style" w:hAnsi="Bookman Old Style"/>
          <w:szCs w:val="24"/>
          <w:rPrChange w:id="3265" w:author="Ashley Frank" w:date="2024-12-20T20:43:00Z">
            <w:rPr>
              <w:rFonts w:ascii="Bookman Old Style" w:hAnsi="Bookman Old Style"/>
              <w:sz w:val="32"/>
              <w:szCs w:val="32"/>
            </w:rPr>
          </w:rPrChange>
        </w:rPr>
        <w:t xml:space="preserve"> who </w:t>
      </w:r>
      <w:r w:rsidR="00FD26F1" w:rsidRPr="009C679A">
        <w:rPr>
          <w:rFonts w:ascii="Bookman Old Style" w:hAnsi="Bookman Old Style"/>
          <w:szCs w:val="24"/>
          <w:rPrChange w:id="3266" w:author="Ashley Frank" w:date="2024-12-20T20:43:00Z">
            <w:rPr>
              <w:rFonts w:ascii="Bookman Old Style" w:hAnsi="Bookman Old Style"/>
              <w:sz w:val="32"/>
              <w:szCs w:val="32"/>
            </w:rPr>
          </w:rPrChange>
        </w:rPr>
        <w:t xml:space="preserve">is </w:t>
      </w:r>
      <w:r w:rsidR="00FA6EC5" w:rsidRPr="009C679A">
        <w:rPr>
          <w:rFonts w:ascii="Bookman Old Style" w:hAnsi="Bookman Old Style"/>
          <w:szCs w:val="24"/>
          <w:rPrChange w:id="3267" w:author="Ashley Frank" w:date="2024-12-20T20:43:00Z">
            <w:rPr>
              <w:rFonts w:ascii="Bookman Old Style" w:hAnsi="Bookman Old Style"/>
              <w:sz w:val="32"/>
              <w:szCs w:val="32"/>
            </w:rPr>
          </w:rPrChange>
        </w:rPr>
        <w:t>always there to lift us up.</w:t>
      </w:r>
    </w:p>
    <w:p w14:paraId="09D14654" w14:textId="3C83A8DB" w:rsidR="00B312E4" w:rsidRDefault="00B312E4" w:rsidP="009014DA">
      <w:pPr>
        <w:pStyle w:val="BodyText"/>
        <w:spacing w:line="360" w:lineRule="auto"/>
        <w:rPr>
          <w:ins w:id="3268" w:author="Ashley Frank" w:date="2024-12-21T03:43:00Z"/>
          <w:rFonts w:ascii="Bookman Old Style" w:hAnsi="Bookman Old Style"/>
          <w:szCs w:val="24"/>
        </w:rPr>
      </w:pPr>
    </w:p>
    <w:p w14:paraId="21F1B712" w14:textId="5108FB64" w:rsidR="00B312E4" w:rsidRDefault="00B312E4" w:rsidP="009014DA">
      <w:pPr>
        <w:pStyle w:val="BodyText"/>
        <w:spacing w:line="360" w:lineRule="auto"/>
        <w:rPr>
          <w:ins w:id="3269" w:author="Ashley Frank" w:date="2024-12-21T03:43:00Z"/>
          <w:rFonts w:ascii="Bookman Old Style" w:hAnsi="Bookman Old Style"/>
          <w:szCs w:val="24"/>
        </w:rPr>
      </w:pPr>
    </w:p>
    <w:p w14:paraId="60A0FA9A" w14:textId="77777777" w:rsidR="00B312E4" w:rsidRPr="009C679A" w:rsidRDefault="00B312E4" w:rsidP="009014DA">
      <w:pPr>
        <w:pStyle w:val="BodyText"/>
        <w:spacing w:line="360" w:lineRule="auto"/>
        <w:rPr>
          <w:rFonts w:ascii="Bookman Old Style" w:hAnsi="Bookman Old Style"/>
          <w:szCs w:val="24"/>
          <w:rPrChange w:id="3270" w:author="Ashley Frank" w:date="2024-12-20T20:43:00Z">
            <w:rPr>
              <w:rFonts w:ascii="Bookman Old Style" w:hAnsi="Bookman Old Style"/>
              <w:sz w:val="32"/>
              <w:szCs w:val="32"/>
            </w:rPr>
          </w:rPrChange>
        </w:rPr>
      </w:pPr>
    </w:p>
    <w:p w14:paraId="1AD1EB30" w14:textId="77777777" w:rsidR="00FA4183" w:rsidRPr="009C679A" w:rsidRDefault="00FA4183" w:rsidP="00FA4183">
      <w:pPr>
        <w:pStyle w:val="BodyText"/>
        <w:spacing w:line="360" w:lineRule="auto"/>
        <w:jc w:val="center"/>
        <w:rPr>
          <w:ins w:id="3271" w:author="Ashley Frank" w:date="2024-12-19T22:57:00Z"/>
          <w:rFonts w:ascii="Bookman Old Style" w:hAnsi="Bookman Old Style"/>
          <w:b/>
          <w:bCs/>
          <w:szCs w:val="24"/>
          <w:u w:val="single"/>
          <w:rPrChange w:id="3272" w:author="Ashley Frank" w:date="2024-12-20T20:43:00Z">
            <w:rPr>
              <w:ins w:id="3273" w:author="Ashley Frank" w:date="2024-12-19T22:57:00Z"/>
              <w:rFonts w:ascii="Bookman Old Style" w:hAnsi="Bookman Old Style"/>
              <w:b/>
              <w:bCs/>
              <w:sz w:val="32"/>
              <w:szCs w:val="32"/>
              <w:u w:val="single"/>
            </w:rPr>
          </w:rPrChange>
        </w:rPr>
      </w:pPr>
    </w:p>
    <w:p w14:paraId="464CBA41" w14:textId="7AC0EC26" w:rsidR="00FA4183" w:rsidRPr="009C679A" w:rsidRDefault="002C6905">
      <w:pPr>
        <w:pStyle w:val="BodyText"/>
        <w:spacing w:line="360" w:lineRule="auto"/>
        <w:rPr>
          <w:ins w:id="3274" w:author="Ashley Frank" w:date="2024-12-19T22:57:00Z"/>
          <w:rFonts w:ascii="Bookman Old Style" w:hAnsi="Bookman Old Style"/>
          <w:b/>
          <w:bCs/>
          <w:szCs w:val="24"/>
          <w:u w:val="single"/>
          <w:rPrChange w:id="3275" w:author="Ashley Frank" w:date="2024-12-20T20:43:00Z">
            <w:rPr>
              <w:ins w:id="3276" w:author="Ashley Frank" w:date="2024-12-19T22:57:00Z"/>
              <w:rFonts w:ascii="Bookman Old Style" w:hAnsi="Bookman Old Style"/>
              <w:b/>
              <w:bCs/>
              <w:sz w:val="32"/>
              <w:szCs w:val="32"/>
              <w:u w:val="single"/>
            </w:rPr>
          </w:rPrChange>
        </w:rPr>
        <w:pPrChange w:id="3277" w:author="Ashley Frank" w:date="2024-12-21T00:25:00Z">
          <w:pPr>
            <w:pStyle w:val="BodyText"/>
            <w:spacing w:line="360" w:lineRule="auto"/>
            <w:jc w:val="center"/>
          </w:pPr>
        </w:pPrChange>
      </w:pPr>
      <w:ins w:id="3278" w:author="Ashley Frank" w:date="2024-12-21T00:26:00Z">
        <w:r>
          <w:rPr>
            <w:rFonts w:ascii="Bookman Old Style" w:hAnsi="Bookman Old Style"/>
            <w:b/>
            <w:bCs/>
            <w:szCs w:val="24"/>
            <w:u w:val="single"/>
          </w:rPr>
          <w:t>Reflection Prompts:</w:t>
        </w:r>
      </w:ins>
    </w:p>
    <w:p w14:paraId="6D4E7C70" w14:textId="77777777" w:rsidR="002C6905" w:rsidRPr="002C6905" w:rsidRDefault="002C6905" w:rsidP="002C6905">
      <w:pPr>
        <w:numPr>
          <w:ilvl w:val="0"/>
          <w:numId w:val="13"/>
        </w:numPr>
        <w:tabs>
          <w:tab w:val="clear" w:pos="360"/>
          <w:tab w:val="clear" w:pos="9360"/>
        </w:tabs>
        <w:spacing w:before="100" w:beforeAutospacing="1" w:after="100" w:afterAutospacing="1"/>
        <w:rPr>
          <w:ins w:id="3279" w:author="Ashley Frank" w:date="2024-12-21T00:25:00Z"/>
          <w:rFonts w:ascii="Bookman Old Style" w:hAnsi="Bookman Old Style"/>
          <w:szCs w:val="24"/>
          <w:rPrChange w:id="3280" w:author="Ashley Frank" w:date="2024-12-21T00:25:00Z">
            <w:rPr>
              <w:ins w:id="3281" w:author="Ashley Frank" w:date="2024-12-21T00:25:00Z"/>
              <w:szCs w:val="24"/>
              <w:lang w:eastAsia="en-GB"/>
            </w:rPr>
          </w:rPrChange>
        </w:rPr>
      </w:pPr>
      <w:ins w:id="3282" w:author="Ashley Frank" w:date="2024-12-21T00:25:00Z">
        <w:r w:rsidRPr="002C6905">
          <w:rPr>
            <w:rFonts w:ascii="Bookman Old Style" w:hAnsi="Bookman Old Style"/>
            <w:szCs w:val="24"/>
            <w:rPrChange w:id="3283" w:author="Ashley Frank" w:date="2024-12-21T00:25:00Z">
              <w:rPr>
                <w:szCs w:val="24"/>
                <w:lang w:eastAsia="en-GB"/>
              </w:rPr>
            </w:rPrChange>
          </w:rPr>
          <w:lastRenderedPageBreak/>
          <w:t>Reflect on a time when losing focus led you astray. What helped you regain direction?</w:t>
        </w:r>
      </w:ins>
    </w:p>
    <w:p w14:paraId="7708D842" w14:textId="77777777" w:rsidR="002C6905" w:rsidRPr="002C6905" w:rsidRDefault="002C6905" w:rsidP="002C6905">
      <w:pPr>
        <w:numPr>
          <w:ilvl w:val="0"/>
          <w:numId w:val="13"/>
        </w:numPr>
        <w:tabs>
          <w:tab w:val="clear" w:pos="360"/>
          <w:tab w:val="clear" w:pos="9360"/>
        </w:tabs>
        <w:spacing w:before="100" w:beforeAutospacing="1" w:after="100" w:afterAutospacing="1"/>
        <w:rPr>
          <w:ins w:id="3284" w:author="Ashley Frank" w:date="2024-12-21T00:25:00Z"/>
          <w:rFonts w:ascii="Bookman Old Style" w:hAnsi="Bookman Old Style"/>
          <w:szCs w:val="24"/>
          <w:rPrChange w:id="3285" w:author="Ashley Frank" w:date="2024-12-21T00:25:00Z">
            <w:rPr>
              <w:ins w:id="3286" w:author="Ashley Frank" w:date="2024-12-21T00:25:00Z"/>
              <w:szCs w:val="24"/>
              <w:lang w:eastAsia="en-GB"/>
            </w:rPr>
          </w:rPrChange>
        </w:rPr>
      </w:pPr>
      <w:ins w:id="3287" w:author="Ashley Frank" w:date="2024-12-21T00:25:00Z">
        <w:r w:rsidRPr="002C6905">
          <w:rPr>
            <w:rFonts w:ascii="Bookman Old Style" w:hAnsi="Bookman Old Style"/>
            <w:szCs w:val="24"/>
            <w:rPrChange w:id="3288" w:author="Ashley Frank" w:date="2024-12-21T00:25:00Z">
              <w:rPr>
                <w:szCs w:val="24"/>
                <w:lang w:eastAsia="en-GB"/>
              </w:rPr>
            </w:rPrChange>
          </w:rPr>
          <w:t>Write about a "shadow" in your life. How can you embrace the light and move forward?</w:t>
        </w:r>
      </w:ins>
    </w:p>
    <w:p w14:paraId="69A39772" w14:textId="77777777" w:rsidR="00FA4183" w:rsidRPr="009C679A" w:rsidRDefault="00FA4183">
      <w:pPr>
        <w:pStyle w:val="BodyText"/>
        <w:spacing w:line="360" w:lineRule="auto"/>
        <w:rPr>
          <w:ins w:id="3289" w:author="Ashley Frank" w:date="2024-12-19T22:57:00Z"/>
          <w:rFonts w:ascii="Bookman Old Style" w:hAnsi="Bookman Old Style"/>
          <w:b/>
          <w:bCs/>
          <w:szCs w:val="24"/>
          <w:u w:val="single"/>
          <w:rPrChange w:id="3290" w:author="Ashley Frank" w:date="2024-12-20T20:43:00Z">
            <w:rPr>
              <w:ins w:id="3291" w:author="Ashley Frank" w:date="2024-12-19T22:57:00Z"/>
              <w:rFonts w:ascii="Bookman Old Style" w:hAnsi="Bookman Old Style"/>
              <w:b/>
              <w:bCs/>
              <w:sz w:val="32"/>
              <w:szCs w:val="32"/>
              <w:u w:val="single"/>
            </w:rPr>
          </w:rPrChange>
        </w:rPr>
        <w:pPrChange w:id="3292" w:author="Ashley Frank" w:date="2024-12-21T00:25:00Z">
          <w:pPr>
            <w:pStyle w:val="BodyText"/>
            <w:spacing w:line="360" w:lineRule="auto"/>
            <w:jc w:val="center"/>
          </w:pPr>
        </w:pPrChange>
      </w:pPr>
    </w:p>
    <w:p w14:paraId="31A6B5EC" w14:textId="1ABAC688" w:rsidR="00787D74" w:rsidRDefault="00787D74" w:rsidP="00B312E4">
      <w:pPr>
        <w:pStyle w:val="BodyText"/>
        <w:spacing w:line="360" w:lineRule="auto"/>
        <w:rPr>
          <w:ins w:id="3293" w:author="Ashley Frank" w:date="2024-12-21T03:43:00Z"/>
          <w:rFonts w:ascii="Bookman Old Style" w:hAnsi="Bookman Old Style"/>
          <w:b/>
          <w:bCs/>
          <w:szCs w:val="24"/>
          <w:u w:val="single"/>
        </w:rPr>
      </w:pPr>
    </w:p>
    <w:p w14:paraId="0A5F080E" w14:textId="7AC4C0D9" w:rsidR="00B312E4" w:rsidRDefault="00B312E4" w:rsidP="00B312E4">
      <w:pPr>
        <w:pStyle w:val="BodyText"/>
        <w:spacing w:line="360" w:lineRule="auto"/>
        <w:rPr>
          <w:ins w:id="3294" w:author="Ashley Frank" w:date="2024-12-21T03:43:00Z"/>
          <w:rFonts w:ascii="Bookman Old Style" w:hAnsi="Bookman Old Style"/>
          <w:b/>
          <w:bCs/>
          <w:szCs w:val="24"/>
          <w:u w:val="single"/>
        </w:rPr>
      </w:pPr>
    </w:p>
    <w:p w14:paraId="692734C6" w14:textId="20207828" w:rsidR="00B312E4" w:rsidRDefault="00B312E4" w:rsidP="00B312E4">
      <w:pPr>
        <w:pStyle w:val="BodyText"/>
        <w:spacing w:line="360" w:lineRule="auto"/>
        <w:rPr>
          <w:ins w:id="3295" w:author="Ashley Frank" w:date="2024-12-21T03:43:00Z"/>
          <w:rFonts w:ascii="Bookman Old Style" w:hAnsi="Bookman Old Style"/>
          <w:b/>
          <w:bCs/>
          <w:szCs w:val="24"/>
          <w:u w:val="single"/>
        </w:rPr>
      </w:pPr>
    </w:p>
    <w:p w14:paraId="18AE6369" w14:textId="7528748E" w:rsidR="00B312E4" w:rsidRDefault="00B312E4" w:rsidP="00B312E4">
      <w:pPr>
        <w:pStyle w:val="BodyText"/>
        <w:spacing w:line="360" w:lineRule="auto"/>
        <w:rPr>
          <w:ins w:id="3296" w:author="Ashley Frank" w:date="2024-12-21T03:43:00Z"/>
          <w:rFonts w:ascii="Bookman Old Style" w:hAnsi="Bookman Old Style"/>
          <w:b/>
          <w:bCs/>
          <w:szCs w:val="24"/>
          <w:u w:val="single"/>
        </w:rPr>
      </w:pPr>
    </w:p>
    <w:p w14:paraId="2C0C5B61" w14:textId="711A7260" w:rsidR="00B312E4" w:rsidRDefault="00B312E4" w:rsidP="00B312E4">
      <w:pPr>
        <w:pStyle w:val="BodyText"/>
        <w:spacing w:line="360" w:lineRule="auto"/>
        <w:rPr>
          <w:ins w:id="3297" w:author="Ashley Frank" w:date="2024-12-21T03:43:00Z"/>
          <w:rFonts w:ascii="Bookman Old Style" w:hAnsi="Bookman Old Style"/>
          <w:b/>
          <w:bCs/>
          <w:szCs w:val="24"/>
          <w:u w:val="single"/>
        </w:rPr>
      </w:pPr>
    </w:p>
    <w:p w14:paraId="1EA2BA6C" w14:textId="63D68A4A" w:rsidR="00B312E4" w:rsidRDefault="00B312E4" w:rsidP="00B312E4">
      <w:pPr>
        <w:pStyle w:val="BodyText"/>
        <w:spacing w:line="360" w:lineRule="auto"/>
        <w:rPr>
          <w:ins w:id="3298" w:author="Ashley Frank" w:date="2024-12-21T03:43:00Z"/>
          <w:rFonts w:ascii="Bookman Old Style" w:hAnsi="Bookman Old Style"/>
          <w:b/>
          <w:bCs/>
          <w:szCs w:val="24"/>
          <w:u w:val="single"/>
        </w:rPr>
      </w:pPr>
    </w:p>
    <w:p w14:paraId="3884168B" w14:textId="3E61AE49" w:rsidR="00B312E4" w:rsidRDefault="00B312E4" w:rsidP="00B312E4">
      <w:pPr>
        <w:pStyle w:val="BodyText"/>
        <w:spacing w:line="360" w:lineRule="auto"/>
        <w:rPr>
          <w:ins w:id="3299" w:author="Ashley Frank" w:date="2024-12-21T03:43:00Z"/>
          <w:rFonts w:ascii="Bookman Old Style" w:hAnsi="Bookman Old Style"/>
          <w:b/>
          <w:bCs/>
          <w:szCs w:val="24"/>
          <w:u w:val="single"/>
        </w:rPr>
      </w:pPr>
    </w:p>
    <w:p w14:paraId="4467ED8D" w14:textId="62111B8E" w:rsidR="00B312E4" w:rsidRDefault="00B312E4" w:rsidP="00B312E4">
      <w:pPr>
        <w:pStyle w:val="BodyText"/>
        <w:spacing w:line="360" w:lineRule="auto"/>
        <w:rPr>
          <w:ins w:id="3300" w:author="Ashley Frank" w:date="2024-12-21T03:43:00Z"/>
          <w:rFonts w:ascii="Bookman Old Style" w:hAnsi="Bookman Old Style"/>
          <w:b/>
          <w:bCs/>
          <w:szCs w:val="24"/>
          <w:u w:val="single"/>
        </w:rPr>
      </w:pPr>
    </w:p>
    <w:p w14:paraId="455AEE8D" w14:textId="4C7E7A81" w:rsidR="00B312E4" w:rsidRDefault="00B312E4" w:rsidP="00B312E4">
      <w:pPr>
        <w:pStyle w:val="BodyText"/>
        <w:spacing w:line="360" w:lineRule="auto"/>
        <w:rPr>
          <w:ins w:id="3301" w:author="Ashley Frank" w:date="2024-12-21T03:43:00Z"/>
          <w:rFonts w:ascii="Bookman Old Style" w:hAnsi="Bookman Old Style"/>
          <w:b/>
          <w:bCs/>
          <w:szCs w:val="24"/>
          <w:u w:val="single"/>
        </w:rPr>
      </w:pPr>
    </w:p>
    <w:p w14:paraId="2B2E7431" w14:textId="302C40A9" w:rsidR="00B312E4" w:rsidRDefault="00B312E4" w:rsidP="00B312E4">
      <w:pPr>
        <w:pStyle w:val="BodyText"/>
        <w:spacing w:line="360" w:lineRule="auto"/>
        <w:rPr>
          <w:ins w:id="3302" w:author="Ashley Frank" w:date="2024-12-21T03:43:00Z"/>
          <w:rFonts w:ascii="Bookman Old Style" w:hAnsi="Bookman Old Style"/>
          <w:b/>
          <w:bCs/>
          <w:szCs w:val="24"/>
          <w:u w:val="single"/>
        </w:rPr>
      </w:pPr>
    </w:p>
    <w:p w14:paraId="2CB96A76" w14:textId="60360D41" w:rsidR="00B312E4" w:rsidRDefault="00B312E4" w:rsidP="00B312E4">
      <w:pPr>
        <w:pStyle w:val="BodyText"/>
        <w:spacing w:line="360" w:lineRule="auto"/>
        <w:rPr>
          <w:ins w:id="3303" w:author="Ashley Frank" w:date="2024-12-21T03:43:00Z"/>
          <w:rFonts w:ascii="Bookman Old Style" w:hAnsi="Bookman Old Style"/>
          <w:b/>
          <w:bCs/>
          <w:szCs w:val="24"/>
          <w:u w:val="single"/>
        </w:rPr>
      </w:pPr>
    </w:p>
    <w:p w14:paraId="14A74F08" w14:textId="718FA644" w:rsidR="00B312E4" w:rsidRDefault="00B312E4" w:rsidP="00B312E4">
      <w:pPr>
        <w:pStyle w:val="BodyText"/>
        <w:spacing w:line="360" w:lineRule="auto"/>
        <w:rPr>
          <w:ins w:id="3304" w:author="Ashley Frank" w:date="2024-12-21T03:43:00Z"/>
          <w:rFonts w:ascii="Bookman Old Style" w:hAnsi="Bookman Old Style"/>
          <w:b/>
          <w:bCs/>
          <w:szCs w:val="24"/>
          <w:u w:val="single"/>
        </w:rPr>
      </w:pPr>
    </w:p>
    <w:p w14:paraId="2EEA8008" w14:textId="753E7A29" w:rsidR="00B312E4" w:rsidRDefault="00B312E4" w:rsidP="00B312E4">
      <w:pPr>
        <w:pStyle w:val="BodyText"/>
        <w:spacing w:line="360" w:lineRule="auto"/>
        <w:rPr>
          <w:ins w:id="3305" w:author="Ashley Frank" w:date="2024-12-21T03:43:00Z"/>
          <w:rFonts w:ascii="Bookman Old Style" w:hAnsi="Bookman Old Style"/>
          <w:b/>
          <w:bCs/>
          <w:szCs w:val="24"/>
          <w:u w:val="single"/>
        </w:rPr>
      </w:pPr>
    </w:p>
    <w:p w14:paraId="78E16D21" w14:textId="7B247D1A" w:rsidR="00B312E4" w:rsidRDefault="00B312E4" w:rsidP="00B312E4">
      <w:pPr>
        <w:pStyle w:val="BodyText"/>
        <w:spacing w:line="360" w:lineRule="auto"/>
        <w:rPr>
          <w:ins w:id="3306" w:author="Ashley Frank" w:date="2024-12-21T03:43:00Z"/>
          <w:rFonts w:ascii="Bookman Old Style" w:hAnsi="Bookman Old Style"/>
          <w:b/>
          <w:bCs/>
          <w:szCs w:val="24"/>
          <w:u w:val="single"/>
        </w:rPr>
      </w:pPr>
    </w:p>
    <w:p w14:paraId="41E040DC" w14:textId="53251FD9" w:rsidR="00B312E4" w:rsidRDefault="00B312E4" w:rsidP="00B312E4">
      <w:pPr>
        <w:pStyle w:val="BodyText"/>
        <w:spacing w:line="360" w:lineRule="auto"/>
        <w:rPr>
          <w:ins w:id="3307" w:author="Ashley Frank" w:date="2024-12-21T03:43:00Z"/>
          <w:rFonts w:ascii="Bookman Old Style" w:hAnsi="Bookman Old Style"/>
          <w:b/>
          <w:bCs/>
          <w:szCs w:val="24"/>
          <w:u w:val="single"/>
        </w:rPr>
      </w:pPr>
    </w:p>
    <w:p w14:paraId="52439F33" w14:textId="073F396E" w:rsidR="00B312E4" w:rsidRDefault="00B312E4" w:rsidP="00B312E4">
      <w:pPr>
        <w:pStyle w:val="BodyText"/>
        <w:spacing w:line="360" w:lineRule="auto"/>
        <w:rPr>
          <w:ins w:id="3308" w:author="Ashley Frank" w:date="2024-12-21T03:43:00Z"/>
          <w:rFonts w:ascii="Bookman Old Style" w:hAnsi="Bookman Old Style"/>
          <w:b/>
          <w:bCs/>
          <w:szCs w:val="24"/>
          <w:u w:val="single"/>
        </w:rPr>
      </w:pPr>
    </w:p>
    <w:p w14:paraId="1F8AD288" w14:textId="2BBB6D45" w:rsidR="00B312E4" w:rsidRDefault="00B312E4" w:rsidP="00B312E4">
      <w:pPr>
        <w:pStyle w:val="BodyText"/>
        <w:spacing w:line="360" w:lineRule="auto"/>
        <w:rPr>
          <w:ins w:id="3309" w:author="Ashley Frank" w:date="2024-12-21T03:43:00Z"/>
          <w:rFonts w:ascii="Bookman Old Style" w:hAnsi="Bookman Old Style"/>
          <w:b/>
          <w:bCs/>
          <w:szCs w:val="24"/>
          <w:u w:val="single"/>
        </w:rPr>
      </w:pPr>
    </w:p>
    <w:p w14:paraId="505BBCF1" w14:textId="6A6C5153" w:rsidR="00B312E4" w:rsidRDefault="00B312E4" w:rsidP="00B312E4">
      <w:pPr>
        <w:pStyle w:val="BodyText"/>
        <w:spacing w:line="360" w:lineRule="auto"/>
        <w:rPr>
          <w:ins w:id="3310" w:author="Ashley Frank" w:date="2024-12-21T03:43:00Z"/>
          <w:rFonts w:ascii="Bookman Old Style" w:hAnsi="Bookman Old Style"/>
          <w:b/>
          <w:bCs/>
          <w:szCs w:val="24"/>
          <w:u w:val="single"/>
        </w:rPr>
      </w:pPr>
    </w:p>
    <w:p w14:paraId="5878CCF2" w14:textId="2D5B3A0E" w:rsidR="00B312E4" w:rsidRDefault="00B312E4" w:rsidP="00B312E4">
      <w:pPr>
        <w:pStyle w:val="BodyText"/>
        <w:spacing w:line="360" w:lineRule="auto"/>
        <w:rPr>
          <w:ins w:id="3311" w:author="Ashley Frank" w:date="2024-12-21T03:43:00Z"/>
          <w:rFonts w:ascii="Bookman Old Style" w:hAnsi="Bookman Old Style"/>
          <w:b/>
          <w:bCs/>
          <w:szCs w:val="24"/>
          <w:u w:val="single"/>
        </w:rPr>
      </w:pPr>
    </w:p>
    <w:p w14:paraId="1FCEF245" w14:textId="613109F8" w:rsidR="00B312E4" w:rsidRDefault="00B312E4" w:rsidP="00B312E4">
      <w:pPr>
        <w:pStyle w:val="BodyText"/>
        <w:spacing w:line="360" w:lineRule="auto"/>
        <w:rPr>
          <w:ins w:id="3312" w:author="Ashley Frank" w:date="2024-12-21T03:43:00Z"/>
          <w:rFonts w:ascii="Bookman Old Style" w:hAnsi="Bookman Old Style"/>
          <w:b/>
          <w:bCs/>
          <w:szCs w:val="24"/>
          <w:u w:val="single"/>
        </w:rPr>
      </w:pPr>
    </w:p>
    <w:p w14:paraId="3158652F" w14:textId="4F1E2E23" w:rsidR="00B312E4" w:rsidRDefault="00B312E4">
      <w:pPr>
        <w:pStyle w:val="BodyText"/>
        <w:spacing w:line="360" w:lineRule="auto"/>
        <w:rPr>
          <w:ins w:id="3313" w:author="Ashley Frank" w:date="2025-01-21T02:10:00Z"/>
          <w:rFonts w:ascii="Bookman Old Style" w:hAnsi="Bookman Old Style"/>
          <w:b/>
          <w:bCs/>
          <w:szCs w:val="24"/>
          <w:u w:val="single"/>
        </w:rPr>
      </w:pPr>
    </w:p>
    <w:p w14:paraId="53DCCA95" w14:textId="5854961C" w:rsidR="00631CC3" w:rsidRDefault="00631CC3">
      <w:pPr>
        <w:pStyle w:val="BodyText"/>
        <w:spacing w:line="360" w:lineRule="auto"/>
        <w:rPr>
          <w:ins w:id="3314" w:author="Ashley Frank" w:date="2025-01-21T02:10:00Z"/>
          <w:rFonts w:ascii="Bookman Old Style" w:hAnsi="Bookman Old Style"/>
          <w:b/>
          <w:bCs/>
          <w:szCs w:val="24"/>
          <w:u w:val="single"/>
        </w:rPr>
      </w:pPr>
    </w:p>
    <w:p w14:paraId="400FA429" w14:textId="77777777" w:rsidR="00631CC3" w:rsidRDefault="00631CC3">
      <w:pPr>
        <w:pStyle w:val="BodyText"/>
        <w:spacing w:line="360" w:lineRule="auto"/>
        <w:rPr>
          <w:ins w:id="3315" w:author="Ashley Frank" w:date="2024-12-21T00:01:00Z"/>
          <w:rFonts w:ascii="Bookman Old Style" w:hAnsi="Bookman Old Style"/>
          <w:b/>
          <w:bCs/>
          <w:szCs w:val="24"/>
          <w:u w:val="single"/>
        </w:rPr>
        <w:pPrChange w:id="3316" w:author="Ashley Frank" w:date="2024-12-21T03:41:00Z">
          <w:pPr>
            <w:pStyle w:val="BodyText"/>
            <w:spacing w:line="360" w:lineRule="auto"/>
            <w:jc w:val="center"/>
          </w:pPr>
        </w:pPrChange>
      </w:pPr>
    </w:p>
    <w:p w14:paraId="3C3F4921" w14:textId="77777777" w:rsidR="00787D74" w:rsidRDefault="00787D74">
      <w:pPr>
        <w:pStyle w:val="BodyText"/>
        <w:spacing w:line="360" w:lineRule="auto"/>
        <w:jc w:val="center"/>
        <w:rPr>
          <w:ins w:id="3317" w:author="Ashley Frank" w:date="2024-12-21T00:01:00Z"/>
          <w:rFonts w:ascii="Bookman Old Style" w:hAnsi="Bookman Old Style"/>
          <w:b/>
          <w:bCs/>
          <w:szCs w:val="24"/>
          <w:u w:val="single"/>
        </w:rPr>
      </w:pPr>
    </w:p>
    <w:p w14:paraId="122CA8C3" w14:textId="77777777" w:rsidR="00787D74" w:rsidRDefault="00787D74">
      <w:pPr>
        <w:pStyle w:val="BodyText"/>
        <w:spacing w:line="360" w:lineRule="auto"/>
        <w:jc w:val="center"/>
        <w:rPr>
          <w:ins w:id="3318" w:author="Ashley Frank" w:date="2024-12-21T00:01:00Z"/>
          <w:rFonts w:ascii="Bookman Old Style" w:hAnsi="Bookman Old Style"/>
          <w:b/>
          <w:bCs/>
          <w:szCs w:val="24"/>
          <w:u w:val="single"/>
        </w:rPr>
      </w:pPr>
    </w:p>
    <w:p w14:paraId="101D3C91" w14:textId="62BC2A7A" w:rsidR="00F625EE" w:rsidRPr="009C679A" w:rsidRDefault="00FA4183">
      <w:pPr>
        <w:pStyle w:val="BodyText"/>
        <w:spacing w:line="360" w:lineRule="auto"/>
        <w:jc w:val="center"/>
        <w:rPr>
          <w:ins w:id="3319" w:author="Ashley Frank" w:date="2024-12-19T22:56:00Z"/>
          <w:rFonts w:ascii="Bookman Old Style" w:hAnsi="Bookman Old Style"/>
          <w:b/>
          <w:bCs/>
          <w:szCs w:val="24"/>
          <w:u w:val="single"/>
          <w:rPrChange w:id="3320" w:author="Ashley Frank" w:date="2024-12-20T20:43:00Z">
            <w:rPr>
              <w:ins w:id="3321" w:author="Ashley Frank" w:date="2024-12-19T22:56:00Z"/>
              <w:rFonts w:ascii="Bookman Old Style" w:hAnsi="Bookman Old Style"/>
              <w:sz w:val="32"/>
              <w:szCs w:val="32"/>
            </w:rPr>
          </w:rPrChange>
        </w:rPr>
        <w:pPrChange w:id="3322" w:author="Ashley Frank" w:date="2024-12-21T00:26:00Z">
          <w:pPr>
            <w:pStyle w:val="BodyText"/>
            <w:spacing w:line="360" w:lineRule="auto"/>
          </w:pPr>
        </w:pPrChange>
      </w:pPr>
      <w:ins w:id="3323" w:author="Ashley Frank" w:date="2024-12-19T22:56:00Z">
        <w:r w:rsidRPr="009C679A">
          <w:rPr>
            <w:rFonts w:ascii="Bookman Old Style" w:hAnsi="Bookman Old Style"/>
            <w:b/>
            <w:bCs/>
            <w:szCs w:val="24"/>
            <w:u w:val="single"/>
            <w:rPrChange w:id="3324" w:author="Ashley Frank" w:date="2024-12-20T20:43:00Z">
              <w:rPr>
                <w:rFonts w:ascii="Bookman Old Style" w:hAnsi="Bookman Old Style"/>
                <w:b/>
                <w:bCs/>
                <w:sz w:val="32"/>
                <w:szCs w:val="32"/>
                <w:u w:val="single"/>
              </w:rPr>
            </w:rPrChange>
          </w:rPr>
          <w:lastRenderedPageBreak/>
          <w:t>CHAPTER: 4</w:t>
        </w:r>
      </w:ins>
    </w:p>
    <w:p w14:paraId="5A934398" w14:textId="1E83184D" w:rsidR="00FA4183" w:rsidRPr="009C679A" w:rsidRDefault="00FA4183" w:rsidP="00FA4183">
      <w:pPr>
        <w:pStyle w:val="BodyText"/>
        <w:spacing w:line="360" w:lineRule="auto"/>
        <w:jc w:val="center"/>
        <w:rPr>
          <w:ins w:id="3325" w:author="Ashley Frank" w:date="2024-12-19T22:57:00Z"/>
          <w:rFonts w:ascii="Bookman Old Style" w:hAnsi="Bookman Old Style"/>
          <w:b/>
          <w:bCs/>
          <w:szCs w:val="24"/>
          <w:u w:val="single"/>
          <w:rPrChange w:id="3326" w:author="Ashley Frank" w:date="2024-12-20T20:43:00Z">
            <w:rPr>
              <w:ins w:id="3327" w:author="Ashley Frank" w:date="2024-12-19T22:57:00Z"/>
              <w:rFonts w:ascii="Bookman Old Style" w:hAnsi="Bookman Old Style"/>
              <w:b/>
              <w:bCs/>
              <w:sz w:val="32"/>
              <w:szCs w:val="32"/>
              <w:u w:val="single"/>
            </w:rPr>
          </w:rPrChange>
        </w:rPr>
      </w:pPr>
      <w:ins w:id="3328" w:author="Ashley Frank" w:date="2024-12-19T22:56:00Z">
        <w:r w:rsidRPr="009C679A">
          <w:rPr>
            <w:rFonts w:ascii="Bookman Old Style" w:hAnsi="Bookman Old Style"/>
            <w:b/>
            <w:bCs/>
            <w:szCs w:val="24"/>
            <w:u w:val="single"/>
            <w:rPrChange w:id="3329" w:author="Ashley Frank" w:date="2024-12-20T20:43:00Z">
              <w:rPr>
                <w:rFonts w:ascii="Bookman Old Style" w:hAnsi="Bookman Old Style"/>
                <w:b/>
                <w:bCs/>
                <w:sz w:val="32"/>
                <w:szCs w:val="32"/>
                <w:u w:val="single"/>
              </w:rPr>
            </w:rPrChange>
          </w:rPr>
          <w:t>ILLUSION OF CON</w:t>
        </w:r>
      </w:ins>
      <w:ins w:id="3330" w:author="Ashley Frank" w:date="2024-12-19T22:57:00Z">
        <w:r w:rsidRPr="009C679A">
          <w:rPr>
            <w:rFonts w:ascii="Bookman Old Style" w:hAnsi="Bookman Old Style"/>
            <w:b/>
            <w:bCs/>
            <w:szCs w:val="24"/>
            <w:u w:val="single"/>
            <w:rPrChange w:id="3331" w:author="Ashley Frank" w:date="2024-12-20T20:43:00Z">
              <w:rPr>
                <w:rFonts w:ascii="Bookman Old Style" w:hAnsi="Bookman Old Style"/>
                <w:b/>
                <w:bCs/>
                <w:sz w:val="32"/>
                <w:szCs w:val="32"/>
                <w:u w:val="single"/>
              </w:rPr>
            </w:rPrChange>
          </w:rPr>
          <w:t>TROL</w:t>
        </w:r>
      </w:ins>
    </w:p>
    <w:p w14:paraId="73546439" w14:textId="77777777" w:rsidR="00FA4183" w:rsidRPr="009C679A" w:rsidRDefault="00FA4183">
      <w:pPr>
        <w:pStyle w:val="BodyText"/>
        <w:spacing w:line="360" w:lineRule="auto"/>
        <w:jc w:val="center"/>
        <w:rPr>
          <w:ins w:id="3332" w:author="Ashley Frank" w:date="2024-12-19T22:52:00Z"/>
          <w:rFonts w:ascii="Bookman Old Style" w:hAnsi="Bookman Old Style"/>
          <w:b/>
          <w:bCs/>
          <w:szCs w:val="24"/>
          <w:u w:val="single"/>
          <w:rPrChange w:id="3333" w:author="Ashley Frank" w:date="2024-12-20T20:43:00Z">
            <w:rPr>
              <w:ins w:id="3334" w:author="Ashley Frank" w:date="2024-12-19T22:52:00Z"/>
              <w:rFonts w:ascii="Bookman Old Style" w:hAnsi="Bookman Old Style"/>
              <w:sz w:val="32"/>
              <w:szCs w:val="32"/>
            </w:rPr>
          </w:rPrChange>
        </w:rPr>
        <w:pPrChange w:id="3335" w:author="Ashley Frank" w:date="2024-12-19T22:57:00Z">
          <w:pPr>
            <w:pStyle w:val="BodyText"/>
            <w:spacing w:line="360" w:lineRule="auto"/>
          </w:pPr>
        </w:pPrChange>
      </w:pPr>
    </w:p>
    <w:p w14:paraId="568FE152" w14:textId="272E79BE" w:rsidR="00FA6EC5" w:rsidRDefault="00F74B58" w:rsidP="009014DA">
      <w:pPr>
        <w:pStyle w:val="BodyText"/>
        <w:spacing w:line="360" w:lineRule="auto"/>
        <w:rPr>
          <w:ins w:id="3336" w:author="Ashley Frank" w:date="2024-12-21T03:43:00Z"/>
          <w:rFonts w:ascii="Bookman Old Style" w:hAnsi="Bookman Old Style"/>
          <w:szCs w:val="24"/>
        </w:rPr>
      </w:pPr>
      <w:r w:rsidRPr="009C679A">
        <w:rPr>
          <w:rFonts w:ascii="Bookman Old Style" w:hAnsi="Bookman Old Style"/>
          <w:szCs w:val="24"/>
          <w:rPrChange w:id="3337" w:author="Ashley Frank" w:date="2024-12-20T20:43:00Z">
            <w:rPr>
              <w:rFonts w:ascii="Bookman Old Style" w:hAnsi="Bookman Old Style"/>
              <w:sz w:val="32"/>
              <w:szCs w:val="32"/>
            </w:rPr>
          </w:rPrChange>
        </w:rPr>
        <w:t>Often,</w:t>
      </w:r>
      <w:r w:rsidR="00FA6EC5" w:rsidRPr="009C679A">
        <w:rPr>
          <w:rFonts w:ascii="Bookman Old Style" w:hAnsi="Bookman Old Style"/>
          <w:szCs w:val="24"/>
          <w:rPrChange w:id="3338" w:author="Ashley Frank" w:date="2024-12-20T20:43:00Z">
            <w:rPr>
              <w:rFonts w:ascii="Bookman Old Style" w:hAnsi="Bookman Old Style"/>
              <w:sz w:val="32"/>
              <w:szCs w:val="32"/>
            </w:rPr>
          </w:rPrChange>
        </w:rPr>
        <w:t xml:space="preserve"> </w:t>
      </w:r>
      <w:r w:rsidR="00F823D5" w:rsidRPr="009C679A">
        <w:rPr>
          <w:rFonts w:ascii="Bookman Old Style" w:hAnsi="Bookman Old Style"/>
          <w:szCs w:val="24"/>
          <w:rPrChange w:id="3339"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3340" w:author="Ashley Frank" w:date="2024-12-20T20:43:00Z">
            <w:rPr>
              <w:rFonts w:ascii="Bookman Old Style" w:hAnsi="Bookman Old Style"/>
              <w:sz w:val="32"/>
              <w:szCs w:val="32"/>
            </w:rPr>
          </w:rPrChange>
        </w:rPr>
        <w:t>e</w:t>
      </w:r>
      <w:r w:rsidR="00FA6EC5" w:rsidRPr="009C679A">
        <w:rPr>
          <w:rFonts w:ascii="Bookman Old Style" w:hAnsi="Bookman Old Style"/>
          <w:szCs w:val="24"/>
          <w:rPrChange w:id="3341" w:author="Ashley Frank" w:date="2024-12-20T20:43:00Z">
            <w:rPr>
              <w:rFonts w:ascii="Bookman Old Style" w:hAnsi="Bookman Old Style"/>
              <w:sz w:val="32"/>
              <w:szCs w:val="32"/>
            </w:rPr>
          </w:rPrChange>
        </w:rPr>
        <w:t xml:space="preserve"> believe that the situations have control over us because it is validated or made real</w:t>
      </w:r>
      <w:r w:rsidRPr="009C679A">
        <w:rPr>
          <w:rFonts w:ascii="Bookman Old Style" w:hAnsi="Bookman Old Style"/>
          <w:szCs w:val="24"/>
          <w:rPrChange w:id="3342" w:author="Ashley Frank" w:date="2024-12-20T20:43:00Z">
            <w:rPr>
              <w:rFonts w:ascii="Bookman Old Style" w:hAnsi="Bookman Old Style"/>
              <w:sz w:val="32"/>
              <w:szCs w:val="32"/>
            </w:rPr>
          </w:rPrChange>
        </w:rPr>
        <w:t xml:space="preserve"> by our focus</w:t>
      </w:r>
      <w:r w:rsidR="00FA6EC5" w:rsidRPr="009C679A">
        <w:rPr>
          <w:rFonts w:ascii="Bookman Old Style" w:hAnsi="Bookman Old Style"/>
          <w:szCs w:val="24"/>
          <w:rPrChange w:id="3343" w:author="Ashley Frank" w:date="2024-12-20T20:43:00Z">
            <w:rPr>
              <w:rFonts w:ascii="Bookman Old Style" w:hAnsi="Bookman Old Style"/>
              <w:sz w:val="32"/>
              <w:szCs w:val="32"/>
            </w:rPr>
          </w:rPrChange>
        </w:rPr>
        <w:t>. There are a couple of things that validate the situation as having control over us to cause us to lose our focus:</w:t>
      </w:r>
    </w:p>
    <w:p w14:paraId="3D01344F" w14:textId="77777777" w:rsidR="00B312E4" w:rsidRPr="009C679A" w:rsidRDefault="00B312E4" w:rsidP="009014DA">
      <w:pPr>
        <w:pStyle w:val="BodyText"/>
        <w:spacing w:line="360" w:lineRule="auto"/>
        <w:rPr>
          <w:rFonts w:ascii="Bookman Old Style" w:hAnsi="Bookman Old Style"/>
          <w:szCs w:val="24"/>
          <w:rPrChange w:id="3344" w:author="Ashley Frank" w:date="2024-12-20T20:43:00Z">
            <w:rPr>
              <w:rFonts w:ascii="Bookman Old Style" w:hAnsi="Bookman Old Style"/>
              <w:sz w:val="32"/>
              <w:szCs w:val="32"/>
            </w:rPr>
          </w:rPrChange>
        </w:rPr>
      </w:pPr>
    </w:p>
    <w:p w14:paraId="4DD0B2A6" w14:textId="77777777" w:rsidR="00B312E4" w:rsidRDefault="00FA6EC5" w:rsidP="00B96853">
      <w:pPr>
        <w:pStyle w:val="ListParagraph"/>
        <w:numPr>
          <w:ilvl w:val="0"/>
          <w:numId w:val="2"/>
        </w:numPr>
        <w:tabs>
          <w:tab w:val="clear" w:pos="360"/>
          <w:tab w:val="clear" w:pos="9360"/>
        </w:tabs>
        <w:spacing w:line="480" w:lineRule="auto"/>
        <w:rPr>
          <w:ins w:id="3345" w:author="Ashley Frank" w:date="2024-12-21T03:43:00Z"/>
          <w:rFonts w:ascii="Bookman Old Style" w:hAnsi="Bookman Old Style"/>
          <w:szCs w:val="24"/>
        </w:rPr>
      </w:pPr>
      <w:r w:rsidRPr="002C6905">
        <w:rPr>
          <w:rFonts w:ascii="Bookman Old Style" w:hAnsi="Bookman Old Style"/>
          <w:b/>
          <w:bCs/>
          <w:szCs w:val="24"/>
          <w:rPrChange w:id="3346" w:author="Ashley Frank" w:date="2024-12-21T00:26:00Z">
            <w:rPr>
              <w:rFonts w:ascii="Bookman Old Style" w:hAnsi="Bookman Old Style"/>
              <w:sz w:val="32"/>
              <w:szCs w:val="32"/>
            </w:rPr>
          </w:rPrChange>
        </w:rPr>
        <w:t>Our Emotions</w:t>
      </w:r>
      <w:r w:rsidRPr="009C679A">
        <w:rPr>
          <w:rFonts w:ascii="Bookman Old Style" w:hAnsi="Bookman Old Style"/>
          <w:szCs w:val="24"/>
          <w:rPrChange w:id="3347" w:author="Ashley Frank" w:date="2024-12-20T20:43:00Z">
            <w:rPr>
              <w:rFonts w:ascii="Bookman Old Style" w:hAnsi="Bookman Old Style"/>
              <w:sz w:val="32"/>
              <w:szCs w:val="32"/>
            </w:rPr>
          </w:rPrChange>
        </w:rPr>
        <w:t>: Worry, anxiety, fear, anger, frustration</w:t>
      </w:r>
      <w:r w:rsidR="00FD26F1" w:rsidRPr="009C679A">
        <w:rPr>
          <w:rFonts w:ascii="Bookman Old Style" w:hAnsi="Bookman Old Style"/>
          <w:szCs w:val="24"/>
          <w:rPrChange w:id="3348" w:author="Ashley Frank" w:date="2024-12-20T20:43:00Z">
            <w:rPr>
              <w:rFonts w:ascii="Bookman Old Style" w:hAnsi="Bookman Old Style"/>
              <w:sz w:val="32"/>
              <w:szCs w:val="32"/>
            </w:rPr>
          </w:rPrChange>
        </w:rPr>
        <w:t>,</w:t>
      </w:r>
      <w:r w:rsidRPr="009C679A">
        <w:rPr>
          <w:rFonts w:ascii="Bookman Old Style" w:hAnsi="Bookman Old Style"/>
          <w:szCs w:val="24"/>
          <w:rPrChange w:id="3349" w:author="Ashley Frank" w:date="2024-12-20T20:43:00Z">
            <w:rPr>
              <w:rFonts w:ascii="Bookman Old Style" w:hAnsi="Bookman Old Style"/>
              <w:sz w:val="32"/>
              <w:szCs w:val="32"/>
            </w:rPr>
          </w:rPrChange>
        </w:rPr>
        <w:t xml:space="preserve"> and depression are just a few of the emotions that all humans </w:t>
      </w:r>
      <w:r w:rsidR="00F74B58" w:rsidRPr="009C679A">
        <w:rPr>
          <w:rFonts w:ascii="Bookman Old Style" w:hAnsi="Bookman Old Style"/>
          <w:szCs w:val="24"/>
          <w:rPrChange w:id="3350" w:author="Ashley Frank" w:date="2024-12-20T20:43:00Z">
            <w:rPr>
              <w:rFonts w:ascii="Bookman Old Style" w:hAnsi="Bookman Old Style"/>
              <w:sz w:val="32"/>
              <w:szCs w:val="32"/>
            </w:rPr>
          </w:rPrChange>
        </w:rPr>
        <w:t>face</w:t>
      </w:r>
      <w:r w:rsidRPr="009C679A">
        <w:rPr>
          <w:rFonts w:ascii="Bookman Old Style" w:hAnsi="Bookman Old Style"/>
          <w:szCs w:val="24"/>
          <w:rPrChange w:id="3351" w:author="Ashley Frank" w:date="2024-12-20T20:43:00Z">
            <w:rPr>
              <w:rFonts w:ascii="Bookman Old Style" w:hAnsi="Bookman Old Style"/>
              <w:sz w:val="32"/>
              <w:szCs w:val="32"/>
            </w:rPr>
          </w:rPrChange>
        </w:rPr>
        <w:t xml:space="preserve">. In and of themselves, these are natural </w:t>
      </w:r>
      <w:ins w:id="3352" w:author="Ashley Frank" w:date="2024-12-21T00:26:00Z">
        <w:r w:rsidR="002C6905">
          <w:rPr>
            <w:rFonts w:ascii="Bookman Old Style" w:hAnsi="Bookman Old Style"/>
            <w:szCs w:val="24"/>
          </w:rPr>
          <w:t xml:space="preserve">reactions to things </w:t>
        </w:r>
      </w:ins>
      <w:del w:id="3353" w:author="Ashley Frank" w:date="2024-12-21T00:26:00Z">
        <w:r w:rsidRPr="009C679A" w:rsidDel="002C6905">
          <w:rPr>
            <w:rFonts w:ascii="Bookman Old Style" w:hAnsi="Bookman Old Style"/>
            <w:szCs w:val="24"/>
            <w:rPrChange w:id="3354" w:author="Ashley Frank" w:date="2024-12-20T20:43:00Z">
              <w:rPr>
                <w:rFonts w:ascii="Bookman Old Style" w:hAnsi="Bookman Old Style"/>
                <w:sz w:val="32"/>
                <w:szCs w:val="32"/>
              </w:rPr>
            </w:rPrChange>
          </w:rPr>
          <w:delText xml:space="preserve">emotions </w:delText>
        </w:r>
      </w:del>
      <w:r w:rsidRPr="009C679A">
        <w:rPr>
          <w:rFonts w:ascii="Bookman Old Style" w:hAnsi="Bookman Old Style"/>
          <w:szCs w:val="24"/>
          <w:rPrChange w:id="3355" w:author="Ashley Frank" w:date="2024-12-20T20:43:00Z">
            <w:rPr>
              <w:rFonts w:ascii="Bookman Old Style" w:hAnsi="Bookman Old Style"/>
              <w:sz w:val="32"/>
              <w:szCs w:val="32"/>
            </w:rPr>
          </w:rPrChange>
        </w:rPr>
        <w:t xml:space="preserve">that </w:t>
      </w:r>
      <w:r w:rsidR="00F823D5" w:rsidRPr="009C679A">
        <w:rPr>
          <w:rFonts w:ascii="Bookman Old Style" w:hAnsi="Bookman Old Style"/>
          <w:szCs w:val="24"/>
          <w:rPrChange w:id="3356"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3357" w:author="Ashley Frank" w:date="2024-12-20T20:43:00Z">
            <w:rPr>
              <w:rFonts w:ascii="Bookman Old Style" w:hAnsi="Bookman Old Style"/>
              <w:sz w:val="32"/>
              <w:szCs w:val="32"/>
            </w:rPr>
          </w:rPrChange>
        </w:rPr>
        <w:t>e</w:t>
      </w:r>
      <w:r w:rsidRPr="009C679A">
        <w:rPr>
          <w:rFonts w:ascii="Bookman Old Style" w:hAnsi="Bookman Old Style"/>
          <w:szCs w:val="24"/>
          <w:rPrChange w:id="3358" w:author="Ashley Frank" w:date="2024-12-20T20:43:00Z">
            <w:rPr>
              <w:rFonts w:ascii="Bookman Old Style" w:hAnsi="Bookman Old Style"/>
              <w:sz w:val="32"/>
              <w:szCs w:val="32"/>
            </w:rPr>
          </w:rPrChange>
        </w:rPr>
        <w:t xml:space="preserve"> all experience. The reason that I say this is beca</w:t>
      </w:r>
      <w:ins w:id="3359" w:author="Ashley Frank" w:date="2024-12-21T00:27:00Z">
        <w:r w:rsidR="002C6905">
          <w:rPr>
            <w:rFonts w:ascii="Bookman Old Style" w:hAnsi="Bookman Old Style"/>
            <w:szCs w:val="24"/>
          </w:rPr>
          <w:t>use emotions are innate to being human, and none of us can escape that reality</w:t>
        </w:r>
      </w:ins>
      <w:del w:id="3360" w:author="Ashley Frank" w:date="2024-12-21T00:27:00Z">
        <w:r w:rsidRPr="009C679A" w:rsidDel="002C6905">
          <w:rPr>
            <w:rFonts w:ascii="Bookman Old Style" w:hAnsi="Bookman Old Style"/>
            <w:szCs w:val="24"/>
            <w:rPrChange w:id="3361" w:author="Ashley Frank" w:date="2024-12-20T20:43:00Z">
              <w:rPr>
                <w:rFonts w:ascii="Bookman Old Style" w:hAnsi="Bookman Old Style"/>
                <w:sz w:val="32"/>
                <w:szCs w:val="32"/>
              </w:rPr>
            </w:rPrChange>
          </w:rPr>
          <w:delText xml:space="preserve">use </w:delText>
        </w:r>
        <w:r w:rsidR="00F823D5" w:rsidRPr="009C679A" w:rsidDel="002C6905">
          <w:rPr>
            <w:rFonts w:ascii="Bookman Old Style" w:hAnsi="Bookman Old Style"/>
            <w:szCs w:val="24"/>
            <w:rPrChange w:id="3362" w:author="Ashley Frank" w:date="2024-12-20T20:43:00Z">
              <w:rPr>
                <w:rFonts w:ascii="Bookman Old Style" w:hAnsi="Bookman Old Style"/>
                <w:sz w:val="32"/>
                <w:szCs w:val="32"/>
              </w:rPr>
            </w:rPrChange>
          </w:rPr>
          <w:delText xml:space="preserve">we </w:delText>
        </w:r>
        <w:r w:rsidRPr="009C679A" w:rsidDel="002C6905">
          <w:rPr>
            <w:rFonts w:ascii="Bookman Old Style" w:hAnsi="Bookman Old Style"/>
            <w:szCs w:val="24"/>
            <w:rPrChange w:id="3363" w:author="Ashley Frank" w:date="2024-12-20T20:43:00Z">
              <w:rPr>
                <w:rFonts w:ascii="Bookman Old Style" w:hAnsi="Bookman Old Style"/>
                <w:sz w:val="32"/>
                <w:szCs w:val="32"/>
              </w:rPr>
            </w:rPrChange>
          </w:rPr>
          <w:delText>all experience them and have no control o</w:delText>
        </w:r>
        <w:r w:rsidR="00FD26F1" w:rsidRPr="009C679A" w:rsidDel="002C6905">
          <w:rPr>
            <w:rFonts w:ascii="Bookman Old Style" w:hAnsi="Bookman Old Style"/>
            <w:szCs w:val="24"/>
            <w:rPrChange w:id="3364" w:author="Ashley Frank" w:date="2024-12-20T20:43:00Z">
              <w:rPr>
                <w:rFonts w:ascii="Bookman Old Style" w:hAnsi="Bookman Old Style"/>
                <w:sz w:val="32"/>
                <w:szCs w:val="32"/>
              </w:rPr>
            </w:rPrChange>
          </w:rPr>
          <w:delText>ver</w:delText>
        </w:r>
        <w:r w:rsidRPr="009C679A" w:rsidDel="002C6905">
          <w:rPr>
            <w:rFonts w:ascii="Bookman Old Style" w:hAnsi="Bookman Old Style"/>
            <w:szCs w:val="24"/>
            <w:rPrChange w:id="3365" w:author="Ashley Frank" w:date="2024-12-20T20:43:00Z">
              <w:rPr>
                <w:rFonts w:ascii="Bookman Old Style" w:hAnsi="Bookman Old Style"/>
                <w:sz w:val="32"/>
                <w:szCs w:val="32"/>
              </w:rPr>
            </w:rPrChange>
          </w:rPr>
          <w:delText xml:space="preserve"> that experience</w:delText>
        </w:r>
      </w:del>
      <w:r w:rsidRPr="009C679A">
        <w:rPr>
          <w:rFonts w:ascii="Bookman Old Style" w:hAnsi="Bookman Old Style"/>
          <w:szCs w:val="24"/>
          <w:rPrChange w:id="3366" w:author="Ashley Frank" w:date="2024-12-20T20:43:00Z">
            <w:rPr>
              <w:rFonts w:ascii="Bookman Old Style" w:hAnsi="Bookman Old Style"/>
              <w:sz w:val="32"/>
              <w:szCs w:val="32"/>
            </w:rPr>
          </w:rPrChange>
        </w:rPr>
        <w:t xml:space="preserve">. </w:t>
      </w:r>
      <w:ins w:id="3367" w:author="Ashley Frank" w:date="2024-12-21T00:27:00Z">
        <w:r w:rsidR="002C6905">
          <w:rPr>
            <w:rFonts w:ascii="Bookman Old Style" w:hAnsi="Bookman Old Style"/>
            <w:szCs w:val="24"/>
          </w:rPr>
          <w:t xml:space="preserve">However, </w:t>
        </w:r>
      </w:ins>
      <w:del w:id="3368" w:author="Ashley Frank" w:date="2024-12-21T00:27:00Z">
        <w:r w:rsidRPr="009C679A" w:rsidDel="002C6905">
          <w:rPr>
            <w:rFonts w:ascii="Bookman Old Style" w:hAnsi="Bookman Old Style"/>
            <w:szCs w:val="24"/>
            <w:rPrChange w:id="3369" w:author="Ashley Frank" w:date="2024-12-20T20:43:00Z">
              <w:rPr>
                <w:rFonts w:ascii="Bookman Old Style" w:hAnsi="Bookman Old Style"/>
                <w:sz w:val="32"/>
                <w:szCs w:val="32"/>
              </w:rPr>
            </w:rPrChange>
          </w:rPr>
          <w:delText xml:space="preserve">Of course, </w:delText>
        </w:r>
      </w:del>
      <w:r w:rsidRPr="009C679A">
        <w:rPr>
          <w:rFonts w:ascii="Bookman Old Style" w:hAnsi="Bookman Old Style"/>
          <w:szCs w:val="24"/>
          <w:rPrChange w:id="3370" w:author="Ashley Frank" w:date="2024-12-20T20:43:00Z">
            <w:rPr>
              <w:rFonts w:ascii="Bookman Old Style" w:hAnsi="Bookman Old Style"/>
              <w:sz w:val="32"/>
              <w:szCs w:val="32"/>
            </w:rPr>
          </w:rPrChange>
        </w:rPr>
        <w:t>our focus will determine the frequency, duration</w:t>
      </w:r>
      <w:r w:rsidR="00FD26F1" w:rsidRPr="009C679A">
        <w:rPr>
          <w:rFonts w:ascii="Bookman Old Style" w:hAnsi="Bookman Old Style"/>
          <w:szCs w:val="24"/>
          <w:rPrChange w:id="3371" w:author="Ashley Frank" w:date="2024-12-20T20:43:00Z">
            <w:rPr>
              <w:rFonts w:ascii="Bookman Old Style" w:hAnsi="Bookman Old Style"/>
              <w:sz w:val="32"/>
              <w:szCs w:val="32"/>
            </w:rPr>
          </w:rPrChange>
        </w:rPr>
        <w:t>,</w:t>
      </w:r>
      <w:r w:rsidRPr="009C679A">
        <w:rPr>
          <w:rFonts w:ascii="Bookman Old Style" w:hAnsi="Bookman Old Style"/>
          <w:szCs w:val="24"/>
          <w:rPrChange w:id="3372" w:author="Ashley Frank" w:date="2024-12-20T20:43:00Z">
            <w:rPr>
              <w:rFonts w:ascii="Bookman Old Style" w:hAnsi="Bookman Old Style"/>
              <w:sz w:val="32"/>
              <w:szCs w:val="32"/>
            </w:rPr>
          </w:rPrChange>
        </w:rPr>
        <w:t xml:space="preserve"> and intensity of the emotions. </w:t>
      </w:r>
      <w:ins w:id="3373" w:author="Ashley Frank" w:date="2024-12-21T00:29:00Z">
        <w:r w:rsidR="00B96853">
          <w:rPr>
            <w:rFonts w:ascii="Bookman Old Style" w:hAnsi="Bookman Old Style"/>
            <w:szCs w:val="24"/>
          </w:rPr>
          <w:t xml:space="preserve">It is quite common for us to </w:t>
        </w:r>
      </w:ins>
      <w:del w:id="3374" w:author="Ashley Frank" w:date="2024-12-21T00:29:00Z">
        <w:r w:rsidRPr="009C679A" w:rsidDel="00B96853">
          <w:rPr>
            <w:rFonts w:ascii="Bookman Old Style" w:hAnsi="Bookman Old Style"/>
            <w:szCs w:val="24"/>
            <w:rPrChange w:id="3375" w:author="Ashley Frank" w:date="2024-12-20T20:43:00Z">
              <w:rPr>
                <w:rFonts w:ascii="Bookman Old Style" w:hAnsi="Bookman Old Style"/>
                <w:sz w:val="32"/>
                <w:szCs w:val="32"/>
              </w:rPr>
            </w:rPrChange>
          </w:rPr>
          <w:delText>Often</w:delText>
        </w:r>
        <w:r w:rsidR="00FD26F1" w:rsidRPr="009C679A" w:rsidDel="00B96853">
          <w:rPr>
            <w:rFonts w:ascii="Bookman Old Style" w:hAnsi="Bookman Old Style"/>
            <w:szCs w:val="24"/>
            <w:rPrChange w:id="3376" w:author="Ashley Frank" w:date="2024-12-20T20:43:00Z">
              <w:rPr>
                <w:rFonts w:ascii="Bookman Old Style" w:hAnsi="Bookman Old Style"/>
                <w:sz w:val="32"/>
                <w:szCs w:val="32"/>
              </w:rPr>
            </w:rPrChange>
          </w:rPr>
          <w:delText>,</w:delText>
        </w:r>
        <w:r w:rsidRPr="009C679A" w:rsidDel="00B96853">
          <w:rPr>
            <w:rFonts w:ascii="Bookman Old Style" w:hAnsi="Bookman Old Style"/>
            <w:szCs w:val="24"/>
            <w:rPrChange w:id="3377" w:author="Ashley Frank" w:date="2024-12-20T20:43:00Z">
              <w:rPr>
                <w:rFonts w:ascii="Bookman Old Style" w:hAnsi="Bookman Old Style"/>
                <w:sz w:val="32"/>
                <w:szCs w:val="32"/>
              </w:rPr>
            </w:rPrChange>
          </w:rPr>
          <w:delText xml:space="preserve"> people </w:delText>
        </w:r>
      </w:del>
      <w:r w:rsidRPr="009C679A">
        <w:rPr>
          <w:rFonts w:ascii="Bookman Old Style" w:hAnsi="Bookman Old Style"/>
          <w:szCs w:val="24"/>
          <w:rPrChange w:id="3378" w:author="Ashley Frank" w:date="2024-12-20T20:43:00Z">
            <w:rPr>
              <w:rFonts w:ascii="Bookman Old Style" w:hAnsi="Bookman Old Style"/>
              <w:sz w:val="32"/>
              <w:szCs w:val="32"/>
            </w:rPr>
          </w:rPrChange>
        </w:rPr>
        <w:t xml:space="preserve">make decisions based on </w:t>
      </w:r>
      <w:ins w:id="3379" w:author="Ashley Frank" w:date="2024-12-21T00:29:00Z">
        <w:r w:rsidR="00B96853">
          <w:rPr>
            <w:rFonts w:ascii="Bookman Old Style" w:hAnsi="Bookman Old Style"/>
            <w:szCs w:val="24"/>
          </w:rPr>
          <w:t xml:space="preserve">our </w:t>
        </w:r>
      </w:ins>
      <w:del w:id="3380" w:author="Ashley Frank" w:date="2024-12-21T00:29:00Z">
        <w:r w:rsidRPr="009C679A" w:rsidDel="00B96853">
          <w:rPr>
            <w:rFonts w:ascii="Bookman Old Style" w:hAnsi="Bookman Old Style"/>
            <w:szCs w:val="24"/>
            <w:rPrChange w:id="3381" w:author="Ashley Frank" w:date="2024-12-20T20:43:00Z">
              <w:rPr>
                <w:rFonts w:ascii="Bookman Old Style" w:hAnsi="Bookman Old Style"/>
                <w:sz w:val="32"/>
                <w:szCs w:val="32"/>
              </w:rPr>
            </w:rPrChange>
          </w:rPr>
          <w:delText xml:space="preserve">their </w:delText>
        </w:r>
      </w:del>
      <w:r w:rsidRPr="009C679A">
        <w:rPr>
          <w:rFonts w:ascii="Bookman Old Style" w:hAnsi="Bookman Old Style"/>
          <w:szCs w:val="24"/>
          <w:rPrChange w:id="3382" w:author="Ashley Frank" w:date="2024-12-20T20:43:00Z">
            <w:rPr>
              <w:rFonts w:ascii="Bookman Old Style" w:hAnsi="Bookman Old Style"/>
              <w:sz w:val="32"/>
              <w:szCs w:val="32"/>
            </w:rPr>
          </w:rPrChange>
        </w:rPr>
        <w:t xml:space="preserve">emotions. </w:t>
      </w:r>
      <w:ins w:id="3383" w:author="Ashley Frank" w:date="2024-12-21T00:29:00Z">
        <w:r w:rsidR="00B96853">
          <w:rPr>
            <w:rFonts w:ascii="Bookman Old Style" w:hAnsi="Bookman Old Style"/>
            <w:szCs w:val="24"/>
          </w:rPr>
          <w:t>But that doesn’t make it the right or healthy thi</w:t>
        </w:r>
      </w:ins>
      <w:ins w:id="3384" w:author="Ashley Frank" w:date="2024-12-21T00:30:00Z">
        <w:r w:rsidR="00B96853">
          <w:rPr>
            <w:rFonts w:ascii="Bookman Old Style" w:hAnsi="Bookman Old Style"/>
            <w:szCs w:val="24"/>
          </w:rPr>
          <w:t>ng to do. Please remember</w:t>
        </w:r>
      </w:ins>
      <w:del w:id="3385" w:author="Ashley Frank" w:date="2024-12-21T00:30:00Z">
        <w:r w:rsidRPr="009C679A" w:rsidDel="00B96853">
          <w:rPr>
            <w:rFonts w:ascii="Bookman Old Style" w:hAnsi="Bookman Old Style"/>
            <w:szCs w:val="24"/>
            <w:rPrChange w:id="3386" w:author="Ashley Frank" w:date="2024-12-20T20:43:00Z">
              <w:rPr>
                <w:rFonts w:ascii="Bookman Old Style" w:hAnsi="Bookman Old Style"/>
                <w:sz w:val="32"/>
                <w:szCs w:val="32"/>
              </w:rPr>
            </w:rPrChange>
          </w:rPr>
          <w:delText>Please remember</w:delText>
        </w:r>
      </w:del>
      <w:r w:rsidRPr="009C679A">
        <w:rPr>
          <w:rFonts w:ascii="Bookman Old Style" w:hAnsi="Bookman Old Style"/>
          <w:szCs w:val="24"/>
          <w:rPrChange w:id="3387" w:author="Ashley Frank" w:date="2024-12-20T20:43:00Z">
            <w:rPr>
              <w:rFonts w:ascii="Bookman Old Style" w:hAnsi="Bookman Old Style"/>
              <w:sz w:val="32"/>
              <w:szCs w:val="32"/>
            </w:rPr>
          </w:rPrChange>
        </w:rPr>
        <w:t xml:space="preserve">: Our emotions </w:t>
      </w:r>
      <w:r w:rsidR="00F823D5" w:rsidRPr="009C679A">
        <w:rPr>
          <w:rFonts w:ascii="Bookman Old Style" w:hAnsi="Bookman Old Style"/>
          <w:szCs w:val="24"/>
          <w:rPrChange w:id="3388"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3389" w:author="Ashley Frank" w:date="2024-12-20T20:43:00Z">
            <w:rPr>
              <w:rFonts w:ascii="Bookman Old Style" w:hAnsi="Bookman Old Style"/>
              <w:sz w:val="32"/>
              <w:szCs w:val="32"/>
            </w:rPr>
          </w:rPrChange>
        </w:rPr>
        <w:t>e</w:t>
      </w:r>
      <w:r w:rsidRPr="009C679A">
        <w:rPr>
          <w:rFonts w:ascii="Bookman Old Style" w:hAnsi="Bookman Old Style"/>
          <w:szCs w:val="24"/>
          <w:rPrChange w:id="3390" w:author="Ashley Frank" w:date="2024-12-20T20:43:00Z">
            <w:rPr>
              <w:rFonts w:ascii="Bookman Old Style" w:hAnsi="Bookman Old Style"/>
              <w:sz w:val="32"/>
              <w:szCs w:val="32"/>
            </w:rPr>
          </w:rPrChange>
        </w:rPr>
        <w:t>re never created to be our decision-maker</w:t>
      </w:r>
      <w:r w:rsidR="00F823D5" w:rsidRPr="009C679A">
        <w:rPr>
          <w:rFonts w:ascii="Bookman Old Style" w:hAnsi="Bookman Old Style"/>
          <w:szCs w:val="24"/>
          <w:rPrChange w:id="3391" w:author="Ashley Frank" w:date="2024-12-20T20:43:00Z">
            <w:rPr>
              <w:rFonts w:ascii="Bookman Old Style" w:hAnsi="Bookman Old Style"/>
              <w:sz w:val="32"/>
              <w:szCs w:val="32"/>
            </w:rPr>
          </w:rPrChange>
        </w:rPr>
        <w:t>s</w:t>
      </w:r>
      <w:r w:rsidRPr="009C679A">
        <w:rPr>
          <w:rFonts w:ascii="Bookman Old Style" w:hAnsi="Bookman Old Style"/>
          <w:szCs w:val="24"/>
          <w:rPrChange w:id="3392" w:author="Ashley Frank" w:date="2024-12-20T20:43:00Z">
            <w:rPr>
              <w:rFonts w:ascii="Bookman Old Style" w:hAnsi="Bookman Old Style"/>
              <w:sz w:val="32"/>
              <w:szCs w:val="32"/>
            </w:rPr>
          </w:rPrChange>
        </w:rPr>
        <w:t xml:space="preserve">. </w:t>
      </w:r>
      <w:ins w:id="3393" w:author="Ashley Frank" w:date="2024-12-21T00:30:00Z">
        <w:r w:rsidR="00B96853">
          <w:rPr>
            <w:rFonts w:ascii="Bookman Old Style" w:hAnsi="Bookman Old Style"/>
            <w:szCs w:val="24"/>
          </w:rPr>
          <w:t xml:space="preserve">It is easy to get carried on the </w:t>
        </w:r>
      </w:ins>
      <w:ins w:id="3394" w:author="Ashley Frank" w:date="2024-12-21T03:41:00Z">
        <w:r w:rsidR="00B312E4">
          <w:rPr>
            <w:rFonts w:ascii="Bookman Old Style" w:hAnsi="Bookman Old Style"/>
            <w:szCs w:val="24"/>
          </w:rPr>
          <w:t xml:space="preserve">wave of </w:t>
        </w:r>
      </w:ins>
      <w:ins w:id="3395" w:author="Ashley Frank" w:date="2024-12-21T00:30:00Z">
        <w:r w:rsidR="00B96853">
          <w:rPr>
            <w:rFonts w:ascii="Bookman Old Style" w:hAnsi="Bookman Old Style"/>
            <w:szCs w:val="24"/>
          </w:rPr>
          <w:t>emotions we’re feeling at th</w:t>
        </w:r>
      </w:ins>
      <w:ins w:id="3396" w:author="Ashley Frank" w:date="2024-12-21T00:31:00Z">
        <w:r w:rsidR="00B96853">
          <w:rPr>
            <w:rFonts w:ascii="Bookman Old Style" w:hAnsi="Bookman Old Style"/>
            <w:szCs w:val="24"/>
          </w:rPr>
          <w:t xml:space="preserve">e time and </w:t>
        </w:r>
      </w:ins>
      <w:del w:id="3397" w:author="Ashley Frank" w:date="2024-12-21T00:30:00Z">
        <w:r w:rsidRPr="009C679A" w:rsidDel="00B96853">
          <w:rPr>
            <w:rFonts w:ascii="Bookman Old Style" w:hAnsi="Bookman Old Style"/>
            <w:szCs w:val="24"/>
            <w:rPrChange w:id="3398" w:author="Ashley Frank" w:date="2024-12-20T20:43:00Z">
              <w:rPr>
                <w:rFonts w:ascii="Bookman Old Style" w:hAnsi="Bookman Old Style"/>
                <w:sz w:val="32"/>
                <w:szCs w:val="32"/>
              </w:rPr>
            </w:rPrChange>
          </w:rPr>
          <w:delText xml:space="preserve">People </w:delText>
        </w:r>
      </w:del>
      <w:del w:id="3399" w:author="Ashley Frank" w:date="2024-12-21T00:31:00Z">
        <w:r w:rsidRPr="009C679A" w:rsidDel="00B96853">
          <w:rPr>
            <w:rFonts w:ascii="Bookman Old Style" w:hAnsi="Bookman Old Style"/>
            <w:szCs w:val="24"/>
            <w:rPrChange w:id="3400" w:author="Ashley Frank" w:date="2024-12-20T20:43:00Z">
              <w:rPr>
                <w:rFonts w:ascii="Bookman Old Style" w:hAnsi="Bookman Old Style"/>
                <w:sz w:val="32"/>
                <w:szCs w:val="32"/>
              </w:rPr>
            </w:rPrChange>
          </w:rPr>
          <w:delText xml:space="preserve">often </w:delText>
        </w:r>
      </w:del>
      <w:r w:rsidRPr="009C679A">
        <w:rPr>
          <w:rFonts w:ascii="Bookman Old Style" w:hAnsi="Bookman Old Style"/>
          <w:szCs w:val="24"/>
          <w:rPrChange w:id="3401" w:author="Ashley Frank" w:date="2024-12-20T20:43:00Z">
            <w:rPr>
              <w:rFonts w:ascii="Bookman Old Style" w:hAnsi="Bookman Old Style"/>
              <w:sz w:val="32"/>
              <w:szCs w:val="32"/>
            </w:rPr>
          </w:rPrChange>
        </w:rPr>
        <w:t>make rash decisions</w:t>
      </w:r>
      <w:ins w:id="3402" w:author="Ashley Frank" w:date="2024-12-21T00:31:00Z">
        <w:r w:rsidR="00B96853">
          <w:rPr>
            <w:rFonts w:ascii="Bookman Old Style" w:hAnsi="Bookman Old Style"/>
            <w:szCs w:val="24"/>
          </w:rPr>
          <w:t>.</w:t>
        </w:r>
      </w:ins>
      <w:r w:rsidRPr="009C679A">
        <w:rPr>
          <w:rFonts w:ascii="Bookman Old Style" w:hAnsi="Bookman Old Style"/>
          <w:szCs w:val="24"/>
          <w:rPrChange w:id="3403" w:author="Ashley Frank" w:date="2024-12-20T20:43:00Z">
            <w:rPr>
              <w:rFonts w:ascii="Bookman Old Style" w:hAnsi="Bookman Old Style"/>
              <w:sz w:val="32"/>
              <w:szCs w:val="32"/>
            </w:rPr>
          </w:rPrChange>
        </w:rPr>
        <w:t xml:space="preserve"> </w:t>
      </w:r>
      <w:del w:id="3404" w:author="Ashley Frank" w:date="2024-12-21T00:31:00Z">
        <w:r w:rsidR="00235965" w:rsidRPr="009C679A" w:rsidDel="00B96853">
          <w:rPr>
            <w:rFonts w:ascii="Bookman Old Style" w:hAnsi="Bookman Old Style"/>
            <w:szCs w:val="24"/>
            <w:rPrChange w:id="3405" w:author="Ashley Frank" w:date="2024-12-20T20:43:00Z">
              <w:rPr>
                <w:rFonts w:ascii="Bookman Old Style" w:hAnsi="Bookman Old Style"/>
                <w:sz w:val="32"/>
                <w:szCs w:val="32"/>
              </w:rPr>
            </w:rPrChange>
          </w:rPr>
          <w:delText>based on how they feel at the time</w:delText>
        </w:r>
        <w:r w:rsidR="00235965" w:rsidRPr="00B96853" w:rsidDel="00B96853">
          <w:rPr>
            <w:rFonts w:ascii="Bookman Old Style" w:hAnsi="Bookman Old Style"/>
            <w:szCs w:val="24"/>
            <w:rPrChange w:id="3406" w:author="Ashley Frank" w:date="2024-12-21T00:31:00Z">
              <w:rPr>
                <w:rFonts w:ascii="Bookman Old Style" w:hAnsi="Bookman Old Style"/>
                <w:sz w:val="32"/>
                <w:szCs w:val="32"/>
              </w:rPr>
            </w:rPrChange>
          </w:rPr>
          <w:delText>.</w:delText>
        </w:r>
      </w:del>
      <w:ins w:id="3407" w:author="Ashley Frank" w:date="2024-12-21T00:31:00Z">
        <w:r w:rsidR="00B96853">
          <w:rPr>
            <w:rFonts w:ascii="Bookman Old Style" w:hAnsi="Bookman Old Style"/>
            <w:szCs w:val="24"/>
          </w:rPr>
          <w:t xml:space="preserve">Just because </w:t>
        </w:r>
      </w:ins>
      <w:del w:id="3408" w:author="Ashley Frank" w:date="2024-12-21T00:31:00Z">
        <w:r w:rsidR="00235965" w:rsidRPr="00B96853" w:rsidDel="00B96853">
          <w:rPr>
            <w:rFonts w:ascii="Bookman Old Style" w:hAnsi="Bookman Old Style"/>
            <w:szCs w:val="24"/>
            <w:rPrChange w:id="3409" w:author="Ashley Frank" w:date="2024-12-21T00:31:00Z">
              <w:rPr>
                <w:rFonts w:ascii="Bookman Old Style" w:hAnsi="Bookman Old Style"/>
                <w:sz w:val="32"/>
                <w:szCs w:val="32"/>
              </w:rPr>
            </w:rPrChange>
          </w:rPr>
          <w:delText xml:space="preserve"> </w:delText>
        </w:r>
      </w:del>
      <w:ins w:id="3410" w:author="Ashley Frank" w:date="2024-12-21T00:31:00Z">
        <w:r w:rsidR="00B96853">
          <w:rPr>
            <w:rFonts w:ascii="Bookman Old Style" w:hAnsi="Bookman Old Style"/>
            <w:szCs w:val="24"/>
          </w:rPr>
          <w:t>t</w:t>
        </w:r>
      </w:ins>
      <w:del w:id="3411" w:author="Ashley Frank" w:date="2024-12-21T00:31:00Z">
        <w:r w:rsidR="00235965" w:rsidRPr="00B96853" w:rsidDel="00B96853">
          <w:rPr>
            <w:rFonts w:ascii="Bookman Old Style" w:hAnsi="Bookman Old Style"/>
            <w:szCs w:val="24"/>
            <w:rPrChange w:id="3412" w:author="Ashley Frank" w:date="2024-12-21T00:31:00Z">
              <w:rPr>
                <w:rFonts w:ascii="Bookman Old Style" w:hAnsi="Bookman Old Style"/>
                <w:sz w:val="32"/>
                <w:szCs w:val="32"/>
              </w:rPr>
            </w:rPrChange>
          </w:rPr>
          <w:delText>T</w:delText>
        </w:r>
      </w:del>
      <w:r w:rsidR="00235965" w:rsidRPr="00B96853">
        <w:rPr>
          <w:rFonts w:ascii="Bookman Old Style" w:hAnsi="Bookman Old Style"/>
          <w:szCs w:val="24"/>
          <w:rPrChange w:id="3413" w:author="Ashley Frank" w:date="2024-12-21T00:31:00Z">
            <w:rPr>
              <w:rFonts w:ascii="Bookman Old Style" w:hAnsi="Bookman Old Style"/>
              <w:sz w:val="32"/>
              <w:szCs w:val="32"/>
            </w:rPr>
          </w:rPrChange>
        </w:rPr>
        <w:t xml:space="preserve">hey feel </w:t>
      </w:r>
      <w:r w:rsidR="00235965" w:rsidRPr="00B96853">
        <w:rPr>
          <w:rFonts w:ascii="Bookman Old Style" w:hAnsi="Bookman Old Style"/>
          <w:b/>
          <w:bCs/>
          <w:i/>
          <w:iCs/>
          <w:szCs w:val="24"/>
          <w:rPrChange w:id="3414" w:author="Ashley Frank" w:date="2024-12-21T00:31:00Z">
            <w:rPr>
              <w:rFonts w:ascii="Bookman Old Style" w:hAnsi="Bookman Old Style"/>
              <w:b/>
              <w:bCs/>
              <w:i/>
              <w:iCs/>
              <w:sz w:val="32"/>
              <w:szCs w:val="32"/>
            </w:rPr>
          </w:rPrChange>
        </w:rPr>
        <w:t>this</w:t>
      </w:r>
      <w:r w:rsidR="00235965" w:rsidRPr="00B96853">
        <w:rPr>
          <w:rFonts w:ascii="Bookman Old Style" w:hAnsi="Bookman Old Style"/>
          <w:szCs w:val="24"/>
          <w:rPrChange w:id="3415" w:author="Ashley Frank" w:date="2024-12-21T00:31:00Z">
            <w:rPr>
              <w:rFonts w:ascii="Bookman Old Style" w:hAnsi="Bookman Old Style"/>
              <w:sz w:val="32"/>
              <w:szCs w:val="32"/>
            </w:rPr>
          </w:rPrChange>
        </w:rPr>
        <w:t xml:space="preserve"> way</w:t>
      </w:r>
      <w:ins w:id="3416" w:author="Ashley Frank" w:date="2024-12-21T00:31:00Z">
        <w:r w:rsidR="00B96853">
          <w:rPr>
            <w:rFonts w:ascii="Bookman Old Style" w:hAnsi="Bookman Old Style"/>
            <w:szCs w:val="24"/>
          </w:rPr>
          <w:t>, it seems that their behavior or actions</w:t>
        </w:r>
      </w:ins>
      <w:del w:id="3417" w:author="Ashley Frank" w:date="2024-12-21T00:31:00Z">
        <w:r w:rsidR="00FD26F1" w:rsidRPr="00B96853" w:rsidDel="00B96853">
          <w:rPr>
            <w:rFonts w:ascii="Bookman Old Style" w:hAnsi="Bookman Old Style"/>
            <w:szCs w:val="24"/>
            <w:rPrChange w:id="3418" w:author="Ashley Frank" w:date="2024-12-21T00:31:00Z">
              <w:rPr>
                <w:rFonts w:ascii="Bookman Old Style" w:hAnsi="Bookman Old Style"/>
                <w:sz w:val="32"/>
                <w:szCs w:val="32"/>
              </w:rPr>
            </w:rPrChange>
          </w:rPr>
          <w:delText>,</w:delText>
        </w:r>
        <w:r w:rsidR="00235965" w:rsidRPr="00B96853" w:rsidDel="00B96853">
          <w:rPr>
            <w:rFonts w:ascii="Bookman Old Style" w:hAnsi="Bookman Old Style"/>
            <w:szCs w:val="24"/>
            <w:rPrChange w:id="3419" w:author="Ashley Frank" w:date="2024-12-21T00:31:00Z">
              <w:rPr>
                <w:rFonts w:ascii="Bookman Old Style" w:hAnsi="Bookman Old Style"/>
                <w:sz w:val="32"/>
                <w:szCs w:val="32"/>
              </w:rPr>
            </w:rPrChange>
          </w:rPr>
          <w:delText xml:space="preserve"> which often make</w:delText>
        </w:r>
        <w:r w:rsidR="00FD26F1" w:rsidRPr="00B96853" w:rsidDel="00B96853">
          <w:rPr>
            <w:rFonts w:ascii="Bookman Old Style" w:hAnsi="Bookman Old Style"/>
            <w:szCs w:val="24"/>
            <w:rPrChange w:id="3420" w:author="Ashley Frank" w:date="2024-12-21T00:31:00Z">
              <w:rPr>
                <w:rFonts w:ascii="Bookman Old Style" w:hAnsi="Bookman Old Style"/>
                <w:sz w:val="32"/>
                <w:szCs w:val="32"/>
              </w:rPr>
            </w:rPrChange>
          </w:rPr>
          <w:delText>s</w:delText>
        </w:r>
        <w:r w:rsidR="00235965" w:rsidRPr="00B96853" w:rsidDel="00B96853">
          <w:rPr>
            <w:rFonts w:ascii="Bookman Old Style" w:hAnsi="Bookman Old Style"/>
            <w:szCs w:val="24"/>
            <w:rPrChange w:id="3421" w:author="Ashley Frank" w:date="2024-12-21T00:31:00Z">
              <w:rPr>
                <w:rFonts w:ascii="Bookman Old Style" w:hAnsi="Bookman Old Style"/>
                <w:sz w:val="32"/>
                <w:szCs w:val="32"/>
              </w:rPr>
            </w:rPrChange>
          </w:rPr>
          <w:delText xml:space="preserve"> it seem so real and </w:delText>
        </w:r>
      </w:del>
      <w:ins w:id="3422" w:author="Ashley Frank" w:date="2024-12-21T00:31:00Z">
        <w:r w:rsidR="00B96853">
          <w:rPr>
            <w:rFonts w:ascii="Bookman Old Style" w:hAnsi="Bookman Old Style"/>
            <w:szCs w:val="24"/>
          </w:rPr>
          <w:t xml:space="preserve"> is justified</w:t>
        </w:r>
      </w:ins>
      <w:del w:id="3423" w:author="Ashley Frank" w:date="2024-12-21T00:31:00Z">
        <w:r w:rsidR="00235965" w:rsidRPr="00B96853" w:rsidDel="00B96853">
          <w:rPr>
            <w:rFonts w:ascii="Bookman Old Style" w:hAnsi="Bookman Old Style"/>
            <w:szCs w:val="24"/>
            <w:rPrChange w:id="3424" w:author="Ashley Frank" w:date="2024-12-21T00:31:00Z">
              <w:rPr>
                <w:rFonts w:ascii="Bookman Old Style" w:hAnsi="Bookman Old Style"/>
                <w:sz w:val="32"/>
                <w:szCs w:val="32"/>
              </w:rPr>
            </w:rPrChange>
          </w:rPr>
          <w:delText>validating to do</w:delText>
        </w:r>
        <w:r w:rsidR="00F74B58" w:rsidRPr="00B96853" w:rsidDel="00B96853">
          <w:rPr>
            <w:rFonts w:ascii="Bookman Old Style" w:hAnsi="Bookman Old Style"/>
            <w:szCs w:val="24"/>
            <w:rPrChange w:id="3425" w:author="Ashley Frank" w:date="2024-12-21T00:31:00Z">
              <w:rPr>
                <w:rFonts w:ascii="Bookman Old Style" w:hAnsi="Bookman Old Style"/>
                <w:sz w:val="32"/>
                <w:szCs w:val="32"/>
              </w:rPr>
            </w:rPrChange>
          </w:rPr>
          <w:delText xml:space="preserve"> that ‘thing’</w:delText>
        </w:r>
      </w:del>
      <w:r w:rsidR="00235965" w:rsidRPr="00B96853">
        <w:rPr>
          <w:rFonts w:ascii="Bookman Old Style" w:hAnsi="Bookman Old Style"/>
          <w:szCs w:val="24"/>
          <w:rPrChange w:id="3426" w:author="Ashley Frank" w:date="2024-12-21T00:31:00Z">
            <w:rPr>
              <w:rFonts w:ascii="Bookman Old Style" w:hAnsi="Bookman Old Style"/>
              <w:sz w:val="32"/>
              <w:szCs w:val="32"/>
            </w:rPr>
          </w:rPrChange>
        </w:rPr>
        <w:t xml:space="preserve">. Our feeling often gives us a reason to go in ‘that’ direction in life. </w:t>
      </w:r>
      <w:ins w:id="3427" w:author="Ashley Frank" w:date="2024-12-21T00:32:00Z">
        <w:r w:rsidR="00B96853">
          <w:rPr>
            <w:rFonts w:ascii="Bookman Old Style" w:hAnsi="Bookman Old Style"/>
            <w:szCs w:val="24"/>
          </w:rPr>
          <w:t xml:space="preserve">Just think how many everyday decisions you make under the influence of your emotions. </w:t>
        </w:r>
      </w:ins>
      <w:del w:id="3428" w:author="Ashley Frank" w:date="2024-12-21T00:32:00Z">
        <w:r w:rsidR="002C4A2E" w:rsidRPr="00B96853" w:rsidDel="00B96853">
          <w:rPr>
            <w:rFonts w:ascii="Bookman Old Style" w:hAnsi="Bookman Old Style"/>
            <w:szCs w:val="24"/>
            <w:rPrChange w:id="3429" w:author="Ashley Frank" w:date="2024-12-21T00:31:00Z">
              <w:rPr>
                <w:rFonts w:ascii="Bookman Old Style" w:hAnsi="Bookman Old Style"/>
                <w:sz w:val="32"/>
                <w:szCs w:val="32"/>
              </w:rPr>
            </w:rPrChange>
          </w:rPr>
          <w:delText>We</w:delText>
        </w:r>
        <w:r w:rsidR="00235965" w:rsidRPr="00B96853" w:rsidDel="00B96853">
          <w:rPr>
            <w:rFonts w:ascii="Bookman Old Style" w:hAnsi="Bookman Old Style"/>
            <w:szCs w:val="24"/>
            <w:rPrChange w:id="3430" w:author="Ashley Frank" w:date="2024-12-21T00:31:00Z">
              <w:rPr>
                <w:rFonts w:ascii="Bookman Old Style" w:hAnsi="Bookman Old Style"/>
                <w:sz w:val="32"/>
                <w:szCs w:val="32"/>
              </w:rPr>
            </w:rPrChange>
          </w:rPr>
          <w:delText xml:space="preserve"> </w:delText>
        </w:r>
      </w:del>
      <w:ins w:id="3431" w:author="Ashley Frank" w:date="2024-12-21T00:33:00Z">
        <w:r w:rsidR="00B96853">
          <w:rPr>
            <w:rFonts w:ascii="Bookman Old Style" w:hAnsi="Bookman Old Style"/>
            <w:szCs w:val="24"/>
          </w:rPr>
          <w:t>You may feel attracted to someone and decide that they’ll be your partner or soulmate</w:t>
        </w:r>
      </w:ins>
      <w:del w:id="3432" w:author="Ashley Frank" w:date="2024-12-21T00:33:00Z">
        <w:r w:rsidR="00235965" w:rsidRPr="00B96853" w:rsidDel="00B96853">
          <w:rPr>
            <w:rFonts w:ascii="Bookman Old Style" w:hAnsi="Bookman Old Style"/>
            <w:szCs w:val="24"/>
            <w:rPrChange w:id="3433" w:author="Ashley Frank" w:date="2024-12-21T00:31:00Z">
              <w:rPr>
                <w:rFonts w:ascii="Bookman Old Style" w:hAnsi="Bookman Old Style"/>
                <w:sz w:val="32"/>
                <w:szCs w:val="32"/>
              </w:rPr>
            </w:rPrChange>
          </w:rPr>
          <w:delText>often choose mates based on feelings</w:delText>
        </w:r>
      </w:del>
      <w:r w:rsidR="00235965" w:rsidRPr="00B96853">
        <w:rPr>
          <w:rFonts w:ascii="Bookman Old Style" w:hAnsi="Bookman Old Style"/>
          <w:szCs w:val="24"/>
          <w:rPrChange w:id="3434" w:author="Ashley Frank" w:date="2024-12-21T00:31:00Z">
            <w:rPr>
              <w:rFonts w:ascii="Bookman Old Style" w:hAnsi="Bookman Old Style"/>
              <w:sz w:val="32"/>
              <w:szCs w:val="32"/>
            </w:rPr>
          </w:rPrChange>
        </w:rPr>
        <w:t xml:space="preserve">. </w:t>
      </w:r>
      <w:ins w:id="3435" w:author="Ashley Frank" w:date="2024-12-21T00:33:00Z">
        <w:r w:rsidR="00B96853">
          <w:rPr>
            <w:rFonts w:ascii="Bookman Old Style" w:hAnsi="Bookman Old Style"/>
            <w:szCs w:val="24"/>
          </w:rPr>
          <w:t xml:space="preserve">People go out and </w:t>
        </w:r>
      </w:ins>
      <w:del w:id="3436" w:author="Ashley Frank" w:date="2024-12-21T00:33:00Z">
        <w:r w:rsidR="002C4A2E" w:rsidRPr="00B96853" w:rsidDel="00B96853">
          <w:rPr>
            <w:rFonts w:ascii="Bookman Old Style" w:hAnsi="Bookman Old Style"/>
            <w:szCs w:val="24"/>
            <w:rPrChange w:id="3437" w:author="Ashley Frank" w:date="2024-12-21T00:31:00Z">
              <w:rPr>
                <w:rFonts w:ascii="Bookman Old Style" w:hAnsi="Bookman Old Style"/>
                <w:sz w:val="32"/>
                <w:szCs w:val="32"/>
              </w:rPr>
            </w:rPrChange>
          </w:rPr>
          <w:delText>We</w:delText>
        </w:r>
        <w:r w:rsidR="00235965" w:rsidRPr="00B96853" w:rsidDel="00B96853">
          <w:rPr>
            <w:rFonts w:ascii="Bookman Old Style" w:hAnsi="Bookman Old Style"/>
            <w:szCs w:val="24"/>
            <w:rPrChange w:id="3438" w:author="Ashley Frank" w:date="2024-12-21T00:31:00Z">
              <w:rPr>
                <w:rFonts w:ascii="Bookman Old Style" w:hAnsi="Bookman Old Style"/>
                <w:sz w:val="32"/>
                <w:szCs w:val="32"/>
              </w:rPr>
            </w:rPrChange>
          </w:rPr>
          <w:delText xml:space="preserve"> </w:delText>
        </w:r>
      </w:del>
      <w:ins w:id="3439" w:author="Ashley Frank" w:date="2024-12-21T00:33:00Z">
        <w:r w:rsidR="00B96853">
          <w:rPr>
            <w:rFonts w:ascii="Bookman Old Style" w:hAnsi="Bookman Old Style"/>
            <w:szCs w:val="24"/>
          </w:rPr>
          <w:t>buy</w:t>
        </w:r>
      </w:ins>
      <w:ins w:id="3440" w:author="Ashley Frank" w:date="2024-12-21T00:34:00Z">
        <w:r w:rsidR="00B96853">
          <w:rPr>
            <w:rFonts w:ascii="Bookman Old Style" w:hAnsi="Bookman Old Style"/>
            <w:szCs w:val="24"/>
          </w:rPr>
          <w:t xml:space="preserve"> expensive and long-term assets just</w:t>
        </w:r>
      </w:ins>
      <w:del w:id="3441" w:author="Ashley Frank" w:date="2024-12-21T00:33:00Z">
        <w:r w:rsidR="00235965" w:rsidRPr="00B96853" w:rsidDel="00B96853">
          <w:rPr>
            <w:rFonts w:ascii="Bookman Old Style" w:hAnsi="Bookman Old Style"/>
            <w:szCs w:val="24"/>
            <w:rPrChange w:id="3442" w:author="Ashley Frank" w:date="2024-12-21T00:31:00Z">
              <w:rPr>
                <w:rFonts w:ascii="Bookman Old Style" w:hAnsi="Bookman Old Style"/>
                <w:sz w:val="32"/>
                <w:szCs w:val="32"/>
              </w:rPr>
            </w:rPrChange>
          </w:rPr>
          <w:delText>buy a</w:delText>
        </w:r>
      </w:del>
      <w:r w:rsidR="00235965" w:rsidRPr="00B96853">
        <w:rPr>
          <w:rFonts w:ascii="Bookman Old Style" w:hAnsi="Bookman Old Style"/>
          <w:szCs w:val="24"/>
          <w:rPrChange w:id="3443" w:author="Ashley Frank" w:date="2024-12-21T00:31:00Z">
            <w:rPr>
              <w:rFonts w:ascii="Bookman Old Style" w:hAnsi="Bookman Old Style"/>
              <w:sz w:val="32"/>
              <w:szCs w:val="32"/>
            </w:rPr>
          </w:rPrChange>
        </w:rPr>
        <w:t xml:space="preserve"> </w:t>
      </w:r>
      <w:ins w:id="3444" w:author="Ashley Frank" w:date="2024-12-21T00:34:00Z">
        <w:r w:rsidR="00B96853">
          <w:rPr>
            <w:rFonts w:ascii="Bookman Old Style" w:hAnsi="Bookman Old Style"/>
            <w:szCs w:val="24"/>
          </w:rPr>
          <w:t>because they fe</w:t>
        </w:r>
      </w:ins>
      <w:del w:id="3445" w:author="Ashley Frank" w:date="2024-12-21T00:34:00Z">
        <w:r w:rsidR="00235965" w:rsidRPr="00B96853" w:rsidDel="00B96853">
          <w:rPr>
            <w:rFonts w:ascii="Bookman Old Style" w:hAnsi="Bookman Old Style"/>
            <w:szCs w:val="24"/>
            <w:rPrChange w:id="3446" w:author="Ashley Frank" w:date="2024-12-21T00:31:00Z">
              <w:rPr>
                <w:rFonts w:ascii="Bookman Old Style" w:hAnsi="Bookman Old Style"/>
                <w:sz w:val="32"/>
                <w:szCs w:val="32"/>
              </w:rPr>
            </w:rPrChange>
          </w:rPr>
          <w:delText>car based on f</w:delText>
        </w:r>
      </w:del>
      <w:r w:rsidR="00235965" w:rsidRPr="00B96853">
        <w:rPr>
          <w:rFonts w:ascii="Bookman Old Style" w:hAnsi="Bookman Old Style"/>
          <w:szCs w:val="24"/>
          <w:rPrChange w:id="3447" w:author="Ashley Frank" w:date="2024-12-21T00:31:00Z">
            <w:rPr>
              <w:rFonts w:ascii="Bookman Old Style" w:hAnsi="Bookman Old Style"/>
              <w:sz w:val="32"/>
              <w:szCs w:val="32"/>
            </w:rPr>
          </w:rPrChange>
        </w:rPr>
        <w:t>e</w:t>
      </w:r>
      <w:ins w:id="3448" w:author="Ashley Frank" w:date="2024-12-21T00:34:00Z">
        <w:r w:rsidR="00B96853">
          <w:rPr>
            <w:rFonts w:ascii="Bookman Old Style" w:hAnsi="Bookman Old Style"/>
            <w:szCs w:val="24"/>
          </w:rPr>
          <w:t>l like it</w:t>
        </w:r>
      </w:ins>
      <w:del w:id="3449" w:author="Ashley Frank" w:date="2024-12-21T00:34:00Z">
        <w:r w:rsidR="00235965" w:rsidRPr="00B96853" w:rsidDel="00B96853">
          <w:rPr>
            <w:rFonts w:ascii="Bookman Old Style" w:hAnsi="Bookman Old Style"/>
            <w:szCs w:val="24"/>
            <w:rPrChange w:id="3450" w:author="Ashley Frank" w:date="2024-12-21T00:31:00Z">
              <w:rPr>
                <w:rFonts w:ascii="Bookman Old Style" w:hAnsi="Bookman Old Style"/>
                <w:sz w:val="32"/>
                <w:szCs w:val="32"/>
              </w:rPr>
            </w:rPrChange>
          </w:rPr>
          <w:delText>elings</w:delText>
        </w:r>
      </w:del>
      <w:r w:rsidR="00235965" w:rsidRPr="00B96853">
        <w:rPr>
          <w:rFonts w:ascii="Bookman Old Style" w:hAnsi="Bookman Old Style"/>
          <w:szCs w:val="24"/>
          <w:rPrChange w:id="3451" w:author="Ashley Frank" w:date="2024-12-21T00:31:00Z">
            <w:rPr>
              <w:rFonts w:ascii="Bookman Old Style" w:hAnsi="Bookman Old Style"/>
              <w:sz w:val="32"/>
              <w:szCs w:val="32"/>
            </w:rPr>
          </w:rPrChange>
        </w:rPr>
        <w:t xml:space="preserve">. </w:t>
      </w:r>
      <w:ins w:id="3452" w:author="Ashley Frank" w:date="2024-12-21T00:34:00Z">
        <w:r w:rsidR="00B96853">
          <w:rPr>
            <w:rFonts w:ascii="Bookman Old Style" w:hAnsi="Bookman Old Style"/>
            <w:szCs w:val="24"/>
          </w:rPr>
          <w:t xml:space="preserve">We might even be </w:t>
        </w:r>
        <w:r w:rsidR="00B96853">
          <w:rPr>
            <w:rFonts w:ascii="Bookman Old Style" w:hAnsi="Bookman Old Style"/>
            <w:szCs w:val="24"/>
          </w:rPr>
          <w:lastRenderedPageBreak/>
          <w:t xml:space="preserve">conditioned to </w:t>
        </w:r>
      </w:ins>
      <w:ins w:id="3453" w:author="Ashley Frank" w:date="2024-12-21T00:35:00Z">
        <w:r w:rsidR="00B96853">
          <w:rPr>
            <w:rFonts w:ascii="Bookman Old Style" w:hAnsi="Bookman Old Style"/>
            <w:szCs w:val="24"/>
          </w:rPr>
          <w:t xml:space="preserve">eat </w:t>
        </w:r>
      </w:ins>
      <w:del w:id="3454" w:author="Ashley Frank" w:date="2024-12-21T00:34:00Z">
        <w:r w:rsidR="002C4A2E" w:rsidRPr="00B96853" w:rsidDel="00B96853">
          <w:rPr>
            <w:rFonts w:ascii="Bookman Old Style" w:hAnsi="Bookman Old Style"/>
            <w:szCs w:val="24"/>
            <w:rPrChange w:id="3455" w:author="Ashley Frank" w:date="2024-12-21T00:31:00Z">
              <w:rPr>
                <w:rFonts w:ascii="Bookman Old Style" w:hAnsi="Bookman Old Style"/>
                <w:sz w:val="32"/>
                <w:szCs w:val="32"/>
              </w:rPr>
            </w:rPrChange>
          </w:rPr>
          <w:delText>We</w:delText>
        </w:r>
        <w:r w:rsidR="00235965" w:rsidRPr="00B96853" w:rsidDel="00B96853">
          <w:rPr>
            <w:rFonts w:ascii="Bookman Old Style" w:hAnsi="Bookman Old Style"/>
            <w:szCs w:val="24"/>
            <w:rPrChange w:id="3456" w:author="Ashley Frank" w:date="2024-12-21T00:31:00Z">
              <w:rPr>
                <w:rFonts w:ascii="Bookman Old Style" w:hAnsi="Bookman Old Style"/>
                <w:sz w:val="32"/>
                <w:szCs w:val="32"/>
              </w:rPr>
            </w:rPrChange>
          </w:rPr>
          <w:delText xml:space="preserve"> choose to eat </w:delText>
        </w:r>
      </w:del>
      <w:r w:rsidR="00235965" w:rsidRPr="00B96853">
        <w:rPr>
          <w:rFonts w:ascii="Bookman Old Style" w:hAnsi="Bookman Old Style"/>
          <w:szCs w:val="24"/>
          <w:rPrChange w:id="3457" w:author="Ashley Frank" w:date="2024-12-21T00:31:00Z">
            <w:rPr>
              <w:rFonts w:ascii="Bookman Old Style" w:hAnsi="Bookman Old Style"/>
              <w:sz w:val="32"/>
              <w:szCs w:val="32"/>
            </w:rPr>
          </w:rPrChange>
        </w:rPr>
        <w:t xml:space="preserve">something unhealthy </w:t>
      </w:r>
      <w:ins w:id="3458" w:author="Ashley Frank" w:date="2024-12-21T00:35:00Z">
        <w:r w:rsidR="00B96853">
          <w:rPr>
            <w:rFonts w:ascii="Bookman Old Style" w:hAnsi="Bookman Old Style"/>
            <w:szCs w:val="24"/>
          </w:rPr>
          <w:t xml:space="preserve">if we’re feeling </w:t>
        </w:r>
      </w:ins>
      <w:ins w:id="3459" w:author="Ashley Frank" w:date="2024-12-21T00:36:00Z">
        <w:r w:rsidR="00B96853">
          <w:rPr>
            <w:rFonts w:ascii="Bookman Old Style" w:hAnsi="Bookman Old Style"/>
            <w:szCs w:val="24"/>
          </w:rPr>
          <w:t xml:space="preserve">a </w:t>
        </w:r>
      </w:ins>
      <w:ins w:id="3460" w:author="Ashley Frank" w:date="2024-12-21T00:35:00Z">
        <w:r w:rsidR="00B96853">
          <w:rPr>
            <w:rFonts w:ascii="Bookman Old Style" w:hAnsi="Bookman Old Style"/>
            <w:szCs w:val="24"/>
          </w:rPr>
          <w:t>certain</w:t>
        </w:r>
      </w:ins>
      <w:ins w:id="3461" w:author="Ashley Frank" w:date="2024-12-21T00:36:00Z">
        <w:r w:rsidR="00B96853">
          <w:rPr>
            <w:rFonts w:ascii="Bookman Old Style" w:hAnsi="Bookman Old Style"/>
            <w:szCs w:val="24"/>
          </w:rPr>
          <w:t xml:space="preserve"> way</w:t>
        </w:r>
      </w:ins>
      <w:ins w:id="3462" w:author="Ashley Frank" w:date="2024-12-21T00:35:00Z">
        <w:r w:rsidR="00B96853">
          <w:rPr>
            <w:rFonts w:ascii="Bookman Old Style" w:hAnsi="Bookman Old Style"/>
            <w:szCs w:val="24"/>
          </w:rPr>
          <w:t>, such as upset or out of control</w:t>
        </w:r>
      </w:ins>
      <w:del w:id="3463" w:author="Ashley Frank" w:date="2024-12-21T00:35:00Z">
        <w:r w:rsidR="00235965" w:rsidRPr="00B96853" w:rsidDel="00B96853">
          <w:rPr>
            <w:rFonts w:ascii="Bookman Old Style" w:hAnsi="Bookman Old Style"/>
            <w:szCs w:val="24"/>
            <w:rPrChange w:id="3464" w:author="Ashley Frank" w:date="2024-12-21T00:31:00Z">
              <w:rPr>
                <w:rFonts w:ascii="Bookman Old Style" w:hAnsi="Bookman Old Style"/>
                <w:sz w:val="32"/>
                <w:szCs w:val="32"/>
              </w:rPr>
            </w:rPrChange>
          </w:rPr>
          <w:delText xml:space="preserve">based on how </w:delText>
        </w:r>
        <w:r w:rsidR="00F823D5" w:rsidRPr="00B96853" w:rsidDel="00B96853">
          <w:rPr>
            <w:rFonts w:ascii="Bookman Old Style" w:hAnsi="Bookman Old Style"/>
            <w:szCs w:val="24"/>
            <w:rPrChange w:id="3465" w:author="Ashley Frank" w:date="2024-12-21T00:31:00Z">
              <w:rPr>
                <w:rFonts w:ascii="Bookman Old Style" w:hAnsi="Bookman Old Style"/>
                <w:sz w:val="32"/>
                <w:szCs w:val="32"/>
              </w:rPr>
            </w:rPrChange>
          </w:rPr>
          <w:delText>w</w:delText>
        </w:r>
        <w:r w:rsidR="002C4A2E" w:rsidRPr="00B96853" w:rsidDel="00B96853">
          <w:rPr>
            <w:rFonts w:ascii="Bookman Old Style" w:hAnsi="Bookman Old Style"/>
            <w:szCs w:val="24"/>
            <w:rPrChange w:id="3466" w:author="Ashley Frank" w:date="2024-12-21T00:31:00Z">
              <w:rPr>
                <w:rFonts w:ascii="Bookman Old Style" w:hAnsi="Bookman Old Style"/>
                <w:sz w:val="32"/>
                <w:szCs w:val="32"/>
              </w:rPr>
            </w:rPrChange>
          </w:rPr>
          <w:delText>e</w:delText>
        </w:r>
        <w:r w:rsidR="00235965" w:rsidRPr="00B96853" w:rsidDel="00B96853">
          <w:rPr>
            <w:rFonts w:ascii="Bookman Old Style" w:hAnsi="Bookman Old Style"/>
            <w:szCs w:val="24"/>
            <w:rPrChange w:id="3467" w:author="Ashley Frank" w:date="2024-12-21T00:31:00Z">
              <w:rPr>
                <w:rFonts w:ascii="Bookman Old Style" w:hAnsi="Bookman Old Style"/>
                <w:sz w:val="32"/>
                <w:szCs w:val="32"/>
              </w:rPr>
            </w:rPrChange>
          </w:rPr>
          <w:delText xml:space="preserve"> feel</w:delText>
        </w:r>
      </w:del>
      <w:r w:rsidR="00235965" w:rsidRPr="00B96853">
        <w:rPr>
          <w:rFonts w:ascii="Bookman Old Style" w:hAnsi="Bookman Old Style"/>
          <w:szCs w:val="24"/>
          <w:rPrChange w:id="3468" w:author="Ashley Frank" w:date="2024-12-21T00:31:00Z">
            <w:rPr>
              <w:rFonts w:ascii="Bookman Old Style" w:hAnsi="Bookman Old Style"/>
              <w:sz w:val="32"/>
              <w:szCs w:val="32"/>
            </w:rPr>
          </w:rPrChange>
        </w:rPr>
        <w:t>.</w:t>
      </w:r>
      <w:del w:id="3469" w:author="Ashley Frank" w:date="2024-12-21T03:43:00Z">
        <w:r w:rsidR="00235965" w:rsidRPr="00B96853" w:rsidDel="00B312E4">
          <w:rPr>
            <w:rFonts w:ascii="Bookman Old Style" w:hAnsi="Bookman Old Style"/>
            <w:szCs w:val="24"/>
            <w:rPrChange w:id="3470" w:author="Ashley Frank" w:date="2024-12-21T00:31:00Z">
              <w:rPr>
                <w:rFonts w:ascii="Bookman Old Style" w:hAnsi="Bookman Old Style"/>
                <w:sz w:val="32"/>
                <w:szCs w:val="32"/>
              </w:rPr>
            </w:rPrChange>
          </w:rPr>
          <w:delText xml:space="preserve"> </w:delText>
        </w:r>
      </w:del>
    </w:p>
    <w:p w14:paraId="68C3E9D8" w14:textId="2EFD2CEF" w:rsidR="00A01E36" w:rsidRPr="00B96853" w:rsidRDefault="00235965">
      <w:pPr>
        <w:pStyle w:val="ListParagraph"/>
        <w:tabs>
          <w:tab w:val="clear" w:pos="360"/>
          <w:tab w:val="clear" w:pos="9360"/>
        </w:tabs>
        <w:spacing w:line="480" w:lineRule="auto"/>
        <w:ind w:left="1080"/>
        <w:rPr>
          <w:rFonts w:ascii="Bookman Old Style" w:hAnsi="Bookman Old Style"/>
          <w:szCs w:val="24"/>
          <w:rPrChange w:id="3471" w:author="Ashley Frank" w:date="2024-12-21T00:31:00Z">
            <w:rPr>
              <w:rFonts w:ascii="Bookman Old Style" w:hAnsi="Bookman Old Style"/>
              <w:sz w:val="32"/>
              <w:szCs w:val="32"/>
            </w:rPr>
          </w:rPrChange>
        </w:rPr>
        <w:pPrChange w:id="3472" w:author="Ashley Frank" w:date="2024-12-21T03:43:00Z">
          <w:pPr>
            <w:pStyle w:val="ListParagraph"/>
            <w:numPr>
              <w:numId w:val="2"/>
            </w:numPr>
            <w:tabs>
              <w:tab w:val="clear" w:pos="360"/>
              <w:tab w:val="clear" w:pos="9360"/>
            </w:tabs>
            <w:spacing w:line="480" w:lineRule="auto"/>
            <w:ind w:left="1080" w:hanging="720"/>
          </w:pPr>
        </w:pPrChange>
      </w:pPr>
      <w:r w:rsidRPr="00B96853">
        <w:rPr>
          <w:rFonts w:ascii="Bookman Old Style" w:hAnsi="Bookman Old Style"/>
          <w:szCs w:val="24"/>
          <w:rPrChange w:id="3473" w:author="Ashley Frank" w:date="2024-12-21T00:31:00Z">
            <w:rPr>
              <w:rFonts w:ascii="Bookman Old Style" w:hAnsi="Bookman Old Style"/>
              <w:sz w:val="32"/>
              <w:szCs w:val="32"/>
            </w:rPr>
          </w:rPrChange>
        </w:rPr>
        <w:t>People</w:t>
      </w:r>
      <w:ins w:id="3474" w:author="Ashley Frank" w:date="2024-12-21T00:35:00Z">
        <w:r w:rsidR="00B96853">
          <w:rPr>
            <w:rFonts w:ascii="Bookman Old Style" w:hAnsi="Bookman Old Style"/>
            <w:szCs w:val="24"/>
          </w:rPr>
          <w:t xml:space="preserve"> decide</w:t>
        </w:r>
      </w:ins>
      <w:ins w:id="3475" w:author="Ashley Frank" w:date="2024-12-21T00:36:00Z">
        <w:r w:rsidR="00B96853">
          <w:rPr>
            <w:rFonts w:ascii="Bookman Old Style" w:hAnsi="Bookman Old Style"/>
            <w:szCs w:val="24"/>
          </w:rPr>
          <w:t xml:space="preserve"> to</w:t>
        </w:r>
      </w:ins>
      <w:r w:rsidRPr="00B96853">
        <w:rPr>
          <w:rFonts w:ascii="Bookman Old Style" w:hAnsi="Bookman Old Style"/>
          <w:szCs w:val="24"/>
          <w:rPrChange w:id="3476" w:author="Ashley Frank" w:date="2024-12-21T00:31:00Z">
            <w:rPr>
              <w:rFonts w:ascii="Bookman Old Style" w:hAnsi="Bookman Old Style"/>
              <w:sz w:val="32"/>
              <w:szCs w:val="32"/>
            </w:rPr>
          </w:rPrChange>
        </w:rPr>
        <w:t xml:space="preserve"> commit suicide </w:t>
      </w:r>
      <w:ins w:id="3477" w:author="Ashley Frank" w:date="2024-12-21T00:36:00Z">
        <w:r w:rsidR="00B96853">
          <w:rPr>
            <w:rFonts w:ascii="Bookman Old Style" w:hAnsi="Bookman Old Style"/>
            <w:szCs w:val="24"/>
          </w:rPr>
          <w:t>and don’t realize that the emotions they’re feeling during that time will surely pass</w:t>
        </w:r>
      </w:ins>
      <w:del w:id="3478" w:author="Ashley Frank" w:date="2024-12-21T00:35:00Z">
        <w:r w:rsidRPr="00B96853" w:rsidDel="00B96853">
          <w:rPr>
            <w:rFonts w:ascii="Bookman Old Style" w:hAnsi="Bookman Old Style"/>
            <w:szCs w:val="24"/>
            <w:rPrChange w:id="3479" w:author="Ashley Frank" w:date="2024-12-21T00:31:00Z">
              <w:rPr>
                <w:rFonts w:ascii="Bookman Old Style" w:hAnsi="Bookman Old Style"/>
                <w:sz w:val="32"/>
                <w:szCs w:val="32"/>
              </w:rPr>
            </w:rPrChange>
          </w:rPr>
          <w:delText>based on how they feel at the time</w:delText>
        </w:r>
      </w:del>
      <w:r w:rsidRPr="00B96853">
        <w:rPr>
          <w:rFonts w:ascii="Bookman Old Style" w:hAnsi="Bookman Old Style"/>
          <w:szCs w:val="24"/>
          <w:rPrChange w:id="3480" w:author="Ashley Frank" w:date="2024-12-21T00:31:00Z">
            <w:rPr>
              <w:rFonts w:ascii="Bookman Old Style" w:hAnsi="Bookman Old Style"/>
              <w:sz w:val="32"/>
              <w:szCs w:val="32"/>
            </w:rPr>
          </w:rPrChange>
        </w:rPr>
        <w:t>. People</w:t>
      </w:r>
      <w:ins w:id="3481" w:author="Ashley Frank" w:date="2024-12-21T00:36:00Z">
        <w:r w:rsidR="00B96853">
          <w:rPr>
            <w:rFonts w:ascii="Bookman Old Style" w:hAnsi="Bookman Old Style"/>
            <w:szCs w:val="24"/>
          </w:rPr>
          <w:t xml:space="preserve"> might ev</w:t>
        </w:r>
      </w:ins>
      <w:ins w:id="3482" w:author="Ashley Frank" w:date="2024-12-21T00:37:00Z">
        <w:r w:rsidR="00B96853">
          <w:rPr>
            <w:rFonts w:ascii="Bookman Old Style" w:hAnsi="Bookman Old Style"/>
            <w:szCs w:val="24"/>
          </w:rPr>
          <w:t>en</w:t>
        </w:r>
      </w:ins>
      <w:r w:rsidRPr="00B96853">
        <w:rPr>
          <w:rFonts w:ascii="Bookman Old Style" w:hAnsi="Bookman Old Style"/>
          <w:szCs w:val="24"/>
          <w:rPrChange w:id="3483" w:author="Ashley Frank" w:date="2024-12-21T00:31:00Z">
            <w:rPr>
              <w:rFonts w:ascii="Bookman Old Style" w:hAnsi="Bookman Old Style"/>
              <w:sz w:val="32"/>
              <w:szCs w:val="32"/>
            </w:rPr>
          </w:rPrChange>
        </w:rPr>
        <w:t xml:space="preserve"> break up </w:t>
      </w:r>
      <w:del w:id="3484" w:author="Ashley Frank" w:date="2024-12-21T00:37:00Z">
        <w:r w:rsidRPr="00B96853" w:rsidDel="00B96853">
          <w:rPr>
            <w:rFonts w:ascii="Bookman Old Style" w:hAnsi="Bookman Old Style"/>
            <w:szCs w:val="24"/>
            <w:rPrChange w:id="3485" w:author="Ashley Frank" w:date="2024-12-21T00:31:00Z">
              <w:rPr>
                <w:rFonts w:ascii="Bookman Old Style" w:hAnsi="Bookman Old Style"/>
                <w:sz w:val="32"/>
                <w:szCs w:val="32"/>
              </w:rPr>
            </w:rPrChange>
          </w:rPr>
          <w:delText>with their mate</w:delText>
        </w:r>
        <w:r w:rsidR="00FD26F1" w:rsidRPr="00B96853" w:rsidDel="00B96853">
          <w:rPr>
            <w:rFonts w:ascii="Bookman Old Style" w:hAnsi="Bookman Old Style"/>
            <w:szCs w:val="24"/>
            <w:rPrChange w:id="3486" w:author="Ashley Frank" w:date="2024-12-21T00:31:00Z">
              <w:rPr>
                <w:rFonts w:ascii="Bookman Old Style" w:hAnsi="Bookman Old Style"/>
                <w:sz w:val="32"/>
                <w:szCs w:val="32"/>
              </w:rPr>
            </w:rPrChange>
          </w:rPr>
          <w:delText xml:space="preserve">s </w:delText>
        </w:r>
      </w:del>
      <w:r w:rsidR="00FD26F1" w:rsidRPr="00B96853">
        <w:rPr>
          <w:rFonts w:ascii="Bookman Old Style" w:hAnsi="Bookman Old Style"/>
          <w:szCs w:val="24"/>
          <w:rPrChange w:id="3487" w:author="Ashley Frank" w:date="2024-12-21T00:31:00Z">
            <w:rPr>
              <w:rFonts w:ascii="Bookman Old Style" w:hAnsi="Bookman Old Style"/>
              <w:sz w:val="32"/>
              <w:szCs w:val="32"/>
            </w:rPr>
          </w:rPrChange>
        </w:rPr>
        <w:t>or</w:t>
      </w:r>
      <w:r w:rsidRPr="00B96853">
        <w:rPr>
          <w:rFonts w:ascii="Bookman Old Style" w:hAnsi="Bookman Old Style"/>
          <w:szCs w:val="24"/>
          <w:rPrChange w:id="3488" w:author="Ashley Frank" w:date="2024-12-21T00:31:00Z">
            <w:rPr>
              <w:rFonts w:ascii="Bookman Old Style" w:hAnsi="Bookman Old Style"/>
              <w:sz w:val="32"/>
              <w:szCs w:val="32"/>
            </w:rPr>
          </w:rPrChange>
        </w:rPr>
        <w:t xml:space="preserve"> get a divorc</w:t>
      </w:r>
      <w:ins w:id="3489" w:author="Ashley Frank" w:date="2024-12-21T00:36:00Z">
        <w:r w:rsidR="00B96853">
          <w:rPr>
            <w:rFonts w:ascii="Bookman Old Style" w:hAnsi="Bookman Old Style"/>
            <w:szCs w:val="24"/>
          </w:rPr>
          <w:t>e</w:t>
        </w:r>
      </w:ins>
      <w:ins w:id="3490" w:author="Ashley Frank" w:date="2024-12-21T00:37:00Z">
        <w:r w:rsidR="00B96853">
          <w:rPr>
            <w:rFonts w:ascii="Bookman Old Style" w:hAnsi="Bookman Old Style"/>
            <w:szCs w:val="24"/>
          </w:rPr>
          <w:t xml:space="preserve"> from their partner because they felt angry with them and thought that feeling w</w:t>
        </w:r>
      </w:ins>
      <w:ins w:id="3491" w:author="Ashley Frank" w:date="2024-12-21T03:43:00Z">
        <w:r w:rsidR="00B312E4">
          <w:rPr>
            <w:rFonts w:ascii="Bookman Old Style" w:hAnsi="Bookman Old Style"/>
            <w:szCs w:val="24"/>
          </w:rPr>
          <w:t>ould</w:t>
        </w:r>
      </w:ins>
      <w:ins w:id="3492" w:author="Ashley Frank" w:date="2024-12-21T00:37:00Z">
        <w:r w:rsidR="00B96853">
          <w:rPr>
            <w:rFonts w:ascii="Bookman Old Style" w:hAnsi="Bookman Old Style"/>
            <w:szCs w:val="24"/>
          </w:rPr>
          <w:t xml:space="preserve"> stay forever</w:t>
        </w:r>
      </w:ins>
      <w:del w:id="3493" w:author="Ashley Frank" w:date="2024-12-21T00:36:00Z">
        <w:r w:rsidRPr="00B96853" w:rsidDel="00B96853">
          <w:rPr>
            <w:rFonts w:ascii="Bookman Old Style" w:hAnsi="Bookman Old Style"/>
            <w:szCs w:val="24"/>
            <w:rPrChange w:id="3494" w:author="Ashley Frank" w:date="2024-12-21T00:31:00Z">
              <w:rPr>
                <w:rFonts w:ascii="Bookman Old Style" w:hAnsi="Bookman Old Style"/>
                <w:sz w:val="32"/>
                <w:szCs w:val="32"/>
              </w:rPr>
            </w:rPrChange>
          </w:rPr>
          <w:delText>e based on how they feel</w:delText>
        </w:r>
      </w:del>
      <w:r w:rsidRPr="00B96853">
        <w:rPr>
          <w:rFonts w:ascii="Bookman Old Style" w:hAnsi="Bookman Old Style"/>
          <w:szCs w:val="24"/>
          <w:rPrChange w:id="3495" w:author="Ashley Frank" w:date="2024-12-21T00:31:00Z">
            <w:rPr>
              <w:rFonts w:ascii="Bookman Old Style" w:hAnsi="Bookman Old Style"/>
              <w:sz w:val="32"/>
              <w:szCs w:val="32"/>
            </w:rPr>
          </w:rPrChange>
        </w:rPr>
        <w:t xml:space="preserve">. Many folks say rash and hurtful things based on how they feel at the time. </w:t>
      </w:r>
      <w:del w:id="3496" w:author="Ashley Frank" w:date="2024-12-21T00:38:00Z">
        <w:r w:rsidRPr="00B96853" w:rsidDel="00B96853">
          <w:rPr>
            <w:rFonts w:ascii="Bookman Old Style" w:hAnsi="Bookman Old Style"/>
            <w:szCs w:val="24"/>
            <w:rPrChange w:id="3497" w:author="Ashley Frank" w:date="2024-12-21T00:31:00Z">
              <w:rPr>
                <w:rFonts w:ascii="Bookman Old Style" w:hAnsi="Bookman Old Style"/>
                <w:sz w:val="32"/>
                <w:szCs w:val="32"/>
              </w:rPr>
            </w:rPrChange>
          </w:rPr>
          <w:delText xml:space="preserve">Our feelings </w:delText>
        </w:r>
        <w:r w:rsidR="00F823D5" w:rsidRPr="00B96853" w:rsidDel="00B96853">
          <w:rPr>
            <w:rFonts w:ascii="Bookman Old Style" w:hAnsi="Bookman Old Style"/>
            <w:szCs w:val="24"/>
            <w:rPrChange w:id="3498" w:author="Ashley Frank" w:date="2024-12-21T00:31:00Z">
              <w:rPr>
                <w:rFonts w:ascii="Bookman Old Style" w:hAnsi="Bookman Old Style"/>
                <w:sz w:val="32"/>
                <w:szCs w:val="32"/>
              </w:rPr>
            </w:rPrChange>
          </w:rPr>
          <w:delText>w</w:delText>
        </w:r>
        <w:r w:rsidR="002C4A2E" w:rsidRPr="00B96853" w:rsidDel="00B96853">
          <w:rPr>
            <w:rFonts w:ascii="Bookman Old Style" w:hAnsi="Bookman Old Style"/>
            <w:szCs w:val="24"/>
            <w:rPrChange w:id="3499" w:author="Ashley Frank" w:date="2024-12-21T00:31:00Z">
              <w:rPr>
                <w:rFonts w:ascii="Bookman Old Style" w:hAnsi="Bookman Old Style"/>
                <w:sz w:val="32"/>
                <w:szCs w:val="32"/>
              </w:rPr>
            </w:rPrChange>
          </w:rPr>
          <w:delText>e</w:delText>
        </w:r>
        <w:r w:rsidRPr="00B96853" w:rsidDel="00B96853">
          <w:rPr>
            <w:rFonts w:ascii="Bookman Old Style" w:hAnsi="Bookman Old Style"/>
            <w:szCs w:val="24"/>
            <w:rPrChange w:id="3500" w:author="Ashley Frank" w:date="2024-12-21T00:31:00Z">
              <w:rPr>
                <w:rFonts w:ascii="Bookman Old Style" w:hAnsi="Bookman Old Style"/>
                <w:sz w:val="32"/>
                <w:szCs w:val="32"/>
              </w:rPr>
            </w:rPrChange>
          </w:rPr>
          <w:delText>re never created to be our decision</w:delText>
        </w:r>
        <w:r w:rsidR="00F823D5" w:rsidRPr="00B96853" w:rsidDel="00B96853">
          <w:rPr>
            <w:rFonts w:ascii="Bookman Old Style" w:hAnsi="Bookman Old Style"/>
            <w:szCs w:val="24"/>
            <w:rPrChange w:id="3501" w:author="Ashley Frank" w:date="2024-12-21T00:31:00Z">
              <w:rPr>
                <w:rFonts w:ascii="Bookman Old Style" w:hAnsi="Bookman Old Style"/>
                <w:sz w:val="32"/>
                <w:szCs w:val="32"/>
              </w:rPr>
            </w:rPrChange>
          </w:rPr>
          <w:delText>-</w:delText>
        </w:r>
        <w:r w:rsidRPr="00B96853" w:rsidDel="00B96853">
          <w:rPr>
            <w:rFonts w:ascii="Bookman Old Style" w:hAnsi="Bookman Old Style"/>
            <w:szCs w:val="24"/>
            <w:rPrChange w:id="3502" w:author="Ashley Frank" w:date="2024-12-21T00:31:00Z">
              <w:rPr>
                <w:rFonts w:ascii="Bookman Old Style" w:hAnsi="Bookman Old Style"/>
                <w:sz w:val="32"/>
                <w:szCs w:val="32"/>
              </w:rPr>
            </w:rPrChange>
          </w:rPr>
          <w:delText>maker</w:delText>
        </w:r>
        <w:r w:rsidR="00F823D5" w:rsidRPr="00B96853" w:rsidDel="00B96853">
          <w:rPr>
            <w:rFonts w:ascii="Bookman Old Style" w:hAnsi="Bookman Old Style"/>
            <w:szCs w:val="24"/>
            <w:rPrChange w:id="3503" w:author="Ashley Frank" w:date="2024-12-21T00:31:00Z">
              <w:rPr>
                <w:rFonts w:ascii="Bookman Old Style" w:hAnsi="Bookman Old Style"/>
                <w:sz w:val="32"/>
                <w:szCs w:val="32"/>
              </w:rPr>
            </w:rPrChange>
          </w:rPr>
          <w:delText>s</w:delText>
        </w:r>
        <w:r w:rsidRPr="00B96853" w:rsidDel="00B96853">
          <w:rPr>
            <w:rFonts w:ascii="Bookman Old Style" w:hAnsi="Bookman Old Style"/>
            <w:szCs w:val="24"/>
            <w:rPrChange w:id="3504" w:author="Ashley Frank" w:date="2024-12-21T00:31:00Z">
              <w:rPr>
                <w:rFonts w:ascii="Bookman Old Style" w:hAnsi="Bookman Old Style"/>
                <w:sz w:val="32"/>
                <w:szCs w:val="32"/>
              </w:rPr>
            </w:rPrChange>
          </w:rPr>
          <w:delText xml:space="preserve">. </w:delText>
        </w:r>
      </w:del>
      <w:r w:rsidRPr="00B96853">
        <w:rPr>
          <w:rFonts w:ascii="Bookman Old Style" w:hAnsi="Bookman Old Style"/>
          <w:szCs w:val="24"/>
          <w:rPrChange w:id="3505" w:author="Ashley Frank" w:date="2024-12-21T00:31:00Z">
            <w:rPr>
              <w:rFonts w:ascii="Bookman Old Style" w:hAnsi="Bookman Old Style"/>
              <w:sz w:val="32"/>
              <w:szCs w:val="32"/>
            </w:rPr>
          </w:rPrChange>
        </w:rPr>
        <w:t xml:space="preserve">Look at what our Brother Paul says about focus and how </w:t>
      </w:r>
      <w:r w:rsidR="00F823D5" w:rsidRPr="00B96853">
        <w:rPr>
          <w:rFonts w:ascii="Bookman Old Style" w:hAnsi="Bookman Old Style"/>
          <w:szCs w:val="24"/>
          <w:rPrChange w:id="3506" w:author="Ashley Frank" w:date="2024-12-21T00:31:00Z">
            <w:rPr>
              <w:rFonts w:ascii="Bookman Old Style" w:hAnsi="Bookman Old Style"/>
              <w:sz w:val="32"/>
              <w:szCs w:val="32"/>
            </w:rPr>
          </w:rPrChange>
        </w:rPr>
        <w:t>w</w:t>
      </w:r>
      <w:r w:rsidR="002C4A2E" w:rsidRPr="00B96853">
        <w:rPr>
          <w:rFonts w:ascii="Bookman Old Style" w:hAnsi="Bookman Old Style"/>
          <w:szCs w:val="24"/>
          <w:rPrChange w:id="3507" w:author="Ashley Frank" w:date="2024-12-21T00:31:00Z">
            <w:rPr>
              <w:rFonts w:ascii="Bookman Old Style" w:hAnsi="Bookman Old Style"/>
              <w:sz w:val="32"/>
              <w:szCs w:val="32"/>
            </w:rPr>
          </w:rPrChange>
        </w:rPr>
        <w:t>e</w:t>
      </w:r>
      <w:r w:rsidRPr="00B96853">
        <w:rPr>
          <w:rFonts w:ascii="Bookman Old Style" w:hAnsi="Bookman Old Style"/>
          <w:szCs w:val="24"/>
          <w:rPrChange w:id="3508" w:author="Ashley Frank" w:date="2024-12-21T00:31:00Z">
            <w:rPr>
              <w:rFonts w:ascii="Bookman Old Style" w:hAnsi="Bookman Old Style"/>
              <w:sz w:val="32"/>
              <w:szCs w:val="32"/>
            </w:rPr>
          </w:rPrChange>
        </w:rPr>
        <w:t xml:space="preserve"> should walk in 2 Corinthians 5:7: </w:t>
      </w:r>
      <w:r w:rsidRPr="00B96853">
        <w:rPr>
          <w:rStyle w:val="text"/>
          <w:rFonts w:ascii="Bookman Old Style" w:hAnsi="Bookman Old Style"/>
          <w:szCs w:val="24"/>
          <w:rPrChange w:id="3509" w:author="Ashley Frank" w:date="2024-12-21T00:31:00Z">
            <w:rPr>
              <w:rStyle w:val="text"/>
              <w:rFonts w:ascii="Bookman Old Style" w:hAnsi="Bookman Old Style"/>
              <w:sz w:val="32"/>
              <w:szCs w:val="32"/>
            </w:rPr>
          </w:rPrChange>
        </w:rPr>
        <w:t xml:space="preserve">For </w:t>
      </w:r>
      <w:r w:rsidR="002C4A2E" w:rsidRPr="00B96853">
        <w:rPr>
          <w:rStyle w:val="text"/>
          <w:rFonts w:ascii="Bookman Old Style" w:hAnsi="Bookman Old Style"/>
          <w:szCs w:val="24"/>
          <w:rPrChange w:id="3510" w:author="Ashley Frank" w:date="2024-12-21T00:31:00Z">
            <w:rPr>
              <w:rStyle w:val="text"/>
              <w:rFonts w:ascii="Bookman Old Style" w:hAnsi="Bookman Old Style"/>
              <w:sz w:val="32"/>
              <w:szCs w:val="32"/>
            </w:rPr>
          </w:rPrChange>
        </w:rPr>
        <w:t>We</w:t>
      </w:r>
      <w:r w:rsidRPr="00B96853">
        <w:rPr>
          <w:rStyle w:val="text"/>
          <w:rFonts w:ascii="Bookman Old Style" w:hAnsi="Bookman Old Style"/>
          <w:szCs w:val="24"/>
          <w:rPrChange w:id="3511" w:author="Ashley Frank" w:date="2024-12-21T00:31:00Z">
            <w:rPr>
              <w:rStyle w:val="text"/>
              <w:rFonts w:ascii="Bookman Old Style" w:hAnsi="Bookman Old Style"/>
              <w:sz w:val="32"/>
              <w:szCs w:val="32"/>
            </w:rPr>
          </w:rPrChange>
        </w:rPr>
        <w:t xml:space="preserve"> walk by faith, not by sight</w:t>
      </w:r>
      <w:r w:rsidR="00FD26F1" w:rsidRPr="00B96853">
        <w:rPr>
          <w:rStyle w:val="text"/>
          <w:rFonts w:ascii="Bookman Old Style" w:hAnsi="Bookman Old Style"/>
          <w:szCs w:val="24"/>
          <w:rPrChange w:id="3512" w:author="Ashley Frank" w:date="2024-12-21T00:31:00Z">
            <w:rPr>
              <w:rStyle w:val="text"/>
              <w:rFonts w:ascii="Bookman Old Style" w:hAnsi="Bookman Old Style"/>
              <w:sz w:val="32"/>
              <w:szCs w:val="32"/>
            </w:rPr>
          </w:rPrChange>
        </w:rPr>
        <w:t>.</w:t>
      </w:r>
      <w:r w:rsidRPr="00B96853">
        <w:rPr>
          <w:rStyle w:val="text"/>
          <w:rFonts w:ascii="Bookman Old Style" w:hAnsi="Bookman Old Style"/>
          <w:szCs w:val="24"/>
          <w:rPrChange w:id="3513" w:author="Ashley Frank" w:date="2024-12-21T00:31:00Z">
            <w:rPr>
              <w:rStyle w:val="text"/>
              <w:rFonts w:ascii="Bookman Old Style" w:hAnsi="Bookman Old Style"/>
              <w:sz w:val="32"/>
              <w:szCs w:val="32"/>
            </w:rPr>
          </w:rPrChange>
        </w:rPr>
        <w:t xml:space="preserve"> It is very important to note also that none of the Fruit of the Spirit is an emotion. Galatians 5:22-23: </w:t>
      </w:r>
      <w:r w:rsidRPr="00B96853">
        <w:rPr>
          <w:rFonts w:ascii="Bookman Old Style" w:hAnsi="Bookman Old Style"/>
          <w:b/>
          <w:bCs/>
          <w:szCs w:val="24"/>
          <w:u w:val="single"/>
          <w:rPrChange w:id="3514" w:author="Ashley Frank" w:date="2024-12-21T00:31:00Z">
            <w:rPr>
              <w:rFonts w:ascii="Bookman Old Style" w:hAnsi="Bookman Old Style"/>
              <w:b/>
              <w:bCs/>
              <w:sz w:val="32"/>
              <w:szCs w:val="32"/>
              <w:u w:val="single"/>
            </w:rPr>
          </w:rPrChange>
        </w:rPr>
        <w:t>But the fruit of the Spirit is love, joy, peace, longsuffering, gentleness, goodness, faith, Meekness, temperance: against such there is no law</w:t>
      </w:r>
      <w:r w:rsidRPr="00B96853">
        <w:rPr>
          <w:rFonts w:ascii="Bookman Old Style" w:hAnsi="Bookman Old Style"/>
          <w:szCs w:val="24"/>
          <w:rPrChange w:id="3515" w:author="Ashley Frank" w:date="2024-12-21T00:31:00Z">
            <w:rPr>
              <w:rFonts w:ascii="Bookman Old Style" w:hAnsi="Bookman Old Style"/>
              <w:sz w:val="32"/>
              <w:szCs w:val="32"/>
            </w:rPr>
          </w:rPrChange>
        </w:rPr>
        <w:t>.  And in Ep</w:t>
      </w:r>
      <w:r w:rsidR="00A01E36" w:rsidRPr="00B96853">
        <w:rPr>
          <w:rFonts w:ascii="Bookman Old Style" w:hAnsi="Bookman Old Style"/>
          <w:szCs w:val="24"/>
          <w:rPrChange w:id="3516" w:author="Ashley Frank" w:date="2024-12-21T00:31:00Z">
            <w:rPr>
              <w:rFonts w:ascii="Bookman Old Style" w:hAnsi="Bookman Old Style"/>
              <w:sz w:val="32"/>
              <w:szCs w:val="32"/>
            </w:rPr>
          </w:rPrChange>
        </w:rPr>
        <w:t xml:space="preserve">hesians 5:9: </w:t>
      </w:r>
      <w:r w:rsidR="00A01E36" w:rsidRPr="00B96853">
        <w:rPr>
          <w:rFonts w:ascii="Bookman Old Style" w:hAnsi="Bookman Old Style"/>
          <w:b/>
          <w:bCs/>
          <w:i/>
          <w:iCs/>
          <w:szCs w:val="24"/>
          <w:rPrChange w:id="3517" w:author="Ashley Frank" w:date="2024-12-21T00:31:00Z">
            <w:rPr>
              <w:rFonts w:ascii="Bookman Old Style" w:hAnsi="Bookman Old Style"/>
              <w:b/>
              <w:bCs/>
              <w:i/>
              <w:iCs/>
              <w:sz w:val="32"/>
              <w:szCs w:val="32"/>
            </w:rPr>
          </w:rPrChange>
        </w:rPr>
        <w:t>For the fruit of the Spirit is in all goodness and righteousness and truth;)</w:t>
      </w:r>
      <w:r w:rsidR="00A01E36" w:rsidRPr="00B96853">
        <w:rPr>
          <w:rFonts w:ascii="Bookman Old Style" w:hAnsi="Bookman Old Style"/>
          <w:szCs w:val="24"/>
          <w:rPrChange w:id="3518" w:author="Ashley Frank" w:date="2024-12-21T00:31:00Z">
            <w:rPr>
              <w:rFonts w:ascii="Bookman Old Style" w:hAnsi="Bookman Old Style"/>
              <w:sz w:val="32"/>
              <w:szCs w:val="32"/>
            </w:rPr>
          </w:rPrChange>
        </w:rPr>
        <w:t xml:space="preserve">. </w:t>
      </w:r>
    </w:p>
    <w:p w14:paraId="3EEEE241" w14:textId="6D459205" w:rsidR="00A01E36" w:rsidRPr="009C679A" w:rsidRDefault="003561F4" w:rsidP="00A01E36">
      <w:pPr>
        <w:pStyle w:val="ListParagraph"/>
        <w:numPr>
          <w:ilvl w:val="0"/>
          <w:numId w:val="2"/>
        </w:numPr>
        <w:tabs>
          <w:tab w:val="clear" w:pos="360"/>
          <w:tab w:val="clear" w:pos="9360"/>
        </w:tabs>
        <w:spacing w:line="480" w:lineRule="auto"/>
        <w:rPr>
          <w:rFonts w:ascii="Bookman Old Style" w:hAnsi="Bookman Old Style"/>
          <w:szCs w:val="24"/>
          <w:rPrChange w:id="3519" w:author="Ashley Frank" w:date="2024-12-20T20:43:00Z">
            <w:rPr>
              <w:rFonts w:ascii="Bookman Old Style" w:hAnsi="Bookman Old Style"/>
              <w:sz w:val="32"/>
              <w:szCs w:val="32"/>
            </w:rPr>
          </w:rPrChange>
        </w:rPr>
      </w:pPr>
      <w:r w:rsidRPr="009C679A">
        <w:rPr>
          <w:rFonts w:ascii="Bookman Old Style" w:hAnsi="Bookman Old Style"/>
          <w:b/>
          <w:bCs/>
          <w:szCs w:val="24"/>
          <w:rPrChange w:id="3520" w:author="Ashley Frank" w:date="2024-12-20T20:43:00Z">
            <w:rPr>
              <w:rFonts w:ascii="Bookman Old Style" w:hAnsi="Bookman Old Style"/>
              <w:b/>
              <w:bCs/>
              <w:sz w:val="32"/>
              <w:szCs w:val="32"/>
            </w:rPr>
          </w:rPrChange>
        </w:rPr>
        <w:t>Our Labels</w:t>
      </w:r>
      <w:r w:rsidRPr="009C679A">
        <w:rPr>
          <w:rFonts w:ascii="Bookman Old Style" w:hAnsi="Bookman Old Style"/>
          <w:szCs w:val="24"/>
          <w:rPrChange w:id="3521" w:author="Ashley Frank" w:date="2024-12-20T20:43:00Z">
            <w:rPr>
              <w:rFonts w:ascii="Bookman Old Style" w:hAnsi="Bookman Old Style"/>
              <w:sz w:val="32"/>
              <w:szCs w:val="32"/>
            </w:rPr>
          </w:rPrChange>
        </w:rPr>
        <w:t xml:space="preserve">: </w:t>
      </w:r>
      <w:r w:rsidR="00A01E36" w:rsidRPr="009C679A">
        <w:rPr>
          <w:rFonts w:ascii="Bookman Old Style" w:hAnsi="Bookman Old Style"/>
          <w:szCs w:val="24"/>
          <w:rPrChange w:id="3522" w:author="Ashley Frank" w:date="2024-12-20T20:43:00Z">
            <w:rPr>
              <w:rFonts w:ascii="Bookman Old Style" w:hAnsi="Bookman Old Style"/>
              <w:sz w:val="32"/>
              <w:szCs w:val="32"/>
            </w:rPr>
          </w:rPrChange>
        </w:rPr>
        <w:t xml:space="preserve">The other items that </w:t>
      </w:r>
      <w:r w:rsidR="00C331AE" w:rsidRPr="009C679A">
        <w:rPr>
          <w:rFonts w:ascii="Bookman Old Style" w:hAnsi="Bookman Old Style"/>
          <w:szCs w:val="24"/>
          <w:rPrChange w:id="3523" w:author="Ashley Frank" w:date="2024-12-20T20:43:00Z">
            <w:rPr>
              <w:rFonts w:ascii="Bookman Old Style" w:hAnsi="Bookman Old Style"/>
              <w:sz w:val="32"/>
              <w:szCs w:val="32"/>
            </w:rPr>
          </w:rPrChange>
        </w:rPr>
        <w:t>cause us to lose our focus</w:t>
      </w:r>
      <w:del w:id="3524" w:author="Ashley Frank" w:date="2024-12-21T00:39:00Z">
        <w:r w:rsidR="00C331AE" w:rsidRPr="009C679A" w:rsidDel="00B96853">
          <w:rPr>
            <w:rFonts w:ascii="Bookman Old Style" w:hAnsi="Bookman Old Style"/>
            <w:szCs w:val="24"/>
            <w:rPrChange w:id="3525" w:author="Ashley Frank" w:date="2024-12-20T20:43:00Z">
              <w:rPr>
                <w:rFonts w:ascii="Bookman Old Style" w:hAnsi="Bookman Old Style"/>
                <w:sz w:val="32"/>
                <w:szCs w:val="32"/>
              </w:rPr>
            </w:rPrChange>
          </w:rPr>
          <w:delText xml:space="preserve">, to </w:delText>
        </w:r>
        <w:r w:rsidR="00A01E36" w:rsidRPr="009C679A" w:rsidDel="00B96853">
          <w:rPr>
            <w:rFonts w:ascii="Bookman Old Style" w:hAnsi="Bookman Old Style"/>
            <w:szCs w:val="24"/>
            <w:rPrChange w:id="3526" w:author="Ashley Frank" w:date="2024-12-20T20:43:00Z">
              <w:rPr>
                <w:rFonts w:ascii="Bookman Old Style" w:hAnsi="Bookman Old Style"/>
                <w:sz w:val="32"/>
                <w:szCs w:val="32"/>
              </w:rPr>
            </w:rPrChange>
          </w:rPr>
          <w:delText>validate the situation as having control over us</w:delText>
        </w:r>
        <w:r w:rsidR="00C331AE" w:rsidRPr="009C679A" w:rsidDel="00B96853">
          <w:rPr>
            <w:rFonts w:ascii="Bookman Old Style" w:hAnsi="Bookman Old Style"/>
            <w:szCs w:val="24"/>
            <w:rPrChange w:id="3527" w:author="Ashley Frank" w:date="2024-12-20T20:43:00Z">
              <w:rPr>
                <w:rFonts w:ascii="Bookman Old Style" w:hAnsi="Bookman Old Style"/>
                <w:sz w:val="32"/>
                <w:szCs w:val="32"/>
              </w:rPr>
            </w:rPrChange>
          </w:rPr>
          <w:delText>,</w:delText>
        </w:r>
      </w:del>
      <w:r w:rsidR="00C331AE" w:rsidRPr="009C679A">
        <w:rPr>
          <w:rFonts w:ascii="Bookman Old Style" w:hAnsi="Bookman Old Style"/>
          <w:szCs w:val="24"/>
          <w:rPrChange w:id="3528" w:author="Ashley Frank" w:date="2024-12-20T20:43:00Z">
            <w:rPr>
              <w:rFonts w:ascii="Bookman Old Style" w:hAnsi="Bookman Old Style"/>
              <w:sz w:val="32"/>
              <w:szCs w:val="32"/>
            </w:rPr>
          </w:rPrChange>
        </w:rPr>
        <w:t xml:space="preserve"> </w:t>
      </w:r>
      <w:ins w:id="3529" w:author="Ashley Frank" w:date="2024-12-21T03:43:00Z">
        <w:r w:rsidR="00B312E4">
          <w:rPr>
            <w:rFonts w:ascii="Bookman Old Style" w:hAnsi="Bookman Old Style"/>
            <w:szCs w:val="24"/>
          </w:rPr>
          <w:t>are</w:t>
        </w:r>
      </w:ins>
      <w:ins w:id="3530" w:author="Ashley Frank" w:date="2024-12-21T00:38:00Z">
        <w:r w:rsidR="00B96853">
          <w:rPr>
            <w:rFonts w:ascii="Bookman Old Style" w:hAnsi="Bookman Old Style"/>
            <w:szCs w:val="24"/>
          </w:rPr>
          <w:t xml:space="preserve"> the </w:t>
        </w:r>
      </w:ins>
      <w:ins w:id="3531" w:author="Ashley Frank" w:date="2024-12-21T00:50:00Z">
        <w:r w:rsidR="00643853">
          <w:rPr>
            <w:rFonts w:ascii="Bookman Old Style" w:hAnsi="Bookman Old Style"/>
            <w:szCs w:val="24"/>
          </w:rPr>
          <w:t xml:space="preserve">labels </w:t>
        </w:r>
      </w:ins>
      <w:ins w:id="3532" w:author="Ashley Frank" w:date="2024-12-21T00:39:00Z">
        <w:r w:rsidR="00B96853">
          <w:rPr>
            <w:rFonts w:ascii="Bookman Old Style" w:hAnsi="Bookman Old Style"/>
            <w:szCs w:val="24"/>
          </w:rPr>
          <w:t>we use</w:t>
        </w:r>
      </w:ins>
      <w:del w:id="3533" w:author="Ashley Frank" w:date="2024-12-21T00:38:00Z">
        <w:r w:rsidR="00A01E36" w:rsidRPr="009C679A" w:rsidDel="00B96853">
          <w:rPr>
            <w:rFonts w:ascii="Bookman Old Style" w:hAnsi="Bookman Old Style"/>
            <w:szCs w:val="24"/>
            <w:rPrChange w:id="3534" w:author="Ashley Frank" w:date="2024-12-20T20:43:00Z">
              <w:rPr>
                <w:rFonts w:ascii="Bookman Old Style" w:hAnsi="Bookman Old Style"/>
                <w:sz w:val="32"/>
                <w:szCs w:val="32"/>
              </w:rPr>
            </w:rPrChange>
          </w:rPr>
          <w:delText>are a set of words</w:delText>
        </w:r>
      </w:del>
      <w:r w:rsidR="00A01E36" w:rsidRPr="009C679A">
        <w:rPr>
          <w:rFonts w:ascii="Bookman Old Style" w:hAnsi="Bookman Old Style"/>
          <w:szCs w:val="24"/>
          <w:rPrChange w:id="3535" w:author="Ashley Frank" w:date="2024-12-20T20:43:00Z">
            <w:rPr>
              <w:rFonts w:ascii="Bookman Old Style" w:hAnsi="Bookman Old Style"/>
              <w:sz w:val="32"/>
              <w:szCs w:val="32"/>
            </w:rPr>
          </w:rPrChange>
        </w:rPr>
        <w:t>.</w:t>
      </w:r>
      <w:ins w:id="3536" w:author="Ashley Frank" w:date="2024-12-21T00:39:00Z">
        <w:r w:rsidR="00B96853">
          <w:rPr>
            <w:rFonts w:ascii="Bookman Old Style" w:hAnsi="Bookman Old Style"/>
            <w:szCs w:val="24"/>
          </w:rPr>
          <w:t xml:space="preserve"> Our words can reaffirm the belief that a particular situatio</w:t>
        </w:r>
      </w:ins>
      <w:ins w:id="3537" w:author="Ashley Frank" w:date="2024-12-21T00:40:00Z">
        <w:r w:rsidR="00B96853">
          <w:rPr>
            <w:rFonts w:ascii="Bookman Old Style" w:hAnsi="Bookman Old Style"/>
            <w:szCs w:val="24"/>
          </w:rPr>
          <w:t>n has control over us.</w:t>
        </w:r>
      </w:ins>
      <w:r w:rsidR="00A01E36" w:rsidRPr="009C679A">
        <w:rPr>
          <w:rFonts w:ascii="Bookman Old Style" w:hAnsi="Bookman Old Style"/>
          <w:szCs w:val="24"/>
          <w:rPrChange w:id="3538" w:author="Ashley Frank" w:date="2024-12-20T20:43:00Z">
            <w:rPr>
              <w:rFonts w:ascii="Bookman Old Style" w:hAnsi="Bookman Old Style"/>
              <w:sz w:val="32"/>
              <w:szCs w:val="32"/>
            </w:rPr>
          </w:rPrChange>
        </w:rPr>
        <w:t xml:space="preserve"> These words are: Shoulda, Woulda, Coulda, Wish, If, Might, Maybe, Always, Never</w:t>
      </w:r>
      <w:r w:rsidR="00C331AE" w:rsidRPr="009C679A">
        <w:rPr>
          <w:rFonts w:ascii="Bookman Old Style" w:hAnsi="Bookman Old Style"/>
          <w:szCs w:val="24"/>
          <w:rPrChange w:id="3539" w:author="Ashley Frank" w:date="2024-12-20T20:43:00Z">
            <w:rPr>
              <w:rFonts w:ascii="Bookman Old Style" w:hAnsi="Bookman Old Style"/>
              <w:sz w:val="32"/>
              <w:szCs w:val="32"/>
            </w:rPr>
          </w:rPrChange>
        </w:rPr>
        <w:t>, Can’t Don’t, Won’t</w:t>
      </w:r>
      <w:r w:rsidR="00A01E36" w:rsidRPr="009C679A">
        <w:rPr>
          <w:rFonts w:ascii="Bookman Old Style" w:hAnsi="Bookman Old Style"/>
          <w:szCs w:val="24"/>
          <w:rPrChange w:id="3540" w:author="Ashley Frank" w:date="2024-12-20T20:43:00Z">
            <w:rPr>
              <w:rFonts w:ascii="Bookman Old Style" w:hAnsi="Bookman Old Style"/>
              <w:sz w:val="32"/>
              <w:szCs w:val="32"/>
            </w:rPr>
          </w:rPrChange>
        </w:rPr>
        <w:t xml:space="preserve">. These are </w:t>
      </w:r>
      <w:r w:rsidR="00FD26F1" w:rsidRPr="009C679A">
        <w:rPr>
          <w:rFonts w:ascii="Bookman Old Style" w:hAnsi="Bookman Old Style"/>
          <w:szCs w:val="24"/>
          <w:rPrChange w:id="3541" w:author="Ashley Frank" w:date="2024-12-20T20:43:00Z">
            <w:rPr>
              <w:rFonts w:ascii="Bookman Old Style" w:hAnsi="Bookman Old Style"/>
              <w:sz w:val="32"/>
              <w:szCs w:val="32"/>
            </w:rPr>
          </w:rPrChange>
        </w:rPr>
        <w:t>self-defeating words</w:t>
      </w:r>
      <w:r w:rsidR="00C331AE" w:rsidRPr="009C679A">
        <w:rPr>
          <w:rFonts w:ascii="Bookman Old Style" w:hAnsi="Bookman Old Style"/>
          <w:szCs w:val="24"/>
          <w:rPrChange w:id="3542" w:author="Ashley Frank" w:date="2024-12-20T20:43:00Z">
            <w:rPr>
              <w:rFonts w:ascii="Bookman Old Style" w:hAnsi="Bookman Old Style"/>
              <w:sz w:val="32"/>
              <w:szCs w:val="32"/>
            </w:rPr>
          </w:rPrChange>
        </w:rPr>
        <w:t xml:space="preserve">. They </w:t>
      </w:r>
      <w:ins w:id="3543" w:author="Ashley Frank" w:date="2024-12-21T00:40:00Z">
        <w:r w:rsidR="00B96853">
          <w:rPr>
            <w:rFonts w:ascii="Bookman Old Style" w:hAnsi="Bookman Old Style"/>
            <w:szCs w:val="24"/>
          </w:rPr>
          <w:t xml:space="preserve">divert focus to the </w:t>
        </w:r>
      </w:ins>
      <w:del w:id="3544" w:author="Ashley Frank" w:date="2024-12-21T00:40:00Z">
        <w:r w:rsidR="003D5602" w:rsidRPr="009C679A" w:rsidDel="00B96853">
          <w:rPr>
            <w:rFonts w:ascii="Bookman Old Style" w:hAnsi="Bookman Old Style"/>
            <w:szCs w:val="24"/>
            <w:rPrChange w:id="3545" w:author="Ashley Frank" w:date="2024-12-20T20:43:00Z">
              <w:rPr>
                <w:rFonts w:ascii="Bookman Old Style" w:hAnsi="Bookman Old Style"/>
                <w:sz w:val="32"/>
                <w:szCs w:val="32"/>
              </w:rPr>
            </w:rPrChange>
          </w:rPr>
          <w:delText>cause</w:delText>
        </w:r>
        <w:r w:rsidR="00C331AE" w:rsidRPr="009C679A" w:rsidDel="00B96853">
          <w:rPr>
            <w:rFonts w:ascii="Bookman Old Style" w:hAnsi="Bookman Old Style"/>
            <w:szCs w:val="24"/>
            <w:rPrChange w:id="3546" w:author="Ashley Frank" w:date="2024-12-20T20:43:00Z">
              <w:rPr>
                <w:rFonts w:ascii="Bookman Old Style" w:hAnsi="Bookman Old Style"/>
                <w:sz w:val="32"/>
                <w:szCs w:val="32"/>
              </w:rPr>
            </w:rPrChange>
          </w:rPr>
          <w:delText xml:space="preserve"> the focus to be on the </w:delText>
        </w:r>
      </w:del>
      <w:r w:rsidR="00C331AE" w:rsidRPr="009C679A">
        <w:rPr>
          <w:rFonts w:ascii="Bookman Old Style" w:hAnsi="Bookman Old Style"/>
          <w:szCs w:val="24"/>
          <w:rPrChange w:id="3547" w:author="Ashley Frank" w:date="2024-12-20T20:43:00Z">
            <w:rPr>
              <w:rFonts w:ascii="Bookman Old Style" w:hAnsi="Bookman Old Style"/>
              <w:sz w:val="32"/>
              <w:szCs w:val="32"/>
            </w:rPr>
          </w:rPrChange>
        </w:rPr>
        <w:t xml:space="preserve">past, </w:t>
      </w:r>
      <w:ins w:id="3548" w:author="Ashley Frank" w:date="2024-12-21T00:40:00Z">
        <w:r w:rsidR="00B96853">
          <w:rPr>
            <w:rFonts w:ascii="Bookman Old Style" w:hAnsi="Bookman Old Style"/>
            <w:szCs w:val="24"/>
          </w:rPr>
          <w:t xml:space="preserve">black-and-white </w:t>
        </w:r>
      </w:ins>
      <w:del w:id="3549" w:author="Ashley Frank" w:date="2024-12-21T00:40:00Z">
        <w:r w:rsidR="00C331AE" w:rsidRPr="009C679A" w:rsidDel="00B96853">
          <w:rPr>
            <w:rFonts w:ascii="Bookman Old Style" w:hAnsi="Bookman Old Style"/>
            <w:szCs w:val="24"/>
            <w:rPrChange w:id="3550" w:author="Ashley Frank" w:date="2024-12-20T20:43:00Z">
              <w:rPr>
                <w:rFonts w:ascii="Bookman Old Style" w:hAnsi="Bookman Old Style"/>
                <w:sz w:val="32"/>
                <w:szCs w:val="32"/>
              </w:rPr>
            </w:rPrChange>
          </w:rPr>
          <w:delText xml:space="preserve">on extreme </w:delText>
        </w:r>
      </w:del>
      <w:r w:rsidR="00C331AE" w:rsidRPr="009C679A">
        <w:rPr>
          <w:rFonts w:ascii="Bookman Old Style" w:hAnsi="Bookman Old Style"/>
          <w:szCs w:val="24"/>
          <w:rPrChange w:id="3551" w:author="Ashley Frank" w:date="2024-12-20T20:43:00Z">
            <w:rPr>
              <w:rFonts w:ascii="Bookman Old Style" w:hAnsi="Bookman Old Style"/>
              <w:sz w:val="32"/>
              <w:szCs w:val="32"/>
            </w:rPr>
          </w:rPrChange>
        </w:rPr>
        <w:t xml:space="preserve">thinking, </w:t>
      </w:r>
      <w:ins w:id="3552" w:author="Ashley Frank" w:date="2024-12-21T00:40:00Z">
        <w:r w:rsidR="00B96853">
          <w:rPr>
            <w:rFonts w:ascii="Bookman Old Style" w:hAnsi="Bookman Old Style"/>
            <w:szCs w:val="24"/>
          </w:rPr>
          <w:t xml:space="preserve">and </w:t>
        </w:r>
      </w:ins>
      <w:ins w:id="3553" w:author="Ashley Frank" w:date="2024-12-21T00:41:00Z">
        <w:r w:rsidR="00643853">
          <w:rPr>
            <w:rFonts w:ascii="Bookman Old Style" w:hAnsi="Bookman Old Style"/>
            <w:szCs w:val="24"/>
          </w:rPr>
          <w:t xml:space="preserve">the </w:t>
        </w:r>
      </w:ins>
      <w:del w:id="3554" w:author="Ashley Frank" w:date="2024-12-21T00:40:00Z">
        <w:r w:rsidR="00C331AE" w:rsidRPr="009C679A" w:rsidDel="00B96853">
          <w:rPr>
            <w:rFonts w:ascii="Bookman Old Style" w:hAnsi="Bookman Old Style"/>
            <w:szCs w:val="24"/>
            <w:rPrChange w:id="3555" w:author="Ashley Frank" w:date="2024-12-20T20:43:00Z">
              <w:rPr>
                <w:rFonts w:ascii="Bookman Old Style" w:hAnsi="Bookman Old Style"/>
                <w:sz w:val="32"/>
                <w:szCs w:val="32"/>
              </w:rPr>
            </w:rPrChange>
          </w:rPr>
          <w:delText xml:space="preserve">or a focus on an </w:delText>
        </w:r>
        <w:r w:rsidR="00C331AE" w:rsidRPr="009C679A" w:rsidDel="00643853">
          <w:rPr>
            <w:rFonts w:ascii="Bookman Old Style" w:hAnsi="Bookman Old Style"/>
            <w:szCs w:val="24"/>
            <w:rPrChange w:id="3556" w:author="Ashley Frank" w:date="2024-12-20T20:43:00Z">
              <w:rPr>
                <w:rFonts w:ascii="Bookman Old Style" w:hAnsi="Bookman Old Style"/>
                <w:sz w:val="32"/>
                <w:szCs w:val="32"/>
              </w:rPr>
            </w:rPrChange>
          </w:rPr>
          <w:delText xml:space="preserve">attempt to control the </w:delText>
        </w:r>
      </w:del>
      <w:r w:rsidR="00C331AE" w:rsidRPr="009C679A">
        <w:rPr>
          <w:rFonts w:ascii="Bookman Old Style" w:hAnsi="Bookman Old Style"/>
          <w:szCs w:val="24"/>
          <w:rPrChange w:id="3557" w:author="Ashley Frank" w:date="2024-12-20T20:43:00Z">
            <w:rPr>
              <w:rFonts w:ascii="Bookman Old Style" w:hAnsi="Bookman Old Style"/>
              <w:sz w:val="32"/>
              <w:szCs w:val="32"/>
            </w:rPr>
          </w:rPrChange>
        </w:rPr>
        <w:t>future.</w:t>
      </w:r>
      <w:ins w:id="3558" w:author="Ashley Frank" w:date="2024-12-21T00:41:00Z">
        <w:r w:rsidR="00643853">
          <w:rPr>
            <w:rFonts w:ascii="Bookman Old Style" w:hAnsi="Bookman Old Style"/>
            <w:szCs w:val="24"/>
          </w:rPr>
          <w:t xml:space="preserve"> This language leads us to lament the past and worry about controlling the future.</w:t>
        </w:r>
      </w:ins>
      <w:r w:rsidR="00C331AE" w:rsidRPr="009C679A">
        <w:rPr>
          <w:rFonts w:ascii="Bookman Old Style" w:hAnsi="Bookman Old Style"/>
          <w:szCs w:val="24"/>
          <w:rPrChange w:id="3559" w:author="Ashley Frank" w:date="2024-12-20T20:43:00Z">
            <w:rPr>
              <w:rFonts w:ascii="Bookman Old Style" w:hAnsi="Bookman Old Style"/>
              <w:sz w:val="32"/>
              <w:szCs w:val="32"/>
            </w:rPr>
          </w:rPrChange>
        </w:rPr>
        <w:t xml:space="preserve"> These words </w:t>
      </w:r>
      <w:r w:rsidR="003D5602" w:rsidRPr="009C679A">
        <w:rPr>
          <w:rFonts w:ascii="Bookman Old Style" w:hAnsi="Bookman Old Style"/>
          <w:szCs w:val="24"/>
          <w:rPrChange w:id="3560" w:author="Ashley Frank" w:date="2024-12-20T20:43:00Z">
            <w:rPr>
              <w:rFonts w:ascii="Bookman Old Style" w:hAnsi="Bookman Old Style"/>
              <w:sz w:val="32"/>
              <w:szCs w:val="32"/>
            </w:rPr>
          </w:rPrChange>
        </w:rPr>
        <w:t>attempt</w:t>
      </w:r>
      <w:r w:rsidR="00C331AE" w:rsidRPr="009C679A">
        <w:rPr>
          <w:rFonts w:ascii="Bookman Old Style" w:hAnsi="Bookman Old Style"/>
          <w:szCs w:val="24"/>
          <w:rPrChange w:id="3561" w:author="Ashley Frank" w:date="2024-12-20T20:43:00Z">
            <w:rPr>
              <w:rFonts w:ascii="Bookman Old Style" w:hAnsi="Bookman Old Style"/>
              <w:sz w:val="32"/>
              <w:szCs w:val="32"/>
            </w:rPr>
          </w:rPrChange>
        </w:rPr>
        <w:t xml:space="preserve"> </w:t>
      </w:r>
      <w:r w:rsidR="00C331AE" w:rsidRPr="009C679A">
        <w:rPr>
          <w:rFonts w:ascii="Bookman Old Style" w:hAnsi="Bookman Old Style"/>
          <w:szCs w:val="24"/>
          <w:rPrChange w:id="3562" w:author="Ashley Frank" w:date="2024-12-20T20:43:00Z">
            <w:rPr>
              <w:rFonts w:ascii="Bookman Old Style" w:hAnsi="Bookman Old Style"/>
              <w:sz w:val="32"/>
              <w:szCs w:val="32"/>
            </w:rPr>
          </w:rPrChange>
        </w:rPr>
        <w:lastRenderedPageBreak/>
        <w:t xml:space="preserve">to change an outcome. What happens in a marriage when someone says, “I knew I shoulda listened to mama and not marry you!” This statement is based on </w:t>
      </w:r>
      <w:ins w:id="3563" w:author="Ashley Frank" w:date="2024-12-21T00:43:00Z">
        <w:r w:rsidR="00643853">
          <w:rPr>
            <w:rFonts w:ascii="Bookman Old Style" w:hAnsi="Bookman Old Style"/>
            <w:szCs w:val="24"/>
          </w:rPr>
          <w:t xml:space="preserve">a wish </w:t>
        </w:r>
      </w:ins>
      <w:del w:id="3564" w:author="Ashley Frank" w:date="2024-12-21T00:43:00Z">
        <w:r w:rsidR="00C331AE" w:rsidRPr="009C679A" w:rsidDel="00643853">
          <w:rPr>
            <w:rFonts w:ascii="Bookman Old Style" w:hAnsi="Bookman Old Style"/>
            <w:szCs w:val="24"/>
            <w:rPrChange w:id="3565" w:author="Ashley Frank" w:date="2024-12-20T20:43:00Z">
              <w:rPr>
                <w:rFonts w:ascii="Bookman Old Style" w:hAnsi="Bookman Old Style"/>
                <w:sz w:val="32"/>
                <w:szCs w:val="32"/>
              </w:rPr>
            </w:rPrChange>
          </w:rPr>
          <w:delText xml:space="preserve">an attempt </w:delText>
        </w:r>
      </w:del>
      <w:r w:rsidR="00C331AE" w:rsidRPr="009C679A">
        <w:rPr>
          <w:rFonts w:ascii="Bookman Old Style" w:hAnsi="Bookman Old Style"/>
          <w:szCs w:val="24"/>
          <w:rPrChange w:id="3566" w:author="Ashley Frank" w:date="2024-12-20T20:43:00Z">
            <w:rPr>
              <w:rFonts w:ascii="Bookman Old Style" w:hAnsi="Bookman Old Style"/>
              <w:sz w:val="32"/>
              <w:szCs w:val="32"/>
            </w:rPr>
          </w:rPrChange>
        </w:rPr>
        <w:t xml:space="preserve">to change the outcome. </w:t>
      </w:r>
      <w:r w:rsidR="003D5602" w:rsidRPr="009C679A">
        <w:rPr>
          <w:rFonts w:ascii="Bookman Old Style" w:hAnsi="Bookman Old Style"/>
          <w:szCs w:val="24"/>
          <w:rPrChange w:id="3567" w:author="Ashley Frank" w:date="2024-12-20T20:43:00Z">
            <w:rPr>
              <w:rFonts w:ascii="Bookman Old Style" w:hAnsi="Bookman Old Style"/>
              <w:sz w:val="32"/>
              <w:szCs w:val="32"/>
            </w:rPr>
          </w:rPrChange>
        </w:rPr>
        <w:t xml:space="preserve">That person may not </w:t>
      </w:r>
      <w:r w:rsidR="00C331AE" w:rsidRPr="009C679A">
        <w:rPr>
          <w:rFonts w:ascii="Bookman Old Style" w:hAnsi="Bookman Old Style"/>
          <w:szCs w:val="24"/>
          <w:rPrChange w:id="3568" w:author="Ashley Frank" w:date="2024-12-20T20:43:00Z">
            <w:rPr>
              <w:rFonts w:ascii="Bookman Old Style" w:hAnsi="Bookman Old Style"/>
              <w:sz w:val="32"/>
              <w:szCs w:val="32"/>
            </w:rPr>
          </w:rPrChange>
        </w:rPr>
        <w:t xml:space="preserve">like what their mate is doing </w:t>
      </w:r>
      <w:r w:rsidR="003D5602" w:rsidRPr="009C679A">
        <w:rPr>
          <w:rFonts w:ascii="Bookman Old Style" w:hAnsi="Bookman Old Style"/>
          <w:szCs w:val="24"/>
          <w:rPrChange w:id="3569" w:author="Ashley Frank" w:date="2024-12-20T20:43:00Z">
            <w:rPr>
              <w:rFonts w:ascii="Bookman Old Style" w:hAnsi="Bookman Old Style"/>
              <w:sz w:val="32"/>
              <w:szCs w:val="32"/>
            </w:rPr>
          </w:rPrChange>
        </w:rPr>
        <w:t xml:space="preserve">right </w:t>
      </w:r>
      <w:r w:rsidR="00C331AE" w:rsidRPr="009C679A">
        <w:rPr>
          <w:rFonts w:ascii="Bookman Old Style" w:hAnsi="Bookman Old Style"/>
          <w:szCs w:val="24"/>
          <w:rPrChange w:id="3570" w:author="Ashley Frank" w:date="2024-12-20T20:43:00Z">
            <w:rPr>
              <w:rFonts w:ascii="Bookman Old Style" w:hAnsi="Bookman Old Style"/>
              <w:sz w:val="32"/>
              <w:szCs w:val="32"/>
            </w:rPr>
          </w:rPrChange>
        </w:rPr>
        <w:t>now</w:t>
      </w:r>
      <w:ins w:id="3571" w:author="Ashley Frank" w:date="2024-12-21T00:45:00Z">
        <w:r w:rsidR="00643853">
          <w:rPr>
            <w:rFonts w:ascii="Bookman Old Style" w:hAnsi="Bookman Old Style"/>
            <w:szCs w:val="24"/>
          </w:rPr>
          <w:t>,</w:t>
        </w:r>
      </w:ins>
      <w:ins w:id="3572" w:author="Ashley Frank" w:date="2024-12-21T00:44:00Z">
        <w:r w:rsidR="00643853">
          <w:rPr>
            <w:rFonts w:ascii="Bookman Old Style" w:hAnsi="Bookman Old Style"/>
            <w:szCs w:val="24"/>
          </w:rPr>
          <w:t xml:space="preserve"> and they foolishly </w:t>
        </w:r>
      </w:ins>
      <w:del w:id="3573" w:author="Ashley Frank" w:date="2024-12-21T00:44:00Z">
        <w:r w:rsidR="003D5602" w:rsidRPr="009C679A" w:rsidDel="00643853">
          <w:rPr>
            <w:rFonts w:ascii="Bookman Old Style" w:hAnsi="Bookman Old Style"/>
            <w:szCs w:val="24"/>
            <w:rPrChange w:id="3574" w:author="Ashley Frank" w:date="2024-12-20T20:43:00Z">
              <w:rPr>
                <w:rFonts w:ascii="Bookman Old Style" w:hAnsi="Bookman Old Style"/>
                <w:sz w:val="32"/>
                <w:szCs w:val="32"/>
              </w:rPr>
            </w:rPrChange>
          </w:rPr>
          <w:delText>. N</w:delText>
        </w:r>
        <w:r w:rsidR="00C331AE" w:rsidRPr="009C679A" w:rsidDel="00643853">
          <w:rPr>
            <w:rFonts w:ascii="Bookman Old Style" w:hAnsi="Bookman Old Style"/>
            <w:szCs w:val="24"/>
            <w:rPrChange w:id="3575" w:author="Ashley Frank" w:date="2024-12-20T20:43:00Z">
              <w:rPr>
                <w:rFonts w:ascii="Bookman Old Style" w:hAnsi="Bookman Old Style"/>
                <w:sz w:val="32"/>
                <w:szCs w:val="32"/>
              </w:rPr>
            </w:rPrChange>
          </w:rPr>
          <w:delText>ow</w:delText>
        </w:r>
        <w:r w:rsidR="00FD26F1" w:rsidRPr="009C679A" w:rsidDel="00643853">
          <w:rPr>
            <w:rFonts w:ascii="Bookman Old Style" w:hAnsi="Bookman Old Style"/>
            <w:szCs w:val="24"/>
            <w:rPrChange w:id="3576" w:author="Ashley Frank" w:date="2024-12-20T20:43:00Z">
              <w:rPr>
                <w:rFonts w:ascii="Bookman Old Style" w:hAnsi="Bookman Old Style"/>
                <w:sz w:val="32"/>
                <w:szCs w:val="32"/>
              </w:rPr>
            </w:rPrChange>
          </w:rPr>
          <w:delText>,</w:delText>
        </w:r>
        <w:r w:rsidR="00C331AE" w:rsidRPr="009C679A" w:rsidDel="00643853">
          <w:rPr>
            <w:rFonts w:ascii="Bookman Old Style" w:hAnsi="Bookman Old Style"/>
            <w:szCs w:val="24"/>
            <w:rPrChange w:id="3577" w:author="Ashley Frank" w:date="2024-12-20T20:43:00Z">
              <w:rPr>
                <w:rFonts w:ascii="Bookman Old Style" w:hAnsi="Bookman Old Style"/>
                <w:sz w:val="32"/>
                <w:szCs w:val="32"/>
              </w:rPr>
            </w:rPrChange>
          </w:rPr>
          <w:delText xml:space="preserve"> </w:delText>
        </w:r>
        <w:r w:rsidR="003D5602" w:rsidRPr="009C679A" w:rsidDel="00643853">
          <w:rPr>
            <w:rFonts w:ascii="Bookman Old Style" w:hAnsi="Bookman Old Style"/>
            <w:szCs w:val="24"/>
            <w:rPrChange w:id="3578" w:author="Ashley Frank" w:date="2024-12-20T20:43:00Z">
              <w:rPr>
                <w:rFonts w:ascii="Bookman Old Style" w:hAnsi="Bookman Old Style"/>
                <w:sz w:val="32"/>
                <w:szCs w:val="32"/>
              </w:rPr>
            </w:rPrChange>
          </w:rPr>
          <w:delText xml:space="preserve">they </w:delText>
        </w:r>
      </w:del>
      <w:r w:rsidR="003D5602" w:rsidRPr="009C679A">
        <w:rPr>
          <w:rFonts w:ascii="Bookman Old Style" w:hAnsi="Bookman Old Style"/>
          <w:szCs w:val="24"/>
          <w:rPrChange w:id="3579" w:author="Ashley Frank" w:date="2024-12-20T20:43:00Z">
            <w:rPr>
              <w:rFonts w:ascii="Bookman Old Style" w:hAnsi="Bookman Old Style"/>
              <w:sz w:val="32"/>
              <w:szCs w:val="32"/>
            </w:rPr>
          </w:rPrChange>
        </w:rPr>
        <w:t>believe</w:t>
      </w:r>
      <w:r w:rsidR="00C331AE" w:rsidRPr="009C679A">
        <w:rPr>
          <w:rFonts w:ascii="Bookman Old Style" w:hAnsi="Bookman Old Style"/>
          <w:szCs w:val="24"/>
          <w:rPrChange w:id="3580" w:author="Ashley Frank" w:date="2024-12-20T20:43:00Z">
            <w:rPr>
              <w:rFonts w:ascii="Bookman Old Style" w:hAnsi="Bookman Old Style"/>
              <w:sz w:val="32"/>
              <w:szCs w:val="32"/>
            </w:rPr>
          </w:rPrChange>
        </w:rPr>
        <w:t xml:space="preserve"> that </w:t>
      </w:r>
      <w:r w:rsidRPr="009C679A">
        <w:rPr>
          <w:rFonts w:ascii="Bookman Old Style" w:hAnsi="Bookman Old Style"/>
          <w:szCs w:val="24"/>
          <w:rPrChange w:id="3581" w:author="Ashley Frank" w:date="2024-12-20T20:43:00Z">
            <w:rPr>
              <w:rFonts w:ascii="Bookman Old Style" w:hAnsi="Bookman Old Style"/>
              <w:sz w:val="32"/>
              <w:szCs w:val="32"/>
            </w:rPr>
          </w:rPrChange>
        </w:rPr>
        <w:t xml:space="preserve">they </w:t>
      </w:r>
      <w:r w:rsidR="00C331AE" w:rsidRPr="009C679A">
        <w:rPr>
          <w:rFonts w:ascii="Bookman Old Style" w:hAnsi="Bookman Old Style"/>
          <w:szCs w:val="24"/>
          <w:rPrChange w:id="3582" w:author="Ashley Frank" w:date="2024-12-20T20:43:00Z">
            <w:rPr>
              <w:rFonts w:ascii="Bookman Old Style" w:hAnsi="Bookman Old Style"/>
              <w:sz w:val="32"/>
              <w:szCs w:val="32"/>
            </w:rPr>
          </w:rPrChange>
        </w:rPr>
        <w:t>‘should’ve’ seen it when they first got married.</w:t>
      </w:r>
      <w:ins w:id="3583" w:author="Ashley Frank" w:date="2024-12-21T00:45:00Z">
        <w:r w:rsidR="00643853">
          <w:rPr>
            <w:rFonts w:ascii="Bookman Old Style" w:hAnsi="Bookman Old Style"/>
            <w:szCs w:val="24"/>
          </w:rPr>
          <w:t xml:space="preserve"> This thought/belief is </w:t>
        </w:r>
      </w:ins>
      <w:del w:id="3584" w:author="Ashley Frank" w:date="2024-12-21T00:45:00Z">
        <w:r w:rsidR="00C331AE" w:rsidRPr="009C679A" w:rsidDel="00643853">
          <w:rPr>
            <w:rFonts w:ascii="Bookman Old Style" w:hAnsi="Bookman Old Style"/>
            <w:szCs w:val="24"/>
            <w:rPrChange w:id="3585" w:author="Ashley Frank" w:date="2024-12-20T20:43:00Z">
              <w:rPr>
                <w:rFonts w:ascii="Bookman Old Style" w:hAnsi="Bookman Old Style"/>
                <w:sz w:val="32"/>
                <w:szCs w:val="32"/>
              </w:rPr>
            </w:rPrChange>
          </w:rPr>
          <w:delText xml:space="preserve"> This is </w:delText>
        </w:r>
      </w:del>
      <w:r w:rsidR="00C331AE" w:rsidRPr="009C679A">
        <w:rPr>
          <w:rFonts w:ascii="Bookman Old Style" w:hAnsi="Bookman Old Style"/>
          <w:szCs w:val="24"/>
          <w:rPrChange w:id="3586" w:author="Ashley Frank" w:date="2024-12-20T20:43:00Z">
            <w:rPr>
              <w:rFonts w:ascii="Bookman Old Style" w:hAnsi="Bookman Old Style"/>
              <w:sz w:val="32"/>
              <w:szCs w:val="32"/>
            </w:rPr>
          </w:rPrChange>
        </w:rPr>
        <w:t xml:space="preserve">crazy! </w:t>
      </w:r>
      <w:r w:rsidR="002C4A2E" w:rsidRPr="009C679A">
        <w:rPr>
          <w:rFonts w:ascii="Bookman Old Style" w:hAnsi="Bookman Old Style"/>
          <w:szCs w:val="24"/>
          <w:rPrChange w:id="3587" w:author="Ashley Frank" w:date="2024-12-20T20:43:00Z">
            <w:rPr>
              <w:rFonts w:ascii="Bookman Old Style" w:hAnsi="Bookman Old Style"/>
              <w:sz w:val="32"/>
              <w:szCs w:val="32"/>
            </w:rPr>
          </w:rPrChange>
        </w:rPr>
        <w:t>We</w:t>
      </w:r>
      <w:r w:rsidR="00C331AE" w:rsidRPr="009C679A">
        <w:rPr>
          <w:rFonts w:ascii="Bookman Old Style" w:hAnsi="Bookman Old Style"/>
          <w:szCs w:val="24"/>
          <w:rPrChange w:id="3588" w:author="Ashley Frank" w:date="2024-12-20T20:43:00Z">
            <w:rPr>
              <w:rFonts w:ascii="Bookman Old Style" w:hAnsi="Bookman Old Style"/>
              <w:sz w:val="32"/>
              <w:szCs w:val="32"/>
            </w:rPr>
          </w:rPrChange>
        </w:rPr>
        <w:t xml:space="preserve"> only know what </w:t>
      </w:r>
      <w:r w:rsidR="00F823D5" w:rsidRPr="009C679A">
        <w:rPr>
          <w:rFonts w:ascii="Bookman Old Style" w:hAnsi="Bookman Old Style"/>
          <w:szCs w:val="24"/>
          <w:rPrChange w:id="3589"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3590" w:author="Ashley Frank" w:date="2024-12-20T20:43:00Z">
            <w:rPr>
              <w:rFonts w:ascii="Bookman Old Style" w:hAnsi="Bookman Old Style"/>
              <w:sz w:val="32"/>
              <w:szCs w:val="32"/>
            </w:rPr>
          </w:rPrChange>
        </w:rPr>
        <w:t>e</w:t>
      </w:r>
      <w:r w:rsidR="00C331AE" w:rsidRPr="009C679A">
        <w:rPr>
          <w:rFonts w:ascii="Bookman Old Style" w:hAnsi="Bookman Old Style"/>
          <w:szCs w:val="24"/>
          <w:rPrChange w:id="3591" w:author="Ashley Frank" w:date="2024-12-20T20:43:00Z">
            <w:rPr>
              <w:rFonts w:ascii="Bookman Old Style" w:hAnsi="Bookman Old Style"/>
              <w:sz w:val="32"/>
              <w:szCs w:val="32"/>
            </w:rPr>
          </w:rPrChange>
        </w:rPr>
        <w:t xml:space="preserve"> know at the time</w:t>
      </w:r>
      <w:ins w:id="3592" w:author="Ashley Frank" w:date="2024-12-21T03:44:00Z">
        <w:r w:rsidR="00B312E4">
          <w:rPr>
            <w:rFonts w:ascii="Bookman Old Style" w:hAnsi="Bookman Old Style"/>
            <w:szCs w:val="24"/>
          </w:rPr>
          <w:t>,</w:t>
        </w:r>
      </w:ins>
      <w:r w:rsidR="00C331AE" w:rsidRPr="009C679A">
        <w:rPr>
          <w:rFonts w:ascii="Bookman Old Style" w:hAnsi="Bookman Old Style"/>
          <w:szCs w:val="24"/>
          <w:rPrChange w:id="3593" w:author="Ashley Frank" w:date="2024-12-20T20:43:00Z">
            <w:rPr>
              <w:rFonts w:ascii="Bookman Old Style" w:hAnsi="Bookman Old Style"/>
              <w:sz w:val="32"/>
              <w:szCs w:val="32"/>
            </w:rPr>
          </w:rPrChange>
        </w:rPr>
        <w:t xml:space="preserve"> </w:t>
      </w:r>
      <w:ins w:id="3594" w:author="Ashley Frank" w:date="2024-12-21T00:48:00Z">
        <w:r w:rsidR="00643853">
          <w:rPr>
            <w:rFonts w:ascii="Bookman Old Style" w:hAnsi="Bookman Old Style"/>
            <w:szCs w:val="24"/>
          </w:rPr>
          <w:t>and we do our best to use it</w:t>
        </w:r>
      </w:ins>
      <w:del w:id="3595" w:author="Ashley Frank" w:date="2024-12-21T00:48:00Z">
        <w:r w:rsidR="00C331AE" w:rsidRPr="009C679A" w:rsidDel="00643853">
          <w:rPr>
            <w:rFonts w:ascii="Bookman Old Style" w:hAnsi="Bookman Old Style"/>
            <w:szCs w:val="24"/>
            <w:rPrChange w:id="3596" w:author="Ashley Frank" w:date="2024-12-20T20:43:00Z">
              <w:rPr>
                <w:rFonts w:ascii="Bookman Old Style" w:hAnsi="Bookman Old Style"/>
                <w:sz w:val="32"/>
                <w:szCs w:val="32"/>
              </w:rPr>
            </w:rPrChange>
          </w:rPr>
          <w:delText xml:space="preserve">that </w:delText>
        </w:r>
        <w:r w:rsidR="00F823D5" w:rsidRPr="009C679A" w:rsidDel="00643853">
          <w:rPr>
            <w:rFonts w:ascii="Bookman Old Style" w:hAnsi="Bookman Old Style"/>
            <w:szCs w:val="24"/>
            <w:rPrChange w:id="3597" w:author="Ashley Frank" w:date="2024-12-20T20:43:00Z">
              <w:rPr>
                <w:rFonts w:ascii="Bookman Old Style" w:hAnsi="Bookman Old Style"/>
                <w:sz w:val="32"/>
                <w:szCs w:val="32"/>
              </w:rPr>
            </w:rPrChange>
          </w:rPr>
          <w:delText>w</w:delText>
        </w:r>
        <w:r w:rsidR="002C4A2E" w:rsidRPr="009C679A" w:rsidDel="00643853">
          <w:rPr>
            <w:rFonts w:ascii="Bookman Old Style" w:hAnsi="Bookman Old Style"/>
            <w:szCs w:val="24"/>
            <w:rPrChange w:id="3598" w:author="Ashley Frank" w:date="2024-12-20T20:43:00Z">
              <w:rPr>
                <w:rFonts w:ascii="Bookman Old Style" w:hAnsi="Bookman Old Style"/>
                <w:sz w:val="32"/>
                <w:szCs w:val="32"/>
              </w:rPr>
            </w:rPrChange>
          </w:rPr>
          <w:delText>e</w:delText>
        </w:r>
        <w:r w:rsidR="00C331AE" w:rsidRPr="009C679A" w:rsidDel="00643853">
          <w:rPr>
            <w:rFonts w:ascii="Bookman Old Style" w:hAnsi="Bookman Old Style"/>
            <w:szCs w:val="24"/>
            <w:rPrChange w:id="3599" w:author="Ashley Frank" w:date="2024-12-20T20:43:00Z">
              <w:rPr>
                <w:rFonts w:ascii="Bookman Old Style" w:hAnsi="Bookman Old Style"/>
                <w:sz w:val="32"/>
                <w:szCs w:val="32"/>
              </w:rPr>
            </w:rPrChange>
          </w:rPr>
          <w:delText xml:space="preserve"> know it</w:delText>
        </w:r>
      </w:del>
      <w:ins w:id="3600" w:author="Ashley Frank" w:date="2024-12-21T00:47:00Z">
        <w:r w:rsidR="00643853">
          <w:rPr>
            <w:rFonts w:ascii="Bookman Old Style" w:hAnsi="Bookman Old Style"/>
            <w:szCs w:val="24"/>
          </w:rPr>
          <w:t>. Life only</w:t>
        </w:r>
      </w:ins>
      <w:ins w:id="3601" w:author="Ashley Frank" w:date="2024-12-21T00:46:00Z">
        <w:r w:rsidR="00643853">
          <w:rPr>
            <w:rFonts w:ascii="Bookman Old Style" w:hAnsi="Bookman Old Style"/>
            <w:szCs w:val="24"/>
          </w:rPr>
          <w:t xml:space="preserve"> g</w:t>
        </w:r>
      </w:ins>
      <w:ins w:id="3602" w:author="Ashley Frank" w:date="2024-12-21T00:47:00Z">
        <w:r w:rsidR="00643853">
          <w:rPr>
            <w:rFonts w:ascii="Bookman Old Style" w:hAnsi="Bookman Old Style"/>
            <w:szCs w:val="24"/>
          </w:rPr>
          <w:t>rants us that unique knowledge through our experience</w:t>
        </w:r>
      </w:ins>
      <w:del w:id="3603" w:author="Ashley Frank" w:date="2024-12-21T00:49:00Z">
        <w:r w:rsidR="00C331AE" w:rsidRPr="009C679A" w:rsidDel="00643853">
          <w:rPr>
            <w:rFonts w:ascii="Bookman Old Style" w:hAnsi="Bookman Old Style"/>
            <w:szCs w:val="24"/>
            <w:rPrChange w:id="3604" w:author="Ashley Frank" w:date="2024-12-20T20:43:00Z">
              <w:rPr>
                <w:rFonts w:ascii="Bookman Old Style" w:hAnsi="Bookman Old Style"/>
                <w:sz w:val="32"/>
                <w:szCs w:val="32"/>
              </w:rPr>
            </w:rPrChange>
          </w:rPr>
          <w:delText xml:space="preserve">. </w:delText>
        </w:r>
        <w:r w:rsidR="002C4A2E" w:rsidRPr="009C679A" w:rsidDel="00643853">
          <w:rPr>
            <w:rFonts w:ascii="Bookman Old Style" w:hAnsi="Bookman Old Style"/>
            <w:szCs w:val="24"/>
            <w:rPrChange w:id="3605" w:author="Ashley Frank" w:date="2024-12-20T20:43:00Z">
              <w:rPr>
                <w:rFonts w:ascii="Bookman Old Style" w:hAnsi="Bookman Old Style"/>
                <w:sz w:val="32"/>
                <w:szCs w:val="32"/>
              </w:rPr>
            </w:rPrChange>
          </w:rPr>
          <w:delText>We</w:delText>
        </w:r>
        <w:r w:rsidR="00C331AE" w:rsidRPr="009C679A" w:rsidDel="00643853">
          <w:rPr>
            <w:rFonts w:ascii="Bookman Old Style" w:hAnsi="Bookman Old Style"/>
            <w:szCs w:val="24"/>
            <w:rPrChange w:id="3606" w:author="Ashley Frank" w:date="2024-12-20T20:43:00Z">
              <w:rPr>
                <w:rFonts w:ascii="Bookman Old Style" w:hAnsi="Bookman Old Style"/>
                <w:sz w:val="32"/>
                <w:szCs w:val="32"/>
              </w:rPr>
            </w:rPrChange>
          </w:rPr>
          <w:delText xml:space="preserve"> can’t know more than </w:delText>
        </w:r>
        <w:r w:rsidR="00F823D5" w:rsidRPr="009C679A" w:rsidDel="00643853">
          <w:rPr>
            <w:rFonts w:ascii="Bookman Old Style" w:hAnsi="Bookman Old Style"/>
            <w:szCs w:val="24"/>
            <w:rPrChange w:id="3607" w:author="Ashley Frank" w:date="2024-12-20T20:43:00Z">
              <w:rPr>
                <w:rFonts w:ascii="Bookman Old Style" w:hAnsi="Bookman Old Style"/>
                <w:sz w:val="32"/>
                <w:szCs w:val="32"/>
              </w:rPr>
            </w:rPrChange>
          </w:rPr>
          <w:delText>w</w:delText>
        </w:r>
        <w:r w:rsidR="002C4A2E" w:rsidRPr="009C679A" w:rsidDel="00643853">
          <w:rPr>
            <w:rFonts w:ascii="Bookman Old Style" w:hAnsi="Bookman Old Style"/>
            <w:szCs w:val="24"/>
            <w:rPrChange w:id="3608" w:author="Ashley Frank" w:date="2024-12-20T20:43:00Z">
              <w:rPr>
                <w:rFonts w:ascii="Bookman Old Style" w:hAnsi="Bookman Old Style"/>
                <w:sz w:val="32"/>
                <w:szCs w:val="32"/>
              </w:rPr>
            </w:rPrChange>
          </w:rPr>
          <w:delText>e</w:delText>
        </w:r>
        <w:r w:rsidR="00C331AE" w:rsidRPr="009C679A" w:rsidDel="00643853">
          <w:rPr>
            <w:rFonts w:ascii="Bookman Old Style" w:hAnsi="Bookman Old Style"/>
            <w:szCs w:val="24"/>
            <w:rPrChange w:id="3609" w:author="Ashley Frank" w:date="2024-12-20T20:43:00Z">
              <w:rPr>
                <w:rFonts w:ascii="Bookman Old Style" w:hAnsi="Bookman Old Style"/>
                <w:sz w:val="32"/>
                <w:szCs w:val="32"/>
              </w:rPr>
            </w:rPrChange>
          </w:rPr>
          <w:delText xml:space="preserve"> know at the time of knowing it</w:delText>
        </w:r>
      </w:del>
      <w:r w:rsidR="00C331AE" w:rsidRPr="009C679A">
        <w:rPr>
          <w:rFonts w:ascii="Bookman Old Style" w:hAnsi="Bookman Old Style"/>
          <w:szCs w:val="24"/>
          <w:rPrChange w:id="3610" w:author="Ashley Frank" w:date="2024-12-20T20:43:00Z">
            <w:rPr>
              <w:rFonts w:ascii="Bookman Old Style" w:hAnsi="Bookman Old Style"/>
              <w:sz w:val="32"/>
              <w:szCs w:val="32"/>
            </w:rPr>
          </w:rPrChange>
        </w:rPr>
        <w:t xml:space="preserve">. I often wish I knew ‘then’ what I know ‘now’. </w:t>
      </w:r>
      <w:ins w:id="3611" w:author="Ashley Frank" w:date="2024-12-21T00:49:00Z">
        <w:r w:rsidR="00643853">
          <w:rPr>
            <w:rFonts w:ascii="Bookman Old Style" w:hAnsi="Bookman Old Style"/>
            <w:szCs w:val="24"/>
          </w:rPr>
          <w:t>But d</w:t>
        </w:r>
      </w:ins>
      <w:del w:id="3612" w:author="Ashley Frank" w:date="2024-12-21T00:49:00Z">
        <w:r w:rsidR="00C331AE" w:rsidRPr="009C679A" w:rsidDel="00643853">
          <w:rPr>
            <w:rFonts w:ascii="Bookman Old Style" w:hAnsi="Bookman Old Style"/>
            <w:szCs w:val="24"/>
            <w:rPrChange w:id="3613" w:author="Ashley Frank" w:date="2024-12-20T20:43:00Z">
              <w:rPr>
                <w:rFonts w:ascii="Bookman Old Style" w:hAnsi="Bookman Old Style"/>
                <w:sz w:val="32"/>
                <w:szCs w:val="32"/>
              </w:rPr>
            </w:rPrChange>
          </w:rPr>
          <w:delText>D</w:delText>
        </w:r>
      </w:del>
      <w:r w:rsidR="00C331AE" w:rsidRPr="009C679A">
        <w:rPr>
          <w:rFonts w:ascii="Bookman Old Style" w:hAnsi="Bookman Old Style"/>
          <w:szCs w:val="24"/>
          <w:rPrChange w:id="3614" w:author="Ashley Frank" w:date="2024-12-20T20:43:00Z">
            <w:rPr>
              <w:rFonts w:ascii="Bookman Old Style" w:hAnsi="Bookman Old Style"/>
              <w:sz w:val="32"/>
              <w:szCs w:val="32"/>
            </w:rPr>
          </w:rPrChange>
        </w:rPr>
        <w:t xml:space="preserve">on’t </w:t>
      </w:r>
      <w:r w:rsidR="00F823D5" w:rsidRPr="009C679A">
        <w:rPr>
          <w:rFonts w:ascii="Bookman Old Style" w:hAnsi="Bookman Old Style"/>
          <w:szCs w:val="24"/>
          <w:rPrChange w:id="3615"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3616" w:author="Ashley Frank" w:date="2024-12-20T20:43:00Z">
            <w:rPr>
              <w:rFonts w:ascii="Bookman Old Style" w:hAnsi="Bookman Old Style"/>
              <w:sz w:val="32"/>
              <w:szCs w:val="32"/>
            </w:rPr>
          </w:rPrChange>
        </w:rPr>
        <w:t>e</w:t>
      </w:r>
      <w:r w:rsidR="00C331AE" w:rsidRPr="009C679A">
        <w:rPr>
          <w:rFonts w:ascii="Bookman Old Style" w:hAnsi="Bookman Old Style"/>
          <w:szCs w:val="24"/>
          <w:rPrChange w:id="3617" w:author="Ashley Frank" w:date="2024-12-20T20:43:00Z">
            <w:rPr>
              <w:rFonts w:ascii="Bookman Old Style" w:hAnsi="Bookman Old Style"/>
              <w:sz w:val="32"/>
              <w:szCs w:val="32"/>
            </w:rPr>
          </w:rPrChange>
        </w:rPr>
        <w:t xml:space="preserve"> all? </w:t>
      </w:r>
      <w:del w:id="3618" w:author="Ashley Frank" w:date="2024-12-21T00:49:00Z">
        <w:r w:rsidR="002C4A2E" w:rsidRPr="009C679A" w:rsidDel="00643853">
          <w:rPr>
            <w:rFonts w:ascii="Bookman Old Style" w:hAnsi="Bookman Old Style"/>
            <w:szCs w:val="24"/>
            <w:rPrChange w:id="3619" w:author="Ashley Frank" w:date="2024-12-20T20:43:00Z">
              <w:rPr>
                <w:rFonts w:ascii="Bookman Old Style" w:hAnsi="Bookman Old Style"/>
                <w:sz w:val="32"/>
                <w:szCs w:val="32"/>
              </w:rPr>
            </w:rPrChange>
          </w:rPr>
          <w:delText>We</w:delText>
        </w:r>
        <w:r w:rsidR="00C331AE" w:rsidRPr="009C679A" w:rsidDel="00643853">
          <w:rPr>
            <w:rFonts w:ascii="Bookman Old Style" w:hAnsi="Bookman Old Style"/>
            <w:szCs w:val="24"/>
            <w:rPrChange w:id="3620" w:author="Ashley Frank" w:date="2024-12-20T20:43:00Z">
              <w:rPr>
                <w:rFonts w:ascii="Bookman Old Style" w:hAnsi="Bookman Old Style"/>
                <w:sz w:val="32"/>
                <w:szCs w:val="32"/>
              </w:rPr>
            </w:rPrChange>
          </w:rPr>
          <w:delText xml:space="preserve"> can’t know then what </w:delText>
        </w:r>
        <w:r w:rsidR="00F823D5" w:rsidRPr="009C679A" w:rsidDel="00643853">
          <w:rPr>
            <w:rFonts w:ascii="Bookman Old Style" w:hAnsi="Bookman Old Style"/>
            <w:szCs w:val="24"/>
            <w:rPrChange w:id="3621" w:author="Ashley Frank" w:date="2024-12-20T20:43:00Z">
              <w:rPr>
                <w:rFonts w:ascii="Bookman Old Style" w:hAnsi="Bookman Old Style"/>
                <w:sz w:val="32"/>
                <w:szCs w:val="32"/>
              </w:rPr>
            </w:rPrChange>
          </w:rPr>
          <w:delText>w</w:delText>
        </w:r>
        <w:r w:rsidR="002C4A2E" w:rsidRPr="009C679A" w:rsidDel="00643853">
          <w:rPr>
            <w:rFonts w:ascii="Bookman Old Style" w:hAnsi="Bookman Old Style"/>
            <w:szCs w:val="24"/>
            <w:rPrChange w:id="3622" w:author="Ashley Frank" w:date="2024-12-20T20:43:00Z">
              <w:rPr>
                <w:rFonts w:ascii="Bookman Old Style" w:hAnsi="Bookman Old Style"/>
                <w:sz w:val="32"/>
                <w:szCs w:val="32"/>
              </w:rPr>
            </w:rPrChange>
          </w:rPr>
          <w:delText>e</w:delText>
        </w:r>
        <w:r w:rsidR="00C331AE" w:rsidRPr="009C679A" w:rsidDel="00643853">
          <w:rPr>
            <w:rFonts w:ascii="Bookman Old Style" w:hAnsi="Bookman Old Style"/>
            <w:szCs w:val="24"/>
            <w:rPrChange w:id="3623" w:author="Ashley Frank" w:date="2024-12-20T20:43:00Z">
              <w:rPr>
                <w:rFonts w:ascii="Bookman Old Style" w:hAnsi="Bookman Old Style"/>
                <w:sz w:val="32"/>
                <w:szCs w:val="32"/>
              </w:rPr>
            </w:rPrChange>
          </w:rPr>
          <w:delText xml:space="preserve"> know now. </w:delText>
        </w:r>
      </w:del>
      <w:r w:rsidR="00C331AE" w:rsidRPr="009C679A">
        <w:rPr>
          <w:rFonts w:ascii="Bookman Old Style" w:hAnsi="Bookman Old Style"/>
          <w:szCs w:val="24"/>
          <w:rPrChange w:id="3624" w:author="Ashley Frank" w:date="2024-12-20T20:43:00Z">
            <w:rPr>
              <w:rFonts w:ascii="Bookman Old Style" w:hAnsi="Bookman Old Style"/>
              <w:sz w:val="32"/>
              <w:szCs w:val="32"/>
            </w:rPr>
          </w:rPrChange>
        </w:rPr>
        <w:t xml:space="preserve">These extreme words help us to focus on things </w:t>
      </w:r>
      <w:r w:rsidR="00F823D5" w:rsidRPr="009C679A">
        <w:rPr>
          <w:rFonts w:ascii="Bookman Old Style" w:hAnsi="Bookman Old Style"/>
          <w:szCs w:val="24"/>
          <w:rPrChange w:id="3625"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3626" w:author="Ashley Frank" w:date="2024-12-20T20:43:00Z">
            <w:rPr>
              <w:rFonts w:ascii="Bookman Old Style" w:hAnsi="Bookman Old Style"/>
              <w:sz w:val="32"/>
              <w:szCs w:val="32"/>
            </w:rPr>
          </w:rPrChange>
        </w:rPr>
        <w:t>e</w:t>
      </w:r>
      <w:r w:rsidR="00C331AE" w:rsidRPr="009C679A">
        <w:rPr>
          <w:rFonts w:ascii="Bookman Old Style" w:hAnsi="Bookman Old Style"/>
          <w:szCs w:val="24"/>
          <w:rPrChange w:id="3627" w:author="Ashley Frank" w:date="2024-12-20T20:43:00Z">
            <w:rPr>
              <w:rFonts w:ascii="Bookman Old Style" w:hAnsi="Bookman Old Style"/>
              <w:sz w:val="32"/>
              <w:szCs w:val="32"/>
            </w:rPr>
          </w:rPrChange>
        </w:rPr>
        <w:t xml:space="preserve"> can’t control or ever change. </w:t>
      </w:r>
      <w:r w:rsidR="003D5602" w:rsidRPr="009C679A">
        <w:rPr>
          <w:rFonts w:ascii="Bookman Old Style" w:hAnsi="Bookman Old Style"/>
          <w:szCs w:val="24"/>
          <w:rPrChange w:id="3628" w:author="Ashley Frank" w:date="2024-12-20T20:43:00Z">
            <w:rPr>
              <w:rFonts w:ascii="Bookman Old Style" w:hAnsi="Bookman Old Style"/>
              <w:sz w:val="32"/>
              <w:szCs w:val="32"/>
            </w:rPr>
          </w:rPrChange>
        </w:rPr>
        <w:t xml:space="preserve">This is the classic definition of </w:t>
      </w:r>
      <w:r w:rsidR="003D5602" w:rsidRPr="00B51E79">
        <w:rPr>
          <w:rFonts w:ascii="Bookman Old Style" w:hAnsi="Bookman Old Style"/>
          <w:szCs w:val="24"/>
          <w:rPrChange w:id="3629" w:author="Ashley Frank" w:date="2024-12-27T23:25:00Z">
            <w:rPr>
              <w:rFonts w:ascii="Bookman Old Style" w:hAnsi="Bookman Old Style"/>
              <w:sz w:val="32"/>
              <w:szCs w:val="32"/>
            </w:rPr>
          </w:rPrChange>
        </w:rPr>
        <w:t>stress</w:t>
      </w:r>
      <w:r w:rsidR="003D5602" w:rsidRPr="009C679A">
        <w:rPr>
          <w:rFonts w:ascii="Bookman Old Style" w:hAnsi="Bookman Old Style"/>
          <w:szCs w:val="24"/>
          <w:rPrChange w:id="3630" w:author="Ashley Frank" w:date="2024-12-20T20:43:00Z">
            <w:rPr>
              <w:rFonts w:ascii="Bookman Old Style" w:hAnsi="Bookman Old Style"/>
              <w:sz w:val="32"/>
              <w:szCs w:val="32"/>
            </w:rPr>
          </w:rPrChange>
        </w:rPr>
        <w:t xml:space="preserve">: </w:t>
      </w:r>
      <w:r w:rsidR="003D5602" w:rsidRPr="00B51E79">
        <w:rPr>
          <w:rFonts w:ascii="Bookman Old Style" w:hAnsi="Bookman Old Style"/>
          <w:b/>
          <w:bCs/>
          <w:szCs w:val="24"/>
          <w:rPrChange w:id="3631" w:author="Ashley Frank" w:date="2024-12-27T23:25:00Z">
            <w:rPr>
              <w:rFonts w:ascii="Bookman Old Style" w:hAnsi="Bookman Old Style"/>
              <w:sz w:val="32"/>
              <w:szCs w:val="32"/>
            </w:rPr>
          </w:rPrChange>
        </w:rPr>
        <w:t>An attempt to control something you can’t or was never meant to</w:t>
      </w:r>
      <w:r w:rsidR="003D5602" w:rsidRPr="009C679A">
        <w:rPr>
          <w:rFonts w:ascii="Bookman Old Style" w:hAnsi="Bookman Old Style"/>
          <w:szCs w:val="24"/>
          <w:rPrChange w:id="3632" w:author="Ashley Frank" w:date="2024-12-20T20:43:00Z">
            <w:rPr>
              <w:rFonts w:ascii="Bookman Old Style" w:hAnsi="Bookman Old Style"/>
              <w:sz w:val="32"/>
              <w:szCs w:val="32"/>
            </w:rPr>
          </w:rPrChange>
        </w:rPr>
        <w:t xml:space="preserve">. </w:t>
      </w:r>
      <w:r w:rsidR="00C331AE" w:rsidRPr="009C679A">
        <w:rPr>
          <w:rFonts w:ascii="Bookman Old Style" w:hAnsi="Bookman Old Style"/>
          <w:szCs w:val="24"/>
          <w:rPrChange w:id="3633" w:author="Ashley Frank" w:date="2024-12-20T20:43:00Z">
            <w:rPr>
              <w:rFonts w:ascii="Bookman Old Style" w:hAnsi="Bookman Old Style"/>
              <w:sz w:val="32"/>
              <w:szCs w:val="32"/>
            </w:rPr>
          </w:rPrChange>
        </w:rPr>
        <w:t xml:space="preserve">You got </w:t>
      </w:r>
      <w:r w:rsidR="003D5602" w:rsidRPr="009C679A">
        <w:rPr>
          <w:rFonts w:ascii="Bookman Old Style" w:hAnsi="Bookman Old Style"/>
          <w:szCs w:val="24"/>
          <w:rPrChange w:id="3634" w:author="Ashley Frank" w:date="2024-12-20T20:43:00Z">
            <w:rPr>
              <w:rFonts w:ascii="Bookman Old Style" w:hAnsi="Bookman Old Style"/>
              <w:sz w:val="32"/>
              <w:szCs w:val="32"/>
            </w:rPr>
          </w:rPrChange>
        </w:rPr>
        <w:t>your guy</w:t>
      </w:r>
      <w:r w:rsidR="00C331AE" w:rsidRPr="009C679A">
        <w:rPr>
          <w:rFonts w:ascii="Bookman Old Style" w:hAnsi="Bookman Old Style"/>
          <w:szCs w:val="24"/>
          <w:rPrChange w:id="3635" w:author="Ashley Frank" w:date="2024-12-20T20:43:00Z">
            <w:rPr>
              <w:rFonts w:ascii="Bookman Old Style" w:hAnsi="Bookman Old Style"/>
              <w:sz w:val="32"/>
              <w:szCs w:val="32"/>
            </w:rPr>
          </w:rPrChange>
        </w:rPr>
        <w:t xml:space="preserve"> now</w:t>
      </w:r>
      <w:r w:rsidR="00FD26F1" w:rsidRPr="009C679A">
        <w:rPr>
          <w:rFonts w:ascii="Bookman Old Style" w:hAnsi="Bookman Old Style"/>
          <w:szCs w:val="24"/>
          <w:rPrChange w:id="3636" w:author="Ashley Frank" w:date="2024-12-20T20:43:00Z">
            <w:rPr>
              <w:rFonts w:ascii="Bookman Old Style" w:hAnsi="Bookman Old Style"/>
              <w:sz w:val="32"/>
              <w:szCs w:val="32"/>
            </w:rPr>
          </w:rPrChange>
        </w:rPr>
        <w:t>;</w:t>
      </w:r>
      <w:r w:rsidR="00C331AE" w:rsidRPr="009C679A">
        <w:rPr>
          <w:rFonts w:ascii="Bookman Old Style" w:hAnsi="Bookman Old Style"/>
          <w:szCs w:val="24"/>
          <w:rPrChange w:id="3637" w:author="Ashley Frank" w:date="2024-12-20T20:43:00Z">
            <w:rPr>
              <w:rFonts w:ascii="Bookman Old Style" w:hAnsi="Bookman Old Style"/>
              <w:sz w:val="32"/>
              <w:szCs w:val="32"/>
            </w:rPr>
          </w:rPrChange>
        </w:rPr>
        <w:t xml:space="preserve"> deal with it! Mama didn’t even know about</w:t>
      </w:r>
      <w:ins w:id="3638" w:author="Ashley Frank" w:date="2024-12-21T00:49:00Z">
        <w:r w:rsidR="00643853">
          <w:rPr>
            <w:rFonts w:ascii="Bookman Old Style" w:hAnsi="Bookman Old Style"/>
            <w:szCs w:val="24"/>
          </w:rPr>
          <w:t xml:space="preserve"> him then.</w:t>
        </w:r>
      </w:ins>
      <w:del w:id="3639" w:author="Ashley Frank" w:date="2024-12-21T00:49:00Z">
        <w:r w:rsidR="00C331AE" w:rsidRPr="009C679A" w:rsidDel="00643853">
          <w:rPr>
            <w:rFonts w:ascii="Bookman Old Style" w:hAnsi="Bookman Old Style"/>
            <w:szCs w:val="24"/>
            <w:rPrChange w:id="3640" w:author="Ashley Frank" w:date="2024-12-20T20:43:00Z">
              <w:rPr>
                <w:rFonts w:ascii="Bookman Old Style" w:hAnsi="Bookman Old Style"/>
                <w:sz w:val="32"/>
                <w:szCs w:val="32"/>
              </w:rPr>
            </w:rPrChange>
          </w:rPr>
          <w:delText xml:space="preserve"> him.</w:delText>
        </w:r>
      </w:del>
      <w:r w:rsidR="00C331AE" w:rsidRPr="009C679A">
        <w:rPr>
          <w:rFonts w:ascii="Bookman Old Style" w:hAnsi="Bookman Old Style"/>
          <w:szCs w:val="24"/>
          <w:rPrChange w:id="3641" w:author="Ashley Frank" w:date="2024-12-20T20:43:00Z">
            <w:rPr>
              <w:rFonts w:ascii="Bookman Old Style" w:hAnsi="Bookman Old Style"/>
              <w:sz w:val="32"/>
              <w:szCs w:val="32"/>
            </w:rPr>
          </w:rPrChange>
        </w:rPr>
        <w:t xml:space="preserve"> </w:t>
      </w:r>
    </w:p>
    <w:p w14:paraId="1C62CE9C" w14:textId="0CBCF89C" w:rsidR="003923C0" w:rsidRDefault="003561F4" w:rsidP="00A01E36">
      <w:pPr>
        <w:pStyle w:val="ListParagraph"/>
        <w:numPr>
          <w:ilvl w:val="0"/>
          <w:numId w:val="2"/>
        </w:numPr>
        <w:tabs>
          <w:tab w:val="clear" w:pos="360"/>
          <w:tab w:val="clear" w:pos="9360"/>
        </w:tabs>
        <w:spacing w:line="480" w:lineRule="auto"/>
        <w:rPr>
          <w:ins w:id="3642" w:author="Ashley Frank" w:date="2024-12-21T02:39:00Z"/>
          <w:rFonts w:ascii="Bookman Old Style" w:hAnsi="Bookman Old Style"/>
          <w:szCs w:val="24"/>
        </w:rPr>
      </w:pPr>
      <w:r w:rsidRPr="009C679A">
        <w:rPr>
          <w:rFonts w:ascii="Bookman Old Style" w:hAnsi="Bookman Old Style"/>
          <w:b/>
          <w:bCs/>
          <w:szCs w:val="24"/>
          <w:rPrChange w:id="3643" w:author="Ashley Frank" w:date="2024-12-20T20:43:00Z">
            <w:rPr>
              <w:rFonts w:ascii="Bookman Old Style" w:hAnsi="Bookman Old Style"/>
              <w:b/>
              <w:bCs/>
              <w:sz w:val="32"/>
              <w:szCs w:val="32"/>
            </w:rPr>
          </w:rPrChange>
        </w:rPr>
        <w:t>Interpretative Language</w:t>
      </w:r>
      <w:r w:rsidRPr="009C679A">
        <w:rPr>
          <w:rFonts w:ascii="Bookman Old Style" w:hAnsi="Bookman Old Style"/>
          <w:szCs w:val="24"/>
          <w:rPrChange w:id="3644" w:author="Ashley Frank" w:date="2024-12-20T20:43:00Z">
            <w:rPr>
              <w:rFonts w:ascii="Bookman Old Style" w:hAnsi="Bookman Old Style"/>
              <w:sz w:val="32"/>
              <w:szCs w:val="32"/>
            </w:rPr>
          </w:rPrChange>
        </w:rPr>
        <w:t xml:space="preserve">: </w:t>
      </w:r>
      <w:r w:rsidR="00D33DDC" w:rsidRPr="009C679A">
        <w:rPr>
          <w:rFonts w:ascii="Bookman Old Style" w:hAnsi="Bookman Old Style"/>
          <w:szCs w:val="24"/>
          <w:rPrChange w:id="3645" w:author="Ashley Frank" w:date="2024-12-20T20:43:00Z">
            <w:rPr>
              <w:rFonts w:ascii="Bookman Old Style" w:hAnsi="Bookman Old Style"/>
              <w:sz w:val="32"/>
              <w:szCs w:val="32"/>
            </w:rPr>
          </w:rPrChange>
        </w:rPr>
        <w:t>Our language</w:t>
      </w:r>
      <w:r w:rsidR="00FD26F1" w:rsidRPr="009C679A">
        <w:rPr>
          <w:rFonts w:ascii="Bookman Old Style" w:hAnsi="Bookman Old Style"/>
          <w:szCs w:val="24"/>
          <w:rPrChange w:id="3646" w:author="Ashley Frank" w:date="2024-12-20T20:43:00Z">
            <w:rPr>
              <w:rFonts w:ascii="Bookman Old Style" w:hAnsi="Bookman Old Style"/>
              <w:sz w:val="32"/>
              <w:szCs w:val="32"/>
            </w:rPr>
          </w:rPrChange>
        </w:rPr>
        <w:t>,</w:t>
      </w:r>
      <w:r w:rsidR="00D33DDC" w:rsidRPr="009C679A">
        <w:rPr>
          <w:rFonts w:ascii="Bookman Old Style" w:hAnsi="Bookman Old Style"/>
          <w:szCs w:val="24"/>
          <w:rPrChange w:id="3647" w:author="Ashley Frank" w:date="2024-12-20T20:43:00Z">
            <w:rPr>
              <w:rFonts w:ascii="Bookman Old Style" w:hAnsi="Bookman Old Style"/>
              <w:sz w:val="32"/>
              <w:szCs w:val="32"/>
            </w:rPr>
          </w:rPrChange>
        </w:rPr>
        <w:t xml:space="preserve"> or self</w:t>
      </w:r>
      <w:r w:rsidR="00FD26F1" w:rsidRPr="009C679A">
        <w:rPr>
          <w:rFonts w:ascii="Bookman Old Style" w:hAnsi="Bookman Old Style"/>
          <w:szCs w:val="24"/>
          <w:rPrChange w:id="3648" w:author="Ashley Frank" w:date="2024-12-20T20:43:00Z">
            <w:rPr>
              <w:rFonts w:ascii="Bookman Old Style" w:hAnsi="Bookman Old Style"/>
              <w:sz w:val="32"/>
              <w:szCs w:val="32"/>
            </w:rPr>
          </w:rPrChange>
        </w:rPr>
        <w:t>-</w:t>
      </w:r>
      <w:r w:rsidR="00D33DDC" w:rsidRPr="009C679A">
        <w:rPr>
          <w:rFonts w:ascii="Bookman Old Style" w:hAnsi="Bookman Old Style"/>
          <w:szCs w:val="24"/>
          <w:rPrChange w:id="3649" w:author="Ashley Frank" w:date="2024-12-20T20:43:00Z">
            <w:rPr>
              <w:rFonts w:ascii="Bookman Old Style" w:hAnsi="Bookman Old Style"/>
              <w:sz w:val="32"/>
              <w:szCs w:val="32"/>
            </w:rPr>
          </w:rPrChange>
        </w:rPr>
        <w:t xml:space="preserve">talk, determines many things about us. Our language determines what </w:t>
      </w:r>
      <w:r w:rsidR="00F823D5" w:rsidRPr="009C679A">
        <w:rPr>
          <w:rFonts w:ascii="Bookman Old Style" w:hAnsi="Bookman Old Style"/>
          <w:szCs w:val="24"/>
          <w:rPrChange w:id="3650"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3651" w:author="Ashley Frank" w:date="2024-12-20T20:43:00Z">
            <w:rPr>
              <w:rFonts w:ascii="Bookman Old Style" w:hAnsi="Bookman Old Style"/>
              <w:sz w:val="32"/>
              <w:szCs w:val="32"/>
            </w:rPr>
          </w:rPrChange>
        </w:rPr>
        <w:t>e</w:t>
      </w:r>
      <w:r w:rsidR="00D33DDC" w:rsidRPr="009C679A">
        <w:rPr>
          <w:rFonts w:ascii="Bookman Old Style" w:hAnsi="Bookman Old Style"/>
          <w:szCs w:val="24"/>
          <w:rPrChange w:id="3652" w:author="Ashley Frank" w:date="2024-12-20T20:43:00Z">
            <w:rPr>
              <w:rFonts w:ascii="Bookman Old Style" w:hAnsi="Bookman Old Style"/>
              <w:sz w:val="32"/>
              <w:szCs w:val="32"/>
            </w:rPr>
          </w:rPrChange>
        </w:rPr>
        <w:t xml:space="preserve"> like, where </w:t>
      </w:r>
      <w:r w:rsidR="00F823D5" w:rsidRPr="009C679A">
        <w:rPr>
          <w:rFonts w:ascii="Bookman Old Style" w:hAnsi="Bookman Old Style"/>
          <w:szCs w:val="24"/>
          <w:rPrChange w:id="3653"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3654" w:author="Ashley Frank" w:date="2024-12-20T20:43:00Z">
            <w:rPr>
              <w:rFonts w:ascii="Bookman Old Style" w:hAnsi="Bookman Old Style"/>
              <w:sz w:val="32"/>
              <w:szCs w:val="32"/>
            </w:rPr>
          </w:rPrChange>
        </w:rPr>
        <w:t>e</w:t>
      </w:r>
      <w:r w:rsidR="00D33DDC" w:rsidRPr="009C679A">
        <w:rPr>
          <w:rFonts w:ascii="Bookman Old Style" w:hAnsi="Bookman Old Style"/>
          <w:szCs w:val="24"/>
          <w:rPrChange w:id="3655" w:author="Ashley Frank" w:date="2024-12-20T20:43:00Z">
            <w:rPr>
              <w:rFonts w:ascii="Bookman Old Style" w:hAnsi="Bookman Old Style"/>
              <w:sz w:val="32"/>
              <w:szCs w:val="32"/>
            </w:rPr>
          </w:rPrChange>
        </w:rPr>
        <w:t xml:space="preserve"> go, the decisions </w:t>
      </w:r>
      <w:ins w:id="3656" w:author="Ashley Frank" w:date="2024-12-21T00:50:00Z">
        <w:r w:rsidR="00643853">
          <w:rPr>
            <w:rFonts w:ascii="Bookman Old Style" w:hAnsi="Bookman Old Style"/>
            <w:szCs w:val="24"/>
          </w:rPr>
          <w:t>w</w:t>
        </w:r>
      </w:ins>
      <w:del w:id="3657" w:author="Ashley Frank" w:date="2024-12-21T00:50:00Z">
        <w:r w:rsidR="002C4A2E" w:rsidRPr="009C679A" w:rsidDel="00643853">
          <w:rPr>
            <w:rFonts w:ascii="Bookman Old Style" w:hAnsi="Bookman Old Style"/>
            <w:szCs w:val="24"/>
            <w:rPrChange w:id="3658" w:author="Ashley Frank" w:date="2024-12-20T20:43:00Z">
              <w:rPr>
                <w:rFonts w:ascii="Bookman Old Style" w:hAnsi="Bookman Old Style"/>
                <w:sz w:val="32"/>
                <w:szCs w:val="32"/>
              </w:rPr>
            </w:rPrChange>
          </w:rPr>
          <w:delText>W</w:delText>
        </w:r>
      </w:del>
      <w:r w:rsidR="002C4A2E" w:rsidRPr="009C679A">
        <w:rPr>
          <w:rFonts w:ascii="Bookman Old Style" w:hAnsi="Bookman Old Style"/>
          <w:szCs w:val="24"/>
          <w:rPrChange w:id="3659" w:author="Ashley Frank" w:date="2024-12-20T20:43:00Z">
            <w:rPr>
              <w:rFonts w:ascii="Bookman Old Style" w:hAnsi="Bookman Old Style"/>
              <w:sz w:val="32"/>
              <w:szCs w:val="32"/>
            </w:rPr>
          </w:rPrChange>
        </w:rPr>
        <w:t>e</w:t>
      </w:r>
      <w:r w:rsidR="00D33DDC" w:rsidRPr="009C679A">
        <w:rPr>
          <w:rFonts w:ascii="Bookman Old Style" w:hAnsi="Bookman Old Style"/>
          <w:szCs w:val="24"/>
          <w:rPrChange w:id="3660" w:author="Ashley Frank" w:date="2024-12-20T20:43:00Z">
            <w:rPr>
              <w:rFonts w:ascii="Bookman Old Style" w:hAnsi="Bookman Old Style"/>
              <w:sz w:val="32"/>
              <w:szCs w:val="32"/>
            </w:rPr>
          </w:rPrChange>
        </w:rPr>
        <w:t xml:space="preserve"> make, the </w:t>
      </w:r>
      <w:del w:id="3661" w:author="Ashley Frank" w:date="2024-12-21T00:50:00Z">
        <w:r w:rsidR="00D33DDC" w:rsidRPr="009C679A" w:rsidDel="00643853">
          <w:rPr>
            <w:rFonts w:ascii="Bookman Old Style" w:hAnsi="Bookman Old Style"/>
            <w:szCs w:val="24"/>
            <w:rPrChange w:id="3662" w:author="Ashley Frank" w:date="2024-12-20T20:43:00Z">
              <w:rPr>
                <w:rFonts w:ascii="Bookman Old Style" w:hAnsi="Bookman Old Style"/>
                <w:sz w:val="32"/>
                <w:szCs w:val="32"/>
              </w:rPr>
            </w:rPrChange>
          </w:rPr>
          <w:delText xml:space="preserve">partner </w:delText>
        </w:r>
      </w:del>
      <w:ins w:id="3663" w:author="Ashley Frank" w:date="2024-12-21T00:50:00Z">
        <w:r w:rsidR="00643853">
          <w:rPr>
            <w:rFonts w:ascii="Bookman Old Style" w:hAnsi="Bookman Old Style"/>
            <w:szCs w:val="24"/>
          </w:rPr>
          <w:t>partners</w:t>
        </w:r>
        <w:r w:rsidR="00643853" w:rsidRPr="009C679A">
          <w:rPr>
            <w:rFonts w:ascii="Bookman Old Style" w:hAnsi="Bookman Old Style"/>
            <w:szCs w:val="24"/>
            <w:rPrChange w:id="3664" w:author="Ashley Frank" w:date="2024-12-20T20:43:00Z">
              <w:rPr>
                <w:rFonts w:ascii="Bookman Old Style" w:hAnsi="Bookman Old Style"/>
                <w:sz w:val="32"/>
                <w:szCs w:val="32"/>
              </w:rPr>
            </w:rPrChange>
          </w:rPr>
          <w:t xml:space="preserve"> </w:t>
        </w:r>
      </w:ins>
      <w:r w:rsidR="00F823D5" w:rsidRPr="009C679A">
        <w:rPr>
          <w:rFonts w:ascii="Bookman Old Style" w:hAnsi="Bookman Old Style"/>
          <w:szCs w:val="24"/>
          <w:rPrChange w:id="3665"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3666" w:author="Ashley Frank" w:date="2024-12-20T20:43:00Z">
            <w:rPr>
              <w:rFonts w:ascii="Bookman Old Style" w:hAnsi="Bookman Old Style"/>
              <w:sz w:val="32"/>
              <w:szCs w:val="32"/>
            </w:rPr>
          </w:rPrChange>
        </w:rPr>
        <w:t>e</w:t>
      </w:r>
      <w:r w:rsidR="00D33DDC" w:rsidRPr="009C679A">
        <w:rPr>
          <w:rFonts w:ascii="Bookman Old Style" w:hAnsi="Bookman Old Style"/>
          <w:szCs w:val="24"/>
          <w:rPrChange w:id="3667" w:author="Ashley Frank" w:date="2024-12-20T20:43:00Z">
            <w:rPr>
              <w:rFonts w:ascii="Bookman Old Style" w:hAnsi="Bookman Old Style"/>
              <w:sz w:val="32"/>
              <w:szCs w:val="32"/>
            </w:rPr>
          </w:rPrChange>
        </w:rPr>
        <w:t xml:space="preserve"> choose</w:t>
      </w:r>
      <w:r w:rsidR="00F823D5" w:rsidRPr="009C679A">
        <w:rPr>
          <w:rFonts w:ascii="Bookman Old Style" w:hAnsi="Bookman Old Style"/>
          <w:szCs w:val="24"/>
          <w:rPrChange w:id="3668" w:author="Ashley Frank" w:date="2024-12-20T20:43:00Z">
            <w:rPr>
              <w:rFonts w:ascii="Bookman Old Style" w:hAnsi="Bookman Old Style"/>
              <w:sz w:val="32"/>
              <w:szCs w:val="32"/>
            </w:rPr>
          </w:rPrChange>
        </w:rPr>
        <w:t>,</w:t>
      </w:r>
      <w:r w:rsidR="00D33DDC" w:rsidRPr="009C679A">
        <w:rPr>
          <w:rFonts w:ascii="Bookman Old Style" w:hAnsi="Bookman Old Style"/>
          <w:szCs w:val="24"/>
          <w:rPrChange w:id="3669" w:author="Ashley Frank" w:date="2024-12-20T20:43:00Z">
            <w:rPr>
              <w:rFonts w:ascii="Bookman Old Style" w:hAnsi="Bookman Old Style"/>
              <w:sz w:val="32"/>
              <w:szCs w:val="32"/>
            </w:rPr>
          </w:rPrChange>
        </w:rPr>
        <w:t xml:space="preserve"> and what </w:t>
      </w:r>
      <w:r w:rsidR="00F823D5" w:rsidRPr="009C679A">
        <w:rPr>
          <w:rFonts w:ascii="Bookman Old Style" w:hAnsi="Bookman Old Style"/>
          <w:szCs w:val="24"/>
          <w:rPrChange w:id="3670"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3671" w:author="Ashley Frank" w:date="2024-12-20T20:43:00Z">
            <w:rPr>
              <w:rFonts w:ascii="Bookman Old Style" w:hAnsi="Bookman Old Style"/>
              <w:sz w:val="32"/>
              <w:szCs w:val="32"/>
            </w:rPr>
          </w:rPrChange>
        </w:rPr>
        <w:t>e</w:t>
      </w:r>
      <w:r w:rsidR="00D33DDC" w:rsidRPr="009C679A">
        <w:rPr>
          <w:rFonts w:ascii="Bookman Old Style" w:hAnsi="Bookman Old Style"/>
          <w:szCs w:val="24"/>
          <w:rPrChange w:id="3672" w:author="Ashley Frank" w:date="2024-12-20T20:43:00Z">
            <w:rPr>
              <w:rFonts w:ascii="Bookman Old Style" w:hAnsi="Bookman Old Style"/>
              <w:sz w:val="32"/>
              <w:szCs w:val="32"/>
            </w:rPr>
          </w:rPrChange>
        </w:rPr>
        <w:t xml:space="preserve"> will or won’t allow in our lives. </w:t>
      </w:r>
      <w:r w:rsidR="002C4A2E" w:rsidRPr="009C679A">
        <w:rPr>
          <w:rFonts w:ascii="Bookman Old Style" w:hAnsi="Bookman Old Style"/>
          <w:szCs w:val="24"/>
          <w:rPrChange w:id="3673" w:author="Ashley Frank" w:date="2024-12-20T20:43:00Z">
            <w:rPr>
              <w:rFonts w:ascii="Bookman Old Style" w:hAnsi="Bookman Old Style"/>
              <w:sz w:val="32"/>
              <w:szCs w:val="32"/>
            </w:rPr>
          </w:rPrChange>
        </w:rPr>
        <w:t>We</w:t>
      </w:r>
      <w:r w:rsidR="00D33DDC" w:rsidRPr="009C679A">
        <w:rPr>
          <w:rFonts w:ascii="Bookman Old Style" w:hAnsi="Bookman Old Style"/>
          <w:szCs w:val="24"/>
          <w:rPrChange w:id="3674" w:author="Ashley Frank" w:date="2024-12-20T20:43:00Z">
            <w:rPr>
              <w:rFonts w:ascii="Bookman Old Style" w:hAnsi="Bookman Old Style"/>
              <w:sz w:val="32"/>
              <w:szCs w:val="32"/>
            </w:rPr>
          </w:rPrChange>
        </w:rPr>
        <w:t xml:space="preserve"> make decisions about our </w:t>
      </w:r>
      <w:r w:rsidR="00792944" w:rsidRPr="009C679A">
        <w:rPr>
          <w:rFonts w:ascii="Bookman Old Style" w:hAnsi="Bookman Old Style"/>
          <w:szCs w:val="24"/>
          <w:rPrChange w:id="3675" w:author="Ashley Frank" w:date="2024-12-20T20:43:00Z">
            <w:rPr>
              <w:rFonts w:ascii="Bookman Old Style" w:hAnsi="Bookman Old Style"/>
              <w:sz w:val="32"/>
              <w:szCs w:val="32"/>
            </w:rPr>
          </w:rPrChange>
        </w:rPr>
        <w:t>self-worth</w:t>
      </w:r>
      <w:r w:rsidR="00D33DDC" w:rsidRPr="009C679A">
        <w:rPr>
          <w:rFonts w:ascii="Bookman Old Style" w:hAnsi="Bookman Old Style"/>
          <w:szCs w:val="24"/>
          <w:rPrChange w:id="3676" w:author="Ashley Frank" w:date="2024-12-20T20:43:00Z">
            <w:rPr>
              <w:rFonts w:ascii="Bookman Old Style" w:hAnsi="Bookman Old Style"/>
              <w:sz w:val="32"/>
              <w:szCs w:val="32"/>
            </w:rPr>
          </w:rPrChange>
        </w:rPr>
        <w:t xml:space="preserve"> based on what </w:t>
      </w:r>
      <w:r w:rsidR="00F823D5" w:rsidRPr="009C679A">
        <w:rPr>
          <w:rFonts w:ascii="Bookman Old Style" w:hAnsi="Bookman Old Style"/>
          <w:szCs w:val="24"/>
          <w:rPrChange w:id="3677"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3678" w:author="Ashley Frank" w:date="2024-12-20T20:43:00Z">
            <w:rPr>
              <w:rFonts w:ascii="Bookman Old Style" w:hAnsi="Bookman Old Style"/>
              <w:sz w:val="32"/>
              <w:szCs w:val="32"/>
            </w:rPr>
          </w:rPrChange>
        </w:rPr>
        <w:t>e</w:t>
      </w:r>
      <w:r w:rsidR="00D33DDC" w:rsidRPr="009C679A">
        <w:rPr>
          <w:rFonts w:ascii="Bookman Old Style" w:hAnsi="Bookman Old Style"/>
          <w:szCs w:val="24"/>
          <w:rPrChange w:id="3679" w:author="Ashley Frank" w:date="2024-12-20T20:43:00Z">
            <w:rPr>
              <w:rFonts w:ascii="Bookman Old Style" w:hAnsi="Bookman Old Style"/>
              <w:sz w:val="32"/>
              <w:szCs w:val="32"/>
            </w:rPr>
          </w:rPrChange>
        </w:rPr>
        <w:t xml:space="preserve"> tell ourselves. </w:t>
      </w:r>
      <w:ins w:id="3680" w:author="Ashley Frank" w:date="2024-12-21T00:50:00Z">
        <w:r w:rsidR="00643853">
          <w:rPr>
            <w:rFonts w:ascii="Bookman Old Style" w:hAnsi="Bookman Old Style"/>
            <w:szCs w:val="24"/>
          </w:rPr>
          <w:t>When you were young, y</w:t>
        </w:r>
      </w:ins>
      <w:del w:id="3681" w:author="Ashley Frank" w:date="2024-12-21T00:50:00Z">
        <w:r w:rsidR="00D33DDC" w:rsidRPr="009C679A" w:rsidDel="00643853">
          <w:rPr>
            <w:rFonts w:ascii="Bookman Old Style" w:hAnsi="Bookman Old Style"/>
            <w:szCs w:val="24"/>
            <w:rPrChange w:id="3682" w:author="Ashley Frank" w:date="2024-12-20T20:43:00Z">
              <w:rPr>
                <w:rFonts w:ascii="Bookman Old Style" w:hAnsi="Bookman Old Style"/>
                <w:sz w:val="32"/>
                <w:szCs w:val="32"/>
              </w:rPr>
            </w:rPrChange>
          </w:rPr>
          <w:delText>Y</w:delText>
        </w:r>
      </w:del>
      <w:r w:rsidR="00D33DDC" w:rsidRPr="009C679A">
        <w:rPr>
          <w:rFonts w:ascii="Bookman Old Style" w:hAnsi="Bookman Old Style"/>
          <w:szCs w:val="24"/>
          <w:rPrChange w:id="3683" w:author="Ashley Frank" w:date="2024-12-20T20:43:00Z">
            <w:rPr>
              <w:rFonts w:ascii="Bookman Old Style" w:hAnsi="Bookman Old Style"/>
              <w:sz w:val="32"/>
              <w:szCs w:val="32"/>
            </w:rPr>
          </w:rPrChange>
        </w:rPr>
        <w:t xml:space="preserve">our parents may have </w:t>
      </w:r>
      <w:ins w:id="3684" w:author="Ashley Frank" w:date="2024-12-21T00:52:00Z">
        <w:r w:rsidR="00643853">
          <w:rPr>
            <w:rFonts w:ascii="Bookman Old Style" w:hAnsi="Bookman Old Style"/>
            <w:szCs w:val="24"/>
          </w:rPr>
          <w:t xml:space="preserve">instilled </w:t>
        </w:r>
      </w:ins>
      <w:del w:id="3685" w:author="Ashley Frank" w:date="2024-12-21T00:52:00Z">
        <w:r w:rsidR="00D33DDC" w:rsidRPr="009C679A" w:rsidDel="00643853">
          <w:rPr>
            <w:rFonts w:ascii="Bookman Old Style" w:hAnsi="Bookman Old Style"/>
            <w:szCs w:val="24"/>
            <w:rPrChange w:id="3686" w:author="Ashley Frank" w:date="2024-12-20T20:43:00Z">
              <w:rPr>
                <w:rFonts w:ascii="Bookman Old Style" w:hAnsi="Bookman Old Style"/>
                <w:sz w:val="32"/>
                <w:szCs w:val="32"/>
              </w:rPr>
            </w:rPrChange>
          </w:rPr>
          <w:delText xml:space="preserve">imparted </w:delText>
        </w:r>
      </w:del>
      <w:r w:rsidR="00D33DDC" w:rsidRPr="009C679A">
        <w:rPr>
          <w:rFonts w:ascii="Bookman Old Style" w:hAnsi="Bookman Old Style"/>
          <w:szCs w:val="24"/>
          <w:rPrChange w:id="3687" w:author="Ashley Frank" w:date="2024-12-20T20:43:00Z">
            <w:rPr>
              <w:rFonts w:ascii="Bookman Old Style" w:hAnsi="Bookman Old Style"/>
              <w:sz w:val="32"/>
              <w:szCs w:val="32"/>
            </w:rPr>
          </w:rPrChange>
        </w:rPr>
        <w:t xml:space="preserve">many things in your </w:t>
      </w:r>
      <w:ins w:id="3688" w:author="Ashley Frank" w:date="2024-12-21T00:52:00Z">
        <w:r w:rsidR="00643853">
          <w:rPr>
            <w:rFonts w:ascii="Bookman Old Style" w:hAnsi="Bookman Old Style"/>
            <w:szCs w:val="24"/>
          </w:rPr>
          <w:t>personality and life</w:t>
        </w:r>
      </w:ins>
      <w:del w:id="3689" w:author="Ashley Frank" w:date="2024-12-21T00:52:00Z">
        <w:r w:rsidR="00D33DDC" w:rsidRPr="009C679A" w:rsidDel="00643853">
          <w:rPr>
            <w:rFonts w:ascii="Bookman Old Style" w:hAnsi="Bookman Old Style"/>
            <w:szCs w:val="24"/>
            <w:rPrChange w:id="3690" w:author="Ashley Frank" w:date="2024-12-20T20:43:00Z">
              <w:rPr>
                <w:rFonts w:ascii="Bookman Old Style" w:hAnsi="Bookman Old Style"/>
                <w:sz w:val="32"/>
                <w:szCs w:val="32"/>
              </w:rPr>
            </w:rPrChange>
          </w:rPr>
          <w:delText>life</w:delText>
        </w:r>
      </w:del>
      <w:ins w:id="3691" w:author="Ashley Frank" w:date="2024-12-21T00:51:00Z">
        <w:r w:rsidR="00643853">
          <w:rPr>
            <w:rFonts w:ascii="Bookman Old Style" w:hAnsi="Bookman Old Style"/>
            <w:szCs w:val="24"/>
          </w:rPr>
          <w:t>. These th</w:t>
        </w:r>
      </w:ins>
      <w:ins w:id="3692" w:author="Ashley Frank" w:date="2024-12-21T00:52:00Z">
        <w:r w:rsidR="00643853">
          <w:rPr>
            <w:rFonts w:ascii="Bookman Old Style" w:hAnsi="Bookman Old Style"/>
            <w:szCs w:val="24"/>
          </w:rPr>
          <w:t xml:space="preserve">ings, as you grow older, show up </w:t>
        </w:r>
      </w:ins>
      <w:del w:id="3693" w:author="Ashley Frank" w:date="2024-12-21T00:51:00Z">
        <w:r w:rsidR="00FD26F1" w:rsidRPr="009C679A" w:rsidDel="00643853">
          <w:rPr>
            <w:rFonts w:ascii="Bookman Old Style" w:hAnsi="Bookman Old Style"/>
            <w:szCs w:val="24"/>
            <w:rPrChange w:id="3694" w:author="Ashley Frank" w:date="2024-12-20T20:43:00Z">
              <w:rPr>
                <w:rFonts w:ascii="Bookman Old Style" w:hAnsi="Bookman Old Style"/>
                <w:sz w:val="32"/>
                <w:szCs w:val="32"/>
              </w:rPr>
            </w:rPrChange>
          </w:rPr>
          <w:delText>,</w:delText>
        </w:r>
        <w:r w:rsidR="00D33DDC" w:rsidRPr="009C679A" w:rsidDel="00643853">
          <w:rPr>
            <w:rFonts w:ascii="Bookman Old Style" w:hAnsi="Bookman Old Style"/>
            <w:szCs w:val="24"/>
            <w:rPrChange w:id="3695" w:author="Ashley Frank" w:date="2024-12-20T20:43:00Z">
              <w:rPr>
                <w:rFonts w:ascii="Bookman Old Style" w:hAnsi="Bookman Old Style"/>
                <w:sz w:val="32"/>
                <w:szCs w:val="32"/>
              </w:rPr>
            </w:rPrChange>
          </w:rPr>
          <w:delText xml:space="preserve"> </w:delText>
        </w:r>
      </w:del>
      <w:del w:id="3696" w:author="Ashley Frank" w:date="2024-12-21T00:52:00Z">
        <w:r w:rsidR="00D33DDC" w:rsidRPr="009C679A" w:rsidDel="00643853">
          <w:rPr>
            <w:rFonts w:ascii="Bookman Old Style" w:hAnsi="Bookman Old Style"/>
            <w:szCs w:val="24"/>
            <w:rPrChange w:id="3697" w:author="Ashley Frank" w:date="2024-12-20T20:43:00Z">
              <w:rPr>
                <w:rFonts w:ascii="Bookman Old Style" w:hAnsi="Bookman Old Style"/>
                <w:sz w:val="32"/>
                <w:szCs w:val="32"/>
              </w:rPr>
            </w:rPrChange>
          </w:rPr>
          <w:delText xml:space="preserve">which shows </w:delText>
        </w:r>
      </w:del>
      <w:ins w:id="3698" w:author="Ashley Frank" w:date="2024-12-21T00:52:00Z">
        <w:r w:rsidR="00643853">
          <w:rPr>
            <w:rFonts w:ascii="Bookman Old Style" w:hAnsi="Bookman Old Style"/>
            <w:szCs w:val="24"/>
          </w:rPr>
          <w:t xml:space="preserve">in your regular life and </w:t>
        </w:r>
      </w:ins>
      <w:del w:id="3699" w:author="Ashley Frank" w:date="2024-12-21T00:52:00Z">
        <w:r w:rsidR="00D33DDC" w:rsidRPr="009C679A" w:rsidDel="00643853">
          <w:rPr>
            <w:rFonts w:ascii="Bookman Old Style" w:hAnsi="Bookman Old Style"/>
            <w:szCs w:val="24"/>
            <w:rPrChange w:id="3700" w:author="Ashley Frank" w:date="2024-12-20T20:43:00Z">
              <w:rPr>
                <w:rFonts w:ascii="Bookman Old Style" w:hAnsi="Bookman Old Style"/>
                <w:sz w:val="32"/>
                <w:szCs w:val="32"/>
              </w:rPr>
            </w:rPrChange>
          </w:rPr>
          <w:delText xml:space="preserve">in how you live and </w:delText>
        </w:r>
      </w:del>
      <w:r w:rsidR="00D33DDC" w:rsidRPr="009C679A">
        <w:rPr>
          <w:rFonts w:ascii="Bookman Old Style" w:hAnsi="Bookman Old Style"/>
          <w:szCs w:val="24"/>
          <w:rPrChange w:id="3701" w:author="Ashley Frank" w:date="2024-12-20T20:43:00Z">
            <w:rPr>
              <w:rFonts w:ascii="Bookman Old Style" w:hAnsi="Bookman Old Style"/>
              <w:sz w:val="32"/>
              <w:szCs w:val="32"/>
            </w:rPr>
          </w:rPrChange>
        </w:rPr>
        <w:t>influence</w:t>
      </w:r>
      <w:ins w:id="3702" w:author="Ashley Frank" w:date="2024-12-21T00:52:00Z">
        <w:r w:rsidR="00643853">
          <w:rPr>
            <w:rFonts w:ascii="Bookman Old Style" w:hAnsi="Bookman Old Style"/>
            <w:szCs w:val="24"/>
          </w:rPr>
          <w:t xml:space="preserve"> y</w:t>
        </w:r>
      </w:ins>
      <w:del w:id="3703" w:author="Ashley Frank" w:date="2024-12-21T00:52:00Z">
        <w:r w:rsidR="00D33DDC" w:rsidRPr="009C679A" w:rsidDel="00643853">
          <w:rPr>
            <w:rFonts w:ascii="Bookman Old Style" w:hAnsi="Bookman Old Style"/>
            <w:szCs w:val="24"/>
            <w:rPrChange w:id="3704" w:author="Ashley Frank" w:date="2024-12-20T20:43:00Z">
              <w:rPr>
                <w:rFonts w:ascii="Bookman Old Style" w:hAnsi="Bookman Old Style"/>
                <w:sz w:val="32"/>
                <w:szCs w:val="32"/>
              </w:rPr>
            </w:rPrChange>
          </w:rPr>
          <w:delText>s y</w:delText>
        </w:r>
      </w:del>
      <w:r w:rsidR="00D33DDC" w:rsidRPr="009C679A">
        <w:rPr>
          <w:rFonts w:ascii="Bookman Old Style" w:hAnsi="Bookman Old Style"/>
          <w:szCs w:val="24"/>
          <w:rPrChange w:id="3705" w:author="Ashley Frank" w:date="2024-12-20T20:43:00Z">
            <w:rPr>
              <w:rFonts w:ascii="Bookman Old Style" w:hAnsi="Bookman Old Style"/>
              <w:sz w:val="32"/>
              <w:szCs w:val="32"/>
            </w:rPr>
          </w:rPrChange>
        </w:rPr>
        <w:t>our decision</w:t>
      </w:r>
      <w:r w:rsidR="00FD26F1" w:rsidRPr="009C679A">
        <w:rPr>
          <w:rFonts w:ascii="Bookman Old Style" w:hAnsi="Bookman Old Style"/>
          <w:szCs w:val="24"/>
          <w:rPrChange w:id="3706" w:author="Ashley Frank" w:date="2024-12-20T20:43:00Z">
            <w:rPr>
              <w:rFonts w:ascii="Bookman Old Style" w:hAnsi="Bookman Old Style"/>
              <w:sz w:val="32"/>
              <w:szCs w:val="32"/>
            </w:rPr>
          </w:rPrChange>
        </w:rPr>
        <w:t>-</w:t>
      </w:r>
      <w:r w:rsidR="00D33DDC" w:rsidRPr="009C679A">
        <w:rPr>
          <w:rFonts w:ascii="Bookman Old Style" w:hAnsi="Bookman Old Style"/>
          <w:szCs w:val="24"/>
          <w:rPrChange w:id="3707" w:author="Ashley Frank" w:date="2024-12-20T20:43:00Z">
            <w:rPr>
              <w:rFonts w:ascii="Bookman Old Style" w:hAnsi="Bookman Old Style"/>
              <w:sz w:val="32"/>
              <w:szCs w:val="32"/>
            </w:rPr>
          </w:rPrChange>
        </w:rPr>
        <w:t xml:space="preserve">making. </w:t>
      </w:r>
      <w:ins w:id="3708" w:author="Ashley Frank" w:date="2024-12-21T00:54:00Z">
        <w:r w:rsidR="00C86B1D">
          <w:rPr>
            <w:rFonts w:ascii="Bookman Old Style" w:hAnsi="Bookman Old Style"/>
            <w:szCs w:val="24"/>
          </w:rPr>
          <w:t xml:space="preserve">Sometimes, </w:t>
        </w:r>
      </w:ins>
      <w:del w:id="3709" w:author="Ashley Frank" w:date="2024-12-21T00:53:00Z">
        <w:r w:rsidR="00D33DDC" w:rsidRPr="009C679A" w:rsidDel="00C86B1D">
          <w:rPr>
            <w:rFonts w:ascii="Bookman Old Style" w:hAnsi="Bookman Old Style"/>
            <w:szCs w:val="24"/>
            <w:rPrChange w:id="3710" w:author="Ashley Frank" w:date="2024-12-20T20:43:00Z">
              <w:rPr>
                <w:rFonts w:ascii="Bookman Old Style" w:hAnsi="Bookman Old Style"/>
                <w:sz w:val="32"/>
                <w:szCs w:val="32"/>
              </w:rPr>
            </w:rPrChange>
          </w:rPr>
          <w:delText xml:space="preserve">If you have </w:delText>
        </w:r>
      </w:del>
      <w:r w:rsidR="00D33DDC" w:rsidRPr="009C679A">
        <w:rPr>
          <w:rFonts w:ascii="Bookman Old Style" w:hAnsi="Bookman Old Style"/>
          <w:szCs w:val="24"/>
          <w:rPrChange w:id="3711" w:author="Ashley Frank" w:date="2024-12-20T20:43:00Z">
            <w:rPr>
              <w:rFonts w:ascii="Bookman Old Style" w:hAnsi="Bookman Old Style"/>
              <w:sz w:val="32"/>
              <w:szCs w:val="32"/>
            </w:rPr>
          </w:rPrChange>
        </w:rPr>
        <w:t xml:space="preserve">negative </w:t>
      </w:r>
      <w:ins w:id="3712" w:author="Ashley Frank" w:date="2024-12-21T00:53:00Z">
        <w:r w:rsidR="00C86B1D">
          <w:rPr>
            <w:rFonts w:ascii="Bookman Old Style" w:hAnsi="Bookman Old Style"/>
            <w:szCs w:val="24"/>
          </w:rPr>
          <w:t xml:space="preserve">events, </w:t>
        </w:r>
      </w:ins>
      <w:del w:id="3713" w:author="Ashley Frank" w:date="2024-12-21T00:53:00Z">
        <w:r w:rsidR="00D33DDC" w:rsidRPr="009C679A" w:rsidDel="00C86B1D">
          <w:rPr>
            <w:rFonts w:ascii="Bookman Old Style" w:hAnsi="Bookman Old Style"/>
            <w:szCs w:val="24"/>
            <w:rPrChange w:id="3714" w:author="Ashley Frank" w:date="2024-12-20T20:43:00Z">
              <w:rPr>
                <w:rFonts w:ascii="Bookman Old Style" w:hAnsi="Bookman Old Style"/>
                <w:sz w:val="32"/>
                <w:szCs w:val="32"/>
              </w:rPr>
            </w:rPrChange>
          </w:rPr>
          <w:delText>items that ha</w:delText>
        </w:r>
        <w:r w:rsidR="00FD26F1" w:rsidRPr="009C679A" w:rsidDel="00C86B1D">
          <w:rPr>
            <w:rFonts w:ascii="Bookman Old Style" w:hAnsi="Bookman Old Style"/>
            <w:szCs w:val="24"/>
            <w:rPrChange w:id="3715" w:author="Ashley Frank" w:date="2024-12-20T20:43:00Z">
              <w:rPr>
                <w:rFonts w:ascii="Bookman Old Style" w:hAnsi="Bookman Old Style"/>
                <w:sz w:val="32"/>
                <w:szCs w:val="32"/>
              </w:rPr>
            </w:rPrChange>
          </w:rPr>
          <w:delText>ve</w:delText>
        </w:r>
        <w:r w:rsidR="00D33DDC" w:rsidRPr="009C679A" w:rsidDel="00C86B1D">
          <w:rPr>
            <w:rFonts w:ascii="Bookman Old Style" w:hAnsi="Bookman Old Style"/>
            <w:szCs w:val="24"/>
            <w:rPrChange w:id="3716" w:author="Ashley Frank" w:date="2024-12-20T20:43:00Z">
              <w:rPr>
                <w:rFonts w:ascii="Bookman Old Style" w:hAnsi="Bookman Old Style"/>
                <w:sz w:val="32"/>
                <w:szCs w:val="32"/>
              </w:rPr>
            </w:rPrChange>
          </w:rPr>
          <w:delText xml:space="preserve"> happened in your life, </w:delText>
        </w:r>
      </w:del>
      <w:r w:rsidR="00D33DDC" w:rsidRPr="009C679A">
        <w:rPr>
          <w:rFonts w:ascii="Bookman Old Style" w:hAnsi="Bookman Old Style"/>
          <w:szCs w:val="24"/>
          <w:rPrChange w:id="3717" w:author="Ashley Frank" w:date="2024-12-20T20:43:00Z">
            <w:rPr>
              <w:rFonts w:ascii="Bookman Old Style" w:hAnsi="Bookman Old Style"/>
              <w:sz w:val="32"/>
              <w:szCs w:val="32"/>
            </w:rPr>
          </w:rPrChange>
        </w:rPr>
        <w:t xml:space="preserve">such as betrayal, abandonment, </w:t>
      </w:r>
      <w:r w:rsidR="00FD26F1" w:rsidRPr="009C679A">
        <w:rPr>
          <w:rFonts w:ascii="Bookman Old Style" w:hAnsi="Bookman Old Style"/>
          <w:szCs w:val="24"/>
          <w:rPrChange w:id="3718" w:author="Ashley Frank" w:date="2024-12-20T20:43:00Z">
            <w:rPr>
              <w:rFonts w:ascii="Bookman Old Style" w:hAnsi="Bookman Old Style"/>
              <w:sz w:val="32"/>
              <w:szCs w:val="32"/>
            </w:rPr>
          </w:rPrChange>
        </w:rPr>
        <w:t xml:space="preserve">or </w:t>
      </w:r>
      <w:r w:rsidR="00D33DDC" w:rsidRPr="009C679A">
        <w:rPr>
          <w:rFonts w:ascii="Bookman Old Style" w:hAnsi="Bookman Old Style"/>
          <w:szCs w:val="24"/>
          <w:rPrChange w:id="3719" w:author="Ashley Frank" w:date="2024-12-20T20:43:00Z">
            <w:rPr>
              <w:rFonts w:ascii="Bookman Old Style" w:hAnsi="Bookman Old Style"/>
              <w:sz w:val="32"/>
              <w:szCs w:val="32"/>
            </w:rPr>
          </w:rPrChange>
        </w:rPr>
        <w:t xml:space="preserve">trauma, </w:t>
      </w:r>
      <w:ins w:id="3720" w:author="Ashley Frank" w:date="2024-12-21T00:53:00Z">
        <w:r w:rsidR="00C86B1D">
          <w:rPr>
            <w:rFonts w:ascii="Bookman Old Style" w:hAnsi="Bookman Old Style"/>
            <w:szCs w:val="24"/>
          </w:rPr>
          <w:t xml:space="preserve">happen to </w:t>
        </w:r>
      </w:ins>
      <w:ins w:id="3721" w:author="Ashley Frank" w:date="2024-12-21T00:54:00Z">
        <w:r w:rsidR="00C86B1D">
          <w:rPr>
            <w:rFonts w:ascii="Bookman Old Style" w:hAnsi="Bookman Old Style"/>
            <w:szCs w:val="24"/>
          </w:rPr>
          <w:t xml:space="preserve">you when you </w:t>
        </w:r>
      </w:ins>
      <w:ins w:id="3722" w:author="Ashley Frank" w:date="2024-12-21T03:44:00Z">
        <w:r w:rsidR="00B312E4">
          <w:rPr>
            <w:rFonts w:ascii="Bookman Old Style" w:hAnsi="Bookman Old Style"/>
            <w:szCs w:val="24"/>
          </w:rPr>
          <w:t>a</w:t>
        </w:r>
      </w:ins>
      <w:ins w:id="3723" w:author="Ashley Frank" w:date="2024-12-21T00:54:00Z">
        <w:r w:rsidR="00C86B1D">
          <w:rPr>
            <w:rFonts w:ascii="Bookman Old Style" w:hAnsi="Bookman Old Style"/>
            <w:szCs w:val="24"/>
          </w:rPr>
          <w:t xml:space="preserve">re </w:t>
        </w:r>
        <w:r w:rsidR="00C86B1D">
          <w:rPr>
            <w:rFonts w:ascii="Bookman Old Style" w:hAnsi="Bookman Old Style"/>
            <w:szCs w:val="24"/>
          </w:rPr>
          <w:lastRenderedPageBreak/>
          <w:t>young and vulnerable. All of these things can alter</w:t>
        </w:r>
      </w:ins>
      <w:ins w:id="3724" w:author="Ashley Frank" w:date="2024-12-21T00:53:00Z">
        <w:r w:rsidR="00C86B1D">
          <w:rPr>
            <w:rFonts w:ascii="Bookman Old Style" w:hAnsi="Bookman Old Style"/>
            <w:szCs w:val="24"/>
          </w:rPr>
          <w:t xml:space="preserve"> </w:t>
        </w:r>
      </w:ins>
      <w:r w:rsidR="00D33DDC" w:rsidRPr="009C679A">
        <w:rPr>
          <w:rFonts w:ascii="Bookman Old Style" w:hAnsi="Bookman Old Style"/>
          <w:szCs w:val="24"/>
          <w:rPrChange w:id="3725" w:author="Ashley Frank" w:date="2024-12-20T20:43:00Z">
            <w:rPr>
              <w:rFonts w:ascii="Bookman Old Style" w:hAnsi="Bookman Old Style"/>
              <w:sz w:val="32"/>
              <w:szCs w:val="32"/>
            </w:rPr>
          </w:rPrChange>
        </w:rPr>
        <w:t xml:space="preserve">your view of life, trust, </w:t>
      </w:r>
      <w:r w:rsidR="00FD26F1" w:rsidRPr="009C679A">
        <w:rPr>
          <w:rFonts w:ascii="Bookman Old Style" w:hAnsi="Bookman Old Style"/>
          <w:szCs w:val="24"/>
          <w:rPrChange w:id="3726" w:author="Ashley Frank" w:date="2024-12-20T20:43:00Z">
            <w:rPr>
              <w:rFonts w:ascii="Bookman Old Style" w:hAnsi="Bookman Old Style"/>
              <w:sz w:val="32"/>
              <w:szCs w:val="32"/>
            </w:rPr>
          </w:rPrChange>
        </w:rPr>
        <w:t xml:space="preserve">and </w:t>
      </w:r>
      <w:r w:rsidR="00D33DDC" w:rsidRPr="009C679A">
        <w:rPr>
          <w:rFonts w:ascii="Bookman Old Style" w:hAnsi="Bookman Old Style"/>
          <w:szCs w:val="24"/>
          <w:rPrChange w:id="3727" w:author="Ashley Frank" w:date="2024-12-20T20:43:00Z">
            <w:rPr>
              <w:rFonts w:ascii="Bookman Old Style" w:hAnsi="Bookman Old Style"/>
              <w:sz w:val="32"/>
              <w:szCs w:val="32"/>
            </w:rPr>
          </w:rPrChange>
        </w:rPr>
        <w:t>relationships</w:t>
      </w:r>
      <w:del w:id="3728" w:author="Ashley Frank" w:date="2024-12-21T00:54:00Z">
        <w:r w:rsidR="00D33DDC" w:rsidRPr="009C679A" w:rsidDel="00C86B1D">
          <w:rPr>
            <w:rFonts w:ascii="Bookman Old Style" w:hAnsi="Bookman Old Style"/>
            <w:szCs w:val="24"/>
            <w:rPrChange w:id="3729" w:author="Ashley Frank" w:date="2024-12-20T20:43:00Z">
              <w:rPr>
                <w:rFonts w:ascii="Bookman Old Style" w:hAnsi="Bookman Old Style"/>
                <w:sz w:val="32"/>
                <w:szCs w:val="32"/>
              </w:rPr>
            </w:rPrChange>
          </w:rPr>
          <w:delText xml:space="preserve"> </w:delText>
        </w:r>
      </w:del>
      <w:del w:id="3730" w:author="Ashley Frank" w:date="2024-12-21T00:53:00Z">
        <w:r w:rsidR="00D33DDC" w:rsidRPr="009C679A" w:rsidDel="00C86B1D">
          <w:rPr>
            <w:rFonts w:ascii="Bookman Old Style" w:hAnsi="Bookman Old Style"/>
            <w:szCs w:val="24"/>
            <w:rPrChange w:id="3731" w:author="Ashley Frank" w:date="2024-12-20T20:43:00Z">
              <w:rPr>
                <w:rFonts w:ascii="Bookman Old Style" w:hAnsi="Bookman Old Style"/>
                <w:sz w:val="32"/>
                <w:szCs w:val="32"/>
              </w:rPr>
            </w:rPrChange>
          </w:rPr>
          <w:delText>has al</w:delText>
        </w:r>
      </w:del>
      <w:del w:id="3732" w:author="Ashley Frank" w:date="2024-12-21T00:54:00Z">
        <w:r w:rsidR="00D33DDC" w:rsidRPr="009C679A" w:rsidDel="00C86B1D">
          <w:rPr>
            <w:rFonts w:ascii="Bookman Old Style" w:hAnsi="Bookman Old Style"/>
            <w:szCs w:val="24"/>
            <w:rPrChange w:id="3733" w:author="Ashley Frank" w:date="2024-12-20T20:43:00Z">
              <w:rPr>
                <w:rFonts w:ascii="Bookman Old Style" w:hAnsi="Bookman Old Style"/>
                <w:sz w:val="32"/>
                <w:szCs w:val="32"/>
              </w:rPr>
            </w:rPrChange>
          </w:rPr>
          <w:delText>l be</w:delText>
        </w:r>
        <w:r w:rsidR="00FD26F1" w:rsidRPr="009C679A" w:rsidDel="00C86B1D">
          <w:rPr>
            <w:rFonts w:ascii="Bookman Old Style" w:hAnsi="Bookman Old Style"/>
            <w:szCs w:val="24"/>
            <w:rPrChange w:id="3734" w:author="Ashley Frank" w:date="2024-12-20T20:43:00Z">
              <w:rPr>
                <w:rFonts w:ascii="Bookman Old Style" w:hAnsi="Bookman Old Style"/>
                <w:sz w:val="32"/>
                <w:szCs w:val="32"/>
              </w:rPr>
            </w:rPrChange>
          </w:rPr>
          <w:delText>en</w:delText>
        </w:r>
        <w:r w:rsidR="00D33DDC" w:rsidRPr="009C679A" w:rsidDel="00C86B1D">
          <w:rPr>
            <w:rFonts w:ascii="Bookman Old Style" w:hAnsi="Bookman Old Style"/>
            <w:szCs w:val="24"/>
            <w:rPrChange w:id="3735" w:author="Ashley Frank" w:date="2024-12-20T20:43:00Z">
              <w:rPr>
                <w:rFonts w:ascii="Bookman Old Style" w:hAnsi="Bookman Old Style"/>
                <w:sz w:val="32"/>
                <w:szCs w:val="32"/>
              </w:rPr>
            </w:rPrChange>
          </w:rPr>
          <w:delText xml:space="preserve"> altered</w:delText>
        </w:r>
      </w:del>
      <w:r w:rsidR="00D33DDC" w:rsidRPr="009C679A">
        <w:rPr>
          <w:rFonts w:ascii="Bookman Old Style" w:hAnsi="Bookman Old Style"/>
          <w:szCs w:val="24"/>
          <w:rPrChange w:id="3736" w:author="Ashley Frank" w:date="2024-12-20T20:43:00Z">
            <w:rPr>
              <w:rFonts w:ascii="Bookman Old Style" w:hAnsi="Bookman Old Style"/>
              <w:sz w:val="32"/>
              <w:szCs w:val="32"/>
            </w:rPr>
          </w:rPrChange>
        </w:rPr>
        <w:t xml:space="preserve">. </w:t>
      </w:r>
      <w:ins w:id="3737" w:author="Ashley Frank" w:date="2024-12-21T00:56:00Z">
        <w:r w:rsidR="00C86B1D">
          <w:rPr>
            <w:rFonts w:ascii="Bookman Old Style" w:hAnsi="Bookman Old Style"/>
            <w:szCs w:val="24"/>
          </w:rPr>
          <w:t>Gabor Mat</w:t>
        </w:r>
      </w:ins>
      <w:ins w:id="3738" w:author="Ashley Frank" w:date="2024-12-21T00:57:00Z">
        <w:r w:rsidR="00C86B1D">
          <w:rPr>
            <w:rFonts w:ascii="Bookman Old Style" w:hAnsi="Bookman Old Style"/>
            <w:szCs w:val="24"/>
          </w:rPr>
          <w:t xml:space="preserve">e is an </w:t>
        </w:r>
      </w:ins>
      <w:ins w:id="3739" w:author="Ashley Frank" w:date="2024-12-21T00:56:00Z">
        <w:r w:rsidR="00C86B1D" w:rsidRPr="00C86B1D">
          <w:rPr>
            <w:rFonts w:ascii="Bookman Old Style" w:hAnsi="Bookman Old Style"/>
            <w:szCs w:val="24"/>
            <w:rPrChange w:id="3740" w:author="Ashley Frank" w:date="2024-12-21T01:00:00Z">
              <w:rPr>
                <w:rFonts w:ascii="Arial" w:hAnsi="Arial" w:cs="Arial"/>
                <w:color w:val="474747"/>
                <w:sz w:val="21"/>
                <w:szCs w:val="21"/>
                <w:shd w:val="clear" w:color="auto" w:fill="FFFFFF"/>
              </w:rPr>
            </w:rPrChange>
          </w:rPr>
          <w:t>addiction expert</w:t>
        </w:r>
      </w:ins>
      <w:ins w:id="3741" w:author="Ashley Frank" w:date="2024-12-21T00:58:00Z">
        <w:r w:rsidR="00C86B1D" w:rsidRPr="00C86B1D">
          <w:rPr>
            <w:rFonts w:ascii="Bookman Old Style" w:hAnsi="Bookman Old Style"/>
            <w:szCs w:val="24"/>
            <w:rPrChange w:id="3742" w:author="Ashley Frank" w:date="2024-12-21T01:00:00Z">
              <w:rPr>
                <w:rFonts w:ascii="Arial" w:hAnsi="Arial" w:cs="Arial"/>
                <w:color w:val="474747"/>
                <w:sz w:val="21"/>
                <w:szCs w:val="21"/>
                <w:shd w:val="clear" w:color="auto" w:fill="FFFFFF"/>
              </w:rPr>
            </w:rPrChange>
          </w:rPr>
          <w:t xml:space="preserve">, </w:t>
        </w:r>
      </w:ins>
      <w:ins w:id="3743" w:author="Ashley Frank" w:date="2024-12-21T00:56:00Z">
        <w:r w:rsidR="00C86B1D" w:rsidRPr="00C86B1D">
          <w:rPr>
            <w:rFonts w:ascii="Bookman Old Style" w:hAnsi="Bookman Old Style"/>
            <w:szCs w:val="24"/>
            <w:rPrChange w:id="3744" w:author="Ashley Frank" w:date="2024-12-21T01:00:00Z">
              <w:rPr>
                <w:rFonts w:ascii="Arial" w:hAnsi="Arial" w:cs="Arial"/>
                <w:color w:val="474747"/>
                <w:sz w:val="21"/>
                <w:szCs w:val="21"/>
                <w:shd w:val="clear" w:color="auto" w:fill="FFFFFF"/>
              </w:rPr>
            </w:rPrChange>
          </w:rPr>
          <w:t>speaker</w:t>
        </w:r>
      </w:ins>
      <w:ins w:id="3745" w:author="Ashley Frank" w:date="2024-12-21T00:58:00Z">
        <w:r w:rsidR="00C86B1D" w:rsidRPr="00C86B1D">
          <w:rPr>
            <w:rFonts w:ascii="Bookman Old Style" w:hAnsi="Bookman Old Style"/>
            <w:szCs w:val="24"/>
            <w:rPrChange w:id="3746" w:author="Ashley Frank" w:date="2024-12-21T01:00:00Z">
              <w:rPr>
                <w:rFonts w:ascii="Arial" w:hAnsi="Arial" w:cs="Arial"/>
                <w:color w:val="474747"/>
                <w:sz w:val="21"/>
                <w:szCs w:val="21"/>
                <w:shd w:val="clear" w:color="auto" w:fill="FFFFFF"/>
              </w:rPr>
            </w:rPrChange>
          </w:rPr>
          <w:t>, and</w:t>
        </w:r>
      </w:ins>
      <w:ins w:id="3747" w:author="Ashley Frank" w:date="2024-12-21T00:56:00Z">
        <w:r w:rsidR="00C86B1D" w:rsidRPr="00C86B1D">
          <w:rPr>
            <w:rFonts w:ascii="Bookman Old Style" w:hAnsi="Bookman Old Style"/>
            <w:szCs w:val="24"/>
            <w:rPrChange w:id="3748" w:author="Ashley Frank" w:date="2024-12-21T01:00:00Z">
              <w:rPr>
                <w:rFonts w:ascii="Arial" w:hAnsi="Arial" w:cs="Arial"/>
                <w:color w:val="474747"/>
                <w:sz w:val="21"/>
                <w:szCs w:val="21"/>
                <w:shd w:val="clear" w:color="auto" w:fill="FFFFFF"/>
              </w:rPr>
            </w:rPrChange>
          </w:rPr>
          <w:t xml:space="preserve"> author </w:t>
        </w:r>
      </w:ins>
      <w:ins w:id="3749" w:author="Ashley Frank" w:date="2024-12-21T00:57:00Z">
        <w:r w:rsidR="00C86B1D" w:rsidRPr="00C86B1D">
          <w:rPr>
            <w:rFonts w:ascii="Bookman Old Style" w:hAnsi="Bookman Old Style"/>
            <w:szCs w:val="24"/>
            <w:rPrChange w:id="3750" w:author="Ashley Frank" w:date="2024-12-21T01:00:00Z">
              <w:rPr>
                <w:rFonts w:ascii="Arial" w:hAnsi="Arial" w:cs="Arial"/>
                <w:color w:val="474747"/>
                <w:sz w:val="21"/>
                <w:szCs w:val="21"/>
                <w:shd w:val="clear" w:color="auto" w:fill="FFFFFF"/>
              </w:rPr>
            </w:rPrChange>
          </w:rPr>
          <w:t>who says that trauma is not what happened to us</w:t>
        </w:r>
      </w:ins>
      <w:ins w:id="3751" w:author="Ashley Frank" w:date="2024-12-21T01:03:00Z">
        <w:r w:rsidR="002D30AA">
          <w:rPr>
            <w:rFonts w:ascii="Bookman Old Style" w:hAnsi="Bookman Old Style"/>
            <w:szCs w:val="24"/>
          </w:rPr>
          <w:t>; it’s</w:t>
        </w:r>
      </w:ins>
      <w:ins w:id="3752" w:author="Ashley Frank" w:date="2024-12-21T00:57:00Z">
        <w:r w:rsidR="00C86B1D" w:rsidRPr="00C86B1D">
          <w:rPr>
            <w:rFonts w:ascii="Bookman Old Style" w:hAnsi="Bookman Old Style"/>
            <w:szCs w:val="24"/>
            <w:rPrChange w:id="3753" w:author="Ashley Frank" w:date="2024-12-21T01:00:00Z">
              <w:rPr>
                <w:rFonts w:ascii="Arial" w:hAnsi="Arial" w:cs="Arial"/>
                <w:color w:val="474747"/>
                <w:sz w:val="21"/>
                <w:szCs w:val="21"/>
                <w:shd w:val="clear" w:color="auto" w:fill="FFFFFF"/>
              </w:rPr>
            </w:rPrChange>
          </w:rPr>
          <w:t xml:space="preserve"> </w:t>
        </w:r>
      </w:ins>
      <w:ins w:id="3754" w:author="Ashley Frank" w:date="2024-12-21T00:58:00Z">
        <w:r w:rsidR="00C86B1D" w:rsidRPr="00C86B1D">
          <w:rPr>
            <w:rFonts w:ascii="Bookman Old Style" w:hAnsi="Bookman Old Style"/>
            <w:szCs w:val="24"/>
            <w:rPrChange w:id="3755" w:author="Ashley Frank" w:date="2024-12-21T01:00:00Z">
              <w:rPr>
                <w:rFonts w:ascii="Arial" w:hAnsi="Arial" w:cs="Arial"/>
                <w:color w:val="474747"/>
                <w:sz w:val="21"/>
                <w:szCs w:val="21"/>
                <w:shd w:val="clear" w:color="auto" w:fill="FFFFFF"/>
              </w:rPr>
            </w:rPrChange>
          </w:rPr>
          <w:t>what happens inside you as a result of what happened to you.”</w:t>
        </w:r>
      </w:ins>
      <w:ins w:id="3756" w:author="Ashley Frank" w:date="2024-12-21T01:04:00Z">
        <w:r w:rsidR="002D30AA">
          <w:rPr>
            <w:rFonts w:ascii="Bookman Old Style" w:hAnsi="Bookman Old Style"/>
            <w:szCs w:val="24"/>
          </w:rPr>
          <w:t xml:space="preserve"> It’s also important how we make sense of what happens to us in our </w:t>
        </w:r>
      </w:ins>
      <w:ins w:id="3757" w:author="Ashley Frank" w:date="2024-12-21T01:05:00Z">
        <w:r w:rsidR="002D30AA">
          <w:rPr>
            <w:rFonts w:ascii="Bookman Old Style" w:hAnsi="Bookman Old Style"/>
            <w:szCs w:val="24"/>
          </w:rPr>
          <w:t>lives and l</w:t>
        </w:r>
      </w:ins>
      <w:ins w:id="3758" w:author="Ashley Frank" w:date="2024-12-21T01:04:00Z">
        <w:r w:rsidR="002D30AA">
          <w:rPr>
            <w:rFonts w:ascii="Bookman Old Style" w:hAnsi="Bookman Old Style"/>
            <w:szCs w:val="24"/>
          </w:rPr>
          <w:t xml:space="preserve">anguage is our </w:t>
        </w:r>
      </w:ins>
      <w:ins w:id="3759" w:author="Ashley Frank" w:date="2024-12-21T01:05:00Z">
        <w:r w:rsidR="002D30AA">
          <w:rPr>
            <w:rFonts w:ascii="Bookman Old Style" w:hAnsi="Bookman Old Style"/>
            <w:szCs w:val="24"/>
          </w:rPr>
          <w:t xml:space="preserve">best </w:t>
        </w:r>
      </w:ins>
      <w:ins w:id="3760" w:author="Ashley Frank" w:date="2024-12-21T01:04:00Z">
        <w:r w:rsidR="002D30AA">
          <w:rPr>
            <w:rFonts w:ascii="Bookman Old Style" w:hAnsi="Bookman Old Style"/>
            <w:szCs w:val="24"/>
          </w:rPr>
          <w:t xml:space="preserve">bet to </w:t>
        </w:r>
      </w:ins>
      <w:ins w:id="3761" w:author="Ashley Frank" w:date="2024-12-21T01:05:00Z">
        <w:r w:rsidR="002D30AA">
          <w:rPr>
            <w:rFonts w:ascii="Bookman Old Style" w:hAnsi="Bookman Old Style"/>
            <w:szCs w:val="24"/>
          </w:rPr>
          <w:t xml:space="preserve">accomplish </w:t>
        </w:r>
      </w:ins>
      <w:ins w:id="3762" w:author="Ashley Frank" w:date="2024-12-21T01:04:00Z">
        <w:r w:rsidR="002D30AA">
          <w:rPr>
            <w:rFonts w:ascii="Bookman Old Style" w:hAnsi="Bookman Old Style"/>
            <w:szCs w:val="24"/>
          </w:rPr>
          <w:t>that</w:t>
        </w:r>
      </w:ins>
      <w:ins w:id="3763" w:author="Ashley Frank" w:date="2024-12-21T01:05:00Z">
        <w:r w:rsidR="002D30AA">
          <w:rPr>
            <w:rFonts w:ascii="Bookman Old Style" w:hAnsi="Bookman Old Style"/>
            <w:szCs w:val="24"/>
          </w:rPr>
          <w:t xml:space="preserve"> well.</w:t>
        </w:r>
      </w:ins>
      <w:ins w:id="3764" w:author="Ashley Frank" w:date="2024-12-21T00:58:00Z">
        <w:r w:rsidR="00C86B1D" w:rsidRPr="00C86B1D">
          <w:rPr>
            <w:rFonts w:ascii="Bookman Old Style" w:hAnsi="Bookman Old Style"/>
            <w:szCs w:val="24"/>
            <w:rPrChange w:id="3765" w:author="Ashley Frank" w:date="2024-12-21T01:00:00Z">
              <w:rPr>
                <w:rFonts w:ascii="Arial" w:hAnsi="Arial" w:cs="Arial"/>
                <w:color w:val="474747"/>
                <w:sz w:val="21"/>
                <w:szCs w:val="21"/>
                <w:shd w:val="clear" w:color="auto" w:fill="FFFFFF"/>
              </w:rPr>
            </w:rPrChange>
          </w:rPr>
          <w:t xml:space="preserve"> </w:t>
        </w:r>
      </w:ins>
    </w:p>
    <w:p w14:paraId="3C032C62" w14:textId="77777777" w:rsidR="003923C0" w:rsidRDefault="003923C0" w:rsidP="003923C0">
      <w:pPr>
        <w:pStyle w:val="ListParagraph"/>
        <w:tabs>
          <w:tab w:val="clear" w:pos="360"/>
          <w:tab w:val="clear" w:pos="9360"/>
        </w:tabs>
        <w:spacing w:line="480" w:lineRule="auto"/>
        <w:ind w:left="1080"/>
        <w:rPr>
          <w:ins w:id="3766" w:author="Ashley Frank" w:date="2024-12-21T02:39:00Z"/>
          <w:rFonts w:ascii="Bookman Old Style" w:hAnsi="Bookman Old Style"/>
          <w:szCs w:val="24"/>
        </w:rPr>
      </w:pPr>
    </w:p>
    <w:p w14:paraId="47BA3B69" w14:textId="0ABAD17C" w:rsidR="00D33DDC" w:rsidRPr="003923C0" w:rsidRDefault="00D33DDC">
      <w:pPr>
        <w:pStyle w:val="ListParagraph"/>
        <w:tabs>
          <w:tab w:val="clear" w:pos="360"/>
          <w:tab w:val="clear" w:pos="9360"/>
        </w:tabs>
        <w:spacing w:line="480" w:lineRule="auto"/>
        <w:ind w:left="1080"/>
        <w:rPr>
          <w:rFonts w:ascii="Bookman Old Style" w:hAnsi="Bookman Old Style"/>
          <w:szCs w:val="24"/>
          <w:rPrChange w:id="3767" w:author="Ashley Frank" w:date="2024-12-21T02:39:00Z">
            <w:rPr>
              <w:rFonts w:ascii="Bookman Old Style" w:hAnsi="Bookman Old Style"/>
              <w:sz w:val="32"/>
              <w:szCs w:val="32"/>
            </w:rPr>
          </w:rPrChange>
        </w:rPr>
        <w:pPrChange w:id="3768" w:author="Ashley Frank" w:date="2024-12-21T02:39:00Z">
          <w:pPr>
            <w:pStyle w:val="ListParagraph"/>
            <w:numPr>
              <w:numId w:val="2"/>
            </w:numPr>
            <w:tabs>
              <w:tab w:val="clear" w:pos="360"/>
              <w:tab w:val="clear" w:pos="9360"/>
            </w:tabs>
            <w:spacing w:line="480" w:lineRule="auto"/>
            <w:ind w:left="1080" w:hanging="720"/>
          </w:pPr>
        </w:pPrChange>
      </w:pPr>
      <w:r w:rsidRPr="003923C0">
        <w:rPr>
          <w:rFonts w:ascii="Bookman Old Style" w:hAnsi="Bookman Old Style"/>
          <w:szCs w:val="24"/>
          <w:rPrChange w:id="3769" w:author="Ashley Frank" w:date="2024-12-21T02:39:00Z">
            <w:rPr>
              <w:rFonts w:ascii="Bookman Old Style" w:hAnsi="Bookman Old Style"/>
              <w:sz w:val="32"/>
              <w:szCs w:val="32"/>
            </w:rPr>
          </w:rPrChange>
        </w:rPr>
        <w:t xml:space="preserve">The language </w:t>
      </w:r>
      <w:ins w:id="3770" w:author="Ashley Frank" w:date="2024-12-21T00:54:00Z">
        <w:r w:rsidR="00C86B1D" w:rsidRPr="003923C0">
          <w:rPr>
            <w:rFonts w:ascii="Bookman Old Style" w:hAnsi="Bookman Old Style"/>
            <w:szCs w:val="24"/>
            <w:rPrChange w:id="3771" w:author="Ashley Frank" w:date="2024-12-21T02:39:00Z">
              <w:rPr/>
            </w:rPrChange>
          </w:rPr>
          <w:t>w</w:t>
        </w:r>
      </w:ins>
      <w:del w:id="3772" w:author="Ashley Frank" w:date="2024-12-21T00:54:00Z">
        <w:r w:rsidR="002C4A2E" w:rsidRPr="003923C0" w:rsidDel="00C86B1D">
          <w:rPr>
            <w:rFonts w:ascii="Bookman Old Style" w:hAnsi="Bookman Old Style"/>
            <w:szCs w:val="24"/>
            <w:rPrChange w:id="3773" w:author="Ashley Frank" w:date="2024-12-21T02:39:00Z">
              <w:rPr>
                <w:rFonts w:ascii="Bookman Old Style" w:hAnsi="Bookman Old Style"/>
                <w:sz w:val="32"/>
                <w:szCs w:val="32"/>
              </w:rPr>
            </w:rPrChange>
          </w:rPr>
          <w:delText>W</w:delText>
        </w:r>
      </w:del>
      <w:r w:rsidR="002C4A2E" w:rsidRPr="003923C0">
        <w:rPr>
          <w:rFonts w:ascii="Bookman Old Style" w:hAnsi="Bookman Old Style"/>
          <w:szCs w:val="24"/>
          <w:rPrChange w:id="3774" w:author="Ashley Frank" w:date="2024-12-21T02:39:00Z">
            <w:rPr>
              <w:rFonts w:ascii="Bookman Old Style" w:hAnsi="Bookman Old Style"/>
              <w:sz w:val="32"/>
              <w:szCs w:val="32"/>
            </w:rPr>
          </w:rPrChange>
        </w:rPr>
        <w:t>e</w:t>
      </w:r>
      <w:r w:rsidRPr="003923C0">
        <w:rPr>
          <w:rFonts w:ascii="Bookman Old Style" w:hAnsi="Bookman Old Style"/>
          <w:szCs w:val="24"/>
          <w:rPrChange w:id="3775" w:author="Ashley Frank" w:date="2024-12-21T02:39:00Z">
            <w:rPr>
              <w:rFonts w:ascii="Bookman Old Style" w:hAnsi="Bookman Old Style"/>
              <w:sz w:val="32"/>
              <w:szCs w:val="32"/>
            </w:rPr>
          </w:rPrChange>
        </w:rPr>
        <w:t xml:space="preserve"> have is often based on our beliefs about ourselves. </w:t>
      </w:r>
      <w:r w:rsidR="00FD26F1" w:rsidRPr="003923C0">
        <w:rPr>
          <w:rFonts w:ascii="Bookman Old Style" w:hAnsi="Bookman Old Style"/>
          <w:szCs w:val="24"/>
          <w:rPrChange w:id="3776" w:author="Ashley Frank" w:date="2024-12-21T02:39:00Z">
            <w:rPr>
              <w:rFonts w:ascii="Bookman Old Style" w:hAnsi="Bookman Old Style"/>
              <w:sz w:val="32"/>
              <w:szCs w:val="32"/>
            </w:rPr>
          </w:rPrChange>
        </w:rPr>
        <w:t>I</w:t>
      </w:r>
      <w:r w:rsidRPr="003923C0">
        <w:rPr>
          <w:rFonts w:ascii="Bookman Old Style" w:hAnsi="Bookman Old Style"/>
          <w:szCs w:val="24"/>
          <w:rPrChange w:id="3777" w:author="Ashley Frank" w:date="2024-12-21T02:39:00Z">
            <w:rPr>
              <w:rFonts w:ascii="Bookman Old Style" w:hAnsi="Bookman Old Style"/>
              <w:sz w:val="32"/>
              <w:szCs w:val="32"/>
            </w:rPr>
          </w:rPrChange>
        </w:rPr>
        <w:t xml:space="preserve">f </w:t>
      </w:r>
      <w:r w:rsidR="00FD26F1" w:rsidRPr="003923C0">
        <w:rPr>
          <w:rFonts w:ascii="Bookman Old Style" w:hAnsi="Bookman Old Style"/>
          <w:szCs w:val="24"/>
          <w:rPrChange w:id="3778" w:author="Ashley Frank" w:date="2024-12-21T02:39:00Z">
            <w:rPr>
              <w:rFonts w:ascii="Bookman Old Style" w:hAnsi="Bookman Old Style"/>
              <w:sz w:val="32"/>
              <w:szCs w:val="32"/>
            </w:rPr>
          </w:rPrChange>
        </w:rPr>
        <w:t>w</w:t>
      </w:r>
      <w:r w:rsidR="002C4A2E" w:rsidRPr="003923C0">
        <w:rPr>
          <w:rFonts w:ascii="Bookman Old Style" w:hAnsi="Bookman Old Style"/>
          <w:szCs w:val="24"/>
          <w:rPrChange w:id="3779" w:author="Ashley Frank" w:date="2024-12-21T02:39:00Z">
            <w:rPr>
              <w:rFonts w:ascii="Bookman Old Style" w:hAnsi="Bookman Old Style"/>
              <w:sz w:val="32"/>
              <w:szCs w:val="32"/>
            </w:rPr>
          </w:rPrChange>
        </w:rPr>
        <w:t>e</w:t>
      </w:r>
      <w:r w:rsidRPr="003923C0">
        <w:rPr>
          <w:rFonts w:ascii="Bookman Old Style" w:hAnsi="Bookman Old Style"/>
          <w:szCs w:val="24"/>
          <w:rPrChange w:id="3780" w:author="Ashley Frank" w:date="2024-12-21T02:39:00Z">
            <w:rPr>
              <w:rFonts w:ascii="Bookman Old Style" w:hAnsi="Bookman Old Style"/>
              <w:sz w:val="32"/>
              <w:szCs w:val="32"/>
            </w:rPr>
          </w:rPrChange>
        </w:rPr>
        <w:t xml:space="preserve"> believe </w:t>
      </w:r>
      <w:r w:rsidR="002C4A2E" w:rsidRPr="003923C0">
        <w:rPr>
          <w:rFonts w:ascii="Bookman Old Style" w:hAnsi="Bookman Old Style"/>
          <w:szCs w:val="24"/>
          <w:rPrChange w:id="3781" w:author="Ashley Frank" w:date="2024-12-21T02:39:00Z">
            <w:rPr>
              <w:rFonts w:ascii="Bookman Old Style" w:hAnsi="Bookman Old Style"/>
              <w:sz w:val="32"/>
              <w:szCs w:val="32"/>
            </w:rPr>
          </w:rPrChange>
        </w:rPr>
        <w:t>we</w:t>
      </w:r>
      <w:r w:rsidRPr="003923C0">
        <w:rPr>
          <w:rFonts w:ascii="Bookman Old Style" w:hAnsi="Bookman Old Style"/>
          <w:szCs w:val="24"/>
          <w:rPrChange w:id="3782" w:author="Ashley Frank" w:date="2024-12-21T02:39:00Z">
            <w:rPr>
              <w:rFonts w:ascii="Bookman Old Style" w:hAnsi="Bookman Old Style"/>
              <w:sz w:val="32"/>
              <w:szCs w:val="32"/>
            </w:rPr>
          </w:rPrChange>
        </w:rPr>
        <w:t xml:space="preserve"> are ‘</w:t>
      </w:r>
      <w:r w:rsidRPr="003923C0">
        <w:rPr>
          <w:rFonts w:ascii="Bookman Old Style" w:hAnsi="Bookman Old Style"/>
          <w:b/>
          <w:bCs/>
          <w:szCs w:val="24"/>
          <w:rPrChange w:id="3783" w:author="Ashley Frank" w:date="2024-12-21T02:39:00Z">
            <w:rPr>
              <w:rFonts w:ascii="Bookman Old Style" w:hAnsi="Bookman Old Style"/>
              <w:sz w:val="32"/>
              <w:szCs w:val="32"/>
            </w:rPr>
          </w:rPrChange>
        </w:rPr>
        <w:t>Not good enough</w:t>
      </w:r>
      <w:r w:rsidR="00FD26F1" w:rsidRPr="003923C0">
        <w:rPr>
          <w:rFonts w:ascii="Bookman Old Style" w:hAnsi="Bookman Old Style"/>
          <w:szCs w:val="24"/>
          <w:rPrChange w:id="3784" w:author="Ashley Frank" w:date="2024-12-21T02:39:00Z">
            <w:rPr>
              <w:rFonts w:ascii="Bookman Old Style" w:hAnsi="Bookman Old Style"/>
              <w:sz w:val="32"/>
              <w:szCs w:val="32"/>
            </w:rPr>
          </w:rPrChange>
        </w:rPr>
        <w:t>,</w:t>
      </w:r>
      <w:r w:rsidRPr="003923C0">
        <w:rPr>
          <w:rFonts w:ascii="Bookman Old Style" w:hAnsi="Bookman Old Style"/>
          <w:szCs w:val="24"/>
          <w:rPrChange w:id="3785" w:author="Ashley Frank" w:date="2024-12-21T02:39:00Z">
            <w:rPr>
              <w:rFonts w:ascii="Bookman Old Style" w:hAnsi="Bookman Old Style"/>
              <w:sz w:val="32"/>
              <w:szCs w:val="32"/>
            </w:rPr>
          </w:rPrChange>
        </w:rPr>
        <w:t xml:space="preserve">’ this is how </w:t>
      </w:r>
      <w:r w:rsidR="002C4A2E" w:rsidRPr="003923C0">
        <w:rPr>
          <w:rFonts w:ascii="Bookman Old Style" w:hAnsi="Bookman Old Style"/>
          <w:szCs w:val="24"/>
          <w:rPrChange w:id="3786" w:author="Ashley Frank" w:date="2024-12-21T02:39:00Z">
            <w:rPr>
              <w:rFonts w:ascii="Bookman Old Style" w:hAnsi="Bookman Old Style"/>
              <w:sz w:val="32"/>
              <w:szCs w:val="32"/>
            </w:rPr>
          </w:rPrChange>
        </w:rPr>
        <w:t>we</w:t>
      </w:r>
      <w:r w:rsidRPr="003923C0">
        <w:rPr>
          <w:rFonts w:ascii="Bookman Old Style" w:hAnsi="Bookman Old Style"/>
          <w:szCs w:val="24"/>
          <w:rPrChange w:id="3787" w:author="Ashley Frank" w:date="2024-12-21T02:39:00Z">
            <w:rPr>
              <w:rFonts w:ascii="Bookman Old Style" w:hAnsi="Bookman Old Style"/>
              <w:sz w:val="32"/>
              <w:szCs w:val="32"/>
            </w:rPr>
          </w:rPrChange>
        </w:rPr>
        <w:t xml:space="preserve"> will walk in life</w:t>
      </w:r>
      <w:r w:rsidR="00FD26F1" w:rsidRPr="003923C0">
        <w:rPr>
          <w:rFonts w:ascii="Bookman Old Style" w:hAnsi="Bookman Old Style"/>
          <w:szCs w:val="24"/>
          <w:rPrChange w:id="3788" w:author="Ashley Frank" w:date="2024-12-21T02:39:00Z">
            <w:rPr>
              <w:rFonts w:ascii="Bookman Old Style" w:hAnsi="Bookman Old Style"/>
              <w:sz w:val="32"/>
              <w:szCs w:val="32"/>
            </w:rPr>
          </w:rPrChange>
        </w:rPr>
        <w:t>,</w:t>
      </w:r>
      <w:r w:rsidRPr="003923C0">
        <w:rPr>
          <w:rFonts w:ascii="Bookman Old Style" w:hAnsi="Bookman Old Style"/>
          <w:szCs w:val="24"/>
          <w:rPrChange w:id="3789" w:author="Ashley Frank" w:date="2024-12-21T02:39:00Z">
            <w:rPr>
              <w:rFonts w:ascii="Bookman Old Style" w:hAnsi="Bookman Old Style"/>
              <w:sz w:val="32"/>
              <w:szCs w:val="32"/>
            </w:rPr>
          </w:rPrChange>
        </w:rPr>
        <w:t xml:space="preserve"> and this is the language that </w:t>
      </w:r>
      <w:ins w:id="3790" w:author="Ashley Frank" w:date="2024-12-21T01:05:00Z">
        <w:r w:rsidR="002D30AA" w:rsidRPr="003923C0">
          <w:rPr>
            <w:rFonts w:ascii="Bookman Old Style" w:hAnsi="Bookman Old Style"/>
            <w:szCs w:val="24"/>
            <w:rPrChange w:id="3791" w:author="Ashley Frank" w:date="2024-12-21T02:39:00Z">
              <w:rPr/>
            </w:rPrChange>
          </w:rPr>
          <w:t>we will use to keep reaffirming the belief</w:t>
        </w:r>
      </w:ins>
      <w:del w:id="3792" w:author="Ashley Frank" w:date="2024-12-21T01:05:00Z">
        <w:r w:rsidRPr="003923C0" w:rsidDel="002D30AA">
          <w:rPr>
            <w:rFonts w:ascii="Bookman Old Style" w:hAnsi="Bookman Old Style"/>
            <w:szCs w:val="24"/>
            <w:rPrChange w:id="3793" w:author="Ashley Frank" w:date="2024-12-21T02:39:00Z">
              <w:rPr>
                <w:rFonts w:ascii="Bookman Old Style" w:hAnsi="Bookman Old Style"/>
                <w:sz w:val="32"/>
                <w:szCs w:val="32"/>
              </w:rPr>
            </w:rPrChange>
          </w:rPr>
          <w:delText>will be used to justify this belief</w:delText>
        </w:r>
      </w:del>
      <w:r w:rsidRPr="003923C0">
        <w:rPr>
          <w:rFonts w:ascii="Bookman Old Style" w:hAnsi="Bookman Old Style"/>
          <w:szCs w:val="24"/>
          <w:rPrChange w:id="3794" w:author="Ashley Frank" w:date="2024-12-21T02:39:00Z">
            <w:rPr>
              <w:rFonts w:ascii="Bookman Old Style" w:hAnsi="Bookman Old Style"/>
              <w:sz w:val="32"/>
              <w:szCs w:val="32"/>
            </w:rPr>
          </w:rPrChange>
        </w:rPr>
        <w:t xml:space="preserve">. </w:t>
      </w:r>
      <w:ins w:id="3795" w:author="Ashley Frank" w:date="2024-12-21T01:07:00Z">
        <w:r w:rsidR="002D30AA" w:rsidRPr="003923C0">
          <w:rPr>
            <w:rFonts w:ascii="Bookman Old Style" w:hAnsi="Bookman Old Style"/>
            <w:szCs w:val="24"/>
            <w:rPrChange w:id="3796" w:author="Ashley Frank" w:date="2024-12-21T02:39:00Z">
              <w:rPr/>
            </w:rPrChange>
          </w:rPr>
          <w:t xml:space="preserve">What we </w:t>
        </w:r>
      </w:ins>
      <w:ins w:id="3797" w:author="Ashley Frank" w:date="2024-12-21T01:08:00Z">
        <w:r w:rsidR="002D30AA" w:rsidRPr="003923C0">
          <w:rPr>
            <w:rFonts w:ascii="Bookman Old Style" w:hAnsi="Bookman Old Style"/>
            <w:szCs w:val="24"/>
            <w:rPrChange w:id="3798" w:author="Ashley Frank" w:date="2024-12-21T02:39:00Z">
              <w:rPr/>
            </w:rPrChange>
          </w:rPr>
          <w:t>continuously think eventually turns into a core belief</w:t>
        </w:r>
      </w:ins>
      <w:del w:id="3799" w:author="Ashley Frank" w:date="2024-12-21T01:07:00Z">
        <w:r w:rsidRPr="003923C0" w:rsidDel="002D30AA">
          <w:rPr>
            <w:rFonts w:ascii="Bookman Old Style" w:hAnsi="Bookman Old Style"/>
            <w:szCs w:val="24"/>
            <w:rPrChange w:id="3800" w:author="Ashley Frank" w:date="2024-12-21T02:39:00Z">
              <w:rPr>
                <w:rFonts w:ascii="Bookman Old Style" w:hAnsi="Bookman Old Style"/>
                <w:sz w:val="32"/>
                <w:szCs w:val="32"/>
              </w:rPr>
            </w:rPrChange>
          </w:rPr>
          <w:delText>These are not just thoughts but beliefs</w:delText>
        </w:r>
      </w:del>
      <w:r w:rsidRPr="003923C0">
        <w:rPr>
          <w:rFonts w:ascii="Bookman Old Style" w:hAnsi="Bookman Old Style"/>
          <w:szCs w:val="24"/>
          <w:rPrChange w:id="3801" w:author="Ashley Frank" w:date="2024-12-21T02:39:00Z">
            <w:rPr>
              <w:rFonts w:ascii="Bookman Old Style" w:hAnsi="Bookman Old Style"/>
              <w:sz w:val="32"/>
              <w:szCs w:val="32"/>
            </w:rPr>
          </w:rPrChange>
        </w:rPr>
        <w:t xml:space="preserve">. </w:t>
      </w:r>
      <w:ins w:id="3802" w:author="Ashley Frank" w:date="2024-12-21T02:12:00Z">
        <w:r w:rsidR="006E054E" w:rsidRPr="003923C0">
          <w:rPr>
            <w:rFonts w:ascii="Bookman Old Style" w:hAnsi="Bookman Old Style"/>
            <w:szCs w:val="24"/>
            <w:rPrChange w:id="3803" w:author="Ashley Frank" w:date="2024-12-21T02:39:00Z">
              <w:rPr/>
            </w:rPrChange>
          </w:rPr>
          <w:t>I’d like to remind you that w</w:t>
        </w:r>
      </w:ins>
      <w:del w:id="3804" w:author="Ashley Frank" w:date="2024-12-21T02:12:00Z">
        <w:r w:rsidR="002C4A2E" w:rsidRPr="003923C0" w:rsidDel="006E054E">
          <w:rPr>
            <w:rFonts w:ascii="Bookman Old Style" w:hAnsi="Bookman Old Style"/>
            <w:szCs w:val="24"/>
            <w:rPrChange w:id="3805" w:author="Ashley Frank" w:date="2024-12-21T02:39:00Z">
              <w:rPr>
                <w:rFonts w:ascii="Bookman Old Style" w:hAnsi="Bookman Old Style"/>
                <w:sz w:val="32"/>
                <w:szCs w:val="32"/>
              </w:rPr>
            </w:rPrChange>
          </w:rPr>
          <w:delText>W</w:delText>
        </w:r>
      </w:del>
      <w:r w:rsidR="002C4A2E" w:rsidRPr="003923C0">
        <w:rPr>
          <w:rFonts w:ascii="Bookman Old Style" w:hAnsi="Bookman Old Style"/>
          <w:szCs w:val="24"/>
          <w:rPrChange w:id="3806" w:author="Ashley Frank" w:date="2024-12-21T02:39:00Z">
            <w:rPr>
              <w:rFonts w:ascii="Bookman Old Style" w:hAnsi="Bookman Old Style"/>
              <w:sz w:val="32"/>
              <w:szCs w:val="32"/>
            </w:rPr>
          </w:rPrChange>
        </w:rPr>
        <w:t>e</w:t>
      </w:r>
      <w:r w:rsidRPr="003923C0">
        <w:rPr>
          <w:rFonts w:ascii="Bookman Old Style" w:hAnsi="Bookman Old Style"/>
          <w:szCs w:val="24"/>
          <w:rPrChange w:id="3807" w:author="Ashley Frank" w:date="2024-12-21T02:39:00Z">
            <w:rPr>
              <w:rFonts w:ascii="Bookman Old Style" w:hAnsi="Bookman Old Style"/>
              <w:sz w:val="32"/>
              <w:szCs w:val="32"/>
            </w:rPr>
          </w:rPrChange>
        </w:rPr>
        <w:t xml:space="preserve"> </w:t>
      </w:r>
      <w:r w:rsidR="00563311" w:rsidRPr="003923C0">
        <w:rPr>
          <w:rFonts w:ascii="Bookman Old Style" w:hAnsi="Bookman Old Style"/>
          <w:szCs w:val="24"/>
          <w:rPrChange w:id="3808" w:author="Ashley Frank" w:date="2024-12-21T02:39:00Z">
            <w:rPr>
              <w:rFonts w:ascii="Bookman Old Style" w:hAnsi="Bookman Old Style"/>
              <w:sz w:val="32"/>
              <w:szCs w:val="32"/>
            </w:rPr>
          </w:rPrChange>
        </w:rPr>
        <w:t>don’t</w:t>
      </w:r>
      <w:r w:rsidRPr="003923C0">
        <w:rPr>
          <w:rFonts w:ascii="Bookman Old Style" w:hAnsi="Bookman Old Style"/>
          <w:szCs w:val="24"/>
          <w:rPrChange w:id="3809" w:author="Ashley Frank" w:date="2024-12-21T02:39:00Z">
            <w:rPr>
              <w:rFonts w:ascii="Bookman Old Style" w:hAnsi="Bookman Old Style"/>
              <w:sz w:val="32"/>
              <w:szCs w:val="32"/>
            </w:rPr>
          </w:rPrChange>
        </w:rPr>
        <w:t xml:space="preserve"> live </w:t>
      </w:r>
      <w:del w:id="3810" w:author="Ashley Frank" w:date="2024-12-21T02:12:00Z">
        <w:r w:rsidRPr="003923C0" w:rsidDel="006E054E">
          <w:rPr>
            <w:rFonts w:ascii="Bookman Old Style" w:hAnsi="Bookman Old Style"/>
            <w:szCs w:val="24"/>
            <w:rPrChange w:id="3811" w:author="Ashley Frank" w:date="2024-12-21T02:39:00Z">
              <w:rPr>
                <w:rFonts w:ascii="Bookman Old Style" w:hAnsi="Bookman Old Style"/>
                <w:sz w:val="32"/>
                <w:szCs w:val="32"/>
              </w:rPr>
            </w:rPrChange>
          </w:rPr>
          <w:delText xml:space="preserve">life based on what </w:delText>
        </w:r>
        <w:r w:rsidR="00FD26F1" w:rsidRPr="003923C0" w:rsidDel="006E054E">
          <w:rPr>
            <w:rFonts w:ascii="Bookman Old Style" w:hAnsi="Bookman Old Style"/>
            <w:szCs w:val="24"/>
            <w:rPrChange w:id="3812" w:author="Ashley Frank" w:date="2024-12-21T02:39:00Z">
              <w:rPr>
                <w:rFonts w:ascii="Bookman Old Style" w:hAnsi="Bookman Old Style"/>
                <w:sz w:val="32"/>
                <w:szCs w:val="32"/>
              </w:rPr>
            </w:rPrChange>
          </w:rPr>
          <w:delText>w</w:delText>
        </w:r>
        <w:r w:rsidR="002C4A2E" w:rsidRPr="003923C0" w:rsidDel="006E054E">
          <w:rPr>
            <w:rFonts w:ascii="Bookman Old Style" w:hAnsi="Bookman Old Style"/>
            <w:szCs w:val="24"/>
            <w:rPrChange w:id="3813" w:author="Ashley Frank" w:date="2024-12-21T02:39:00Z">
              <w:rPr>
                <w:rFonts w:ascii="Bookman Old Style" w:hAnsi="Bookman Old Style"/>
                <w:sz w:val="32"/>
                <w:szCs w:val="32"/>
              </w:rPr>
            </w:rPrChange>
          </w:rPr>
          <w:delText>e</w:delText>
        </w:r>
        <w:r w:rsidRPr="003923C0" w:rsidDel="006E054E">
          <w:rPr>
            <w:rFonts w:ascii="Bookman Old Style" w:hAnsi="Bookman Old Style"/>
            <w:szCs w:val="24"/>
            <w:rPrChange w:id="3814" w:author="Ashley Frank" w:date="2024-12-21T02:39:00Z">
              <w:rPr>
                <w:rFonts w:ascii="Bookman Old Style" w:hAnsi="Bookman Old Style"/>
                <w:sz w:val="32"/>
                <w:szCs w:val="32"/>
              </w:rPr>
            </w:rPrChange>
          </w:rPr>
          <w:delText xml:space="preserve"> think</w:delText>
        </w:r>
        <w:r w:rsidR="00FD26F1" w:rsidRPr="003923C0" w:rsidDel="006E054E">
          <w:rPr>
            <w:rFonts w:ascii="Bookman Old Style" w:hAnsi="Bookman Old Style"/>
            <w:szCs w:val="24"/>
            <w:rPrChange w:id="3815" w:author="Ashley Frank" w:date="2024-12-21T02:39:00Z">
              <w:rPr>
                <w:rFonts w:ascii="Bookman Old Style" w:hAnsi="Bookman Old Style"/>
                <w:sz w:val="32"/>
                <w:szCs w:val="32"/>
              </w:rPr>
            </w:rPrChange>
          </w:rPr>
          <w:delText>;</w:delText>
        </w:r>
        <w:r w:rsidRPr="003923C0" w:rsidDel="006E054E">
          <w:rPr>
            <w:rFonts w:ascii="Bookman Old Style" w:hAnsi="Bookman Old Style"/>
            <w:szCs w:val="24"/>
            <w:rPrChange w:id="3816" w:author="Ashley Frank" w:date="2024-12-21T02:39:00Z">
              <w:rPr>
                <w:rFonts w:ascii="Bookman Old Style" w:hAnsi="Bookman Old Style"/>
                <w:sz w:val="32"/>
                <w:szCs w:val="32"/>
              </w:rPr>
            </w:rPrChange>
          </w:rPr>
          <w:delText xml:space="preserve"> </w:delText>
        </w:r>
        <w:r w:rsidR="00FD26F1" w:rsidRPr="003923C0" w:rsidDel="006E054E">
          <w:rPr>
            <w:rFonts w:ascii="Bookman Old Style" w:hAnsi="Bookman Old Style"/>
            <w:szCs w:val="24"/>
            <w:rPrChange w:id="3817" w:author="Ashley Frank" w:date="2024-12-21T02:39:00Z">
              <w:rPr>
                <w:rFonts w:ascii="Bookman Old Style" w:hAnsi="Bookman Old Style"/>
                <w:sz w:val="32"/>
                <w:szCs w:val="32"/>
              </w:rPr>
            </w:rPrChange>
          </w:rPr>
          <w:delText>w</w:delText>
        </w:r>
        <w:r w:rsidR="002C4A2E" w:rsidRPr="003923C0" w:rsidDel="006E054E">
          <w:rPr>
            <w:rFonts w:ascii="Bookman Old Style" w:hAnsi="Bookman Old Style"/>
            <w:szCs w:val="24"/>
            <w:rPrChange w:id="3818" w:author="Ashley Frank" w:date="2024-12-21T02:39:00Z">
              <w:rPr>
                <w:rFonts w:ascii="Bookman Old Style" w:hAnsi="Bookman Old Style"/>
                <w:sz w:val="32"/>
                <w:szCs w:val="32"/>
              </w:rPr>
            </w:rPrChange>
          </w:rPr>
          <w:delText>e</w:delText>
        </w:r>
        <w:r w:rsidRPr="003923C0" w:rsidDel="006E054E">
          <w:rPr>
            <w:rFonts w:ascii="Bookman Old Style" w:hAnsi="Bookman Old Style"/>
            <w:szCs w:val="24"/>
            <w:rPrChange w:id="3819" w:author="Ashley Frank" w:date="2024-12-21T02:39:00Z">
              <w:rPr>
                <w:rFonts w:ascii="Bookman Old Style" w:hAnsi="Bookman Old Style"/>
                <w:sz w:val="32"/>
                <w:szCs w:val="32"/>
              </w:rPr>
            </w:rPrChange>
          </w:rPr>
          <w:delText xml:space="preserve"> live </w:delText>
        </w:r>
      </w:del>
      <w:ins w:id="3820" w:author="Ashley Frank" w:date="2024-12-21T02:12:00Z">
        <w:r w:rsidR="006E054E" w:rsidRPr="003923C0">
          <w:rPr>
            <w:rFonts w:ascii="Bookman Old Style" w:hAnsi="Bookman Old Style"/>
            <w:szCs w:val="24"/>
            <w:rPrChange w:id="3821" w:author="Ashley Frank" w:date="2024-12-21T02:39:00Z">
              <w:rPr/>
            </w:rPrChange>
          </w:rPr>
          <w:t xml:space="preserve">a life based on what we think; we live a </w:t>
        </w:r>
      </w:ins>
      <w:r w:rsidRPr="003923C0">
        <w:rPr>
          <w:rFonts w:ascii="Bookman Old Style" w:hAnsi="Bookman Old Style"/>
          <w:szCs w:val="24"/>
          <w:rPrChange w:id="3822" w:author="Ashley Frank" w:date="2024-12-21T02:39:00Z">
            <w:rPr>
              <w:rFonts w:ascii="Bookman Old Style" w:hAnsi="Bookman Old Style"/>
              <w:sz w:val="32"/>
              <w:szCs w:val="32"/>
            </w:rPr>
          </w:rPrChange>
        </w:rPr>
        <w:t xml:space="preserve">life based on what </w:t>
      </w:r>
      <w:r w:rsidR="00FD26F1" w:rsidRPr="003923C0">
        <w:rPr>
          <w:rFonts w:ascii="Bookman Old Style" w:hAnsi="Bookman Old Style"/>
          <w:szCs w:val="24"/>
          <w:rPrChange w:id="3823" w:author="Ashley Frank" w:date="2024-12-21T02:39:00Z">
            <w:rPr>
              <w:rFonts w:ascii="Bookman Old Style" w:hAnsi="Bookman Old Style"/>
              <w:sz w:val="32"/>
              <w:szCs w:val="32"/>
            </w:rPr>
          </w:rPrChange>
        </w:rPr>
        <w:t>w</w:t>
      </w:r>
      <w:r w:rsidR="002C4A2E" w:rsidRPr="003923C0">
        <w:rPr>
          <w:rFonts w:ascii="Bookman Old Style" w:hAnsi="Bookman Old Style"/>
          <w:szCs w:val="24"/>
          <w:rPrChange w:id="3824" w:author="Ashley Frank" w:date="2024-12-21T02:39:00Z">
            <w:rPr>
              <w:rFonts w:ascii="Bookman Old Style" w:hAnsi="Bookman Old Style"/>
              <w:sz w:val="32"/>
              <w:szCs w:val="32"/>
            </w:rPr>
          </w:rPrChange>
        </w:rPr>
        <w:t>e</w:t>
      </w:r>
      <w:r w:rsidRPr="003923C0">
        <w:rPr>
          <w:rFonts w:ascii="Bookman Old Style" w:hAnsi="Bookman Old Style"/>
          <w:szCs w:val="24"/>
          <w:rPrChange w:id="3825" w:author="Ashley Frank" w:date="2024-12-21T02:39:00Z">
            <w:rPr>
              <w:rFonts w:ascii="Bookman Old Style" w:hAnsi="Bookman Old Style"/>
              <w:sz w:val="32"/>
              <w:szCs w:val="32"/>
            </w:rPr>
          </w:rPrChange>
        </w:rPr>
        <w:t xml:space="preserve"> believe. If our </w:t>
      </w:r>
      <w:r w:rsidR="00FD26F1" w:rsidRPr="003923C0">
        <w:rPr>
          <w:rFonts w:ascii="Bookman Old Style" w:hAnsi="Bookman Old Style"/>
          <w:szCs w:val="24"/>
          <w:rPrChange w:id="3826" w:author="Ashley Frank" w:date="2024-12-21T02:39:00Z">
            <w:rPr>
              <w:rFonts w:ascii="Bookman Old Style" w:hAnsi="Bookman Old Style"/>
              <w:sz w:val="32"/>
              <w:szCs w:val="32"/>
            </w:rPr>
          </w:rPrChange>
        </w:rPr>
        <w:t>internal monologue</w:t>
      </w:r>
      <w:r w:rsidRPr="003923C0">
        <w:rPr>
          <w:rFonts w:ascii="Bookman Old Style" w:hAnsi="Bookman Old Style"/>
          <w:szCs w:val="24"/>
          <w:rPrChange w:id="3827" w:author="Ashley Frank" w:date="2024-12-21T02:39:00Z">
            <w:rPr>
              <w:rFonts w:ascii="Bookman Old Style" w:hAnsi="Bookman Old Style"/>
              <w:sz w:val="32"/>
              <w:szCs w:val="32"/>
            </w:rPr>
          </w:rPrChange>
        </w:rPr>
        <w:t xml:space="preserve"> tells us that </w:t>
      </w:r>
      <w:r w:rsidR="00FD26F1" w:rsidRPr="003923C0">
        <w:rPr>
          <w:rFonts w:ascii="Bookman Old Style" w:hAnsi="Bookman Old Style"/>
          <w:szCs w:val="24"/>
          <w:rPrChange w:id="3828" w:author="Ashley Frank" w:date="2024-12-21T02:39:00Z">
            <w:rPr>
              <w:rFonts w:ascii="Bookman Old Style" w:hAnsi="Bookman Old Style"/>
              <w:sz w:val="32"/>
              <w:szCs w:val="32"/>
            </w:rPr>
          </w:rPrChange>
        </w:rPr>
        <w:t>w</w:t>
      </w:r>
      <w:r w:rsidR="002C4A2E" w:rsidRPr="003923C0">
        <w:rPr>
          <w:rFonts w:ascii="Bookman Old Style" w:hAnsi="Bookman Old Style"/>
          <w:szCs w:val="24"/>
          <w:rPrChange w:id="3829" w:author="Ashley Frank" w:date="2024-12-21T02:39:00Z">
            <w:rPr>
              <w:rFonts w:ascii="Bookman Old Style" w:hAnsi="Bookman Old Style"/>
              <w:sz w:val="32"/>
              <w:szCs w:val="32"/>
            </w:rPr>
          </w:rPrChange>
        </w:rPr>
        <w:t>e</w:t>
      </w:r>
      <w:r w:rsidRPr="003923C0">
        <w:rPr>
          <w:rFonts w:ascii="Bookman Old Style" w:hAnsi="Bookman Old Style"/>
          <w:szCs w:val="24"/>
          <w:rPrChange w:id="3830" w:author="Ashley Frank" w:date="2024-12-21T02:39:00Z">
            <w:rPr>
              <w:rFonts w:ascii="Bookman Old Style" w:hAnsi="Bookman Old Style"/>
              <w:sz w:val="32"/>
              <w:szCs w:val="32"/>
            </w:rPr>
          </w:rPrChange>
        </w:rPr>
        <w:t xml:space="preserve"> are a ‘monster’, our language will </w:t>
      </w:r>
      <w:ins w:id="3831" w:author="Ashley Frank" w:date="2024-12-21T02:12:00Z">
        <w:r w:rsidR="006E054E" w:rsidRPr="003923C0">
          <w:rPr>
            <w:rFonts w:ascii="Bookman Old Style" w:hAnsi="Bookman Old Style"/>
            <w:szCs w:val="24"/>
            <w:rPrChange w:id="3832" w:author="Ashley Frank" w:date="2024-12-21T02:39:00Z">
              <w:rPr/>
            </w:rPrChange>
          </w:rPr>
          <w:t xml:space="preserve">dictate </w:t>
        </w:r>
      </w:ins>
      <w:del w:id="3833" w:author="Ashley Frank" w:date="2024-12-21T02:12:00Z">
        <w:r w:rsidRPr="003923C0" w:rsidDel="006E054E">
          <w:rPr>
            <w:rFonts w:ascii="Bookman Old Style" w:hAnsi="Bookman Old Style"/>
            <w:szCs w:val="24"/>
            <w:rPrChange w:id="3834" w:author="Ashley Frank" w:date="2024-12-21T02:39:00Z">
              <w:rPr>
                <w:rFonts w:ascii="Bookman Old Style" w:hAnsi="Bookman Old Style"/>
                <w:sz w:val="32"/>
                <w:szCs w:val="32"/>
              </w:rPr>
            </w:rPrChange>
          </w:rPr>
          <w:delText xml:space="preserve">dictate </w:delText>
        </w:r>
      </w:del>
      <w:r w:rsidRPr="003923C0">
        <w:rPr>
          <w:rFonts w:ascii="Bookman Old Style" w:hAnsi="Bookman Old Style"/>
          <w:szCs w:val="24"/>
          <w:rPrChange w:id="3835" w:author="Ashley Frank" w:date="2024-12-21T02:39:00Z">
            <w:rPr>
              <w:rFonts w:ascii="Bookman Old Style" w:hAnsi="Bookman Old Style"/>
              <w:sz w:val="32"/>
              <w:szCs w:val="32"/>
            </w:rPr>
          </w:rPrChange>
        </w:rPr>
        <w:t xml:space="preserve">this. This language, </w:t>
      </w:r>
      <w:r w:rsidR="00563311" w:rsidRPr="003923C0">
        <w:rPr>
          <w:rFonts w:ascii="Bookman Old Style" w:hAnsi="Bookman Old Style"/>
          <w:szCs w:val="24"/>
          <w:rPrChange w:id="3836" w:author="Ashley Frank" w:date="2024-12-21T02:39:00Z">
            <w:rPr>
              <w:rFonts w:ascii="Bookman Old Style" w:hAnsi="Bookman Old Style"/>
              <w:sz w:val="32"/>
              <w:szCs w:val="32"/>
            </w:rPr>
          </w:rPrChange>
        </w:rPr>
        <w:t>in turn</w:t>
      </w:r>
      <w:r w:rsidRPr="003923C0">
        <w:rPr>
          <w:rFonts w:ascii="Bookman Old Style" w:hAnsi="Bookman Old Style"/>
          <w:szCs w:val="24"/>
          <w:rPrChange w:id="3837" w:author="Ashley Frank" w:date="2024-12-21T02:39:00Z">
            <w:rPr>
              <w:rFonts w:ascii="Bookman Old Style" w:hAnsi="Bookman Old Style"/>
              <w:sz w:val="32"/>
              <w:szCs w:val="32"/>
            </w:rPr>
          </w:rPrChange>
        </w:rPr>
        <w:t xml:space="preserve">, will cause an emotional reaction such as anxiety, sadness, anger, etc. </w:t>
      </w:r>
      <w:ins w:id="3838" w:author="Ashley Frank" w:date="2024-12-21T02:13:00Z">
        <w:r w:rsidR="006E054E" w:rsidRPr="003923C0">
          <w:rPr>
            <w:rFonts w:ascii="Bookman Old Style" w:hAnsi="Bookman Old Style"/>
            <w:szCs w:val="24"/>
            <w:rPrChange w:id="3839" w:author="Ashley Frank" w:date="2024-12-21T02:39:00Z">
              <w:rPr/>
            </w:rPrChange>
          </w:rPr>
          <w:t xml:space="preserve">The </w:t>
        </w:r>
      </w:ins>
      <w:del w:id="3840" w:author="Ashley Frank" w:date="2024-12-21T02:13:00Z">
        <w:r w:rsidRPr="003923C0" w:rsidDel="006E054E">
          <w:rPr>
            <w:rFonts w:ascii="Bookman Old Style" w:hAnsi="Bookman Old Style"/>
            <w:szCs w:val="24"/>
            <w:rPrChange w:id="3841" w:author="Ashley Frank" w:date="2024-12-21T02:39:00Z">
              <w:rPr>
                <w:rFonts w:ascii="Bookman Old Style" w:hAnsi="Bookman Old Style"/>
                <w:sz w:val="32"/>
                <w:szCs w:val="32"/>
              </w:rPr>
            </w:rPrChange>
          </w:rPr>
          <w:delText xml:space="preserve">It is the </w:delText>
        </w:r>
      </w:del>
      <w:r w:rsidRPr="003923C0">
        <w:rPr>
          <w:rFonts w:ascii="Bookman Old Style" w:hAnsi="Bookman Old Style"/>
          <w:szCs w:val="24"/>
          <w:rPrChange w:id="3842" w:author="Ashley Frank" w:date="2024-12-21T02:39:00Z">
            <w:rPr>
              <w:rFonts w:ascii="Bookman Old Style" w:hAnsi="Bookman Old Style"/>
              <w:sz w:val="32"/>
              <w:szCs w:val="32"/>
            </w:rPr>
          </w:rPrChange>
        </w:rPr>
        <w:t xml:space="preserve">language </w:t>
      </w:r>
      <w:ins w:id="3843" w:author="Ashley Frank" w:date="2024-12-21T02:13:00Z">
        <w:r w:rsidR="006E054E" w:rsidRPr="003923C0">
          <w:rPr>
            <w:rFonts w:ascii="Bookman Old Style" w:hAnsi="Bookman Old Style"/>
            <w:szCs w:val="24"/>
            <w:rPrChange w:id="3844" w:author="Ashley Frank" w:date="2024-12-21T02:39:00Z">
              <w:rPr/>
            </w:rPrChange>
          </w:rPr>
          <w:t>with which we interpret our experiences</w:t>
        </w:r>
      </w:ins>
      <w:del w:id="3845" w:author="Ashley Frank" w:date="2024-12-21T02:13:00Z">
        <w:r w:rsidRPr="003923C0" w:rsidDel="006E054E">
          <w:rPr>
            <w:rFonts w:ascii="Bookman Old Style" w:hAnsi="Bookman Old Style"/>
            <w:szCs w:val="24"/>
            <w:rPrChange w:id="3846" w:author="Ashley Frank" w:date="2024-12-21T02:39:00Z">
              <w:rPr>
                <w:rFonts w:ascii="Bookman Old Style" w:hAnsi="Bookman Old Style"/>
                <w:sz w:val="32"/>
                <w:szCs w:val="32"/>
              </w:rPr>
            </w:rPrChange>
          </w:rPr>
          <w:delText>that</w:delText>
        </w:r>
      </w:del>
      <w:r w:rsidRPr="003923C0">
        <w:rPr>
          <w:rFonts w:ascii="Bookman Old Style" w:hAnsi="Bookman Old Style"/>
          <w:szCs w:val="24"/>
          <w:rPrChange w:id="3847" w:author="Ashley Frank" w:date="2024-12-21T02:39:00Z">
            <w:rPr>
              <w:rFonts w:ascii="Bookman Old Style" w:hAnsi="Bookman Old Style"/>
              <w:sz w:val="32"/>
              <w:szCs w:val="32"/>
            </w:rPr>
          </w:rPrChange>
        </w:rPr>
        <w:t xml:space="preserve"> can intensify emotional reactions. If </w:t>
      </w:r>
      <w:r w:rsidR="00FD26F1" w:rsidRPr="003923C0">
        <w:rPr>
          <w:rFonts w:ascii="Bookman Old Style" w:hAnsi="Bookman Old Style"/>
          <w:szCs w:val="24"/>
          <w:rPrChange w:id="3848" w:author="Ashley Frank" w:date="2024-12-21T02:39:00Z">
            <w:rPr>
              <w:rFonts w:ascii="Bookman Old Style" w:hAnsi="Bookman Old Style"/>
              <w:sz w:val="32"/>
              <w:szCs w:val="32"/>
            </w:rPr>
          </w:rPrChange>
        </w:rPr>
        <w:t xml:space="preserve">someone </w:t>
      </w:r>
      <w:r w:rsidRPr="003923C0">
        <w:rPr>
          <w:rFonts w:ascii="Bookman Old Style" w:hAnsi="Bookman Old Style"/>
          <w:szCs w:val="24"/>
          <w:rPrChange w:id="3849" w:author="Ashley Frank" w:date="2024-12-21T02:39:00Z">
            <w:rPr>
              <w:rFonts w:ascii="Bookman Old Style" w:hAnsi="Bookman Old Style"/>
              <w:sz w:val="32"/>
              <w:szCs w:val="32"/>
            </w:rPr>
          </w:rPrChange>
        </w:rPr>
        <w:t>belie</w:t>
      </w:r>
      <w:r w:rsidR="00FD26F1" w:rsidRPr="003923C0">
        <w:rPr>
          <w:rFonts w:ascii="Bookman Old Style" w:hAnsi="Bookman Old Style"/>
          <w:szCs w:val="24"/>
          <w:rPrChange w:id="3850" w:author="Ashley Frank" w:date="2024-12-21T02:39:00Z">
            <w:rPr>
              <w:rFonts w:ascii="Bookman Old Style" w:hAnsi="Bookman Old Style"/>
              <w:sz w:val="32"/>
              <w:szCs w:val="32"/>
            </w:rPr>
          </w:rPrChange>
        </w:rPr>
        <w:t>ves</w:t>
      </w:r>
      <w:r w:rsidRPr="003923C0">
        <w:rPr>
          <w:rFonts w:ascii="Bookman Old Style" w:hAnsi="Bookman Old Style"/>
          <w:szCs w:val="24"/>
          <w:rPrChange w:id="3851" w:author="Ashley Frank" w:date="2024-12-21T02:39:00Z">
            <w:rPr>
              <w:rFonts w:ascii="Bookman Old Style" w:hAnsi="Bookman Old Style"/>
              <w:sz w:val="32"/>
              <w:szCs w:val="32"/>
            </w:rPr>
          </w:rPrChange>
        </w:rPr>
        <w:t xml:space="preserve"> </w:t>
      </w:r>
      <w:r w:rsidR="00FD26F1" w:rsidRPr="003923C0">
        <w:rPr>
          <w:rFonts w:ascii="Bookman Old Style" w:hAnsi="Bookman Old Style"/>
          <w:szCs w:val="24"/>
          <w:rPrChange w:id="3852" w:author="Ashley Frank" w:date="2024-12-21T02:39:00Z">
            <w:rPr>
              <w:rFonts w:ascii="Bookman Old Style" w:hAnsi="Bookman Old Style"/>
              <w:sz w:val="32"/>
              <w:szCs w:val="32"/>
            </w:rPr>
          </w:rPrChange>
        </w:rPr>
        <w:t>that</w:t>
      </w:r>
      <w:r w:rsidRPr="003923C0">
        <w:rPr>
          <w:rFonts w:ascii="Bookman Old Style" w:hAnsi="Bookman Old Style"/>
          <w:szCs w:val="24"/>
          <w:rPrChange w:id="3853" w:author="Ashley Frank" w:date="2024-12-21T02:39:00Z">
            <w:rPr>
              <w:rFonts w:ascii="Bookman Old Style" w:hAnsi="Bookman Old Style"/>
              <w:sz w:val="32"/>
              <w:szCs w:val="32"/>
            </w:rPr>
          </w:rPrChange>
        </w:rPr>
        <w:t xml:space="preserve"> </w:t>
      </w:r>
      <w:r w:rsidR="00FD26F1" w:rsidRPr="003923C0">
        <w:rPr>
          <w:rFonts w:ascii="Bookman Old Style" w:hAnsi="Bookman Old Style"/>
          <w:szCs w:val="24"/>
          <w:rPrChange w:id="3854" w:author="Ashley Frank" w:date="2024-12-21T02:39:00Z">
            <w:rPr>
              <w:rFonts w:ascii="Bookman Old Style" w:hAnsi="Bookman Old Style"/>
              <w:sz w:val="32"/>
              <w:szCs w:val="32"/>
            </w:rPr>
          </w:rPrChange>
        </w:rPr>
        <w:t>they are</w:t>
      </w:r>
      <w:r w:rsidRPr="003923C0">
        <w:rPr>
          <w:rFonts w:ascii="Bookman Old Style" w:hAnsi="Bookman Old Style"/>
          <w:szCs w:val="24"/>
          <w:rPrChange w:id="3855" w:author="Ashley Frank" w:date="2024-12-21T02:39:00Z">
            <w:rPr>
              <w:rFonts w:ascii="Bookman Old Style" w:hAnsi="Bookman Old Style"/>
              <w:sz w:val="32"/>
              <w:szCs w:val="32"/>
            </w:rPr>
          </w:rPrChange>
        </w:rPr>
        <w:t xml:space="preserve"> not safe, their language</w:t>
      </w:r>
      <w:r w:rsidR="00FD26F1" w:rsidRPr="003923C0">
        <w:rPr>
          <w:rFonts w:ascii="Bookman Old Style" w:hAnsi="Bookman Old Style"/>
          <w:szCs w:val="24"/>
          <w:rPrChange w:id="3856" w:author="Ashley Frank" w:date="2024-12-21T02:39:00Z">
            <w:rPr>
              <w:rFonts w:ascii="Bookman Old Style" w:hAnsi="Bookman Old Style"/>
              <w:sz w:val="32"/>
              <w:szCs w:val="32"/>
            </w:rPr>
          </w:rPrChange>
        </w:rPr>
        <w:t xml:space="preserve"> </w:t>
      </w:r>
      <w:r w:rsidRPr="003923C0">
        <w:rPr>
          <w:rFonts w:ascii="Bookman Old Style" w:hAnsi="Bookman Old Style"/>
          <w:szCs w:val="24"/>
          <w:rPrChange w:id="3857" w:author="Ashley Frank" w:date="2024-12-21T02:39:00Z">
            <w:rPr>
              <w:rFonts w:ascii="Bookman Old Style" w:hAnsi="Bookman Old Style"/>
              <w:sz w:val="32"/>
              <w:szCs w:val="32"/>
            </w:rPr>
          </w:rPrChange>
        </w:rPr>
        <w:t xml:space="preserve">will do its best to ensure that </w:t>
      </w:r>
      <w:r w:rsidR="00FD26F1" w:rsidRPr="003923C0">
        <w:rPr>
          <w:rFonts w:ascii="Bookman Old Style" w:hAnsi="Bookman Old Style"/>
          <w:szCs w:val="24"/>
          <w:rPrChange w:id="3858" w:author="Ashley Frank" w:date="2024-12-21T02:39:00Z">
            <w:rPr>
              <w:rFonts w:ascii="Bookman Old Style" w:hAnsi="Bookman Old Style"/>
              <w:sz w:val="32"/>
              <w:szCs w:val="32"/>
            </w:rPr>
          </w:rPrChange>
        </w:rPr>
        <w:t xml:space="preserve">their </w:t>
      </w:r>
      <w:r w:rsidRPr="003923C0">
        <w:rPr>
          <w:rFonts w:ascii="Bookman Old Style" w:hAnsi="Bookman Old Style"/>
          <w:szCs w:val="24"/>
          <w:rPrChange w:id="3859" w:author="Ashley Frank" w:date="2024-12-21T02:39:00Z">
            <w:rPr>
              <w:rFonts w:ascii="Bookman Old Style" w:hAnsi="Bookman Old Style"/>
              <w:sz w:val="32"/>
              <w:szCs w:val="32"/>
            </w:rPr>
          </w:rPrChange>
        </w:rPr>
        <w:t>belief</w:t>
      </w:r>
      <w:ins w:id="3860" w:author="Ashley Frank" w:date="2024-12-21T02:14:00Z">
        <w:r w:rsidR="006E054E" w:rsidRPr="003923C0">
          <w:rPr>
            <w:rFonts w:ascii="Bookman Old Style" w:hAnsi="Bookman Old Style"/>
            <w:szCs w:val="24"/>
            <w:rPrChange w:id="3861" w:author="Ashley Frank" w:date="2024-12-21T02:39:00Z">
              <w:rPr/>
            </w:rPrChange>
          </w:rPr>
          <w:t xml:space="preserve"> is somehow believable</w:t>
        </w:r>
      </w:ins>
      <w:del w:id="3862" w:author="Ashley Frank" w:date="2024-12-21T02:14:00Z">
        <w:r w:rsidRPr="003923C0" w:rsidDel="006E054E">
          <w:rPr>
            <w:rFonts w:ascii="Bookman Old Style" w:hAnsi="Bookman Old Style"/>
            <w:szCs w:val="24"/>
            <w:rPrChange w:id="3863" w:author="Ashley Frank" w:date="2024-12-21T02:39:00Z">
              <w:rPr>
                <w:rFonts w:ascii="Bookman Old Style" w:hAnsi="Bookman Old Style"/>
                <w:sz w:val="32"/>
                <w:szCs w:val="32"/>
              </w:rPr>
            </w:rPrChange>
          </w:rPr>
          <w:delText xml:space="preserve"> is </w:delText>
        </w:r>
      </w:del>
      <w:del w:id="3864" w:author="Ashley Frank" w:date="2024-12-21T02:13:00Z">
        <w:r w:rsidRPr="003923C0" w:rsidDel="006E054E">
          <w:rPr>
            <w:rFonts w:ascii="Bookman Old Style" w:hAnsi="Bookman Old Style"/>
            <w:szCs w:val="24"/>
            <w:rPrChange w:id="3865" w:author="Ashley Frank" w:date="2024-12-21T02:39:00Z">
              <w:rPr>
                <w:rFonts w:ascii="Bookman Old Style" w:hAnsi="Bookman Old Style"/>
                <w:sz w:val="32"/>
                <w:szCs w:val="32"/>
              </w:rPr>
            </w:rPrChange>
          </w:rPr>
          <w:delText>‘believable’</w:delText>
        </w:r>
      </w:del>
      <w:r w:rsidRPr="003923C0">
        <w:rPr>
          <w:rFonts w:ascii="Bookman Old Style" w:hAnsi="Bookman Old Style"/>
          <w:szCs w:val="24"/>
          <w:rPrChange w:id="3866" w:author="Ashley Frank" w:date="2024-12-21T02:39:00Z">
            <w:rPr>
              <w:rFonts w:ascii="Bookman Old Style" w:hAnsi="Bookman Old Style"/>
              <w:sz w:val="32"/>
              <w:szCs w:val="32"/>
            </w:rPr>
          </w:rPrChange>
        </w:rPr>
        <w:t xml:space="preserve">. </w:t>
      </w:r>
      <w:ins w:id="3867" w:author="Ashley Frank" w:date="2024-12-21T02:14:00Z">
        <w:r w:rsidR="006E054E" w:rsidRPr="003923C0">
          <w:rPr>
            <w:rFonts w:ascii="Bookman Old Style" w:hAnsi="Bookman Old Style"/>
            <w:szCs w:val="24"/>
            <w:rPrChange w:id="3868" w:author="Ashley Frank" w:date="2024-12-21T02:39:00Z">
              <w:rPr/>
            </w:rPrChange>
          </w:rPr>
          <w:t xml:space="preserve">However, </w:t>
        </w:r>
      </w:ins>
      <w:ins w:id="3869" w:author="Ashley Frank" w:date="2024-12-21T02:15:00Z">
        <w:r w:rsidR="006E054E" w:rsidRPr="003923C0">
          <w:rPr>
            <w:rFonts w:ascii="Bookman Old Style" w:hAnsi="Bookman Old Style"/>
            <w:szCs w:val="24"/>
            <w:rPrChange w:id="3870" w:author="Ashley Frank" w:date="2024-12-21T02:39:00Z">
              <w:rPr/>
            </w:rPrChange>
          </w:rPr>
          <w:t xml:space="preserve">being </w:t>
        </w:r>
      </w:ins>
      <w:ins w:id="3871" w:author="Ashley Frank" w:date="2024-12-21T02:14:00Z">
        <w:r w:rsidR="006E054E" w:rsidRPr="003923C0">
          <w:rPr>
            <w:rFonts w:ascii="Bookman Old Style" w:hAnsi="Bookman Old Style"/>
            <w:szCs w:val="24"/>
            <w:rPrChange w:id="3872" w:author="Ashley Frank" w:date="2024-12-21T02:39:00Z">
              <w:rPr/>
            </w:rPrChange>
          </w:rPr>
          <w:t xml:space="preserve">believable </w:t>
        </w:r>
      </w:ins>
      <w:del w:id="3873" w:author="Ashley Frank" w:date="2024-12-21T02:14:00Z">
        <w:r w:rsidRPr="003923C0" w:rsidDel="006E054E">
          <w:rPr>
            <w:rFonts w:ascii="Bookman Old Style" w:hAnsi="Bookman Old Style"/>
            <w:szCs w:val="24"/>
            <w:rPrChange w:id="3874" w:author="Ashley Frank" w:date="2024-12-21T02:39:00Z">
              <w:rPr>
                <w:rFonts w:ascii="Bookman Old Style" w:hAnsi="Bookman Old Style"/>
                <w:sz w:val="32"/>
                <w:szCs w:val="32"/>
              </w:rPr>
            </w:rPrChange>
          </w:rPr>
          <w:delText xml:space="preserve">Believable </w:delText>
        </w:r>
      </w:del>
      <w:r w:rsidRPr="003923C0">
        <w:rPr>
          <w:rFonts w:ascii="Bookman Old Style" w:hAnsi="Bookman Old Style"/>
          <w:szCs w:val="24"/>
          <w:rPrChange w:id="3875" w:author="Ashley Frank" w:date="2024-12-21T02:39:00Z">
            <w:rPr>
              <w:rFonts w:ascii="Bookman Old Style" w:hAnsi="Bookman Old Style"/>
              <w:sz w:val="32"/>
              <w:szCs w:val="32"/>
            </w:rPr>
          </w:rPrChange>
        </w:rPr>
        <w:t xml:space="preserve">is not the same as being true. </w:t>
      </w:r>
      <w:ins w:id="3876" w:author="Ashley Frank" w:date="2024-12-21T02:14:00Z">
        <w:r w:rsidR="006E054E" w:rsidRPr="003923C0">
          <w:rPr>
            <w:rFonts w:ascii="Bookman Old Style" w:hAnsi="Bookman Old Style"/>
            <w:szCs w:val="24"/>
            <w:rPrChange w:id="3877" w:author="Ashley Frank" w:date="2024-12-21T02:39:00Z">
              <w:rPr/>
            </w:rPrChange>
          </w:rPr>
          <w:t>We even make a</w:t>
        </w:r>
      </w:ins>
      <w:del w:id="3878" w:author="Ashley Frank" w:date="2024-12-21T02:14:00Z">
        <w:r w:rsidRPr="003923C0" w:rsidDel="006E054E">
          <w:rPr>
            <w:rFonts w:ascii="Bookman Old Style" w:hAnsi="Bookman Old Style"/>
            <w:szCs w:val="24"/>
            <w:rPrChange w:id="3879" w:author="Ashley Frank" w:date="2024-12-21T02:39:00Z">
              <w:rPr>
                <w:rFonts w:ascii="Bookman Old Style" w:hAnsi="Bookman Old Style"/>
                <w:sz w:val="32"/>
                <w:szCs w:val="32"/>
              </w:rPr>
            </w:rPrChange>
          </w:rPr>
          <w:delText>A</w:delText>
        </w:r>
      </w:del>
      <w:r w:rsidRPr="003923C0">
        <w:rPr>
          <w:rFonts w:ascii="Bookman Old Style" w:hAnsi="Bookman Old Style"/>
          <w:szCs w:val="24"/>
          <w:rPrChange w:id="3880" w:author="Ashley Frank" w:date="2024-12-21T02:39:00Z">
            <w:rPr>
              <w:rFonts w:ascii="Bookman Old Style" w:hAnsi="Bookman Old Style"/>
              <w:sz w:val="32"/>
              <w:szCs w:val="32"/>
            </w:rPr>
          </w:rPrChange>
        </w:rPr>
        <w:t xml:space="preserve"> lie </w:t>
      </w:r>
      <w:del w:id="3881" w:author="Ashley Frank" w:date="2024-12-21T02:15:00Z">
        <w:r w:rsidRPr="003923C0" w:rsidDel="006E054E">
          <w:rPr>
            <w:rFonts w:ascii="Bookman Old Style" w:hAnsi="Bookman Old Style"/>
            <w:szCs w:val="24"/>
            <w:rPrChange w:id="3882" w:author="Ashley Frank" w:date="2024-12-21T02:39:00Z">
              <w:rPr>
                <w:rFonts w:ascii="Bookman Old Style" w:hAnsi="Bookman Old Style"/>
                <w:sz w:val="32"/>
                <w:szCs w:val="32"/>
              </w:rPr>
            </w:rPrChange>
          </w:rPr>
          <w:delText xml:space="preserve">can be </w:delText>
        </w:r>
      </w:del>
      <w:r w:rsidRPr="003923C0">
        <w:rPr>
          <w:rFonts w:ascii="Bookman Old Style" w:hAnsi="Bookman Old Style"/>
          <w:szCs w:val="24"/>
          <w:rPrChange w:id="3883" w:author="Ashley Frank" w:date="2024-12-21T02:39:00Z">
            <w:rPr>
              <w:rFonts w:ascii="Bookman Old Style" w:hAnsi="Bookman Old Style"/>
              <w:sz w:val="32"/>
              <w:szCs w:val="32"/>
            </w:rPr>
          </w:rPrChange>
        </w:rPr>
        <w:t>believable</w:t>
      </w:r>
      <w:ins w:id="3884" w:author="Ashley Frank" w:date="2024-12-21T02:15:00Z">
        <w:r w:rsidR="006E054E" w:rsidRPr="003923C0">
          <w:rPr>
            <w:rFonts w:ascii="Bookman Old Style" w:hAnsi="Bookman Old Style"/>
            <w:szCs w:val="24"/>
            <w:rPrChange w:id="3885" w:author="Ashley Frank" w:date="2024-12-21T02:39:00Z">
              <w:rPr/>
            </w:rPrChange>
          </w:rPr>
          <w:t xml:space="preserve"> if we twist our words enough</w:t>
        </w:r>
      </w:ins>
      <w:r w:rsidRPr="003923C0">
        <w:rPr>
          <w:rFonts w:ascii="Bookman Old Style" w:hAnsi="Bookman Old Style"/>
          <w:szCs w:val="24"/>
          <w:rPrChange w:id="3886" w:author="Ashley Frank" w:date="2024-12-21T02:39:00Z">
            <w:rPr>
              <w:rFonts w:ascii="Bookman Old Style" w:hAnsi="Bookman Old Style"/>
              <w:sz w:val="32"/>
              <w:szCs w:val="32"/>
            </w:rPr>
          </w:rPrChange>
        </w:rPr>
        <w:t>.</w:t>
      </w:r>
    </w:p>
    <w:p w14:paraId="47482E9F" w14:textId="77777777" w:rsidR="00FB120A" w:rsidRDefault="003561F4" w:rsidP="00D33DDC">
      <w:pPr>
        <w:tabs>
          <w:tab w:val="clear" w:pos="360"/>
          <w:tab w:val="clear" w:pos="9360"/>
        </w:tabs>
        <w:spacing w:line="480" w:lineRule="auto"/>
        <w:ind w:left="360"/>
        <w:rPr>
          <w:ins w:id="3887" w:author="Ashley Frank" w:date="2024-12-21T02:29:00Z"/>
          <w:rFonts w:ascii="Bookman Old Style" w:hAnsi="Bookman Old Style"/>
          <w:szCs w:val="24"/>
        </w:rPr>
      </w:pPr>
      <w:r w:rsidRPr="009C679A">
        <w:rPr>
          <w:rFonts w:ascii="Bookman Old Style" w:hAnsi="Bookman Old Style"/>
          <w:szCs w:val="24"/>
          <w:rPrChange w:id="3888" w:author="Ashley Frank" w:date="2024-12-20T20:43:00Z">
            <w:rPr>
              <w:rFonts w:ascii="Bookman Old Style" w:hAnsi="Bookman Old Style"/>
              <w:sz w:val="32"/>
              <w:szCs w:val="32"/>
            </w:rPr>
          </w:rPrChange>
        </w:rPr>
        <w:lastRenderedPageBreak/>
        <w:t xml:space="preserve">Interpretative Language </w:t>
      </w:r>
      <w:ins w:id="3889" w:author="Ashley Frank" w:date="2024-12-21T02:21:00Z">
        <w:r w:rsidR="006E054E">
          <w:rPr>
            <w:rFonts w:ascii="Bookman Old Style" w:hAnsi="Bookman Old Style"/>
            <w:szCs w:val="24"/>
          </w:rPr>
          <w:t>means the words with which we interpret something. It’s</w:t>
        </w:r>
      </w:ins>
      <w:del w:id="3890" w:author="Ashley Frank" w:date="2024-12-21T02:21:00Z">
        <w:r w:rsidRPr="009C679A" w:rsidDel="006E054E">
          <w:rPr>
            <w:rFonts w:ascii="Bookman Old Style" w:hAnsi="Bookman Old Style"/>
            <w:szCs w:val="24"/>
            <w:rPrChange w:id="3891" w:author="Ashley Frank" w:date="2024-12-20T20:43:00Z">
              <w:rPr>
                <w:rFonts w:ascii="Bookman Old Style" w:hAnsi="Bookman Old Style"/>
                <w:sz w:val="32"/>
                <w:szCs w:val="32"/>
              </w:rPr>
            </w:rPrChange>
          </w:rPr>
          <w:delText>is</w:delText>
        </w:r>
      </w:del>
      <w:r w:rsidRPr="009C679A">
        <w:rPr>
          <w:rFonts w:ascii="Bookman Old Style" w:hAnsi="Bookman Old Style"/>
          <w:szCs w:val="24"/>
          <w:rPrChange w:id="3892" w:author="Ashley Frank" w:date="2024-12-20T20:43:00Z">
            <w:rPr>
              <w:rFonts w:ascii="Bookman Old Style" w:hAnsi="Bookman Old Style"/>
              <w:sz w:val="32"/>
              <w:szCs w:val="32"/>
            </w:rPr>
          </w:rPrChange>
        </w:rPr>
        <w:t xml:space="preserve"> a concept that says </w:t>
      </w:r>
      <w:del w:id="3893" w:author="Ashley Frank" w:date="2024-12-21T02:21:00Z">
        <w:r w:rsidRPr="009C679A" w:rsidDel="006E054E">
          <w:rPr>
            <w:rFonts w:ascii="Bookman Old Style" w:hAnsi="Bookman Old Style"/>
            <w:szCs w:val="24"/>
            <w:rPrChange w:id="3894" w:author="Ashley Frank" w:date="2024-12-20T20:43:00Z">
              <w:rPr>
                <w:rFonts w:ascii="Bookman Old Style" w:hAnsi="Bookman Old Style"/>
                <w:sz w:val="32"/>
                <w:szCs w:val="32"/>
              </w:rPr>
            </w:rPrChange>
          </w:rPr>
          <w:delText xml:space="preserve">that </w:delText>
        </w:r>
      </w:del>
      <w:ins w:id="3895" w:author="Ashley Frank" w:date="2024-12-21T02:21:00Z">
        <w:r w:rsidR="006E054E">
          <w:rPr>
            <w:rFonts w:ascii="Bookman Old Style" w:hAnsi="Bookman Old Style"/>
            <w:szCs w:val="24"/>
          </w:rPr>
          <w:t xml:space="preserve">that often, </w:t>
        </w:r>
      </w:ins>
      <w:del w:id="3896" w:author="Ashley Frank" w:date="2024-12-21T02:21:00Z">
        <w:r w:rsidR="00D33DDC" w:rsidRPr="009C679A" w:rsidDel="006E054E">
          <w:rPr>
            <w:rFonts w:ascii="Bookman Old Style" w:hAnsi="Bookman Old Style"/>
            <w:szCs w:val="24"/>
            <w:rPrChange w:id="3897" w:author="Ashley Frank" w:date="2024-12-20T20:43:00Z">
              <w:rPr>
                <w:rFonts w:ascii="Bookman Old Style" w:hAnsi="Bookman Old Style"/>
                <w:sz w:val="32"/>
                <w:szCs w:val="32"/>
              </w:rPr>
            </w:rPrChange>
          </w:rPr>
          <w:delText>many times</w:delText>
        </w:r>
        <w:r w:rsidR="00FD26F1" w:rsidRPr="009C679A" w:rsidDel="006E054E">
          <w:rPr>
            <w:rFonts w:ascii="Bookman Old Style" w:hAnsi="Bookman Old Style"/>
            <w:szCs w:val="24"/>
            <w:rPrChange w:id="3898" w:author="Ashley Frank" w:date="2024-12-20T20:43:00Z">
              <w:rPr>
                <w:rFonts w:ascii="Bookman Old Style" w:hAnsi="Bookman Old Style"/>
                <w:sz w:val="32"/>
                <w:szCs w:val="32"/>
              </w:rPr>
            </w:rPrChange>
          </w:rPr>
          <w:delText>,</w:delText>
        </w:r>
        <w:r w:rsidR="00D33DDC" w:rsidRPr="009C679A" w:rsidDel="006E054E">
          <w:rPr>
            <w:rFonts w:ascii="Bookman Old Style" w:hAnsi="Bookman Old Style"/>
            <w:szCs w:val="24"/>
            <w:rPrChange w:id="3899" w:author="Ashley Frank" w:date="2024-12-20T20:43:00Z">
              <w:rPr>
                <w:rFonts w:ascii="Bookman Old Style" w:hAnsi="Bookman Old Style"/>
                <w:sz w:val="32"/>
                <w:szCs w:val="32"/>
              </w:rPr>
            </w:rPrChange>
          </w:rPr>
          <w:delText xml:space="preserve"> </w:delText>
        </w:r>
      </w:del>
      <w:r w:rsidR="00D33DDC" w:rsidRPr="009C679A">
        <w:rPr>
          <w:rFonts w:ascii="Bookman Old Style" w:hAnsi="Bookman Old Style"/>
          <w:szCs w:val="24"/>
          <w:rPrChange w:id="3900" w:author="Ashley Frank" w:date="2024-12-20T20:43:00Z">
            <w:rPr>
              <w:rFonts w:ascii="Bookman Old Style" w:hAnsi="Bookman Old Style"/>
              <w:sz w:val="32"/>
              <w:szCs w:val="32"/>
            </w:rPr>
          </w:rPrChange>
        </w:rPr>
        <w:t>the</w:t>
      </w:r>
      <w:r w:rsidRPr="009C679A">
        <w:rPr>
          <w:rFonts w:ascii="Bookman Old Style" w:hAnsi="Bookman Old Style"/>
          <w:szCs w:val="24"/>
          <w:rPrChange w:id="3901" w:author="Ashley Frank" w:date="2024-12-20T20:43:00Z">
            <w:rPr>
              <w:rFonts w:ascii="Bookman Old Style" w:hAnsi="Bookman Old Style"/>
              <w:sz w:val="32"/>
              <w:szCs w:val="32"/>
            </w:rPr>
          </w:rPrChange>
        </w:rPr>
        <w:t xml:space="preserve"> language that </w:t>
      </w:r>
      <w:r w:rsidR="002C4A2E" w:rsidRPr="009C679A">
        <w:rPr>
          <w:rFonts w:ascii="Bookman Old Style" w:hAnsi="Bookman Old Style"/>
          <w:szCs w:val="24"/>
          <w:rPrChange w:id="3902" w:author="Ashley Frank" w:date="2024-12-20T20:43:00Z">
            <w:rPr>
              <w:rFonts w:ascii="Bookman Old Style" w:hAnsi="Bookman Old Style"/>
              <w:sz w:val="32"/>
              <w:szCs w:val="32"/>
            </w:rPr>
          </w:rPrChange>
        </w:rPr>
        <w:t>we</w:t>
      </w:r>
      <w:r w:rsidRPr="009C679A">
        <w:rPr>
          <w:rFonts w:ascii="Bookman Old Style" w:hAnsi="Bookman Old Style"/>
          <w:szCs w:val="24"/>
          <w:rPrChange w:id="3903" w:author="Ashley Frank" w:date="2024-12-20T20:43:00Z">
            <w:rPr>
              <w:rFonts w:ascii="Bookman Old Style" w:hAnsi="Bookman Old Style"/>
              <w:sz w:val="32"/>
              <w:szCs w:val="32"/>
            </w:rPr>
          </w:rPrChange>
        </w:rPr>
        <w:t xml:space="preserve"> </w:t>
      </w:r>
      <w:r w:rsidR="00563311" w:rsidRPr="009C679A">
        <w:rPr>
          <w:rFonts w:ascii="Bookman Old Style" w:hAnsi="Bookman Old Style"/>
          <w:szCs w:val="24"/>
          <w:rPrChange w:id="3904" w:author="Ashley Frank" w:date="2024-12-20T20:43:00Z">
            <w:rPr>
              <w:rFonts w:ascii="Bookman Old Style" w:hAnsi="Bookman Old Style"/>
              <w:sz w:val="32"/>
              <w:szCs w:val="32"/>
            </w:rPr>
          </w:rPrChange>
        </w:rPr>
        <w:t>hear</w:t>
      </w:r>
      <w:r w:rsidRPr="009C679A">
        <w:rPr>
          <w:rFonts w:ascii="Bookman Old Style" w:hAnsi="Bookman Old Style"/>
          <w:szCs w:val="24"/>
          <w:rPrChange w:id="3905" w:author="Ashley Frank" w:date="2024-12-20T20:43:00Z">
            <w:rPr>
              <w:rFonts w:ascii="Bookman Old Style" w:hAnsi="Bookman Old Style"/>
              <w:sz w:val="32"/>
              <w:szCs w:val="32"/>
            </w:rPr>
          </w:rPrChange>
        </w:rPr>
        <w:t xml:space="preserve"> in the present doesn’t fit </w:t>
      </w:r>
      <w:ins w:id="3906" w:author="Ashley Frank" w:date="2024-12-21T02:17:00Z">
        <w:r w:rsidR="006E054E">
          <w:rPr>
            <w:rFonts w:ascii="Bookman Old Style" w:hAnsi="Bookman Old Style"/>
            <w:szCs w:val="24"/>
          </w:rPr>
          <w:t>what we want to hear</w:t>
        </w:r>
      </w:ins>
      <w:ins w:id="3907" w:author="Ashley Frank" w:date="2024-12-21T02:18:00Z">
        <w:r w:rsidR="006E054E">
          <w:rPr>
            <w:rFonts w:ascii="Bookman Old Style" w:hAnsi="Bookman Old Style"/>
            <w:szCs w:val="24"/>
          </w:rPr>
          <w:t>,</w:t>
        </w:r>
      </w:ins>
      <w:ins w:id="3908" w:author="Ashley Frank" w:date="2024-12-21T02:17:00Z">
        <w:r w:rsidR="006E054E">
          <w:rPr>
            <w:rFonts w:ascii="Bookman Old Style" w:hAnsi="Bookman Old Style"/>
            <w:szCs w:val="24"/>
          </w:rPr>
          <w:t xml:space="preserve"> or it doesn</w:t>
        </w:r>
      </w:ins>
      <w:ins w:id="3909" w:author="Ashley Frank" w:date="2024-12-21T02:18:00Z">
        <w:r w:rsidR="006E054E">
          <w:rPr>
            <w:rFonts w:ascii="Bookman Old Style" w:hAnsi="Bookman Old Style"/>
            <w:szCs w:val="24"/>
          </w:rPr>
          <w:t>’t sound familiar to us</w:t>
        </w:r>
      </w:ins>
      <w:del w:id="3910" w:author="Ashley Frank" w:date="2024-12-21T02:17:00Z">
        <w:r w:rsidRPr="009C679A" w:rsidDel="006E054E">
          <w:rPr>
            <w:rFonts w:ascii="Bookman Old Style" w:hAnsi="Bookman Old Style"/>
            <w:szCs w:val="24"/>
            <w:rPrChange w:id="3911" w:author="Ashley Frank" w:date="2024-12-20T20:43:00Z">
              <w:rPr>
                <w:rFonts w:ascii="Bookman Old Style" w:hAnsi="Bookman Old Style"/>
                <w:sz w:val="32"/>
                <w:szCs w:val="32"/>
              </w:rPr>
            </w:rPrChange>
          </w:rPr>
          <w:delText xml:space="preserve">what </w:delText>
        </w:r>
        <w:r w:rsidR="002C4A2E" w:rsidRPr="009C679A" w:rsidDel="006E054E">
          <w:rPr>
            <w:rFonts w:ascii="Bookman Old Style" w:hAnsi="Bookman Old Style"/>
            <w:szCs w:val="24"/>
            <w:rPrChange w:id="3912" w:author="Ashley Frank" w:date="2024-12-20T20:43:00Z">
              <w:rPr>
                <w:rFonts w:ascii="Bookman Old Style" w:hAnsi="Bookman Old Style"/>
                <w:sz w:val="32"/>
                <w:szCs w:val="32"/>
              </w:rPr>
            </w:rPrChange>
          </w:rPr>
          <w:delText>we</w:delText>
        </w:r>
        <w:r w:rsidRPr="009C679A" w:rsidDel="006E054E">
          <w:rPr>
            <w:rFonts w:ascii="Bookman Old Style" w:hAnsi="Bookman Old Style"/>
            <w:szCs w:val="24"/>
            <w:rPrChange w:id="3913" w:author="Ashley Frank" w:date="2024-12-20T20:43:00Z">
              <w:rPr>
                <w:rFonts w:ascii="Bookman Old Style" w:hAnsi="Bookman Old Style"/>
                <w:sz w:val="32"/>
                <w:szCs w:val="32"/>
              </w:rPr>
            </w:rPrChange>
          </w:rPr>
          <w:delText xml:space="preserve"> </w:delText>
        </w:r>
        <w:r w:rsidR="00563311" w:rsidRPr="009C679A" w:rsidDel="006E054E">
          <w:rPr>
            <w:rFonts w:ascii="Bookman Old Style" w:hAnsi="Bookman Old Style"/>
            <w:szCs w:val="24"/>
            <w:rPrChange w:id="3914" w:author="Ashley Frank" w:date="2024-12-20T20:43:00Z">
              <w:rPr>
                <w:rFonts w:ascii="Bookman Old Style" w:hAnsi="Bookman Old Style"/>
                <w:sz w:val="32"/>
                <w:szCs w:val="32"/>
              </w:rPr>
            </w:rPrChange>
          </w:rPr>
          <w:delText>want</w:delText>
        </w:r>
        <w:r w:rsidRPr="009C679A" w:rsidDel="006E054E">
          <w:rPr>
            <w:rFonts w:ascii="Bookman Old Style" w:hAnsi="Bookman Old Style"/>
            <w:szCs w:val="24"/>
            <w:rPrChange w:id="3915" w:author="Ashley Frank" w:date="2024-12-20T20:43:00Z">
              <w:rPr>
                <w:rFonts w:ascii="Bookman Old Style" w:hAnsi="Bookman Old Style"/>
                <w:sz w:val="32"/>
                <w:szCs w:val="32"/>
              </w:rPr>
            </w:rPrChange>
          </w:rPr>
          <w:delText xml:space="preserve"> to hear</w:delText>
        </w:r>
      </w:del>
      <w:ins w:id="3916" w:author="Ashley Frank" w:date="2024-12-21T02:18:00Z">
        <w:r w:rsidR="006E054E">
          <w:rPr>
            <w:rFonts w:ascii="Bookman Old Style" w:hAnsi="Bookman Old Style"/>
            <w:szCs w:val="24"/>
          </w:rPr>
          <w:t xml:space="preserve">. Therefore, </w:t>
        </w:r>
      </w:ins>
      <w:ins w:id="3917" w:author="Ashley Frank" w:date="2024-12-21T02:16:00Z">
        <w:r w:rsidR="006E054E">
          <w:rPr>
            <w:rFonts w:ascii="Bookman Old Style" w:hAnsi="Bookman Old Style"/>
            <w:szCs w:val="24"/>
          </w:rPr>
          <w:t>our mind will</w:t>
        </w:r>
      </w:ins>
      <w:del w:id="3918" w:author="Ashley Frank" w:date="2024-12-21T02:16:00Z">
        <w:r w:rsidR="00FD26F1" w:rsidRPr="009C679A" w:rsidDel="006E054E">
          <w:rPr>
            <w:rFonts w:ascii="Bookman Old Style" w:hAnsi="Bookman Old Style"/>
            <w:szCs w:val="24"/>
            <w:rPrChange w:id="3919" w:author="Ashley Frank" w:date="2024-12-20T20:43:00Z">
              <w:rPr>
                <w:rFonts w:ascii="Bookman Old Style" w:hAnsi="Bookman Old Style"/>
                <w:sz w:val="32"/>
                <w:szCs w:val="32"/>
              </w:rPr>
            </w:rPrChange>
          </w:rPr>
          <w:delText>,</w:delText>
        </w:r>
        <w:r w:rsidRPr="009C679A" w:rsidDel="006E054E">
          <w:rPr>
            <w:rFonts w:ascii="Bookman Old Style" w:hAnsi="Bookman Old Style"/>
            <w:szCs w:val="24"/>
            <w:rPrChange w:id="3920" w:author="Ashley Frank" w:date="2024-12-20T20:43:00Z">
              <w:rPr>
                <w:rFonts w:ascii="Bookman Old Style" w:hAnsi="Bookman Old Style"/>
                <w:sz w:val="32"/>
                <w:szCs w:val="32"/>
              </w:rPr>
            </w:rPrChange>
          </w:rPr>
          <w:delText xml:space="preserve"> so </w:delText>
        </w:r>
        <w:r w:rsidR="00563311" w:rsidRPr="009C679A" w:rsidDel="006E054E">
          <w:rPr>
            <w:rFonts w:ascii="Bookman Old Style" w:hAnsi="Bookman Old Style"/>
            <w:szCs w:val="24"/>
            <w:rPrChange w:id="3921" w:author="Ashley Frank" w:date="2024-12-20T20:43:00Z">
              <w:rPr>
                <w:rFonts w:ascii="Bookman Old Style" w:hAnsi="Bookman Old Style"/>
                <w:sz w:val="32"/>
                <w:szCs w:val="32"/>
              </w:rPr>
            </w:rPrChange>
          </w:rPr>
          <w:delText>they</w:delText>
        </w:r>
      </w:del>
      <w:r w:rsidRPr="009C679A">
        <w:rPr>
          <w:rFonts w:ascii="Bookman Old Style" w:hAnsi="Bookman Old Style"/>
          <w:szCs w:val="24"/>
          <w:rPrChange w:id="3922" w:author="Ashley Frank" w:date="2024-12-20T20:43:00Z">
            <w:rPr>
              <w:rFonts w:ascii="Bookman Old Style" w:hAnsi="Bookman Old Style"/>
              <w:sz w:val="32"/>
              <w:szCs w:val="32"/>
            </w:rPr>
          </w:rPrChange>
        </w:rPr>
        <w:t xml:space="preserve"> add things t</w:t>
      </w:r>
      <w:ins w:id="3923" w:author="Ashley Frank" w:date="2024-12-21T02:16:00Z">
        <w:r w:rsidR="006E054E">
          <w:rPr>
            <w:rFonts w:ascii="Bookman Old Style" w:hAnsi="Bookman Old Style"/>
            <w:szCs w:val="24"/>
          </w:rPr>
          <w:t>o it</w:t>
        </w:r>
      </w:ins>
      <w:ins w:id="3924" w:author="Ashley Frank" w:date="2024-12-21T02:19:00Z">
        <w:r w:rsidR="006E054E">
          <w:rPr>
            <w:rFonts w:ascii="Bookman Old Style" w:hAnsi="Bookman Old Style"/>
            <w:szCs w:val="24"/>
          </w:rPr>
          <w:t xml:space="preserve"> so our language has a different and negative </w:t>
        </w:r>
      </w:ins>
      <w:del w:id="3925" w:author="Ashley Frank" w:date="2024-12-21T02:16:00Z">
        <w:r w:rsidRPr="009C679A" w:rsidDel="006E054E">
          <w:rPr>
            <w:rFonts w:ascii="Bookman Old Style" w:hAnsi="Bookman Old Style"/>
            <w:szCs w:val="24"/>
            <w:rPrChange w:id="3926" w:author="Ashley Frank" w:date="2024-12-20T20:43:00Z">
              <w:rPr>
                <w:rFonts w:ascii="Bookman Old Style" w:hAnsi="Bookman Old Style"/>
                <w:sz w:val="32"/>
                <w:szCs w:val="32"/>
              </w:rPr>
            </w:rPrChange>
          </w:rPr>
          <w:delText>h</w:delText>
        </w:r>
      </w:del>
      <w:del w:id="3927" w:author="Ashley Frank" w:date="2024-12-21T02:19:00Z">
        <w:r w:rsidRPr="009C679A" w:rsidDel="006E054E">
          <w:rPr>
            <w:rFonts w:ascii="Bookman Old Style" w:hAnsi="Bookman Old Style"/>
            <w:szCs w:val="24"/>
            <w:rPrChange w:id="3928" w:author="Ashley Frank" w:date="2024-12-20T20:43:00Z">
              <w:rPr>
                <w:rFonts w:ascii="Bookman Old Style" w:hAnsi="Bookman Old Style"/>
                <w:sz w:val="32"/>
                <w:szCs w:val="32"/>
              </w:rPr>
            </w:rPrChange>
          </w:rPr>
          <w:delText xml:space="preserve">at </w:delText>
        </w:r>
        <w:r w:rsidR="003D5602" w:rsidRPr="009C679A" w:rsidDel="006E054E">
          <w:rPr>
            <w:rFonts w:ascii="Bookman Old Style" w:hAnsi="Bookman Old Style"/>
            <w:szCs w:val="24"/>
            <w:rPrChange w:id="3929" w:author="Ashley Frank" w:date="2024-12-20T20:43:00Z">
              <w:rPr>
                <w:rFonts w:ascii="Bookman Old Style" w:hAnsi="Bookman Old Style"/>
                <w:sz w:val="32"/>
                <w:szCs w:val="32"/>
              </w:rPr>
            </w:rPrChange>
          </w:rPr>
          <w:delText>cause</w:delText>
        </w:r>
        <w:r w:rsidRPr="009C679A" w:rsidDel="006E054E">
          <w:rPr>
            <w:rFonts w:ascii="Bookman Old Style" w:hAnsi="Bookman Old Style"/>
            <w:szCs w:val="24"/>
            <w:rPrChange w:id="3930" w:author="Ashley Frank" w:date="2024-12-20T20:43:00Z">
              <w:rPr>
                <w:rFonts w:ascii="Bookman Old Style" w:hAnsi="Bookman Old Style"/>
                <w:sz w:val="32"/>
                <w:szCs w:val="32"/>
              </w:rPr>
            </w:rPrChange>
          </w:rPr>
          <w:delText xml:space="preserve"> the language </w:delText>
        </w:r>
        <w:r w:rsidR="00FD26F1" w:rsidRPr="009C679A" w:rsidDel="006E054E">
          <w:rPr>
            <w:rFonts w:ascii="Bookman Old Style" w:hAnsi="Bookman Old Style"/>
            <w:szCs w:val="24"/>
            <w:rPrChange w:id="3931" w:author="Ashley Frank" w:date="2024-12-20T20:43:00Z">
              <w:rPr>
                <w:rFonts w:ascii="Bookman Old Style" w:hAnsi="Bookman Old Style"/>
                <w:sz w:val="32"/>
                <w:szCs w:val="32"/>
              </w:rPr>
            </w:rPrChange>
          </w:rPr>
          <w:delText xml:space="preserve">to </w:delText>
        </w:r>
        <w:r w:rsidRPr="009C679A" w:rsidDel="006E054E">
          <w:rPr>
            <w:rFonts w:ascii="Bookman Old Style" w:hAnsi="Bookman Old Style"/>
            <w:szCs w:val="24"/>
            <w:rPrChange w:id="3932" w:author="Ashley Frank" w:date="2024-12-20T20:43:00Z">
              <w:rPr>
                <w:rFonts w:ascii="Bookman Old Style" w:hAnsi="Bookman Old Style"/>
                <w:sz w:val="32"/>
                <w:szCs w:val="32"/>
              </w:rPr>
            </w:rPrChange>
          </w:rPr>
          <w:delText>have a different</w:delText>
        </w:r>
        <w:r w:rsidR="00D33DDC" w:rsidRPr="009C679A" w:rsidDel="006E054E">
          <w:rPr>
            <w:rFonts w:ascii="Bookman Old Style" w:hAnsi="Bookman Old Style"/>
            <w:szCs w:val="24"/>
            <w:rPrChange w:id="3933" w:author="Ashley Frank" w:date="2024-12-20T20:43:00Z">
              <w:rPr>
                <w:rFonts w:ascii="Bookman Old Style" w:hAnsi="Bookman Old Style"/>
                <w:sz w:val="32"/>
                <w:szCs w:val="32"/>
              </w:rPr>
            </w:rPrChange>
          </w:rPr>
          <w:delText>, often negative</w:delText>
        </w:r>
        <w:r w:rsidRPr="009C679A" w:rsidDel="006E054E">
          <w:rPr>
            <w:rFonts w:ascii="Bookman Old Style" w:hAnsi="Bookman Old Style"/>
            <w:szCs w:val="24"/>
            <w:rPrChange w:id="3934" w:author="Ashley Frank" w:date="2024-12-20T20:43:00Z">
              <w:rPr>
                <w:rFonts w:ascii="Bookman Old Style" w:hAnsi="Bookman Old Style"/>
                <w:sz w:val="32"/>
                <w:szCs w:val="32"/>
              </w:rPr>
            </w:rPrChange>
          </w:rPr>
          <w:delText xml:space="preserve"> </w:delText>
        </w:r>
      </w:del>
      <w:r w:rsidRPr="009C679A">
        <w:rPr>
          <w:rFonts w:ascii="Bookman Old Style" w:hAnsi="Bookman Old Style"/>
          <w:szCs w:val="24"/>
          <w:rPrChange w:id="3935" w:author="Ashley Frank" w:date="2024-12-20T20:43:00Z">
            <w:rPr>
              <w:rFonts w:ascii="Bookman Old Style" w:hAnsi="Bookman Old Style"/>
              <w:sz w:val="32"/>
              <w:szCs w:val="32"/>
            </w:rPr>
          </w:rPrChange>
        </w:rPr>
        <w:t xml:space="preserve">meaning. </w:t>
      </w:r>
      <w:del w:id="3936" w:author="Ashley Frank" w:date="2024-12-21T02:23:00Z">
        <w:r w:rsidR="00D33DDC" w:rsidRPr="009C679A" w:rsidDel="00FB120A">
          <w:rPr>
            <w:rFonts w:ascii="Bookman Old Style" w:hAnsi="Bookman Old Style"/>
            <w:szCs w:val="24"/>
            <w:rPrChange w:id="3937" w:author="Ashley Frank" w:date="2024-12-20T20:43:00Z">
              <w:rPr>
                <w:rFonts w:ascii="Bookman Old Style" w:hAnsi="Bookman Old Style"/>
                <w:sz w:val="32"/>
                <w:szCs w:val="32"/>
              </w:rPr>
            </w:rPrChange>
          </w:rPr>
          <w:delText xml:space="preserve">Words are added </w:delText>
        </w:r>
        <w:r w:rsidR="004B42AD" w:rsidRPr="009C679A" w:rsidDel="00FB120A">
          <w:rPr>
            <w:rFonts w:ascii="Bookman Old Style" w:hAnsi="Bookman Old Style"/>
            <w:szCs w:val="24"/>
            <w:rPrChange w:id="3938" w:author="Ashley Frank" w:date="2024-12-20T20:43:00Z">
              <w:rPr>
                <w:rFonts w:ascii="Bookman Old Style" w:hAnsi="Bookman Old Style"/>
                <w:sz w:val="32"/>
                <w:szCs w:val="32"/>
              </w:rPr>
            </w:rPrChange>
          </w:rPr>
          <w:delText>in</w:delText>
        </w:r>
        <w:r w:rsidRPr="009C679A" w:rsidDel="00FB120A">
          <w:rPr>
            <w:rFonts w:ascii="Bookman Old Style" w:hAnsi="Bookman Old Style"/>
            <w:szCs w:val="24"/>
            <w:rPrChange w:id="3939" w:author="Ashley Frank" w:date="2024-12-20T20:43:00Z">
              <w:rPr>
                <w:rFonts w:ascii="Bookman Old Style" w:hAnsi="Bookman Old Style"/>
                <w:sz w:val="32"/>
                <w:szCs w:val="32"/>
              </w:rPr>
            </w:rPrChange>
          </w:rPr>
          <w:delText xml:space="preserve"> the present</w:delText>
        </w:r>
        <w:r w:rsidR="003D5602" w:rsidRPr="009C679A" w:rsidDel="00FB120A">
          <w:rPr>
            <w:rFonts w:ascii="Bookman Old Style" w:hAnsi="Bookman Old Style"/>
            <w:szCs w:val="24"/>
            <w:rPrChange w:id="3940" w:author="Ashley Frank" w:date="2024-12-20T20:43:00Z">
              <w:rPr>
                <w:rFonts w:ascii="Bookman Old Style" w:hAnsi="Bookman Old Style"/>
                <w:sz w:val="32"/>
                <w:szCs w:val="32"/>
              </w:rPr>
            </w:rPrChange>
          </w:rPr>
          <w:delText xml:space="preserve"> time </w:delText>
        </w:r>
        <w:r w:rsidR="004B42AD" w:rsidRPr="009C679A" w:rsidDel="00FB120A">
          <w:rPr>
            <w:rFonts w:ascii="Bookman Old Style" w:hAnsi="Bookman Old Style"/>
            <w:szCs w:val="24"/>
            <w:rPrChange w:id="3941" w:author="Ashley Frank" w:date="2024-12-20T20:43:00Z">
              <w:rPr>
                <w:rFonts w:ascii="Bookman Old Style" w:hAnsi="Bookman Old Style"/>
                <w:sz w:val="32"/>
                <w:szCs w:val="32"/>
              </w:rPr>
            </w:rPrChange>
          </w:rPr>
          <w:delText>that come fr</w:delText>
        </w:r>
      </w:del>
      <w:ins w:id="3942" w:author="Ashley Frank" w:date="2024-12-21T02:23:00Z">
        <w:r w:rsidR="00FB120A">
          <w:rPr>
            <w:rFonts w:ascii="Bookman Old Style" w:hAnsi="Bookman Old Style"/>
            <w:szCs w:val="24"/>
          </w:rPr>
          <w:t xml:space="preserve">Our </w:t>
        </w:r>
      </w:ins>
      <w:del w:id="3943" w:author="Ashley Frank" w:date="2024-12-21T02:23:00Z">
        <w:r w:rsidR="004B42AD" w:rsidRPr="009C679A" w:rsidDel="00FB120A">
          <w:rPr>
            <w:rFonts w:ascii="Bookman Old Style" w:hAnsi="Bookman Old Style"/>
            <w:szCs w:val="24"/>
            <w:rPrChange w:id="3944" w:author="Ashley Frank" w:date="2024-12-20T20:43:00Z">
              <w:rPr>
                <w:rFonts w:ascii="Bookman Old Style" w:hAnsi="Bookman Old Style"/>
                <w:sz w:val="32"/>
                <w:szCs w:val="32"/>
              </w:rPr>
            </w:rPrChange>
          </w:rPr>
          <w:delText xml:space="preserve">om </w:delText>
        </w:r>
      </w:del>
      <w:r w:rsidR="004B42AD" w:rsidRPr="009C679A">
        <w:rPr>
          <w:rFonts w:ascii="Bookman Old Style" w:hAnsi="Bookman Old Style"/>
          <w:szCs w:val="24"/>
          <w:rPrChange w:id="3945" w:author="Ashley Frank" w:date="2024-12-20T20:43:00Z">
            <w:rPr>
              <w:rFonts w:ascii="Bookman Old Style" w:hAnsi="Bookman Old Style"/>
              <w:sz w:val="32"/>
              <w:szCs w:val="32"/>
            </w:rPr>
          </w:rPrChange>
        </w:rPr>
        <w:t xml:space="preserve">negative </w:t>
      </w:r>
      <w:ins w:id="3946" w:author="Ashley Frank" w:date="2024-12-21T02:20:00Z">
        <w:r w:rsidR="006E054E">
          <w:rPr>
            <w:rFonts w:ascii="Bookman Old Style" w:hAnsi="Bookman Old Style"/>
            <w:szCs w:val="24"/>
          </w:rPr>
          <w:t xml:space="preserve">experiences </w:t>
        </w:r>
      </w:ins>
      <w:del w:id="3947" w:author="Ashley Frank" w:date="2024-12-21T02:20:00Z">
        <w:r w:rsidR="004B42AD" w:rsidRPr="009C679A" w:rsidDel="006E054E">
          <w:rPr>
            <w:rFonts w:ascii="Bookman Old Style" w:hAnsi="Bookman Old Style"/>
            <w:szCs w:val="24"/>
            <w:rPrChange w:id="3948" w:author="Ashley Frank" w:date="2024-12-20T20:43:00Z">
              <w:rPr>
                <w:rFonts w:ascii="Bookman Old Style" w:hAnsi="Bookman Old Style"/>
                <w:sz w:val="32"/>
                <w:szCs w:val="32"/>
              </w:rPr>
            </w:rPrChange>
          </w:rPr>
          <w:delText xml:space="preserve">items </w:delText>
        </w:r>
      </w:del>
      <w:r w:rsidR="004B42AD" w:rsidRPr="009C679A">
        <w:rPr>
          <w:rFonts w:ascii="Bookman Old Style" w:hAnsi="Bookman Old Style"/>
          <w:szCs w:val="24"/>
          <w:rPrChange w:id="3949" w:author="Ashley Frank" w:date="2024-12-20T20:43:00Z">
            <w:rPr>
              <w:rFonts w:ascii="Bookman Old Style" w:hAnsi="Bookman Old Style"/>
              <w:sz w:val="32"/>
              <w:szCs w:val="32"/>
            </w:rPr>
          </w:rPrChange>
        </w:rPr>
        <w:t>from the past</w:t>
      </w:r>
      <w:ins w:id="3950" w:author="Ashley Frank" w:date="2024-12-21T02:23:00Z">
        <w:r w:rsidR="00FB120A">
          <w:rPr>
            <w:rFonts w:ascii="Bookman Old Style" w:hAnsi="Bookman Old Style"/>
            <w:szCs w:val="24"/>
          </w:rPr>
          <w:t xml:space="preserve"> can affect what words and language we use in the present</w:t>
        </w:r>
      </w:ins>
      <w:r w:rsidR="003D5602" w:rsidRPr="009C679A">
        <w:rPr>
          <w:rFonts w:ascii="Bookman Old Style" w:hAnsi="Bookman Old Style"/>
          <w:szCs w:val="24"/>
          <w:rPrChange w:id="3951" w:author="Ashley Frank" w:date="2024-12-20T20:43:00Z">
            <w:rPr>
              <w:rFonts w:ascii="Bookman Old Style" w:hAnsi="Bookman Old Style"/>
              <w:sz w:val="32"/>
              <w:szCs w:val="32"/>
            </w:rPr>
          </w:rPrChange>
        </w:rPr>
        <w:t xml:space="preserve">. The </w:t>
      </w:r>
      <w:ins w:id="3952" w:author="Ashley Frank" w:date="2024-12-21T02:24:00Z">
        <w:r w:rsidR="00FB120A">
          <w:rPr>
            <w:rFonts w:ascii="Bookman Old Style" w:hAnsi="Bookman Old Style"/>
            <w:szCs w:val="24"/>
          </w:rPr>
          <w:t xml:space="preserve">statements </w:t>
        </w:r>
      </w:ins>
      <w:del w:id="3953" w:author="Ashley Frank" w:date="2024-12-21T02:24:00Z">
        <w:r w:rsidR="003D5602" w:rsidRPr="009C679A" w:rsidDel="00FB120A">
          <w:rPr>
            <w:rFonts w:ascii="Bookman Old Style" w:hAnsi="Bookman Old Style"/>
            <w:szCs w:val="24"/>
            <w:rPrChange w:id="3954" w:author="Ashley Frank" w:date="2024-12-20T20:43:00Z">
              <w:rPr>
                <w:rFonts w:ascii="Bookman Old Style" w:hAnsi="Bookman Old Style"/>
                <w:sz w:val="32"/>
                <w:szCs w:val="32"/>
              </w:rPr>
            </w:rPrChange>
          </w:rPr>
          <w:delText>statements</w:delText>
        </w:r>
        <w:r w:rsidR="00D33DDC" w:rsidRPr="009C679A" w:rsidDel="00FB120A">
          <w:rPr>
            <w:rFonts w:ascii="Bookman Old Style" w:hAnsi="Bookman Old Style"/>
            <w:szCs w:val="24"/>
            <w:rPrChange w:id="3955" w:author="Ashley Frank" w:date="2024-12-20T20:43:00Z">
              <w:rPr>
                <w:rFonts w:ascii="Bookman Old Style" w:hAnsi="Bookman Old Style"/>
                <w:sz w:val="32"/>
                <w:szCs w:val="32"/>
              </w:rPr>
            </w:rPrChange>
          </w:rPr>
          <w:delText xml:space="preserve"> that are said in the present</w:delText>
        </w:r>
        <w:r w:rsidR="003D5602" w:rsidRPr="009C679A" w:rsidDel="00FB120A">
          <w:rPr>
            <w:rFonts w:ascii="Bookman Old Style" w:hAnsi="Bookman Old Style"/>
            <w:szCs w:val="24"/>
            <w:rPrChange w:id="3956" w:author="Ashley Frank" w:date="2024-12-20T20:43:00Z">
              <w:rPr>
                <w:rFonts w:ascii="Bookman Old Style" w:hAnsi="Bookman Old Style"/>
                <w:sz w:val="32"/>
                <w:szCs w:val="32"/>
              </w:rPr>
            </w:rPrChange>
          </w:rPr>
          <w:delText xml:space="preserve"> </w:delText>
        </w:r>
      </w:del>
      <w:r w:rsidRPr="009C679A">
        <w:rPr>
          <w:rFonts w:ascii="Bookman Old Style" w:hAnsi="Bookman Old Style"/>
          <w:szCs w:val="24"/>
          <w:rPrChange w:id="3957" w:author="Ashley Frank" w:date="2024-12-20T20:43:00Z">
            <w:rPr>
              <w:rFonts w:ascii="Bookman Old Style" w:hAnsi="Bookman Old Style"/>
              <w:sz w:val="32"/>
              <w:szCs w:val="32"/>
            </w:rPr>
          </w:rPrChange>
        </w:rPr>
        <w:t xml:space="preserve">may have been true in the </w:t>
      </w:r>
      <w:r w:rsidR="004B42AD" w:rsidRPr="009C679A">
        <w:rPr>
          <w:rFonts w:ascii="Bookman Old Style" w:hAnsi="Bookman Old Style"/>
          <w:szCs w:val="24"/>
          <w:rPrChange w:id="3958" w:author="Ashley Frank" w:date="2024-12-20T20:43:00Z">
            <w:rPr>
              <w:rFonts w:ascii="Bookman Old Style" w:hAnsi="Bookman Old Style"/>
              <w:sz w:val="32"/>
              <w:szCs w:val="32"/>
            </w:rPr>
          </w:rPrChange>
        </w:rPr>
        <w:t>past but</w:t>
      </w:r>
      <w:r w:rsidR="00D33DDC" w:rsidRPr="009C679A">
        <w:rPr>
          <w:rFonts w:ascii="Bookman Old Style" w:hAnsi="Bookman Old Style"/>
          <w:szCs w:val="24"/>
          <w:rPrChange w:id="3959" w:author="Ashley Frank" w:date="2024-12-20T20:43:00Z">
            <w:rPr>
              <w:rFonts w:ascii="Bookman Old Style" w:hAnsi="Bookman Old Style"/>
              <w:sz w:val="32"/>
              <w:szCs w:val="32"/>
            </w:rPr>
          </w:rPrChange>
        </w:rPr>
        <w:t xml:space="preserve"> </w:t>
      </w:r>
      <w:r w:rsidR="004B42AD" w:rsidRPr="009C679A">
        <w:rPr>
          <w:rFonts w:ascii="Bookman Old Style" w:hAnsi="Bookman Old Style"/>
          <w:szCs w:val="24"/>
          <w:rPrChange w:id="3960" w:author="Ashley Frank" w:date="2024-12-20T20:43:00Z">
            <w:rPr>
              <w:rFonts w:ascii="Bookman Old Style" w:hAnsi="Bookman Old Style"/>
              <w:sz w:val="32"/>
              <w:szCs w:val="32"/>
            </w:rPr>
          </w:rPrChange>
        </w:rPr>
        <w:t>are more than likely</w:t>
      </w:r>
      <w:r w:rsidR="000E316D" w:rsidRPr="009C679A">
        <w:rPr>
          <w:rFonts w:ascii="Bookman Old Style" w:hAnsi="Bookman Old Style"/>
          <w:szCs w:val="24"/>
          <w:rPrChange w:id="3961" w:author="Ashley Frank" w:date="2024-12-20T20:43:00Z">
            <w:rPr>
              <w:rFonts w:ascii="Bookman Old Style" w:hAnsi="Bookman Old Style"/>
              <w:sz w:val="32"/>
              <w:szCs w:val="32"/>
            </w:rPr>
          </w:rPrChange>
        </w:rPr>
        <w:t xml:space="preserve"> not be </w:t>
      </w:r>
      <w:r w:rsidR="00D33DDC" w:rsidRPr="009C679A">
        <w:rPr>
          <w:rFonts w:ascii="Bookman Old Style" w:hAnsi="Bookman Old Style"/>
          <w:szCs w:val="24"/>
          <w:rPrChange w:id="3962" w:author="Ashley Frank" w:date="2024-12-20T20:43:00Z">
            <w:rPr>
              <w:rFonts w:ascii="Bookman Old Style" w:hAnsi="Bookman Old Style"/>
              <w:sz w:val="32"/>
              <w:szCs w:val="32"/>
            </w:rPr>
          </w:rPrChange>
        </w:rPr>
        <w:t>true no</w:t>
      </w:r>
      <w:r w:rsidR="00E24A7D" w:rsidRPr="009C679A">
        <w:rPr>
          <w:rFonts w:ascii="Bookman Old Style" w:hAnsi="Bookman Old Style"/>
          <w:szCs w:val="24"/>
          <w:rPrChange w:id="3963" w:author="Ashley Frank" w:date="2024-12-20T20:43:00Z">
            <w:rPr>
              <w:rFonts w:ascii="Bookman Old Style" w:hAnsi="Bookman Old Style"/>
              <w:sz w:val="32"/>
              <w:szCs w:val="32"/>
            </w:rPr>
          </w:rPrChange>
        </w:rPr>
        <w:t>w.</w:t>
      </w:r>
      <w:r w:rsidR="000E316D" w:rsidRPr="009C679A">
        <w:rPr>
          <w:rFonts w:ascii="Bookman Old Style" w:hAnsi="Bookman Old Style"/>
          <w:szCs w:val="24"/>
          <w:rPrChange w:id="3964" w:author="Ashley Frank" w:date="2024-12-20T20:43:00Z">
            <w:rPr>
              <w:rFonts w:ascii="Bookman Old Style" w:hAnsi="Bookman Old Style"/>
              <w:sz w:val="32"/>
              <w:szCs w:val="32"/>
            </w:rPr>
          </w:rPrChange>
        </w:rPr>
        <w:t xml:space="preserve"> When </w:t>
      </w:r>
      <w:r w:rsidR="002C4A2E" w:rsidRPr="009C679A">
        <w:rPr>
          <w:rFonts w:ascii="Bookman Old Style" w:hAnsi="Bookman Old Style"/>
          <w:szCs w:val="24"/>
          <w:rPrChange w:id="3965" w:author="Ashley Frank" w:date="2024-12-20T20:43:00Z">
            <w:rPr>
              <w:rFonts w:ascii="Bookman Old Style" w:hAnsi="Bookman Old Style"/>
              <w:sz w:val="32"/>
              <w:szCs w:val="32"/>
            </w:rPr>
          </w:rPrChange>
        </w:rPr>
        <w:t>we</w:t>
      </w:r>
      <w:r w:rsidR="000E316D" w:rsidRPr="009C679A">
        <w:rPr>
          <w:rFonts w:ascii="Bookman Old Style" w:hAnsi="Bookman Old Style"/>
          <w:szCs w:val="24"/>
          <w:rPrChange w:id="3966" w:author="Ashley Frank" w:date="2024-12-20T20:43:00Z">
            <w:rPr>
              <w:rFonts w:ascii="Bookman Old Style" w:hAnsi="Bookman Old Style"/>
              <w:sz w:val="32"/>
              <w:szCs w:val="32"/>
            </w:rPr>
          </w:rPrChange>
        </w:rPr>
        <w:t xml:space="preserve"> add the past to what is happening in the present</w:t>
      </w:r>
      <w:r w:rsidR="004B42AD" w:rsidRPr="009C679A">
        <w:rPr>
          <w:rFonts w:ascii="Bookman Old Style" w:hAnsi="Bookman Old Style"/>
          <w:szCs w:val="24"/>
          <w:rPrChange w:id="3967" w:author="Ashley Frank" w:date="2024-12-20T20:43:00Z">
            <w:rPr>
              <w:rFonts w:ascii="Bookman Old Style" w:hAnsi="Bookman Old Style"/>
              <w:sz w:val="32"/>
              <w:szCs w:val="32"/>
            </w:rPr>
          </w:rPrChange>
        </w:rPr>
        <w:t xml:space="preserve"> it</w:t>
      </w:r>
      <w:r w:rsidR="000E316D" w:rsidRPr="009C679A">
        <w:rPr>
          <w:rFonts w:ascii="Bookman Old Style" w:hAnsi="Bookman Old Style"/>
          <w:szCs w:val="24"/>
          <w:rPrChange w:id="3968" w:author="Ashley Frank" w:date="2024-12-20T20:43:00Z">
            <w:rPr>
              <w:rFonts w:ascii="Bookman Old Style" w:hAnsi="Bookman Old Style"/>
              <w:sz w:val="32"/>
              <w:szCs w:val="32"/>
            </w:rPr>
          </w:rPrChange>
        </w:rPr>
        <w:t xml:space="preserve"> often </w:t>
      </w:r>
      <w:r w:rsidR="004B42AD" w:rsidRPr="009C679A">
        <w:rPr>
          <w:rFonts w:ascii="Bookman Old Style" w:hAnsi="Bookman Old Style"/>
          <w:szCs w:val="24"/>
          <w:rPrChange w:id="3969" w:author="Ashley Frank" w:date="2024-12-20T20:43:00Z">
            <w:rPr>
              <w:rFonts w:ascii="Bookman Old Style" w:hAnsi="Bookman Old Style"/>
              <w:sz w:val="32"/>
              <w:szCs w:val="32"/>
            </w:rPr>
          </w:rPrChange>
        </w:rPr>
        <w:t xml:space="preserve">comes with a </w:t>
      </w:r>
      <w:r w:rsidR="000E316D" w:rsidRPr="009C679A">
        <w:rPr>
          <w:rFonts w:ascii="Bookman Old Style" w:hAnsi="Bookman Old Style"/>
          <w:szCs w:val="24"/>
          <w:rPrChange w:id="3970" w:author="Ashley Frank" w:date="2024-12-20T20:43:00Z">
            <w:rPr>
              <w:rFonts w:ascii="Bookman Old Style" w:hAnsi="Bookman Old Style"/>
              <w:sz w:val="32"/>
              <w:szCs w:val="32"/>
            </w:rPr>
          </w:rPrChange>
        </w:rPr>
        <w:t>label</w:t>
      </w:r>
      <w:r w:rsidR="004B42AD" w:rsidRPr="009C679A">
        <w:rPr>
          <w:rFonts w:ascii="Bookman Old Style" w:hAnsi="Bookman Old Style"/>
          <w:szCs w:val="24"/>
          <w:rPrChange w:id="3971" w:author="Ashley Frank" w:date="2024-12-20T20:43:00Z">
            <w:rPr>
              <w:rFonts w:ascii="Bookman Old Style" w:hAnsi="Bookman Old Style"/>
              <w:sz w:val="32"/>
              <w:szCs w:val="32"/>
            </w:rPr>
          </w:rPrChange>
        </w:rPr>
        <w:t>ing of</w:t>
      </w:r>
      <w:r w:rsidR="000E316D" w:rsidRPr="009C679A">
        <w:rPr>
          <w:rFonts w:ascii="Bookman Old Style" w:hAnsi="Bookman Old Style"/>
          <w:szCs w:val="24"/>
          <w:rPrChange w:id="3972" w:author="Ashley Frank" w:date="2024-12-20T20:43:00Z">
            <w:rPr>
              <w:rFonts w:ascii="Bookman Old Style" w:hAnsi="Bookman Old Style"/>
              <w:sz w:val="32"/>
              <w:szCs w:val="32"/>
            </w:rPr>
          </w:rPrChange>
        </w:rPr>
        <w:t xml:space="preserve"> the situation or person. This is often tough because the past has already happened. </w:t>
      </w:r>
    </w:p>
    <w:p w14:paraId="7E286CB5" w14:textId="77777777" w:rsidR="00FB120A" w:rsidRDefault="00FB120A" w:rsidP="00D33DDC">
      <w:pPr>
        <w:tabs>
          <w:tab w:val="clear" w:pos="360"/>
          <w:tab w:val="clear" w:pos="9360"/>
        </w:tabs>
        <w:spacing w:line="480" w:lineRule="auto"/>
        <w:ind w:left="360"/>
        <w:rPr>
          <w:ins w:id="3973" w:author="Ashley Frank" w:date="2024-12-21T02:29:00Z"/>
          <w:rFonts w:ascii="Bookman Old Style" w:hAnsi="Bookman Old Style"/>
          <w:szCs w:val="24"/>
        </w:rPr>
      </w:pPr>
    </w:p>
    <w:p w14:paraId="526C2BAB" w14:textId="37316CD1" w:rsidR="004B42AD" w:rsidRPr="009C679A" w:rsidRDefault="002C4A2E" w:rsidP="00D33DDC">
      <w:pPr>
        <w:tabs>
          <w:tab w:val="clear" w:pos="360"/>
          <w:tab w:val="clear" w:pos="9360"/>
        </w:tabs>
        <w:spacing w:line="480" w:lineRule="auto"/>
        <w:ind w:left="360"/>
        <w:rPr>
          <w:rFonts w:ascii="Bookman Old Style" w:hAnsi="Bookman Old Style"/>
          <w:szCs w:val="24"/>
          <w:rPrChange w:id="3974" w:author="Ashley Frank" w:date="2024-12-20T20:43:00Z">
            <w:rPr>
              <w:rFonts w:ascii="Bookman Old Style" w:hAnsi="Bookman Old Style"/>
              <w:sz w:val="32"/>
              <w:szCs w:val="32"/>
            </w:rPr>
          </w:rPrChange>
        </w:rPr>
      </w:pPr>
      <w:r w:rsidRPr="009C679A">
        <w:rPr>
          <w:rFonts w:ascii="Bookman Old Style" w:hAnsi="Bookman Old Style"/>
          <w:szCs w:val="24"/>
          <w:rPrChange w:id="3975" w:author="Ashley Frank" w:date="2024-12-20T20:43:00Z">
            <w:rPr>
              <w:rFonts w:ascii="Bookman Old Style" w:hAnsi="Bookman Old Style"/>
              <w:sz w:val="32"/>
              <w:szCs w:val="32"/>
            </w:rPr>
          </w:rPrChange>
        </w:rPr>
        <w:t>We</w:t>
      </w:r>
      <w:r w:rsidR="000E316D" w:rsidRPr="009C679A">
        <w:rPr>
          <w:rFonts w:ascii="Bookman Old Style" w:hAnsi="Bookman Old Style"/>
          <w:szCs w:val="24"/>
          <w:rPrChange w:id="3976" w:author="Ashley Frank" w:date="2024-12-20T20:43:00Z">
            <w:rPr>
              <w:rFonts w:ascii="Bookman Old Style" w:hAnsi="Bookman Old Style"/>
              <w:sz w:val="32"/>
              <w:szCs w:val="32"/>
            </w:rPr>
          </w:rPrChange>
        </w:rPr>
        <w:t xml:space="preserve"> may</w:t>
      </w:r>
      <w:r w:rsidR="003561F4" w:rsidRPr="009C679A">
        <w:rPr>
          <w:rFonts w:ascii="Bookman Old Style" w:hAnsi="Bookman Old Style"/>
          <w:szCs w:val="24"/>
          <w:rPrChange w:id="3977" w:author="Ashley Frank" w:date="2024-12-20T20:43:00Z">
            <w:rPr>
              <w:rFonts w:ascii="Bookman Old Style" w:hAnsi="Bookman Old Style"/>
              <w:sz w:val="32"/>
              <w:szCs w:val="32"/>
            </w:rPr>
          </w:rPrChange>
        </w:rPr>
        <w:t xml:space="preserve"> say things like, “I know what you meant!” “You always do that”.</w:t>
      </w:r>
      <w:r w:rsidR="000E316D" w:rsidRPr="009C679A">
        <w:rPr>
          <w:rFonts w:ascii="Bookman Old Style" w:hAnsi="Bookman Old Style"/>
          <w:szCs w:val="24"/>
          <w:rPrChange w:id="3978" w:author="Ashley Frank" w:date="2024-12-20T20:43:00Z">
            <w:rPr>
              <w:rFonts w:ascii="Bookman Old Style" w:hAnsi="Bookman Old Style"/>
              <w:sz w:val="32"/>
              <w:szCs w:val="32"/>
            </w:rPr>
          </w:rPrChange>
        </w:rPr>
        <w:t xml:space="preserve"> </w:t>
      </w:r>
      <w:r w:rsidR="004B42AD" w:rsidRPr="009C679A">
        <w:rPr>
          <w:rFonts w:ascii="Bookman Old Style" w:hAnsi="Bookman Old Style"/>
          <w:szCs w:val="24"/>
          <w:rPrChange w:id="3979" w:author="Ashley Frank" w:date="2024-12-20T20:43:00Z">
            <w:rPr>
              <w:rFonts w:ascii="Bookman Old Style" w:hAnsi="Bookman Old Style"/>
              <w:sz w:val="32"/>
              <w:szCs w:val="32"/>
            </w:rPr>
          </w:rPrChange>
        </w:rPr>
        <w:t>Another</w:t>
      </w:r>
      <w:r w:rsidR="000E316D" w:rsidRPr="009C679A">
        <w:rPr>
          <w:rFonts w:ascii="Bookman Old Style" w:hAnsi="Bookman Old Style"/>
          <w:szCs w:val="24"/>
          <w:rPrChange w:id="3980" w:author="Ashley Frank" w:date="2024-12-20T20:43:00Z">
            <w:rPr>
              <w:rFonts w:ascii="Bookman Old Style" w:hAnsi="Bookman Old Style"/>
              <w:sz w:val="32"/>
              <w:szCs w:val="32"/>
            </w:rPr>
          </w:rPrChange>
        </w:rPr>
        <w:t xml:space="preserve"> interpretive language </w:t>
      </w:r>
      <w:ins w:id="3981" w:author="Ashley Frank" w:date="2024-12-21T02:28:00Z">
        <w:r w:rsidR="00FB120A">
          <w:rPr>
            <w:rFonts w:ascii="Bookman Old Style" w:hAnsi="Bookman Old Style"/>
            <w:szCs w:val="24"/>
          </w:rPr>
          <w:t xml:space="preserve">phrase </w:t>
        </w:r>
      </w:ins>
      <w:del w:id="3982" w:author="Ashley Frank" w:date="2024-12-21T02:28:00Z">
        <w:r w:rsidR="000E316D" w:rsidRPr="009C679A" w:rsidDel="00FB120A">
          <w:rPr>
            <w:rFonts w:ascii="Bookman Old Style" w:hAnsi="Bookman Old Style"/>
            <w:szCs w:val="24"/>
            <w:rPrChange w:id="3983" w:author="Ashley Frank" w:date="2024-12-20T20:43:00Z">
              <w:rPr>
                <w:rFonts w:ascii="Bookman Old Style" w:hAnsi="Bookman Old Style"/>
                <w:sz w:val="32"/>
                <w:szCs w:val="32"/>
              </w:rPr>
            </w:rPrChange>
          </w:rPr>
          <w:delText xml:space="preserve">item </w:delText>
        </w:r>
      </w:del>
      <w:r w:rsidR="000E316D" w:rsidRPr="009C679A">
        <w:rPr>
          <w:rFonts w:ascii="Bookman Old Style" w:hAnsi="Bookman Old Style"/>
          <w:szCs w:val="24"/>
          <w:rPrChange w:id="3984" w:author="Ashley Frank" w:date="2024-12-20T20:43:00Z">
            <w:rPr>
              <w:rFonts w:ascii="Bookman Old Style" w:hAnsi="Bookman Old Style"/>
              <w:sz w:val="32"/>
              <w:szCs w:val="32"/>
            </w:rPr>
          </w:rPrChange>
        </w:rPr>
        <w:t xml:space="preserve">is the statement, ‘I feel like…” which is not a feeling but a thought or belief. Feelings are items like Anger, Anxiety, Happy, Sad, etc. </w:t>
      </w:r>
      <w:r w:rsidRPr="009C679A">
        <w:rPr>
          <w:rFonts w:ascii="Bookman Old Style" w:hAnsi="Bookman Old Style"/>
          <w:szCs w:val="24"/>
          <w:rPrChange w:id="3985" w:author="Ashley Frank" w:date="2024-12-20T20:43:00Z">
            <w:rPr>
              <w:rFonts w:ascii="Bookman Old Style" w:hAnsi="Bookman Old Style"/>
              <w:sz w:val="32"/>
              <w:szCs w:val="32"/>
            </w:rPr>
          </w:rPrChange>
        </w:rPr>
        <w:t>We</w:t>
      </w:r>
      <w:r w:rsidR="000E316D" w:rsidRPr="009C679A">
        <w:rPr>
          <w:rFonts w:ascii="Bookman Old Style" w:hAnsi="Bookman Old Style"/>
          <w:szCs w:val="24"/>
          <w:rPrChange w:id="3986" w:author="Ashley Frank" w:date="2024-12-20T20:43:00Z">
            <w:rPr>
              <w:rFonts w:ascii="Bookman Old Style" w:hAnsi="Bookman Old Style"/>
              <w:sz w:val="32"/>
              <w:szCs w:val="32"/>
            </w:rPr>
          </w:rPrChange>
        </w:rPr>
        <w:t xml:space="preserve"> can’t feel ‘like’. The ‘feel like, seem like</w:t>
      </w:r>
      <w:r w:rsidR="00FD26F1" w:rsidRPr="009C679A">
        <w:rPr>
          <w:rFonts w:ascii="Bookman Old Style" w:hAnsi="Bookman Old Style"/>
          <w:szCs w:val="24"/>
          <w:rPrChange w:id="3987" w:author="Ashley Frank" w:date="2024-12-20T20:43:00Z">
            <w:rPr>
              <w:rFonts w:ascii="Bookman Old Style" w:hAnsi="Bookman Old Style"/>
              <w:sz w:val="32"/>
              <w:szCs w:val="32"/>
            </w:rPr>
          </w:rPrChange>
        </w:rPr>
        <w:t>,</w:t>
      </w:r>
      <w:r w:rsidR="000E316D" w:rsidRPr="009C679A">
        <w:rPr>
          <w:rFonts w:ascii="Bookman Old Style" w:hAnsi="Bookman Old Style"/>
          <w:szCs w:val="24"/>
          <w:rPrChange w:id="3988" w:author="Ashley Frank" w:date="2024-12-20T20:43:00Z">
            <w:rPr>
              <w:rFonts w:ascii="Bookman Old Style" w:hAnsi="Bookman Old Style"/>
              <w:sz w:val="32"/>
              <w:szCs w:val="32"/>
            </w:rPr>
          </w:rPrChange>
        </w:rPr>
        <w:t xml:space="preserve"> or look like’ </w:t>
      </w:r>
      <w:r w:rsidR="004B42AD" w:rsidRPr="009C679A">
        <w:rPr>
          <w:rFonts w:ascii="Bookman Old Style" w:hAnsi="Bookman Old Style"/>
          <w:szCs w:val="24"/>
          <w:rPrChange w:id="3989" w:author="Ashley Frank" w:date="2024-12-20T20:43:00Z">
            <w:rPr>
              <w:rFonts w:ascii="Bookman Old Style" w:hAnsi="Bookman Old Style"/>
              <w:sz w:val="32"/>
              <w:szCs w:val="32"/>
            </w:rPr>
          </w:rPrChange>
        </w:rPr>
        <w:t xml:space="preserve">statements </w:t>
      </w:r>
      <w:r w:rsidR="000E316D" w:rsidRPr="009C679A">
        <w:rPr>
          <w:rFonts w:ascii="Bookman Old Style" w:hAnsi="Bookman Old Style"/>
          <w:szCs w:val="24"/>
          <w:rPrChange w:id="3990" w:author="Ashley Frank" w:date="2024-12-20T20:43:00Z">
            <w:rPr>
              <w:rFonts w:ascii="Bookman Old Style" w:hAnsi="Bookman Old Style"/>
              <w:sz w:val="32"/>
              <w:szCs w:val="32"/>
            </w:rPr>
          </w:rPrChange>
        </w:rPr>
        <w:t xml:space="preserve">can often ‘justify’ </w:t>
      </w:r>
      <w:r w:rsidR="004B42AD" w:rsidRPr="009C679A">
        <w:rPr>
          <w:rFonts w:ascii="Bookman Old Style" w:hAnsi="Bookman Old Style"/>
          <w:szCs w:val="24"/>
          <w:rPrChange w:id="3991" w:author="Ashley Frank" w:date="2024-12-20T20:43:00Z">
            <w:rPr>
              <w:rFonts w:ascii="Bookman Old Style" w:hAnsi="Bookman Old Style"/>
              <w:sz w:val="32"/>
              <w:szCs w:val="32"/>
            </w:rPr>
          </w:rPrChange>
        </w:rPr>
        <w:t>what is</w:t>
      </w:r>
      <w:r w:rsidR="000E316D" w:rsidRPr="009C679A">
        <w:rPr>
          <w:rFonts w:ascii="Bookman Old Style" w:hAnsi="Bookman Old Style"/>
          <w:szCs w:val="24"/>
          <w:rPrChange w:id="3992" w:author="Ashley Frank" w:date="2024-12-20T20:43:00Z">
            <w:rPr>
              <w:rFonts w:ascii="Bookman Old Style" w:hAnsi="Bookman Old Style"/>
              <w:sz w:val="32"/>
              <w:szCs w:val="32"/>
            </w:rPr>
          </w:rPrChange>
        </w:rPr>
        <w:t xml:space="preserve"> said</w:t>
      </w:r>
      <w:r w:rsidR="004B42AD" w:rsidRPr="009C679A">
        <w:rPr>
          <w:rFonts w:ascii="Bookman Old Style" w:hAnsi="Bookman Old Style"/>
          <w:szCs w:val="24"/>
          <w:rPrChange w:id="3993" w:author="Ashley Frank" w:date="2024-12-20T20:43:00Z">
            <w:rPr>
              <w:rFonts w:ascii="Bookman Old Style" w:hAnsi="Bookman Old Style"/>
              <w:sz w:val="32"/>
              <w:szCs w:val="32"/>
            </w:rPr>
          </w:rPrChange>
        </w:rPr>
        <w:t xml:space="preserve"> as being ‘valid’ and not to be questioned</w:t>
      </w:r>
      <w:r w:rsidR="000E316D" w:rsidRPr="009C679A">
        <w:rPr>
          <w:rFonts w:ascii="Bookman Old Style" w:hAnsi="Bookman Old Style"/>
          <w:szCs w:val="24"/>
          <w:rPrChange w:id="3994" w:author="Ashley Frank" w:date="2024-12-20T20:43:00Z">
            <w:rPr>
              <w:rFonts w:ascii="Bookman Old Style" w:hAnsi="Bookman Old Style"/>
              <w:sz w:val="32"/>
              <w:szCs w:val="32"/>
            </w:rPr>
          </w:rPrChange>
        </w:rPr>
        <w:t>. ‘I feel like you don’t love me.’ “Looks like you are interested in that girl over there</w:t>
      </w:r>
      <w:r w:rsidR="00FD26F1" w:rsidRPr="009C679A">
        <w:rPr>
          <w:rFonts w:ascii="Bookman Old Style" w:hAnsi="Bookman Old Style"/>
          <w:szCs w:val="24"/>
          <w:rPrChange w:id="3995" w:author="Ashley Frank" w:date="2024-12-20T20:43:00Z">
            <w:rPr>
              <w:rFonts w:ascii="Bookman Old Style" w:hAnsi="Bookman Old Style"/>
              <w:sz w:val="32"/>
              <w:szCs w:val="32"/>
            </w:rPr>
          </w:rPrChange>
        </w:rPr>
        <w:t>.</w:t>
      </w:r>
      <w:r w:rsidR="000E316D" w:rsidRPr="009C679A">
        <w:rPr>
          <w:rFonts w:ascii="Bookman Old Style" w:hAnsi="Bookman Old Style"/>
          <w:szCs w:val="24"/>
          <w:rPrChange w:id="3996" w:author="Ashley Frank" w:date="2024-12-20T20:43:00Z">
            <w:rPr>
              <w:rFonts w:ascii="Bookman Old Style" w:hAnsi="Bookman Old Style"/>
              <w:sz w:val="32"/>
              <w:szCs w:val="32"/>
            </w:rPr>
          </w:rPrChange>
        </w:rPr>
        <w:t xml:space="preserve">” “Seems like I’m not important to you anymore.” </w:t>
      </w:r>
      <w:r w:rsidR="00563311" w:rsidRPr="009C679A">
        <w:rPr>
          <w:rFonts w:ascii="Bookman Old Style" w:hAnsi="Bookman Old Style"/>
          <w:szCs w:val="24"/>
          <w:rPrChange w:id="3997" w:author="Ashley Frank" w:date="2024-12-20T20:43:00Z">
            <w:rPr>
              <w:rFonts w:ascii="Bookman Old Style" w:hAnsi="Bookman Old Style"/>
              <w:sz w:val="32"/>
              <w:szCs w:val="32"/>
            </w:rPr>
          </w:rPrChange>
        </w:rPr>
        <w:t xml:space="preserve">Where is the evidence that </w:t>
      </w:r>
      <w:r w:rsidR="004B42AD" w:rsidRPr="009C679A">
        <w:rPr>
          <w:rFonts w:ascii="Bookman Old Style" w:hAnsi="Bookman Old Style"/>
          <w:szCs w:val="24"/>
          <w:rPrChange w:id="3998" w:author="Ashley Frank" w:date="2024-12-20T20:43:00Z">
            <w:rPr>
              <w:rFonts w:ascii="Bookman Old Style" w:hAnsi="Bookman Old Style"/>
              <w:sz w:val="32"/>
              <w:szCs w:val="32"/>
            </w:rPr>
          </w:rPrChange>
        </w:rPr>
        <w:t>indicate</w:t>
      </w:r>
      <w:r w:rsidR="00FD26F1" w:rsidRPr="009C679A">
        <w:rPr>
          <w:rFonts w:ascii="Bookman Old Style" w:hAnsi="Bookman Old Style"/>
          <w:szCs w:val="24"/>
          <w:rPrChange w:id="3999" w:author="Ashley Frank" w:date="2024-12-20T20:43:00Z">
            <w:rPr>
              <w:rFonts w:ascii="Bookman Old Style" w:hAnsi="Bookman Old Style"/>
              <w:sz w:val="32"/>
              <w:szCs w:val="32"/>
            </w:rPr>
          </w:rPrChange>
        </w:rPr>
        <w:t>s</w:t>
      </w:r>
      <w:r w:rsidR="004B42AD" w:rsidRPr="009C679A">
        <w:rPr>
          <w:rFonts w:ascii="Bookman Old Style" w:hAnsi="Bookman Old Style"/>
          <w:szCs w:val="24"/>
          <w:rPrChange w:id="4000" w:author="Ashley Frank" w:date="2024-12-20T20:43:00Z">
            <w:rPr>
              <w:rFonts w:ascii="Bookman Old Style" w:hAnsi="Bookman Old Style"/>
              <w:sz w:val="32"/>
              <w:szCs w:val="32"/>
            </w:rPr>
          </w:rPrChange>
        </w:rPr>
        <w:t xml:space="preserve"> that </w:t>
      </w:r>
      <w:r w:rsidR="00563311" w:rsidRPr="009C679A">
        <w:rPr>
          <w:rFonts w:ascii="Bookman Old Style" w:hAnsi="Bookman Old Style"/>
          <w:szCs w:val="24"/>
          <w:rPrChange w:id="4001" w:author="Ashley Frank" w:date="2024-12-20T20:43:00Z">
            <w:rPr>
              <w:rFonts w:ascii="Bookman Old Style" w:hAnsi="Bookman Old Style"/>
              <w:sz w:val="32"/>
              <w:szCs w:val="32"/>
            </w:rPr>
          </w:rPrChange>
        </w:rPr>
        <w:t>these conclus</w:t>
      </w:r>
      <w:r w:rsidR="00FD26F1" w:rsidRPr="009C679A">
        <w:rPr>
          <w:rFonts w:ascii="Bookman Old Style" w:hAnsi="Bookman Old Style"/>
          <w:szCs w:val="24"/>
          <w:rPrChange w:id="4002" w:author="Ashley Frank" w:date="2024-12-20T20:43:00Z">
            <w:rPr>
              <w:rFonts w:ascii="Bookman Old Style" w:hAnsi="Bookman Old Style"/>
              <w:sz w:val="32"/>
              <w:szCs w:val="32"/>
            </w:rPr>
          </w:rPrChange>
        </w:rPr>
        <w:t>o</w:t>
      </w:r>
      <w:r w:rsidR="00563311" w:rsidRPr="009C679A">
        <w:rPr>
          <w:rFonts w:ascii="Bookman Old Style" w:hAnsi="Bookman Old Style"/>
          <w:szCs w:val="24"/>
          <w:rPrChange w:id="4003" w:author="Ashley Frank" w:date="2024-12-20T20:43:00Z">
            <w:rPr>
              <w:rFonts w:ascii="Bookman Old Style" w:hAnsi="Bookman Old Style"/>
              <w:sz w:val="32"/>
              <w:szCs w:val="32"/>
            </w:rPr>
          </w:rPrChange>
        </w:rPr>
        <w:t>ry statements are true? Usually</w:t>
      </w:r>
      <w:r w:rsidR="00FD26F1" w:rsidRPr="009C679A">
        <w:rPr>
          <w:rFonts w:ascii="Bookman Old Style" w:hAnsi="Bookman Old Style"/>
          <w:szCs w:val="24"/>
          <w:rPrChange w:id="4004" w:author="Ashley Frank" w:date="2024-12-20T20:43:00Z">
            <w:rPr>
              <w:rFonts w:ascii="Bookman Old Style" w:hAnsi="Bookman Old Style"/>
              <w:sz w:val="32"/>
              <w:szCs w:val="32"/>
            </w:rPr>
          </w:rPrChange>
        </w:rPr>
        <w:t>,</w:t>
      </w:r>
      <w:r w:rsidR="00563311" w:rsidRPr="009C679A">
        <w:rPr>
          <w:rFonts w:ascii="Bookman Old Style" w:hAnsi="Bookman Old Style"/>
          <w:szCs w:val="24"/>
          <w:rPrChange w:id="4005" w:author="Ashley Frank" w:date="2024-12-20T20:43:00Z">
            <w:rPr>
              <w:rFonts w:ascii="Bookman Old Style" w:hAnsi="Bookman Old Style"/>
              <w:sz w:val="32"/>
              <w:szCs w:val="32"/>
            </w:rPr>
          </w:rPrChange>
        </w:rPr>
        <w:t xml:space="preserve"> </w:t>
      </w:r>
      <w:r w:rsidR="004B42AD" w:rsidRPr="009C679A">
        <w:rPr>
          <w:rFonts w:ascii="Bookman Old Style" w:hAnsi="Bookman Old Style"/>
          <w:szCs w:val="24"/>
          <w:rPrChange w:id="4006" w:author="Ashley Frank" w:date="2024-12-20T20:43:00Z">
            <w:rPr>
              <w:rFonts w:ascii="Bookman Old Style" w:hAnsi="Bookman Old Style"/>
              <w:sz w:val="32"/>
              <w:szCs w:val="32"/>
            </w:rPr>
          </w:rPrChange>
        </w:rPr>
        <w:t>the statements are</w:t>
      </w:r>
      <w:r w:rsidR="00563311" w:rsidRPr="009C679A">
        <w:rPr>
          <w:rFonts w:ascii="Bookman Old Style" w:hAnsi="Bookman Old Style"/>
          <w:szCs w:val="24"/>
          <w:rPrChange w:id="4007" w:author="Ashley Frank" w:date="2024-12-20T20:43:00Z">
            <w:rPr>
              <w:rFonts w:ascii="Bookman Old Style" w:hAnsi="Bookman Old Style"/>
              <w:sz w:val="32"/>
              <w:szCs w:val="32"/>
            </w:rPr>
          </w:rPrChange>
        </w:rPr>
        <w:t xml:space="preserve"> based on ‘feeling’ of anger, fearfulness, confusion</w:t>
      </w:r>
      <w:r w:rsidR="00FD26F1" w:rsidRPr="009C679A">
        <w:rPr>
          <w:rFonts w:ascii="Bookman Old Style" w:hAnsi="Bookman Old Style"/>
          <w:szCs w:val="24"/>
          <w:rPrChange w:id="4008" w:author="Ashley Frank" w:date="2024-12-20T20:43:00Z">
            <w:rPr>
              <w:rFonts w:ascii="Bookman Old Style" w:hAnsi="Bookman Old Style"/>
              <w:sz w:val="32"/>
              <w:szCs w:val="32"/>
            </w:rPr>
          </w:rPrChange>
        </w:rPr>
        <w:t>, or</w:t>
      </w:r>
      <w:r w:rsidR="00563311" w:rsidRPr="009C679A">
        <w:rPr>
          <w:rFonts w:ascii="Bookman Old Style" w:hAnsi="Bookman Old Style"/>
          <w:szCs w:val="24"/>
          <w:rPrChange w:id="4009" w:author="Ashley Frank" w:date="2024-12-20T20:43:00Z">
            <w:rPr>
              <w:rFonts w:ascii="Bookman Old Style" w:hAnsi="Bookman Old Style"/>
              <w:sz w:val="32"/>
              <w:szCs w:val="32"/>
            </w:rPr>
          </w:rPrChange>
        </w:rPr>
        <w:t xml:space="preserve"> anxiety that the past has already defined</w:t>
      </w:r>
      <w:r w:rsidR="004B42AD" w:rsidRPr="009C679A">
        <w:rPr>
          <w:rFonts w:ascii="Bookman Old Style" w:hAnsi="Bookman Old Style"/>
          <w:szCs w:val="24"/>
          <w:rPrChange w:id="4010" w:author="Ashley Frank" w:date="2024-12-20T20:43:00Z">
            <w:rPr>
              <w:rFonts w:ascii="Bookman Old Style" w:hAnsi="Bookman Old Style"/>
              <w:sz w:val="32"/>
              <w:szCs w:val="32"/>
            </w:rPr>
          </w:rPrChange>
        </w:rPr>
        <w:t xml:space="preserve"> as being threatening</w:t>
      </w:r>
      <w:r w:rsidR="00563311" w:rsidRPr="009C679A">
        <w:rPr>
          <w:rFonts w:ascii="Bookman Old Style" w:hAnsi="Bookman Old Style"/>
          <w:szCs w:val="24"/>
          <w:rPrChange w:id="4011" w:author="Ashley Frank" w:date="2024-12-20T20:43:00Z">
            <w:rPr>
              <w:rFonts w:ascii="Bookman Old Style" w:hAnsi="Bookman Old Style"/>
              <w:sz w:val="32"/>
              <w:szCs w:val="32"/>
            </w:rPr>
          </w:rPrChange>
        </w:rPr>
        <w:t xml:space="preserve">. </w:t>
      </w:r>
      <w:r w:rsidR="000E316D" w:rsidRPr="009C679A">
        <w:rPr>
          <w:rFonts w:ascii="Bookman Old Style" w:hAnsi="Bookman Old Style"/>
          <w:szCs w:val="24"/>
          <w:rPrChange w:id="4012" w:author="Ashley Frank" w:date="2024-12-20T20:43:00Z">
            <w:rPr>
              <w:rFonts w:ascii="Bookman Old Style" w:hAnsi="Bookman Old Style"/>
              <w:sz w:val="32"/>
              <w:szCs w:val="32"/>
            </w:rPr>
          </w:rPrChange>
        </w:rPr>
        <w:t xml:space="preserve">This </w:t>
      </w:r>
      <w:r w:rsidR="00FD26F1" w:rsidRPr="009C679A">
        <w:rPr>
          <w:rFonts w:ascii="Bookman Old Style" w:hAnsi="Bookman Old Style"/>
          <w:szCs w:val="24"/>
          <w:rPrChange w:id="4013" w:author="Ashley Frank" w:date="2024-12-20T20:43:00Z">
            <w:rPr>
              <w:rFonts w:ascii="Bookman Old Style" w:hAnsi="Bookman Old Style"/>
              <w:sz w:val="32"/>
              <w:szCs w:val="32"/>
            </w:rPr>
          </w:rPrChange>
        </w:rPr>
        <w:t>language is quite powerful and c</w:t>
      </w:r>
      <w:r w:rsidR="000E316D" w:rsidRPr="009C679A">
        <w:rPr>
          <w:rFonts w:ascii="Bookman Old Style" w:hAnsi="Bookman Old Style"/>
          <w:szCs w:val="24"/>
          <w:rPrChange w:id="4014" w:author="Ashley Frank" w:date="2024-12-20T20:43:00Z">
            <w:rPr>
              <w:rFonts w:ascii="Bookman Old Style" w:hAnsi="Bookman Old Style"/>
              <w:sz w:val="32"/>
              <w:szCs w:val="32"/>
            </w:rPr>
          </w:rPrChange>
        </w:rPr>
        <w:t xml:space="preserve">an </w:t>
      </w:r>
      <w:ins w:id="4015" w:author="Ashley Frank" w:date="2024-12-21T02:26:00Z">
        <w:r w:rsidR="00FB120A">
          <w:rPr>
            <w:rFonts w:ascii="Bookman Old Style" w:hAnsi="Bookman Old Style"/>
            <w:szCs w:val="24"/>
          </w:rPr>
          <w:t>stir</w:t>
        </w:r>
      </w:ins>
      <w:del w:id="4016" w:author="Ashley Frank" w:date="2024-12-21T02:26:00Z">
        <w:r w:rsidR="000E316D" w:rsidRPr="009C679A" w:rsidDel="00FB120A">
          <w:rPr>
            <w:rFonts w:ascii="Bookman Old Style" w:hAnsi="Bookman Old Style"/>
            <w:szCs w:val="24"/>
            <w:rPrChange w:id="4017" w:author="Ashley Frank" w:date="2024-12-20T20:43:00Z">
              <w:rPr>
                <w:rFonts w:ascii="Bookman Old Style" w:hAnsi="Bookman Old Style"/>
                <w:sz w:val="32"/>
                <w:szCs w:val="32"/>
              </w:rPr>
            </w:rPrChange>
          </w:rPr>
          <w:delText>cause</w:delText>
        </w:r>
      </w:del>
      <w:ins w:id="4018" w:author="Ashley Frank" w:date="2024-12-21T02:25:00Z">
        <w:r w:rsidR="00FB120A">
          <w:rPr>
            <w:rFonts w:ascii="Bookman Old Style" w:hAnsi="Bookman Old Style"/>
            <w:szCs w:val="24"/>
          </w:rPr>
          <w:t xml:space="preserve"> internal</w:t>
        </w:r>
      </w:ins>
      <w:r w:rsidR="000E316D" w:rsidRPr="009C679A">
        <w:rPr>
          <w:rFonts w:ascii="Bookman Old Style" w:hAnsi="Bookman Old Style"/>
          <w:szCs w:val="24"/>
          <w:rPrChange w:id="4019" w:author="Ashley Frank" w:date="2024-12-20T20:43:00Z">
            <w:rPr>
              <w:rFonts w:ascii="Bookman Old Style" w:hAnsi="Bookman Old Style"/>
              <w:sz w:val="32"/>
              <w:szCs w:val="32"/>
            </w:rPr>
          </w:rPrChange>
        </w:rPr>
        <w:t xml:space="preserve"> chaos in individuals </w:t>
      </w:r>
      <w:r w:rsidR="000E316D" w:rsidRPr="009C679A">
        <w:rPr>
          <w:rFonts w:ascii="Bookman Old Style" w:hAnsi="Bookman Old Style"/>
          <w:szCs w:val="24"/>
          <w:rPrChange w:id="4020" w:author="Ashley Frank" w:date="2024-12-20T20:43:00Z">
            <w:rPr>
              <w:rFonts w:ascii="Bookman Old Style" w:hAnsi="Bookman Old Style"/>
              <w:sz w:val="32"/>
              <w:szCs w:val="32"/>
            </w:rPr>
          </w:rPrChange>
        </w:rPr>
        <w:lastRenderedPageBreak/>
        <w:t xml:space="preserve">and </w:t>
      </w:r>
      <w:del w:id="4021" w:author="Ashley Frank" w:date="2024-12-21T02:26:00Z">
        <w:r w:rsidR="000E316D" w:rsidRPr="009C679A" w:rsidDel="00FB120A">
          <w:rPr>
            <w:rFonts w:ascii="Bookman Old Style" w:hAnsi="Bookman Old Style"/>
            <w:szCs w:val="24"/>
            <w:rPrChange w:id="4022" w:author="Ashley Frank" w:date="2024-12-20T20:43:00Z">
              <w:rPr>
                <w:rFonts w:ascii="Bookman Old Style" w:hAnsi="Bookman Old Style"/>
                <w:sz w:val="32"/>
                <w:szCs w:val="32"/>
              </w:rPr>
            </w:rPrChange>
          </w:rPr>
          <w:delText xml:space="preserve">can cause </w:delText>
        </w:r>
      </w:del>
      <w:r w:rsidR="000E316D" w:rsidRPr="009C679A">
        <w:rPr>
          <w:rFonts w:ascii="Bookman Old Style" w:hAnsi="Bookman Old Style"/>
          <w:szCs w:val="24"/>
          <w:rPrChange w:id="4023" w:author="Ashley Frank" w:date="2024-12-20T20:43:00Z">
            <w:rPr>
              <w:rFonts w:ascii="Bookman Old Style" w:hAnsi="Bookman Old Style"/>
              <w:sz w:val="32"/>
              <w:szCs w:val="32"/>
            </w:rPr>
          </w:rPrChange>
        </w:rPr>
        <w:t xml:space="preserve">disruption in relationships. This language is based solely on a one-sided interpretation of what is said or done in the present. </w:t>
      </w:r>
      <w:r w:rsidR="00563311" w:rsidRPr="009C679A">
        <w:rPr>
          <w:rFonts w:ascii="Bookman Old Style" w:hAnsi="Bookman Old Style"/>
          <w:szCs w:val="24"/>
          <w:rPrChange w:id="4024" w:author="Ashley Frank" w:date="2024-12-20T20:43:00Z">
            <w:rPr>
              <w:rFonts w:ascii="Bookman Old Style" w:hAnsi="Bookman Old Style"/>
              <w:sz w:val="32"/>
              <w:szCs w:val="32"/>
            </w:rPr>
          </w:rPrChange>
        </w:rPr>
        <w:t>This</w:t>
      </w:r>
      <w:r w:rsidR="000E316D" w:rsidRPr="009C679A">
        <w:rPr>
          <w:rFonts w:ascii="Bookman Old Style" w:hAnsi="Bookman Old Style"/>
          <w:szCs w:val="24"/>
          <w:rPrChange w:id="4025" w:author="Ashley Frank" w:date="2024-12-20T20:43:00Z">
            <w:rPr>
              <w:rFonts w:ascii="Bookman Old Style" w:hAnsi="Bookman Old Style"/>
              <w:sz w:val="32"/>
              <w:szCs w:val="32"/>
            </w:rPr>
          </w:rPrChange>
        </w:rPr>
        <w:t xml:space="preserve"> </w:t>
      </w:r>
      <w:r w:rsidR="00563311" w:rsidRPr="009C679A">
        <w:rPr>
          <w:rFonts w:ascii="Bookman Old Style" w:hAnsi="Bookman Old Style"/>
          <w:szCs w:val="24"/>
          <w:rPrChange w:id="4026" w:author="Ashley Frank" w:date="2024-12-20T20:43:00Z">
            <w:rPr>
              <w:rFonts w:ascii="Bookman Old Style" w:hAnsi="Bookman Old Style"/>
              <w:sz w:val="32"/>
              <w:szCs w:val="32"/>
            </w:rPr>
          </w:rPrChange>
        </w:rPr>
        <w:t xml:space="preserve">type of </w:t>
      </w:r>
      <w:r w:rsidR="000E316D" w:rsidRPr="009C679A">
        <w:rPr>
          <w:rFonts w:ascii="Bookman Old Style" w:hAnsi="Bookman Old Style"/>
          <w:szCs w:val="24"/>
          <w:rPrChange w:id="4027" w:author="Ashley Frank" w:date="2024-12-20T20:43:00Z">
            <w:rPr>
              <w:rFonts w:ascii="Bookman Old Style" w:hAnsi="Bookman Old Style"/>
              <w:sz w:val="32"/>
              <w:szCs w:val="32"/>
            </w:rPr>
          </w:rPrChange>
        </w:rPr>
        <w:t>language doesn’t take into consideration that the</w:t>
      </w:r>
      <w:r w:rsidR="00563311" w:rsidRPr="009C679A">
        <w:rPr>
          <w:rFonts w:ascii="Bookman Old Style" w:hAnsi="Bookman Old Style"/>
          <w:szCs w:val="24"/>
          <w:rPrChange w:id="4028" w:author="Ashley Frank" w:date="2024-12-20T20:43:00Z">
            <w:rPr>
              <w:rFonts w:ascii="Bookman Old Style" w:hAnsi="Bookman Old Style"/>
              <w:sz w:val="32"/>
              <w:szCs w:val="32"/>
            </w:rPr>
          </w:rPrChange>
        </w:rPr>
        <w:t xml:space="preserve"> other</w:t>
      </w:r>
      <w:r w:rsidR="000E316D" w:rsidRPr="009C679A">
        <w:rPr>
          <w:rFonts w:ascii="Bookman Old Style" w:hAnsi="Bookman Old Style"/>
          <w:szCs w:val="24"/>
          <w:rPrChange w:id="4029" w:author="Ashley Frank" w:date="2024-12-20T20:43:00Z">
            <w:rPr>
              <w:rFonts w:ascii="Bookman Old Style" w:hAnsi="Bookman Old Style"/>
              <w:sz w:val="32"/>
              <w:szCs w:val="32"/>
            </w:rPr>
          </w:rPrChange>
        </w:rPr>
        <w:t xml:space="preserve"> person had a different intention or meaning behind the action, decision</w:t>
      </w:r>
      <w:r w:rsidR="00FD26F1" w:rsidRPr="009C679A">
        <w:rPr>
          <w:rFonts w:ascii="Bookman Old Style" w:hAnsi="Bookman Old Style"/>
          <w:szCs w:val="24"/>
          <w:rPrChange w:id="4030" w:author="Ashley Frank" w:date="2024-12-20T20:43:00Z">
            <w:rPr>
              <w:rFonts w:ascii="Bookman Old Style" w:hAnsi="Bookman Old Style"/>
              <w:sz w:val="32"/>
              <w:szCs w:val="32"/>
            </w:rPr>
          </w:rPrChange>
        </w:rPr>
        <w:t>,</w:t>
      </w:r>
      <w:r w:rsidR="000E316D" w:rsidRPr="009C679A">
        <w:rPr>
          <w:rFonts w:ascii="Bookman Old Style" w:hAnsi="Bookman Old Style"/>
          <w:szCs w:val="24"/>
          <w:rPrChange w:id="4031" w:author="Ashley Frank" w:date="2024-12-20T20:43:00Z">
            <w:rPr>
              <w:rFonts w:ascii="Bookman Old Style" w:hAnsi="Bookman Old Style"/>
              <w:sz w:val="32"/>
              <w:szCs w:val="32"/>
            </w:rPr>
          </w:rPrChange>
        </w:rPr>
        <w:t xml:space="preserve"> or communication. The conclusion of what happened has already been made with little chance of it changing by the person using this language.</w:t>
      </w:r>
    </w:p>
    <w:p w14:paraId="781B34BD" w14:textId="77777777" w:rsidR="00FB120A" w:rsidRDefault="00FB120A" w:rsidP="00D33DDC">
      <w:pPr>
        <w:tabs>
          <w:tab w:val="clear" w:pos="360"/>
          <w:tab w:val="clear" w:pos="9360"/>
        </w:tabs>
        <w:spacing w:line="480" w:lineRule="auto"/>
        <w:ind w:left="360"/>
        <w:rPr>
          <w:ins w:id="4032" w:author="Ashley Frank" w:date="2024-12-21T02:28:00Z"/>
          <w:rFonts w:ascii="Bookman Old Style" w:hAnsi="Bookman Old Style"/>
          <w:szCs w:val="24"/>
        </w:rPr>
      </w:pPr>
    </w:p>
    <w:p w14:paraId="00C22010" w14:textId="248BCEB6" w:rsidR="003D5602" w:rsidRPr="009C679A" w:rsidRDefault="004B42AD" w:rsidP="00D33DDC">
      <w:pPr>
        <w:tabs>
          <w:tab w:val="clear" w:pos="360"/>
          <w:tab w:val="clear" w:pos="9360"/>
        </w:tabs>
        <w:spacing w:line="480" w:lineRule="auto"/>
        <w:ind w:left="360"/>
        <w:rPr>
          <w:rFonts w:ascii="Bookman Old Style" w:hAnsi="Bookman Old Style"/>
          <w:szCs w:val="24"/>
          <w:rPrChange w:id="4033" w:author="Ashley Frank" w:date="2024-12-20T20:43:00Z">
            <w:rPr>
              <w:rFonts w:ascii="Bookman Old Style" w:hAnsi="Bookman Old Style"/>
              <w:sz w:val="32"/>
              <w:szCs w:val="32"/>
            </w:rPr>
          </w:rPrChange>
        </w:rPr>
      </w:pPr>
      <w:r w:rsidRPr="009C679A">
        <w:rPr>
          <w:rFonts w:ascii="Bookman Old Style" w:hAnsi="Bookman Old Style"/>
          <w:szCs w:val="24"/>
          <w:rPrChange w:id="4034" w:author="Ashley Frank" w:date="2024-12-20T20:43:00Z">
            <w:rPr>
              <w:rFonts w:ascii="Bookman Old Style" w:hAnsi="Bookman Old Style"/>
              <w:sz w:val="32"/>
              <w:szCs w:val="32"/>
            </w:rPr>
          </w:rPrChange>
        </w:rPr>
        <w:t xml:space="preserve">When interpretative language happens in a relationship, the mate will more than likely react in kind. </w:t>
      </w:r>
      <w:r w:rsidR="00563311" w:rsidRPr="009C679A">
        <w:rPr>
          <w:rFonts w:ascii="Bookman Old Style" w:hAnsi="Bookman Old Style"/>
          <w:szCs w:val="24"/>
          <w:rPrChange w:id="4035" w:author="Ashley Frank" w:date="2024-12-20T20:43:00Z">
            <w:rPr>
              <w:rFonts w:ascii="Bookman Old Style" w:hAnsi="Bookman Old Style"/>
              <w:sz w:val="32"/>
              <w:szCs w:val="32"/>
            </w:rPr>
          </w:rPrChange>
        </w:rPr>
        <w:t xml:space="preserve">When our language is based on an interpretative </w:t>
      </w:r>
      <w:r w:rsidRPr="009C679A">
        <w:rPr>
          <w:rFonts w:ascii="Bookman Old Style" w:hAnsi="Bookman Old Style"/>
          <w:szCs w:val="24"/>
          <w:rPrChange w:id="4036" w:author="Ashley Frank" w:date="2024-12-20T20:43:00Z">
            <w:rPr>
              <w:rFonts w:ascii="Bookman Old Style" w:hAnsi="Bookman Old Style"/>
              <w:sz w:val="32"/>
              <w:szCs w:val="32"/>
            </w:rPr>
          </w:rPrChange>
        </w:rPr>
        <w:t>viewpoint</w:t>
      </w:r>
      <w:r w:rsidR="00563311" w:rsidRPr="009C679A">
        <w:rPr>
          <w:rFonts w:ascii="Bookman Old Style" w:hAnsi="Bookman Old Style"/>
          <w:szCs w:val="24"/>
          <w:rPrChange w:id="4037" w:author="Ashley Frank" w:date="2024-12-20T20:43:00Z">
            <w:rPr>
              <w:rFonts w:ascii="Bookman Old Style" w:hAnsi="Bookman Old Style"/>
              <w:sz w:val="32"/>
              <w:szCs w:val="32"/>
            </w:rPr>
          </w:rPrChange>
        </w:rPr>
        <w:t xml:space="preserve">, it skews our view and causes us to interpret most language as </w:t>
      </w:r>
      <w:r w:rsidR="00FD26F1" w:rsidRPr="009C679A">
        <w:rPr>
          <w:rFonts w:ascii="Bookman Old Style" w:hAnsi="Bookman Old Style"/>
          <w:szCs w:val="24"/>
          <w:rPrChange w:id="4038" w:author="Ashley Frank" w:date="2024-12-20T20:43:00Z">
            <w:rPr>
              <w:rFonts w:ascii="Bookman Old Style" w:hAnsi="Bookman Old Style"/>
              <w:sz w:val="32"/>
              <w:szCs w:val="32"/>
            </w:rPr>
          </w:rPrChange>
        </w:rPr>
        <w:t>an attack,</w:t>
      </w:r>
      <w:r w:rsidR="003561F4" w:rsidRPr="009C679A">
        <w:rPr>
          <w:rFonts w:ascii="Bookman Old Style" w:hAnsi="Bookman Old Style"/>
          <w:szCs w:val="24"/>
          <w:rPrChange w:id="4039" w:author="Ashley Frank" w:date="2024-12-20T20:43:00Z">
            <w:rPr>
              <w:rFonts w:ascii="Bookman Old Style" w:hAnsi="Bookman Old Style"/>
              <w:sz w:val="32"/>
              <w:szCs w:val="32"/>
            </w:rPr>
          </w:rPrChange>
        </w:rPr>
        <w:t xml:space="preserve"> a put</w:t>
      </w:r>
      <w:r w:rsidR="00FD26F1" w:rsidRPr="009C679A">
        <w:rPr>
          <w:rFonts w:ascii="Bookman Old Style" w:hAnsi="Bookman Old Style"/>
          <w:szCs w:val="24"/>
          <w:rPrChange w:id="4040" w:author="Ashley Frank" w:date="2024-12-20T20:43:00Z">
            <w:rPr>
              <w:rFonts w:ascii="Bookman Old Style" w:hAnsi="Bookman Old Style"/>
              <w:sz w:val="32"/>
              <w:szCs w:val="32"/>
            </w:rPr>
          </w:rPrChange>
        </w:rPr>
        <w:t>-</w:t>
      </w:r>
      <w:r w:rsidR="003561F4" w:rsidRPr="009C679A">
        <w:rPr>
          <w:rFonts w:ascii="Bookman Old Style" w:hAnsi="Bookman Old Style"/>
          <w:szCs w:val="24"/>
          <w:rPrChange w:id="4041" w:author="Ashley Frank" w:date="2024-12-20T20:43:00Z">
            <w:rPr>
              <w:rFonts w:ascii="Bookman Old Style" w:hAnsi="Bookman Old Style"/>
              <w:sz w:val="32"/>
              <w:szCs w:val="32"/>
            </w:rPr>
          </w:rPrChange>
        </w:rPr>
        <w:t xml:space="preserve">down, or something negative. This </w:t>
      </w:r>
      <w:r w:rsidRPr="009C679A">
        <w:rPr>
          <w:rFonts w:ascii="Bookman Old Style" w:hAnsi="Bookman Old Style"/>
          <w:szCs w:val="24"/>
          <w:rPrChange w:id="4042" w:author="Ashley Frank" w:date="2024-12-20T20:43:00Z">
            <w:rPr>
              <w:rFonts w:ascii="Bookman Old Style" w:hAnsi="Bookman Old Style"/>
              <w:sz w:val="32"/>
              <w:szCs w:val="32"/>
            </w:rPr>
          </w:rPrChange>
        </w:rPr>
        <w:t xml:space="preserve">can </w:t>
      </w:r>
      <w:r w:rsidR="003D5602" w:rsidRPr="009C679A">
        <w:rPr>
          <w:rFonts w:ascii="Bookman Old Style" w:hAnsi="Bookman Old Style"/>
          <w:szCs w:val="24"/>
          <w:rPrChange w:id="4043" w:author="Ashley Frank" w:date="2024-12-20T20:43:00Z">
            <w:rPr>
              <w:rFonts w:ascii="Bookman Old Style" w:hAnsi="Bookman Old Style"/>
              <w:sz w:val="32"/>
              <w:szCs w:val="32"/>
            </w:rPr>
          </w:rPrChange>
        </w:rPr>
        <w:t>bring</w:t>
      </w:r>
      <w:r w:rsidR="003561F4" w:rsidRPr="009C679A">
        <w:rPr>
          <w:rFonts w:ascii="Bookman Old Style" w:hAnsi="Bookman Old Style"/>
          <w:szCs w:val="24"/>
          <w:rPrChange w:id="4044" w:author="Ashley Frank" w:date="2024-12-20T20:43:00Z">
            <w:rPr>
              <w:rFonts w:ascii="Bookman Old Style" w:hAnsi="Bookman Old Style"/>
              <w:sz w:val="32"/>
              <w:szCs w:val="32"/>
            </w:rPr>
          </w:rPrChange>
        </w:rPr>
        <w:t xml:space="preserve"> about a lot of resentment</w:t>
      </w:r>
      <w:r w:rsidR="003D5602" w:rsidRPr="009C679A">
        <w:rPr>
          <w:rFonts w:ascii="Bookman Old Style" w:hAnsi="Bookman Old Style"/>
          <w:szCs w:val="24"/>
          <w:rPrChange w:id="4045" w:author="Ashley Frank" w:date="2024-12-20T20:43:00Z">
            <w:rPr>
              <w:rFonts w:ascii="Bookman Old Style" w:hAnsi="Bookman Old Style"/>
              <w:sz w:val="32"/>
              <w:szCs w:val="32"/>
            </w:rPr>
          </w:rPrChange>
        </w:rPr>
        <w:t xml:space="preserve"> </w:t>
      </w:r>
      <w:r w:rsidRPr="009C679A">
        <w:rPr>
          <w:rFonts w:ascii="Bookman Old Style" w:hAnsi="Bookman Old Style"/>
          <w:szCs w:val="24"/>
          <w:rPrChange w:id="4046" w:author="Ashley Frank" w:date="2024-12-20T20:43:00Z">
            <w:rPr>
              <w:rFonts w:ascii="Bookman Old Style" w:hAnsi="Bookman Old Style"/>
              <w:sz w:val="32"/>
              <w:szCs w:val="32"/>
            </w:rPr>
          </w:rPrChange>
        </w:rPr>
        <w:t>bet</w:t>
      </w:r>
      <w:r w:rsidR="002C4A2E" w:rsidRPr="009C679A">
        <w:rPr>
          <w:rFonts w:ascii="Bookman Old Style" w:hAnsi="Bookman Old Style"/>
          <w:szCs w:val="24"/>
          <w:rPrChange w:id="4047" w:author="Ashley Frank" w:date="2024-12-20T20:43:00Z">
            <w:rPr>
              <w:rFonts w:ascii="Bookman Old Style" w:hAnsi="Bookman Old Style"/>
              <w:sz w:val="32"/>
              <w:szCs w:val="32"/>
            </w:rPr>
          </w:rPrChange>
        </w:rPr>
        <w:t>we</w:t>
      </w:r>
      <w:r w:rsidRPr="009C679A">
        <w:rPr>
          <w:rFonts w:ascii="Bookman Old Style" w:hAnsi="Bookman Old Style"/>
          <w:szCs w:val="24"/>
          <w:rPrChange w:id="4048" w:author="Ashley Frank" w:date="2024-12-20T20:43:00Z">
            <w:rPr>
              <w:rFonts w:ascii="Bookman Old Style" w:hAnsi="Bookman Old Style"/>
              <w:sz w:val="32"/>
              <w:szCs w:val="32"/>
            </w:rPr>
          </w:rPrChange>
        </w:rPr>
        <w:t>en</w:t>
      </w:r>
      <w:r w:rsidR="003D5602" w:rsidRPr="009C679A">
        <w:rPr>
          <w:rFonts w:ascii="Bookman Old Style" w:hAnsi="Bookman Old Style"/>
          <w:szCs w:val="24"/>
          <w:rPrChange w:id="4049" w:author="Ashley Frank" w:date="2024-12-20T20:43:00Z">
            <w:rPr>
              <w:rFonts w:ascii="Bookman Old Style" w:hAnsi="Bookman Old Style"/>
              <w:sz w:val="32"/>
              <w:szCs w:val="32"/>
            </w:rPr>
          </w:rPrChange>
        </w:rPr>
        <w:t xml:space="preserve"> two people</w:t>
      </w:r>
      <w:r w:rsidR="003561F4" w:rsidRPr="009C679A">
        <w:rPr>
          <w:rFonts w:ascii="Bookman Old Style" w:hAnsi="Bookman Old Style"/>
          <w:szCs w:val="24"/>
          <w:rPrChange w:id="4050" w:author="Ashley Frank" w:date="2024-12-20T20:43:00Z">
            <w:rPr>
              <w:rFonts w:ascii="Bookman Old Style" w:hAnsi="Bookman Old Style"/>
              <w:sz w:val="32"/>
              <w:szCs w:val="32"/>
            </w:rPr>
          </w:rPrChange>
        </w:rPr>
        <w:t xml:space="preserve">. This </w:t>
      </w:r>
      <w:r w:rsidR="003D5602" w:rsidRPr="009C679A">
        <w:rPr>
          <w:rFonts w:ascii="Bookman Old Style" w:hAnsi="Bookman Old Style"/>
          <w:szCs w:val="24"/>
          <w:rPrChange w:id="4051" w:author="Ashley Frank" w:date="2024-12-20T20:43:00Z">
            <w:rPr>
              <w:rFonts w:ascii="Bookman Old Style" w:hAnsi="Bookman Old Style"/>
              <w:sz w:val="32"/>
              <w:szCs w:val="32"/>
            </w:rPr>
          </w:rPrChange>
        </w:rPr>
        <w:t xml:space="preserve">language may </w:t>
      </w:r>
      <w:r w:rsidRPr="009C679A">
        <w:rPr>
          <w:rFonts w:ascii="Bookman Old Style" w:hAnsi="Bookman Old Style"/>
          <w:szCs w:val="24"/>
          <w:rPrChange w:id="4052" w:author="Ashley Frank" w:date="2024-12-20T20:43:00Z">
            <w:rPr>
              <w:rFonts w:ascii="Bookman Old Style" w:hAnsi="Bookman Old Style"/>
              <w:sz w:val="32"/>
              <w:szCs w:val="32"/>
            </w:rPr>
          </w:rPrChange>
        </w:rPr>
        <w:t>indicate</w:t>
      </w:r>
      <w:r w:rsidR="003561F4" w:rsidRPr="009C679A">
        <w:rPr>
          <w:rFonts w:ascii="Bookman Old Style" w:hAnsi="Bookman Old Style"/>
          <w:szCs w:val="24"/>
          <w:rPrChange w:id="4053" w:author="Ashley Frank" w:date="2024-12-20T20:43:00Z">
            <w:rPr>
              <w:rFonts w:ascii="Bookman Old Style" w:hAnsi="Bookman Old Style"/>
              <w:sz w:val="32"/>
              <w:szCs w:val="32"/>
            </w:rPr>
          </w:rPrChange>
        </w:rPr>
        <w:t xml:space="preserve"> that </w:t>
      </w:r>
      <w:r w:rsidRPr="009C679A">
        <w:rPr>
          <w:rFonts w:ascii="Bookman Old Style" w:hAnsi="Bookman Old Style"/>
          <w:szCs w:val="24"/>
          <w:rPrChange w:id="4054" w:author="Ashley Frank" w:date="2024-12-20T20:43:00Z">
            <w:rPr>
              <w:rFonts w:ascii="Bookman Old Style" w:hAnsi="Bookman Old Style"/>
              <w:sz w:val="32"/>
              <w:szCs w:val="32"/>
            </w:rPr>
          </w:rPrChange>
        </w:rPr>
        <w:t>the</w:t>
      </w:r>
      <w:r w:rsidR="003561F4" w:rsidRPr="009C679A">
        <w:rPr>
          <w:rFonts w:ascii="Bookman Old Style" w:hAnsi="Bookman Old Style"/>
          <w:szCs w:val="24"/>
          <w:rPrChange w:id="4055" w:author="Ashley Frank" w:date="2024-12-20T20:43:00Z">
            <w:rPr>
              <w:rFonts w:ascii="Bookman Old Style" w:hAnsi="Bookman Old Style"/>
              <w:sz w:val="32"/>
              <w:szCs w:val="32"/>
            </w:rPr>
          </w:rPrChange>
        </w:rPr>
        <w:t xml:space="preserve"> spouse doesn’t care and is on the </w:t>
      </w:r>
      <w:del w:id="4056" w:author="Ashley Frank" w:date="2024-12-21T02:29:00Z">
        <w:r w:rsidR="003561F4" w:rsidRPr="009C679A" w:rsidDel="00FB120A">
          <w:rPr>
            <w:rFonts w:ascii="Bookman Old Style" w:hAnsi="Bookman Old Style"/>
            <w:szCs w:val="24"/>
            <w:rPrChange w:id="4057" w:author="Ashley Frank" w:date="2024-12-20T20:43:00Z">
              <w:rPr>
                <w:rFonts w:ascii="Bookman Old Style" w:hAnsi="Bookman Old Style"/>
                <w:sz w:val="32"/>
                <w:szCs w:val="32"/>
              </w:rPr>
            </w:rPrChange>
          </w:rPr>
          <w:delText>war path</w:delText>
        </w:r>
      </w:del>
      <w:ins w:id="4058" w:author="Ashley Frank" w:date="2024-12-21T02:29:00Z">
        <w:r w:rsidR="00FB120A">
          <w:rPr>
            <w:rFonts w:ascii="Bookman Old Style" w:hAnsi="Bookman Old Style"/>
            <w:szCs w:val="24"/>
          </w:rPr>
          <w:t>warpath</w:t>
        </w:r>
      </w:ins>
      <w:r w:rsidR="003561F4" w:rsidRPr="009C679A">
        <w:rPr>
          <w:rFonts w:ascii="Bookman Old Style" w:hAnsi="Bookman Old Style"/>
          <w:szCs w:val="24"/>
          <w:rPrChange w:id="4059" w:author="Ashley Frank" w:date="2024-12-20T20:43:00Z">
            <w:rPr>
              <w:rFonts w:ascii="Bookman Old Style" w:hAnsi="Bookman Old Style"/>
              <w:sz w:val="32"/>
              <w:szCs w:val="32"/>
            </w:rPr>
          </w:rPrChange>
        </w:rPr>
        <w:t>.</w:t>
      </w:r>
      <w:r w:rsidR="00EA37B5" w:rsidRPr="009C679A">
        <w:rPr>
          <w:rFonts w:ascii="Bookman Old Style" w:hAnsi="Bookman Old Style"/>
          <w:szCs w:val="24"/>
          <w:rPrChange w:id="4060" w:author="Ashley Frank" w:date="2024-12-20T20:43:00Z">
            <w:rPr>
              <w:rFonts w:ascii="Bookman Old Style" w:hAnsi="Bookman Old Style"/>
              <w:sz w:val="32"/>
              <w:szCs w:val="32"/>
            </w:rPr>
          </w:rPrChange>
        </w:rPr>
        <w:t xml:space="preserve"> The conflict may ensue</w:t>
      </w:r>
      <w:r w:rsidR="00FD26F1" w:rsidRPr="009C679A">
        <w:rPr>
          <w:rFonts w:ascii="Bookman Old Style" w:hAnsi="Bookman Old Style"/>
          <w:szCs w:val="24"/>
          <w:rPrChange w:id="4061" w:author="Ashley Frank" w:date="2024-12-20T20:43:00Z">
            <w:rPr>
              <w:rFonts w:ascii="Bookman Old Style" w:hAnsi="Bookman Old Style"/>
              <w:sz w:val="32"/>
              <w:szCs w:val="32"/>
            </w:rPr>
          </w:rPrChange>
        </w:rPr>
        <w:t>,</w:t>
      </w:r>
      <w:r w:rsidR="00EA37B5" w:rsidRPr="009C679A">
        <w:rPr>
          <w:rFonts w:ascii="Bookman Old Style" w:hAnsi="Bookman Old Style"/>
          <w:szCs w:val="24"/>
          <w:rPrChange w:id="4062" w:author="Ashley Frank" w:date="2024-12-20T20:43:00Z">
            <w:rPr>
              <w:rFonts w:ascii="Bookman Old Style" w:hAnsi="Bookman Old Style"/>
              <w:sz w:val="32"/>
              <w:szCs w:val="32"/>
            </w:rPr>
          </w:rPrChange>
        </w:rPr>
        <w:t xml:space="preserve"> and many times</w:t>
      </w:r>
      <w:r w:rsidR="00FD26F1" w:rsidRPr="009C679A">
        <w:rPr>
          <w:rFonts w:ascii="Bookman Old Style" w:hAnsi="Bookman Old Style"/>
          <w:szCs w:val="24"/>
          <w:rPrChange w:id="4063" w:author="Ashley Frank" w:date="2024-12-20T20:43:00Z">
            <w:rPr>
              <w:rFonts w:ascii="Bookman Old Style" w:hAnsi="Bookman Old Style"/>
              <w:sz w:val="32"/>
              <w:szCs w:val="32"/>
            </w:rPr>
          </w:rPrChange>
        </w:rPr>
        <w:t>,</w:t>
      </w:r>
      <w:r w:rsidR="00EA37B5" w:rsidRPr="009C679A">
        <w:rPr>
          <w:rFonts w:ascii="Bookman Old Style" w:hAnsi="Bookman Old Style"/>
          <w:szCs w:val="24"/>
          <w:rPrChange w:id="4064" w:author="Ashley Frank" w:date="2024-12-20T20:43:00Z">
            <w:rPr>
              <w:rFonts w:ascii="Bookman Old Style" w:hAnsi="Bookman Old Style"/>
              <w:sz w:val="32"/>
              <w:szCs w:val="32"/>
            </w:rPr>
          </w:rPrChange>
        </w:rPr>
        <w:t xml:space="preserve"> a ‘winner’ has to be declared. This means finding a place to get hurtful, painful language.</w:t>
      </w:r>
      <w:r w:rsidR="003561F4" w:rsidRPr="009C679A">
        <w:rPr>
          <w:rFonts w:ascii="Bookman Old Style" w:hAnsi="Bookman Old Style"/>
          <w:szCs w:val="24"/>
          <w:rPrChange w:id="4065" w:author="Ashley Frank" w:date="2024-12-20T20:43:00Z">
            <w:rPr>
              <w:rFonts w:ascii="Bookman Old Style" w:hAnsi="Bookman Old Style"/>
              <w:sz w:val="32"/>
              <w:szCs w:val="32"/>
            </w:rPr>
          </w:rPrChange>
        </w:rPr>
        <w:t xml:space="preserve"> There are no bigger </w:t>
      </w:r>
      <w:r w:rsidR="002C4A2E" w:rsidRPr="009C679A">
        <w:rPr>
          <w:rFonts w:ascii="Bookman Old Style" w:hAnsi="Bookman Old Style"/>
          <w:szCs w:val="24"/>
          <w:rPrChange w:id="4066" w:author="Ashley Frank" w:date="2024-12-20T20:43:00Z">
            <w:rPr>
              <w:rFonts w:ascii="Bookman Old Style" w:hAnsi="Bookman Old Style"/>
              <w:sz w:val="32"/>
              <w:szCs w:val="32"/>
            </w:rPr>
          </w:rPrChange>
        </w:rPr>
        <w:t>we</w:t>
      </w:r>
      <w:r w:rsidR="00EA37B5" w:rsidRPr="009C679A">
        <w:rPr>
          <w:rFonts w:ascii="Bookman Old Style" w:hAnsi="Bookman Old Style"/>
          <w:szCs w:val="24"/>
          <w:rPrChange w:id="4067" w:author="Ashley Frank" w:date="2024-12-20T20:43:00Z">
            <w:rPr>
              <w:rFonts w:ascii="Bookman Old Style" w:hAnsi="Bookman Old Style"/>
              <w:sz w:val="32"/>
              <w:szCs w:val="32"/>
            </w:rPr>
          </w:rPrChange>
        </w:rPr>
        <w:t>apons</w:t>
      </w:r>
      <w:r w:rsidR="003561F4" w:rsidRPr="009C679A">
        <w:rPr>
          <w:rFonts w:ascii="Bookman Old Style" w:hAnsi="Bookman Old Style"/>
          <w:szCs w:val="24"/>
          <w:rPrChange w:id="4068" w:author="Ashley Frank" w:date="2024-12-20T20:43:00Z">
            <w:rPr>
              <w:rFonts w:ascii="Bookman Old Style" w:hAnsi="Bookman Old Style"/>
              <w:sz w:val="32"/>
              <w:szCs w:val="32"/>
            </w:rPr>
          </w:rPrChange>
        </w:rPr>
        <w:t xml:space="preserve"> than the ones </w:t>
      </w:r>
      <w:r w:rsidR="00EA37B5" w:rsidRPr="009C679A">
        <w:rPr>
          <w:rFonts w:ascii="Bookman Old Style" w:hAnsi="Bookman Old Style"/>
          <w:szCs w:val="24"/>
          <w:rPrChange w:id="4069" w:author="Ashley Frank" w:date="2024-12-20T20:43:00Z">
            <w:rPr>
              <w:rFonts w:ascii="Bookman Old Style" w:hAnsi="Bookman Old Style"/>
              <w:sz w:val="32"/>
              <w:szCs w:val="32"/>
            </w:rPr>
          </w:rPrChange>
        </w:rPr>
        <w:t>that ha</w:t>
      </w:r>
      <w:r w:rsidR="00FD26F1" w:rsidRPr="009C679A">
        <w:rPr>
          <w:rFonts w:ascii="Bookman Old Style" w:hAnsi="Bookman Old Style"/>
          <w:szCs w:val="24"/>
          <w:rPrChange w:id="4070" w:author="Ashley Frank" w:date="2024-12-20T20:43:00Z">
            <w:rPr>
              <w:rFonts w:ascii="Bookman Old Style" w:hAnsi="Bookman Old Style"/>
              <w:sz w:val="32"/>
              <w:szCs w:val="32"/>
            </w:rPr>
          </w:rPrChange>
        </w:rPr>
        <w:t>ve</w:t>
      </w:r>
      <w:r w:rsidR="003561F4" w:rsidRPr="009C679A">
        <w:rPr>
          <w:rFonts w:ascii="Bookman Old Style" w:hAnsi="Bookman Old Style"/>
          <w:szCs w:val="24"/>
          <w:rPrChange w:id="4071" w:author="Ashley Frank" w:date="2024-12-20T20:43:00Z">
            <w:rPr>
              <w:rFonts w:ascii="Bookman Old Style" w:hAnsi="Bookman Old Style"/>
              <w:sz w:val="32"/>
              <w:szCs w:val="32"/>
            </w:rPr>
          </w:rPrChange>
        </w:rPr>
        <w:t xml:space="preserve"> already worked: THE PAST! There are all sorts of language, words, name</w:t>
      </w:r>
      <w:r w:rsidR="00FD26F1" w:rsidRPr="009C679A">
        <w:rPr>
          <w:rFonts w:ascii="Bookman Old Style" w:hAnsi="Bookman Old Style"/>
          <w:szCs w:val="24"/>
          <w:rPrChange w:id="4072" w:author="Ashley Frank" w:date="2024-12-20T20:43:00Z">
            <w:rPr>
              <w:rFonts w:ascii="Bookman Old Style" w:hAnsi="Bookman Old Style"/>
              <w:sz w:val="32"/>
              <w:szCs w:val="32"/>
            </w:rPr>
          </w:rPrChange>
        </w:rPr>
        <w:t>-</w:t>
      </w:r>
      <w:r w:rsidR="003561F4" w:rsidRPr="009C679A">
        <w:rPr>
          <w:rFonts w:ascii="Bookman Old Style" w:hAnsi="Bookman Old Style"/>
          <w:szCs w:val="24"/>
          <w:rPrChange w:id="4073" w:author="Ashley Frank" w:date="2024-12-20T20:43:00Z">
            <w:rPr>
              <w:rFonts w:ascii="Bookman Old Style" w:hAnsi="Bookman Old Style"/>
              <w:sz w:val="32"/>
              <w:szCs w:val="32"/>
            </w:rPr>
          </w:rPrChange>
        </w:rPr>
        <w:t xml:space="preserve">calling, labels, </w:t>
      </w:r>
      <w:r w:rsidR="00FD26F1" w:rsidRPr="009C679A">
        <w:rPr>
          <w:rFonts w:ascii="Bookman Old Style" w:hAnsi="Bookman Old Style"/>
          <w:szCs w:val="24"/>
          <w:rPrChange w:id="4074" w:author="Ashley Frank" w:date="2024-12-20T20:43:00Z">
            <w:rPr>
              <w:rFonts w:ascii="Bookman Old Style" w:hAnsi="Bookman Old Style"/>
              <w:sz w:val="32"/>
              <w:szCs w:val="32"/>
            </w:rPr>
          </w:rPrChange>
        </w:rPr>
        <w:t xml:space="preserve">and </w:t>
      </w:r>
      <w:r w:rsidR="003561F4" w:rsidRPr="009C679A">
        <w:rPr>
          <w:rFonts w:ascii="Bookman Old Style" w:hAnsi="Bookman Old Style"/>
          <w:szCs w:val="24"/>
          <w:rPrChange w:id="4075" w:author="Ashley Frank" w:date="2024-12-20T20:43:00Z">
            <w:rPr>
              <w:rFonts w:ascii="Bookman Old Style" w:hAnsi="Bookman Old Style"/>
              <w:sz w:val="32"/>
              <w:szCs w:val="32"/>
            </w:rPr>
          </w:rPrChange>
        </w:rPr>
        <w:t xml:space="preserve">failures that </w:t>
      </w:r>
      <w:r w:rsidR="00563311" w:rsidRPr="009C679A">
        <w:rPr>
          <w:rFonts w:ascii="Bookman Old Style" w:hAnsi="Bookman Old Style"/>
          <w:szCs w:val="24"/>
          <w:rPrChange w:id="4076" w:author="Ashley Frank" w:date="2024-12-20T20:43:00Z">
            <w:rPr>
              <w:rFonts w:ascii="Bookman Old Style" w:hAnsi="Bookman Old Style"/>
              <w:sz w:val="32"/>
              <w:szCs w:val="32"/>
            </w:rPr>
          </w:rPrChange>
        </w:rPr>
        <w:t>can be found</w:t>
      </w:r>
      <w:r w:rsidR="003561F4" w:rsidRPr="009C679A">
        <w:rPr>
          <w:rFonts w:ascii="Bookman Old Style" w:hAnsi="Bookman Old Style"/>
          <w:szCs w:val="24"/>
          <w:rPrChange w:id="4077" w:author="Ashley Frank" w:date="2024-12-20T20:43:00Z">
            <w:rPr>
              <w:rFonts w:ascii="Bookman Old Style" w:hAnsi="Bookman Old Style"/>
              <w:sz w:val="32"/>
              <w:szCs w:val="32"/>
            </w:rPr>
          </w:rPrChange>
        </w:rPr>
        <w:t xml:space="preserve"> in the past. And </w:t>
      </w:r>
      <w:r w:rsidR="00563311" w:rsidRPr="009C679A">
        <w:rPr>
          <w:rFonts w:ascii="Bookman Old Style" w:hAnsi="Bookman Old Style"/>
          <w:szCs w:val="24"/>
          <w:rPrChange w:id="4078" w:author="Ashley Frank" w:date="2024-12-20T20:43:00Z">
            <w:rPr>
              <w:rFonts w:ascii="Bookman Old Style" w:hAnsi="Bookman Old Style"/>
              <w:sz w:val="32"/>
              <w:szCs w:val="32"/>
            </w:rPr>
          </w:rPrChange>
        </w:rPr>
        <w:t>people</w:t>
      </w:r>
      <w:r w:rsidR="003561F4" w:rsidRPr="009C679A">
        <w:rPr>
          <w:rFonts w:ascii="Bookman Old Style" w:hAnsi="Bookman Old Style"/>
          <w:szCs w:val="24"/>
          <w:rPrChange w:id="4079" w:author="Ashley Frank" w:date="2024-12-20T20:43:00Z">
            <w:rPr>
              <w:rFonts w:ascii="Bookman Old Style" w:hAnsi="Bookman Old Style"/>
              <w:sz w:val="32"/>
              <w:szCs w:val="32"/>
            </w:rPr>
          </w:rPrChange>
        </w:rPr>
        <w:t xml:space="preserve"> know that language works because it worked in the past. </w:t>
      </w:r>
      <w:r w:rsidR="00563311" w:rsidRPr="009C679A">
        <w:rPr>
          <w:rFonts w:ascii="Bookman Old Style" w:hAnsi="Bookman Old Style"/>
          <w:szCs w:val="24"/>
          <w:rPrChange w:id="4080" w:author="Ashley Frank" w:date="2024-12-20T20:43:00Z">
            <w:rPr>
              <w:rFonts w:ascii="Bookman Old Style" w:hAnsi="Bookman Old Style"/>
              <w:sz w:val="32"/>
              <w:szCs w:val="32"/>
            </w:rPr>
          </w:rPrChange>
        </w:rPr>
        <w:t>The historic</w:t>
      </w:r>
      <w:r w:rsidR="00FD26F1" w:rsidRPr="009C679A">
        <w:rPr>
          <w:rFonts w:ascii="Bookman Old Style" w:hAnsi="Bookman Old Style"/>
          <w:szCs w:val="24"/>
          <w:rPrChange w:id="4081" w:author="Ashley Frank" w:date="2024-12-20T20:43:00Z">
            <w:rPr>
              <w:rFonts w:ascii="Bookman Old Style" w:hAnsi="Bookman Old Style"/>
              <w:sz w:val="32"/>
              <w:szCs w:val="32"/>
            </w:rPr>
          </w:rPrChange>
        </w:rPr>
        <w:t>al</w:t>
      </w:r>
      <w:r w:rsidR="00563311" w:rsidRPr="009C679A">
        <w:rPr>
          <w:rFonts w:ascii="Bookman Old Style" w:hAnsi="Bookman Old Style"/>
          <w:szCs w:val="24"/>
          <w:rPrChange w:id="4082" w:author="Ashley Frank" w:date="2024-12-20T20:43:00Z">
            <w:rPr>
              <w:rFonts w:ascii="Bookman Old Style" w:hAnsi="Bookman Old Style"/>
              <w:sz w:val="32"/>
              <w:szCs w:val="32"/>
            </w:rPr>
          </w:rPrChange>
        </w:rPr>
        <w:t xml:space="preserve"> language reminds that person </w:t>
      </w:r>
      <w:r w:rsidR="003561F4" w:rsidRPr="009C679A">
        <w:rPr>
          <w:rFonts w:ascii="Bookman Old Style" w:hAnsi="Bookman Old Style"/>
          <w:szCs w:val="24"/>
          <w:rPrChange w:id="4083" w:author="Ashley Frank" w:date="2024-12-20T20:43:00Z">
            <w:rPr>
              <w:rFonts w:ascii="Bookman Old Style" w:hAnsi="Bookman Old Style"/>
              <w:sz w:val="32"/>
              <w:szCs w:val="32"/>
            </w:rPr>
          </w:rPrChange>
        </w:rPr>
        <w:t xml:space="preserve">how they never </w:t>
      </w:r>
      <w:r w:rsidR="00A73DA1" w:rsidRPr="009C679A">
        <w:rPr>
          <w:rFonts w:ascii="Bookman Old Style" w:hAnsi="Bookman Old Style"/>
          <w:szCs w:val="24"/>
          <w:rPrChange w:id="4084" w:author="Ashley Frank" w:date="2024-12-20T20:43:00Z">
            <w:rPr>
              <w:rFonts w:ascii="Bookman Old Style" w:hAnsi="Bookman Old Style"/>
              <w:sz w:val="32"/>
              <w:szCs w:val="32"/>
            </w:rPr>
          </w:rPrChange>
        </w:rPr>
        <w:t>got</w:t>
      </w:r>
      <w:r w:rsidR="003561F4" w:rsidRPr="009C679A">
        <w:rPr>
          <w:rFonts w:ascii="Bookman Old Style" w:hAnsi="Bookman Old Style"/>
          <w:szCs w:val="24"/>
          <w:rPrChange w:id="4085" w:author="Ashley Frank" w:date="2024-12-20T20:43:00Z">
            <w:rPr>
              <w:rFonts w:ascii="Bookman Old Style" w:hAnsi="Bookman Old Style"/>
              <w:sz w:val="32"/>
              <w:szCs w:val="32"/>
            </w:rPr>
          </w:rPrChange>
        </w:rPr>
        <w:t xml:space="preserve"> it right, how small they are, </w:t>
      </w:r>
      <w:r w:rsidR="00FD26F1" w:rsidRPr="009C679A">
        <w:rPr>
          <w:rFonts w:ascii="Bookman Old Style" w:hAnsi="Bookman Old Style"/>
          <w:szCs w:val="24"/>
          <w:rPrChange w:id="4086" w:author="Ashley Frank" w:date="2024-12-20T20:43:00Z">
            <w:rPr>
              <w:rFonts w:ascii="Bookman Old Style" w:hAnsi="Bookman Old Style"/>
              <w:sz w:val="32"/>
              <w:szCs w:val="32"/>
            </w:rPr>
          </w:rPrChange>
        </w:rPr>
        <w:t xml:space="preserve">how </w:t>
      </w:r>
      <w:r w:rsidR="003561F4" w:rsidRPr="009C679A">
        <w:rPr>
          <w:rFonts w:ascii="Bookman Old Style" w:hAnsi="Bookman Old Style"/>
          <w:szCs w:val="24"/>
          <w:rPrChange w:id="4087" w:author="Ashley Frank" w:date="2024-12-20T20:43:00Z">
            <w:rPr>
              <w:rFonts w:ascii="Bookman Old Style" w:hAnsi="Bookman Old Style"/>
              <w:sz w:val="32"/>
              <w:szCs w:val="32"/>
            </w:rPr>
          </w:rPrChange>
        </w:rPr>
        <w:t xml:space="preserve">there is always somebody better, </w:t>
      </w:r>
      <w:r w:rsidR="00FD26F1" w:rsidRPr="009C679A">
        <w:rPr>
          <w:rFonts w:ascii="Bookman Old Style" w:hAnsi="Bookman Old Style"/>
          <w:szCs w:val="24"/>
          <w:rPrChange w:id="4088" w:author="Ashley Frank" w:date="2024-12-20T20:43:00Z">
            <w:rPr>
              <w:rFonts w:ascii="Bookman Old Style" w:hAnsi="Bookman Old Style"/>
              <w:sz w:val="32"/>
              <w:szCs w:val="32"/>
            </w:rPr>
          </w:rPrChange>
        </w:rPr>
        <w:t xml:space="preserve">and </w:t>
      </w:r>
      <w:r w:rsidR="00A73DA1" w:rsidRPr="009C679A">
        <w:rPr>
          <w:rFonts w:ascii="Bookman Old Style" w:hAnsi="Bookman Old Style"/>
          <w:szCs w:val="24"/>
          <w:rPrChange w:id="4089" w:author="Ashley Frank" w:date="2024-12-20T20:43:00Z">
            <w:rPr>
              <w:rFonts w:ascii="Bookman Old Style" w:hAnsi="Bookman Old Style"/>
              <w:sz w:val="32"/>
              <w:szCs w:val="32"/>
            </w:rPr>
          </w:rPrChange>
        </w:rPr>
        <w:t xml:space="preserve">how </w:t>
      </w:r>
      <w:r w:rsidR="00563311" w:rsidRPr="009C679A">
        <w:rPr>
          <w:rFonts w:ascii="Bookman Old Style" w:hAnsi="Bookman Old Style"/>
          <w:szCs w:val="24"/>
          <w:rPrChange w:id="4090" w:author="Ashley Frank" w:date="2024-12-20T20:43:00Z">
            <w:rPr>
              <w:rFonts w:ascii="Bookman Old Style" w:hAnsi="Bookman Old Style"/>
              <w:sz w:val="32"/>
              <w:szCs w:val="32"/>
            </w:rPr>
          </w:rPrChange>
        </w:rPr>
        <w:t xml:space="preserve">they </w:t>
      </w:r>
      <w:r w:rsidR="00A73DA1" w:rsidRPr="009C679A">
        <w:rPr>
          <w:rFonts w:ascii="Bookman Old Style" w:hAnsi="Bookman Old Style"/>
          <w:szCs w:val="24"/>
          <w:rPrChange w:id="4091" w:author="Ashley Frank" w:date="2024-12-20T20:43:00Z">
            <w:rPr>
              <w:rFonts w:ascii="Bookman Old Style" w:hAnsi="Bookman Old Style"/>
              <w:sz w:val="32"/>
              <w:szCs w:val="32"/>
            </w:rPr>
          </w:rPrChange>
        </w:rPr>
        <w:t xml:space="preserve">miss the mark. </w:t>
      </w:r>
      <w:r w:rsidR="002C4A2E" w:rsidRPr="009C679A">
        <w:rPr>
          <w:rFonts w:ascii="Bookman Old Style" w:hAnsi="Bookman Old Style"/>
          <w:szCs w:val="24"/>
          <w:rPrChange w:id="4092" w:author="Ashley Frank" w:date="2024-12-20T20:43:00Z">
            <w:rPr>
              <w:rFonts w:ascii="Bookman Old Style" w:hAnsi="Bookman Old Style"/>
              <w:sz w:val="32"/>
              <w:szCs w:val="32"/>
            </w:rPr>
          </w:rPrChange>
        </w:rPr>
        <w:t>We</w:t>
      </w:r>
      <w:r w:rsidR="00563311" w:rsidRPr="009C679A">
        <w:rPr>
          <w:rFonts w:ascii="Bookman Old Style" w:hAnsi="Bookman Old Style"/>
          <w:szCs w:val="24"/>
          <w:rPrChange w:id="4093" w:author="Ashley Frank" w:date="2024-12-20T20:43:00Z">
            <w:rPr>
              <w:rFonts w:ascii="Bookman Old Style" w:hAnsi="Bookman Old Style"/>
              <w:sz w:val="32"/>
              <w:szCs w:val="32"/>
            </w:rPr>
          </w:rPrChange>
        </w:rPr>
        <w:t xml:space="preserve"> </w:t>
      </w:r>
      <w:r w:rsidR="00A73DA1" w:rsidRPr="009C679A">
        <w:rPr>
          <w:rFonts w:ascii="Bookman Old Style" w:hAnsi="Bookman Old Style"/>
          <w:szCs w:val="24"/>
          <w:rPrChange w:id="4094" w:author="Ashley Frank" w:date="2024-12-20T20:43:00Z">
            <w:rPr>
              <w:rFonts w:ascii="Bookman Old Style" w:hAnsi="Bookman Old Style"/>
              <w:sz w:val="32"/>
              <w:szCs w:val="32"/>
            </w:rPr>
          </w:rPrChange>
        </w:rPr>
        <w:t xml:space="preserve">or </w:t>
      </w:r>
      <w:r w:rsidR="00563311" w:rsidRPr="009C679A">
        <w:rPr>
          <w:rFonts w:ascii="Bookman Old Style" w:hAnsi="Bookman Old Style"/>
          <w:szCs w:val="24"/>
          <w:rPrChange w:id="4095" w:author="Ashley Frank" w:date="2024-12-20T20:43:00Z">
            <w:rPr>
              <w:rFonts w:ascii="Bookman Old Style" w:hAnsi="Bookman Old Style"/>
              <w:sz w:val="32"/>
              <w:szCs w:val="32"/>
            </w:rPr>
          </w:rPrChange>
        </w:rPr>
        <w:t>their</w:t>
      </w:r>
      <w:r w:rsidR="00A73DA1" w:rsidRPr="009C679A">
        <w:rPr>
          <w:rFonts w:ascii="Bookman Old Style" w:hAnsi="Bookman Old Style"/>
          <w:szCs w:val="24"/>
          <w:rPrChange w:id="4096" w:author="Ashley Frank" w:date="2024-12-20T20:43:00Z">
            <w:rPr>
              <w:rFonts w:ascii="Bookman Old Style" w:hAnsi="Bookman Old Style"/>
              <w:sz w:val="32"/>
              <w:szCs w:val="32"/>
            </w:rPr>
          </w:rPrChange>
        </w:rPr>
        <w:t xml:space="preserve"> partner does something positive</w:t>
      </w:r>
      <w:r w:rsidR="00FD26F1" w:rsidRPr="009C679A">
        <w:rPr>
          <w:rFonts w:ascii="Bookman Old Style" w:hAnsi="Bookman Old Style"/>
          <w:szCs w:val="24"/>
          <w:rPrChange w:id="4097" w:author="Ashley Frank" w:date="2024-12-20T20:43:00Z">
            <w:rPr>
              <w:rFonts w:ascii="Bookman Old Style" w:hAnsi="Bookman Old Style"/>
              <w:sz w:val="32"/>
              <w:szCs w:val="32"/>
            </w:rPr>
          </w:rPrChange>
        </w:rPr>
        <w:t>,</w:t>
      </w:r>
      <w:r w:rsidR="00A73DA1" w:rsidRPr="009C679A">
        <w:rPr>
          <w:rFonts w:ascii="Bookman Old Style" w:hAnsi="Bookman Old Style"/>
          <w:szCs w:val="24"/>
          <w:rPrChange w:id="4098" w:author="Ashley Frank" w:date="2024-12-20T20:43:00Z">
            <w:rPr>
              <w:rFonts w:ascii="Bookman Old Style" w:hAnsi="Bookman Old Style"/>
              <w:sz w:val="32"/>
              <w:szCs w:val="32"/>
            </w:rPr>
          </w:rPrChange>
        </w:rPr>
        <w:t xml:space="preserve"> and the other attacks with a non-response or a defensive response. This comes from </w:t>
      </w:r>
      <w:ins w:id="4099" w:author="Ashley Frank" w:date="2024-12-21T02:29:00Z">
        <w:r w:rsidR="00FB120A">
          <w:rPr>
            <w:rFonts w:ascii="Bookman Old Style" w:hAnsi="Bookman Old Style"/>
            <w:szCs w:val="24"/>
          </w:rPr>
          <w:t xml:space="preserve">the </w:t>
        </w:r>
      </w:ins>
      <w:r w:rsidR="00A73DA1" w:rsidRPr="009C679A">
        <w:rPr>
          <w:rFonts w:ascii="Bookman Old Style" w:hAnsi="Bookman Old Style"/>
          <w:szCs w:val="24"/>
          <w:rPrChange w:id="4100" w:author="Ashley Frank" w:date="2024-12-20T20:43:00Z">
            <w:rPr>
              <w:rFonts w:ascii="Bookman Old Style" w:hAnsi="Bookman Old Style"/>
              <w:sz w:val="32"/>
              <w:szCs w:val="32"/>
            </w:rPr>
          </w:rPrChange>
        </w:rPr>
        <w:t>negative meanings</w:t>
      </w:r>
      <w:ins w:id="4101" w:author="Ashley Frank" w:date="2024-12-21T02:30:00Z">
        <w:r w:rsidR="00FB120A">
          <w:rPr>
            <w:rFonts w:ascii="Bookman Old Style" w:hAnsi="Bookman Old Style"/>
            <w:szCs w:val="24"/>
          </w:rPr>
          <w:t xml:space="preserve"> </w:t>
        </w:r>
        <w:r w:rsidR="00FB120A">
          <w:rPr>
            <w:rFonts w:ascii="Bookman Old Style" w:hAnsi="Bookman Old Style"/>
            <w:szCs w:val="24"/>
          </w:rPr>
          <w:lastRenderedPageBreak/>
          <w:t>we assign</w:t>
        </w:r>
      </w:ins>
      <w:r w:rsidR="00A73DA1" w:rsidRPr="009C679A">
        <w:rPr>
          <w:rFonts w:ascii="Bookman Old Style" w:hAnsi="Bookman Old Style"/>
          <w:szCs w:val="24"/>
          <w:rPrChange w:id="4102" w:author="Ashley Frank" w:date="2024-12-20T20:43:00Z">
            <w:rPr>
              <w:rFonts w:ascii="Bookman Old Style" w:hAnsi="Bookman Old Style"/>
              <w:sz w:val="32"/>
              <w:szCs w:val="32"/>
            </w:rPr>
          </w:rPrChange>
        </w:rPr>
        <w:t xml:space="preserve"> </w:t>
      </w:r>
      <w:ins w:id="4103" w:author="Ashley Frank" w:date="2024-12-21T02:30:00Z">
        <w:r w:rsidR="00FB120A">
          <w:rPr>
            <w:rFonts w:ascii="Bookman Old Style" w:hAnsi="Bookman Old Style"/>
            <w:szCs w:val="24"/>
          </w:rPr>
          <w:t xml:space="preserve">to </w:t>
        </w:r>
      </w:ins>
      <w:del w:id="4104" w:author="Ashley Frank" w:date="2024-12-21T02:30:00Z">
        <w:r w:rsidR="00A73DA1" w:rsidRPr="009C679A" w:rsidDel="00FB120A">
          <w:rPr>
            <w:rFonts w:ascii="Bookman Old Style" w:hAnsi="Bookman Old Style"/>
            <w:szCs w:val="24"/>
            <w:rPrChange w:id="4105" w:author="Ashley Frank" w:date="2024-12-20T20:43:00Z">
              <w:rPr>
                <w:rFonts w:ascii="Bookman Old Style" w:hAnsi="Bookman Old Style"/>
                <w:sz w:val="32"/>
                <w:szCs w:val="32"/>
              </w:rPr>
            </w:rPrChange>
          </w:rPr>
          <w:delText xml:space="preserve">from </w:delText>
        </w:r>
      </w:del>
      <w:r w:rsidR="00FD26F1" w:rsidRPr="009C679A">
        <w:rPr>
          <w:rFonts w:ascii="Bookman Old Style" w:hAnsi="Bookman Old Style"/>
          <w:szCs w:val="24"/>
          <w:rPrChange w:id="4106" w:author="Ashley Frank" w:date="2024-12-20T20:43:00Z">
            <w:rPr>
              <w:rFonts w:ascii="Bookman Old Style" w:hAnsi="Bookman Old Style"/>
              <w:sz w:val="32"/>
              <w:szCs w:val="32"/>
            </w:rPr>
          </w:rPrChange>
        </w:rPr>
        <w:t>l</w:t>
      </w:r>
      <w:r w:rsidR="00A73DA1" w:rsidRPr="009C679A">
        <w:rPr>
          <w:rFonts w:ascii="Bookman Old Style" w:hAnsi="Bookman Old Style"/>
          <w:szCs w:val="24"/>
          <w:rPrChange w:id="4107" w:author="Ashley Frank" w:date="2024-12-20T20:43:00Z">
            <w:rPr>
              <w:rFonts w:ascii="Bookman Old Style" w:hAnsi="Bookman Old Style"/>
              <w:sz w:val="32"/>
              <w:szCs w:val="32"/>
            </w:rPr>
          </w:rPrChange>
        </w:rPr>
        <w:t xml:space="preserve">anguage that </w:t>
      </w:r>
      <w:r w:rsidR="003D5602" w:rsidRPr="009C679A">
        <w:rPr>
          <w:rFonts w:ascii="Bookman Old Style" w:hAnsi="Bookman Old Style"/>
          <w:szCs w:val="24"/>
          <w:rPrChange w:id="4108" w:author="Ashley Frank" w:date="2024-12-20T20:43:00Z">
            <w:rPr>
              <w:rFonts w:ascii="Bookman Old Style" w:hAnsi="Bookman Old Style"/>
              <w:sz w:val="32"/>
              <w:szCs w:val="32"/>
            </w:rPr>
          </w:rPrChange>
        </w:rPr>
        <w:t>often</w:t>
      </w:r>
      <w:r w:rsidR="00A73DA1" w:rsidRPr="009C679A">
        <w:rPr>
          <w:rFonts w:ascii="Bookman Old Style" w:hAnsi="Bookman Old Style"/>
          <w:szCs w:val="24"/>
          <w:rPrChange w:id="4109" w:author="Ashley Frank" w:date="2024-12-20T20:43:00Z">
            <w:rPr>
              <w:rFonts w:ascii="Bookman Old Style" w:hAnsi="Bookman Old Style"/>
              <w:sz w:val="32"/>
              <w:szCs w:val="32"/>
            </w:rPr>
          </w:rPrChange>
        </w:rPr>
        <w:t xml:space="preserve"> make</w:t>
      </w:r>
      <w:r w:rsidR="00FD26F1" w:rsidRPr="009C679A">
        <w:rPr>
          <w:rFonts w:ascii="Bookman Old Style" w:hAnsi="Bookman Old Style"/>
          <w:szCs w:val="24"/>
          <w:rPrChange w:id="4110" w:author="Ashley Frank" w:date="2024-12-20T20:43:00Z">
            <w:rPr>
              <w:rFonts w:ascii="Bookman Old Style" w:hAnsi="Bookman Old Style"/>
              <w:sz w:val="32"/>
              <w:szCs w:val="32"/>
            </w:rPr>
          </w:rPrChange>
        </w:rPr>
        <w:t>s</w:t>
      </w:r>
      <w:r w:rsidR="00A73DA1" w:rsidRPr="009C679A">
        <w:rPr>
          <w:rFonts w:ascii="Bookman Old Style" w:hAnsi="Bookman Old Style"/>
          <w:szCs w:val="24"/>
          <w:rPrChange w:id="4111" w:author="Ashley Frank" w:date="2024-12-20T20:43:00Z">
            <w:rPr>
              <w:rFonts w:ascii="Bookman Old Style" w:hAnsi="Bookman Old Style"/>
              <w:sz w:val="32"/>
              <w:szCs w:val="32"/>
            </w:rPr>
          </w:rPrChange>
        </w:rPr>
        <w:t xml:space="preserve"> the ‘attack’ more intense and guarantees </w:t>
      </w:r>
      <w:r w:rsidR="00563311" w:rsidRPr="009C679A">
        <w:rPr>
          <w:rFonts w:ascii="Bookman Old Style" w:hAnsi="Bookman Old Style"/>
          <w:szCs w:val="24"/>
          <w:rPrChange w:id="4112" w:author="Ashley Frank" w:date="2024-12-20T20:43:00Z">
            <w:rPr>
              <w:rFonts w:ascii="Bookman Old Style" w:hAnsi="Bookman Old Style"/>
              <w:sz w:val="32"/>
              <w:szCs w:val="32"/>
            </w:rPr>
          </w:rPrChange>
        </w:rPr>
        <w:t>distance, questioning of trust</w:t>
      </w:r>
      <w:r w:rsidR="00FD26F1" w:rsidRPr="009C679A">
        <w:rPr>
          <w:rFonts w:ascii="Bookman Old Style" w:hAnsi="Bookman Old Style"/>
          <w:szCs w:val="24"/>
          <w:rPrChange w:id="4113" w:author="Ashley Frank" w:date="2024-12-20T20:43:00Z">
            <w:rPr>
              <w:rFonts w:ascii="Bookman Old Style" w:hAnsi="Bookman Old Style"/>
              <w:sz w:val="32"/>
              <w:szCs w:val="32"/>
            </w:rPr>
          </w:rPrChange>
        </w:rPr>
        <w:t>,</w:t>
      </w:r>
      <w:r w:rsidR="00563311" w:rsidRPr="009C679A">
        <w:rPr>
          <w:rFonts w:ascii="Bookman Old Style" w:hAnsi="Bookman Old Style"/>
          <w:szCs w:val="24"/>
          <w:rPrChange w:id="4114" w:author="Ashley Frank" w:date="2024-12-20T20:43:00Z">
            <w:rPr>
              <w:rFonts w:ascii="Bookman Old Style" w:hAnsi="Bookman Old Style"/>
              <w:sz w:val="32"/>
              <w:szCs w:val="32"/>
            </w:rPr>
          </w:rPrChange>
        </w:rPr>
        <w:t xml:space="preserve"> and living in insecurity</w:t>
      </w:r>
      <w:r w:rsidR="00A73DA1" w:rsidRPr="009C679A">
        <w:rPr>
          <w:rFonts w:ascii="Bookman Old Style" w:hAnsi="Bookman Old Style"/>
          <w:szCs w:val="24"/>
          <w:rPrChange w:id="4115" w:author="Ashley Frank" w:date="2024-12-20T20:43:00Z">
            <w:rPr>
              <w:rFonts w:ascii="Bookman Old Style" w:hAnsi="Bookman Old Style"/>
              <w:sz w:val="32"/>
              <w:szCs w:val="32"/>
            </w:rPr>
          </w:rPrChange>
        </w:rPr>
        <w:t>.</w:t>
      </w:r>
      <w:r w:rsidR="00E3140E" w:rsidRPr="009C679A">
        <w:rPr>
          <w:rFonts w:ascii="Bookman Old Style" w:hAnsi="Bookman Old Style"/>
          <w:szCs w:val="24"/>
          <w:rPrChange w:id="4116" w:author="Ashley Frank" w:date="2024-12-20T20:43:00Z">
            <w:rPr>
              <w:rFonts w:ascii="Bookman Old Style" w:hAnsi="Bookman Old Style"/>
              <w:sz w:val="32"/>
              <w:szCs w:val="32"/>
            </w:rPr>
          </w:rPrChange>
        </w:rPr>
        <w:t xml:space="preserve"> </w:t>
      </w:r>
    </w:p>
    <w:p w14:paraId="1E3C00FC" w14:textId="77777777" w:rsidR="00FB120A" w:rsidRDefault="003B5CB5" w:rsidP="00EA37B5">
      <w:pPr>
        <w:tabs>
          <w:tab w:val="clear" w:pos="360"/>
          <w:tab w:val="clear" w:pos="9360"/>
        </w:tabs>
        <w:spacing w:line="480" w:lineRule="auto"/>
        <w:ind w:left="450"/>
        <w:rPr>
          <w:ins w:id="4117" w:author="Ashley Frank" w:date="2024-12-21T02:31:00Z"/>
          <w:rFonts w:ascii="Bookman Old Style" w:hAnsi="Bookman Old Style"/>
          <w:szCs w:val="24"/>
        </w:rPr>
      </w:pPr>
      <w:r w:rsidRPr="009C679A">
        <w:rPr>
          <w:rFonts w:ascii="Bookman Old Style" w:hAnsi="Bookman Old Style"/>
          <w:szCs w:val="24"/>
          <w:rPrChange w:id="4118" w:author="Ashley Frank" w:date="2024-12-20T20:43:00Z">
            <w:rPr>
              <w:rFonts w:ascii="Bookman Old Style" w:hAnsi="Bookman Old Style"/>
              <w:sz w:val="32"/>
              <w:szCs w:val="32"/>
            </w:rPr>
          </w:rPrChange>
        </w:rPr>
        <w:t xml:space="preserve">This negative language </w:t>
      </w:r>
      <w:r w:rsidR="00EA37B5" w:rsidRPr="009C679A">
        <w:rPr>
          <w:rFonts w:ascii="Bookman Old Style" w:hAnsi="Bookman Old Style"/>
          <w:szCs w:val="24"/>
          <w:rPrChange w:id="4119" w:author="Ashley Frank" w:date="2024-12-20T20:43:00Z">
            <w:rPr>
              <w:rFonts w:ascii="Bookman Old Style" w:hAnsi="Bookman Old Style"/>
              <w:sz w:val="32"/>
              <w:szCs w:val="32"/>
            </w:rPr>
          </w:rPrChange>
        </w:rPr>
        <w:t>can also be self-attacking</w:t>
      </w:r>
      <w:r w:rsidRPr="009C679A">
        <w:rPr>
          <w:rFonts w:ascii="Bookman Old Style" w:hAnsi="Bookman Old Style"/>
          <w:szCs w:val="24"/>
          <w:rPrChange w:id="4120" w:author="Ashley Frank" w:date="2024-12-20T20:43:00Z">
            <w:rPr>
              <w:rFonts w:ascii="Bookman Old Style" w:hAnsi="Bookman Old Style"/>
              <w:sz w:val="32"/>
              <w:szCs w:val="32"/>
            </w:rPr>
          </w:rPrChange>
        </w:rPr>
        <w:t>.</w:t>
      </w:r>
      <w:r w:rsidR="00EA37B5" w:rsidRPr="009C679A">
        <w:rPr>
          <w:rFonts w:ascii="Bookman Old Style" w:hAnsi="Bookman Old Style"/>
          <w:szCs w:val="24"/>
          <w:rPrChange w:id="4121" w:author="Ashley Frank" w:date="2024-12-20T20:43:00Z">
            <w:rPr>
              <w:rFonts w:ascii="Bookman Old Style" w:hAnsi="Bookman Old Style"/>
              <w:sz w:val="32"/>
              <w:szCs w:val="32"/>
            </w:rPr>
          </w:rPrChange>
        </w:rPr>
        <w:t xml:space="preserve"> The feelings may indicate that something is ‘wrong’ because the feeling is present. </w:t>
      </w:r>
      <w:r w:rsidR="00FD26F1" w:rsidRPr="009C679A">
        <w:rPr>
          <w:rFonts w:ascii="Bookman Old Style" w:hAnsi="Bookman Old Style"/>
          <w:szCs w:val="24"/>
          <w:rPrChange w:id="4122" w:author="Ashley Frank" w:date="2024-12-20T20:43:00Z">
            <w:rPr>
              <w:rFonts w:ascii="Bookman Old Style" w:hAnsi="Bookman Old Style"/>
              <w:sz w:val="32"/>
              <w:szCs w:val="32"/>
            </w:rPr>
          </w:rPrChange>
        </w:rPr>
        <w:t>O</w:t>
      </w:r>
      <w:r w:rsidR="00EA37B5" w:rsidRPr="009C679A">
        <w:rPr>
          <w:rFonts w:ascii="Bookman Old Style" w:hAnsi="Bookman Old Style"/>
          <w:szCs w:val="24"/>
          <w:rPrChange w:id="4123" w:author="Ashley Frank" w:date="2024-12-20T20:43:00Z">
            <w:rPr>
              <w:rFonts w:ascii="Bookman Old Style" w:hAnsi="Bookman Old Style"/>
              <w:sz w:val="32"/>
              <w:szCs w:val="32"/>
            </w:rPr>
          </w:rPrChange>
        </w:rPr>
        <w:t>ften</w:t>
      </w:r>
      <w:r w:rsidR="00FD26F1" w:rsidRPr="009C679A">
        <w:rPr>
          <w:rFonts w:ascii="Bookman Old Style" w:hAnsi="Bookman Old Style"/>
          <w:szCs w:val="24"/>
          <w:rPrChange w:id="4124" w:author="Ashley Frank" w:date="2024-12-20T20:43:00Z">
            <w:rPr>
              <w:rFonts w:ascii="Bookman Old Style" w:hAnsi="Bookman Old Style"/>
              <w:sz w:val="32"/>
              <w:szCs w:val="32"/>
            </w:rPr>
          </w:rPrChange>
        </w:rPr>
        <w:t>,</w:t>
      </w:r>
      <w:r w:rsidR="00EA37B5" w:rsidRPr="009C679A">
        <w:rPr>
          <w:rFonts w:ascii="Bookman Old Style" w:hAnsi="Bookman Old Style"/>
          <w:szCs w:val="24"/>
          <w:rPrChange w:id="4125" w:author="Ashley Frank" w:date="2024-12-20T20:43:00Z">
            <w:rPr>
              <w:rFonts w:ascii="Bookman Old Style" w:hAnsi="Bookman Old Style"/>
              <w:sz w:val="32"/>
              <w:szCs w:val="32"/>
            </w:rPr>
          </w:rPrChange>
        </w:rPr>
        <w:t xml:space="preserve"> feelings </w:t>
      </w:r>
      <w:del w:id="4126" w:author="Ashley Frank" w:date="2024-12-21T02:30:00Z">
        <w:r w:rsidR="00EA37B5" w:rsidRPr="009C679A" w:rsidDel="00FB120A">
          <w:rPr>
            <w:rFonts w:ascii="Bookman Old Style" w:hAnsi="Bookman Old Style"/>
            <w:szCs w:val="24"/>
            <w:rPrChange w:id="4127" w:author="Ashley Frank" w:date="2024-12-20T20:43:00Z">
              <w:rPr>
                <w:rFonts w:ascii="Bookman Old Style" w:hAnsi="Bookman Old Style"/>
                <w:sz w:val="32"/>
                <w:szCs w:val="32"/>
              </w:rPr>
            </w:rPrChange>
          </w:rPr>
          <w:delText xml:space="preserve">are </w:delText>
        </w:r>
      </w:del>
      <w:ins w:id="4128" w:author="Ashley Frank" w:date="2024-12-21T02:30:00Z">
        <w:r w:rsidR="00FB120A">
          <w:rPr>
            <w:rFonts w:ascii="Bookman Old Style" w:hAnsi="Bookman Old Style"/>
            <w:szCs w:val="24"/>
          </w:rPr>
          <w:t>come</w:t>
        </w:r>
        <w:r w:rsidR="00FB120A" w:rsidRPr="009C679A">
          <w:rPr>
            <w:rFonts w:ascii="Bookman Old Style" w:hAnsi="Bookman Old Style"/>
            <w:szCs w:val="24"/>
            <w:rPrChange w:id="4129" w:author="Ashley Frank" w:date="2024-12-20T20:43:00Z">
              <w:rPr>
                <w:rFonts w:ascii="Bookman Old Style" w:hAnsi="Bookman Old Style"/>
                <w:sz w:val="32"/>
                <w:szCs w:val="32"/>
              </w:rPr>
            </w:rPrChange>
          </w:rPr>
          <w:t xml:space="preserve"> </w:t>
        </w:r>
      </w:ins>
      <w:r w:rsidR="00EA37B5" w:rsidRPr="009C679A">
        <w:rPr>
          <w:rFonts w:ascii="Bookman Old Style" w:hAnsi="Bookman Old Style"/>
          <w:szCs w:val="24"/>
          <w:rPrChange w:id="4130" w:author="Ashley Frank" w:date="2024-12-20T20:43:00Z">
            <w:rPr>
              <w:rFonts w:ascii="Bookman Old Style" w:hAnsi="Bookman Old Style"/>
              <w:sz w:val="32"/>
              <w:szCs w:val="32"/>
            </w:rPr>
          </w:rPrChange>
        </w:rPr>
        <w:t xml:space="preserve">‘pre-defined’ based on life experiences. For example, many people have already defined anxiety as the following: Not safe, something bad is about to happen, I have to get out of here, I’m bad again, got to get rid of this feeling. These are ’horrible’ definitions for anxiety. If this is the definition </w:t>
      </w:r>
      <w:r w:rsidR="002C4A2E" w:rsidRPr="009C679A">
        <w:rPr>
          <w:rFonts w:ascii="Bookman Old Style" w:hAnsi="Bookman Old Style"/>
          <w:szCs w:val="24"/>
          <w:rPrChange w:id="4131" w:author="Ashley Frank" w:date="2024-12-20T20:43:00Z">
            <w:rPr>
              <w:rFonts w:ascii="Bookman Old Style" w:hAnsi="Bookman Old Style"/>
              <w:sz w:val="32"/>
              <w:szCs w:val="32"/>
            </w:rPr>
          </w:rPrChange>
        </w:rPr>
        <w:t>we</w:t>
      </w:r>
      <w:r w:rsidR="00EA37B5" w:rsidRPr="009C679A">
        <w:rPr>
          <w:rFonts w:ascii="Bookman Old Style" w:hAnsi="Bookman Old Style"/>
          <w:szCs w:val="24"/>
          <w:rPrChange w:id="4132" w:author="Ashley Frank" w:date="2024-12-20T20:43:00Z">
            <w:rPr>
              <w:rFonts w:ascii="Bookman Old Style" w:hAnsi="Bookman Old Style"/>
              <w:sz w:val="32"/>
              <w:szCs w:val="32"/>
            </w:rPr>
          </w:rPrChange>
        </w:rPr>
        <w:t xml:space="preserve"> use for anxiety, their view of their world will always be tainted</w:t>
      </w:r>
      <w:r w:rsidR="00FD26F1" w:rsidRPr="009C679A">
        <w:rPr>
          <w:rFonts w:ascii="Bookman Old Style" w:hAnsi="Bookman Old Style"/>
          <w:szCs w:val="24"/>
          <w:rPrChange w:id="4133" w:author="Ashley Frank" w:date="2024-12-20T20:43:00Z">
            <w:rPr>
              <w:rFonts w:ascii="Bookman Old Style" w:hAnsi="Bookman Old Style"/>
              <w:sz w:val="32"/>
              <w:szCs w:val="32"/>
            </w:rPr>
          </w:rPrChange>
        </w:rPr>
        <w:t>.</w:t>
      </w:r>
      <w:r w:rsidRPr="009C679A">
        <w:rPr>
          <w:rFonts w:ascii="Bookman Old Style" w:hAnsi="Bookman Old Style"/>
          <w:szCs w:val="24"/>
          <w:rPrChange w:id="4134" w:author="Ashley Frank" w:date="2024-12-20T20:43:00Z">
            <w:rPr>
              <w:rFonts w:ascii="Bookman Old Style" w:hAnsi="Bookman Old Style"/>
              <w:sz w:val="32"/>
              <w:szCs w:val="32"/>
            </w:rPr>
          </w:rPrChange>
        </w:rPr>
        <w:t xml:space="preserve"> </w:t>
      </w:r>
    </w:p>
    <w:p w14:paraId="7CE5067C" w14:textId="1EA75AA4" w:rsidR="003B5CB5" w:rsidRPr="009C679A" w:rsidRDefault="00EA37B5" w:rsidP="003923C0">
      <w:pPr>
        <w:tabs>
          <w:tab w:val="clear" w:pos="360"/>
          <w:tab w:val="clear" w:pos="9360"/>
        </w:tabs>
        <w:spacing w:line="480" w:lineRule="auto"/>
        <w:ind w:left="450"/>
        <w:rPr>
          <w:rFonts w:ascii="Bookman Old Style" w:hAnsi="Bookman Old Style"/>
          <w:szCs w:val="24"/>
          <w:rPrChange w:id="4135" w:author="Ashley Frank" w:date="2024-12-20T20:43:00Z">
            <w:rPr>
              <w:rFonts w:ascii="Bookman Old Style" w:hAnsi="Bookman Old Style"/>
              <w:sz w:val="32"/>
              <w:szCs w:val="32"/>
            </w:rPr>
          </w:rPrChange>
        </w:rPr>
      </w:pPr>
      <w:r w:rsidRPr="009C679A">
        <w:rPr>
          <w:rFonts w:ascii="Bookman Old Style" w:hAnsi="Bookman Old Style"/>
          <w:szCs w:val="24"/>
          <w:rPrChange w:id="4136" w:author="Ashley Frank" w:date="2024-12-20T20:43:00Z">
            <w:rPr>
              <w:rFonts w:ascii="Bookman Old Style" w:hAnsi="Bookman Old Style"/>
              <w:sz w:val="32"/>
              <w:szCs w:val="32"/>
            </w:rPr>
          </w:rPrChange>
        </w:rPr>
        <w:t>For example, often</w:t>
      </w:r>
      <w:ins w:id="4137" w:author="Ashley Frank" w:date="2024-12-21T02:38:00Z">
        <w:r w:rsidR="003923C0">
          <w:rPr>
            <w:rFonts w:ascii="Bookman Old Style" w:hAnsi="Bookman Old Style"/>
            <w:szCs w:val="24"/>
          </w:rPr>
          <w:t>,</w:t>
        </w:r>
      </w:ins>
      <w:r w:rsidRPr="009C679A">
        <w:rPr>
          <w:rFonts w:ascii="Bookman Old Style" w:hAnsi="Bookman Old Style"/>
          <w:szCs w:val="24"/>
          <w:rPrChange w:id="4138" w:author="Ashley Frank" w:date="2024-12-20T20:43:00Z">
            <w:rPr>
              <w:rFonts w:ascii="Bookman Old Style" w:hAnsi="Bookman Old Style"/>
              <w:sz w:val="32"/>
              <w:szCs w:val="32"/>
            </w:rPr>
          </w:rPrChange>
        </w:rPr>
        <w:t xml:space="preserve"> what</w:t>
      </w:r>
      <w:r w:rsidR="003B5CB5" w:rsidRPr="009C679A">
        <w:rPr>
          <w:rFonts w:ascii="Bookman Old Style" w:hAnsi="Bookman Old Style"/>
          <w:szCs w:val="24"/>
          <w:rPrChange w:id="4139" w:author="Ashley Frank" w:date="2024-12-20T20:43:00Z">
            <w:rPr>
              <w:rFonts w:ascii="Bookman Old Style" w:hAnsi="Bookman Old Style"/>
              <w:sz w:val="32"/>
              <w:szCs w:val="32"/>
            </w:rPr>
          </w:rPrChange>
        </w:rPr>
        <w:t xml:space="preserve"> keeps </w:t>
      </w:r>
      <w:r w:rsidRPr="009C679A">
        <w:rPr>
          <w:rFonts w:ascii="Bookman Old Style" w:hAnsi="Bookman Old Style"/>
          <w:szCs w:val="24"/>
          <w:rPrChange w:id="4140" w:author="Ashley Frank" w:date="2024-12-20T20:43:00Z">
            <w:rPr>
              <w:rFonts w:ascii="Bookman Old Style" w:hAnsi="Bookman Old Style"/>
              <w:sz w:val="32"/>
              <w:szCs w:val="32"/>
            </w:rPr>
          </w:rPrChange>
        </w:rPr>
        <w:t>someone</w:t>
      </w:r>
      <w:r w:rsidR="003B5CB5" w:rsidRPr="009C679A">
        <w:rPr>
          <w:rFonts w:ascii="Bookman Old Style" w:hAnsi="Bookman Old Style"/>
          <w:szCs w:val="24"/>
          <w:rPrChange w:id="4141" w:author="Ashley Frank" w:date="2024-12-20T20:43:00Z">
            <w:rPr>
              <w:rFonts w:ascii="Bookman Old Style" w:hAnsi="Bookman Old Style"/>
              <w:sz w:val="32"/>
              <w:szCs w:val="32"/>
            </w:rPr>
          </w:rPrChange>
        </w:rPr>
        <w:t xml:space="preserve"> from having a good night</w:t>
      </w:r>
      <w:r w:rsidR="00FD26F1" w:rsidRPr="009C679A">
        <w:rPr>
          <w:rFonts w:ascii="Bookman Old Style" w:hAnsi="Bookman Old Style"/>
          <w:szCs w:val="24"/>
          <w:rPrChange w:id="4142" w:author="Ashley Frank" w:date="2024-12-20T20:43:00Z">
            <w:rPr>
              <w:rFonts w:ascii="Bookman Old Style" w:hAnsi="Bookman Old Style"/>
              <w:sz w:val="32"/>
              <w:szCs w:val="32"/>
            </w:rPr>
          </w:rPrChange>
        </w:rPr>
        <w:t>'s</w:t>
      </w:r>
      <w:r w:rsidR="003B5CB5" w:rsidRPr="009C679A">
        <w:rPr>
          <w:rFonts w:ascii="Bookman Old Style" w:hAnsi="Bookman Old Style"/>
          <w:szCs w:val="24"/>
          <w:rPrChange w:id="4143" w:author="Ashley Frank" w:date="2024-12-20T20:43:00Z">
            <w:rPr>
              <w:rFonts w:ascii="Bookman Old Style" w:hAnsi="Bookman Old Style"/>
              <w:sz w:val="32"/>
              <w:szCs w:val="32"/>
            </w:rPr>
          </w:rPrChange>
        </w:rPr>
        <w:t xml:space="preserve"> sleep can be the</w:t>
      </w:r>
      <w:r w:rsidR="00FD26F1" w:rsidRPr="009C679A">
        <w:rPr>
          <w:rFonts w:ascii="Bookman Old Style" w:hAnsi="Bookman Old Style"/>
          <w:szCs w:val="24"/>
          <w:rPrChange w:id="4144" w:author="Ashley Frank" w:date="2024-12-20T20:43:00Z">
            <w:rPr>
              <w:rFonts w:ascii="Bookman Old Style" w:hAnsi="Bookman Old Style"/>
              <w:sz w:val="32"/>
              <w:szCs w:val="32"/>
            </w:rPr>
          </w:rPrChange>
        </w:rPr>
        <w:t xml:space="preserve"> self-talk </w:t>
      </w:r>
      <w:r w:rsidRPr="009C679A">
        <w:rPr>
          <w:rFonts w:ascii="Bookman Old Style" w:hAnsi="Bookman Old Style"/>
          <w:szCs w:val="24"/>
          <w:rPrChange w:id="4145" w:author="Ashley Frank" w:date="2024-12-20T20:43:00Z">
            <w:rPr>
              <w:rFonts w:ascii="Bookman Old Style" w:hAnsi="Bookman Old Style"/>
              <w:sz w:val="32"/>
              <w:szCs w:val="32"/>
            </w:rPr>
          </w:rPrChange>
        </w:rPr>
        <w:t>that</w:t>
      </w:r>
      <w:r w:rsidR="00563311" w:rsidRPr="009C679A">
        <w:rPr>
          <w:rFonts w:ascii="Bookman Old Style" w:hAnsi="Bookman Old Style"/>
          <w:szCs w:val="24"/>
          <w:rPrChange w:id="4146" w:author="Ashley Frank" w:date="2024-12-20T20:43:00Z">
            <w:rPr>
              <w:rFonts w:ascii="Bookman Old Style" w:hAnsi="Bookman Old Style"/>
              <w:sz w:val="32"/>
              <w:szCs w:val="32"/>
            </w:rPr>
          </w:rPrChange>
        </w:rPr>
        <w:t xml:space="preserve"> person</w:t>
      </w:r>
      <w:r w:rsidR="003B5CB5" w:rsidRPr="009C679A">
        <w:rPr>
          <w:rFonts w:ascii="Bookman Old Style" w:hAnsi="Bookman Old Style"/>
          <w:szCs w:val="24"/>
          <w:rPrChange w:id="4147" w:author="Ashley Frank" w:date="2024-12-20T20:43:00Z">
            <w:rPr>
              <w:rFonts w:ascii="Bookman Old Style" w:hAnsi="Bookman Old Style"/>
              <w:sz w:val="32"/>
              <w:szCs w:val="32"/>
            </w:rPr>
          </w:rPrChange>
        </w:rPr>
        <w:t xml:space="preserve"> ha</w:t>
      </w:r>
      <w:r w:rsidR="00FD26F1" w:rsidRPr="009C679A">
        <w:rPr>
          <w:rFonts w:ascii="Bookman Old Style" w:hAnsi="Bookman Old Style"/>
          <w:szCs w:val="24"/>
          <w:rPrChange w:id="4148" w:author="Ashley Frank" w:date="2024-12-20T20:43:00Z">
            <w:rPr>
              <w:rFonts w:ascii="Bookman Old Style" w:hAnsi="Bookman Old Style"/>
              <w:sz w:val="32"/>
              <w:szCs w:val="32"/>
            </w:rPr>
          </w:rPrChange>
        </w:rPr>
        <w:t>s</w:t>
      </w:r>
      <w:r w:rsidR="003B5CB5" w:rsidRPr="009C679A">
        <w:rPr>
          <w:rFonts w:ascii="Bookman Old Style" w:hAnsi="Bookman Old Style"/>
          <w:szCs w:val="24"/>
          <w:rPrChange w:id="4149" w:author="Ashley Frank" w:date="2024-12-20T20:43:00Z">
            <w:rPr>
              <w:rFonts w:ascii="Bookman Old Style" w:hAnsi="Bookman Old Style"/>
              <w:sz w:val="32"/>
              <w:szCs w:val="32"/>
            </w:rPr>
          </w:rPrChange>
        </w:rPr>
        <w:t xml:space="preserve"> when </w:t>
      </w:r>
      <w:r w:rsidRPr="009C679A">
        <w:rPr>
          <w:rFonts w:ascii="Bookman Old Style" w:hAnsi="Bookman Old Style"/>
          <w:szCs w:val="24"/>
          <w:rPrChange w:id="4150" w:author="Ashley Frank" w:date="2024-12-20T20:43:00Z">
            <w:rPr>
              <w:rFonts w:ascii="Bookman Old Style" w:hAnsi="Bookman Old Style"/>
              <w:sz w:val="32"/>
              <w:szCs w:val="32"/>
            </w:rPr>
          </w:rPrChange>
        </w:rPr>
        <w:t>they</w:t>
      </w:r>
      <w:r w:rsidR="003B5CB5" w:rsidRPr="009C679A">
        <w:rPr>
          <w:rFonts w:ascii="Bookman Old Style" w:hAnsi="Bookman Old Style"/>
          <w:szCs w:val="24"/>
          <w:rPrChange w:id="4151" w:author="Ashley Frank" w:date="2024-12-20T20:43:00Z">
            <w:rPr>
              <w:rFonts w:ascii="Bookman Old Style" w:hAnsi="Bookman Old Style"/>
              <w:sz w:val="32"/>
              <w:szCs w:val="32"/>
            </w:rPr>
          </w:rPrChange>
        </w:rPr>
        <w:t xml:space="preserve"> lay </w:t>
      </w:r>
      <w:r w:rsidRPr="009C679A">
        <w:rPr>
          <w:rFonts w:ascii="Bookman Old Style" w:hAnsi="Bookman Old Style"/>
          <w:szCs w:val="24"/>
          <w:rPrChange w:id="4152" w:author="Ashley Frank" w:date="2024-12-20T20:43:00Z">
            <w:rPr>
              <w:rFonts w:ascii="Bookman Old Style" w:hAnsi="Bookman Old Style"/>
              <w:sz w:val="32"/>
              <w:szCs w:val="32"/>
            </w:rPr>
          </w:rPrChange>
        </w:rPr>
        <w:t xml:space="preserve">their </w:t>
      </w:r>
      <w:r w:rsidR="003B5CB5" w:rsidRPr="009C679A">
        <w:rPr>
          <w:rFonts w:ascii="Bookman Old Style" w:hAnsi="Bookman Old Style"/>
          <w:szCs w:val="24"/>
          <w:rPrChange w:id="4153" w:author="Ashley Frank" w:date="2024-12-20T20:43:00Z">
            <w:rPr>
              <w:rFonts w:ascii="Bookman Old Style" w:hAnsi="Bookman Old Style"/>
              <w:sz w:val="32"/>
              <w:szCs w:val="32"/>
            </w:rPr>
          </w:rPrChange>
        </w:rPr>
        <w:t>heads</w:t>
      </w:r>
      <w:ins w:id="4154" w:author="Ashley Frank" w:date="2024-12-21T02:31:00Z">
        <w:r w:rsidR="00FB120A">
          <w:rPr>
            <w:rFonts w:ascii="Bookman Old Style" w:hAnsi="Bookman Old Style"/>
            <w:szCs w:val="24"/>
          </w:rPr>
          <w:t xml:space="preserve"> down</w:t>
        </w:r>
      </w:ins>
      <w:del w:id="4155" w:author="Ashley Frank" w:date="2024-12-21T02:31:00Z">
        <w:r w:rsidR="003B5CB5" w:rsidRPr="009C679A" w:rsidDel="00FB120A">
          <w:rPr>
            <w:rFonts w:ascii="Bookman Old Style" w:hAnsi="Bookman Old Style"/>
            <w:szCs w:val="24"/>
            <w:rPrChange w:id="4156" w:author="Ashley Frank" w:date="2024-12-20T20:43:00Z">
              <w:rPr>
                <w:rFonts w:ascii="Bookman Old Style" w:hAnsi="Bookman Old Style"/>
                <w:sz w:val="32"/>
                <w:szCs w:val="32"/>
              </w:rPr>
            </w:rPrChange>
          </w:rPr>
          <w:delText xml:space="preserve"> on the pillow</w:delText>
        </w:r>
      </w:del>
      <w:r w:rsidR="003B5CB5" w:rsidRPr="009C679A">
        <w:rPr>
          <w:rFonts w:ascii="Bookman Old Style" w:hAnsi="Bookman Old Style"/>
          <w:szCs w:val="24"/>
          <w:rPrChange w:id="4157" w:author="Ashley Frank" w:date="2024-12-20T20:43:00Z">
            <w:rPr>
              <w:rFonts w:ascii="Bookman Old Style" w:hAnsi="Bookman Old Style"/>
              <w:sz w:val="32"/>
              <w:szCs w:val="32"/>
            </w:rPr>
          </w:rPrChange>
        </w:rPr>
        <w:t xml:space="preserve">. Where does </w:t>
      </w:r>
      <w:r w:rsidRPr="009C679A">
        <w:rPr>
          <w:rFonts w:ascii="Bookman Old Style" w:hAnsi="Bookman Old Style"/>
          <w:szCs w:val="24"/>
          <w:rPrChange w:id="4158" w:author="Ashley Frank" w:date="2024-12-20T20:43:00Z">
            <w:rPr>
              <w:rFonts w:ascii="Bookman Old Style" w:hAnsi="Bookman Old Style"/>
              <w:sz w:val="32"/>
              <w:szCs w:val="32"/>
            </w:rPr>
          </w:rPrChange>
        </w:rPr>
        <w:t>the person’s</w:t>
      </w:r>
      <w:r w:rsidR="003B5CB5" w:rsidRPr="009C679A">
        <w:rPr>
          <w:rFonts w:ascii="Bookman Old Style" w:hAnsi="Bookman Old Style"/>
          <w:szCs w:val="24"/>
          <w:rPrChange w:id="4159" w:author="Ashley Frank" w:date="2024-12-20T20:43:00Z">
            <w:rPr>
              <w:rFonts w:ascii="Bookman Old Style" w:hAnsi="Bookman Old Style"/>
              <w:sz w:val="32"/>
              <w:szCs w:val="32"/>
            </w:rPr>
          </w:rPrChange>
        </w:rPr>
        <w:t xml:space="preserve"> mind go? To the past</w:t>
      </w:r>
      <w:ins w:id="4160" w:author="Ashley Frank" w:date="2024-12-21T02:31:00Z">
        <w:r w:rsidR="00FB120A">
          <w:rPr>
            <w:rFonts w:ascii="Bookman Old Style" w:hAnsi="Bookman Old Style"/>
            <w:szCs w:val="24"/>
          </w:rPr>
          <w:t xml:space="preserve">? </w:t>
        </w:r>
      </w:ins>
      <w:del w:id="4161" w:author="Ashley Frank" w:date="2024-12-21T02:31:00Z">
        <w:r w:rsidR="003B5CB5" w:rsidRPr="009C679A" w:rsidDel="00FB120A">
          <w:rPr>
            <w:rFonts w:ascii="Bookman Old Style" w:hAnsi="Bookman Old Style"/>
            <w:szCs w:val="24"/>
            <w:rPrChange w:id="4162" w:author="Ashley Frank" w:date="2024-12-20T20:43:00Z">
              <w:rPr>
                <w:rFonts w:ascii="Bookman Old Style" w:hAnsi="Bookman Old Style"/>
                <w:sz w:val="32"/>
                <w:szCs w:val="32"/>
              </w:rPr>
            </w:rPrChange>
          </w:rPr>
          <w:delText xml:space="preserve">? </w:delText>
        </w:r>
      </w:del>
      <w:ins w:id="4163" w:author="Ashley Frank" w:date="2024-12-21T02:31:00Z">
        <w:r w:rsidR="00FB120A">
          <w:rPr>
            <w:rFonts w:ascii="Bookman Old Style" w:hAnsi="Bookman Old Style"/>
            <w:szCs w:val="24"/>
          </w:rPr>
          <w:t>T</w:t>
        </w:r>
      </w:ins>
      <w:del w:id="4164" w:author="Ashley Frank" w:date="2024-12-21T02:31:00Z">
        <w:r w:rsidR="003B5CB5" w:rsidRPr="009C679A" w:rsidDel="00FB120A">
          <w:rPr>
            <w:rFonts w:ascii="Bookman Old Style" w:hAnsi="Bookman Old Style"/>
            <w:szCs w:val="24"/>
            <w:rPrChange w:id="4165" w:author="Ashley Frank" w:date="2024-12-20T20:43:00Z">
              <w:rPr>
                <w:rFonts w:ascii="Bookman Old Style" w:hAnsi="Bookman Old Style"/>
                <w:sz w:val="32"/>
                <w:szCs w:val="32"/>
              </w:rPr>
            </w:rPrChange>
          </w:rPr>
          <w:delText>T</w:delText>
        </w:r>
      </w:del>
      <w:r w:rsidR="003B5CB5" w:rsidRPr="009C679A">
        <w:rPr>
          <w:rFonts w:ascii="Bookman Old Style" w:hAnsi="Bookman Old Style"/>
          <w:szCs w:val="24"/>
          <w:rPrChange w:id="4166" w:author="Ashley Frank" w:date="2024-12-20T20:43:00Z">
            <w:rPr>
              <w:rFonts w:ascii="Bookman Old Style" w:hAnsi="Bookman Old Style"/>
              <w:sz w:val="32"/>
              <w:szCs w:val="32"/>
            </w:rPr>
          </w:rPrChange>
        </w:rPr>
        <w:t>o the mistakes</w:t>
      </w:r>
      <w:del w:id="4167" w:author="Ashley Frank" w:date="2024-12-21T02:31:00Z">
        <w:r w:rsidR="00FD26F1" w:rsidRPr="009C679A" w:rsidDel="00FB120A">
          <w:rPr>
            <w:rFonts w:ascii="Bookman Old Style" w:hAnsi="Bookman Old Style"/>
            <w:szCs w:val="24"/>
            <w:rPrChange w:id="4168" w:author="Ashley Frank" w:date="2024-12-20T20:43:00Z">
              <w:rPr>
                <w:rFonts w:ascii="Bookman Old Style" w:hAnsi="Bookman Old Style"/>
                <w:sz w:val="32"/>
                <w:szCs w:val="32"/>
              </w:rPr>
            </w:rPrChange>
          </w:rPr>
          <w:delText>,</w:delText>
        </w:r>
      </w:del>
      <w:r w:rsidR="003B5CB5" w:rsidRPr="009C679A">
        <w:rPr>
          <w:rFonts w:ascii="Bookman Old Style" w:hAnsi="Bookman Old Style"/>
          <w:szCs w:val="24"/>
          <w:rPrChange w:id="4169" w:author="Ashley Frank" w:date="2024-12-20T20:43:00Z">
            <w:rPr>
              <w:rFonts w:ascii="Bookman Old Style" w:hAnsi="Bookman Old Style"/>
              <w:sz w:val="32"/>
              <w:szCs w:val="32"/>
            </w:rPr>
          </w:rPrChange>
        </w:rPr>
        <w:t xml:space="preserve"> </w:t>
      </w:r>
      <w:r w:rsidRPr="009C679A">
        <w:rPr>
          <w:rFonts w:ascii="Bookman Old Style" w:hAnsi="Bookman Old Style"/>
          <w:szCs w:val="24"/>
          <w:rPrChange w:id="4170" w:author="Ashley Frank" w:date="2024-12-20T20:43:00Z">
            <w:rPr>
              <w:rFonts w:ascii="Bookman Old Style" w:hAnsi="Bookman Old Style"/>
              <w:sz w:val="32"/>
              <w:szCs w:val="32"/>
            </w:rPr>
          </w:rPrChange>
        </w:rPr>
        <w:t>they</w:t>
      </w:r>
      <w:r w:rsidR="003B5CB5" w:rsidRPr="009C679A">
        <w:rPr>
          <w:rFonts w:ascii="Bookman Old Style" w:hAnsi="Bookman Old Style"/>
          <w:szCs w:val="24"/>
          <w:rPrChange w:id="4171" w:author="Ashley Frank" w:date="2024-12-20T20:43:00Z">
            <w:rPr>
              <w:rFonts w:ascii="Bookman Old Style" w:hAnsi="Bookman Old Style"/>
              <w:sz w:val="32"/>
              <w:szCs w:val="32"/>
            </w:rPr>
          </w:rPrChange>
        </w:rPr>
        <w:t xml:space="preserve"> believe </w:t>
      </w:r>
      <w:r w:rsidRPr="009C679A">
        <w:rPr>
          <w:rFonts w:ascii="Bookman Old Style" w:hAnsi="Bookman Old Style"/>
          <w:szCs w:val="24"/>
          <w:rPrChange w:id="4172" w:author="Ashley Frank" w:date="2024-12-20T20:43:00Z">
            <w:rPr>
              <w:rFonts w:ascii="Bookman Old Style" w:hAnsi="Bookman Old Style"/>
              <w:sz w:val="32"/>
              <w:szCs w:val="32"/>
            </w:rPr>
          </w:rPrChange>
        </w:rPr>
        <w:t>they</w:t>
      </w:r>
      <w:r w:rsidR="003B5CB5" w:rsidRPr="009C679A">
        <w:rPr>
          <w:rFonts w:ascii="Bookman Old Style" w:hAnsi="Bookman Old Style"/>
          <w:szCs w:val="24"/>
          <w:rPrChange w:id="4173" w:author="Ashley Frank" w:date="2024-12-20T20:43:00Z">
            <w:rPr>
              <w:rFonts w:ascii="Bookman Old Style" w:hAnsi="Bookman Old Style"/>
              <w:sz w:val="32"/>
              <w:szCs w:val="32"/>
            </w:rPr>
          </w:rPrChange>
        </w:rPr>
        <w:t xml:space="preserve"> made during the day? Does it go to what </w:t>
      </w:r>
      <w:r w:rsidRPr="009C679A">
        <w:rPr>
          <w:rFonts w:ascii="Bookman Old Style" w:hAnsi="Bookman Old Style"/>
          <w:szCs w:val="24"/>
          <w:rPrChange w:id="4174" w:author="Ashley Frank" w:date="2024-12-20T20:43:00Z">
            <w:rPr>
              <w:rFonts w:ascii="Bookman Old Style" w:hAnsi="Bookman Old Style"/>
              <w:sz w:val="32"/>
              <w:szCs w:val="32"/>
            </w:rPr>
          </w:rPrChange>
        </w:rPr>
        <w:t>they may have</w:t>
      </w:r>
      <w:r w:rsidR="003B5CB5" w:rsidRPr="009C679A">
        <w:rPr>
          <w:rFonts w:ascii="Bookman Old Style" w:hAnsi="Bookman Old Style"/>
          <w:szCs w:val="24"/>
          <w:rPrChange w:id="4175" w:author="Ashley Frank" w:date="2024-12-20T20:43:00Z">
            <w:rPr>
              <w:rFonts w:ascii="Bookman Old Style" w:hAnsi="Bookman Old Style"/>
              <w:sz w:val="32"/>
              <w:szCs w:val="32"/>
            </w:rPr>
          </w:rPrChange>
        </w:rPr>
        <w:t xml:space="preserve"> label</w:t>
      </w:r>
      <w:r w:rsidR="00FD26F1" w:rsidRPr="009C679A">
        <w:rPr>
          <w:rFonts w:ascii="Bookman Old Style" w:hAnsi="Bookman Old Style"/>
          <w:szCs w:val="24"/>
          <w:rPrChange w:id="4176" w:author="Ashley Frank" w:date="2024-12-20T20:43:00Z">
            <w:rPr>
              <w:rFonts w:ascii="Bookman Old Style" w:hAnsi="Bookman Old Style"/>
              <w:sz w:val="32"/>
              <w:szCs w:val="32"/>
            </w:rPr>
          </w:rPrChange>
        </w:rPr>
        <w:t>ed</w:t>
      </w:r>
      <w:r w:rsidR="003B5CB5" w:rsidRPr="009C679A">
        <w:rPr>
          <w:rFonts w:ascii="Bookman Old Style" w:hAnsi="Bookman Old Style"/>
          <w:szCs w:val="24"/>
          <w:rPrChange w:id="4177" w:author="Ashley Frank" w:date="2024-12-20T20:43:00Z">
            <w:rPr>
              <w:rFonts w:ascii="Bookman Old Style" w:hAnsi="Bookman Old Style"/>
              <w:sz w:val="32"/>
              <w:szCs w:val="32"/>
            </w:rPr>
          </w:rPrChange>
        </w:rPr>
        <w:t xml:space="preserve"> as missed opportunities? Maybe that significant other said something that has </w:t>
      </w:r>
      <w:r w:rsidRPr="009C679A">
        <w:rPr>
          <w:rFonts w:ascii="Bookman Old Style" w:hAnsi="Bookman Old Style"/>
          <w:szCs w:val="24"/>
          <w:rPrChange w:id="4178" w:author="Ashley Frank" w:date="2024-12-20T20:43:00Z">
            <w:rPr>
              <w:rFonts w:ascii="Bookman Old Style" w:hAnsi="Bookman Old Style"/>
              <w:sz w:val="32"/>
              <w:szCs w:val="32"/>
            </w:rPr>
          </w:rPrChange>
        </w:rPr>
        <w:t>that person</w:t>
      </w:r>
      <w:r w:rsidR="003B5CB5" w:rsidRPr="009C679A">
        <w:rPr>
          <w:rFonts w:ascii="Bookman Old Style" w:hAnsi="Bookman Old Style"/>
          <w:szCs w:val="24"/>
          <w:rPrChange w:id="4179" w:author="Ashley Frank" w:date="2024-12-20T20:43:00Z">
            <w:rPr>
              <w:rFonts w:ascii="Bookman Old Style" w:hAnsi="Bookman Old Style"/>
              <w:sz w:val="32"/>
              <w:szCs w:val="32"/>
            </w:rPr>
          </w:rPrChange>
        </w:rPr>
        <w:t xml:space="preserve"> riled up. This language may also cause</w:t>
      </w:r>
      <w:ins w:id="4180" w:author="Ashley Frank" w:date="2024-12-21T02:31:00Z">
        <w:r w:rsidR="00FB120A">
          <w:rPr>
            <w:rFonts w:ascii="Bookman Old Style" w:hAnsi="Bookman Old Style"/>
            <w:szCs w:val="24"/>
          </w:rPr>
          <w:t xml:space="preserve"> someone to make</w:t>
        </w:r>
      </w:ins>
      <w:r w:rsidR="003B5CB5" w:rsidRPr="009C679A">
        <w:rPr>
          <w:rFonts w:ascii="Bookman Old Style" w:hAnsi="Bookman Old Style"/>
          <w:szCs w:val="24"/>
          <w:rPrChange w:id="4181" w:author="Ashley Frank" w:date="2024-12-20T20:43:00Z">
            <w:rPr>
              <w:rFonts w:ascii="Bookman Old Style" w:hAnsi="Bookman Old Style"/>
              <w:sz w:val="32"/>
              <w:szCs w:val="32"/>
            </w:rPr>
          </w:rPrChange>
        </w:rPr>
        <w:t xml:space="preserve"> bad </w:t>
      </w:r>
      <w:del w:id="4182" w:author="Ashley Frank" w:date="2024-12-21T02:32:00Z">
        <w:r w:rsidR="003B5CB5" w:rsidRPr="009C679A" w:rsidDel="00FB120A">
          <w:rPr>
            <w:rFonts w:ascii="Bookman Old Style" w:hAnsi="Bookman Old Style"/>
            <w:szCs w:val="24"/>
            <w:rPrChange w:id="4183" w:author="Ashley Frank" w:date="2024-12-20T20:43:00Z">
              <w:rPr>
                <w:rFonts w:ascii="Bookman Old Style" w:hAnsi="Bookman Old Style"/>
                <w:sz w:val="32"/>
                <w:szCs w:val="32"/>
              </w:rPr>
            </w:rPrChange>
          </w:rPr>
          <w:delText>choices</w:delText>
        </w:r>
        <w:r w:rsidRPr="009C679A" w:rsidDel="00FB120A">
          <w:rPr>
            <w:rFonts w:ascii="Bookman Old Style" w:hAnsi="Bookman Old Style"/>
            <w:szCs w:val="24"/>
            <w:rPrChange w:id="4184" w:author="Ashley Frank" w:date="2024-12-20T20:43:00Z">
              <w:rPr>
                <w:rFonts w:ascii="Bookman Old Style" w:hAnsi="Bookman Old Style"/>
                <w:sz w:val="32"/>
                <w:szCs w:val="32"/>
              </w:rPr>
            </w:rPrChange>
          </w:rPr>
          <w:delText xml:space="preserve"> to be made</w:delText>
        </w:r>
        <w:r w:rsidR="003B5CB5" w:rsidRPr="009C679A" w:rsidDel="00FB120A">
          <w:rPr>
            <w:rFonts w:ascii="Bookman Old Style" w:hAnsi="Bookman Old Style"/>
            <w:szCs w:val="24"/>
            <w:rPrChange w:id="4185" w:author="Ashley Frank" w:date="2024-12-20T20:43:00Z">
              <w:rPr>
                <w:rFonts w:ascii="Bookman Old Style" w:hAnsi="Bookman Old Style"/>
                <w:sz w:val="32"/>
                <w:szCs w:val="32"/>
              </w:rPr>
            </w:rPrChange>
          </w:rPr>
          <w:delText xml:space="preserve"> </w:delText>
        </w:r>
      </w:del>
      <w:r w:rsidR="003B5CB5" w:rsidRPr="009C679A">
        <w:rPr>
          <w:rFonts w:ascii="Bookman Old Style" w:hAnsi="Bookman Old Style"/>
          <w:szCs w:val="24"/>
          <w:rPrChange w:id="4186" w:author="Ashley Frank" w:date="2024-12-20T20:43:00Z">
            <w:rPr>
              <w:rFonts w:ascii="Bookman Old Style" w:hAnsi="Bookman Old Style"/>
              <w:sz w:val="32"/>
              <w:szCs w:val="32"/>
            </w:rPr>
          </w:rPrChange>
        </w:rPr>
        <w:t xml:space="preserve">in life. For example, if </w:t>
      </w:r>
      <w:r w:rsidR="00FD26F1" w:rsidRPr="009C679A">
        <w:rPr>
          <w:rFonts w:ascii="Bookman Old Style" w:hAnsi="Bookman Old Style"/>
          <w:szCs w:val="24"/>
          <w:rPrChange w:id="4187"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4188" w:author="Ashley Frank" w:date="2024-12-20T20:43:00Z">
            <w:rPr>
              <w:rFonts w:ascii="Bookman Old Style" w:hAnsi="Bookman Old Style"/>
              <w:sz w:val="32"/>
              <w:szCs w:val="32"/>
            </w:rPr>
          </w:rPrChange>
        </w:rPr>
        <w:t>e</w:t>
      </w:r>
      <w:r w:rsidR="003B5CB5" w:rsidRPr="009C679A">
        <w:rPr>
          <w:rFonts w:ascii="Bookman Old Style" w:hAnsi="Bookman Old Style"/>
          <w:szCs w:val="24"/>
          <w:rPrChange w:id="4189" w:author="Ashley Frank" w:date="2024-12-20T20:43:00Z">
            <w:rPr>
              <w:rFonts w:ascii="Bookman Old Style" w:hAnsi="Bookman Old Style"/>
              <w:sz w:val="32"/>
              <w:szCs w:val="32"/>
            </w:rPr>
          </w:rPrChange>
        </w:rPr>
        <w:t xml:space="preserve"> have had some past negative life experiences, it has already ‘tainted’ our view of the world, trust, </w:t>
      </w:r>
      <w:r w:rsidR="00FD26F1" w:rsidRPr="009C679A">
        <w:rPr>
          <w:rFonts w:ascii="Bookman Old Style" w:hAnsi="Bookman Old Style"/>
          <w:szCs w:val="24"/>
          <w:rPrChange w:id="4190" w:author="Ashley Frank" w:date="2024-12-20T20:43:00Z">
            <w:rPr>
              <w:rFonts w:ascii="Bookman Old Style" w:hAnsi="Bookman Old Style"/>
              <w:sz w:val="32"/>
              <w:szCs w:val="32"/>
            </w:rPr>
          </w:rPrChange>
        </w:rPr>
        <w:t xml:space="preserve">and </w:t>
      </w:r>
      <w:r w:rsidR="003B5CB5" w:rsidRPr="009C679A">
        <w:rPr>
          <w:rFonts w:ascii="Bookman Old Style" w:hAnsi="Bookman Old Style"/>
          <w:szCs w:val="24"/>
          <w:rPrChange w:id="4191" w:author="Ashley Frank" w:date="2024-12-20T20:43:00Z">
            <w:rPr>
              <w:rFonts w:ascii="Bookman Old Style" w:hAnsi="Bookman Old Style"/>
              <w:sz w:val="32"/>
              <w:szCs w:val="32"/>
            </w:rPr>
          </w:rPrChange>
        </w:rPr>
        <w:t>ourselves</w:t>
      </w:r>
      <w:r w:rsidR="00FD26F1" w:rsidRPr="009C679A">
        <w:rPr>
          <w:rFonts w:ascii="Bookman Old Style" w:hAnsi="Bookman Old Style"/>
          <w:szCs w:val="24"/>
          <w:rPrChange w:id="4192" w:author="Ashley Frank" w:date="2024-12-20T20:43:00Z">
            <w:rPr>
              <w:rFonts w:ascii="Bookman Old Style" w:hAnsi="Bookman Old Style"/>
              <w:sz w:val="32"/>
              <w:szCs w:val="32"/>
            </w:rPr>
          </w:rPrChange>
        </w:rPr>
        <w:t>.</w:t>
      </w:r>
    </w:p>
    <w:p w14:paraId="3F4D2714" w14:textId="29786AB0" w:rsidR="003B5CB5" w:rsidRDefault="00E3140E" w:rsidP="00792944">
      <w:pPr>
        <w:pStyle w:val="ListParagraph"/>
        <w:tabs>
          <w:tab w:val="clear" w:pos="360"/>
          <w:tab w:val="clear" w:pos="9360"/>
        </w:tabs>
        <w:spacing w:line="480" w:lineRule="auto"/>
        <w:ind w:left="450"/>
        <w:rPr>
          <w:ins w:id="4193" w:author="Ashley Frank" w:date="2024-12-21T02:33:00Z"/>
          <w:rFonts w:ascii="Bookman Old Style" w:hAnsi="Bookman Old Style"/>
          <w:szCs w:val="24"/>
        </w:rPr>
      </w:pPr>
      <w:r w:rsidRPr="009C679A">
        <w:rPr>
          <w:rFonts w:ascii="Bookman Old Style" w:hAnsi="Bookman Old Style"/>
          <w:szCs w:val="24"/>
          <w:rPrChange w:id="4194" w:author="Ashley Frank" w:date="2024-12-20T20:43:00Z">
            <w:rPr>
              <w:rFonts w:ascii="Bookman Old Style" w:hAnsi="Bookman Old Style"/>
              <w:sz w:val="32"/>
              <w:szCs w:val="32"/>
            </w:rPr>
          </w:rPrChange>
        </w:rPr>
        <w:t xml:space="preserve">Jumping to </w:t>
      </w:r>
      <w:r w:rsidR="00FD26F1" w:rsidRPr="009C679A">
        <w:rPr>
          <w:rFonts w:ascii="Bookman Old Style" w:hAnsi="Bookman Old Style"/>
          <w:szCs w:val="24"/>
          <w:rPrChange w:id="4195" w:author="Ashley Frank" w:date="2024-12-20T20:43:00Z">
            <w:rPr>
              <w:rFonts w:ascii="Bookman Old Style" w:hAnsi="Bookman Old Style"/>
              <w:sz w:val="32"/>
              <w:szCs w:val="32"/>
            </w:rPr>
          </w:rPrChange>
        </w:rPr>
        <w:t>c</w:t>
      </w:r>
      <w:r w:rsidRPr="009C679A">
        <w:rPr>
          <w:rFonts w:ascii="Bookman Old Style" w:hAnsi="Bookman Old Style"/>
          <w:szCs w:val="24"/>
          <w:rPrChange w:id="4196" w:author="Ashley Frank" w:date="2024-12-20T20:43:00Z">
            <w:rPr>
              <w:rFonts w:ascii="Bookman Old Style" w:hAnsi="Bookman Old Style"/>
              <w:sz w:val="32"/>
              <w:szCs w:val="32"/>
            </w:rPr>
          </w:rPrChange>
        </w:rPr>
        <w:t xml:space="preserve">onclusions comes to mind during this Interpretative Language. Jumping to </w:t>
      </w:r>
      <w:r w:rsidR="003D5602" w:rsidRPr="009C679A">
        <w:rPr>
          <w:rFonts w:ascii="Bookman Old Style" w:hAnsi="Bookman Old Style"/>
          <w:szCs w:val="24"/>
          <w:rPrChange w:id="4197" w:author="Ashley Frank" w:date="2024-12-20T20:43:00Z">
            <w:rPr>
              <w:rFonts w:ascii="Bookman Old Style" w:hAnsi="Bookman Old Style"/>
              <w:sz w:val="32"/>
              <w:szCs w:val="32"/>
            </w:rPr>
          </w:rPrChange>
        </w:rPr>
        <w:t>Conclusions</w:t>
      </w:r>
      <w:r w:rsidRPr="009C679A">
        <w:rPr>
          <w:rFonts w:ascii="Bookman Old Style" w:hAnsi="Bookman Old Style"/>
          <w:szCs w:val="24"/>
          <w:rPrChange w:id="4198" w:author="Ashley Frank" w:date="2024-12-20T20:43:00Z">
            <w:rPr>
              <w:rFonts w:ascii="Bookman Old Style" w:hAnsi="Bookman Old Style"/>
              <w:sz w:val="32"/>
              <w:szCs w:val="32"/>
            </w:rPr>
          </w:rPrChange>
        </w:rPr>
        <w:t xml:space="preserve"> </w:t>
      </w:r>
      <w:ins w:id="4199" w:author="Ashley Frank" w:date="2024-12-21T02:32:00Z">
        <w:r w:rsidR="00FB120A">
          <w:rPr>
            <w:rFonts w:ascii="Bookman Old Style" w:hAnsi="Bookman Old Style"/>
            <w:szCs w:val="24"/>
          </w:rPr>
          <w:t xml:space="preserve">is a sort of cognitive distortion. It’s </w:t>
        </w:r>
      </w:ins>
      <w:ins w:id="4200" w:author="Ashley Frank" w:date="2024-12-21T02:37:00Z">
        <w:r w:rsidR="003923C0">
          <w:rPr>
            <w:rFonts w:ascii="Bookman Old Style" w:hAnsi="Bookman Old Style"/>
            <w:szCs w:val="24"/>
          </w:rPr>
          <w:t xml:space="preserve">a </w:t>
        </w:r>
      </w:ins>
      <w:ins w:id="4201" w:author="Ashley Frank" w:date="2024-12-21T02:32:00Z">
        <w:r w:rsidR="00FB120A">
          <w:rPr>
            <w:rFonts w:ascii="Bookman Old Style" w:hAnsi="Bookman Old Style"/>
            <w:szCs w:val="24"/>
          </w:rPr>
          <w:t xml:space="preserve">way of thinking that </w:t>
        </w:r>
      </w:ins>
      <w:r w:rsidRPr="009C679A">
        <w:rPr>
          <w:rFonts w:ascii="Bookman Old Style" w:hAnsi="Bookman Old Style"/>
          <w:szCs w:val="24"/>
          <w:rPrChange w:id="4202" w:author="Ashley Frank" w:date="2024-12-20T20:43:00Z">
            <w:rPr>
              <w:rFonts w:ascii="Bookman Old Style" w:hAnsi="Bookman Old Style"/>
              <w:sz w:val="32"/>
              <w:szCs w:val="32"/>
            </w:rPr>
          </w:rPrChange>
        </w:rPr>
        <w:t>says</w:t>
      </w:r>
      <w:ins w:id="4203" w:author="Ashley Frank" w:date="2024-12-21T02:32:00Z">
        <w:r w:rsidR="00FB120A">
          <w:rPr>
            <w:rFonts w:ascii="Bookman Old Style" w:hAnsi="Bookman Old Style"/>
            <w:szCs w:val="24"/>
          </w:rPr>
          <w:t xml:space="preserve"> </w:t>
        </w:r>
      </w:ins>
      <w:del w:id="4204" w:author="Ashley Frank" w:date="2024-12-21T02:32:00Z">
        <w:r w:rsidRPr="009C679A" w:rsidDel="00FB120A">
          <w:rPr>
            <w:rFonts w:ascii="Bookman Old Style" w:hAnsi="Bookman Old Style"/>
            <w:szCs w:val="24"/>
            <w:rPrChange w:id="4205" w:author="Ashley Frank" w:date="2024-12-20T20:43:00Z">
              <w:rPr>
                <w:rFonts w:ascii="Bookman Old Style" w:hAnsi="Bookman Old Style"/>
                <w:sz w:val="32"/>
                <w:szCs w:val="32"/>
              </w:rPr>
            </w:rPrChange>
          </w:rPr>
          <w:delText xml:space="preserve"> that </w:delText>
        </w:r>
      </w:del>
      <w:r w:rsidRPr="009C679A">
        <w:rPr>
          <w:rFonts w:ascii="Bookman Old Style" w:hAnsi="Bookman Old Style"/>
          <w:szCs w:val="24"/>
          <w:rPrChange w:id="4206" w:author="Ashley Frank" w:date="2024-12-20T20:43:00Z">
            <w:rPr>
              <w:rFonts w:ascii="Bookman Old Style" w:hAnsi="Bookman Old Style"/>
              <w:sz w:val="32"/>
              <w:szCs w:val="32"/>
            </w:rPr>
          </w:rPrChange>
        </w:rPr>
        <w:t xml:space="preserve">I </w:t>
      </w:r>
      <w:ins w:id="4207" w:author="Ashley Frank" w:date="2024-12-21T02:37:00Z">
        <w:r w:rsidR="003923C0">
          <w:rPr>
            <w:rFonts w:ascii="Bookman Old Style" w:hAnsi="Bookman Old Style"/>
            <w:szCs w:val="24"/>
          </w:rPr>
          <w:t>can predict things</w:t>
        </w:r>
      </w:ins>
      <w:del w:id="4208" w:author="Ashley Frank" w:date="2024-12-21T02:37:00Z">
        <w:r w:rsidRPr="009C679A" w:rsidDel="003923C0">
          <w:rPr>
            <w:rFonts w:ascii="Bookman Old Style" w:hAnsi="Bookman Old Style"/>
            <w:szCs w:val="24"/>
            <w:rPrChange w:id="4209" w:author="Ashley Frank" w:date="2024-12-20T20:43:00Z">
              <w:rPr>
                <w:rFonts w:ascii="Bookman Old Style" w:hAnsi="Bookman Old Style"/>
                <w:sz w:val="32"/>
                <w:szCs w:val="32"/>
              </w:rPr>
            </w:rPrChange>
          </w:rPr>
          <w:delText>can interpret things</w:delText>
        </w:r>
      </w:del>
      <w:ins w:id="4210" w:author="Ashley Frank" w:date="2024-12-21T02:37:00Z">
        <w:r w:rsidR="003923C0">
          <w:rPr>
            <w:rFonts w:ascii="Bookman Old Style" w:hAnsi="Bookman Old Style"/>
            <w:szCs w:val="24"/>
          </w:rPr>
          <w:t xml:space="preserve"> and make assumptions </w:t>
        </w:r>
      </w:ins>
      <w:ins w:id="4211" w:author="Ashley Frank" w:date="2024-12-21T02:38:00Z">
        <w:r w:rsidR="003923C0">
          <w:rPr>
            <w:rFonts w:ascii="Bookman Old Style" w:hAnsi="Bookman Old Style"/>
            <w:szCs w:val="24"/>
          </w:rPr>
          <w:t xml:space="preserve">about the future even though I have limited information </w:t>
        </w:r>
      </w:ins>
      <w:del w:id="4212" w:author="Ashley Frank" w:date="2024-12-21T02:37:00Z">
        <w:r w:rsidR="00FD26F1" w:rsidRPr="009C679A" w:rsidDel="003923C0">
          <w:rPr>
            <w:rFonts w:ascii="Bookman Old Style" w:hAnsi="Bookman Old Style"/>
            <w:szCs w:val="24"/>
            <w:rPrChange w:id="4213" w:author="Ashley Frank" w:date="2024-12-20T20:43:00Z">
              <w:rPr>
                <w:rFonts w:ascii="Bookman Old Style" w:hAnsi="Bookman Old Style"/>
                <w:sz w:val="32"/>
                <w:szCs w:val="32"/>
              </w:rPr>
            </w:rPrChange>
          </w:rPr>
          <w:delText>,</w:delText>
        </w:r>
        <w:r w:rsidRPr="009C679A" w:rsidDel="003923C0">
          <w:rPr>
            <w:rFonts w:ascii="Bookman Old Style" w:hAnsi="Bookman Old Style"/>
            <w:szCs w:val="24"/>
            <w:rPrChange w:id="4214" w:author="Ashley Frank" w:date="2024-12-20T20:43:00Z">
              <w:rPr>
                <w:rFonts w:ascii="Bookman Old Style" w:hAnsi="Bookman Old Style"/>
                <w:sz w:val="32"/>
                <w:szCs w:val="32"/>
              </w:rPr>
            </w:rPrChange>
          </w:rPr>
          <w:delText xml:space="preserve"> and I </w:delText>
        </w:r>
      </w:del>
      <w:ins w:id="4215" w:author="Ashley Frank" w:date="2024-12-21T02:38:00Z">
        <w:r w:rsidR="003923C0">
          <w:rPr>
            <w:rFonts w:ascii="Bookman Old Style" w:hAnsi="Bookman Old Style"/>
            <w:szCs w:val="24"/>
          </w:rPr>
          <w:t xml:space="preserve">and </w:t>
        </w:r>
      </w:ins>
      <w:del w:id="4216" w:author="Ashley Frank" w:date="2024-12-21T02:38:00Z">
        <w:r w:rsidRPr="009C679A" w:rsidDel="003923C0">
          <w:rPr>
            <w:rFonts w:ascii="Bookman Old Style" w:hAnsi="Bookman Old Style"/>
            <w:szCs w:val="24"/>
            <w:rPrChange w:id="4217" w:author="Ashley Frank" w:date="2024-12-20T20:43:00Z">
              <w:rPr>
                <w:rFonts w:ascii="Bookman Old Style" w:hAnsi="Bookman Old Style"/>
                <w:sz w:val="32"/>
                <w:szCs w:val="32"/>
              </w:rPr>
            </w:rPrChange>
          </w:rPr>
          <w:delText xml:space="preserve">don’t need any </w:delText>
        </w:r>
      </w:del>
      <w:r w:rsidRPr="009C679A">
        <w:rPr>
          <w:rFonts w:ascii="Bookman Old Style" w:hAnsi="Bookman Old Style"/>
          <w:szCs w:val="24"/>
          <w:rPrChange w:id="4218" w:author="Ashley Frank" w:date="2024-12-20T20:43:00Z">
            <w:rPr>
              <w:rFonts w:ascii="Bookman Old Style" w:hAnsi="Bookman Old Style"/>
              <w:sz w:val="32"/>
              <w:szCs w:val="32"/>
            </w:rPr>
          </w:rPrChange>
        </w:rPr>
        <w:t>evidenc</w:t>
      </w:r>
      <w:ins w:id="4219" w:author="Ashley Frank" w:date="2024-12-21T02:38:00Z">
        <w:r w:rsidR="003923C0">
          <w:rPr>
            <w:rFonts w:ascii="Bookman Old Style" w:hAnsi="Bookman Old Style"/>
            <w:szCs w:val="24"/>
          </w:rPr>
          <w:t>e.</w:t>
        </w:r>
      </w:ins>
      <w:del w:id="4220" w:author="Ashley Frank" w:date="2024-12-21T02:38:00Z">
        <w:r w:rsidRPr="009C679A" w:rsidDel="003923C0">
          <w:rPr>
            <w:rFonts w:ascii="Bookman Old Style" w:hAnsi="Bookman Old Style"/>
            <w:szCs w:val="24"/>
            <w:rPrChange w:id="4221" w:author="Ashley Frank" w:date="2024-12-20T20:43:00Z">
              <w:rPr>
                <w:rFonts w:ascii="Bookman Old Style" w:hAnsi="Bookman Old Style"/>
                <w:sz w:val="32"/>
                <w:szCs w:val="32"/>
              </w:rPr>
            </w:rPrChange>
          </w:rPr>
          <w:delText>e to do so.</w:delText>
        </w:r>
      </w:del>
      <w:r w:rsidRPr="009C679A">
        <w:rPr>
          <w:rFonts w:ascii="Bookman Old Style" w:hAnsi="Bookman Old Style"/>
          <w:szCs w:val="24"/>
          <w:rPrChange w:id="4222" w:author="Ashley Frank" w:date="2024-12-20T20:43:00Z">
            <w:rPr>
              <w:rFonts w:ascii="Bookman Old Style" w:hAnsi="Bookman Old Style"/>
              <w:sz w:val="32"/>
              <w:szCs w:val="32"/>
            </w:rPr>
          </w:rPrChange>
        </w:rPr>
        <w:t xml:space="preserve"> I can label </w:t>
      </w:r>
      <w:r w:rsidRPr="009C679A">
        <w:rPr>
          <w:rFonts w:ascii="Bookman Old Style" w:hAnsi="Bookman Old Style"/>
          <w:szCs w:val="24"/>
          <w:rPrChange w:id="4223" w:author="Ashley Frank" w:date="2024-12-20T20:43:00Z">
            <w:rPr>
              <w:rFonts w:ascii="Bookman Old Style" w:hAnsi="Bookman Old Style"/>
              <w:sz w:val="32"/>
              <w:szCs w:val="32"/>
            </w:rPr>
          </w:rPrChange>
        </w:rPr>
        <w:lastRenderedPageBreak/>
        <w:t xml:space="preserve">you like I want to even if I know it’s not true. </w:t>
      </w:r>
      <w:r w:rsidR="003D5602" w:rsidRPr="009C679A">
        <w:rPr>
          <w:rFonts w:ascii="Bookman Old Style" w:hAnsi="Bookman Old Style"/>
          <w:szCs w:val="24"/>
          <w:rPrChange w:id="4224" w:author="Ashley Frank" w:date="2024-12-20T20:43:00Z">
            <w:rPr>
              <w:rFonts w:ascii="Bookman Old Style" w:hAnsi="Bookman Old Style"/>
              <w:sz w:val="32"/>
              <w:szCs w:val="32"/>
            </w:rPr>
          </w:rPrChange>
        </w:rPr>
        <w:t>“</w:t>
      </w:r>
      <w:r w:rsidRPr="009C679A">
        <w:rPr>
          <w:rFonts w:ascii="Bookman Old Style" w:hAnsi="Bookman Old Style"/>
          <w:szCs w:val="24"/>
          <w:rPrChange w:id="4225" w:author="Ashley Frank" w:date="2024-12-20T20:43:00Z">
            <w:rPr>
              <w:rFonts w:ascii="Bookman Old Style" w:hAnsi="Bookman Old Style"/>
              <w:sz w:val="32"/>
              <w:szCs w:val="32"/>
            </w:rPr>
          </w:rPrChange>
        </w:rPr>
        <w:t xml:space="preserve">I know you meant to hurt me </w:t>
      </w:r>
      <w:r w:rsidR="003D5602" w:rsidRPr="009C679A">
        <w:rPr>
          <w:rFonts w:ascii="Bookman Old Style" w:hAnsi="Bookman Old Style"/>
          <w:szCs w:val="24"/>
          <w:rPrChange w:id="4226" w:author="Ashley Frank" w:date="2024-12-20T20:43:00Z">
            <w:rPr>
              <w:rFonts w:ascii="Bookman Old Style" w:hAnsi="Bookman Old Style"/>
              <w:sz w:val="32"/>
              <w:szCs w:val="32"/>
            </w:rPr>
          </w:rPrChange>
        </w:rPr>
        <w:t>(</w:t>
      </w:r>
      <w:r w:rsidRPr="009C679A">
        <w:rPr>
          <w:rFonts w:ascii="Bookman Old Style" w:hAnsi="Bookman Old Style"/>
          <w:szCs w:val="24"/>
          <w:rPrChange w:id="4227" w:author="Ashley Frank" w:date="2024-12-20T20:43:00Z">
            <w:rPr>
              <w:rFonts w:ascii="Bookman Old Style" w:hAnsi="Bookman Old Style"/>
              <w:sz w:val="32"/>
              <w:szCs w:val="32"/>
            </w:rPr>
          </w:rPrChange>
        </w:rPr>
        <w:t>even if you didn’t</w:t>
      </w:r>
      <w:r w:rsidR="003D5602" w:rsidRPr="009C679A">
        <w:rPr>
          <w:rFonts w:ascii="Bookman Old Style" w:hAnsi="Bookman Old Style"/>
          <w:szCs w:val="24"/>
          <w:rPrChange w:id="4228" w:author="Ashley Frank" w:date="2024-12-20T20:43:00Z">
            <w:rPr>
              <w:rFonts w:ascii="Bookman Old Style" w:hAnsi="Bookman Old Style"/>
              <w:sz w:val="32"/>
              <w:szCs w:val="32"/>
            </w:rPr>
          </w:rPrChange>
        </w:rPr>
        <w:t>)</w:t>
      </w:r>
      <w:r w:rsidR="00FD26F1" w:rsidRPr="009C679A">
        <w:rPr>
          <w:rFonts w:ascii="Bookman Old Style" w:hAnsi="Bookman Old Style"/>
          <w:szCs w:val="24"/>
          <w:rPrChange w:id="4229" w:author="Ashley Frank" w:date="2024-12-20T20:43:00Z">
            <w:rPr>
              <w:rFonts w:ascii="Bookman Old Style" w:hAnsi="Bookman Old Style"/>
              <w:sz w:val="32"/>
              <w:szCs w:val="32"/>
            </w:rPr>
          </w:rPrChange>
        </w:rPr>
        <w:t>,</w:t>
      </w:r>
      <w:r w:rsidRPr="009C679A">
        <w:rPr>
          <w:rFonts w:ascii="Bookman Old Style" w:hAnsi="Bookman Old Style"/>
          <w:szCs w:val="24"/>
          <w:rPrChange w:id="4230" w:author="Ashley Frank" w:date="2024-12-20T20:43:00Z">
            <w:rPr>
              <w:rFonts w:ascii="Bookman Old Style" w:hAnsi="Bookman Old Style"/>
              <w:sz w:val="32"/>
              <w:szCs w:val="32"/>
            </w:rPr>
          </w:rPrChange>
        </w:rPr>
        <w:t xml:space="preserve"> and even if I have no evidence to prove it.</w:t>
      </w:r>
      <w:r w:rsidR="003D5602" w:rsidRPr="009C679A">
        <w:rPr>
          <w:rFonts w:ascii="Bookman Old Style" w:hAnsi="Bookman Old Style"/>
          <w:szCs w:val="24"/>
          <w:rPrChange w:id="4231" w:author="Ashley Frank" w:date="2024-12-20T20:43:00Z">
            <w:rPr>
              <w:rFonts w:ascii="Bookman Old Style" w:hAnsi="Bookman Old Style"/>
              <w:sz w:val="32"/>
              <w:szCs w:val="32"/>
            </w:rPr>
          </w:rPrChange>
        </w:rPr>
        <w:t xml:space="preserve">” </w:t>
      </w:r>
      <w:r w:rsidR="003D5602" w:rsidRPr="003923C0">
        <w:rPr>
          <w:rFonts w:ascii="Bookman Old Style" w:hAnsi="Bookman Old Style"/>
          <w:b/>
          <w:bCs/>
          <w:szCs w:val="24"/>
          <w:rPrChange w:id="4232" w:author="Ashley Frank" w:date="2024-12-21T02:36:00Z">
            <w:rPr>
              <w:rFonts w:ascii="Bookman Old Style" w:hAnsi="Bookman Old Style"/>
              <w:b/>
              <w:bCs/>
              <w:sz w:val="32"/>
              <w:szCs w:val="32"/>
              <w:u w:val="single"/>
            </w:rPr>
          </w:rPrChange>
        </w:rPr>
        <w:t>Jumping to conclusions</w:t>
      </w:r>
      <w:r w:rsidR="003B5CB5" w:rsidRPr="009C679A">
        <w:rPr>
          <w:rFonts w:ascii="Bookman Old Style" w:hAnsi="Bookman Old Style"/>
          <w:szCs w:val="24"/>
          <w:rPrChange w:id="4233" w:author="Ashley Frank" w:date="2024-12-20T20:43:00Z">
            <w:rPr>
              <w:rFonts w:ascii="Bookman Old Style" w:hAnsi="Bookman Old Style"/>
              <w:sz w:val="32"/>
              <w:szCs w:val="32"/>
            </w:rPr>
          </w:rPrChange>
        </w:rPr>
        <w:t xml:space="preserve"> is a</w:t>
      </w:r>
      <w:r w:rsidR="00FD26F1" w:rsidRPr="009C679A">
        <w:rPr>
          <w:rFonts w:ascii="Bookman Old Style" w:hAnsi="Bookman Old Style"/>
          <w:szCs w:val="24"/>
          <w:rPrChange w:id="4234" w:author="Ashley Frank" w:date="2024-12-20T20:43:00Z">
            <w:rPr>
              <w:rFonts w:ascii="Bookman Old Style" w:hAnsi="Bookman Old Style"/>
              <w:sz w:val="32"/>
              <w:szCs w:val="32"/>
            </w:rPr>
          </w:rPrChange>
        </w:rPr>
        <w:t>n</w:t>
      </w:r>
      <w:r w:rsidR="003B5CB5" w:rsidRPr="009C679A">
        <w:rPr>
          <w:rFonts w:ascii="Bookman Old Style" w:hAnsi="Bookman Old Style"/>
          <w:szCs w:val="24"/>
          <w:rPrChange w:id="4235" w:author="Ashley Frank" w:date="2024-12-20T20:43:00Z">
            <w:rPr>
              <w:rFonts w:ascii="Bookman Old Style" w:hAnsi="Bookman Old Style"/>
              <w:sz w:val="32"/>
              <w:szCs w:val="32"/>
            </w:rPr>
          </w:rPrChange>
        </w:rPr>
        <w:t xml:space="preserve"> obstacle to communication</w:t>
      </w:r>
      <w:r w:rsidR="00FD26F1" w:rsidRPr="009C679A">
        <w:rPr>
          <w:rFonts w:ascii="Bookman Old Style" w:hAnsi="Bookman Old Style"/>
          <w:szCs w:val="24"/>
          <w:rPrChange w:id="4236" w:author="Ashley Frank" w:date="2024-12-20T20:43:00Z">
            <w:rPr>
              <w:rFonts w:ascii="Bookman Old Style" w:hAnsi="Bookman Old Style"/>
              <w:sz w:val="32"/>
              <w:szCs w:val="32"/>
            </w:rPr>
          </w:rPrChange>
        </w:rPr>
        <w:t>,</w:t>
      </w:r>
      <w:r w:rsidR="003B5CB5" w:rsidRPr="009C679A">
        <w:rPr>
          <w:rFonts w:ascii="Bookman Old Style" w:hAnsi="Bookman Old Style"/>
          <w:szCs w:val="24"/>
          <w:rPrChange w:id="4237" w:author="Ashley Frank" w:date="2024-12-20T20:43:00Z">
            <w:rPr>
              <w:rFonts w:ascii="Bookman Old Style" w:hAnsi="Bookman Old Style"/>
              <w:sz w:val="32"/>
              <w:szCs w:val="32"/>
            </w:rPr>
          </w:rPrChange>
        </w:rPr>
        <w:t xml:space="preserve"> where </w:t>
      </w:r>
      <w:r w:rsidR="002C4A2E" w:rsidRPr="009C679A">
        <w:rPr>
          <w:rFonts w:ascii="Bookman Old Style" w:hAnsi="Bookman Old Style"/>
          <w:szCs w:val="24"/>
          <w:rPrChange w:id="4238" w:author="Ashley Frank" w:date="2024-12-20T20:43:00Z">
            <w:rPr>
              <w:rFonts w:ascii="Bookman Old Style" w:hAnsi="Bookman Old Style"/>
              <w:sz w:val="32"/>
              <w:szCs w:val="32"/>
            </w:rPr>
          </w:rPrChange>
        </w:rPr>
        <w:t>we</w:t>
      </w:r>
      <w:r w:rsidR="003B5CB5" w:rsidRPr="009C679A">
        <w:rPr>
          <w:rFonts w:ascii="Bookman Old Style" w:hAnsi="Bookman Old Style"/>
          <w:szCs w:val="24"/>
          <w:rPrChange w:id="4239" w:author="Ashley Frank" w:date="2024-12-20T20:43:00Z">
            <w:rPr>
              <w:rFonts w:ascii="Bookman Old Style" w:hAnsi="Bookman Old Style"/>
              <w:sz w:val="32"/>
              <w:szCs w:val="32"/>
            </w:rPr>
          </w:rPrChange>
        </w:rPr>
        <w:t xml:space="preserve"> make judgments or even decide the outcome without having all the facts or any evidence to reach a truthful conclusion. For example, </w:t>
      </w:r>
      <w:r w:rsidR="00FD26F1" w:rsidRPr="009C679A">
        <w:rPr>
          <w:rFonts w:ascii="Bookman Old Style" w:hAnsi="Bookman Old Style"/>
          <w:szCs w:val="24"/>
          <w:rPrChange w:id="4240" w:author="Ashley Frank" w:date="2024-12-20T20:43:00Z">
            <w:rPr>
              <w:rFonts w:ascii="Bookman Old Style" w:hAnsi="Bookman Old Style"/>
              <w:sz w:val="32"/>
              <w:szCs w:val="32"/>
            </w:rPr>
          </w:rPrChange>
        </w:rPr>
        <w:t xml:space="preserve">when someone is </w:t>
      </w:r>
      <w:r w:rsidR="003B5CB5" w:rsidRPr="009C679A">
        <w:rPr>
          <w:rFonts w:ascii="Bookman Old Style" w:hAnsi="Bookman Old Style"/>
          <w:szCs w:val="24"/>
          <w:rPrChange w:id="4241" w:author="Ashley Frank" w:date="2024-12-20T20:43:00Z">
            <w:rPr>
              <w:rFonts w:ascii="Bookman Old Style" w:hAnsi="Bookman Old Style"/>
              <w:sz w:val="32"/>
              <w:szCs w:val="32"/>
            </w:rPr>
          </w:rPrChange>
        </w:rPr>
        <w:t>jump</w:t>
      </w:r>
      <w:r w:rsidR="00FD26F1" w:rsidRPr="009C679A">
        <w:rPr>
          <w:rFonts w:ascii="Bookman Old Style" w:hAnsi="Bookman Old Style"/>
          <w:szCs w:val="24"/>
          <w:rPrChange w:id="4242" w:author="Ashley Frank" w:date="2024-12-20T20:43:00Z">
            <w:rPr>
              <w:rFonts w:ascii="Bookman Old Style" w:hAnsi="Bookman Old Style"/>
              <w:sz w:val="32"/>
              <w:szCs w:val="32"/>
            </w:rPr>
          </w:rPrChange>
        </w:rPr>
        <w:t>ing</w:t>
      </w:r>
      <w:r w:rsidR="003B5CB5" w:rsidRPr="009C679A">
        <w:rPr>
          <w:rFonts w:ascii="Bookman Old Style" w:hAnsi="Bookman Old Style"/>
          <w:szCs w:val="24"/>
          <w:rPrChange w:id="4243" w:author="Ashley Frank" w:date="2024-12-20T20:43:00Z">
            <w:rPr>
              <w:rFonts w:ascii="Bookman Old Style" w:hAnsi="Bookman Old Style"/>
              <w:sz w:val="32"/>
              <w:szCs w:val="32"/>
            </w:rPr>
          </w:rPrChange>
        </w:rPr>
        <w:t xml:space="preserve"> to conclusions</w:t>
      </w:r>
      <w:r w:rsidR="00FD26F1" w:rsidRPr="009C679A">
        <w:rPr>
          <w:rFonts w:ascii="Bookman Old Style" w:hAnsi="Bookman Old Style"/>
          <w:szCs w:val="24"/>
          <w:rPrChange w:id="4244" w:author="Ashley Frank" w:date="2024-12-20T20:43:00Z">
            <w:rPr>
              <w:rFonts w:ascii="Bookman Old Style" w:hAnsi="Bookman Old Style"/>
              <w:sz w:val="32"/>
              <w:szCs w:val="32"/>
            </w:rPr>
          </w:rPrChange>
        </w:rPr>
        <w:t>, they</w:t>
      </w:r>
      <w:r w:rsidR="003B5CB5" w:rsidRPr="009C679A">
        <w:rPr>
          <w:rFonts w:ascii="Bookman Old Style" w:hAnsi="Bookman Old Style"/>
          <w:szCs w:val="24"/>
          <w:rPrChange w:id="4245" w:author="Ashley Frank" w:date="2024-12-20T20:43:00Z">
            <w:rPr>
              <w:rFonts w:ascii="Bookman Old Style" w:hAnsi="Bookman Old Style"/>
              <w:sz w:val="32"/>
              <w:szCs w:val="32"/>
            </w:rPr>
          </w:rPrChange>
        </w:rPr>
        <w:t xml:space="preserve"> might assume that someone they just met is angry at them</w:t>
      </w:r>
      <w:r w:rsidR="00FD26F1" w:rsidRPr="009C679A">
        <w:rPr>
          <w:rFonts w:ascii="Bookman Old Style" w:hAnsi="Bookman Old Style"/>
          <w:szCs w:val="24"/>
          <w:rPrChange w:id="4246" w:author="Ashley Frank" w:date="2024-12-20T20:43:00Z">
            <w:rPr>
              <w:rFonts w:ascii="Bookman Old Style" w:hAnsi="Bookman Old Style"/>
              <w:sz w:val="32"/>
              <w:szCs w:val="32"/>
            </w:rPr>
          </w:rPrChange>
        </w:rPr>
        <w:t>.</w:t>
      </w:r>
      <w:r w:rsidR="003B5CB5" w:rsidRPr="009C679A">
        <w:rPr>
          <w:rFonts w:ascii="Bookman Old Style" w:hAnsi="Bookman Old Style"/>
          <w:szCs w:val="24"/>
          <w:rPrChange w:id="4247" w:author="Ashley Frank" w:date="2024-12-20T20:43:00Z">
            <w:rPr>
              <w:rFonts w:ascii="Bookman Old Style" w:hAnsi="Bookman Old Style"/>
              <w:sz w:val="32"/>
              <w:szCs w:val="32"/>
            </w:rPr>
          </w:rPrChange>
        </w:rPr>
        <w:t xml:space="preserve"> </w:t>
      </w:r>
      <w:r w:rsidR="00FD26F1" w:rsidRPr="009C679A">
        <w:rPr>
          <w:rFonts w:ascii="Bookman Old Style" w:hAnsi="Bookman Old Style"/>
          <w:szCs w:val="24"/>
          <w:rPrChange w:id="4248" w:author="Ashley Frank" w:date="2024-12-20T20:43:00Z">
            <w:rPr>
              <w:rFonts w:ascii="Bookman Old Style" w:hAnsi="Bookman Old Style"/>
              <w:sz w:val="32"/>
              <w:szCs w:val="32"/>
            </w:rPr>
          </w:rPrChange>
        </w:rPr>
        <w:t>They assumed this si</w:t>
      </w:r>
      <w:r w:rsidR="003B5CB5" w:rsidRPr="009C679A">
        <w:rPr>
          <w:rFonts w:ascii="Bookman Old Style" w:hAnsi="Bookman Old Style"/>
          <w:szCs w:val="24"/>
          <w:rPrChange w:id="4249" w:author="Ashley Frank" w:date="2024-12-20T20:43:00Z">
            <w:rPr>
              <w:rFonts w:ascii="Bookman Old Style" w:hAnsi="Bookman Old Style"/>
              <w:sz w:val="32"/>
              <w:szCs w:val="32"/>
            </w:rPr>
          </w:rPrChange>
        </w:rPr>
        <w:t>mply because that person wasn't smiling at them while they talked, even though there are many other alternative explanations for that behavior.</w:t>
      </w:r>
    </w:p>
    <w:p w14:paraId="272A3E44" w14:textId="77777777" w:rsidR="00FB120A" w:rsidRPr="009C679A" w:rsidRDefault="00FB120A" w:rsidP="00792944">
      <w:pPr>
        <w:pStyle w:val="ListParagraph"/>
        <w:tabs>
          <w:tab w:val="clear" w:pos="360"/>
          <w:tab w:val="clear" w:pos="9360"/>
        </w:tabs>
        <w:spacing w:line="480" w:lineRule="auto"/>
        <w:ind w:left="450"/>
        <w:rPr>
          <w:rFonts w:ascii="Bookman Old Style" w:hAnsi="Bookman Old Style"/>
          <w:szCs w:val="24"/>
          <w:rPrChange w:id="4250" w:author="Ashley Frank" w:date="2024-12-20T20:43:00Z">
            <w:rPr>
              <w:rFonts w:ascii="Bookman Old Style" w:hAnsi="Bookman Old Style"/>
              <w:sz w:val="32"/>
              <w:szCs w:val="32"/>
            </w:rPr>
          </w:rPrChange>
        </w:rPr>
      </w:pPr>
    </w:p>
    <w:p w14:paraId="5FA1A19D" w14:textId="09670204" w:rsidR="008355D0" w:rsidRPr="009C679A" w:rsidRDefault="00E3140E" w:rsidP="00792944">
      <w:pPr>
        <w:pStyle w:val="ListParagraph"/>
        <w:tabs>
          <w:tab w:val="clear" w:pos="360"/>
          <w:tab w:val="clear" w:pos="9360"/>
        </w:tabs>
        <w:spacing w:line="480" w:lineRule="auto"/>
        <w:ind w:left="450"/>
        <w:rPr>
          <w:rFonts w:ascii="Bookman Old Style" w:hAnsi="Bookman Old Style"/>
          <w:szCs w:val="24"/>
          <w:rPrChange w:id="4251" w:author="Ashley Frank" w:date="2024-12-20T20:43:00Z">
            <w:rPr>
              <w:rFonts w:ascii="Bookman Old Style" w:hAnsi="Bookman Old Style"/>
              <w:sz w:val="32"/>
              <w:szCs w:val="32"/>
            </w:rPr>
          </w:rPrChange>
        </w:rPr>
      </w:pPr>
      <w:del w:id="4252" w:author="Ashley Frank" w:date="2024-12-21T02:34:00Z">
        <w:r w:rsidRPr="009C679A" w:rsidDel="003923C0">
          <w:rPr>
            <w:rFonts w:ascii="Bookman Old Style" w:hAnsi="Bookman Old Style"/>
            <w:b/>
            <w:bCs/>
            <w:szCs w:val="24"/>
            <w:rPrChange w:id="4253" w:author="Ashley Frank" w:date="2024-12-20T20:43:00Z">
              <w:rPr>
                <w:rFonts w:ascii="Bookman Old Style" w:hAnsi="Bookman Old Style"/>
                <w:b/>
                <w:bCs/>
                <w:sz w:val="32"/>
                <w:szCs w:val="32"/>
              </w:rPr>
            </w:rPrChange>
          </w:rPr>
          <w:delText>Mind-Reading</w:delText>
        </w:r>
      </w:del>
      <w:ins w:id="4254" w:author="Ashley Frank" w:date="2024-12-21T02:34:00Z">
        <w:r w:rsidR="003923C0">
          <w:rPr>
            <w:rFonts w:ascii="Bookman Old Style" w:hAnsi="Bookman Old Style"/>
            <w:b/>
            <w:bCs/>
            <w:szCs w:val="24"/>
          </w:rPr>
          <w:t>Mind-reading</w:t>
        </w:r>
      </w:ins>
      <w:r w:rsidRPr="009C679A">
        <w:rPr>
          <w:rFonts w:ascii="Bookman Old Style" w:hAnsi="Bookman Old Style"/>
          <w:szCs w:val="24"/>
          <w:rPrChange w:id="4255" w:author="Ashley Frank" w:date="2024-12-20T20:43:00Z">
            <w:rPr>
              <w:rFonts w:ascii="Bookman Old Style" w:hAnsi="Bookman Old Style"/>
              <w:sz w:val="32"/>
              <w:szCs w:val="32"/>
            </w:rPr>
          </w:rPrChange>
        </w:rPr>
        <w:t xml:space="preserve"> </w:t>
      </w:r>
      <w:ins w:id="4256" w:author="Ashley Frank" w:date="2024-12-21T02:33:00Z">
        <w:r w:rsidR="00FB120A">
          <w:rPr>
            <w:rFonts w:ascii="Bookman Old Style" w:hAnsi="Bookman Old Style"/>
            <w:szCs w:val="24"/>
          </w:rPr>
          <w:t xml:space="preserve">is another cognitive distortion that </w:t>
        </w:r>
      </w:ins>
      <w:r w:rsidRPr="009C679A">
        <w:rPr>
          <w:rFonts w:ascii="Bookman Old Style" w:hAnsi="Bookman Old Style"/>
          <w:szCs w:val="24"/>
          <w:rPrChange w:id="4257" w:author="Ashley Frank" w:date="2024-12-20T20:43:00Z">
            <w:rPr>
              <w:rFonts w:ascii="Bookman Old Style" w:hAnsi="Bookman Old Style"/>
              <w:sz w:val="32"/>
              <w:szCs w:val="32"/>
            </w:rPr>
          </w:rPrChange>
        </w:rPr>
        <w:t>says</w:t>
      </w:r>
      <w:del w:id="4258" w:author="Ashley Frank" w:date="2024-12-21T02:34:00Z">
        <w:r w:rsidRPr="009C679A" w:rsidDel="003923C0">
          <w:rPr>
            <w:rFonts w:ascii="Bookman Old Style" w:hAnsi="Bookman Old Style"/>
            <w:szCs w:val="24"/>
            <w:rPrChange w:id="4259" w:author="Ashley Frank" w:date="2024-12-20T20:43:00Z">
              <w:rPr>
                <w:rFonts w:ascii="Bookman Old Style" w:hAnsi="Bookman Old Style"/>
                <w:sz w:val="32"/>
                <w:szCs w:val="32"/>
              </w:rPr>
            </w:rPrChange>
          </w:rPr>
          <w:delText xml:space="preserve"> that </w:delText>
        </w:r>
      </w:del>
      <w:ins w:id="4260" w:author="Ashley Frank" w:date="2024-12-21T02:35:00Z">
        <w:r w:rsidR="003923C0">
          <w:rPr>
            <w:rFonts w:ascii="Bookman Old Style" w:hAnsi="Bookman Old Style"/>
            <w:szCs w:val="24"/>
          </w:rPr>
          <w:t>: I</w:t>
        </w:r>
      </w:ins>
      <w:del w:id="4261" w:author="Ashley Frank" w:date="2024-12-21T02:35:00Z">
        <w:r w:rsidRPr="009C679A" w:rsidDel="003923C0">
          <w:rPr>
            <w:rFonts w:ascii="Bookman Old Style" w:hAnsi="Bookman Old Style"/>
            <w:szCs w:val="24"/>
            <w:rPrChange w:id="4262" w:author="Ashley Frank" w:date="2024-12-20T20:43:00Z">
              <w:rPr>
                <w:rFonts w:ascii="Bookman Old Style" w:hAnsi="Bookman Old Style"/>
                <w:sz w:val="32"/>
                <w:szCs w:val="32"/>
              </w:rPr>
            </w:rPrChange>
          </w:rPr>
          <w:delText>I</w:delText>
        </w:r>
      </w:del>
      <w:r w:rsidRPr="009C679A">
        <w:rPr>
          <w:rFonts w:ascii="Bookman Old Style" w:hAnsi="Bookman Old Style"/>
          <w:szCs w:val="24"/>
          <w:rPrChange w:id="4263" w:author="Ashley Frank" w:date="2024-12-20T20:43:00Z">
            <w:rPr>
              <w:rFonts w:ascii="Bookman Old Style" w:hAnsi="Bookman Old Style"/>
              <w:sz w:val="32"/>
              <w:szCs w:val="32"/>
            </w:rPr>
          </w:rPrChange>
        </w:rPr>
        <w:t xml:space="preserve"> know what you are thinking</w:t>
      </w:r>
      <w:ins w:id="4264" w:author="Ashley Frank" w:date="2024-12-21T02:35:00Z">
        <w:r w:rsidR="003923C0">
          <w:rPr>
            <w:rFonts w:ascii="Bookman Old Style" w:hAnsi="Bookman Old Style"/>
            <w:szCs w:val="24"/>
          </w:rPr>
          <w:t xml:space="preserve"> without there being any evidence of it</w:t>
        </w:r>
      </w:ins>
      <w:r w:rsidRPr="009C679A">
        <w:rPr>
          <w:rFonts w:ascii="Bookman Old Style" w:hAnsi="Bookman Old Style"/>
          <w:szCs w:val="24"/>
          <w:rPrChange w:id="4265" w:author="Ashley Frank" w:date="2024-12-20T20:43:00Z">
            <w:rPr>
              <w:rFonts w:ascii="Bookman Old Style" w:hAnsi="Bookman Old Style"/>
              <w:sz w:val="32"/>
              <w:szCs w:val="32"/>
            </w:rPr>
          </w:rPrChange>
        </w:rPr>
        <w:t xml:space="preserve">. </w:t>
      </w:r>
      <w:del w:id="4266" w:author="Ashley Frank" w:date="2024-12-21T02:33:00Z">
        <w:r w:rsidRPr="009C679A" w:rsidDel="00FB120A">
          <w:rPr>
            <w:rFonts w:ascii="Bookman Old Style" w:hAnsi="Bookman Old Style"/>
            <w:szCs w:val="24"/>
            <w:rPrChange w:id="4267" w:author="Ashley Frank" w:date="2024-12-20T20:43:00Z">
              <w:rPr>
                <w:rFonts w:ascii="Bookman Old Style" w:hAnsi="Bookman Old Style"/>
                <w:sz w:val="32"/>
                <w:szCs w:val="32"/>
              </w:rPr>
            </w:rPrChange>
          </w:rPr>
          <w:delText xml:space="preserve">WHAT????!!! </w:delText>
        </w:r>
      </w:del>
      <w:r w:rsidRPr="009C679A">
        <w:rPr>
          <w:rFonts w:ascii="Bookman Old Style" w:hAnsi="Bookman Old Style"/>
          <w:szCs w:val="24"/>
          <w:rPrChange w:id="4268" w:author="Ashley Frank" w:date="2024-12-20T20:43:00Z">
            <w:rPr>
              <w:rFonts w:ascii="Bookman Old Style" w:hAnsi="Bookman Old Style"/>
              <w:sz w:val="32"/>
              <w:szCs w:val="32"/>
            </w:rPr>
          </w:rPrChange>
        </w:rPr>
        <w:t>I don’t know what I’m thinking half the time</w:t>
      </w:r>
      <w:r w:rsidR="00FD26F1" w:rsidRPr="009C679A">
        <w:rPr>
          <w:rFonts w:ascii="Bookman Old Style" w:hAnsi="Bookman Old Style"/>
          <w:szCs w:val="24"/>
          <w:rPrChange w:id="4269" w:author="Ashley Frank" w:date="2024-12-20T20:43:00Z">
            <w:rPr>
              <w:rFonts w:ascii="Bookman Old Style" w:hAnsi="Bookman Old Style"/>
              <w:sz w:val="32"/>
              <w:szCs w:val="32"/>
            </w:rPr>
          </w:rPrChange>
        </w:rPr>
        <w:t>,</w:t>
      </w:r>
      <w:r w:rsidRPr="009C679A">
        <w:rPr>
          <w:rFonts w:ascii="Bookman Old Style" w:hAnsi="Bookman Old Style"/>
          <w:szCs w:val="24"/>
          <w:rPrChange w:id="4270" w:author="Ashley Frank" w:date="2024-12-20T20:43:00Z">
            <w:rPr>
              <w:rFonts w:ascii="Bookman Old Style" w:hAnsi="Bookman Old Style"/>
              <w:sz w:val="32"/>
              <w:szCs w:val="32"/>
            </w:rPr>
          </w:rPrChange>
        </w:rPr>
        <w:t xml:space="preserve"> and you have some super</w:t>
      </w:r>
      <w:r w:rsidR="00FD26F1" w:rsidRPr="009C679A">
        <w:rPr>
          <w:rFonts w:ascii="Bookman Old Style" w:hAnsi="Bookman Old Style"/>
          <w:szCs w:val="24"/>
          <w:rPrChange w:id="4271" w:author="Ashley Frank" w:date="2024-12-20T20:43:00Z">
            <w:rPr>
              <w:rFonts w:ascii="Bookman Old Style" w:hAnsi="Bookman Old Style"/>
              <w:sz w:val="32"/>
              <w:szCs w:val="32"/>
            </w:rPr>
          </w:rPrChange>
        </w:rPr>
        <w:t>pow</w:t>
      </w:r>
      <w:r w:rsidR="002C4A2E" w:rsidRPr="009C679A">
        <w:rPr>
          <w:rFonts w:ascii="Bookman Old Style" w:hAnsi="Bookman Old Style"/>
          <w:szCs w:val="24"/>
          <w:rPrChange w:id="4272" w:author="Ashley Frank" w:date="2024-12-20T20:43:00Z">
            <w:rPr>
              <w:rFonts w:ascii="Bookman Old Style" w:hAnsi="Bookman Old Style"/>
              <w:sz w:val="32"/>
              <w:szCs w:val="32"/>
            </w:rPr>
          </w:rPrChange>
        </w:rPr>
        <w:t>e</w:t>
      </w:r>
      <w:r w:rsidRPr="009C679A">
        <w:rPr>
          <w:rFonts w:ascii="Bookman Old Style" w:hAnsi="Bookman Old Style"/>
          <w:szCs w:val="24"/>
          <w:rPrChange w:id="4273" w:author="Ashley Frank" w:date="2024-12-20T20:43:00Z">
            <w:rPr>
              <w:rFonts w:ascii="Bookman Old Style" w:hAnsi="Bookman Old Style"/>
              <w:sz w:val="32"/>
              <w:szCs w:val="32"/>
            </w:rPr>
          </w:rPrChange>
        </w:rPr>
        <w:t>r that gives you the ability to read my mind? I</w:t>
      </w:r>
      <w:ins w:id="4274" w:author="Ashley Frank" w:date="2024-12-21T02:33:00Z">
        <w:r w:rsidR="00FB120A">
          <w:rPr>
            <w:rFonts w:ascii="Bookman Old Style" w:hAnsi="Bookman Old Style"/>
            <w:szCs w:val="24"/>
          </w:rPr>
          <w:t>f you know what I’m t</w:t>
        </w:r>
      </w:ins>
      <w:del w:id="4275" w:author="Ashley Frank" w:date="2024-12-21T02:33:00Z">
        <w:r w:rsidRPr="009C679A" w:rsidDel="00FB120A">
          <w:rPr>
            <w:rFonts w:ascii="Bookman Old Style" w:hAnsi="Bookman Old Style"/>
            <w:szCs w:val="24"/>
            <w:rPrChange w:id="4276" w:author="Ashley Frank" w:date="2024-12-20T20:43:00Z">
              <w:rPr>
                <w:rFonts w:ascii="Bookman Old Style" w:hAnsi="Bookman Old Style"/>
                <w:sz w:val="32"/>
                <w:szCs w:val="32"/>
              </w:rPr>
            </w:rPrChange>
          </w:rPr>
          <w:delText xml:space="preserve"> know what you are t</w:delText>
        </w:r>
      </w:del>
      <w:r w:rsidRPr="009C679A">
        <w:rPr>
          <w:rFonts w:ascii="Bookman Old Style" w:hAnsi="Bookman Old Style"/>
          <w:szCs w:val="24"/>
          <w:rPrChange w:id="4277" w:author="Ashley Frank" w:date="2024-12-20T20:43:00Z">
            <w:rPr>
              <w:rFonts w:ascii="Bookman Old Style" w:hAnsi="Bookman Old Style"/>
              <w:sz w:val="32"/>
              <w:szCs w:val="32"/>
            </w:rPr>
          </w:rPrChange>
        </w:rPr>
        <w:t>hinking</w:t>
      </w:r>
      <w:ins w:id="4278" w:author="Ashley Frank" w:date="2024-12-21T02:33:00Z">
        <w:r w:rsidR="00FB120A">
          <w:rPr>
            <w:rFonts w:ascii="Bookman Old Style" w:hAnsi="Bookman Old Style"/>
            <w:szCs w:val="24"/>
          </w:rPr>
          <w:t xml:space="preserve">, </w:t>
        </w:r>
      </w:ins>
      <w:ins w:id="4279" w:author="Ashley Frank" w:date="2024-12-21T02:34:00Z">
        <w:r w:rsidR="00FB120A">
          <w:rPr>
            <w:rFonts w:ascii="Bookman Old Style" w:hAnsi="Bookman Old Style"/>
            <w:szCs w:val="24"/>
          </w:rPr>
          <w:t>pl</w:t>
        </w:r>
      </w:ins>
      <w:del w:id="4280" w:author="Ashley Frank" w:date="2024-12-21T02:33:00Z">
        <w:r w:rsidRPr="009C679A" w:rsidDel="00FB120A">
          <w:rPr>
            <w:rFonts w:ascii="Bookman Old Style" w:hAnsi="Bookman Old Style"/>
            <w:szCs w:val="24"/>
            <w:rPrChange w:id="4281" w:author="Ashley Frank" w:date="2024-12-20T20:43:00Z">
              <w:rPr>
                <w:rFonts w:ascii="Bookman Old Style" w:hAnsi="Bookman Old Style"/>
                <w:sz w:val="32"/>
                <w:szCs w:val="32"/>
              </w:rPr>
            </w:rPrChange>
          </w:rPr>
          <w:delText>! Really! Pl</w:delText>
        </w:r>
      </w:del>
      <w:r w:rsidRPr="009C679A">
        <w:rPr>
          <w:rFonts w:ascii="Bookman Old Style" w:hAnsi="Bookman Old Style"/>
          <w:szCs w:val="24"/>
          <w:rPrChange w:id="4282" w:author="Ashley Frank" w:date="2024-12-20T20:43:00Z">
            <w:rPr>
              <w:rFonts w:ascii="Bookman Old Style" w:hAnsi="Bookman Old Style"/>
              <w:sz w:val="32"/>
              <w:szCs w:val="32"/>
            </w:rPr>
          </w:rPrChange>
        </w:rPr>
        <w:t xml:space="preserve">ease </w:t>
      </w:r>
      <w:ins w:id="4283" w:author="Ashley Frank" w:date="2024-12-21T02:34:00Z">
        <w:r w:rsidR="00FB120A">
          <w:rPr>
            <w:rFonts w:ascii="Bookman Old Style" w:hAnsi="Bookman Old Style"/>
            <w:szCs w:val="24"/>
          </w:rPr>
          <w:t>let m</w:t>
        </w:r>
      </w:ins>
      <w:del w:id="4284" w:author="Ashley Frank" w:date="2024-12-21T02:34:00Z">
        <w:r w:rsidRPr="009C679A" w:rsidDel="00FB120A">
          <w:rPr>
            <w:rFonts w:ascii="Bookman Old Style" w:hAnsi="Bookman Old Style"/>
            <w:szCs w:val="24"/>
            <w:rPrChange w:id="4285" w:author="Ashley Frank" w:date="2024-12-20T20:43:00Z">
              <w:rPr>
                <w:rFonts w:ascii="Bookman Old Style" w:hAnsi="Bookman Old Style"/>
                <w:sz w:val="32"/>
                <w:szCs w:val="32"/>
              </w:rPr>
            </w:rPrChange>
          </w:rPr>
          <w:delText>tell m</w:delText>
        </w:r>
      </w:del>
      <w:r w:rsidRPr="009C679A">
        <w:rPr>
          <w:rFonts w:ascii="Bookman Old Style" w:hAnsi="Bookman Old Style"/>
          <w:szCs w:val="24"/>
          <w:rPrChange w:id="4286" w:author="Ashley Frank" w:date="2024-12-20T20:43:00Z">
            <w:rPr>
              <w:rFonts w:ascii="Bookman Old Style" w:hAnsi="Bookman Old Style"/>
              <w:sz w:val="32"/>
              <w:szCs w:val="32"/>
            </w:rPr>
          </w:rPrChange>
        </w:rPr>
        <w:t>e</w:t>
      </w:r>
      <w:ins w:id="4287" w:author="Ashley Frank" w:date="2024-12-21T02:34:00Z">
        <w:r w:rsidR="00FB120A">
          <w:rPr>
            <w:rFonts w:ascii="Bookman Old Style" w:hAnsi="Bookman Old Style"/>
            <w:szCs w:val="24"/>
          </w:rPr>
          <w:t xml:space="preserve"> know, too</w:t>
        </w:r>
      </w:ins>
      <w:r w:rsidRPr="009C679A">
        <w:rPr>
          <w:rFonts w:ascii="Bookman Old Style" w:hAnsi="Bookman Old Style"/>
          <w:szCs w:val="24"/>
          <w:rPrChange w:id="4288" w:author="Ashley Frank" w:date="2024-12-20T20:43:00Z">
            <w:rPr>
              <w:rFonts w:ascii="Bookman Old Style" w:hAnsi="Bookman Old Style"/>
              <w:sz w:val="32"/>
              <w:szCs w:val="32"/>
            </w:rPr>
          </w:rPrChange>
        </w:rPr>
        <w:t xml:space="preserve">! </w:t>
      </w:r>
      <w:del w:id="4289" w:author="Ashley Frank" w:date="2024-12-21T02:40:00Z">
        <w:r w:rsidRPr="009C679A" w:rsidDel="003923C0">
          <w:rPr>
            <w:rFonts w:ascii="Bookman Old Style" w:hAnsi="Bookman Old Style"/>
            <w:szCs w:val="24"/>
            <w:rPrChange w:id="4290" w:author="Ashley Frank" w:date="2024-12-20T20:43:00Z">
              <w:rPr>
                <w:rFonts w:ascii="Bookman Old Style" w:hAnsi="Bookman Old Style"/>
                <w:sz w:val="32"/>
                <w:szCs w:val="32"/>
              </w:rPr>
            </w:rPrChange>
          </w:rPr>
          <w:delText xml:space="preserve">No, don’t tell me. </w:delText>
        </w:r>
      </w:del>
      <w:ins w:id="4291" w:author="Ashley Frank" w:date="2024-12-21T02:35:00Z">
        <w:r w:rsidR="003923C0">
          <w:rPr>
            <w:rFonts w:ascii="Bookman Old Style" w:hAnsi="Bookman Old Style"/>
            <w:szCs w:val="24"/>
          </w:rPr>
          <w:t xml:space="preserve">Maybe you should quit </w:t>
        </w:r>
      </w:ins>
      <w:del w:id="4292" w:author="Ashley Frank" w:date="2024-12-21T02:35:00Z">
        <w:r w:rsidRPr="009C679A" w:rsidDel="003923C0">
          <w:rPr>
            <w:rFonts w:ascii="Bookman Old Style" w:hAnsi="Bookman Old Style"/>
            <w:szCs w:val="24"/>
            <w:rPrChange w:id="4293" w:author="Ashley Frank" w:date="2024-12-20T20:43:00Z">
              <w:rPr>
                <w:rFonts w:ascii="Bookman Old Style" w:hAnsi="Bookman Old Style"/>
                <w:sz w:val="32"/>
                <w:szCs w:val="32"/>
              </w:rPr>
            </w:rPrChange>
          </w:rPr>
          <w:delText xml:space="preserve">Quit </w:delText>
        </w:r>
      </w:del>
      <w:r w:rsidRPr="009C679A">
        <w:rPr>
          <w:rFonts w:ascii="Bookman Old Style" w:hAnsi="Bookman Old Style"/>
          <w:szCs w:val="24"/>
          <w:rPrChange w:id="4294" w:author="Ashley Frank" w:date="2024-12-20T20:43:00Z">
            <w:rPr>
              <w:rFonts w:ascii="Bookman Old Style" w:hAnsi="Bookman Old Style"/>
              <w:sz w:val="32"/>
              <w:szCs w:val="32"/>
            </w:rPr>
          </w:rPrChange>
        </w:rPr>
        <w:t>your job, get a 1-900 number</w:t>
      </w:r>
      <w:r w:rsidR="00FD26F1" w:rsidRPr="009C679A">
        <w:rPr>
          <w:rFonts w:ascii="Bookman Old Style" w:hAnsi="Bookman Old Style"/>
          <w:szCs w:val="24"/>
          <w:rPrChange w:id="4295" w:author="Ashley Frank" w:date="2024-12-20T20:43:00Z">
            <w:rPr>
              <w:rFonts w:ascii="Bookman Old Style" w:hAnsi="Bookman Old Style"/>
              <w:sz w:val="32"/>
              <w:szCs w:val="32"/>
            </w:rPr>
          </w:rPrChange>
        </w:rPr>
        <w:t>,</w:t>
      </w:r>
      <w:r w:rsidRPr="009C679A">
        <w:rPr>
          <w:rFonts w:ascii="Bookman Old Style" w:hAnsi="Bookman Old Style"/>
          <w:szCs w:val="24"/>
          <w:rPrChange w:id="4296" w:author="Ashley Frank" w:date="2024-12-20T20:43:00Z">
            <w:rPr>
              <w:rFonts w:ascii="Bookman Old Style" w:hAnsi="Bookman Old Style"/>
              <w:sz w:val="32"/>
              <w:szCs w:val="32"/>
            </w:rPr>
          </w:rPrChange>
        </w:rPr>
        <w:t xml:space="preserve"> and advertise how you can read minds.</w:t>
      </w:r>
      <w:ins w:id="4297" w:author="Ashley Frank" w:date="2024-12-21T02:41:00Z">
        <w:r w:rsidR="003923C0">
          <w:rPr>
            <w:rFonts w:ascii="Bookman Old Style" w:hAnsi="Bookman Old Style"/>
            <w:szCs w:val="24"/>
          </w:rPr>
          <w:t xml:space="preserve"> All jokes aside, we can never know what the other person was or is thinking unless they communicate a</w:t>
        </w:r>
      </w:ins>
      <w:ins w:id="4298" w:author="Ashley Frank" w:date="2024-12-21T02:42:00Z">
        <w:r w:rsidR="003923C0">
          <w:rPr>
            <w:rFonts w:ascii="Bookman Old Style" w:hAnsi="Bookman Old Style"/>
            <w:szCs w:val="24"/>
          </w:rPr>
          <w:t>bout it.</w:t>
        </w:r>
      </w:ins>
      <w:r w:rsidRPr="009C679A">
        <w:rPr>
          <w:rFonts w:ascii="Bookman Old Style" w:hAnsi="Bookman Old Style"/>
          <w:szCs w:val="24"/>
          <w:rPrChange w:id="4299" w:author="Ashley Frank" w:date="2024-12-20T20:43:00Z">
            <w:rPr>
              <w:rFonts w:ascii="Bookman Old Style" w:hAnsi="Bookman Old Style"/>
              <w:sz w:val="32"/>
              <w:szCs w:val="32"/>
            </w:rPr>
          </w:rPrChange>
        </w:rPr>
        <w:t xml:space="preserve"> </w:t>
      </w:r>
      <w:ins w:id="4300" w:author="Ashley Frank" w:date="2024-12-21T02:42:00Z">
        <w:r w:rsidR="003923C0">
          <w:rPr>
            <w:rFonts w:ascii="Bookman Old Style" w:hAnsi="Bookman Old Style"/>
            <w:szCs w:val="24"/>
          </w:rPr>
          <w:t xml:space="preserve">Don’t you think this sounds a little familiar </w:t>
        </w:r>
      </w:ins>
      <w:del w:id="4301" w:author="Ashley Frank" w:date="2024-12-21T02:42:00Z">
        <w:r w:rsidRPr="009C679A" w:rsidDel="003923C0">
          <w:rPr>
            <w:rFonts w:ascii="Bookman Old Style" w:hAnsi="Bookman Old Style"/>
            <w:szCs w:val="24"/>
            <w:rPrChange w:id="4302" w:author="Ashley Frank" w:date="2024-12-20T20:43:00Z">
              <w:rPr>
                <w:rFonts w:ascii="Bookman Old Style" w:hAnsi="Bookman Old Style"/>
                <w:sz w:val="32"/>
                <w:szCs w:val="32"/>
              </w:rPr>
            </w:rPrChange>
          </w:rPr>
          <w:delText xml:space="preserve">You would make a fortune in one month! </w:delText>
        </w:r>
      </w:del>
      <w:ins w:id="4303" w:author="Ashley Frank" w:date="2024-12-21T02:36:00Z">
        <w:r w:rsidR="003923C0">
          <w:rPr>
            <w:rFonts w:ascii="Bookman Old Style" w:hAnsi="Bookman Old Style"/>
            <w:szCs w:val="24"/>
          </w:rPr>
          <w:t xml:space="preserve">to </w:t>
        </w:r>
      </w:ins>
      <w:ins w:id="4304" w:author="Ashley Frank" w:date="2024-12-21T02:45:00Z">
        <w:r w:rsidR="00973B37">
          <w:rPr>
            <w:rFonts w:ascii="Bookman Old Style" w:hAnsi="Bookman Old Style"/>
            <w:szCs w:val="24"/>
          </w:rPr>
          <w:t>f</w:t>
        </w:r>
      </w:ins>
      <w:del w:id="4305" w:author="Ashley Frank" w:date="2024-12-21T02:45:00Z">
        <w:r w:rsidRPr="009C679A" w:rsidDel="00973B37">
          <w:rPr>
            <w:rFonts w:ascii="Bookman Old Style" w:hAnsi="Bookman Old Style"/>
            <w:szCs w:val="24"/>
            <w:rPrChange w:id="4306" w:author="Ashley Frank" w:date="2024-12-20T20:43:00Z">
              <w:rPr>
                <w:rFonts w:ascii="Bookman Old Style" w:hAnsi="Bookman Old Style"/>
                <w:sz w:val="32"/>
                <w:szCs w:val="32"/>
              </w:rPr>
            </w:rPrChange>
          </w:rPr>
          <w:delText>F</w:delText>
        </w:r>
      </w:del>
      <w:r w:rsidRPr="009C679A">
        <w:rPr>
          <w:rFonts w:ascii="Bookman Old Style" w:hAnsi="Bookman Old Style"/>
          <w:szCs w:val="24"/>
          <w:rPrChange w:id="4307" w:author="Ashley Frank" w:date="2024-12-20T20:43:00Z">
            <w:rPr>
              <w:rFonts w:ascii="Bookman Old Style" w:hAnsi="Bookman Old Style"/>
              <w:sz w:val="32"/>
              <w:szCs w:val="32"/>
            </w:rPr>
          </w:rPrChange>
        </w:rPr>
        <w:t>ortune</w:t>
      </w:r>
      <w:ins w:id="4308" w:author="Ashley Frank" w:date="2024-12-21T02:45:00Z">
        <w:r w:rsidR="00973B37">
          <w:rPr>
            <w:rFonts w:ascii="Bookman Old Style" w:hAnsi="Bookman Old Style"/>
            <w:szCs w:val="24"/>
          </w:rPr>
          <w:t>’s</w:t>
        </w:r>
      </w:ins>
      <w:r w:rsidRPr="009C679A">
        <w:rPr>
          <w:rFonts w:ascii="Bookman Old Style" w:hAnsi="Bookman Old Style"/>
          <w:szCs w:val="24"/>
          <w:rPrChange w:id="4309" w:author="Ashley Frank" w:date="2024-12-20T20:43:00Z">
            <w:rPr>
              <w:rFonts w:ascii="Bookman Old Style" w:hAnsi="Bookman Old Style"/>
              <w:sz w:val="32"/>
              <w:szCs w:val="32"/>
            </w:rPr>
          </w:rPrChange>
        </w:rPr>
        <w:t xml:space="preserve"> </w:t>
      </w:r>
      <w:ins w:id="4310" w:author="Ashley Frank" w:date="2024-12-21T02:45:00Z">
        <w:r w:rsidR="00973B37">
          <w:rPr>
            <w:rFonts w:ascii="Bookman Old Style" w:hAnsi="Bookman Old Style"/>
            <w:szCs w:val="24"/>
          </w:rPr>
          <w:t>t</w:t>
        </w:r>
      </w:ins>
      <w:del w:id="4311" w:author="Ashley Frank" w:date="2024-12-21T02:45:00Z">
        <w:r w:rsidRPr="009C679A" w:rsidDel="00973B37">
          <w:rPr>
            <w:rFonts w:ascii="Bookman Old Style" w:hAnsi="Bookman Old Style"/>
            <w:szCs w:val="24"/>
            <w:rPrChange w:id="4312" w:author="Ashley Frank" w:date="2024-12-20T20:43:00Z">
              <w:rPr>
                <w:rFonts w:ascii="Bookman Old Style" w:hAnsi="Bookman Old Style"/>
                <w:sz w:val="32"/>
                <w:szCs w:val="32"/>
              </w:rPr>
            </w:rPrChange>
          </w:rPr>
          <w:delText>T</w:delText>
        </w:r>
      </w:del>
      <w:r w:rsidRPr="009C679A">
        <w:rPr>
          <w:rFonts w:ascii="Bookman Old Style" w:hAnsi="Bookman Old Style"/>
          <w:szCs w:val="24"/>
          <w:rPrChange w:id="4313" w:author="Ashley Frank" w:date="2024-12-20T20:43:00Z">
            <w:rPr>
              <w:rFonts w:ascii="Bookman Old Style" w:hAnsi="Bookman Old Style"/>
              <w:sz w:val="32"/>
              <w:szCs w:val="32"/>
            </w:rPr>
          </w:rPrChange>
        </w:rPr>
        <w:t>elling</w:t>
      </w:r>
      <w:ins w:id="4314" w:author="Ashley Frank" w:date="2024-12-21T02:42:00Z">
        <w:r w:rsidR="003923C0">
          <w:rPr>
            <w:rFonts w:ascii="Bookman Old Style" w:hAnsi="Bookman Old Style"/>
            <w:szCs w:val="24"/>
          </w:rPr>
          <w:t>?</w:t>
        </w:r>
      </w:ins>
      <w:ins w:id="4315" w:author="Ashley Frank" w:date="2024-12-21T02:36:00Z">
        <w:r w:rsidR="003923C0">
          <w:rPr>
            <w:rFonts w:ascii="Bookman Old Style" w:hAnsi="Bookman Old Style"/>
            <w:szCs w:val="24"/>
          </w:rPr>
          <w:t xml:space="preserve"> </w:t>
        </w:r>
      </w:ins>
      <w:ins w:id="4316" w:author="Ashley Frank" w:date="2024-12-21T02:42:00Z">
        <w:r w:rsidR="003923C0">
          <w:rPr>
            <w:rFonts w:ascii="Bookman Old Style" w:hAnsi="Bookman Old Style"/>
            <w:szCs w:val="24"/>
          </w:rPr>
          <w:t>Saying that</w:t>
        </w:r>
      </w:ins>
      <w:del w:id="4317" w:author="Ashley Frank" w:date="2024-12-21T02:42:00Z">
        <w:r w:rsidRPr="009C679A" w:rsidDel="003923C0">
          <w:rPr>
            <w:rFonts w:ascii="Bookman Old Style" w:hAnsi="Bookman Old Style"/>
            <w:szCs w:val="24"/>
            <w:rPrChange w:id="4318" w:author="Ashley Frank" w:date="2024-12-20T20:43:00Z">
              <w:rPr>
                <w:rFonts w:ascii="Bookman Old Style" w:hAnsi="Bookman Old Style"/>
                <w:sz w:val="32"/>
                <w:szCs w:val="32"/>
              </w:rPr>
            </w:rPrChange>
          </w:rPr>
          <w:delText>:</w:delText>
        </w:r>
      </w:del>
      <w:r w:rsidRPr="009C679A">
        <w:rPr>
          <w:rFonts w:ascii="Bookman Old Style" w:hAnsi="Bookman Old Style"/>
          <w:szCs w:val="24"/>
          <w:rPrChange w:id="4319" w:author="Ashley Frank" w:date="2024-12-20T20:43:00Z">
            <w:rPr>
              <w:rFonts w:ascii="Bookman Old Style" w:hAnsi="Bookman Old Style"/>
              <w:sz w:val="32"/>
              <w:szCs w:val="32"/>
            </w:rPr>
          </w:rPrChange>
        </w:rPr>
        <w:t xml:space="preserve"> I have the </w:t>
      </w:r>
      <w:del w:id="4320" w:author="Ashley Frank" w:date="2024-12-21T02:43:00Z">
        <w:r w:rsidR="00EA2002" w:rsidRPr="009C679A" w:rsidDel="003923C0">
          <w:rPr>
            <w:rFonts w:ascii="Bookman Old Style" w:hAnsi="Bookman Old Style"/>
            <w:szCs w:val="24"/>
            <w:rPrChange w:id="4321" w:author="Ashley Frank" w:date="2024-12-20T20:43:00Z">
              <w:rPr>
                <w:rFonts w:ascii="Bookman Old Style" w:hAnsi="Bookman Old Style"/>
                <w:sz w:val="32"/>
                <w:szCs w:val="32"/>
              </w:rPr>
            </w:rPrChange>
          </w:rPr>
          <w:delText>Po</w:delText>
        </w:r>
        <w:r w:rsidR="002C4A2E" w:rsidRPr="009C679A" w:rsidDel="003923C0">
          <w:rPr>
            <w:rFonts w:ascii="Bookman Old Style" w:hAnsi="Bookman Old Style"/>
            <w:szCs w:val="24"/>
            <w:rPrChange w:id="4322" w:author="Ashley Frank" w:date="2024-12-20T20:43:00Z">
              <w:rPr>
                <w:rFonts w:ascii="Bookman Old Style" w:hAnsi="Bookman Old Style"/>
                <w:sz w:val="32"/>
                <w:szCs w:val="32"/>
              </w:rPr>
            </w:rPrChange>
          </w:rPr>
          <w:delText>we</w:delText>
        </w:r>
        <w:r w:rsidR="00EA2002" w:rsidRPr="009C679A" w:rsidDel="003923C0">
          <w:rPr>
            <w:rFonts w:ascii="Bookman Old Style" w:hAnsi="Bookman Old Style"/>
            <w:szCs w:val="24"/>
            <w:rPrChange w:id="4323" w:author="Ashley Frank" w:date="2024-12-20T20:43:00Z">
              <w:rPr>
                <w:rFonts w:ascii="Bookman Old Style" w:hAnsi="Bookman Old Style"/>
                <w:sz w:val="32"/>
                <w:szCs w:val="32"/>
              </w:rPr>
            </w:rPrChange>
          </w:rPr>
          <w:delText>r</w:delText>
        </w:r>
        <w:r w:rsidRPr="009C679A" w:rsidDel="003923C0">
          <w:rPr>
            <w:rFonts w:ascii="Bookman Old Style" w:hAnsi="Bookman Old Style"/>
            <w:szCs w:val="24"/>
            <w:rPrChange w:id="4324" w:author="Ashley Frank" w:date="2024-12-20T20:43:00Z">
              <w:rPr>
                <w:rFonts w:ascii="Bookman Old Style" w:hAnsi="Bookman Old Style"/>
                <w:sz w:val="32"/>
                <w:szCs w:val="32"/>
              </w:rPr>
            </w:rPrChange>
          </w:rPr>
          <w:delText xml:space="preserve"> </w:delText>
        </w:r>
      </w:del>
      <w:ins w:id="4325" w:author="Ashley Frank" w:date="2024-12-21T02:43:00Z">
        <w:r w:rsidR="003923C0">
          <w:rPr>
            <w:rFonts w:ascii="Bookman Old Style" w:hAnsi="Bookman Old Style"/>
            <w:szCs w:val="24"/>
          </w:rPr>
          <w:t>power</w:t>
        </w:r>
        <w:r w:rsidR="003923C0" w:rsidRPr="009C679A">
          <w:rPr>
            <w:rFonts w:ascii="Bookman Old Style" w:hAnsi="Bookman Old Style"/>
            <w:szCs w:val="24"/>
            <w:rPrChange w:id="4326" w:author="Ashley Frank" w:date="2024-12-20T20:43:00Z">
              <w:rPr>
                <w:rFonts w:ascii="Bookman Old Style" w:hAnsi="Bookman Old Style"/>
                <w:sz w:val="32"/>
                <w:szCs w:val="32"/>
              </w:rPr>
            </w:rPrChange>
          </w:rPr>
          <w:t xml:space="preserve"> </w:t>
        </w:r>
      </w:ins>
      <w:r w:rsidRPr="009C679A">
        <w:rPr>
          <w:rFonts w:ascii="Bookman Old Style" w:hAnsi="Bookman Old Style"/>
          <w:szCs w:val="24"/>
          <w:rPrChange w:id="4327" w:author="Ashley Frank" w:date="2024-12-20T20:43:00Z">
            <w:rPr>
              <w:rFonts w:ascii="Bookman Old Style" w:hAnsi="Bookman Old Style"/>
              <w:sz w:val="32"/>
              <w:szCs w:val="32"/>
            </w:rPr>
          </w:rPrChange>
        </w:rPr>
        <w:t>to predict the future</w:t>
      </w:r>
      <w:ins w:id="4328" w:author="Ashley Frank" w:date="2024-12-21T02:43:00Z">
        <w:r w:rsidR="003923C0">
          <w:rPr>
            <w:rFonts w:ascii="Bookman Old Style" w:hAnsi="Bookman Old Style"/>
            <w:szCs w:val="24"/>
          </w:rPr>
          <w:t xml:space="preserve"> sounds foolish</w:t>
        </w:r>
      </w:ins>
      <w:del w:id="4329" w:author="Ashley Frank" w:date="2024-12-21T02:43:00Z">
        <w:r w:rsidRPr="009C679A" w:rsidDel="003923C0">
          <w:rPr>
            <w:rFonts w:ascii="Bookman Old Style" w:hAnsi="Bookman Old Style"/>
            <w:szCs w:val="24"/>
            <w:rPrChange w:id="4330" w:author="Ashley Frank" w:date="2024-12-20T20:43:00Z">
              <w:rPr>
                <w:rFonts w:ascii="Bookman Old Style" w:hAnsi="Bookman Old Style"/>
                <w:sz w:val="32"/>
                <w:szCs w:val="32"/>
              </w:rPr>
            </w:rPrChange>
          </w:rPr>
          <w:delText>. If you do</w:delText>
        </w:r>
      </w:del>
      <w:del w:id="4331" w:author="Ashley Frank" w:date="2024-12-21T02:36:00Z">
        <w:r w:rsidRPr="009C679A" w:rsidDel="003923C0">
          <w:rPr>
            <w:rFonts w:ascii="Bookman Old Style" w:hAnsi="Bookman Old Style"/>
            <w:szCs w:val="24"/>
            <w:rPrChange w:id="4332" w:author="Ashley Frank" w:date="2024-12-20T20:43:00Z">
              <w:rPr>
                <w:rFonts w:ascii="Bookman Old Style" w:hAnsi="Bookman Old Style"/>
                <w:sz w:val="32"/>
                <w:szCs w:val="32"/>
              </w:rPr>
            </w:rPrChange>
          </w:rPr>
          <w:delText xml:space="preserve"> that</w:delText>
        </w:r>
      </w:del>
      <w:del w:id="4333" w:author="Ashley Frank" w:date="2024-12-21T02:43:00Z">
        <w:r w:rsidRPr="009C679A" w:rsidDel="003923C0">
          <w:rPr>
            <w:rFonts w:ascii="Bookman Old Style" w:hAnsi="Bookman Old Style"/>
            <w:szCs w:val="24"/>
            <w:rPrChange w:id="4334" w:author="Ashley Frank" w:date="2024-12-20T20:43:00Z">
              <w:rPr>
                <w:rFonts w:ascii="Bookman Old Style" w:hAnsi="Bookman Old Style"/>
                <w:sz w:val="32"/>
                <w:szCs w:val="32"/>
              </w:rPr>
            </w:rPrChange>
          </w:rPr>
          <w:delText xml:space="preserve"> I know</w:delText>
        </w:r>
      </w:del>
      <w:del w:id="4335" w:author="Ashley Frank" w:date="2024-12-21T02:36:00Z">
        <w:r w:rsidRPr="009C679A" w:rsidDel="003923C0">
          <w:rPr>
            <w:rFonts w:ascii="Bookman Old Style" w:hAnsi="Bookman Old Style"/>
            <w:szCs w:val="24"/>
            <w:rPrChange w:id="4336" w:author="Ashley Frank" w:date="2024-12-20T20:43:00Z">
              <w:rPr>
                <w:rFonts w:ascii="Bookman Old Style" w:hAnsi="Bookman Old Style"/>
                <w:sz w:val="32"/>
                <w:szCs w:val="32"/>
              </w:rPr>
            </w:rPrChange>
          </w:rPr>
          <w:delText xml:space="preserve"> </w:delText>
        </w:r>
        <w:r w:rsidR="008355D0" w:rsidRPr="009C679A" w:rsidDel="003923C0">
          <w:rPr>
            <w:rFonts w:ascii="Bookman Old Style" w:hAnsi="Bookman Old Style"/>
            <w:szCs w:val="24"/>
            <w:rPrChange w:id="4337" w:author="Ashley Frank" w:date="2024-12-20T20:43:00Z">
              <w:rPr>
                <w:rFonts w:ascii="Bookman Old Style" w:hAnsi="Bookman Old Style"/>
                <w:sz w:val="32"/>
                <w:szCs w:val="32"/>
              </w:rPr>
            </w:rPrChange>
          </w:rPr>
          <w:delText>what’s</w:delText>
        </w:r>
        <w:r w:rsidRPr="009C679A" w:rsidDel="003923C0">
          <w:rPr>
            <w:rFonts w:ascii="Bookman Old Style" w:hAnsi="Bookman Old Style"/>
            <w:szCs w:val="24"/>
            <w:rPrChange w:id="4338" w:author="Ashley Frank" w:date="2024-12-20T20:43:00Z">
              <w:rPr>
                <w:rFonts w:ascii="Bookman Old Style" w:hAnsi="Bookman Old Style"/>
                <w:sz w:val="32"/>
                <w:szCs w:val="32"/>
              </w:rPr>
            </w:rPrChange>
          </w:rPr>
          <w:delText xml:space="preserve"> going </w:delText>
        </w:r>
      </w:del>
      <w:del w:id="4339" w:author="Ashley Frank" w:date="2024-12-21T02:43:00Z">
        <w:r w:rsidRPr="009C679A" w:rsidDel="003923C0">
          <w:rPr>
            <w:rFonts w:ascii="Bookman Old Style" w:hAnsi="Bookman Old Style"/>
            <w:szCs w:val="24"/>
            <w:rPrChange w:id="4340" w:author="Ashley Frank" w:date="2024-12-20T20:43:00Z">
              <w:rPr>
                <w:rFonts w:ascii="Bookman Old Style" w:hAnsi="Bookman Old Style"/>
                <w:sz w:val="32"/>
                <w:szCs w:val="32"/>
              </w:rPr>
            </w:rPrChange>
          </w:rPr>
          <w:delText>to happen</w:delText>
        </w:r>
      </w:del>
      <w:del w:id="4341" w:author="Ashley Frank" w:date="2024-12-21T02:36:00Z">
        <w:r w:rsidRPr="009C679A" w:rsidDel="003923C0">
          <w:rPr>
            <w:rFonts w:ascii="Bookman Old Style" w:hAnsi="Bookman Old Style"/>
            <w:szCs w:val="24"/>
            <w:rPrChange w:id="4342" w:author="Ashley Frank" w:date="2024-12-20T20:43:00Z">
              <w:rPr>
                <w:rFonts w:ascii="Bookman Old Style" w:hAnsi="Bookman Old Style"/>
                <w:sz w:val="32"/>
                <w:szCs w:val="32"/>
              </w:rPr>
            </w:rPrChange>
          </w:rPr>
          <w:delText>!</w:delText>
        </w:r>
      </w:del>
      <w:del w:id="4343" w:author="Ashley Frank" w:date="2024-12-21T02:43:00Z">
        <w:r w:rsidRPr="009C679A" w:rsidDel="003923C0">
          <w:rPr>
            <w:rFonts w:ascii="Bookman Old Style" w:hAnsi="Bookman Old Style"/>
            <w:szCs w:val="24"/>
            <w:rPrChange w:id="4344" w:author="Ashley Frank" w:date="2024-12-20T20:43:00Z">
              <w:rPr>
                <w:rFonts w:ascii="Bookman Old Style" w:hAnsi="Bookman Old Style"/>
                <w:sz w:val="32"/>
                <w:szCs w:val="32"/>
              </w:rPr>
            </w:rPrChange>
          </w:rPr>
          <w:delText xml:space="preserve"> WHAT!!!!????</w:delText>
        </w:r>
        <w:r w:rsidR="008355D0" w:rsidRPr="009C679A" w:rsidDel="003923C0">
          <w:rPr>
            <w:rFonts w:ascii="Bookman Old Style" w:hAnsi="Bookman Old Style"/>
            <w:szCs w:val="24"/>
            <w:rPrChange w:id="4345" w:author="Ashley Frank" w:date="2024-12-20T20:43:00Z">
              <w:rPr>
                <w:rFonts w:ascii="Bookman Old Style" w:hAnsi="Bookman Old Style"/>
                <w:sz w:val="32"/>
                <w:szCs w:val="32"/>
              </w:rPr>
            </w:rPrChange>
          </w:rPr>
          <w:delText xml:space="preserve"> Again, the 1-900 thing</w:delText>
        </w:r>
      </w:del>
      <w:r w:rsidR="008355D0" w:rsidRPr="009C679A">
        <w:rPr>
          <w:rFonts w:ascii="Bookman Old Style" w:hAnsi="Bookman Old Style"/>
          <w:szCs w:val="24"/>
          <w:rPrChange w:id="4346" w:author="Ashley Frank" w:date="2024-12-20T20:43:00Z">
            <w:rPr>
              <w:rFonts w:ascii="Bookman Old Style" w:hAnsi="Bookman Old Style"/>
              <w:sz w:val="32"/>
              <w:szCs w:val="32"/>
            </w:rPr>
          </w:rPrChange>
        </w:rPr>
        <w:t>.</w:t>
      </w:r>
      <w:r w:rsidR="00A73DA1" w:rsidRPr="009C679A">
        <w:rPr>
          <w:rFonts w:ascii="Bookman Old Style" w:hAnsi="Bookman Old Style"/>
          <w:szCs w:val="24"/>
          <w:rPrChange w:id="4347" w:author="Ashley Frank" w:date="2024-12-20T20:43:00Z">
            <w:rPr>
              <w:rFonts w:ascii="Bookman Old Style" w:hAnsi="Bookman Old Style"/>
              <w:sz w:val="32"/>
              <w:szCs w:val="32"/>
            </w:rPr>
          </w:rPrChange>
        </w:rPr>
        <w:t xml:space="preserve"> </w:t>
      </w:r>
      <w:ins w:id="4348" w:author="Ashley Frank" w:date="2024-12-21T02:45:00Z">
        <w:r w:rsidR="00973B37">
          <w:rPr>
            <w:rFonts w:ascii="Bookman Old Style" w:hAnsi="Bookman Old Style"/>
            <w:szCs w:val="24"/>
          </w:rPr>
          <w:t xml:space="preserve">It’s </w:t>
        </w:r>
      </w:ins>
      <w:ins w:id="4349" w:author="Ashley Frank" w:date="2024-12-21T02:44:00Z">
        <w:r w:rsidR="00973B37">
          <w:rPr>
            <w:rFonts w:ascii="Bookman Old Style" w:hAnsi="Bookman Old Style"/>
            <w:szCs w:val="24"/>
          </w:rPr>
          <w:t xml:space="preserve">somewhat like saying: “If you do X, then Y is going to </w:t>
        </w:r>
      </w:ins>
      <w:ins w:id="4350" w:author="Ashley Frank" w:date="2024-12-21T02:45:00Z">
        <w:r w:rsidR="00973B37">
          <w:rPr>
            <w:rFonts w:ascii="Bookman Old Style" w:hAnsi="Bookman Old Style"/>
            <w:szCs w:val="24"/>
          </w:rPr>
          <w:t xml:space="preserve">happen.” Unless you’re a </w:t>
        </w:r>
      </w:ins>
      <w:ins w:id="4351" w:author="Ashley Frank" w:date="2024-12-21T02:46:00Z">
        <w:r w:rsidR="00973B37">
          <w:rPr>
            <w:rFonts w:ascii="Bookman Old Style" w:hAnsi="Bookman Old Style"/>
            <w:szCs w:val="24"/>
          </w:rPr>
          <w:t>mathematician</w:t>
        </w:r>
      </w:ins>
      <w:ins w:id="4352" w:author="Ashley Frank" w:date="2024-12-21T02:45:00Z">
        <w:r w:rsidR="00973B37">
          <w:rPr>
            <w:rFonts w:ascii="Bookman Old Style" w:hAnsi="Bookman Old Style"/>
            <w:szCs w:val="24"/>
          </w:rPr>
          <w:t>, the chances of your hy</w:t>
        </w:r>
      </w:ins>
      <w:ins w:id="4353" w:author="Ashley Frank" w:date="2024-12-21T02:46:00Z">
        <w:r w:rsidR="00973B37">
          <w:rPr>
            <w:rFonts w:ascii="Bookman Old Style" w:hAnsi="Bookman Old Style"/>
            <w:szCs w:val="24"/>
          </w:rPr>
          <w:t>pothesis being right are very low.</w:t>
        </w:r>
      </w:ins>
    </w:p>
    <w:p w14:paraId="1BAC1DA1" w14:textId="77777777" w:rsidR="00973B37" w:rsidRDefault="00973B37" w:rsidP="00792944">
      <w:pPr>
        <w:pStyle w:val="ListParagraph"/>
        <w:tabs>
          <w:tab w:val="clear" w:pos="360"/>
          <w:tab w:val="clear" w:pos="9360"/>
        </w:tabs>
        <w:spacing w:line="480" w:lineRule="auto"/>
        <w:ind w:left="450"/>
        <w:rPr>
          <w:ins w:id="4354" w:author="Ashley Frank" w:date="2024-12-21T02:47:00Z"/>
          <w:rFonts w:ascii="Bookman Old Style" w:hAnsi="Bookman Old Style"/>
          <w:szCs w:val="24"/>
        </w:rPr>
      </w:pPr>
    </w:p>
    <w:p w14:paraId="5D64C1EB" w14:textId="77777777" w:rsidR="00973B37" w:rsidRDefault="00973B37" w:rsidP="00792944">
      <w:pPr>
        <w:pStyle w:val="ListParagraph"/>
        <w:tabs>
          <w:tab w:val="clear" w:pos="360"/>
          <w:tab w:val="clear" w:pos="9360"/>
        </w:tabs>
        <w:spacing w:line="480" w:lineRule="auto"/>
        <w:ind w:left="450"/>
        <w:rPr>
          <w:ins w:id="4355" w:author="Ashley Frank" w:date="2024-12-21T02:47:00Z"/>
          <w:rFonts w:ascii="Bookman Old Style" w:hAnsi="Bookman Old Style"/>
          <w:szCs w:val="24"/>
        </w:rPr>
      </w:pPr>
    </w:p>
    <w:p w14:paraId="5610C39D" w14:textId="77777777" w:rsidR="00973B37" w:rsidRDefault="00973B37" w:rsidP="00792944">
      <w:pPr>
        <w:pStyle w:val="ListParagraph"/>
        <w:tabs>
          <w:tab w:val="clear" w:pos="360"/>
          <w:tab w:val="clear" w:pos="9360"/>
        </w:tabs>
        <w:spacing w:line="480" w:lineRule="auto"/>
        <w:ind w:left="450"/>
        <w:rPr>
          <w:ins w:id="4356" w:author="Ashley Frank" w:date="2024-12-21T02:47:00Z"/>
          <w:rFonts w:ascii="Bookman Old Style" w:hAnsi="Bookman Old Style"/>
          <w:szCs w:val="24"/>
        </w:rPr>
      </w:pPr>
    </w:p>
    <w:p w14:paraId="20DF067D" w14:textId="14C4ED9F" w:rsidR="00E3140E" w:rsidRPr="009C679A" w:rsidRDefault="008355D0" w:rsidP="00792944">
      <w:pPr>
        <w:pStyle w:val="ListParagraph"/>
        <w:tabs>
          <w:tab w:val="clear" w:pos="360"/>
          <w:tab w:val="clear" w:pos="9360"/>
        </w:tabs>
        <w:spacing w:line="480" w:lineRule="auto"/>
        <w:ind w:left="450"/>
        <w:rPr>
          <w:rFonts w:ascii="Bookman Old Style" w:hAnsi="Bookman Old Style"/>
          <w:szCs w:val="24"/>
          <w:rPrChange w:id="4357" w:author="Ashley Frank" w:date="2024-12-20T20:43:00Z">
            <w:rPr>
              <w:rFonts w:ascii="Bookman Old Style" w:hAnsi="Bookman Old Style"/>
              <w:sz w:val="32"/>
              <w:szCs w:val="32"/>
            </w:rPr>
          </w:rPrChange>
        </w:rPr>
      </w:pPr>
      <w:r w:rsidRPr="009C679A">
        <w:rPr>
          <w:rFonts w:ascii="Bookman Old Style" w:hAnsi="Bookman Old Style"/>
          <w:szCs w:val="24"/>
          <w:rPrChange w:id="4358" w:author="Ashley Frank" w:date="2024-12-20T20:43:00Z">
            <w:rPr>
              <w:rFonts w:ascii="Bookman Old Style" w:hAnsi="Bookman Old Style"/>
              <w:sz w:val="32"/>
              <w:szCs w:val="32"/>
            </w:rPr>
          </w:rPrChange>
        </w:rPr>
        <w:t>This Interpretative Language</w:t>
      </w:r>
      <w:r w:rsidR="00A73DA1" w:rsidRPr="009C679A">
        <w:rPr>
          <w:rFonts w:ascii="Bookman Old Style" w:hAnsi="Bookman Old Style"/>
          <w:szCs w:val="24"/>
          <w:rPrChange w:id="4359" w:author="Ashley Frank" w:date="2024-12-20T20:43:00Z">
            <w:rPr>
              <w:rFonts w:ascii="Bookman Old Style" w:hAnsi="Bookman Old Style"/>
              <w:sz w:val="32"/>
              <w:szCs w:val="32"/>
            </w:rPr>
          </w:rPrChange>
        </w:rPr>
        <w:t xml:space="preserve"> causes us to lose our focus</w:t>
      </w:r>
      <w:r w:rsidRPr="009C679A">
        <w:rPr>
          <w:rFonts w:ascii="Bookman Old Style" w:hAnsi="Bookman Old Style"/>
          <w:szCs w:val="24"/>
          <w:rPrChange w:id="4360" w:author="Ashley Frank" w:date="2024-12-20T20:43:00Z">
            <w:rPr>
              <w:rFonts w:ascii="Bookman Old Style" w:hAnsi="Bookman Old Style"/>
              <w:sz w:val="32"/>
              <w:szCs w:val="32"/>
            </w:rPr>
          </w:rPrChange>
        </w:rPr>
        <w:t xml:space="preserve">. </w:t>
      </w:r>
      <w:r w:rsidR="002C4A2E" w:rsidRPr="009C679A">
        <w:rPr>
          <w:rFonts w:ascii="Bookman Old Style" w:hAnsi="Bookman Old Style"/>
          <w:szCs w:val="24"/>
          <w:rPrChange w:id="4361" w:author="Ashley Frank" w:date="2024-12-20T20:43:00Z">
            <w:rPr>
              <w:rFonts w:ascii="Bookman Old Style" w:hAnsi="Bookman Old Style"/>
              <w:sz w:val="32"/>
              <w:szCs w:val="32"/>
            </w:rPr>
          </w:rPrChange>
        </w:rPr>
        <w:t>We</w:t>
      </w:r>
      <w:r w:rsidRPr="009C679A">
        <w:rPr>
          <w:rFonts w:ascii="Bookman Old Style" w:hAnsi="Bookman Old Style"/>
          <w:szCs w:val="24"/>
          <w:rPrChange w:id="4362" w:author="Ashley Frank" w:date="2024-12-20T20:43:00Z">
            <w:rPr>
              <w:rFonts w:ascii="Bookman Old Style" w:hAnsi="Bookman Old Style"/>
              <w:sz w:val="32"/>
              <w:szCs w:val="32"/>
            </w:rPr>
          </w:rPrChange>
        </w:rPr>
        <w:t xml:space="preserve"> forget</w:t>
      </w:r>
      <w:r w:rsidR="00A73DA1" w:rsidRPr="009C679A">
        <w:rPr>
          <w:rFonts w:ascii="Bookman Old Style" w:hAnsi="Bookman Old Style"/>
          <w:szCs w:val="24"/>
          <w:rPrChange w:id="4363" w:author="Ashley Frank" w:date="2024-12-20T20:43:00Z">
            <w:rPr>
              <w:rFonts w:ascii="Bookman Old Style" w:hAnsi="Bookman Old Style"/>
              <w:sz w:val="32"/>
              <w:szCs w:val="32"/>
            </w:rPr>
          </w:rPrChange>
        </w:rPr>
        <w:t xml:space="preserve"> that </w:t>
      </w:r>
      <w:r w:rsidR="00FD26F1" w:rsidRPr="009C679A">
        <w:rPr>
          <w:rFonts w:ascii="Bookman Old Style" w:hAnsi="Bookman Old Style"/>
          <w:szCs w:val="24"/>
          <w:rPrChange w:id="4364" w:author="Ashley Frank" w:date="2024-12-20T20:43:00Z">
            <w:rPr>
              <w:rFonts w:ascii="Bookman Old Style" w:hAnsi="Bookman Old Style"/>
              <w:sz w:val="32"/>
              <w:szCs w:val="32"/>
            </w:rPr>
          </w:rPrChange>
        </w:rPr>
        <w:t>we</w:t>
      </w:r>
      <w:r w:rsidR="00A73DA1" w:rsidRPr="009C679A">
        <w:rPr>
          <w:rFonts w:ascii="Bookman Old Style" w:hAnsi="Bookman Old Style"/>
          <w:szCs w:val="24"/>
          <w:rPrChange w:id="4365" w:author="Ashley Frank" w:date="2024-12-20T20:43:00Z">
            <w:rPr>
              <w:rFonts w:ascii="Bookman Old Style" w:hAnsi="Bookman Old Style"/>
              <w:sz w:val="32"/>
              <w:szCs w:val="32"/>
            </w:rPr>
          </w:rPrChange>
        </w:rPr>
        <w:t xml:space="preserve"> are fighting someone that </w:t>
      </w:r>
      <w:r w:rsidR="00FD26F1" w:rsidRPr="009C679A">
        <w:rPr>
          <w:rFonts w:ascii="Bookman Old Style" w:hAnsi="Bookman Old Style"/>
          <w:szCs w:val="24"/>
          <w:rPrChange w:id="4366"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4367" w:author="Ashley Frank" w:date="2024-12-20T20:43:00Z">
            <w:rPr>
              <w:rFonts w:ascii="Bookman Old Style" w:hAnsi="Bookman Old Style"/>
              <w:sz w:val="32"/>
              <w:szCs w:val="32"/>
            </w:rPr>
          </w:rPrChange>
        </w:rPr>
        <w:t>e</w:t>
      </w:r>
      <w:r w:rsidR="00A73DA1" w:rsidRPr="009C679A">
        <w:rPr>
          <w:rFonts w:ascii="Bookman Old Style" w:hAnsi="Bookman Old Style"/>
          <w:szCs w:val="24"/>
          <w:rPrChange w:id="4368" w:author="Ashley Frank" w:date="2024-12-20T20:43:00Z">
            <w:rPr>
              <w:rFonts w:ascii="Bookman Old Style" w:hAnsi="Bookman Old Style"/>
              <w:sz w:val="32"/>
              <w:szCs w:val="32"/>
            </w:rPr>
          </w:rPrChange>
        </w:rPr>
        <w:t xml:space="preserve"> cherish, that </w:t>
      </w:r>
      <w:r w:rsidR="00FD26F1" w:rsidRPr="009C679A">
        <w:rPr>
          <w:rFonts w:ascii="Bookman Old Style" w:hAnsi="Bookman Old Style"/>
          <w:szCs w:val="24"/>
          <w:rPrChange w:id="4369"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4370" w:author="Ashley Frank" w:date="2024-12-20T20:43:00Z">
            <w:rPr>
              <w:rFonts w:ascii="Bookman Old Style" w:hAnsi="Bookman Old Style"/>
              <w:sz w:val="32"/>
              <w:szCs w:val="32"/>
            </w:rPr>
          </w:rPrChange>
        </w:rPr>
        <w:t>e</w:t>
      </w:r>
      <w:r w:rsidR="00A73DA1" w:rsidRPr="009C679A">
        <w:rPr>
          <w:rFonts w:ascii="Bookman Old Style" w:hAnsi="Bookman Old Style"/>
          <w:szCs w:val="24"/>
          <w:rPrChange w:id="4371" w:author="Ashley Frank" w:date="2024-12-20T20:43:00Z">
            <w:rPr>
              <w:rFonts w:ascii="Bookman Old Style" w:hAnsi="Bookman Old Style"/>
              <w:sz w:val="32"/>
              <w:szCs w:val="32"/>
            </w:rPr>
          </w:rPrChange>
        </w:rPr>
        <w:t xml:space="preserve"> love, that </w:t>
      </w:r>
      <w:r w:rsidR="00FD26F1" w:rsidRPr="009C679A">
        <w:rPr>
          <w:rFonts w:ascii="Bookman Old Style" w:hAnsi="Bookman Old Style"/>
          <w:szCs w:val="24"/>
          <w:rPrChange w:id="4372"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4373" w:author="Ashley Frank" w:date="2024-12-20T20:43:00Z">
            <w:rPr>
              <w:rFonts w:ascii="Bookman Old Style" w:hAnsi="Bookman Old Style"/>
              <w:sz w:val="32"/>
              <w:szCs w:val="32"/>
            </w:rPr>
          </w:rPrChange>
        </w:rPr>
        <w:t>e</w:t>
      </w:r>
      <w:r w:rsidR="00A73DA1" w:rsidRPr="009C679A">
        <w:rPr>
          <w:rFonts w:ascii="Bookman Old Style" w:hAnsi="Bookman Old Style"/>
          <w:szCs w:val="24"/>
          <w:rPrChange w:id="4374" w:author="Ashley Frank" w:date="2024-12-20T20:43:00Z">
            <w:rPr>
              <w:rFonts w:ascii="Bookman Old Style" w:hAnsi="Bookman Old Style"/>
              <w:sz w:val="32"/>
              <w:szCs w:val="32"/>
            </w:rPr>
          </w:rPrChange>
        </w:rPr>
        <w:t xml:space="preserve"> have children with</w:t>
      </w:r>
      <w:ins w:id="4375" w:author="Ashley Frank" w:date="2024-12-21T02:47:00Z">
        <w:r w:rsidR="00973B37">
          <w:rPr>
            <w:rFonts w:ascii="Bookman Old Style" w:hAnsi="Bookman Old Style"/>
            <w:szCs w:val="24"/>
          </w:rPr>
          <w:t xml:space="preserve">. Why are we at war with someone who </w:t>
        </w:r>
      </w:ins>
      <w:del w:id="4376" w:author="Ashley Frank" w:date="2024-12-21T02:47:00Z">
        <w:r w:rsidR="00A73DA1" w:rsidRPr="009C679A" w:rsidDel="00973B37">
          <w:rPr>
            <w:rFonts w:ascii="Bookman Old Style" w:hAnsi="Bookman Old Style"/>
            <w:szCs w:val="24"/>
            <w:rPrChange w:id="4377" w:author="Ashley Frank" w:date="2024-12-20T20:43:00Z">
              <w:rPr>
                <w:rFonts w:ascii="Bookman Old Style" w:hAnsi="Bookman Old Style"/>
                <w:sz w:val="32"/>
                <w:szCs w:val="32"/>
              </w:rPr>
            </w:rPrChange>
          </w:rPr>
          <w:delText xml:space="preserve">, </w:delText>
        </w:r>
        <w:r w:rsidR="00FD26F1" w:rsidRPr="009C679A" w:rsidDel="00973B37">
          <w:rPr>
            <w:rFonts w:ascii="Bookman Old Style" w:hAnsi="Bookman Old Style"/>
            <w:szCs w:val="24"/>
            <w:rPrChange w:id="4378" w:author="Ashley Frank" w:date="2024-12-20T20:43:00Z">
              <w:rPr>
                <w:rFonts w:ascii="Bookman Old Style" w:hAnsi="Bookman Old Style"/>
                <w:sz w:val="32"/>
                <w:szCs w:val="32"/>
              </w:rPr>
            </w:rPrChange>
          </w:rPr>
          <w:delText>who</w:delText>
        </w:r>
        <w:r w:rsidR="00A73DA1" w:rsidRPr="009C679A" w:rsidDel="00973B37">
          <w:rPr>
            <w:rFonts w:ascii="Bookman Old Style" w:hAnsi="Bookman Old Style"/>
            <w:szCs w:val="24"/>
            <w:rPrChange w:id="4379" w:author="Ashley Frank" w:date="2024-12-20T20:43:00Z">
              <w:rPr>
                <w:rFonts w:ascii="Bookman Old Style" w:hAnsi="Bookman Old Style"/>
                <w:sz w:val="32"/>
                <w:szCs w:val="32"/>
              </w:rPr>
            </w:rPrChange>
          </w:rPr>
          <w:delText xml:space="preserve"> </w:delText>
        </w:r>
      </w:del>
      <w:r w:rsidR="00A73DA1" w:rsidRPr="009C679A">
        <w:rPr>
          <w:rFonts w:ascii="Bookman Old Style" w:hAnsi="Bookman Old Style"/>
          <w:szCs w:val="24"/>
          <w:rPrChange w:id="4380" w:author="Ashley Frank" w:date="2024-12-20T20:43:00Z">
            <w:rPr>
              <w:rFonts w:ascii="Bookman Old Style" w:hAnsi="Bookman Old Style"/>
              <w:sz w:val="32"/>
              <w:szCs w:val="32"/>
            </w:rPr>
          </w:rPrChange>
        </w:rPr>
        <w:t>shares our bed, our food</w:t>
      </w:r>
      <w:r w:rsidR="00FD26F1" w:rsidRPr="009C679A">
        <w:rPr>
          <w:rFonts w:ascii="Bookman Old Style" w:hAnsi="Bookman Old Style"/>
          <w:szCs w:val="24"/>
          <w:rPrChange w:id="4381" w:author="Ashley Frank" w:date="2024-12-20T20:43:00Z">
            <w:rPr>
              <w:rFonts w:ascii="Bookman Old Style" w:hAnsi="Bookman Old Style"/>
              <w:sz w:val="32"/>
              <w:szCs w:val="32"/>
            </w:rPr>
          </w:rPrChange>
        </w:rPr>
        <w:t xml:space="preserve">, and </w:t>
      </w:r>
      <w:r w:rsidR="00A73DA1" w:rsidRPr="009C679A">
        <w:rPr>
          <w:rFonts w:ascii="Bookman Old Style" w:hAnsi="Bookman Old Style"/>
          <w:szCs w:val="24"/>
          <w:rPrChange w:id="4382" w:author="Ashley Frank" w:date="2024-12-20T20:43:00Z">
            <w:rPr>
              <w:rFonts w:ascii="Bookman Old Style" w:hAnsi="Bookman Old Style"/>
              <w:sz w:val="32"/>
              <w:szCs w:val="32"/>
            </w:rPr>
          </w:rPrChange>
        </w:rPr>
        <w:t>our hearts</w:t>
      </w:r>
      <w:ins w:id="4383" w:author="Ashley Frank" w:date="2024-12-21T02:48:00Z">
        <w:r w:rsidR="00973B37">
          <w:rPr>
            <w:rFonts w:ascii="Bookman Old Style" w:hAnsi="Bookman Old Style"/>
            <w:szCs w:val="24"/>
          </w:rPr>
          <w:t>?</w:t>
        </w:r>
      </w:ins>
      <w:del w:id="4384" w:author="Ashley Frank" w:date="2024-12-21T02:48:00Z">
        <w:r w:rsidR="00A73DA1" w:rsidRPr="009C679A" w:rsidDel="00973B37">
          <w:rPr>
            <w:rFonts w:ascii="Bookman Old Style" w:hAnsi="Bookman Old Style"/>
            <w:szCs w:val="24"/>
            <w:rPrChange w:id="4385" w:author="Ashley Frank" w:date="2024-12-20T20:43:00Z">
              <w:rPr>
                <w:rFonts w:ascii="Bookman Old Style" w:hAnsi="Bookman Old Style"/>
                <w:sz w:val="32"/>
                <w:szCs w:val="32"/>
              </w:rPr>
            </w:rPrChange>
          </w:rPr>
          <w:delText>.</w:delText>
        </w:r>
      </w:del>
      <w:r w:rsidR="00A73DA1" w:rsidRPr="009C679A">
        <w:rPr>
          <w:rFonts w:ascii="Bookman Old Style" w:hAnsi="Bookman Old Style"/>
          <w:szCs w:val="24"/>
          <w:rPrChange w:id="4386" w:author="Ashley Frank" w:date="2024-12-20T20:43:00Z">
            <w:rPr>
              <w:rFonts w:ascii="Bookman Old Style" w:hAnsi="Bookman Old Style"/>
              <w:sz w:val="32"/>
              <w:szCs w:val="32"/>
            </w:rPr>
          </w:rPrChange>
        </w:rPr>
        <w:t xml:space="preserve"> </w:t>
      </w:r>
      <w:r w:rsidR="002C4A2E" w:rsidRPr="009C679A">
        <w:rPr>
          <w:rFonts w:ascii="Bookman Old Style" w:hAnsi="Bookman Old Style"/>
          <w:szCs w:val="24"/>
          <w:rPrChange w:id="4387" w:author="Ashley Frank" w:date="2024-12-20T20:43:00Z">
            <w:rPr>
              <w:rFonts w:ascii="Bookman Old Style" w:hAnsi="Bookman Old Style"/>
              <w:sz w:val="32"/>
              <w:szCs w:val="32"/>
            </w:rPr>
          </w:rPrChange>
        </w:rPr>
        <w:t>We</w:t>
      </w:r>
      <w:r w:rsidR="00A73DA1" w:rsidRPr="009C679A">
        <w:rPr>
          <w:rFonts w:ascii="Bookman Old Style" w:hAnsi="Bookman Old Style"/>
          <w:szCs w:val="24"/>
          <w:rPrChange w:id="4388" w:author="Ashley Frank" w:date="2024-12-20T20:43:00Z">
            <w:rPr>
              <w:rFonts w:ascii="Bookman Old Style" w:hAnsi="Bookman Old Style"/>
              <w:sz w:val="32"/>
              <w:szCs w:val="32"/>
            </w:rPr>
          </w:rPrChange>
        </w:rPr>
        <w:t xml:space="preserve"> have to forget </w:t>
      </w:r>
      <w:ins w:id="4389" w:author="Ashley Frank" w:date="2024-12-21T02:48:00Z">
        <w:r w:rsidR="00973B37">
          <w:rPr>
            <w:rFonts w:ascii="Bookman Old Style" w:hAnsi="Bookman Old Style"/>
            <w:szCs w:val="24"/>
          </w:rPr>
          <w:t xml:space="preserve">all these facts </w:t>
        </w:r>
      </w:ins>
      <w:del w:id="4390" w:author="Ashley Frank" w:date="2024-12-21T02:48:00Z">
        <w:r w:rsidR="00A73DA1" w:rsidRPr="009C679A" w:rsidDel="00973B37">
          <w:rPr>
            <w:rFonts w:ascii="Bookman Old Style" w:hAnsi="Bookman Old Style"/>
            <w:szCs w:val="24"/>
            <w:rPrChange w:id="4391" w:author="Ashley Frank" w:date="2024-12-20T20:43:00Z">
              <w:rPr>
                <w:rFonts w:ascii="Bookman Old Style" w:hAnsi="Bookman Old Style"/>
                <w:sz w:val="32"/>
                <w:szCs w:val="32"/>
              </w:rPr>
            </w:rPrChange>
          </w:rPr>
          <w:delText xml:space="preserve">that </w:delText>
        </w:r>
      </w:del>
      <w:r w:rsidR="00A73DA1" w:rsidRPr="009C679A">
        <w:rPr>
          <w:rFonts w:ascii="Bookman Old Style" w:hAnsi="Bookman Old Style"/>
          <w:szCs w:val="24"/>
          <w:rPrChange w:id="4392" w:author="Ashley Frank" w:date="2024-12-20T20:43:00Z">
            <w:rPr>
              <w:rFonts w:ascii="Bookman Old Style" w:hAnsi="Bookman Old Style"/>
              <w:sz w:val="32"/>
              <w:szCs w:val="32"/>
            </w:rPr>
          </w:rPrChange>
        </w:rPr>
        <w:t xml:space="preserve">if </w:t>
      </w:r>
      <w:r w:rsidR="00FD26F1" w:rsidRPr="009C679A">
        <w:rPr>
          <w:rFonts w:ascii="Bookman Old Style" w:hAnsi="Bookman Old Style"/>
          <w:szCs w:val="24"/>
          <w:rPrChange w:id="4393" w:author="Ashley Frank" w:date="2024-12-20T20:43:00Z">
            <w:rPr>
              <w:rFonts w:ascii="Bookman Old Style" w:hAnsi="Bookman Old Style"/>
              <w:sz w:val="32"/>
              <w:szCs w:val="32"/>
            </w:rPr>
          </w:rPrChange>
        </w:rPr>
        <w:t>we</w:t>
      </w:r>
      <w:r w:rsidR="00A73DA1" w:rsidRPr="009C679A">
        <w:rPr>
          <w:rFonts w:ascii="Bookman Old Style" w:hAnsi="Bookman Old Style"/>
          <w:szCs w:val="24"/>
          <w:rPrChange w:id="4394" w:author="Ashley Frank" w:date="2024-12-20T20:43:00Z">
            <w:rPr>
              <w:rFonts w:ascii="Bookman Old Style" w:hAnsi="Bookman Old Style"/>
              <w:sz w:val="32"/>
              <w:szCs w:val="32"/>
            </w:rPr>
          </w:rPrChange>
        </w:rPr>
        <w:t xml:space="preserve"> are to fight with this much ferocity. </w:t>
      </w:r>
    </w:p>
    <w:p w14:paraId="08C2A7D3" w14:textId="2C93C85B" w:rsidR="00973B37" w:rsidRDefault="00A73DA1" w:rsidP="00E3140E">
      <w:pPr>
        <w:tabs>
          <w:tab w:val="clear" w:pos="360"/>
          <w:tab w:val="clear" w:pos="9360"/>
        </w:tabs>
        <w:spacing w:line="480" w:lineRule="auto"/>
        <w:ind w:left="360"/>
        <w:rPr>
          <w:ins w:id="4395" w:author="Ashley Frank" w:date="2024-12-21T02:50:00Z"/>
          <w:rFonts w:ascii="Bookman Old Style" w:hAnsi="Bookman Old Style"/>
          <w:szCs w:val="24"/>
        </w:rPr>
      </w:pPr>
      <w:r w:rsidRPr="009C679A">
        <w:rPr>
          <w:rFonts w:ascii="Bookman Old Style" w:hAnsi="Bookman Old Style"/>
          <w:szCs w:val="24"/>
          <w:rPrChange w:id="4396" w:author="Ashley Frank" w:date="2024-12-20T20:43:00Z">
            <w:rPr>
              <w:rFonts w:ascii="Bookman Old Style" w:hAnsi="Bookman Old Style"/>
              <w:sz w:val="32"/>
              <w:szCs w:val="32"/>
            </w:rPr>
          </w:rPrChange>
        </w:rPr>
        <w:t xml:space="preserve">Our language </w:t>
      </w:r>
      <w:ins w:id="4397" w:author="Ashley Frank" w:date="2024-12-21T02:49:00Z">
        <w:r w:rsidR="00973B37">
          <w:rPr>
            <w:rFonts w:ascii="Bookman Old Style" w:hAnsi="Bookman Old Style"/>
            <w:szCs w:val="24"/>
          </w:rPr>
          <w:t xml:space="preserve">has a big role to play in </w:t>
        </w:r>
      </w:ins>
      <w:del w:id="4398" w:author="Ashley Frank" w:date="2024-12-21T02:49:00Z">
        <w:r w:rsidRPr="009C679A" w:rsidDel="00973B37">
          <w:rPr>
            <w:rFonts w:ascii="Bookman Old Style" w:hAnsi="Bookman Old Style"/>
            <w:szCs w:val="24"/>
            <w:rPrChange w:id="4399" w:author="Ashley Frank" w:date="2024-12-20T20:43:00Z">
              <w:rPr>
                <w:rFonts w:ascii="Bookman Old Style" w:hAnsi="Bookman Old Style"/>
                <w:sz w:val="32"/>
                <w:szCs w:val="32"/>
              </w:rPr>
            </w:rPrChange>
          </w:rPr>
          <w:delText xml:space="preserve">says a lot about </w:delText>
        </w:r>
      </w:del>
      <w:r w:rsidRPr="009C679A">
        <w:rPr>
          <w:rFonts w:ascii="Bookman Old Style" w:hAnsi="Bookman Old Style"/>
          <w:szCs w:val="24"/>
          <w:rPrChange w:id="4400" w:author="Ashley Frank" w:date="2024-12-20T20:43:00Z">
            <w:rPr>
              <w:rFonts w:ascii="Bookman Old Style" w:hAnsi="Bookman Old Style"/>
              <w:sz w:val="32"/>
              <w:szCs w:val="32"/>
            </w:rPr>
          </w:rPrChange>
        </w:rPr>
        <w:t xml:space="preserve">how our mood will be, our emotions will be and what decisions </w:t>
      </w:r>
      <w:r w:rsidR="00F823D5" w:rsidRPr="009C679A">
        <w:rPr>
          <w:rFonts w:ascii="Bookman Old Style" w:hAnsi="Bookman Old Style"/>
          <w:szCs w:val="24"/>
          <w:rPrChange w:id="4401"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4402" w:author="Ashley Frank" w:date="2024-12-20T20:43:00Z">
            <w:rPr>
              <w:rFonts w:ascii="Bookman Old Style" w:hAnsi="Bookman Old Style"/>
              <w:sz w:val="32"/>
              <w:szCs w:val="32"/>
            </w:rPr>
          </w:rPrChange>
        </w:rPr>
        <w:t>e</w:t>
      </w:r>
      <w:r w:rsidRPr="009C679A">
        <w:rPr>
          <w:rFonts w:ascii="Bookman Old Style" w:hAnsi="Bookman Old Style"/>
          <w:szCs w:val="24"/>
          <w:rPrChange w:id="4403" w:author="Ashley Frank" w:date="2024-12-20T20:43:00Z">
            <w:rPr>
              <w:rFonts w:ascii="Bookman Old Style" w:hAnsi="Bookman Old Style"/>
              <w:sz w:val="32"/>
              <w:szCs w:val="32"/>
            </w:rPr>
          </w:rPrChange>
        </w:rPr>
        <w:t xml:space="preserve"> make. </w:t>
      </w:r>
      <w:ins w:id="4404" w:author="Ashley Frank" w:date="2024-12-21T02:50:00Z">
        <w:r w:rsidR="00973B37">
          <w:rPr>
            <w:rFonts w:ascii="Bookman Old Style" w:hAnsi="Bookman Old Style"/>
            <w:szCs w:val="24"/>
          </w:rPr>
          <w:t>Take some time to reflect on the following:</w:t>
        </w:r>
      </w:ins>
    </w:p>
    <w:p w14:paraId="6D4FA476" w14:textId="77777777" w:rsidR="00973B37" w:rsidRPr="00973B37" w:rsidRDefault="00A73DA1">
      <w:pPr>
        <w:pStyle w:val="ListParagraph"/>
        <w:numPr>
          <w:ilvl w:val="0"/>
          <w:numId w:val="21"/>
        </w:numPr>
        <w:tabs>
          <w:tab w:val="clear" w:pos="360"/>
          <w:tab w:val="clear" w:pos="9360"/>
        </w:tabs>
        <w:spacing w:line="480" w:lineRule="auto"/>
        <w:rPr>
          <w:ins w:id="4405" w:author="Ashley Frank" w:date="2024-12-21T02:50:00Z"/>
          <w:rFonts w:ascii="Bookman Old Style" w:hAnsi="Bookman Old Style"/>
          <w:szCs w:val="24"/>
          <w:rPrChange w:id="4406" w:author="Ashley Frank" w:date="2024-12-21T02:50:00Z">
            <w:rPr>
              <w:ins w:id="4407" w:author="Ashley Frank" w:date="2024-12-21T02:50:00Z"/>
            </w:rPr>
          </w:rPrChange>
        </w:rPr>
        <w:pPrChange w:id="4408" w:author="Ashley Frank" w:date="2024-12-21T02:50:00Z">
          <w:pPr>
            <w:tabs>
              <w:tab w:val="clear" w:pos="360"/>
              <w:tab w:val="clear" w:pos="9360"/>
            </w:tabs>
            <w:spacing w:line="480" w:lineRule="auto"/>
            <w:ind w:left="360"/>
          </w:pPr>
        </w:pPrChange>
      </w:pPr>
      <w:r w:rsidRPr="00973B37">
        <w:rPr>
          <w:rFonts w:ascii="Bookman Old Style" w:hAnsi="Bookman Old Style"/>
          <w:szCs w:val="24"/>
          <w:rPrChange w:id="4409" w:author="Ashley Frank" w:date="2024-12-21T02:50:00Z">
            <w:rPr>
              <w:rFonts w:ascii="Bookman Old Style" w:hAnsi="Bookman Old Style"/>
              <w:sz w:val="32"/>
              <w:szCs w:val="32"/>
            </w:rPr>
          </w:rPrChange>
        </w:rPr>
        <w:t xml:space="preserve">What are </w:t>
      </w:r>
      <w:ins w:id="4410" w:author="Ashley Frank" w:date="2024-12-21T02:50:00Z">
        <w:r w:rsidR="00973B37" w:rsidRPr="00973B37">
          <w:rPr>
            <w:rFonts w:ascii="Bookman Old Style" w:hAnsi="Bookman Old Style"/>
            <w:szCs w:val="24"/>
            <w:rPrChange w:id="4411" w:author="Ashley Frank" w:date="2024-12-21T02:50:00Z">
              <w:rPr/>
            </w:rPrChange>
          </w:rPr>
          <w:t xml:space="preserve">you </w:t>
        </w:r>
      </w:ins>
      <w:del w:id="4412" w:author="Ashley Frank" w:date="2024-12-21T02:50:00Z">
        <w:r w:rsidR="00F823D5" w:rsidRPr="00973B37" w:rsidDel="00973B37">
          <w:rPr>
            <w:rFonts w:ascii="Bookman Old Style" w:hAnsi="Bookman Old Style"/>
            <w:szCs w:val="24"/>
            <w:rPrChange w:id="4413" w:author="Ashley Frank" w:date="2024-12-21T02:50:00Z">
              <w:rPr>
                <w:rFonts w:ascii="Bookman Old Style" w:hAnsi="Bookman Old Style"/>
                <w:sz w:val="32"/>
                <w:szCs w:val="32"/>
              </w:rPr>
            </w:rPrChange>
          </w:rPr>
          <w:delText>w</w:delText>
        </w:r>
        <w:r w:rsidR="002C4A2E" w:rsidRPr="00973B37" w:rsidDel="00973B37">
          <w:rPr>
            <w:rFonts w:ascii="Bookman Old Style" w:hAnsi="Bookman Old Style"/>
            <w:szCs w:val="24"/>
            <w:rPrChange w:id="4414" w:author="Ashley Frank" w:date="2024-12-21T02:50:00Z">
              <w:rPr>
                <w:rFonts w:ascii="Bookman Old Style" w:hAnsi="Bookman Old Style"/>
                <w:sz w:val="32"/>
                <w:szCs w:val="32"/>
              </w:rPr>
            </w:rPrChange>
          </w:rPr>
          <w:delText>e</w:delText>
        </w:r>
        <w:r w:rsidRPr="00973B37" w:rsidDel="00973B37">
          <w:rPr>
            <w:rFonts w:ascii="Bookman Old Style" w:hAnsi="Bookman Old Style"/>
            <w:szCs w:val="24"/>
            <w:rPrChange w:id="4415" w:author="Ashley Frank" w:date="2024-12-21T02:50:00Z">
              <w:rPr>
                <w:rFonts w:ascii="Bookman Old Style" w:hAnsi="Bookman Old Style"/>
                <w:sz w:val="32"/>
                <w:szCs w:val="32"/>
              </w:rPr>
            </w:rPrChange>
          </w:rPr>
          <w:delText xml:space="preserve"> </w:delText>
        </w:r>
      </w:del>
      <w:r w:rsidRPr="00973B37">
        <w:rPr>
          <w:rFonts w:ascii="Bookman Old Style" w:hAnsi="Bookman Old Style"/>
          <w:szCs w:val="24"/>
          <w:rPrChange w:id="4416" w:author="Ashley Frank" w:date="2024-12-21T02:50:00Z">
            <w:rPr>
              <w:rFonts w:ascii="Bookman Old Style" w:hAnsi="Bookman Old Style"/>
              <w:sz w:val="32"/>
              <w:szCs w:val="32"/>
            </w:rPr>
          </w:rPrChange>
        </w:rPr>
        <w:t xml:space="preserve">telling </w:t>
      </w:r>
      <w:del w:id="4417" w:author="Ashley Frank" w:date="2024-12-21T02:50:00Z">
        <w:r w:rsidRPr="00973B37" w:rsidDel="00973B37">
          <w:rPr>
            <w:rFonts w:ascii="Bookman Old Style" w:hAnsi="Bookman Old Style"/>
            <w:szCs w:val="24"/>
            <w:rPrChange w:id="4418" w:author="Ashley Frank" w:date="2024-12-21T02:50:00Z">
              <w:rPr>
                <w:rFonts w:ascii="Bookman Old Style" w:hAnsi="Bookman Old Style"/>
                <w:sz w:val="32"/>
                <w:szCs w:val="32"/>
              </w:rPr>
            </w:rPrChange>
          </w:rPr>
          <w:delText xml:space="preserve">ourselves when </w:delText>
        </w:r>
        <w:r w:rsidR="00F823D5" w:rsidRPr="00973B37" w:rsidDel="00973B37">
          <w:rPr>
            <w:rFonts w:ascii="Bookman Old Style" w:hAnsi="Bookman Old Style"/>
            <w:szCs w:val="24"/>
            <w:rPrChange w:id="4419" w:author="Ashley Frank" w:date="2024-12-21T02:50:00Z">
              <w:rPr>
                <w:rFonts w:ascii="Bookman Old Style" w:hAnsi="Bookman Old Style"/>
                <w:sz w:val="32"/>
                <w:szCs w:val="32"/>
              </w:rPr>
            </w:rPrChange>
          </w:rPr>
          <w:delText>w</w:delText>
        </w:r>
        <w:r w:rsidR="002C4A2E" w:rsidRPr="00973B37" w:rsidDel="00973B37">
          <w:rPr>
            <w:rFonts w:ascii="Bookman Old Style" w:hAnsi="Bookman Old Style"/>
            <w:szCs w:val="24"/>
            <w:rPrChange w:id="4420" w:author="Ashley Frank" w:date="2024-12-21T02:50:00Z">
              <w:rPr>
                <w:rFonts w:ascii="Bookman Old Style" w:hAnsi="Bookman Old Style"/>
                <w:sz w:val="32"/>
                <w:szCs w:val="32"/>
              </w:rPr>
            </w:rPrChange>
          </w:rPr>
          <w:delText>e</w:delText>
        </w:r>
      </w:del>
      <w:ins w:id="4421" w:author="Ashley Frank" w:date="2024-12-21T02:50:00Z">
        <w:r w:rsidR="00973B37" w:rsidRPr="00973B37">
          <w:rPr>
            <w:rFonts w:ascii="Bookman Old Style" w:hAnsi="Bookman Old Style"/>
            <w:szCs w:val="24"/>
            <w:rPrChange w:id="4422" w:author="Ashley Frank" w:date="2024-12-21T02:50:00Z">
              <w:rPr/>
            </w:rPrChange>
          </w:rPr>
          <w:t>yourself when you</w:t>
        </w:r>
      </w:ins>
      <w:r w:rsidRPr="00973B37">
        <w:rPr>
          <w:rFonts w:ascii="Bookman Old Style" w:hAnsi="Bookman Old Style"/>
          <w:szCs w:val="24"/>
          <w:rPrChange w:id="4423" w:author="Ashley Frank" w:date="2024-12-21T02:50:00Z">
            <w:rPr>
              <w:rFonts w:ascii="Bookman Old Style" w:hAnsi="Bookman Old Style"/>
              <w:sz w:val="32"/>
              <w:szCs w:val="32"/>
            </w:rPr>
          </w:rPrChange>
        </w:rPr>
        <w:t xml:space="preserve"> are tempted? </w:t>
      </w:r>
    </w:p>
    <w:p w14:paraId="2CAC8798" w14:textId="77777777" w:rsidR="00973B37" w:rsidRPr="00973B37" w:rsidRDefault="00A73DA1">
      <w:pPr>
        <w:pStyle w:val="ListParagraph"/>
        <w:numPr>
          <w:ilvl w:val="0"/>
          <w:numId w:val="21"/>
        </w:numPr>
        <w:tabs>
          <w:tab w:val="clear" w:pos="360"/>
          <w:tab w:val="clear" w:pos="9360"/>
        </w:tabs>
        <w:spacing w:line="480" w:lineRule="auto"/>
        <w:rPr>
          <w:ins w:id="4424" w:author="Ashley Frank" w:date="2024-12-21T02:50:00Z"/>
          <w:rFonts w:ascii="Bookman Old Style" w:hAnsi="Bookman Old Style"/>
          <w:szCs w:val="24"/>
          <w:rPrChange w:id="4425" w:author="Ashley Frank" w:date="2024-12-21T02:50:00Z">
            <w:rPr>
              <w:ins w:id="4426" w:author="Ashley Frank" w:date="2024-12-21T02:50:00Z"/>
            </w:rPr>
          </w:rPrChange>
        </w:rPr>
        <w:pPrChange w:id="4427" w:author="Ashley Frank" w:date="2024-12-21T02:50:00Z">
          <w:pPr>
            <w:tabs>
              <w:tab w:val="clear" w:pos="360"/>
              <w:tab w:val="clear" w:pos="9360"/>
            </w:tabs>
            <w:spacing w:line="480" w:lineRule="auto"/>
            <w:ind w:left="360"/>
          </w:pPr>
        </w:pPrChange>
      </w:pPr>
      <w:del w:id="4428" w:author="Ashley Frank" w:date="2024-12-21T02:50:00Z">
        <w:r w:rsidRPr="00973B37" w:rsidDel="00973B37">
          <w:rPr>
            <w:rFonts w:ascii="Bookman Old Style" w:hAnsi="Bookman Old Style"/>
            <w:szCs w:val="24"/>
            <w:rPrChange w:id="4429" w:author="Ashley Frank" w:date="2024-12-21T02:50:00Z">
              <w:rPr>
                <w:rFonts w:ascii="Bookman Old Style" w:hAnsi="Bookman Old Style"/>
                <w:sz w:val="32"/>
                <w:szCs w:val="32"/>
              </w:rPr>
            </w:rPrChange>
          </w:rPr>
          <w:delText xml:space="preserve">Are </w:delText>
        </w:r>
        <w:r w:rsidR="00F823D5" w:rsidRPr="00973B37" w:rsidDel="00973B37">
          <w:rPr>
            <w:rFonts w:ascii="Bookman Old Style" w:hAnsi="Bookman Old Style"/>
            <w:szCs w:val="24"/>
            <w:rPrChange w:id="4430" w:author="Ashley Frank" w:date="2024-12-21T02:50:00Z">
              <w:rPr>
                <w:rFonts w:ascii="Bookman Old Style" w:hAnsi="Bookman Old Style"/>
                <w:sz w:val="32"/>
                <w:szCs w:val="32"/>
              </w:rPr>
            </w:rPrChange>
          </w:rPr>
          <w:delText>w</w:delText>
        </w:r>
        <w:r w:rsidR="002C4A2E" w:rsidRPr="00973B37" w:rsidDel="00973B37">
          <w:rPr>
            <w:rFonts w:ascii="Bookman Old Style" w:hAnsi="Bookman Old Style"/>
            <w:szCs w:val="24"/>
            <w:rPrChange w:id="4431" w:author="Ashley Frank" w:date="2024-12-21T02:50:00Z">
              <w:rPr>
                <w:rFonts w:ascii="Bookman Old Style" w:hAnsi="Bookman Old Style"/>
                <w:sz w:val="32"/>
                <w:szCs w:val="32"/>
              </w:rPr>
            </w:rPrChange>
          </w:rPr>
          <w:delText>e</w:delText>
        </w:r>
        <w:r w:rsidRPr="00973B37" w:rsidDel="00973B37">
          <w:rPr>
            <w:rFonts w:ascii="Bookman Old Style" w:hAnsi="Bookman Old Style"/>
            <w:szCs w:val="24"/>
            <w:rPrChange w:id="4432" w:author="Ashley Frank" w:date="2024-12-21T02:50:00Z">
              <w:rPr>
                <w:rFonts w:ascii="Bookman Old Style" w:hAnsi="Bookman Old Style"/>
                <w:sz w:val="32"/>
                <w:szCs w:val="32"/>
              </w:rPr>
            </w:rPrChange>
          </w:rPr>
          <w:delText xml:space="preserve"> sayin</w:delText>
        </w:r>
        <w:r w:rsidR="00E3140E" w:rsidRPr="00973B37" w:rsidDel="00973B37">
          <w:rPr>
            <w:rFonts w:ascii="Bookman Old Style" w:hAnsi="Bookman Old Style"/>
            <w:szCs w:val="24"/>
            <w:rPrChange w:id="4433" w:author="Ashley Frank" w:date="2024-12-21T02:50:00Z">
              <w:rPr>
                <w:rFonts w:ascii="Bookman Old Style" w:hAnsi="Bookman Old Style"/>
                <w:sz w:val="32"/>
                <w:szCs w:val="32"/>
              </w:rPr>
            </w:rPrChange>
          </w:rPr>
          <w:delText xml:space="preserve">g that it’s ok? </w:delText>
        </w:r>
      </w:del>
      <w:r w:rsidR="00E3140E" w:rsidRPr="00973B37">
        <w:rPr>
          <w:rFonts w:ascii="Bookman Old Style" w:hAnsi="Bookman Old Style"/>
          <w:szCs w:val="24"/>
          <w:rPrChange w:id="4434" w:author="Ashley Frank" w:date="2024-12-21T02:50:00Z">
            <w:rPr>
              <w:rFonts w:ascii="Bookman Old Style" w:hAnsi="Bookman Old Style"/>
              <w:sz w:val="32"/>
              <w:szCs w:val="32"/>
            </w:rPr>
          </w:rPrChange>
        </w:rPr>
        <w:t xml:space="preserve">What are </w:t>
      </w:r>
      <w:ins w:id="4435" w:author="Ashley Frank" w:date="2024-12-21T02:50:00Z">
        <w:r w:rsidR="00973B37" w:rsidRPr="00973B37">
          <w:rPr>
            <w:rFonts w:ascii="Bookman Old Style" w:hAnsi="Bookman Old Style"/>
            <w:szCs w:val="24"/>
            <w:rPrChange w:id="4436" w:author="Ashley Frank" w:date="2024-12-21T02:50:00Z">
              <w:rPr/>
            </w:rPrChange>
          </w:rPr>
          <w:t xml:space="preserve">you </w:t>
        </w:r>
      </w:ins>
      <w:del w:id="4437" w:author="Ashley Frank" w:date="2024-12-21T02:50:00Z">
        <w:r w:rsidR="00F823D5" w:rsidRPr="00973B37" w:rsidDel="00973B37">
          <w:rPr>
            <w:rFonts w:ascii="Bookman Old Style" w:hAnsi="Bookman Old Style"/>
            <w:szCs w:val="24"/>
            <w:rPrChange w:id="4438" w:author="Ashley Frank" w:date="2024-12-21T02:50:00Z">
              <w:rPr>
                <w:rFonts w:ascii="Bookman Old Style" w:hAnsi="Bookman Old Style"/>
                <w:sz w:val="32"/>
                <w:szCs w:val="32"/>
              </w:rPr>
            </w:rPrChange>
          </w:rPr>
          <w:delText>w</w:delText>
        </w:r>
        <w:r w:rsidR="002C4A2E" w:rsidRPr="00973B37" w:rsidDel="00973B37">
          <w:rPr>
            <w:rFonts w:ascii="Bookman Old Style" w:hAnsi="Bookman Old Style"/>
            <w:szCs w:val="24"/>
            <w:rPrChange w:id="4439" w:author="Ashley Frank" w:date="2024-12-21T02:50:00Z">
              <w:rPr>
                <w:rFonts w:ascii="Bookman Old Style" w:hAnsi="Bookman Old Style"/>
                <w:sz w:val="32"/>
                <w:szCs w:val="32"/>
              </w:rPr>
            </w:rPrChange>
          </w:rPr>
          <w:delText>e</w:delText>
        </w:r>
        <w:r w:rsidR="00E3140E" w:rsidRPr="00973B37" w:rsidDel="00973B37">
          <w:rPr>
            <w:rFonts w:ascii="Bookman Old Style" w:hAnsi="Bookman Old Style"/>
            <w:szCs w:val="24"/>
            <w:rPrChange w:id="4440" w:author="Ashley Frank" w:date="2024-12-21T02:50:00Z">
              <w:rPr>
                <w:rFonts w:ascii="Bookman Old Style" w:hAnsi="Bookman Old Style"/>
                <w:sz w:val="32"/>
                <w:szCs w:val="32"/>
              </w:rPr>
            </w:rPrChange>
          </w:rPr>
          <w:delText xml:space="preserve"> </w:delText>
        </w:r>
      </w:del>
      <w:r w:rsidR="00E3140E" w:rsidRPr="00973B37">
        <w:rPr>
          <w:rFonts w:ascii="Bookman Old Style" w:hAnsi="Bookman Old Style"/>
          <w:szCs w:val="24"/>
          <w:rPrChange w:id="4441" w:author="Ashley Frank" w:date="2024-12-21T02:50:00Z">
            <w:rPr>
              <w:rFonts w:ascii="Bookman Old Style" w:hAnsi="Bookman Old Style"/>
              <w:sz w:val="32"/>
              <w:szCs w:val="32"/>
            </w:rPr>
          </w:rPrChange>
        </w:rPr>
        <w:t xml:space="preserve">saying when things don’t go </w:t>
      </w:r>
      <w:ins w:id="4442" w:author="Ashley Frank" w:date="2024-12-21T02:50:00Z">
        <w:r w:rsidR="00973B37" w:rsidRPr="00973B37">
          <w:rPr>
            <w:rFonts w:ascii="Bookman Old Style" w:hAnsi="Bookman Old Style"/>
            <w:szCs w:val="24"/>
            <w:rPrChange w:id="4443" w:author="Ashley Frank" w:date="2024-12-21T02:50:00Z">
              <w:rPr/>
            </w:rPrChange>
          </w:rPr>
          <w:t>y</w:t>
        </w:r>
      </w:ins>
      <w:r w:rsidR="00E3140E" w:rsidRPr="00973B37">
        <w:rPr>
          <w:rFonts w:ascii="Bookman Old Style" w:hAnsi="Bookman Old Style"/>
          <w:szCs w:val="24"/>
          <w:rPrChange w:id="4444" w:author="Ashley Frank" w:date="2024-12-21T02:50:00Z">
            <w:rPr>
              <w:rFonts w:ascii="Bookman Old Style" w:hAnsi="Bookman Old Style"/>
              <w:sz w:val="32"/>
              <w:szCs w:val="32"/>
            </w:rPr>
          </w:rPrChange>
        </w:rPr>
        <w:t xml:space="preserve">our way? </w:t>
      </w:r>
      <w:r w:rsidR="008355D0" w:rsidRPr="00973B37">
        <w:rPr>
          <w:rFonts w:ascii="Bookman Old Style" w:hAnsi="Bookman Old Style"/>
          <w:szCs w:val="24"/>
          <w:rPrChange w:id="4445" w:author="Ashley Frank" w:date="2024-12-21T02:50:00Z">
            <w:rPr>
              <w:rFonts w:ascii="Bookman Old Style" w:hAnsi="Bookman Old Style"/>
              <w:sz w:val="32"/>
              <w:szCs w:val="32"/>
            </w:rPr>
          </w:rPrChange>
        </w:rPr>
        <w:t xml:space="preserve"> </w:t>
      </w:r>
    </w:p>
    <w:p w14:paraId="0A4106A3" w14:textId="2D0D4547" w:rsidR="00973B37" w:rsidRPr="00973B37" w:rsidRDefault="008355D0">
      <w:pPr>
        <w:pStyle w:val="ListParagraph"/>
        <w:numPr>
          <w:ilvl w:val="0"/>
          <w:numId w:val="21"/>
        </w:numPr>
        <w:tabs>
          <w:tab w:val="clear" w:pos="360"/>
          <w:tab w:val="clear" w:pos="9360"/>
        </w:tabs>
        <w:spacing w:line="480" w:lineRule="auto"/>
        <w:rPr>
          <w:ins w:id="4446" w:author="Ashley Frank" w:date="2024-12-21T02:51:00Z"/>
          <w:rFonts w:ascii="Bookman Old Style" w:hAnsi="Bookman Old Style"/>
          <w:szCs w:val="24"/>
          <w:rPrChange w:id="4447" w:author="Ashley Frank" w:date="2024-12-21T02:51:00Z">
            <w:rPr>
              <w:ins w:id="4448" w:author="Ashley Frank" w:date="2024-12-21T02:51:00Z"/>
            </w:rPr>
          </w:rPrChange>
        </w:rPr>
        <w:pPrChange w:id="4449" w:author="Ashley Frank" w:date="2024-12-21T02:51:00Z">
          <w:pPr>
            <w:tabs>
              <w:tab w:val="clear" w:pos="360"/>
              <w:tab w:val="clear" w:pos="9360"/>
            </w:tabs>
            <w:spacing w:line="480" w:lineRule="auto"/>
            <w:ind w:left="360"/>
          </w:pPr>
        </w:pPrChange>
      </w:pPr>
      <w:r w:rsidRPr="00973B37">
        <w:rPr>
          <w:rFonts w:ascii="Bookman Old Style" w:hAnsi="Bookman Old Style"/>
          <w:szCs w:val="24"/>
          <w:rPrChange w:id="4450" w:author="Ashley Frank" w:date="2024-12-21T02:51:00Z">
            <w:rPr>
              <w:rFonts w:ascii="Bookman Old Style" w:hAnsi="Bookman Old Style"/>
              <w:sz w:val="32"/>
              <w:szCs w:val="32"/>
            </w:rPr>
          </w:rPrChange>
        </w:rPr>
        <w:t>What is the language</w:t>
      </w:r>
      <w:ins w:id="4451" w:author="Ashley Frank" w:date="2024-12-21T02:50:00Z">
        <w:r w:rsidR="00973B37" w:rsidRPr="00973B37">
          <w:rPr>
            <w:rFonts w:ascii="Bookman Old Style" w:hAnsi="Bookman Old Style"/>
            <w:szCs w:val="24"/>
            <w:rPrChange w:id="4452" w:author="Ashley Frank" w:date="2024-12-21T02:51:00Z">
              <w:rPr/>
            </w:rPrChange>
          </w:rPr>
          <w:t xml:space="preserve"> you us</w:t>
        </w:r>
      </w:ins>
      <w:ins w:id="4453" w:author="Ashley Frank" w:date="2024-12-21T02:51:00Z">
        <w:r w:rsidR="00973B37" w:rsidRPr="00973B37">
          <w:rPr>
            <w:rFonts w:ascii="Bookman Old Style" w:hAnsi="Bookman Old Style"/>
            <w:szCs w:val="24"/>
            <w:rPrChange w:id="4454" w:author="Ashley Frank" w:date="2024-12-21T02:51:00Z">
              <w:rPr/>
            </w:rPrChange>
          </w:rPr>
          <w:t>e</w:t>
        </w:r>
      </w:ins>
      <w:r w:rsidRPr="00973B37">
        <w:rPr>
          <w:rFonts w:ascii="Bookman Old Style" w:hAnsi="Bookman Old Style"/>
          <w:szCs w:val="24"/>
          <w:rPrChange w:id="4455" w:author="Ashley Frank" w:date="2024-12-21T02:51:00Z">
            <w:rPr>
              <w:rFonts w:ascii="Bookman Old Style" w:hAnsi="Bookman Old Style"/>
              <w:sz w:val="32"/>
              <w:szCs w:val="32"/>
            </w:rPr>
          </w:rPrChange>
        </w:rPr>
        <w:t xml:space="preserve"> when </w:t>
      </w:r>
      <w:ins w:id="4456" w:author="Ashley Frank" w:date="2024-12-21T02:50:00Z">
        <w:r w:rsidR="00973B37" w:rsidRPr="00973B37">
          <w:rPr>
            <w:rFonts w:ascii="Bookman Old Style" w:hAnsi="Bookman Old Style"/>
            <w:szCs w:val="24"/>
            <w:rPrChange w:id="4457" w:author="Ashley Frank" w:date="2024-12-21T02:51:00Z">
              <w:rPr/>
            </w:rPrChange>
          </w:rPr>
          <w:t xml:space="preserve">you </w:t>
        </w:r>
      </w:ins>
      <w:del w:id="4458" w:author="Ashley Frank" w:date="2024-12-21T02:50:00Z">
        <w:r w:rsidR="00F823D5" w:rsidRPr="00973B37" w:rsidDel="00973B37">
          <w:rPr>
            <w:rFonts w:ascii="Bookman Old Style" w:hAnsi="Bookman Old Style"/>
            <w:szCs w:val="24"/>
            <w:rPrChange w:id="4459" w:author="Ashley Frank" w:date="2024-12-21T02:51:00Z">
              <w:rPr>
                <w:rFonts w:ascii="Bookman Old Style" w:hAnsi="Bookman Old Style"/>
                <w:sz w:val="32"/>
                <w:szCs w:val="32"/>
              </w:rPr>
            </w:rPrChange>
          </w:rPr>
          <w:delText>w</w:delText>
        </w:r>
        <w:r w:rsidR="002C4A2E" w:rsidRPr="00973B37" w:rsidDel="00973B37">
          <w:rPr>
            <w:rFonts w:ascii="Bookman Old Style" w:hAnsi="Bookman Old Style"/>
            <w:szCs w:val="24"/>
            <w:rPrChange w:id="4460" w:author="Ashley Frank" w:date="2024-12-21T02:51:00Z">
              <w:rPr>
                <w:rFonts w:ascii="Bookman Old Style" w:hAnsi="Bookman Old Style"/>
                <w:sz w:val="32"/>
                <w:szCs w:val="32"/>
              </w:rPr>
            </w:rPrChange>
          </w:rPr>
          <w:delText>e</w:delText>
        </w:r>
        <w:r w:rsidRPr="00973B37" w:rsidDel="00973B37">
          <w:rPr>
            <w:rFonts w:ascii="Bookman Old Style" w:hAnsi="Bookman Old Style"/>
            <w:szCs w:val="24"/>
            <w:rPrChange w:id="4461" w:author="Ashley Frank" w:date="2024-12-21T02:51:00Z">
              <w:rPr>
                <w:rFonts w:ascii="Bookman Old Style" w:hAnsi="Bookman Old Style"/>
                <w:sz w:val="32"/>
                <w:szCs w:val="32"/>
              </w:rPr>
            </w:rPrChange>
          </w:rPr>
          <w:delText xml:space="preserve"> </w:delText>
        </w:r>
      </w:del>
      <w:r w:rsidRPr="00973B37">
        <w:rPr>
          <w:rFonts w:ascii="Bookman Old Style" w:hAnsi="Bookman Old Style"/>
          <w:szCs w:val="24"/>
          <w:rPrChange w:id="4462" w:author="Ashley Frank" w:date="2024-12-21T02:51:00Z">
            <w:rPr>
              <w:rFonts w:ascii="Bookman Old Style" w:hAnsi="Bookman Old Style"/>
              <w:sz w:val="32"/>
              <w:szCs w:val="32"/>
            </w:rPr>
          </w:rPrChange>
        </w:rPr>
        <w:t>go through trials</w:t>
      </w:r>
      <w:ins w:id="4463" w:author="Ashley Frank" w:date="2024-12-21T02:51:00Z">
        <w:r w:rsidR="00973B37" w:rsidRPr="00973B37">
          <w:rPr>
            <w:rFonts w:ascii="Bookman Old Style" w:hAnsi="Bookman Old Style"/>
            <w:szCs w:val="24"/>
            <w:rPrChange w:id="4464" w:author="Ashley Frank" w:date="2024-12-21T02:51:00Z">
              <w:rPr/>
            </w:rPrChange>
          </w:rPr>
          <w:t>?</w:t>
        </w:r>
      </w:ins>
    </w:p>
    <w:p w14:paraId="019ADC97" w14:textId="21ED961B" w:rsidR="00973B37" w:rsidRDefault="008355D0" w:rsidP="00973B37">
      <w:pPr>
        <w:pStyle w:val="ListParagraph"/>
        <w:numPr>
          <w:ilvl w:val="0"/>
          <w:numId w:val="21"/>
        </w:numPr>
        <w:tabs>
          <w:tab w:val="clear" w:pos="360"/>
          <w:tab w:val="clear" w:pos="9360"/>
        </w:tabs>
        <w:spacing w:line="480" w:lineRule="auto"/>
        <w:rPr>
          <w:ins w:id="4465" w:author="Ashley Frank" w:date="2024-12-21T02:51:00Z"/>
          <w:rFonts w:ascii="Bookman Old Style" w:hAnsi="Bookman Old Style"/>
          <w:szCs w:val="24"/>
        </w:rPr>
      </w:pPr>
      <w:del w:id="4466" w:author="Ashley Frank" w:date="2024-12-21T02:51:00Z">
        <w:r w:rsidRPr="00973B37" w:rsidDel="00973B37">
          <w:rPr>
            <w:rFonts w:ascii="Bookman Old Style" w:hAnsi="Bookman Old Style"/>
            <w:szCs w:val="24"/>
            <w:rPrChange w:id="4467" w:author="Ashley Frank" w:date="2024-12-21T02:51:00Z">
              <w:rPr>
                <w:rFonts w:ascii="Bookman Old Style" w:hAnsi="Bookman Old Style"/>
                <w:sz w:val="32"/>
                <w:szCs w:val="32"/>
              </w:rPr>
            </w:rPrChange>
          </w:rPr>
          <w:delText xml:space="preserve"> and </w:delText>
        </w:r>
        <w:r w:rsidR="00792944" w:rsidRPr="00973B37" w:rsidDel="00973B37">
          <w:rPr>
            <w:rFonts w:ascii="Bookman Old Style" w:hAnsi="Bookman Old Style"/>
            <w:szCs w:val="24"/>
            <w:rPrChange w:id="4468" w:author="Ashley Frank" w:date="2024-12-21T02:51:00Z">
              <w:rPr>
                <w:rFonts w:ascii="Bookman Old Style" w:hAnsi="Bookman Old Style"/>
                <w:sz w:val="32"/>
                <w:szCs w:val="32"/>
              </w:rPr>
            </w:rPrChange>
          </w:rPr>
          <w:delText>circumstances</w:delText>
        </w:r>
        <w:r w:rsidRPr="00973B37" w:rsidDel="00973B37">
          <w:rPr>
            <w:rFonts w:ascii="Bookman Old Style" w:hAnsi="Bookman Old Style"/>
            <w:szCs w:val="24"/>
            <w:rPrChange w:id="4469" w:author="Ashley Frank" w:date="2024-12-21T02:51:00Z">
              <w:rPr>
                <w:rFonts w:ascii="Bookman Old Style" w:hAnsi="Bookman Old Style"/>
                <w:sz w:val="32"/>
                <w:szCs w:val="32"/>
              </w:rPr>
            </w:rPrChange>
          </w:rPr>
          <w:delText xml:space="preserve">? </w:delText>
        </w:r>
      </w:del>
      <w:r w:rsidRPr="00973B37">
        <w:rPr>
          <w:rFonts w:ascii="Bookman Old Style" w:hAnsi="Bookman Old Style"/>
          <w:szCs w:val="24"/>
          <w:rPrChange w:id="4470" w:author="Ashley Frank" w:date="2024-12-21T02:51:00Z">
            <w:rPr>
              <w:rFonts w:ascii="Bookman Old Style" w:hAnsi="Bookman Old Style"/>
              <w:sz w:val="32"/>
              <w:szCs w:val="32"/>
            </w:rPr>
          </w:rPrChange>
        </w:rPr>
        <w:t xml:space="preserve">What is </w:t>
      </w:r>
      <w:ins w:id="4471" w:author="Ashley Frank" w:date="2024-12-21T02:51:00Z">
        <w:r w:rsidR="00973B37">
          <w:rPr>
            <w:rFonts w:ascii="Bookman Old Style" w:hAnsi="Bookman Old Style"/>
            <w:szCs w:val="24"/>
          </w:rPr>
          <w:t>y</w:t>
        </w:r>
      </w:ins>
      <w:r w:rsidRPr="00973B37">
        <w:rPr>
          <w:rFonts w:ascii="Bookman Old Style" w:hAnsi="Bookman Old Style"/>
          <w:szCs w:val="24"/>
          <w:rPrChange w:id="4472" w:author="Ashley Frank" w:date="2024-12-21T02:51:00Z">
            <w:rPr>
              <w:rFonts w:ascii="Bookman Old Style" w:hAnsi="Bookman Old Style"/>
              <w:sz w:val="32"/>
              <w:szCs w:val="32"/>
            </w:rPr>
          </w:rPrChange>
        </w:rPr>
        <w:t xml:space="preserve">our first move when </w:t>
      </w:r>
      <w:ins w:id="4473" w:author="Ashley Frank" w:date="2024-12-21T02:51:00Z">
        <w:r w:rsidR="00973B37">
          <w:rPr>
            <w:rFonts w:ascii="Bookman Old Style" w:hAnsi="Bookman Old Style"/>
            <w:szCs w:val="24"/>
          </w:rPr>
          <w:t xml:space="preserve">you </w:t>
        </w:r>
      </w:ins>
      <w:del w:id="4474" w:author="Ashley Frank" w:date="2024-12-21T02:51:00Z">
        <w:r w:rsidR="00F823D5" w:rsidRPr="00973B37" w:rsidDel="00973B37">
          <w:rPr>
            <w:rFonts w:ascii="Bookman Old Style" w:hAnsi="Bookman Old Style"/>
            <w:szCs w:val="24"/>
            <w:rPrChange w:id="4475" w:author="Ashley Frank" w:date="2024-12-21T02:51:00Z">
              <w:rPr>
                <w:rFonts w:ascii="Bookman Old Style" w:hAnsi="Bookman Old Style"/>
                <w:sz w:val="32"/>
                <w:szCs w:val="32"/>
              </w:rPr>
            </w:rPrChange>
          </w:rPr>
          <w:delText>w</w:delText>
        </w:r>
        <w:r w:rsidR="002C4A2E" w:rsidRPr="00973B37" w:rsidDel="00973B37">
          <w:rPr>
            <w:rFonts w:ascii="Bookman Old Style" w:hAnsi="Bookman Old Style"/>
            <w:szCs w:val="24"/>
            <w:rPrChange w:id="4476" w:author="Ashley Frank" w:date="2024-12-21T02:51:00Z">
              <w:rPr>
                <w:rFonts w:ascii="Bookman Old Style" w:hAnsi="Bookman Old Style"/>
                <w:sz w:val="32"/>
                <w:szCs w:val="32"/>
              </w:rPr>
            </w:rPrChange>
          </w:rPr>
          <w:delText>e</w:delText>
        </w:r>
        <w:r w:rsidRPr="00973B37" w:rsidDel="00973B37">
          <w:rPr>
            <w:rFonts w:ascii="Bookman Old Style" w:hAnsi="Bookman Old Style"/>
            <w:szCs w:val="24"/>
            <w:rPrChange w:id="4477" w:author="Ashley Frank" w:date="2024-12-21T02:51:00Z">
              <w:rPr>
                <w:rFonts w:ascii="Bookman Old Style" w:hAnsi="Bookman Old Style"/>
                <w:sz w:val="32"/>
                <w:szCs w:val="32"/>
              </w:rPr>
            </w:rPrChange>
          </w:rPr>
          <w:delText xml:space="preserve"> </w:delText>
        </w:r>
      </w:del>
      <w:r w:rsidRPr="00973B37">
        <w:rPr>
          <w:rFonts w:ascii="Bookman Old Style" w:hAnsi="Bookman Old Style"/>
          <w:szCs w:val="24"/>
          <w:rPrChange w:id="4478" w:author="Ashley Frank" w:date="2024-12-21T02:51:00Z">
            <w:rPr>
              <w:rFonts w:ascii="Bookman Old Style" w:hAnsi="Bookman Old Style"/>
              <w:sz w:val="32"/>
              <w:szCs w:val="32"/>
            </w:rPr>
          </w:rPrChange>
        </w:rPr>
        <w:t xml:space="preserve">believe </w:t>
      </w:r>
      <w:r w:rsidR="00F823D5" w:rsidRPr="00973B37">
        <w:rPr>
          <w:rFonts w:ascii="Bookman Old Style" w:hAnsi="Bookman Old Style"/>
          <w:szCs w:val="24"/>
          <w:rPrChange w:id="4479" w:author="Ashley Frank" w:date="2024-12-21T02:51:00Z">
            <w:rPr>
              <w:rFonts w:ascii="Bookman Old Style" w:hAnsi="Bookman Old Style"/>
              <w:sz w:val="32"/>
              <w:szCs w:val="32"/>
            </w:rPr>
          </w:rPrChange>
        </w:rPr>
        <w:t>w</w:t>
      </w:r>
      <w:r w:rsidR="002C4A2E" w:rsidRPr="00973B37">
        <w:rPr>
          <w:rFonts w:ascii="Bookman Old Style" w:hAnsi="Bookman Old Style"/>
          <w:szCs w:val="24"/>
          <w:rPrChange w:id="4480" w:author="Ashley Frank" w:date="2024-12-21T02:51:00Z">
            <w:rPr>
              <w:rFonts w:ascii="Bookman Old Style" w:hAnsi="Bookman Old Style"/>
              <w:sz w:val="32"/>
              <w:szCs w:val="32"/>
            </w:rPr>
          </w:rPrChange>
        </w:rPr>
        <w:t>e</w:t>
      </w:r>
      <w:r w:rsidRPr="00973B37">
        <w:rPr>
          <w:rFonts w:ascii="Bookman Old Style" w:hAnsi="Bookman Old Style"/>
          <w:szCs w:val="24"/>
          <w:rPrChange w:id="4481" w:author="Ashley Frank" w:date="2024-12-21T02:51:00Z">
            <w:rPr>
              <w:rFonts w:ascii="Bookman Old Style" w:hAnsi="Bookman Old Style"/>
              <w:sz w:val="32"/>
              <w:szCs w:val="32"/>
            </w:rPr>
          </w:rPrChange>
        </w:rPr>
        <w:t xml:space="preserve"> have been mistreated? </w:t>
      </w:r>
    </w:p>
    <w:p w14:paraId="32A45DA8" w14:textId="556154C0" w:rsidR="00973B37" w:rsidRPr="00973B37" w:rsidRDefault="00973B37">
      <w:pPr>
        <w:tabs>
          <w:tab w:val="clear" w:pos="360"/>
          <w:tab w:val="clear" w:pos="9360"/>
        </w:tabs>
        <w:spacing w:line="480" w:lineRule="auto"/>
        <w:rPr>
          <w:ins w:id="4482" w:author="Ashley Frank" w:date="2024-12-21T02:51:00Z"/>
          <w:rFonts w:ascii="Bookman Old Style" w:hAnsi="Bookman Old Style"/>
          <w:szCs w:val="24"/>
          <w:rPrChange w:id="4483" w:author="Ashley Frank" w:date="2024-12-21T02:51:00Z">
            <w:rPr>
              <w:ins w:id="4484" w:author="Ashley Frank" w:date="2024-12-21T02:51:00Z"/>
            </w:rPr>
          </w:rPrChange>
        </w:rPr>
        <w:pPrChange w:id="4485" w:author="Ashley Frank" w:date="2024-12-21T02:51:00Z">
          <w:pPr>
            <w:tabs>
              <w:tab w:val="clear" w:pos="360"/>
              <w:tab w:val="clear" w:pos="9360"/>
            </w:tabs>
            <w:spacing w:line="480" w:lineRule="auto"/>
            <w:ind w:left="360"/>
          </w:pPr>
        </w:pPrChange>
      </w:pPr>
      <w:ins w:id="4486" w:author="Ashley Frank" w:date="2024-12-21T02:51:00Z">
        <w:r>
          <w:rPr>
            <w:rFonts w:ascii="Bookman Old Style" w:hAnsi="Bookman Old Style"/>
            <w:szCs w:val="24"/>
          </w:rPr>
          <w:t xml:space="preserve">Writing down the answers to the above questions can point out major themes </w:t>
        </w:r>
      </w:ins>
      <w:ins w:id="4487" w:author="Ashley Frank" w:date="2024-12-21T02:54:00Z">
        <w:r>
          <w:rPr>
            <w:rFonts w:ascii="Bookman Old Style" w:hAnsi="Bookman Old Style"/>
            <w:szCs w:val="24"/>
          </w:rPr>
          <w:t>of the language you use</w:t>
        </w:r>
      </w:ins>
      <w:ins w:id="4488" w:author="Ashley Frank" w:date="2024-12-21T02:52:00Z">
        <w:r>
          <w:rPr>
            <w:rFonts w:ascii="Bookman Old Style" w:hAnsi="Bookman Old Style"/>
            <w:szCs w:val="24"/>
          </w:rPr>
          <w:t>.</w:t>
        </w:r>
      </w:ins>
      <w:ins w:id="4489" w:author="Ashley Frank" w:date="2024-12-21T02:54:00Z">
        <w:r>
          <w:rPr>
            <w:rFonts w:ascii="Bookman Old Style" w:hAnsi="Bookman Old Style"/>
            <w:szCs w:val="24"/>
          </w:rPr>
          <w:t xml:space="preserve"> Being aware of how we speak about others and ourselves is the first step to </w:t>
        </w:r>
      </w:ins>
      <w:ins w:id="4490" w:author="Ashley Frank" w:date="2024-12-21T02:55:00Z">
        <w:r>
          <w:rPr>
            <w:rFonts w:ascii="Bookman Old Style" w:hAnsi="Bookman Old Style"/>
            <w:szCs w:val="24"/>
          </w:rPr>
          <w:t>changing it.</w:t>
        </w:r>
      </w:ins>
      <w:ins w:id="4491" w:author="Ashley Frank" w:date="2024-12-21T02:51:00Z">
        <w:r>
          <w:rPr>
            <w:rFonts w:ascii="Bookman Old Style" w:hAnsi="Bookman Old Style"/>
            <w:szCs w:val="24"/>
          </w:rPr>
          <w:t xml:space="preserve"> </w:t>
        </w:r>
      </w:ins>
    </w:p>
    <w:p w14:paraId="036ECA75" w14:textId="395FB811" w:rsidR="003561F4" w:rsidRPr="009C679A" w:rsidRDefault="008355D0" w:rsidP="00E3140E">
      <w:pPr>
        <w:tabs>
          <w:tab w:val="clear" w:pos="360"/>
          <w:tab w:val="clear" w:pos="9360"/>
        </w:tabs>
        <w:spacing w:line="480" w:lineRule="auto"/>
        <w:ind w:left="360"/>
        <w:rPr>
          <w:rFonts w:ascii="Bookman Old Style" w:hAnsi="Bookman Old Style"/>
          <w:szCs w:val="24"/>
          <w:rPrChange w:id="4492" w:author="Ashley Frank" w:date="2024-12-20T20:43:00Z">
            <w:rPr>
              <w:rFonts w:ascii="Bookman Old Style" w:hAnsi="Bookman Old Style"/>
              <w:sz w:val="32"/>
              <w:szCs w:val="32"/>
            </w:rPr>
          </w:rPrChange>
        </w:rPr>
      </w:pPr>
      <w:r w:rsidRPr="009C679A">
        <w:rPr>
          <w:rFonts w:ascii="Bookman Old Style" w:hAnsi="Bookman Old Style"/>
          <w:szCs w:val="24"/>
          <w:rPrChange w:id="4493" w:author="Ashley Frank" w:date="2024-12-20T20:43:00Z">
            <w:rPr>
              <w:rFonts w:ascii="Bookman Old Style" w:hAnsi="Bookman Old Style"/>
              <w:sz w:val="32"/>
              <w:szCs w:val="32"/>
            </w:rPr>
          </w:rPrChange>
        </w:rPr>
        <w:t xml:space="preserve">Our language determines a lot about how strong and secure </w:t>
      </w:r>
      <w:r w:rsidR="00F823D5" w:rsidRPr="009C679A">
        <w:rPr>
          <w:rFonts w:ascii="Bookman Old Style" w:hAnsi="Bookman Old Style"/>
          <w:szCs w:val="24"/>
          <w:rPrChange w:id="4494"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4495" w:author="Ashley Frank" w:date="2024-12-20T20:43:00Z">
            <w:rPr>
              <w:rFonts w:ascii="Bookman Old Style" w:hAnsi="Bookman Old Style"/>
              <w:sz w:val="32"/>
              <w:szCs w:val="32"/>
            </w:rPr>
          </w:rPrChange>
        </w:rPr>
        <w:t>e</w:t>
      </w:r>
      <w:r w:rsidRPr="009C679A">
        <w:rPr>
          <w:rFonts w:ascii="Bookman Old Style" w:hAnsi="Bookman Old Style"/>
          <w:szCs w:val="24"/>
          <w:rPrChange w:id="4496" w:author="Ashley Frank" w:date="2024-12-20T20:43:00Z">
            <w:rPr>
              <w:rFonts w:ascii="Bookman Old Style" w:hAnsi="Bookman Old Style"/>
              <w:sz w:val="32"/>
              <w:szCs w:val="32"/>
            </w:rPr>
          </w:rPrChange>
        </w:rPr>
        <w:t xml:space="preserve"> </w:t>
      </w:r>
      <w:ins w:id="4497" w:author="Ashley Frank" w:date="2024-12-21T02:55:00Z">
        <w:r w:rsidR="00973B37">
          <w:rPr>
            <w:rFonts w:ascii="Bookman Old Style" w:hAnsi="Bookman Old Style"/>
            <w:szCs w:val="24"/>
          </w:rPr>
          <w:t>feel</w:t>
        </w:r>
      </w:ins>
      <w:del w:id="4498" w:author="Ashley Frank" w:date="2024-12-21T02:55:00Z">
        <w:r w:rsidRPr="009C679A" w:rsidDel="00973B37">
          <w:rPr>
            <w:rFonts w:ascii="Bookman Old Style" w:hAnsi="Bookman Old Style"/>
            <w:szCs w:val="24"/>
            <w:rPrChange w:id="4499" w:author="Ashley Frank" w:date="2024-12-20T20:43:00Z">
              <w:rPr>
                <w:rFonts w:ascii="Bookman Old Style" w:hAnsi="Bookman Old Style"/>
                <w:sz w:val="32"/>
                <w:szCs w:val="32"/>
              </w:rPr>
            </w:rPrChange>
          </w:rPr>
          <w:delText>are</w:delText>
        </w:r>
      </w:del>
      <w:r w:rsidRPr="009C679A">
        <w:rPr>
          <w:rFonts w:ascii="Bookman Old Style" w:hAnsi="Bookman Old Style"/>
          <w:szCs w:val="24"/>
          <w:rPrChange w:id="4500" w:author="Ashley Frank" w:date="2024-12-20T20:43:00Z">
            <w:rPr>
              <w:rFonts w:ascii="Bookman Old Style" w:hAnsi="Bookman Old Style"/>
              <w:sz w:val="32"/>
              <w:szCs w:val="32"/>
            </w:rPr>
          </w:rPrChange>
        </w:rPr>
        <w:t xml:space="preserve">. </w:t>
      </w:r>
      <w:r w:rsidR="002C4A2E" w:rsidRPr="009C679A">
        <w:rPr>
          <w:rFonts w:ascii="Bookman Old Style" w:hAnsi="Bookman Old Style"/>
          <w:szCs w:val="24"/>
          <w:rPrChange w:id="4501" w:author="Ashley Frank" w:date="2024-12-20T20:43:00Z">
            <w:rPr>
              <w:rFonts w:ascii="Bookman Old Style" w:hAnsi="Bookman Old Style"/>
              <w:sz w:val="32"/>
              <w:szCs w:val="32"/>
            </w:rPr>
          </w:rPrChange>
        </w:rPr>
        <w:t>We</w:t>
      </w:r>
      <w:r w:rsidRPr="009C679A">
        <w:rPr>
          <w:rFonts w:ascii="Bookman Old Style" w:hAnsi="Bookman Old Style"/>
          <w:szCs w:val="24"/>
          <w:rPrChange w:id="4502" w:author="Ashley Frank" w:date="2024-12-20T20:43:00Z">
            <w:rPr>
              <w:rFonts w:ascii="Bookman Old Style" w:hAnsi="Bookman Old Style"/>
              <w:sz w:val="32"/>
              <w:szCs w:val="32"/>
            </w:rPr>
          </w:rPrChange>
        </w:rPr>
        <w:t xml:space="preserve"> are not referring to </w:t>
      </w:r>
      <w:ins w:id="4503" w:author="Ashley Frank" w:date="2024-12-21T02:55:00Z">
        <w:r w:rsidR="00973B37">
          <w:rPr>
            <w:rFonts w:ascii="Bookman Old Style" w:hAnsi="Bookman Old Style"/>
            <w:szCs w:val="24"/>
          </w:rPr>
          <w:t>toxic positivity or empty positive quotes, though affirmations have been known to shift things</w:t>
        </w:r>
      </w:ins>
      <w:del w:id="4504" w:author="Ashley Frank" w:date="2024-12-21T02:55:00Z">
        <w:r w:rsidRPr="009C679A" w:rsidDel="00973B37">
          <w:rPr>
            <w:rFonts w:ascii="Bookman Old Style" w:hAnsi="Bookman Old Style"/>
            <w:szCs w:val="24"/>
            <w:rPrChange w:id="4505" w:author="Ashley Frank" w:date="2024-12-20T20:43:00Z">
              <w:rPr>
                <w:rFonts w:ascii="Bookman Old Style" w:hAnsi="Bookman Old Style"/>
                <w:sz w:val="32"/>
                <w:szCs w:val="32"/>
              </w:rPr>
            </w:rPrChange>
          </w:rPr>
          <w:delText>just saying positive things</w:delText>
        </w:r>
      </w:del>
      <w:r w:rsidRPr="009C679A">
        <w:rPr>
          <w:rFonts w:ascii="Bookman Old Style" w:hAnsi="Bookman Old Style"/>
          <w:szCs w:val="24"/>
          <w:rPrChange w:id="4506" w:author="Ashley Frank" w:date="2024-12-20T20:43:00Z">
            <w:rPr>
              <w:rFonts w:ascii="Bookman Old Style" w:hAnsi="Bookman Old Style"/>
              <w:sz w:val="32"/>
              <w:szCs w:val="32"/>
            </w:rPr>
          </w:rPrChange>
        </w:rPr>
        <w:t xml:space="preserve">. </w:t>
      </w:r>
      <w:ins w:id="4507" w:author="Ashley Frank" w:date="2024-12-21T02:56:00Z">
        <w:r w:rsidR="00D7613E">
          <w:rPr>
            <w:rFonts w:ascii="Bookman Old Style" w:hAnsi="Bookman Old Style"/>
            <w:szCs w:val="24"/>
          </w:rPr>
          <w:t>The human experience is never 100% positive</w:t>
        </w:r>
      </w:ins>
      <w:del w:id="4508" w:author="Ashley Frank" w:date="2024-12-21T02:55:00Z">
        <w:r w:rsidRPr="009C679A" w:rsidDel="00D7613E">
          <w:rPr>
            <w:rFonts w:ascii="Bookman Old Style" w:hAnsi="Bookman Old Style"/>
            <w:szCs w:val="24"/>
            <w:rPrChange w:id="4509" w:author="Ashley Frank" w:date="2024-12-20T20:43:00Z">
              <w:rPr>
                <w:rFonts w:ascii="Bookman Old Style" w:hAnsi="Bookman Old Style"/>
                <w:sz w:val="32"/>
                <w:szCs w:val="32"/>
              </w:rPr>
            </w:rPrChange>
          </w:rPr>
          <w:delText>Sometimes</w:delText>
        </w:r>
        <w:r w:rsidR="00FD26F1" w:rsidRPr="009C679A" w:rsidDel="00D7613E">
          <w:rPr>
            <w:rFonts w:ascii="Bookman Old Style" w:hAnsi="Bookman Old Style"/>
            <w:szCs w:val="24"/>
            <w:rPrChange w:id="4510" w:author="Ashley Frank" w:date="2024-12-20T20:43:00Z">
              <w:rPr>
                <w:rFonts w:ascii="Bookman Old Style" w:hAnsi="Bookman Old Style"/>
                <w:sz w:val="32"/>
                <w:szCs w:val="32"/>
              </w:rPr>
            </w:rPrChange>
          </w:rPr>
          <w:delText>,</w:delText>
        </w:r>
        <w:r w:rsidRPr="009C679A" w:rsidDel="00D7613E">
          <w:rPr>
            <w:rFonts w:ascii="Bookman Old Style" w:hAnsi="Bookman Old Style"/>
            <w:szCs w:val="24"/>
            <w:rPrChange w:id="4511" w:author="Ashley Frank" w:date="2024-12-20T20:43:00Z">
              <w:rPr>
                <w:rFonts w:ascii="Bookman Old Style" w:hAnsi="Bookman Old Style"/>
                <w:sz w:val="32"/>
                <w:szCs w:val="32"/>
              </w:rPr>
            </w:rPrChange>
          </w:rPr>
          <w:delText xml:space="preserve"> things are not so positive</w:delText>
        </w:r>
      </w:del>
      <w:r w:rsidRPr="009C679A">
        <w:rPr>
          <w:rFonts w:ascii="Bookman Old Style" w:hAnsi="Bookman Old Style"/>
          <w:szCs w:val="24"/>
          <w:rPrChange w:id="4512" w:author="Ashley Frank" w:date="2024-12-20T20:43:00Z">
            <w:rPr>
              <w:rFonts w:ascii="Bookman Old Style" w:hAnsi="Bookman Old Style"/>
              <w:sz w:val="32"/>
              <w:szCs w:val="32"/>
            </w:rPr>
          </w:rPrChange>
        </w:rPr>
        <w:t xml:space="preserve">. </w:t>
      </w:r>
      <w:ins w:id="4513" w:author="Ashley Frank" w:date="2024-12-21T02:57:00Z">
        <w:r w:rsidR="00D7613E">
          <w:rPr>
            <w:rFonts w:ascii="Bookman Old Style" w:hAnsi="Bookman Old Style"/>
            <w:szCs w:val="24"/>
          </w:rPr>
          <w:t>You need to be able to tell the truth</w:t>
        </w:r>
      </w:ins>
      <w:ins w:id="4514" w:author="Ashley Frank" w:date="2024-12-21T02:59:00Z">
        <w:r w:rsidR="00D7613E">
          <w:rPr>
            <w:rFonts w:ascii="Bookman Old Style" w:hAnsi="Bookman Old Style"/>
            <w:szCs w:val="24"/>
          </w:rPr>
          <w:t xml:space="preserve"> and accept the reality, even when it’s not positive</w:t>
        </w:r>
      </w:ins>
      <w:del w:id="4515" w:author="Ashley Frank" w:date="2024-12-21T02:57:00Z">
        <w:r w:rsidRPr="009C679A" w:rsidDel="00D7613E">
          <w:rPr>
            <w:rFonts w:ascii="Bookman Old Style" w:hAnsi="Bookman Old Style"/>
            <w:szCs w:val="24"/>
            <w:rPrChange w:id="4516" w:author="Ashley Frank" w:date="2024-12-20T20:43:00Z">
              <w:rPr>
                <w:rFonts w:ascii="Bookman Old Style" w:hAnsi="Bookman Old Style"/>
                <w:sz w:val="32"/>
                <w:szCs w:val="32"/>
              </w:rPr>
            </w:rPrChange>
          </w:rPr>
          <w:delText>I am referring to telling the truth</w:delText>
        </w:r>
      </w:del>
      <w:r w:rsidRPr="009C679A">
        <w:rPr>
          <w:rFonts w:ascii="Bookman Old Style" w:hAnsi="Bookman Old Style"/>
          <w:szCs w:val="24"/>
          <w:rPrChange w:id="4517" w:author="Ashley Frank" w:date="2024-12-20T20:43:00Z">
            <w:rPr>
              <w:rFonts w:ascii="Bookman Old Style" w:hAnsi="Bookman Old Style"/>
              <w:sz w:val="32"/>
              <w:szCs w:val="32"/>
            </w:rPr>
          </w:rPrChange>
        </w:rPr>
        <w:t>!</w:t>
      </w:r>
      <w:ins w:id="4518" w:author="Ashley Frank" w:date="2024-12-21T02:59:00Z">
        <w:r w:rsidR="00D7613E">
          <w:rPr>
            <w:rFonts w:ascii="Bookman Old Style" w:hAnsi="Bookman Old Style"/>
            <w:szCs w:val="24"/>
          </w:rPr>
          <w:t xml:space="preserve"> All that truth is </w:t>
        </w:r>
      </w:ins>
      <w:ins w:id="4519" w:author="Ashley Frank" w:date="2024-12-21T03:00:00Z">
        <w:r w:rsidR="00D7613E">
          <w:rPr>
            <w:rFonts w:ascii="Bookman Old Style" w:hAnsi="Bookman Old Style"/>
            <w:szCs w:val="24"/>
          </w:rPr>
          <w:t xml:space="preserve">a </w:t>
        </w:r>
      </w:ins>
      <w:del w:id="4520" w:author="Ashley Frank" w:date="2024-12-21T02:59:00Z">
        <w:r w:rsidRPr="009C679A" w:rsidDel="00D7613E">
          <w:rPr>
            <w:rFonts w:ascii="Bookman Old Style" w:hAnsi="Bookman Old Style"/>
            <w:szCs w:val="24"/>
            <w:rPrChange w:id="4521" w:author="Ashley Frank" w:date="2024-12-20T20:43:00Z">
              <w:rPr>
                <w:rFonts w:ascii="Bookman Old Style" w:hAnsi="Bookman Old Style"/>
                <w:sz w:val="32"/>
                <w:szCs w:val="32"/>
              </w:rPr>
            </w:rPrChange>
          </w:rPr>
          <w:delText xml:space="preserve"> The truth is a </w:delText>
        </w:r>
      </w:del>
      <w:r w:rsidRPr="009C679A">
        <w:rPr>
          <w:rFonts w:ascii="Bookman Old Style" w:hAnsi="Bookman Old Style"/>
          <w:szCs w:val="24"/>
          <w:rPrChange w:id="4522" w:author="Ashley Frank" w:date="2024-12-20T20:43:00Z">
            <w:rPr>
              <w:rFonts w:ascii="Bookman Old Style" w:hAnsi="Bookman Old Style"/>
              <w:sz w:val="32"/>
              <w:szCs w:val="32"/>
            </w:rPr>
          </w:rPrChange>
        </w:rPr>
        <w:t>“restatement of FACTS”.</w:t>
      </w:r>
      <w:del w:id="4523" w:author="Ashley Frank" w:date="2024-12-21T03:00:00Z">
        <w:r w:rsidRPr="009C679A" w:rsidDel="00D7613E">
          <w:rPr>
            <w:rFonts w:ascii="Bookman Old Style" w:hAnsi="Bookman Old Style"/>
            <w:szCs w:val="24"/>
            <w:rPrChange w:id="4524" w:author="Ashley Frank" w:date="2024-12-20T20:43:00Z">
              <w:rPr>
                <w:rFonts w:ascii="Bookman Old Style" w:hAnsi="Bookman Old Style"/>
                <w:sz w:val="32"/>
                <w:szCs w:val="32"/>
              </w:rPr>
            </w:rPrChange>
          </w:rPr>
          <w:delText xml:space="preserve"> </w:delText>
        </w:r>
        <w:r w:rsidR="002C4A2E" w:rsidRPr="009C679A" w:rsidDel="00D7613E">
          <w:rPr>
            <w:rFonts w:ascii="Bookman Old Style" w:hAnsi="Bookman Old Style"/>
            <w:szCs w:val="24"/>
            <w:rPrChange w:id="4525" w:author="Ashley Frank" w:date="2024-12-20T20:43:00Z">
              <w:rPr>
                <w:rFonts w:ascii="Bookman Old Style" w:hAnsi="Bookman Old Style"/>
                <w:sz w:val="32"/>
                <w:szCs w:val="32"/>
              </w:rPr>
            </w:rPrChange>
          </w:rPr>
          <w:delText>We</w:delText>
        </w:r>
        <w:r w:rsidRPr="009C679A" w:rsidDel="00D7613E">
          <w:rPr>
            <w:rFonts w:ascii="Bookman Old Style" w:hAnsi="Bookman Old Style"/>
            <w:szCs w:val="24"/>
            <w:rPrChange w:id="4526" w:author="Ashley Frank" w:date="2024-12-20T20:43:00Z">
              <w:rPr>
                <w:rFonts w:ascii="Bookman Old Style" w:hAnsi="Bookman Old Style"/>
                <w:sz w:val="32"/>
                <w:szCs w:val="32"/>
              </w:rPr>
            </w:rPrChange>
          </w:rPr>
          <w:delText xml:space="preserve"> all do not have different truths</w:delText>
        </w:r>
      </w:del>
      <w:ins w:id="4527" w:author="Ashley Frank" w:date="2024-12-21T03:00:00Z">
        <w:r w:rsidR="00D7613E">
          <w:rPr>
            <w:rFonts w:ascii="Bookman Old Style" w:hAnsi="Bookman Old Style"/>
            <w:szCs w:val="24"/>
          </w:rPr>
          <w:t xml:space="preserve"> </w:t>
        </w:r>
      </w:ins>
      <w:del w:id="4528" w:author="Ashley Frank" w:date="2024-12-21T03:00:00Z">
        <w:r w:rsidRPr="009C679A" w:rsidDel="00D7613E">
          <w:rPr>
            <w:rFonts w:ascii="Bookman Old Style" w:hAnsi="Bookman Old Style"/>
            <w:szCs w:val="24"/>
            <w:rPrChange w:id="4529" w:author="Ashley Frank" w:date="2024-12-20T20:43:00Z">
              <w:rPr>
                <w:rFonts w:ascii="Bookman Old Style" w:hAnsi="Bookman Old Style"/>
                <w:sz w:val="32"/>
                <w:szCs w:val="32"/>
              </w:rPr>
            </w:rPrChange>
          </w:rPr>
          <w:delText xml:space="preserve">. </w:delText>
        </w:r>
      </w:del>
      <w:ins w:id="4530" w:author="Ashley Frank" w:date="2024-12-21T03:00:00Z">
        <w:r w:rsidR="00D7613E">
          <w:rPr>
            <w:rFonts w:ascii="Bookman Old Style" w:hAnsi="Bookman Old Style"/>
            <w:szCs w:val="24"/>
          </w:rPr>
          <w:t xml:space="preserve">Hence, </w:t>
        </w:r>
        <w:r w:rsidR="00D7613E">
          <w:rPr>
            <w:rFonts w:ascii="Bookman Old Style" w:hAnsi="Bookman Old Style"/>
            <w:szCs w:val="24"/>
          </w:rPr>
          <w:lastRenderedPageBreak/>
          <w:t xml:space="preserve">truth cannot differ from one person to another. When that </w:t>
        </w:r>
      </w:ins>
      <w:ins w:id="4531" w:author="Ashley Frank" w:date="2024-12-21T03:01:00Z">
        <w:r w:rsidR="00D7613E">
          <w:rPr>
            <w:rFonts w:ascii="Bookman Old Style" w:hAnsi="Bookman Old Style"/>
            <w:szCs w:val="24"/>
          </w:rPr>
          <w:t>happens, it’s mostly the truth being confused with</w:t>
        </w:r>
      </w:ins>
      <w:del w:id="4532" w:author="Ashley Frank" w:date="2024-12-21T03:00:00Z">
        <w:r w:rsidRPr="009C679A" w:rsidDel="00D7613E">
          <w:rPr>
            <w:rFonts w:ascii="Bookman Old Style" w:hAnsi="Bookman Old Style"/>
            <w:szCs w:val="24"/>
            <w:rPrChange w:id="4533" w:author="Ashley Frank" w:date="2024-12-20T20:43:00Z">
              <w:rPr>
                <w:rFonts w:ascii="Bookman Old Style" w:hAnsi="Bookman Old Style"/>
                <w:sz w:val="32"/>
                <w:szCs w:val="32"/>
              </w:rPr>
            </w:rPrChange>
          </w:rPr>
          <w:delText>These are</w:delText>
        </w:r>
      </w:del>
      <w:r w:rsidRPr="009C679A">
        <w:rPr>
          <w:rFonts w:ascii="Bookman Old Style" w:hAnsi="Bookman Old Style"/>
          <w:szCs w:val="24"/>
          <w:rPrChange w:id="4534" w:author="Ashley Frank" w:date="2024-12-20T20:43:00Z">
            <w:rPr>
              <w:rFonts w:ascii="Bookman Old Style" w:hAnsi="Bookman Old Style"/>
              <w:sz w:val="32"/>
              <w:szCs w:val="32"/>
            </w:rPr>
          </w:rPrChange>
        </w:rPr>
        <w:t xml:space="preserve"> </w:t>
      </w:r>
      <w:ins w:id="4535" w:author="Ashley Frank" w:date="2024-12-21T03:01:00Z">
        <w:r w:rsidR="00D7613E">
          <w:rPr>
            <w:rFonts w:ascii="Bookman Old Style" w:hAnsi="Bookman Old Style"/>
            <w:szCs w:val="24"/>
          </w:rPr>
          <w:t>opin</w:t>
        </w:r>
      </w:ins>
      <w:del w:id="4536" w:author="Ashley Frank" w:date="2024-12-21T03:01:00Z">
        <w:r w:rsidRPr="009C679A" w:rsidDel="00D7613E">
          <w:rPr>
            <w:rFonts w:ascii="Bookman Old Style" w:hAnsi="Bookman Old Style"/>
            <w:szCs w:val="24"/>
            <w:rPrChange w:id="4537" w:author="Ashley Frank" w:date="2024-12-20T20:43:00Z">
              <w:rPr>
                <w:rFonts w:ascii="Bookman Old Style" w:hAnsi="Bookman Old Style"/>
                <w:sz w:val="32"/>
                <w:szCs w:val="32"/>
              </w:rPr>
            </w:rPrChange>
          </w:rPr>
          <w:delText>called opin</w:delText>
        </w:r>
      </w:del>
      <w:r w:rsidRPr="009C679A">
        <w:rPr>
          <w:rFonts w:ascii="Bookman Old Style" w:hAnsi="Bookman Old Style"/>
          <w:szCs w:val="24"/>
          <w:rPrChange w:id="4538" w:author="Ashley Frank" w:date="2024-12-20T20:43:00Z">
            <w:rPr>
              <w:rFonts w:ascii="Bookman Old Style" w:hAnsi="Bookman Old Style"/>
              <w:sz w:val="32"/>
              <w:szCs w:val="32"/>
            </w:rPr>
          </w:rPrChange>
        </w:rPr>
        <w:t>ions</w:t>
      </w:r>
      <w:ins w:id="4539" w:author="Ashley Frank" w:date="2024-12-21T03:01:00Z">
        <w:r w:rsidR="00D7613E">
          <w:rPr>
            <w:rFonts w:ascii="Bookman Old Style" w:hAnsi="Bookman Old Style"/>
            <w:szCs w:val="24"/>
          </w:rPr>
          <w:t>. An opinion is</w:t>
        </w:r>
      </w:ins>
      <w:r w:rsidRPr="009C679A">
        <w:rPr>
          <w:rFonts w:ascii="Bookman Old Style" w:hAnsi="Bookman Old Style"/>
          <w:szCs w:val="24"/>
          <w:rPrChange w:id="4540" w:author="Ashley Frank" w:date="2024-12-20T20:43:00Z">
            <w:rPr>
              <w:rFonts w:ascii="Bookman Old Style" w:hAnsi="Bookman Old Style"/>
              <w:sz w:val="32"/>
              <w:szCs w:val="32"/>
            </w:rPr>
          </w:rPrChange>
        </w:rPr>
        <w:t xml:space="preserve"> when </w:t>
      </w:r>
      <w:del w:id="4541" w:author="Ashley Frank" w:date="2024-12-21T03:01:00Z">
        <w:r w:rsidRPr="009C679A" w:rsidDel="00D7613E">
          <w:rPr>
            <w:rFonts w:ascii="Bookman Old Style" w:hAnsi="Bookman Old Style"/>
            <w:szCs w:val="24"/>
            <w:rPrChange w:id="4542" w:author="Ashley Frank" w:date="2024-12-20T20:43:00Z">
              <w:rPr>
                <w:rFonts w:ascii="Bookman Old Style" w:hAnsi="Bookman Old Style"/>
                <w:sz w:val="32"/>
                <w:szCs w:val="32"/>
              </w:rPr>
            </w:rPrChange>
          </w:rPr>
          <w:delText>you loo</w:delText>
        </w:r>
      </w:del>
      <w:ins w:id="4543" w:author="Ashley Frank" w:date="2024-12-21T03:01:00Z">
        <w:r w:rsidR="00D7613E">
          <w:rPr>
            <w:rFonts w:ascii="Bookman Old Style" w:hAnsi="Bookman Old Style"/>
            <w:szCs w:val="24"/>
          </w:rPr>
          <w:t>we both look</w:t>
        </w:r>
      </w:ins>
      <w:del w:id="4544" w:author="Ashley Frank" w:date="2024-12-21T03:01:00Z">
        <w:r w:rsidRPr="009C679A" w:rsidDel="00D7613E">
          <w:rPr>
            <w:rFonts w:ascii="Bookman Old Style" w:hAnsi="Bookman Old Style"/>
            <w:szCs w:val="24"/>
            <w:rPrChange w:id="4545" w:author="Ashley Frank" w:date="2024-12-20T20:43:00Z">
              <w:rPr>
                <w:rFonts w:ascii="Bookman Old Style" w:hAnsi="Bookman Old Style"/>
                <w:sz w:val="32"/>
                <w:szCs w:val="32"/>
              </w:rPr>
            </w:rPrChange>
          </w:rPr>
          <w:delText>k</w:delText>
        </w:r>
      </w:del>
      <w:r w:rsidRPr="009C679A">
        <w:rPr>
          <w:rFonts w:ascii="Bookman Old Style" w:hAnsi="Bookman Old Style"/>
          <w:szCs w:val="24"/>
          <w:rPrChange w:id="4546" w:author="Ashley Frank" w:date="2024-12-20T20:43:00Z">
            <w:rPr>
              <w:rFonts w:ascii="Bookman Old Style" w:hAnsi="Bookman Old Style"/>
              <w:sz w:val="32"/>
              <w:szCs w:val="32"/>
            </w:rPr>
          </w:rPrChange>
        </w:rPr>
        <w:t xml:space="preserve"> at the same thing and see something different. </w:t>
      </w:r>
      <w:del w:id="4547" w:author="Ashley Frank" w:date="2024-12-21T03:01:00Z">
        <w:r w:rsidRPr="009C679A" w:rsidDel="00D7613E">
          <w:rPr>
            <w:rFonts w:ascii="Bookman Old Style" w:hAnsi="Bookman Old Style"/>
            <w:szCs w:val="24"/>
            <w:rPrChange w:id="4548" w:author="Ashley Frank" w:date="2024-12-20T20:43:00Z">
              <w:rPr>
                <w:rFonts w:ascii="Bookman Old Style" w:hAnsi="Bookman Old Style"/>
                <w:sz w:val="32"/>
                <w:szCs w:val="32"/>
              </w:rPr>
            </w:rPrChange>
          </w:rPr>
          <w:delText xml:space="preserve">That’s not the truth. </w:delText>
        </w:r>
      </w:del>
      <w:r w:rsidRPr="009C679A">
        <w:rPr>
          <w:rFonts w:ascii="Bookman Old Style" w:hAnsi="Bookman Old Style"/>
          <w:szCs w:val="24"/>
          <w:rPrChange w:id="4549" w:author="Ashley Frank" w:date="2024-12-20T20:43:00Z">
            <w:rPr>
              <w:rFonts w:ascii="Bookman Old Style" w:hAnsi="Bookman Old Style"/>
              <w:sz w:val="32"/>
              <w:szCs w:val="32"/>
            </w:rPr>
          </w:rPrChange>
        </w:rPr>
        <w:t>The truth is one thing. Tell the truth about you and your character. Tell the truth about what is happening so that you can actually hear it. Tell the truth about the reality of your situation. Often</w:t>
      </w:r>
      <w:r w:rsidR="00FD26F1" w:rsidRPr="009C679A">
        <w:rPr>
          <w:rFonts w:ascii="Bookman Old Style" w:hAnsi="Bookman Old Style"/>
          <w:szCs w:val="24"/>
          <w:rPrChange w:id="4550" w:author="Ashley Frank" w:date="2024-12-20T20:43:00Z">
            <w:rPr>
              <w:rFonts w:ascii="Bookman Old Style" w:hAnsi="Bookman Old Style"/>
              <w:sz w:val="32"/>
              <w:szCs w:val="32"/>
            </w:rPr>
          </w:rPrChange>
        </w:rPr>
        <w:t>,</w:t>
      </w:r>
      <w:r w:rsidRPr="009C679A">
        <w:rPr>
          <w:rFonts w:ascii="Bookman Old Style" w:hAnsi="Bookman Old Style"/>
          <w:szCs w:val="24"/>
          <w:rPrChange w:id="4551" w:author="Ashley Frank" w:date="2024-12-20T20:43:00Z">
            <w:rPr>
              <w:rFonts w:ascii="Bookman Old Style" w:hAnsi="Bookman Old Style"/>
              <w:sz w:val="32"/>
              <w:szCs w:val="32"/>
            </w:rPr>
          </w:rPrChange>
        </w:rPr>
        <w:t xml:space="preserve"> </w:t>
      </w:r>
      <w:r w:rsidR="00F823D5" w:rsidRPr="009C679A">
        <w:rPr>
          <w:rFonts w:ascii="Bookman Old Style" w:hAnsi="Bookman Old Style"/>
          <w:szCs w:val="24"/>
          <w:rPrChange w:id="4552"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4553" w:author="Ashley Frank" w:date="2024-12-20T20:43:00Z">
            <w:rPr>
              <w:rFonts w:ascii="Bookman Old Style" w:hAnsi="Bookman Old Style"/>
              <w:sz w:val="32"/>
              <w:szCs w:val="32"/>
            </w:rPr>
          </w:rPrChange>
        </w:rPr>
        <w:t>e</w:t>
      </w:r>
      <w:r w:rsidRPr="009C679A">
        <w:rPr>
          <w:rFonts w:ascii="Bookman Old Style" w:hAnsi="Bookman Old Style"/>
          <w:szCs w:val="24"/>
          <w:rPrChange w:id="4554" w:author="Ashley Frank" w:date="2024-12-20T20:43:00Z">
            <w:rPr>
              <w:rFonts w:ascii="Bookman Old Style" w:hAnsi="Bookman Old Style"/>
              <w:sz w:val="32"/>
              <w:szCs w:val="32"/>
            </w:rPr>
          </w:rPrChange>
        </w:rPr>
        <w:t xml:space="preserve"> do not tell the truth about what is happening. Our language </w:t>
      </w:r>
      <w:ins w:id="4555" w:author="Ashley Frank" w:date="2024-12-21T03:02:00Z">
        <w:r w:rsidR="00D7613E">
          <w:rPr>
            <w:rFonts w:ascii="Bookman Old Style" w:hAnsi="Bookman Old Style"/>
            <w:szCs w:val="24"/>
          </w:rPr>
          <w:t xml:space="preserve">might be reaffirming </w:t>
        </w:r>
      </w:ins>
      <w:del w:id="4556" w:author="Ashley Frank" w:date="2024-12-21T03:02:00Z">
        <w:r w:rsidRPr="009C679A" w:rsidDel="00D7613E">
          <w:rPr>
            <w:rFonts w:ascii="Bookman Old Style" w:hAnsi="Bookman Old Style"/>
            <w:szCs w:val="24"/>
            <w:rPrChange w:id="4557" w:author="Ashley Frank" w:date="2024-12-20T20:43:00Z">
              <w:rPr>
                <w:rFonts w:ascii="Bookman Old Style" w:hAnsi="Bookman Old Style"/>
                <w:sz w:val="32"/>
                <w:szCs w:val="32"/>
              </w:rPr>
            </w:rPrChange>
          </w:rPr>
          <w:delText xml:space="preserve">is about </w:delText>
        </w:r>
      </w:del>
      <w:r w:rsidRPr="009C679A">
        <w:rPr>
          <w:rFonts w:ascii="Bookman Old Style" w:hAnsi="Bookman Old Style"/>
          <w:szCs w:val="24"/>
          <w:rPrChange w:id="4558" w:author="Ashley Frank" w:date="2024-12-20T20:43:00Z">
            <w:rPr>
              <w:rFonts w:ascii="Bookman Old Style" w:hAnsi="Bookman Old Style"/>
              <w:sz w:val="32"/>
              <w:szCs w:val="32"/>
            </w:rPr>
          </w:rPrChange>
        </w:rPr>
        <w:t>what has already happened</w:t>
      </w:r>
      <w:ins w:id="4559" w:author="Ashley Frank" w:date="2024-12-21T03:02:00Z">
        <w:r w:rsidR="00D7613E">
          <w:rPr>
            <w:rFonts w:ascii="Bookman Old Style" w:hAnsi="Bookman Old Style"/>
            <w:szCs w:val="24"/>
          </w:rPr>
          <w:t xml:space="preserve"> and not describing what’s happening currently.</w:t>
        </w:r>
      </w:ins>
      <w:del w:id="4560" w:author="Ashley Frank" w:date="2024-12-21T03:02:00Z">
        <w:r w:rsidRPr="009C679A" w:rsidDel="00D7613E">
          <w:rPr>
            <w:rFonts w:ascii="Bookman Old Style" w:hAnsi="Bookman Old Style"/>
            <w:szCs w:val="24"/>
            <w:rPrChange w:id="4561" w:author="Ashley Frank" w:date="2024-12-20T20:43:00Z">
              <w:rPr>
                <w:rFonts w:ascii="Bookman Old Style" w:hAnsi="Bookman Old Style"/>
                <w:sz w:val="32"/>
                <w:szCs w:val="32"/>
              </w:rPr>
            </w:rPrChange>
          </w:rPr>
          <w:delText>.</w:delText>
        </w:r>
      </w:del>
      <w:r w:rsidRPr="009C679A">
        <w:rPr>
          <w:rFonts w:ascii="Bookman Old Style" w:hAnsi="Bookman Old Style"/>
          <w:szCs w:val="24"/>
          <w:rPrChange w:id="4562" w:author="Ashley Frank" w:date="2024-12-20T20:43:00Z">
            <w:rPr>
              <w:rFonts w:ascii="Bookman Old Style" w:hAnsi="Bookman Old Style"/>
              <w:sz w:val="32"/>
              <w:szCs w:val="32"/>
            </w:rPr>
          </w:rPrChange>
        </w:rPr>
        <w:t xml:space="preserve"> </w:t>
      </w:r>
      <w:del w:id="4563" w:author="Ashley Frank" w:date="2024-12-21T03:03:00Z">
        <w:r w:rsidRPr="009C679A" w:rsidDel="00D7613E">
          <w:rPr>
            <w:rFonts w:ascii="Bookman Old Style" w:hAnsi="Bookman Old Style"/>
            <w:szCs w:val="24"/>
            <w:rPrChange w:id="4564" w:author="Ashley Frank" w:date="2024-12-20T20:43:00Z">
              <w:rPr>
                <w:rFonts w:ascii="Bookman Old Style" w:hAnsi="Bookman Old Style"/>
                <w:sz w:val="32"/>
                <w:szCs w:val="32"/>
              </w:rPr>
            </w:rPrChange>
          </w:rPr>
          <w:delText>Becaus</w:delText>
        </w:r>
      </w:del>
      <w:ins w:id="4565" w:author="Ashley Frank" w:date="2024-12-21T03:03:00Z">
        <w:r w:rsidR="00D7613E">
          <w:rPr>
            <w:rFonts w:ascii="Bookman Old Style" w:hAnsi="Bookman Old Style"/>
            <w:szCs w:val="24"/>
          </w:rPr>
          <w:t>Our brains try to convince us that since</w:t>
        </w:r>
      </w:ins>
      <w:del w:id="4566" w:author="Ashley Frank" w:date="2024-12-21T03:03:00Z">
        <w:r w:rsidRPr="009C679A" w:rsidDel="00D7613E">
          <w:rPr>
            <w:rFonts w:ascii="Bookman Old Style" w:hAnsi="Bookman Old Style"/>
            <w:szCs w:val="24"/>
            <w:rPrChange w:id="4567" w:author="Ashley Frank" w:date="2024-12-20T20:43:00Z">
              <w:rPr>
                <w:rFonts w:ascii="Bookman Old Style" w:hAnsi="Bookman Old Style"/>
                <w:sz w:val="32"/>
                <w:szCs w:val="32"/>
              </w:rPr>
            </w:rPrChange>
          </w:rPr>
          <w:delText>e</w:delText>
        </w:r>
      </w:del>
      <w:r w:rsidRPr="009C679A">
        <w:rPr>
          <w:rFonts w:ascii="Bookman Old Style" w:hAnsi="Bookman Old Style"/>
          <w:szCs w:val="24"/>
          <w:rPrChange w:id="4568" w:author="Ashley Frank" w:date="2024-12-20T20:43:00Z">
            <w:rPr>
              <w:rFonts w:ascii="Bookman Old Style" w:hAnsi="Bookman Old Style"/>
              <w:sz w:val="32"/>
              <w:szCs w:val="32"/>
            </w:rPr>
          </w:rPrChange>
        </w:rPr>
        <w:t xml:space="preserve"> it happened last time, it is probably going to happen again. </w:t>
      </w:r>
    </w:p>
    <w:p w14:paraId="2FDBEFB0" w14:textId="07C26107" w:rsidR="00235965" w:rsidRDefault="00A01E36" w:rsidP="00792944">
      <w:pPr>
        <w:pStyle w:val="ListParagraph"/>
        <w:tabs>
          <w:tab w:val="clear" w:pos="360"/>
          <w:tab w:val="clear" w:pos="9360"/>
        </w:tabs>
        <w:spacing w:line="480" w:lineRule="auto"/>
        <w:ind w:left="180"/>
        <w:rPr>
          <w:ins w:id="4569" w:author="Ashley Frank" w:date="2024-12-21T03:53:00Z"/>
          <w:rFonts w:ascii="Bookman Old Style" w:hAnsi="Bookman Old Style"/>
          <w:szCs w:val="24"/>
        </w:rPr>
      </w:pPr>
      <w:del w:id="4570" w:author="Ashley Frank" w:date="2024-12-21T03:03:00Z">
        <w:r w:rsidRPr="009C679A" w:rsidDel="00D7613E">
          <w:rPr>
            <w:rFonts w:ascii="Bookman Old Style" w:hAnsi="Bookman Old Style"/>
            <w:szCs w:val="24"/>
            <w:rPrChange w:id="4571" w:author="Ashley Frank" w:date="2024-12-20T20:43:00Z">
              <w:rPr>
                <w:rFonts w:ascii="Bookman Old Style" w:hAnsi="Bookman Old Style"/>
                <w:sz w:val="32"/>
                <w:szCs w:val="32"/>
              </w:rPr>
            </w:rPrChange>
          </w:rPr>
          <w:delText>What am I saying</w:delText>
        </w:r>
      </w:del>
      <w:ins w:id="4572" w:author="Ashley Frank" w:date="2024-12-21T03:03:00Z">
        <w:r w:rsidR="00D7613E">
          <w:rPr>
            <w:rFonts w:ascii="Bookman Old Style" w:hAnsi="Bookman Old Style"/>
            <w:szCs w:val="24"/>
          </w:rPr>
          <w:t xml:space="preserve">So, what is the point I’m trying to make? All </w:t>
        </w:r>
      </w:ins>
      <w:ins w:id="4573" w:author="Ashley Frank" w:date="2024-12-21T03:04:00Z">
        <w:r w:rsidR="00D7613E">
          <w:rPr>
            <w:rFonts w:ascii="Bookman Old Style" w:hAnsi="Bookman Old Style"/>
            <w:szCs w:val="24"/>
          </w:rPr>
          <w:t>our emotions are ok to be experience</w:t>
        </w:r>
      </w:ins>
      <w:ins w:id="4574" w:author="Ashley Frank" w:date="2024-12-21T03:44:00Z">
        <w:r w:rsidR="00B312E4">
          <w:rPr>
            <w:rFonts w:ascii="Bookman Old Style" w:hAnsi="Bookman Old Style"/>
            <w:szCs w:val="24"/>
          </w:rPr>
          <w:t>d</w:t>
        </w:r>
      </w:ins>
      <w:ins w:id="4575" w:author="Ashley Frank" w:date="2024-12-21T03:04:00Z">
        <w:r w:rsidR="00D7613E">
          <w:rPr>
            <w:rFonts w:ascii="Bookman Old Style" w:hAnsi="Bookman Old Style"/>
            <w:szCs w:val="24"/>
          </w:rPr>
          <w:t xml:space="preserve"> and a natural part of life. </w:t>
        </w:r>
      </w:ins>
      <w:del w:id="4576" w:author="Ashley Frank" w:date="2024-12-21T03:03:00Z">
        <w:r w:rsidRPr="009C679A" w:rsidDel="00D7613E">
          <w:rPr>
            <w:rFonts w:ascii="Bookman Old Style" w:hAnsi="Bookman Old Style"/>
            <w:szCs w:val="24"/>
            <w:rPrChange w:id="4577" w:author="Ashley Frank" w:date="2024-12-20T20:43:00Z">
              <w:rPr>
                <w:rFonts w:ascii="Bookman Old Style" w:hAnsi="Bookman Old Style"/>
                <w:sz w:val="32"/>
                <w:szCs w:val="32"/>
              </w:rPr>
            </w:rPrChange>
          </w:rPr>
          <w:delText>? Our emotions are ok to experience</w:delText>
        </w:r>
      </w:del>
      <w:ins w:id="4578" w:author="Ashley Frank" w:date="2024-12-21T03:04:00Z">
        <w:r w:rsidR="00D7613E">
          <w:rPr>
            <w:rFonts w:ascii="Bookman Old Style" w:hAnsi="Bookman Old Style"/>
            <w:szCs w:val="24"/>
          </w:rPr>
          <w:t>Howeve</w:t>
        </w:r>
      </w:ins>
      <w:del w:id="4579" w:author="Ashley Frank" w:date="2024-12-21T03:04:00Z">
        <w:r w:rsidRPr="009C679A" w:rsidDel="00D7613E">
          <w:rPr>
            <w:rFonts w:ascii="Bookman Old Style" w:hAnsi="Bookman Old Style"/>
            <w:szCs w:val="24"/>
            <w:rPrChange w:id="4580" w:author="Ashley Frank" w:date="2024-12-20T20:43:00Z">
              <w:rPr>
                <w:rFonts w:ascii="Bookman Old Style" w:hAnsi="Bookman Old Style"/>
                <w:sz w:val="32"/>
                <w:szCs w:val="32"/>
              </w:rPr>
            </w:rPrChange>
          </w:rPr>
          <w:delText>, but ou</w:delText>
        </w:r>
      </w:del>
      <w:r w:rsidRPr="009C679A">
        <w:rPr>
          <w:rFonts w:ascii="Bookman Old Style" w:hAnsi="Bookman Old Style"/>
          <w:szCs w:val="24"/>
          <w:rPrChange w:id="4581" w:author="Ashley Frank" w:date="2024-12-20T20:43:00Z">
            <w:rPr>
              <w:rFonts w:ascii="Bookman Old Style" w:hAnsi="Bookman Old Style"/>
              <w:sz w:val="32"/>
              <w:szCs w:val="32"/>
            </w:rPr>
          </w:rPrChange>
        </w:rPr>
        <w:t>r</w:t>
      </w:r>
      <w:ins w:id="4582" w:author="Ashley Frank" w:date="2024-12-21T03:04:00Z">
        <w:r w:rsidR="00D7613E">
          <w:rPr>
            <w:rFonts w:ascii="Bookman Old Style" w:hAnsi="Bookman Old Style"/>
            <w:szCs w:val="24"/>
          </w:rPr>
          <w:t xml:space="preserve">, rather than feelings, </w:t>
        </w:r>
      </w:ins>
      <w:del w:id="4583" w:author="Ashley Frank" w:date="2024-12-21T03:04:00Z">
        <w:r w:rsidRPr="009C679A" w:rsidDel="00D7613E">
          <w:rPr>
            <w:rFonts w:ascii="Bookman Old Style" w:hAnsi="Bookman Old Style"/>
            <w:szCs w:val="24"/>
            <w:rPrChange w:id="4584" w:author="Ashley Frank" w:date="2024-12-20T20:43:00Z">
              <w:rPr>
                <w:rFonts w:ascii="Bookman Old Style" w:hAnsi="Bookman Old Style"/>
                <w:sz w:val="32"/>
                <w:szCs w:val="32"/>
              </w:rPr>
            </w:rPrChange>
          </w:rPr>
          <w:delText xml:space="preserve"> </w:delText>
        </w:r>
      </w:del>
      <w:ins w:id="4585" w:author="Ashley Frank" w:date="2024-12-21T03:04:00Z">
        <w:r w:rsidR="00D7613E">
          <w:rPr>
            <w:rFonts w:ascii="Bookman Old Style" w:hAnsi="Bookman Old Style"/>
            <w:szCs w:val="24"/>
          </w:rPr>
          <w:t>our faith</w:t>
        </w:r>
      </w:ins>
      <w:ins w:id="4586" w:author="Ashley Frank" w:date="2024-12-21T03:44:00Z">
        <w:r w:rsidR="00B312E4">
          <w:rPr>
            <w:rFonts w:ascii="Bookman Old Style" w:hAnsi="Bookman Old Style"/>
            <w:szCs w:val="24"/>
          </w:rPr>
          <w:t>,</w:t>
        </w:r>
      </w:ins>
      <w:ins w:id="4587" w:author="Ashley Frank" w:date="2024-12-21T03:04:00Z">
        <w:r w:rsidR="00D7613E">
          <w:rPr>
            <w:rFonts w:ascii="Bookman Old Style" w:hAnsi="Bookman Old Style"/>
            <w:szCs w:val="24"/>
          </w:rPr>
          <w:t xml:space="preserve"> </w:t>
        </w:r>
      </w:ins>
      <w:ins w:id="4588" w:author="Ashley Frank" w:date="2024-12-21T03:45:00Z">
        <w:r w:rsidR="00B312E4">
          <w:rPr>
            <w:rFonts w:ascii="Bookman Old Style" w:hAnsi="Bookman Old Style"/>
            <w:szCs w:val="24"/>
          </w:rPr>
          <w:t xml:space="preserve">the </w:t>
        </w:r>
      </w:ins>
      <w:del w:id="4589" w:author="Ashley Frank" w:date="2024-12-21T03:04:00Z">
        <w:r w:rsidRPr="009C679A" w:rsidDel="00D7613E">
          <w:rPr>
            <w:rFonts w:ascii="Bookman Old Style" w:hAnsi="Bookman Old Style"/>
            <w:szCs w:val="24"/>
            <w:rPrChange w:id="4590" w:author="Ashley Frank" w:date="2024-12-20T20:43:00Z">
              <w:rPr>
                <w:rFonts w:ascii="Bookman Old Style" w:hAnsi="Bookman Old Style"/>
                <w:sz w:val="32"/>
                <w:szCs w:val="32"/>
              </w:rPr>
            </w:rPrChange>
          </w:rPr>
          <w:delText xml:space="preserve">focus has to be determined by the faith </w:delText>
        </w:r>
        <w:r w:rsidR="002C4A2E" w:rsidRPr="009C679A" w:rsidDel="00D7613E">
          <w:rPr>
            <w:rFonts w:ascii="Bookman Old Style" w:hAnsi="Bookman Old Style"/>
            <w:szCs w:val="24"/>
            <w:rPrChange w:id="4591" w:author="Ashley Frank" w:date="2024-12-20T20:43:00Z">
              <w:rPr>
                <w:rFonts w:ascii="Bookman Old Style" w:hAnsi="Bookman Old Style"/>
                <w:sz w:val="32"/>
                <w:szCs w:val="32"/>
              </w:rPr>
            </w:rPrChange>
          </w:rPr>
          <w:delText>we</w:delText>
        </w:r>
        <w:r w:rsidRPr="009C679A" w:rsidDel="00D7613E">
          <w:rPr>
            <w:rFonts w:ascii="Bookman Old Style" w:hAnsi="Bookman Old Style"/>
            <w:szCs w:val="24"/>
            <w:rPrChange w:id="4592" w:author="Ashley Frank" w:date="2024-12-20T20:43:00Z">
              <w:rPr>
                <w:rFonts w:ascii="Bookman Old Style" w:hAnsi="Bookman Old Style"/>
                <w:sz w:val="32"/>
                <w:szCs w:val="32"/>
              </w:rPr>
            </w:rPrChange>
          </w:rPr>
          <w:delText xml:space="preserve"> have</w:delText>
        </w:r>
      </w:del>
      <w:del w:id="4593" w:author="Ashley Frank" w:date="2024-12-21T03:44:00Z">
        <w:r w:rsidR="00792944" w:rsidRPr="009C679A" w:rsidDel="00B312E4">
          <w:rPr>
            <w:rFonts w:ascii="Bookman Old Style" w:hAnsi="Bookman Old Style"/>
            <w:szCs w:val="24"/>
            <w:rPrChange w:id="4594" w:author="Ashley Frank" w:date="2024-12-20T20:43:00Z">
              <w:rPr>
                <w:rFonts w:ascii="Bookman Old Style" w:hAnsi="Bookman Old Style"/>
                <w:sz w:val="32"/>
                <w:szCs w:val="32"/>
              </w:rPr>
            </w:rPrChange>
          </w:rPr>
          <w:delText xml:space="preserve">, the </w:delText>
        </w:r>
      </w:del>
      <w:r w:rsidR="00792944" w:rsidRPr="009C679A">
        <w:rPr>
          <w:rFonts w:ascii="Bookman Old Style" w:hAnsi="Bookman Old Style"/>
          <w:szCs w:val="24"/>
          <w:rPrChange w:id="4595" w:author="Ashley Frank" w:date="2024-12-20T20:43:00Z">
            <w:rPr>
              <w:rFonts w:ascii="Bookman Old Style" w:hAnsi="Bookman Old Style"/>
              <w:sz w:val="32"/>
              <w:szCs w:val="32"/>
            </w:rPr>
          </w:rPrChange>
        </w:rPr>
        <w:t>decision</w:t>
      </w:r>
      <w:r w:rsidR="00FD26F1" w:rsidRPr="009C679A">
        <w:rPr>
          <w:rFonts w:ascii="Bookman Old Style" w:hAnsi="Bookman Old Style"/>
          <w:szCs w:val="24"/>
          <w:rPrChange w:id="4596" w:author="Ashley Frank" w:date="2024-12-20T20:43:00Z">
            <w:rPr>
              <w:rFonts w:ascii="Bookman Old Style" w:hAnsi="Bookman Old Style"/>
              <w:sz w:val="32"/>
              <w:szCs w:val="32"/>
            </w:rPr>
          </w:rPrChange>
        </w:rPr>
        <w:t>s</w:t>
      </w:r>
      <w:r w:rsidR="00792944" w:rsidRPr="009C679A">
        <w:rPr>
          <w:rFonts w:ascii="Bookman Old Style" w:hAnsi="Bookman Old Style"/>
          <w:szCs w:val="24"/>
          <w:rPrChange w:id="4597" w:author="Ashley Frank" w:date="2024-12-20T20:43:00Z">
            <w:rPr>
              <w:rFonts w:ascii="Bookman Old Style" w:hAnsi="Bookman Old Style"/>
              <w:sz w:val="32"/>
              <w:szCs w:val="32"/>
            </w:rPr>
          </w:rPrChange>
        </w:rPr>
        <w:t xml:space="preserve"> </w:t>
      </w:r>
      <w:r w:rsidR="002C4A2E" w:rsidRPr="009C679A">
        <w:rPr>
          <w:rFonts w:ascii="Bookman Old Style" w:hAnsi="Bookman Old Style"/>
          <w:szCs w:val="24"/>
          <w:rPrChange w:id="4598" w:author="Ashley Frank" w:date="2024-12-20T20:43:00Z">
            <w:rPr>
              <w:rFonts w:ascii="Bookman Old Style" w:hAnsi="Bookman Old Style"/>
              <w:sz w:val="32"/>
              <w:szCs w:val="32"/>
            </w:rPr>
          </w:rPrChange>
        </w:rPr>
        <w:t>we</w:t>
      </w:r>
      <w:r w:rsidR="00792944" w:rsidRPr="009C679A">
        <w:rPr>
          <w:rFonts w:ascii="Bookman Old Style" w:hAnsi="Bookman Old Style"/>
          <w:szCs w:val="24"/>
          <w:rPrChange w:id="4599" w:author="Ashley Frank" w:date="2024-12-20T20:43:00Z">
            <w:rPr>
              <w:rFonts w:ascii="Bookman Old Style" w:hAnsi="Bookman Old Style"/>
              <w:sz w:val="32"/>
              <w:szCs w:val="32"/>
            </w:rPr>
          </w:rPrChange>
        </w:rPr>
        <w:t xml:space="preserve"> make</w:t>
      </w:r>
      <w:r w:rsidR="00FD26F1" w:rsidRPr="009C679A">
        <w:rPr>
          <w:rFonts w:ascii="Bookman Old Style" w:hAnsi="Bookman Old Style"/>
          <w:szCs w:val="24"/>
          <w:rPrChange w:id="4600" w:author="Ashley Frank" w:date="2024-12-20T20:43:00Z">
            <w:rPr>
              <w:rFonts w:ascii="Bookman Old Style" w:hAnsi="Bookman Old Style"/>
              <w:sz w:val="32"/>
              <w:szCs w:val="32"/>
            </w:rPr>
          </w:rPrChange>
        </w:rPr>
        <w:t>,</w:t>
      </w:r>
      <w:r w:rsidR="00801D9B" w:rsidRPr="009C679A">
        <w:rPr>
          <w:rFonts w:ascii="Bookman Old Style" w:hAnsi="Bookman Old Style"/>
          <w:szCs w:val="24"/>
          <w:rPrChange w:id="4601" w:author="Ashley Frank" w:date="2024-12-20T20:43:00Z">
            <w:rPr>
              <w:rFonts w:ascii="Bookman Old Style" w:hAnsi="Bookman Old Style"/>
              <w:sz w:val="32"/>
              <w:szCs w:val="32"/>
            </w:rPr>
          </w:rPrChange>
        </w:rPr>
        <w:t xml:space="preserve"> </w:t>
      </w:r>
      <w:ins w:id="4602" w:author="Ashley Frank" w:date="2024-12-21T03:44:00Z">
        <w:r w:rsidR="00B312E4">
          <w:rPr>
            <w:rFonts w:ascii="Bookman Old Style" w:hAnsi="Bookman Old Style"/>
            <w:szCs w:val="24"/>
          </w:rPr>
          <w:t>and</w:t>
        </w:r>
      </w:ins>
      <w:del w:id="4603" w:author="Ashley Frank" w:date="2024-12-21T03:44:00Z">
        <w:r w:rsidR="00801D9B" w:rsidRPr="009C679A" w:rsidDel="00B312E4">
          <w:rPr>
            <w:rFonts w:ascii="Bookman Old Style" w:hAnsi="Bookman Old Style"/>
            <w:szCs w:val="24"/>
            <w:rPrChange w:id="4604" w:author="Ashley Frank" w:date="2024-12-20T20:43:00Z">
              <w:rPr>
                <w:rFonts w:ascii="Bookman Old Style" w:hAnsi="Bookman Old Style"/>
                <w:sz w:val="32"/>
                <w:szCs w:val="32"/>
              </w:rPr>
            </w:rPrChange>
          </w:rPr>
          <w:delText>and</w:delText>
        </w:r>
      </w:del>
      <w:r w:rsidR="00801D9B" w:rsidRPr="009C679A">
        <w:rPr>
          <w:rFonts w:ascii="Bookman Old Style" w:hAnsi="Bookman Old Style"/>
          <w:szCs w:val="24"/>
          <w:rPrChange w:id="4605" w:author="Ashley Frank" w:date="2024-12-20T20:43:00Z">
            <w:rPr>
              <w:rFonts w:ascii="Bookman Old Style" w:hAnsi="Bookman Old Style"/>
              <w:sz w:val="32"/>
              <w:szCs w:val="32"/>
            </w:rPr>
          </w:rPrChange>
        </w:rPr>
        <w:t xml:space="preserve"> our truthful character</w:t>
      </w:r>
      <w:ins w:id="4606" w:author="Ashley Frank" w:date="2024-12-21T03:44:00Z">
        <w:r w:rsidR="00B312E4">
          <w:rPr>
            <w:rFonts w:ascii="Bookman Old Style" w:hAnsi="Bookman Old Style"/>
            <w:szCs w:val="24"/>
          </w:rPr>
          <w:t xml:space="preserve"> should d</w:t>
        </w:r>
      </w:ins>
      <w:ins w:id="4607" w:author="Ashley Frank" w:date="2024-12-21T03:45:00Z">
        <w:r w:rsidR="00B312E4">
          <w:rPr>
            <w:rFonts w:ascii="Bookman Old Style" w:hAnsi="Bookman Old Style"/>
            <w:szCs w:val="24"/>
          </w:rPr>
          <w:t>etermine our focus</w:t>
        </w:r>
      </w:ins>
      <w:r w:rsidRPr="009C679A">
        <w:rPr>
          <w:rFonts w:ascii="Bookman Old Style" w:hAnsi="Bookman Old Style"/>
          <w:szCs w:val="24"/>
          <w:rPrChange w:id="4608" w:author="Ashley Frank" w:date="2024-12-20T20:43:00Z">
            <w:rPr>
              <w:rFonts w:ascii="Bookman Old Style" w:hAnsi="Bookman Old Style"/>
              <w:sz w:val="32"/>
              <w:szCs w:val="32"/>
            </w:rPr>
          </w:rPrChange>
        </w:rPr>
        <w:t xml:space="preserve">. Initially, our emotions are always about what </w:t>
      </w:r>
      <w:r w:rsidR="00F823D5" w:rsidRPr="009C679A">
        <w:rPr>
          <w:rFonts w:ascii="Bookman Old Style" w:hAnsi="Bookman Old Style"/>
          <w:szCs w:val="24"/>
          <w:rPrChange w:id="4609"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4610" w:author="Ashley Frank" w:date="2024-12-20T20:43:00Z">
            <w:rPr>
              <w:rFonts w:ascii="Bookman Old Style" w:hAnsi="Bookman Old Style"/>
              <w:sz w:val="32"/>
              <w:szCs w:val="32"/>
            </w:rPr>
          </w:rPrChange>
        </w:rPr>
        <w:t>e</w:t>
      </w:r>
      <w:r w:rsidRPr="009C679A">
        <w:rPr>
          <w:rFonts w:ascii="Bookman Old Style" w:hAnsi="Bookman Old Style"/>
          <w:szCs w:val="24"/>
          <w:rPrChange w:id="4611" w:author="Ashley Frank" w:date="2024-12-20T20:43:00Z">
            <w:rPr>
              <w:rFonts w:ascii="Bookman Old Style" w:hAnsi="Bookman Old Style"/>
              <w:sz w:val="32"/>
              <w:szCs w:val="32"/>
            </w:rPr>
          </w:rPrChange>
        </w:rPr>
        <w:t xml:space="preserve"> JUST experienced. </w:t>
      </w:r>
      <w:ins w:id="4612" w:author="Ashley Frank" w:date="2024-12-21T03:45:00Z">
        <w:r w:rsidR="00B312E4">
          <w:rPr>
            <w:rFonts w:ascii="Bookman Old Style" w:hAnsi="Bookman Old Style"/>
            <w:szCs w:val="24"/>
          </w:rPr>
          <w:t xml:space="preserve">Our emotions only </w:t>
        </w:r>
      </w:ins>
      <w:del w:id="4613" w:author="Ashley Frank" w:date="2024-12-21T03:45:00Z">
        <w:r w:rsidRPr="009C679A" w:rsidDel="00B312E4">
          <w:rPr>
            <w:rFonts w:ascii="Bookman Old Style" w:hAnsi="Bookman Old Style"/>
            <w:szCs w:val="24"/>
            <w:rPrChange w:id="4614" w:author="Ashley Frank" w:date="2024-12-20T20:43:00Z">
              <w:rPr>
                <w:rFonts w:ascii="Bookman Old Style" w:hAnsi="Bookman Old Style"/>
                <w:sz w:val="32"/>
                <w:szCs w:val="32"/>
              </w:rPr>
            </w:rPrChange>
          </w:rPr>
          <w:delText xml:space="preserve">In order for </w:delText>
        </w:r>
        <w:r w:rsidR="00C331AE" w:rsidRPr="009C679A" w:rsidDel="00B312E4">
          <w:rPr>
            <w:rFonts w:ascii="Bookman Old Style" w:hAnsi="Bookman Old Style"/>
            <w:szCs w:val="24"/>
            <w:rPrChange w:id="4615" w:author="Ashley Frank" w:date="2024-12-20T20:43:00Z">
              <w:rPr>
                <w:rFonts w:ascii="Bookman Old Style" w:hAnsi="Bookman Old Style"/>
                <w:sz w:val="32"/>
                <w:szCs w:val="32"/>
              </w:rPr>
            </w:rPrChange>
          </w:rPr>
          <w:delText>our emotions</w:delText>
        </w:r>
        <w:r w:rsidRPr="009C679A" w:rsidDel="00B312E4">
          <w:rPr>
            <w:rFonts w:ascii="Bookman Old Style" w:hAnsi="Bookman Old Style"/>
            <w:szCs w:val="24"/>
            <w:rPrChange w:id="4616" w:author="Ashley Frank" w:date="2024-12-20T20:43:00Z">
              <w:rPr>
                <w:rFonts w:ascii="Bookman Old Style" w:hAnsi="Bookman Old Style"/>
                <w:sz w:val="32"/>
                <w:szCs w:val="32"/>
              </w:rPr>
            </w:rPrChange>
          </w:rPr>
          <w:delText xml:space="preserve"> to </w:delText>
        </w:r>
      </w:del>
      <w:r w:rsidRPr="009C679A">
        <w:rPr>
          <w:rFonts w:ascii="Bookman Old Style" w:hAnsi="Bookman Old Style"/>
          <w:szCs w:val="24"/>
          <w:rPrChange w:id="4617" w:author="Ashley Frank" w:date="2024-12-20T20:43:00Z">
            <w:rPr>
              <w:rFonts w:ascii="Bookman Old Style" w:hAnsi="Bookman Old Style"/>
              <w:sz w:val="32"/>
              <w:szCs w:val="32"/>
            </w:rPr>
          </w:rPrChange>
        </w:rPr>
        <w:t>get out of control</w:t>
      </w:r>
      <w:ins w:id="4618" w:author="Ashley Frank" w:date="2024-12-21T03:45:00Z">
        <w:r w:rsidR="00B312E4">
          <w:rPr>
            <w:rFonts w:ascii="Bookman Old Style" w:hAnsi="Bookman Old Style"/>
            <w:szCs w:val="24"/>
          </w:rPr>
          <w:t xml:space="preserve">, </w:t>
        </w:r>
      </w:ins>
      <w:del w:id="4619" w:author="Ashley Frank" w:date="2024-12-21T03:45:00Z">
        <w:r w:rsidRPr="009C679A" w:rsidDel="00B312E4">
          <w:rPr>
            <w:rFonts w:ascii="Bookman Old Style" w:hAnsi="Bookman Old Style"/>
            <w:szCs w:val="24"/>
            <w:rPrChange w:id="4620" w:author="Ashley Frank" w:date="2024-12-20T20:43:00Z">
              <w:rPr>
                <w:rFonts w:ascii="Bookman Old Style" w:hAnsi="Bookman Old Style"/>
                <w:sz w:val="32"/>
                <w:szCs w:val="32"/>
              </w:rPr>
            </w:rPrChange>
          </w:rPr>
          <w:delText xml:space="preserve">, to become </w:delText>
        </w:r>
      </w:del>
      <w:ins w:id="4621" w:author="Ashley Frank" w:date="2024-12-21T03:45:00Z">
        <w:r w:rsidR="00B312E4">
          <w:rPr>
            <w:rFonts w:ascii="Bookman Old Style" w:hAnsi="Bookman Old Style"/>
            <w:szCs w:val="24"/>
          </w:rPr>
          <w:t xml:space="preserve">become </w:t>
        </w:r>
      </w:ins>
      <w:del w:id="4622" w:author="Ashley Frank" w:date="2024-12-21T03:45:00Z">
        <w:r w:rsidRPr="009C679A" w:rsidDel="00B312E4">
          <w:rPr>
            <w:rFonts w:ascii="Bookman Old Style" w:hAnsi="Bookman Old Style"/>
            <w:szCs w:val="24"/>
            <w:rPrChange w:id="4623" w:author="Ashley Frank" w:date="2024-12-20T20:43:00Z">
              <w:rPr>
                <w:rFonts w:ascii="Bookman Old Style" w:hAnsi="Bookman Old Style"/>
                <w:sz w:val="32"/>
                <w:szCs w:val="32"/>
              </w:rPr>
            </w:rPrChange>
          </w:rPr>
          <w:delText xml:space="preserve">so very </w:delText>
        </w:r>
      </w:del>
      <w:r w:rsidRPr="009C679A">
        <w:rPr>
          <w:rFonts w:ascii="Bookman Old Style" w:hAnsi="Bookman Old Style"/>
          <w:szCs w:val="24"/>
          <w:rPrChange w:id="4624" w:author="Ashley Frank" w:date="2024-12-20T20:43:00Z">
            <w:rPr>
              <w:rFonts w:ascii="Bookman Old Style" w:hAnsi="Bookman Old Style"/>
              <w:sz w:val="32"/>
              <w:szCs w:val="32"/>
            </w:rPr>
          </w:rPrChange>
        </w:rPr>
        <w:t>intense</w:t>
      </w:r>
      <w:ins w:id="4625" w:author="Ashley Frank" w:date="2024-12-21T03:46:00Z">
        <w:r w:rsidR="00B312E4">
          <w:rPr>
            <w:rFonts w:ascii="Bookman Old Style" w:hAnsi="Bookman Old Style"/>
            <w:szCs w:val="24"/>
          </w:rPr>
          <w:t xml:space="preserve">, and </w:t>
        </w:r>
      </w:ins>
      <w:del w:id="4626" w:author="Ashley Frank" w:date="2024-12-21T03:46:00Z">
        <w:r w:rsidRPr="009C679A" w:rsidDel="00B312E4">
          <w:rPr>
            <w:rFonts w:ascii="Bookman Old Style" w:hAnsi="Bookman Old Style"/>
            <w:szCs w:val="24"/>
            <w:rPrChange w:id="4627" w:author="Ashley Frank" w:date="2024-12-20T20:43:00Z">
              <w:rPr>
                <w:rFonts w:ascii="Bookman Old Style" w:hAnsi="Bookman Old Style"/>
                <w:sz w:val="32"/>
                <w:szCs w:val="32"/>
              </w:rPr>
            </w:rPrChange>
          </w:rPr>
          <w:delText xml:space="preserve"> or to </w:delText>
        </w:r>
      </w:del>
      <w:r w:rsidRPr="009C679A">
        <w:rPr>
          <w:rFonts w:ascii="Bookman Old Style" w:hAnsi="Bookman Old Style"/>
          <w:szCs w:val="24"/>
          <w:rPrChange w:id="4628" w:author="Ashley Frank" w:date="2024-12-20T20:43:00Z">
            <w:rPr>
              <w:rFonts w:ascii="Bookman Old Style" w:hAnsi="Bookman Old Style"/>
              <w:sz w:val="32"/>
              <w:szCs w:val="32"/>
            </w:rPr>
          </w:rPrChange>
        </w:rPr>
        <w:t>last a long time</w:t>
      </w:r>
      <w:ins w:id="4629" w:author="Ashley Frank" w:date="2024-12-21T03:46:00Z">
        <w:r w:rsidR="00B312E4">
          <w:rPr>
            <w:rFonts w:ascii="Bookman Old Style" w:hAnsi="Bookman Old Style"/>
            <w:szCs w:val="24"/>
          </w:rPr>
          <w:t xml:space="preserve"> when we </w:t>
        </w:r>
      </w:ins>
      <w:del w:id="4630" w:author="Ashley Frank" w:date="2024-12-21T03:46:00Z">
        <w:r w:rsidRPr="009C679A" w:rsidDel="00B312E4">
          <w:rPr>
            <w:rFonts w:ascii="Bookman Old Style" w:hAnsi="Bookman Old Style"/>
            <w:szCs w:val="24"/>
            <w:rPrChange w:id="4631" w:author="Ashley Frank" w:date="2024-12-20T20:43:00Z">
              <w:rPr>
                <w:rFonts w:ascii="Bookman Old Style" w:hAnsi="Bookman Old Style"/>
                <w:sz w:val="32"/>
                <w:szCs w:val="32"/>
              </w:rPr>
            </w:rPrChange>
          </w:rPr>
          <w:delText xml:space="preserve">, </w:delText>
        </w:r>
      </w:del>
      <w:del w:id="4632" w:author="Ashley Frank" w:date="2024-12-21T03:45:00Z">
        <w:r w:rsidR="002C4A2E" w:rsidRPr="009C679A" w:rsidDel="00B312E4">
          <w:rPr>
            <w:rFonts w:ascii="Bookman Old Style" w:hAnsi="Bookman Old Style"/>
            <w:szCs w:val="24"/>
            <w:rPrChange w:id="4633" w:author="Ashley Frank" w:date="2024-12-20T20:43:00Z">
              <w:rPr>
                <w:rFonts w:ascii="Bookman Old Style" w:hAnsi="Bookman Old Style"/>
                <w:sz w:val="32"/>
                <w:szCs w:val="32"/>
              </w:rPr>
            </w:rPrChange>
          </w:rPr>
          <w:delText>W</w:delText>
        </w:r>
      </w:del>
      <w:del w:id="4634" w:author="Ashley Frank" w:date="2024-12-21T03:46:00Z">
        <w:r w:rsidR="002C4A2E" w:rsidRPr="009C679A" w:rsidDel="00B312E4">
          <w:rPr>
            <w:rFonts w:ascii="Bookman Old Style" w:hAnsi="Bookman Old Style"/>
            <w:szCs w:val="24"/>
            <w:rPrChange w:id="4635" w:author="Ashley Frank" w:date="2024-12-20T20:43:00Z">
              <w:rPr>
                <w:rFonts w:ascii="Bookman Old Style" w:hAnsi="Bookman Old Style"/>
                <w:sz w:val="32"/>
                <w:szCs w:val="32"/>
              </w:rPr>
            </w:rPrChange>
          </w:rPr>
          <w:delText>e</w:delText>
        </w:r>
        <w:r w:rsidRPr="009C679A" w:rsidDel="00B312E4">
          <w:rPr>
            <w:rFonts w:ascii="Bookman Old Style" w:hAnsi="Bookman Old Style"/>
            <w:szCs w:val="24"/>
            <w:rPrChange w:id="4636" w:author="Ashley Frank" w:date="2024-12-20T20:43:00Z">
              <w:rPr>
                <w:rFonts w:ascii="Bookman Old Style" w:hAnsi="Bookman Old Style"/>
                <w:sz w:val="32"/>
                <w:szCs w:val="32"/>
              </w:rPr>
            </w:rPrChange>
          </w:rPr>
          <w:delText xml:space="preserve"> </w:delText>
        </w:r>
      </w:del>
      <w:ins w:id="4637" w:author="Ashley Frank" w:date="2024-12-21T03:46:00Z">
        <w:r w:rsidR="00B312E4">
          <w:rPr>
            <w:rFonts w:ascii="Bookman Old Style" w:hAnsi="Bookman Old Style"/>
            <w:szCs w:val="24"/>
          </w:rPr>
          <w:t xml:space="preserve">leave the </w:t>
        </w:r>
      </w:ins>
      <w:del w:id="4638" w:author="Ashley Frank" w:date="2024-12-21T03:46:00Z">
        <w:r w:rsidRPr="009C679A" w:rsidDel="00B312E4">
          <w:rPr>
            <w:rFonts w:ascii="Bookman Old Style" w:hAnsi="Bookman Old Style"/>
            <w:szCs w:val="24"/>
            <w:rPrChange w:id="4639" w:author="Ashley Frank" w:date="2024-12-20T20:43:00Z">
              <w:rPr>
                <w:rFonts w:ascii="Bookman Old Style" w:hAnsi="Bookman Old Style"/>
                <w:sz w:val="32"/>
                <w:szCs w:val="32"/>
              </w:rPr>
            </w:rPrChange>
          </w:rPr>
          <w:delText xml:space="preserve">have to get out of </w:delText>
        </w:r>
      </w:del>
      <w:r w:rsidRPr="009C679A">
        <w:rPr>
          <w:rFonts w:ascii="Bookman Old Style" w:hAnsi="Bookman Old Style"/>
          <w:szCs w:val="24"/>
          <w:rPrChange w:id="4640" w:author="Ashley Frank" w:date="2024-12-20T20:43:00Z">
            <w:rPr>
              <w:rFonts w:ascii="Bookman Old Style" w:hAnsi="Bookman Old Style"/>
              <w:sz w:val="32"/>
              <w:szCs w:val="32"/>
            </w:rPr>
          </w:rPrChange>
        </w:rPr>
        <w:t xml:space="preserve">right now and bring </w:t>
      </w:r>
      <w:del w:id="4641" w:author="Ashley Frank" w:date="2024-12-21T03:46:00Z">
        <w:r w:rsidRPr="009C679A" w:rsidDel="00B312E4">
          <w:rPr>
            <w:rFonts w:ascii="Bookman Old Style" w:hAnsi="Bookman Old Style"/>
            <w:szCs w:val="24"/>
            <w:rPrChange w:id="4642" w:author="Ashley Frank" w:date="2024-12-20T20:43:00Z">
              <w:rPr>
                <w:rFonts w:ascii="Bookman Old Style" w:hAnsi="Bookman Old Style"/>
                <w:sz w:val="32"/>
                <w:szCs w:val="32"/>
              </w:rPr>
            </w:rPrChange>
          </w:rPr>
          <w:delText xml:space="preserve">in </w:delText>
        </w:r>
      </w:del>
      <w:r w:rsidRPr="009C679A">
        <w:rPr>
          <w:rFonts w:ascii="Bookman Old Style" w:hAnsi="Bookman Old Style"/>
          <w:szCs w:val="24"/>
          <w:rPrChange w:id="4643" w:author="Ashley Frank" w:date="2024-12-20T20:43:00Z">
            <w:rPr>
              <w:rFonts w:ascii="Bookman Old Style" w:hAnsi="Bookman Old Style"/>
              <w:sz w:val="32"/>
              <w:szCs w:val="32"/>
            </w:rPr>
          </w:rPrChange>
        </w:rPr>
        <w:t xml:space="preserve">the past </w:t>
      </w:r>
      <w:ins w:id="4644" w:author="Ashley Frank" w:date="2024-12-21T03:46:00Z">
        <w:r w:rsidR="00B312E4">
          <w:rPr>
            <w:rFonts w:ascii="Bookman Old Style" w:hAnsi="Bookman Old Style"/>
            <w:szCs w:val="24"/>
          </w:rPr>
          <w:t xml:space="preserve">and </w:t>
        </w:r>
      </w:ins>
      <w:del w:id="4645" w:author="Ashley Frank" w:date="2024-12-21T03:46:00Z">
        <w:r w:rsidRPr="009C679A" w:rsidDel="00B312E4">
          <w:rPr>
            <w:rFonts w:ascii="Bookman Old Style" w:hAnsi="Bookman Old Style"/>
            <w:szCs w:val="24"/>
            <w:rPrChange w:id="4646" w:author="Ashley Frank" w:date="2024-12-20T20:43:00Z">
              <w:rPr>
                <w:rFonts w:ascii="Bookman Old Style" w:hAnsi="Bookman Old Style"/>
                <w:sz w:val="32"/>
                <w:szCs w:val="32"/>
              </w:rPr>
            </w:rPrChange>
          </w:rPr>
          <w:delText xml:space="preserve">or try to bring in the </w:delText>
        </w:r>
      </w:del>
      <w:r w:rsidRPr="009C679A">
        <w:rPr>
          <w:rFonts w:ascii="Bookman Old Style" w:hAnsi="Bookman Old Style"/>
          <w:szCs w:val="24"/>
          <w:rPrChange w:id="4647" w:author="Ashley Frank" w:date="2024-12-20T20:43:00Z">
            <w:rPr>
              <w:rFonts w:ascii="Bookman Old Style" w:hAnsi="Bookman Old Style"/>
              <w:sz w:val="32"/>
              <w:szCs w:val="32"/>
            </w:rPr>
          </w:rPrChange>
        </w:rPr>
        <w:t>future</w:t>
      </w:r>
      <w:ins w:id="4648" w:author="Ashley Frank" w:date="2024-12-21T03:46:00Z">
        <w:r w:rsidR="00B312E4">
          <w:rPr>
            <w:rFonts w:ascii="Bookman Old Style" w:hAnsi="Bookman Old Style"/>
            <w:szCs w:val="24"/>
          </w:rPr>
          <w:t xml:space="preserve"> into the picture</w:t>
        </w:r>
      </w:ins>
      <w:r w:rsidRPr="009C679A">
        <w:rPr>
          <w:rFonts w:ascii="Bookman Old Style" w:hAnsi="Bookman Old Style"/>
          <w:szCs w:val="24"/>
          <w:rPrChange w:id="4649" w:author="Ashley Frank" w:date="2024-12-20T20:43:00Z">
            <w:rPr>
              <w:rFonts w:ascii="Bookman Old Style" w:hAnsi="Bookman Old Style"/>
              <w:sz w:val="32"/>
              <w:szCs w:val="32"/>
            </w:rPr>
          </w:rPrChange>
        </w:rPr>
        <w:t>.</w:t>
      </w:r>
    </w:p>
    <w:p w14:paraId="47110A48" w14:textId="77777777" w:rsidR="00B312E4" w:rsidRPr="009C679A" w:rsidRDefault="00B312E4" w:rsidP="00792944">
      <w:pPr>
        <w:pStyle w:val="ListParagraph"/>
        <w:tabs>
          <w:tab w:val="clear" w:pos="360"/>
          <w:tab w:val="clear" w:pos="9360"/>
        </w:tabs>
        <w:spacing w:line="480" w:lineRule="auto"/>
        <w:ind w:left="180"/>
        <w:rPr>
          <w:ins w:id="4650" w:author="Ashley Frank" w:date="2024-12-19T22:54:00Z"/>
          <w:rFonts w:ascii="Bookman Old Style" w:hAnsi="Bookman Old Style"/>
          <w:szCs w:val="24"/>
          <w:rPrChange w:id="4651" w:author="Ashley Frank" w:date="2024-12-20T20:43:00Z">
            <w:rPr>
              <w:ins w:id="4652" w:author="Ashley Frank" w:date="2024-12-19T22:54:00Z"/>
              <w:rFonts w:ascii="Bookman Old Style" w:hAnsi="Bookman Old Style"/>
              <w:sz w:val="32"/>
              <w:szCs w:val="32"/>
            </w:rPr>
          </w:rPrChange>
        </w:rPr>
      </w:pPr>
    </w:p>
    <w:p w14:paraId="7AA12F5E" w14:textId="156F4326" w:rsidR="007C3EDB" w:rsidRDefault="00B312E4">
      <w:pPr>
        <w:pStyle w:val="ListParagraph"/>
        <w:tabs>
          <w:tab w:val="clear" w:pos="360"/>
          <w:tab w:val="clear" w:pos="9360"/>
        </w:tabs>
        <w:spacing w:line="480" w:lineRule="auto"/>
        <w:ind w:left="180"/>
        <w:rPr>
          <w:ins w:id="4653" w:author="Ashley Frank" w:date="2024-12-20T21:43:00Z"/>
          <w:rFonts w:ascii="Bookman Old Style" w:hAnsi="Bookman Old Style"/>
          <w:b/>
          <w:bCs/>
          <w:szCs w:val="24"/>
          <w:u w:val="single"/>
        </w:rPr>
        <w:pPrChange w:id="4654" w:author="Ashley Frank" w:date="2024-12-21T03:53:00Z">
          <w:pPr>
            <w:pStyle w:val="ListParagraph"/>
            <w:tabs>
              <w:tab w:val="clear" w:pos="360"/>
              <w:tab w:val="clear" w:pos="9360"/>
            </w:tabs>
            <w:spacing w:line="480" w:lineRule="auto"/>
            <w:ind w:left="180"/>
            <w:jc w:val="center"/>
          </w:pPr>
        </w:pPrChange>
      </w:pPr>
      <w:ins w:id="4655" w:author="Ashley Frank" w:date="2024-12-21T03:52:00Z">
        <w:r>
          <w:rPr>
            <w:rFonts w:ascii="Bookman Old Style" w:hAnsi="Bookman Old Style"/>
            <w:b/>
            <w:bCs/>
            <w:szCs w:val="24"/>
            <w:u w:val="single"/>
          </w:rPr>
          <w:t>Reflection Promp</w:t>
        </w:r>
      </w:ins>
      <w:ins w:id="4656" w:author="Ashley Frank" w:date="2024-12-21T03:53:00Z">
        <w:r>
          <w:rPr>
            <w:rFonts w:ascii="Bookman Old Style" w:hAnsi="Bookman Old Style"/>
            <w:b/>
            <w:bCs/>
            <w:szCs w:val="24"/>
            <w:u w:val="single"/>
          </w:rPr>
          <w:t>ts:</w:t>
        </w:r>
      </w:ins>
    </w:p>
    <w:p w14:paraId="0B4FE5A5" w14:textId="77777777" w:rsidR="00B312E4" w:rsidRPr="00A33F60" w:rsidRDefault="00B312E4" w:rsidP="00B312E4">
      <w:pPr>
        <w:pStyle w:val="ListParagraph"/>
        <w:numPr>
          <w:ilvl w:val="0"/>
          <w:numId w:val="17"/>
        </w:numPr>
        <w:rPr>
          <w:ins w:id="4657" w:author="Ashley Frank" w:date="2024-12-21T03:52:00Z"/>
          <w:rFonts w:ascii="Bookman Old Style" w:hAnsi="Bookman Old Style"/>
          <w:szCs w:val="24"/>
        </w:rPr>
      </w:pPr>
      <w:ins w:id="4658" w:author="Ashley Frank" w:date="2024-12-21T03:52:00Z">
        <w:r w:rsidRPr="00A33F60">
          <w:rPr>
            <w:rFonts w:ascii="Bookman Old Style" w:hAnsi="Bookman Old Style"/>
            <w:szCs w:val="24"/>
          </w:rPr>
          <w:t>Write about a belief or label you've carried from the past. How can you rewrite that narrative?</w:t>
        </w:r>
      </w:ins>
    </w:p>
    <w:p w14:paraId="4F8AD511" w14:textId="77777777" w:rsidR="007C3EDB" w:rsidRDefault="007C3EDB">
      <w:pPr>
        <w:pStyle w:val="ListParagraph"/>
        <w:tabs>
          <w:tab w:val="clear" w:pos="360"/>
          <w:tab w:val="clear" w:pos="9360"/>
        </w:tabs>
        <w:spacing w:line="480" w:lineRule="auto"/>
        <w:ind w:left="180"/>
        <w:jc w:val="center"/>
        <w:rPr>
          <w:ins w:id="4659" w:author="Ashley Frank" w:date="2024-12-20T21:43:00Z"/>
          <w:rFonts w:ascii="Bookman Old Style" w:hAnsi="Bookman Old Style"/>
          <w:b/>
          <w:bCs/>
          <w:szCs w:val="24"/>
          <w:u w:val="single"/>
        </w:rPr>
      </w:pPr>
    </w:p>
    <w:p w14:paraId="179E4F88" w14:textId="77777777" w:rsidR="007C3EDB" w:rsidRDefault="007C3EDB">
      <w:pPr>
        <w:pStyle w:val="ListParagraph"/>
        <w:tabs>
          <w:tab w:val="clear" w:pos="360"/>
          <w:tab w:val="clear" w:pos="9360"/>
        </w:tabs>
        <w:spacing w:line="480" w:lineRule="auto"/>
        <w:ind w:left="180"/>
        <w:jc w:val="center"/>
        <w:rPr>
          <w:ins w:id="4660" w:author="Ashley Frank" w:date="2024-12-20T21:43:00Z"/>
          <w:rFonts w:ascii="Bookman Old Style" w:hAnsi="Bookman Old Style"/>
          <w:b/>
          <w:bCs/>
          <w:szCs w:val="24"/>
          <w:u w:val="single"/>
        </w:rPr>
      </w:pPr>
    </w:p>
    <w:p w14:paraId="3EB83905" w14:textId="77777777" w:rsidR="007C3EDB" w:rsidRDefault="007C3EDB">
      <w:pPr>
        <w:pStyle w:val="ListParagraph"/>
        <w:tabs>
          <w:tab w:val="clear" w:pos="360"/>
          <w:tab w:val="clear" w:pos="9360"/>
        </w:tabs>
        <w:spacing w:line="480" w:lineRule="auto"/>
        <w:ind w:left="180"/>
        <w:jc w:val="center"/>
        <w:rPr>
          <w:ins w:id="4661" w:author="Ashley Frank" w:date="2024-12-20T21:43:00Z"/>
          <w:rFonts w:ascii="Bookman Old Style" w:hAnsi="Bookman Old Style"/>
          <w:b/>
          <w:bCs/>
          <w:szCs w:val="24"/>
          <w:u w:val="single"/>
        </w:rPr>
      </w:pPr>
    </w:p>
    <w:p w14:paraId="3B3E77F0" w14:textId="77777777" w:rsidR="007C3EDB" w:rsidRDefault="007C3EDB">
      <w:pPr>
        <w:pStyle w:val="ListParagraph"/>
        <w:tabs>
          <w:tab w:val="clear" w:pos="360"/>
          <w:tab w:val="clear" w:pos="9360"/>
        </w:tabs>
        <w:spacing w:line="480" w:lineRule="auto"/>
        <w:ind w:left="180"/>
        <w:jc w:val="center"/>
        <w:rPr>
          <w:ins w:id="4662" w:author="Ashley Frank" w:date="2024-12-20T21:43:00Z"/>
          <w:rFonts w:ascii="Bookman Old Style" w:hAnsi="Bookman Old Style"/>
          <w:b/>
          <w:bCs/>
          <w:szCs w:val="24"/>
          <w:u w:val="single"/>
        </w:rPr>
      </w:pPr>
    </w:p>
    <w:p w14:paraId="499E55FA" w14:textId="77777777" w:rsidR="00973B37" w:rsidRPr="00B312E4" w:rsidRDefault="00973B37">
      <w:pPr>
        <w:tabs>
          <w:tab w:val="clear" w:pos="360"/>
          <w:tab w:val="clear" w:pos="9360"/>
        </w:tabs>
        <w:spacing w:line="480" w:lineRule="auto"/>
        <w:rPr>
          <w:ins w:id="4663" w:author="Ashley Frank" w:date="2024-12-21T02:47:00Z"/>
          <w:rFonts w:ascii="Bookman Old Style" w:hAnsi="Bookman Old Style"/>
          <w:b/>
          <w:bCs/>
          <w:szCs w:val="24"/>
          <w:u w:val="single"/>
          <w:rPrChange w:id="4664" w:author="Ashley Frank" w:date="2024-12-21T03:51:00Z">
            <w:rPr>
              <w:ins w:id="4665" w:author="Ashley Frank" w:date="2024-12-21T02:47:00Z"/>
            </w:rPr>
          </w:rPrChange>
        </w:rPr>
        <w:pPrChange w:id="4666" w:author="Ashley Frank" w:date="2024-12-21T03:51:00Z">
          <w:pPr>
            <w:pStyle w:val="ListParagraph"/>
            <w:tabs>
              <w:tab w:val="clear" w:pos="360"/>
              <w:tab w:val="clear" w:pos="9360"/>
            </w:tabs>
            <w:spacing w:line="480" w:lineRule="auto"/>
            <w:ind w:left="180"/>
            <w:jc w:val="center"/>
          </w:pPr>
        </w:pPrChange>
      </w:pPr>
    </w:p>
    <w:p w14:paraId="128CDB7E" w14:textId="77777777" w:rsidR="00973B37" w:rsidRDefault="00973B37">
      <w:pPr>
        <w:pStyle w:val="ListParagraph"/>
        <w:tabs>
          <w:tab w:val="clear" w:pos="360"/>
          <w:tab w:val="clear" w:pos="9360"/>
        </w:tabs>
        <w:spacing w:line="480" w:lineRule="auto"/>
        <w:ind w:left="180"/>
        <w:jc w:val="center"/>
        <w:rPr>
          <w:ins w:id="4667" w:author="Ashley Frank" w:date="2024-12-21T02:47:00Z"/>
          <w:rFonts w:ascii="Bookman Old Style" w:hAnsi="Bookman Old Style"/>
          <w:b/>
          <w:bCs/>
          <w:szCs w:val="24"/>
          <w:u w:val="single"/>
        </w:rPr>
      </w:pPr>
    </w:p>
    <w:p w14:paraId="2EDC3052" w14:textId="5A553987" w:rsidR="00F625EE" w:rsidRPr="009C679A" w:rsidRDefault="00FA4183">
      <w:pPr>
        <w:pStyle w:val="ListParagraph"/>
        <w:tabs>
          <w:tab w:val="clear" w:pos="360"/>
          <w:tab w:val="clear" w:pos="9360"/>
        </w:tabs>
        <w:spacing w:line="480" w:lineRule="auto"/>
        <w:ind w:left="180"/>
        <w:jc w:val="center"/>
        <w:rPr>
          <w:ins w:id="4668" w:author="Ashley Frank" w:date="2024-12-19T22:55:00Z"/>
          <w:rFonts w:ascii="Bookman Old Style" w:hAnsi="Bookman Old Style"/>
          <w:b/>
          <w:bCs/>
          <w:szCs w:val="24"/>
          <w:u w:val="single"/>
          <w:rPrChange w:id="4669" w:author="Ashley Frank" w:date="2024-12-20T20:43:00Z">
            <w:rPr>
              <w:ins w:id="4670" w:author="Ashley Frank" w:date="2024-12-19T22:55:00Z"/>
              <w:rFonts w:ascii="Bookman Old Style" w:hAnsi="Bookman Old Style"/>
              <w:sz w:val="32"/>
              <w:szCs w:val="32"/>
            </w:rPr>
          </w:rPrChange>
        </w:rPr>
        <w:pPrChange w:id="4671" w:author="Ashley Frank" w:date="2024-12-19T22:55:00Z">
          <w:pPr>
            <w:pStyle w:val="ListParagraph"/>
            <w:tabs>
              <w:tab w:val="clear" w:pos="360"/>
              <w:tab w:val="clear" w:pos="9360"/>
            </w:tabs>
            <w:spacing w:line="480" w:lineRule="auto"/>
            <w:ind w:left="180"/>
          </w:pPr>
        </w:pPrChange>
      </w:pPr>
      <w:ins w:id="4672" w:author="Ashley Frank" w:date="2024-12-19T22:54:00Z">
        <w:r w:rsidRPr="009C679A">
          <w:rPr>
            <w:rFonts w:ascii="Bookman Old Style" w:hAnsi="Bookman Old Style"/>
            <w:b/>
            <w:bCs/>
            <w:szCs w:val="24"/>
            <w:u w:val="single"/>
            <w:rPrChange w:id="4673" w:author="Ashley Frank" w:date="2024-12-20T20:43:00Z">
              <w:rPr>
                <w:rFonts w:ascii="Bookman Old Style" w:hAnsi="Bookman Old Style"/>
                <w:b/>
                <w:bCs/>
                <w:sz w:val="32"/>
                <w:szCs w:val="32"/>
                <w:u w:val="single"/>
              </w:rPr>
            </w:rPrChange>
          </w:rPr>
          <w:t>CHAPT</w:t>
        </w:r>
      </w:ins>
      <w:ins w:id="4674" w:author="Ashley Frank" w:date="2024-12-19T22:55:00Z">
        <w:r w:rsidRPr="009C679A">
          <w:rPr>
            <w:rFonts w:ascii="Bookman Old Style" w:hAnsi="Bookman Old Style"/>
            <w:b/>
            <w:bCs/>
            <w:szCs w:val="24"/>
            <w:u w:val="single"/>
            <w:rPrChange w:id="4675" w:author="Ashley Frank" w:date="2024-12-20T20:43:00Z">
              <w:rPr>
                <w:rFonts w:ascii="Bookman Old Style" w:hAnsi="Bookman Old Style"/>
                <w:b/>
                <w:bCs/>
                <w:sz w:val="32"/>
                <w:szCs w:val="32"/>
                <w:u w:val="single"/>
              </w:rPr>
            </w:rPrChange>
          </w:rPr>
          <w:t xml:space="preserve">ER: </w:t>
        </w:r>
      </w:ins>
      <w:ins w:id="4676" w:author="Ashley Frank" w:date="2024-12-19T22:58:00Z">
        <w:r w:rsidRPr="009C679A">
          <w:rPr>
            <w:rFonts w:ascii="Bookman Old Style" w:hAnsi="Bookman Old Style"/>
            <w:b/>
            <w:bCs/>
            <w:szCs w:val="24"/>
            <w:u w:val="single"/>
            <w:rPrChange w:id="4677" w:author="Ashley Frank" w:date="2024-12-20T20:43:00Z">
              <w:rPr>
                <w:rFonts w:ascii="Bookman Old Style" w:hAnsi="Bookman Old Style"/>
                <w:b/>
                <w:bCs/>
                <w:sz w:val="32"/>
                <w:szCs w:val="32"/>
                <w:u w:val="single"/>
              </w:rPr>
            </w:rPrChange>
          </w:rPr>
          <w:t>5</w:t>
        </w:r>
      </w:ins>
    </w:p>
    <w:p w14:paraId="2B88A35E" w14:textId="1271D075" w:rsidR="00F625EE" w:rsidRPr="009C679A" w:rsidRDefault="00FA4183">
      <w:pPr>
        <w:pStyle w:val="ListParagraph"/>
        <w:tabs>
          <w:tab w:val="clear" w:pos="360"/>
          <w:tab w:val="clear" w:pos="9360"/>
        </w:tabs>
        <w:spacing w:line="480" w:lineRule="auto"/>
        <w:ind w:left="180"/>
        <w:jc w:val="center"/>
        <w:rPr>
          <w:rFonts w:ascii="Bookman Old Style" w:hAnsi="Bookman Old Style"/>
          <w:b/>
          <w:bCs/>
          <w:szCs w:val="24"/>
          <w:u w:val="single"/>
          <w:rPrChange w:id="4678" w:author="Ashley Frank" w:date="2024-12-20T20:43:00Z">
            <w:rPr>
              <w:rFonts w:ascii="Bookman Old Style" w:hAnsi="Bookman Old Style"/>
              <w:sz w:val="32"/>
              <w:szCs w:val="32"/>
            </w:rPr>
          </w:rPrChange>
        </w:rPr>
        <w:pPrChange w:id="4679" w:author="Ashley Frank" w:date="2024-12-19T22:55:00Z">
          <w:pPr>
            <w:pStyle w:val="ListParagraph"/>
            <w:tabs>
              <w:tab w:val="clear" w:pos="360"/>
              <w:tab w:val="clear" w:pos="9360"/>
            </w:tabs>
            <w:spacing w:line="480" w:lineRule="auto"/>
            <w:ind w:left="180"/>
          </w:pPr>
        </w:pPrChange>
      </w:pPr>
      <w:ins w:id="4680" w:author="Ashley Frank" w:date="2024-12-19T22:55:00Z">
        <w:r w:rsidRPr="009C679A">
          <w:rPr>
            <w:rFonts w:ascii="Bookman Old Style" w:hAnsi="Bookman Old Style"/>
            <w:b/>
            <w:bCs/>
            <w:szCs w:val="24"/>
            <w:u w:val="single"/>
            <w:rPrChange w:id="4681" w:author="Ashley Frank" w:date="2024-12-20T20:43:00Z">
              <w:rPr>
                <w:rFonts w:ascii="Bookman Old Style" w:hAnsi="Bookman Old Style"/>
                <w:b/>
                <w:bCs/>
                <w:sz w:val="32"/>
                <w:szCs w:val="32"/>
                <w:u w:val="single"/>
              </w:rPr>
            </w:rPrChange>
          </w:rPr>
          <w:t>REDIRECTING TO THE PRESENT</w:t>
        </w:r>
      </w:ins>
    </w:p>
    <w:p w14:paraId="21D1A303" w14:textId="6B4AC8FA" w:rsidR="00C331AE" w:rsidRPr="009C679A" w:rsidRDefault="00C331AE" w:rsidP="00792944">
      <w:pPr>
        <w:pStyle w:val="ListParagraph"/>
        <w:tabs>
          <w:tab w:val="clear" w:pos="360"/>
          <w:tab w:val="clear" w:pos="9360"/>
        </w:tabs>
        <w:spacing w:line="480" w:lineRule="auto"/>
        <w:ind w:left="90"/>
        <w:rPr>
          <w:rFonts w:ascii="Bookman Old Style" w:hAnsi="Bookman Old Style"/>
          <w:szCs w:val="24"/>
          <w:rPrChange w:id="4682" w:author="Ashley Frank" w:date="2024-12-20T20:43:00Z">
            <w:rPr>
              <w:rFonts w:ascii="Bookman Old Style" w:hAnsi="Bookman Old Style"/>
              <w:sz w:val="32"/>
              <w:szCs w:val="32"/>
            </w:rPr>
          </w:rPrChange>
        </w:rPr>
      </w:pPr>
      <w:r w:rsidRPr="009C679A">
        <w:rPr>
          <w:rFonts w:ascii="Bookman Old Style" w:hAnsi="Bookman Old Style"/>
          <w:szCs w:val="24"/>
          <w:rPrChange w:id="4683" w:author="Ashley Frank" w:date="2024-12-20T20:43:00Z">
            <w:rPr>
              <w:rFonts w:ascii="Bookman Old Style" w:hAnsi="Bookman Old Style"/>
              <w:sz w:val="32"/>
              <w:szCs w:val="32"/>
            </w:rPr>
          </w:rPrChange>
        </w:rPr>
        <w:t>There is a term or concept called Grounding</w:t>
      </w:r>
      <w:ins w:id="4684" w:author="Clara Shoots" w:date="2025-01-10T13:07:00Z">
        <w:r w:rsidR="00463BD2">
          <w:rPr>
            <w:rFonts w:ascii="Bookman Old Style" w:hAnsi="Bookman Old Style"/>
            <w:szCs w:val="24"/>
          </w:rPr>
          <w:t xml:space="preserve"> or Mindfulness</w:t>
        </w:r>
      </w:ins>
      <w:r w:rsidRPr="009C679A">
        <w:rPr>
          <w:rFonts w:ascii="Bookman Old Style" w:hAnsi="Bookman Old Style"/>
          <w:szCs w:val="24"/>
          <w:rPrChange w:id="4685" w:author="Ashley Frank" w:date="2024-12-20T20:43:00Z">
            <w:rPr>
              <w:rFonts w:ascii="Bookman Old Style" w:hAnsi="Bookman Old Style"/>
              <w:sz w:val="32"/>
              <w:szCs w:val="32"/>
            </w:rPr>
          </w:rPrChange>
        </w:rPr>
        <w:t xml:space="preserve">. </w:t>
      </w:r>
      <w:del w:id="4686" w:author="Clara Shoots" w:date="2025-01-10T13:07:00Z">
        <w:r w:rsidRPr="009C679A" w:rsidDel="00463BD2">
          <w:rPr>
            <w:rFonts w:ascii="Bookman Old Style" w:hAnsi="Bookman Old Style"/>
            <w:szCs w:val="24"/>
            <w:rPrChange w:id="4687" w:author="Ashley Frank" w:date="2024-12-20T20:43:00Z">
              <w:rPr>
                <w:rFonts w:ascii="Bookman Old Style" w:hAnsi="Bookman Old Style"/>
                <w:sz w:val="32"/>
                <w:szCs w:val="32"/>
              </w:rPr>
            </w:rPrChange>
          </w:rPr>
          <w:delText xml:space="preserve">Grounding </w:delText>
        </w:r>
      </w:del>
      <w:ins w:id="4688" w:author="Clara Shoots" w:date="2025-01-10T13:07:00Z">
        <w:r w:rsidR="00463BD2">
          <w:rPr>
            <w:rFonts w:ascii="Bookman Old Style" w:hAnsi="Bookman Old Style"/>
            <w:szCs w:val="24"/>
          </w:rPr>
          <w:t>They</w:t>
        </w:r>
        <w:r w:rsidR="00463BD2" w:rsidRPr="009C679A">
          <w:rPr>
            <w:rFonts w:ascii="Bookman Old Style" w:hAnsi="Bookman Old Style"/>
            <w:szCs w:val="24"/>
            <w:rPrChange w:id="4689" w:author="Ashley Frank" w:date="2024-12-20T20:43:00Z">
              <w:rPr>
                <w:rFonts w:ascii="Bookman Old Style" w:hAnsi="Bookman Old Style"/>
                <w:sz w:val="32"/>
                <w:szCs w:val="32"/>
              </w:rPr>
            </w:rPrChange>
          </w:rPr>
          <w:t xml:space="preserve"> </w:t>
        </w:r>
      </w:ins>
      <w:r w:rsidRPr="009C679A">
        <w:rPr>
          <w:rFonts w:ascii="Bookman Old Style" w:hAnsi="Bookman Old Style"/>
          <w:szCs w:val="24"/>
          <w:rPrChange w:id="4690" w:author="Ashley Frank" w:date="2024-12-20T20:43:00Z">
            <w:rPr>
              <w:rFonts w:ascii="Bookman Old Style" w:hAnsi="Bookman Old Style"/>
              <w:sz w:val="32"/>
              <w:szCs w:val="32"/>
            </w:rPr>
          </w:rPrChange>
        </w:rPr>
        <w:t>help</w:t>
      </w:r>
      <w:del w:id="4691" w:author="Ashley Frank" w:date="2025-01-22T05:01:00Z">
        <w:r w:rsidRPr="009C679A" w:rsidDel="0068426B">
          <w:rPr>
            <w:rFonts w:ascii="Bookman Old Style" w:hAnsi="Bookman Old Style"/>
            <w:szCs w:val="24"/>
            <w:rPrChange w:id="4692" w:author="Ashley Frank" w:date="2024-12-20T20:43:00Z">
              <w:rPr>
                <w:rFonts w:ascii="Bookman Old Style" w:hAnsi="Bookman Old Style"/>
                <w:sz w:val="32"/>
                <w:szCs w:val="32"/>
              </w:rPr>
            </w:rPrChange>
          </w:rPr>
          <w:delText>s</w:delText>
        </w:r>
      </w:del>
      <w:r w:rsidRPr="009C679A">
        <w:rPr>
          <w:rFonts w:ascii="Bookman Old Style" w:hAnsi="Bookman Old Style"/>
          <w:szCs w:val="24"/>
          <w:rPrChange w:id="4693" w:author="Ashley Frank" w:date="2024-12-20T20:43:00Z">
            <w:rPr>
              <w:rFonts w:ascii="Bookman Old Style" w:hAnsi="Bookman Old Style"/>
              <w:sz w:val="32"/>
              <w:szCs w:val="32"/>
            </w:rPr>
          </w:rPrChange>
        </w:rPr>
        <w:t xml:space="preserve"> us to stay</w:t>
      </w:r>
      <w:ins w:id="4694" w:author="Ashley Frank" w:date="2024-12-27T21:31:00Z">
        <w:r w:rsidR="00DD5804">
          <w:rPr>
            <w:rFonts w:ascii="Bookman Old Style" w:hAnsi="Bookman Old Style"/>
            <w:szCs w:val="24"/>
          </w:rPr>
          <w:t xml:space="preserve"> present in th</w:t>
        </w:r>
      </w:ins>
      <w:ins w:id="4695" w:author="Ashley Frank" w:date="2024-12-27T21:32:00Z">
        <w:r w:rsidR="00DD5804">
          <w:rPr>
            <w:rFonts w:ascii="Bookman Old Style" w:hAnsi="Bookman Old Style"/>
            <w:szCs w:val="24"/>
          </w:rPr>
          <w:t xml:space="preserve">e current moment or where our feet </w:t>
        </w:r>
      </w:ins>
      <w:ins w:id="4696" w:author="Ashley Frank" w:date="2024-12-27T23:18:00Z">
        <w:r w:rsidR="00FB188B">
          <w:rPr>
            <w:rFonts w:ascii="Bookman Old Style" w:hAnsi="Bookman Old Style"/>
            <w:szCs w:val="24"/>
          </w:rPr>
          <w:t>are</w:t>
        </w:r>
      </w:ins>
      <w:ins w:id="4697" w:author="Ashley Frank" w:date="2024-12-27T21:32:00Z">
        <w:r w:rsidR="00DD5804">
          <w:rPr>
            <w:rFonts w:ascii="Bookman Old Style" w:hAnsi="Bookman Old Style"/>
            <w:szCs w:val="24"/>
          </w:rPr>
          <w:t xml:space="preserve"> planted</w:t>
        </w:r>
      </w:ins>
      <w:ins w:id="4698" w:author="Clara Shoots" w:date="2025-01-10T13:07:00Z">
        <w:r w:rsidR="00463BD2">
          <w:rPr>
            <w:rFonts w:ascii="Bookman Old Style" w:hAnsi="Bookman Old Style"/>
            <w:szCs w:val="24"/>
          </w:rPr>
          <w:t xml:space="preserve"> by using our five senses</w:t>
        </w:r>
      </w:ins>
      <w:del w:id="4699" w:author="Ashley Frank" w:date="2024-12-27T21:31:00Z">
        <w:r w:rsidRPr="009C679A" w:rsidDel="00DD5804">
          <w:rPr>
            <w:rFonts w:ascii="Bookman Old Style" w:hAnsi="Bookman Old Style"/>
            <w:szCs w:val="24"/>
            <w:rPrChange w:id="4700" w:author="Ashley Frank" w:date="2024-12-20T20:43:00Z">
              <w:rPr>
                <w:rFonts w:ascii="Bookman Old Style" w:hAnsi="Bookman Old Style"/>
                <w:sz w:val="32"/>
                <w:szCs w:val="32"/>
              </w:rPr>
            </w:rPrChange>
          </w:rPr>
          <w:delText xml:space="preserve"> where our feet are planted</w:delText>
        </w:r>
      </w:del>
      <w:r w:rsidRPr="009C679A">
        <w:rPr>
          <w:rFonts w:ascii="Bookman Old Style" w:hAnsi="Bookman Old Style"/>
          <w:szCs w:val="24"/>
          <w:rPrChange w:id="4701" w:author="Ashley Frank" w:date="2024-12-20T20:43:00Z">
            <w:rPr>
              <w:rFonts w:ascii="Bookman Old Style" w:hAnsi="Bookman Old Style"/>
              <w:sz w:val="32"/>
              <w:szCs w:val="32"/>
            </w:rPr>
          </w:rPrChange>
        </w:rPr>
        <w:t>.</w:t>
      </w:r>
      <w:del w:id="4702" w:author="Ashley Frank" w:date="2024-12-27T21:32:00Z">
        <w:r w:rsidRPr="009C679A" w:rsidDel="00DD5804">
          <w:rPr>
            <w:rFonts w:ascii="Bookman Old Style" w:hAnsi="Bookman Old Style"/>
            <w:szCs w:val="24"/>
            <w:rPrChange w:id="4703" w:author="Ashley Frank" w:date="2024-12-20T20:43:00Z">
              <w:rPr>
                <w:rFonts w:ascii="Bookman Old Style" w:hAnsi="Bookman Old Style"/>
                <w:sz w:val="32"/>
                <w:szCs w:val="32"/>
              </w:rPr>
            </w:rPrChange>
          </w:rPr>
          <w:delText xml:space="preserve"> The best place </w:delText>
        </w:r>
      </w:del>
      <w:del w:id="4704" w:author="Ashley Frank" w:date="2024-12-21T04:04:00Z">
        <w:r w:rsidRPr="009C679A" w:rsidDel="00B312E4">
          <w:rPr>
            <w:rFonts w:ascii="Bookman Old Style" w:hAnsi="Bookman Old Style"/>
            <w:szCs w:val="24"/>
            <w:rPrChange w:id="4705" w:author="Ashley Frank" w:date="2024-12-20T20:43:00Z">
              <w:rPr>
                <w:rFonts w:ascii="Bookman Old Style" w:hAnsi="Bookman Old Style"/>
                <w:sz w:val="32"/>
                <w:szCs w:val="32"/>
              </w:rPr>
            </w:rPrChange>
          </w:rPr>
          <w:delText xml:space="preserve">to make </w:delText>
        </w:r>
      </w:del>
      <w:ins w:id="4706" w:author="Ashley Frank" w:date="2024-12-27T21:32:00Z">
        <w:r w:rsidR="00DD5804">
          <w:rPr>
            <w:rFonts w:ascii="Bookman Old Style" w:hAnsi="Bookman Old Style"/>
            <w:szCs w:val="24"/>
          </w:rPr>
          <w:t xml:space="preserve"> There’s no better place to make a</w:t>
        </w:r>
      </w:ins>
      <w:del w:id="4707" w:author="Ashley Frank" w:date="2024-12-27T21:32:00Z">
        <w:r w:rsidRPr="009C679A" w:rsidDel="00DD5804">
          <w:rPr>
            <w:rFonts w:ascii="Bookman Old Style" w:hAnsi="Bookman Old Style"/>
            <w:szCs w:val="24"/>
            <w:rPrChange w:id="4708" w:author="Ashley Frank" w:date="2024-12-20T20:43:00Z">
              <w:rPr>
                <w:rFonts w:ascii="Bookman Old Style" w:hAnsi="Bookman Old Style"/>
                <w:sz w:val="32"/>
                <w:szCs w:val="32"/>
              </w:rPr>
            </w:rPrChange>
          </w:rPr>
          <w:delText>a</w:delText>
        </w:r>
      </w:del>
      <w:r w:rsidRPr="009C679A">
        <w:rPr>
          <w:rFonts w:ascii="Bookman Old Style" w:hAnsi="Bookman Old Style"/>
          <w:szCs w:val="24"/>
          <w:rPrChange w:id="4709" w:author="Ashley Frank" w:date="2024-12-20T20:43:00Z">
            <w:rPr>
              <w:rFonts w:ascii="Bookman Old Style" w:hAnsi="Bookman Old Style"/>
              <w:sz w:val="32"/>
              <w:szCs w:val="32"/>
            </w:rPr>
          </w:rPrChange>
        </w:rPr>
        <w:t xml:space="preserve"> decision</w:t>
      </w:r>
      <w:ins w:id="4710" w:author="Ashley Frank" w:date="2024-12-27T21:32:00Z">
        <w:r w:rsidR="00DD5804">
          <w:rPr>
            <w:rFonts w:ascii="Bookman Old Style" w:hAnsi="Bookman Old Style"/>
            <w:szCs w:val="24"/>
          </w:rPr>
          <w:t xml:space="preserve"> than t</w:t>
        </w:r>
      </w:ins>
      <w:del w:id="4711" w:author="Ashley Frank" w:date="2024-12-27T21:32:00Z">
        <w:r w:rsidRPr="009C679A" w:rsidDel="00DD5804">
          <w:rPr>
            <w:rFonts w:ascii="Bookman Old Style" w:hAnsi="Bookman Old Style"/>
            <w:szCs w:val="24"/>
            <w:rPrChange w:id="4712" w:author="Ashley Frank" w:date="2024-12-20T20:43:00Z">
              <w:rPr>
                <w:rFonts w:ascii="Bookman Old Style" w:hAnsi="Bookman Old Style"/>
                <w:sz w:val="32"/>
                <w:szCs w:val="32"/>
              </w:rPr>
            </w:rPrChange>
          </w:rPr>
          <w:delText xml:space="preserve"> is in t</w:delText>
        </w:r>
      </w:del>
      <w:r w:rsidRPr="009C679A">
        <w:rPr>
          <w:rFonts w:ascii="Bookman Old Style" w:hAnsi="Bookman Old Style"/>
          <w:szCs w:val="24"/>
          <w:rPrChange w:id="4713" w:author="Ashley Frank" w:date="2024-12-20T20:43:00Z">
            <w:rPr>
              <w:rFonts w:ascii="Bookman Old Style" w:hAnsi="Bookman Old Style"/>
              <w:sz w:val="32"/>
              <w:szCs w:val="32"/>
            </w:rPr>
          </w:rPrChange>
        </w:rPr>
        <w:t>he present. In fact, that is the ONLY place you can make a decision. You can’t make a decision yesterday</w:t>
      </w:r>
      <w:r w:rsidR="00FD26F1" w:rsidRPr="009C679A">
        <w:rPr>
          <w:rFonts w:ascii="Bookman Old Style" w:hAnsi="Bookman Old Style"/>
          <w:szCs w:val="24"/>
          <w:rPrChange w:id="4714" w:author="Ashley Frank" w:date="2024-12-20T20:43:00Z">
            <w:rPr>
              <w:rFonts w:ascii="Bookman Old Style" w:hAnsi="Bookman Old Style"/>
              <w:sz w:val="32"/>
              <w:szCs w:val="32"/>
            </w:rPr>
          </w:rPrChange>
        </w:rPr>
        <w:t>,</w:t>
      </w:r>
      <w:r w:rsidRPr="009C679A">
        <w:rPr>
          <w:rFonts w:ascii="Bookman Old Style" w:hAnsi="Bookman Old Style"/>
          <w:szCs w:val="24"/>
          <w:rPrChange w:id="4715" w:author="Ashley Frank" w:date="2024-12-20T20:43:00Z">
            <w:rPr>
              <w:rFonts w:ascii="Bookman Old Style" w:hAnsi="Bookman Old Style"/>
              <w:sz w:val="32"/>
              <w:szCs w:val="32"/>
            </w:rPr>
          </w:rPrChange>
        </w:rPr>
        <w:t xml:space="preserve"> nor can you make a decision tomorrow. </w:t>
      </w:r>
      <w:del w:id="4716" w:author="Ashley Frank" w:date="2024-12-21T03:57:00Z">
        <w:r w:rsidRPr="009C679A" w:rsidDel="00B312E4">
          <w:rPr>
            <w:rFonts w:ascii="Bookman Old Style" w:hAnsi="Bookman Old Style"/>
            <w:szCs w:val="24"/>
            <w:rPrChange w:id="4717" w:author="Ashley Frank" w:date="2024-12-20T20:43:00Z">
              <w:rPr>
                <w:rFonts w:ascii="Bookman Old Style" w:hAnsi="Bookman Old Style"/>
                <w:sz w:val="32"/>
                <w:szCs w:val="32"/>
              </w:rPr>
            </w:rPrChange>
          </w:rPr>
          <w:delText xml:space="preserve">The only time you can make a decision is in the present. </w:delText>
        </w:r>
      </w:del>
      <w:r w:rsidRPr="009C679A">
        <w:rPr>
          <w:rFonts w:ascii="Bookman Old Style" w:hAnsi="Bookman Old Style"/>
          <w:szCs w:val="24"/>
          <w:rPrChange w:id="4718" w:author="Ashley Frank" w:date="2024-12-20T20:43:00Z">
            <w:rPr>
              <w:rFonts w:ascii="Bookman Old Style" w:hAnsi="Bookman Old Style"/>
              <w:sz w:val="32"/>
              <w:szCs w:val="32"/>
            </w:rPr>
          </w:rPrChange>
        </w:rPr>
        <w:t>You can plan for the future or reminisce about the past</w:t>
      </w:r>
      <w:ins w:id="4719" w:author="Ashley Frank" w:date="2024-12-21T04:05:00Z">
        <w:r w:rsidR="00B312E4">
          <w:rPr>
            <w:rFonts w:ascii="Bookman Old Style" w:hAnsi="Bookman Old Style"/>
            <w:szCs w:val="24"/>
          </w:rPr>
          <w:t>. But, when it comes to</w:t>
        </w:r>
      </w:ins>
      <w:del w:id="4720" w:author="Ashley Frank" w:date="2024-12-21T04:05:00Z">
        <w:r w:rsidRPr="009C679A" w:rsidDel="00B312E4">
          <w:rPr>
            <w:rFonts w:ascii="Bookman Old Style" w:hAnsi="Bookman Old Style"/>
            <w:szCs w:val="24"/>
            <w:rPrChange w:id="4721" w:author="Ashley Frank" w:date="2024-12-20T20:43:00Z">
              <w:rPr>
                <w:rFonts w:ascii="Bookman Old Style" w:hAnsi="Bookman Old Style"/>
                <w:sz w:val="32"/>
                <w:szCs w:val="32"/>
              </w:rPr>
            </w:rPrChange>
          </w:rPr>
          <w:delText>, but the</w:delText>
        </w:r>
      </w:del>
      <w:r w:rsidRPr="009C679A">
        <w:rPr>
          <w:rFonts w:ascii="Bookman Old Style" w:hAnsi="Bookman Old Style"/>
          <w:szCs w:val="24"/>
          <w:rPrChange w:id="4722" w:author="Ashley Frank" w:date="2024-12-20T20:43:00Z">
            <w:rPr>
              <w:rFonts w:ascii="Bookman Old Style" w:hAnsi="Bookman Old Style"/>
              <w:sz w:val="32"/>
              <w:szCs w:val="32"/>
            </w:rPr>
          </w:rPrChange>
        </w:rPr>
        <w:t xml:space="preserve"> decision</w:t>
      </w:r>
      <w:ins w:id="4723" w:author="Ashley Frank" w:date="2024-12-21T04:05:00Z">
        <w:r w:rsidR="00B312E4">
          <w:rPr>
            <w:rFonts w:ascii="Bookman Old Style" w:hAnsi="Bookman Old Style"/>
            <w:szCs w:val="24"/>
          </w:rPr>
          <w:t>s, the ones in the past</w:t>
        </w:r>
      </w:ins>
      <w:r w:rsidRPr="009C679A">
        <w:rPr>
          <w:rFonts w:ascii="Bookman Old Style" w:hAnsi="Bookman Old Style"/>
          <w:szCs w:val="24"/>
          <w:rPrChange w:id="4724" w:author="Ashley Frank" w:date="2024-12-20T20:43:00Z">
            <w:rPr>
              <w:rFonts w:ascii="Bookman Old Style" w:hAnsi="Bookman Old Style"/>
              <w:sz w:val="32"/>
              <w:szCs w:val="32"/>
            </w:rPr>
          </w:rPrChange>
        </w:rPr>
        <w:t xml:space="preserve"> ha</w:t>
      </w:r>
      <w:ins w:id="4725" w:author="Ashley Frank" w:date="2024-12-21T04:05:00Z">
        <w:r w:rsidR="00B312E4">
          <w:rPr>
            <w:rFonts w:ascii="Bookman Old Style" w:hAnsi="Bookman Old Style"/>
            <w:szCs w:val="24"/>
          </w:rPr>
          <w:t xml:space="preserve">ve </w:t>
        </w:r>
      </w:ins>
      <w:del w:id="4726" w:author="Ashley Frank" w:date="2024-12-21T04:05:00Z">
        <w:r w:rsidRPr="009C679A" w:rsidDel="00B312E4">
          <w:rPr>
            <w:rFonts w:ascii="Bookman Old Style" w:hAnsi="Bookman Old Style"/>
            <w:szCs w:val="24"/>
            <w:rPrChange w:id="4727" w:author="Ashley Frank" w:date="2024-12-20T20:43:00Z">
              <w:rPr>
                <w:rFonts w:ascii="Bookman Old Style" w:hAnsi="Bookman Old Style"/>
                <w:sz w:val="32"/>
                <w:szCs w:val="32"/>
              </w:rPr>
            </w:rPrChange>
          </w:rPr>
          <w:delText xml:space="preserve">s </w:delText>
        </w:r>
      </w:del>
      <w:r w:rsidRPr="009C679A">
        <w:rPr>
          <w:rFonts w:ascii="Bookman Old Style" w:hAnsi="Bookman Old Style"/>
          <w:szCs w:val="24"/>
          <w:rPrChange w:id="4728" w:author="Ashley Frank" w:date="2024-12-20T20:43:00Z">
            <w:rPr>
              <w:rFonts w:ascii="Bookman Old Style" w:hAnsi="Bookman Old Style"/>
              <w:sz w:val="32"/>
              <w:szCs w:val="32"/>
            </w:rPr>
          </w:rPrChange>
        </w:rPr>
        <w:t>already been made</w:t>
      </w:r>
      <w:ins w:id="4729" w:author="Ashley Frank" w:date="2024-12-21T04:06:00Z">
        <w:r w:rsidR="00B312E4">
          <w:rPr>
            <w:rFonts w:ascii="Bookman Old Style" w:hAnsi="Bookman Old Style"/>
            <w:szCs w:val="24"/>
          </w:rPr>
          <w:t>,</w:t>
        </w:r>
      </w:ins>
      <w:del w:id="4730" w:author="Ashley Frank" w:date="2024-12-21T04:05:00Z">
        <w:r w:rsidRPr="009C679A" w:rsidDel="00B312E4">
          <w:rPr>
            <w:rFonts w:ascii="Bookman Old Style" w:hAnsi="Bookman Old Style"/>
            <w:szCs w:val="24"/>
            <w:rPrChange w:id="4731" w:author="Ashley Frank" w:date="2024-12-20T20:43:00Z">
              <w:rPr>
                <w:rFonts w:ascii="Bookman Old Style" w:hAnsi="Bookman Old Style"/>
                <w:sz w:val="32"/>
                <w:szCs w:val="32"/>
              </w:rPr>
            </w:rPrChange>
          </w:rPr>
          <w:delText xml:space="preserve"> in the past</w:delText>
        </w:r>
      </w:del>
      <w:ins w:id="4732" w:author="Ashley Frank" w:date="2024-12-21T04:05:00Z">
        <w:r w:rsidR="00B312E4">
          <w:rPr>
            <w:rFonts w:ascii="Bookman Old Style" w:hAnsi="Bookman Old Style"/>
            <w:szCs w:val="24"/>
          </w:rPr>
          <w:t xml:space="preserve"> </w:t>
        </w:r>
      </w:ins>
      <w:del w:id="4733" w:author="Ashley Frank" w:date="2024-12-21T04:05:00Z">
        <w:r w:rsidR="00FD26F1" w:rsidRPr="009C679A" w:rsidDel="00B312E4">
          <w:rPr>
            <w:rFonts w:ascii="Bookman Old Style" w:hAnsi="Bookman Old Style"/>
            <w:szCs w:val="24"/>
            <w:rPrChange w:id="4734" w:author="Ashley Frank" w:date="2024-12-20T20:43:00Z">
              <w:rPr>
                <w:rFonts w:ascii="Bookman Old Style" w:hAnsi="Bookman Old Style"/>
                <w:sz w:val="32"/>
                <w:szCs w:val="32"/>
              </w:rPr>
            </w:rPrChange>
          </w:rPr>
          <w:delText>,</w:delText>
        </w:r>
        <w:r w:rsidRPr="009C679A" w:rsidDel="00B312E4">
          <w:rPr>
            <w:rFonts w:ascii="Bookman Old Style" w:hAnsi="Bookman Old Style"/>
            <w:szCs w:val="24"/>
            <w:rPrChange w:id="4735" w:author="Ashley Frank" w:date="2024-12-20T20:43:00Z">
              <w:rPr>
                <w:rFonts w:ascii="Bookman Old Style" w:hAnsi="Bookman Old Style"/>
                <w:sz w:val="32"/>
                <w:szCs w:val="32"/>
              </w:rPr>
            </w:rPrChange>
          </w:rPr>
          <w:delText xml:space="preserve"> </w:delText>
        </w:r>
      </w:del>
      <w:r w:rsidRPr="009C679A">
        <w:rPr>
          <w:rFonts w:ascii="Bookman Old Style" w:hAnsi="Bookman Old Style"/>
          <w:szCs w:val="24"/>
          <w:rPrChange w:id="4736" w:author="Ashley Frank" w:date="2024-12-20T20:43:00Z">
            <w:rPr>
              <w:rFonts w:ascii="Bookman Old Style" w:hAnsi="Bookman Old Style"/>
              <w:sz w:val="32"/>
              <w:szCs w:val="32"/>
            </w:rPr>
          </w:rPrChange>
        </w:rPr>
        <w:t xml:space="preserve">and you don’t know </w:t>
      </w:r>
      <w:ins w:id="4737" w:author="Ashley Frank" w:date="2024-12-21T04:06:00Z">
        <w:r w:rsidR="00B312E4">
          <w:rPr>
            <w:rFonts w:ascii="Bookman Old Style" w:hAnsi="Bookman Old Style"/>
            <w:szCs w:val="24"/>
          </w:rPr>
          <w:t xml:space="preserve">what the future will bring, so </w:t>
        </w:r>
      </w:ins>
      <w:del w:id="4738" w:author="Ashley Frank" w:date="2024-12-21T04:06:00Z">
        <w:r w:rsidRPr="009C679A" w:rsidDel="00B312E4">
          <w:rPr>
            <w:rFonts w:ascii="Bookman Old Style" w:hAnsi="Bookman Old Style"/>
            <w:szCs w:val="24"/>
            <w:rPrChange w:id="4739" w:author="Ashley Frank" w:date="2024-12-20T20:43:00Z">
              <w:rPr>
                <w:rFonts w:ascii="Bookman Old Style" w:hAnsi="Bookman Old Style"/>
                <w:sz w:val="32"/>
                <w:szCs w:val="32"/>
              </w:rPr>
            </w:rPrChange>
          </w:rPr>
          <w:delText>what tomorrow will bring</w:delText>
        </w:r>
        <w:r w:rsidR="00FD26F1" w:rsidRPr="009C679A" w:rsidDel="00B312E4">
          <w:rPr>
            <w:rFonts w:ascii="Bookman Old Style" w:hAnsi="Bookman Old Style"/>
            <w:szCs w:val="24"/>
            <w:rPrChange w:id="4740" w:author="Ashley Frank" w:date="2024-12-20T20:43:00Z">
              <w:rPr>
                <w:rFonts w:ascii="Bookman Old Style" w:hAnsi="Bookman Old Style"/>
                <w:sz w:val="32"/>
                <w:szCs w:val="32"/>
              </w:rPr>
            </w:rPrChange>
          </w:rPr>
          <w:delText>,</w:delText>
        </w:r>
        <w:r w:rsidRPr="009C679A" w:rsidDel="00B312E4">
          <w:rPr>
            <w:rFonts w:ascii="Bookman Old Style" w:hAnsi="Bookman Old Style"/>
            <w:szCs w:val="24"/>
            <w:rPrChange w:id="4741" w:author="Ashley Frank" w:date="2024-12-20T20:43:00Z">
              <w:rPr>
                <w:rFonts w:ascii="Bookman Old Style" w:hAnsi="Bookman Old Style"/>
                <w:sz w:val="32"/>
                <w:szCs w:val="32"/>
              </w:rPr>
            </w:rPrChange>
          </w:rPr>
          <w:delText xml:space="preserve"> so </w:delText>
        </w:r>
      </w:del>
      <w:r w:rsidRPr="009C679A">
        <w:rPr>
          <w:rFonts w:ascii="Bookman Old Style" w:hAnsi="Bookman Old Style"/>
          <w:szCs w:val="24"/>
          <w:rPrChange w:id="4742" w:author="Ashley Frank" w:date="2024-12-20T20:43:00Z">
            <w:rPr>
              <w:rFonts w:ascii="Bookman Old Style" w:hAnsi="Bookman Old Style"/>
              <w:sz w:val="32"/>
              <w:szCs w:val="32"/>
            </w:rPr>
          </w:rPrChange>
        </w:rPr>
        <w:t xml:space="preserve">you can’t make a </w:t>
      </w:r>
      <w:del w:id="4743" w:author="Ashley Frank" w:date="2024-12-21T04:06:00Z">
        <w:r w:rsidRPr="009C679A" w:rsidDel="00B312E4">
          <w:rPr>
            <w:rFonts w:ascii="Bookman Old Style" w:hAnsi="Bookman Old Style"/>
            <w:szCs w:val="24"/>
            <w:rPrChange w:id="4744" w:author="Ashley Frank" w:date="2024-12-20T20:43:00Z">
              <w:rPr>
                <w:rFonts w:ascii="Bookman Old Style" w:hAnsi="Bookman Old Style"/>
                <w:sz w:val="32"/>
                <w:szCs w:val="32"/>
              </w:rPr>
            </w:rPrChange>
          </w:rPr>
          <w:delText>decision</w:delText>
        </w:r>
      </w:del>
      <w:ins w:id="4745" w:author="Ashley Frank" w:date="2024-12-21T04:06:00Z">
        <w:r w:rsidR="00B312E4">
          <w:rPr>
            <w:rFonts w:ascii="Bookman Old Style" w:hAnsi="Bookman Old Style"/>
            <w:szCs w:val="24"/>
          </w:rPr>
          <w:t>decision yet</w:t>
        </w:r>
      </w:ins>
      <w:r w:rsidRPr="009C679A">
        <w:rPr>
          <w:rFonts w:ascii="Bookman Old Style" w:hAnsi="Bookman Old Style"/>
          <w:szCs w:val="24"/>
          <w:rPrChange w:id="4746" w:author="Ashley Frank" w:date="2024-12-20T20:43:00Z">
            <w:rPr>
              <w:rFonts w:ascii="Bookman Old Style" w:hAnsi="Bookman Old Style"/>
              <w:sz w:val="32"/>
              <w:szCs w:val="32"/>
            </w:rPr>
          </w:rPrChange>
        </w:rPr>
        <w:t xml:space="preserve">. </w:t>
      </w:r>
    </w:p>
    <w:p w14:paraId="2386F39A" w14:textId="393F8263" w:rsidR="00FA6EC5" w:rsidRPr="009C679A" w:rsidRDefault="00E1552C" w:rsidP="00A01E36">
      <w:pPr>
        <w:pStyle w:val="BodyText"/>
        <w:spacing w:line="360" w:lineRule="auto"/>
        <w:rPr>
          <w:rFonts w:ascii="Bookman Old Style" w:hAnsi="Bookman Old Style"/>
          <w:szCs w:val="24"/>
          <w:rPrChange w:id="4747" w:author="Ashley Frank" w:date="2024-12-20T20:43:00Z">
            <w:rPr>
              <w:rFonts w:ascii="Bookman Old Style" w:hAnsi="Bookman Old Style"/>
              <w:sz w:val="32"/>
              <w:szCs w:val="32"/>
            </w:rPr>
          </w:rPrChange>
        </w:rPr>
      </w:pPr>
      <w:r w:rsidRPr="009C679A">
        <w:rPr>
          <w:rFonts w:ascii="Bookman Old Style" w:hAnsi="Bookman Old Style"/>
          <w:szCs w:val="24"/>
          <w:rPrChange w:id="4748" w:author="Ashley Frank" w:date="2024-12-20T20:43:00Z">
            <w:rPr>
              <w:rFonts w:ascii="Bookman Old Style" w:hAnsi="Bookman Old Style"/>
              <w:sz w:val="32"/>
              <w:szCs w:val="32"/>
            </w:rPr>
          </w:rPrChange>
        </w:rPr>
        <w:t xml:space="preserve">Often, </w:t>
      </w:r>
      <w:ins w:id="4749" w:author="Ashley Frank" w:date="2024-12-21T03:57:00Z">
        <w:r w:rsidR="00B312E4">
          <w:rPr>
            <w:rFonts w:ascii="Bookman Old Style" w:hAnsi="Bookman Old Style"/>
            <w:szCs w:val="24"/>
          </w:rPr>
          <w:t>due to</w:t>
        </w:r>
      </w:ins>
      <w:del w:id="4750" w:author="Ashley Frank" w:date="2024-12-21T03:57:00Z">
        <w:r w:rsidRPr="009C679A" w:rsidDel="00B312E4">
          <w:rPr>
            <w:rFonts w:ascii="Bookman Old Style" w:hAnsi="Bookman Old Style"/>
            <w:szCs w:val="24"/>
            <w:rPrChange w:id="4751" w:author="Ashley Frank" w:date="2024-12-20T20:43:00Z">
              <w:rPr>
                <w:rFonts w:ascii="Bookman Old Style" w:hAnsi="Bookman Old Style"/>
                <w:sz w:val="32"/>
                <w:szCs w:val="32"/>
              </w:rPr>
            </w:rPrChange>
          </w:rPr>
          <w:delText>because of</w:delText>
        </w:r>
      </w:del>
      <w:r w:rsidRPr="009C679A">
        <w:rPr>
          <w:rFonts w:ascii="Bookman Old Style" w:hAnsi="Bookman Old Style"/>
          <w:szCs w:val="24"/>
          <w:rPrChange w:id="4752" w:author="Ashley Frank" w:date="2024-12-20T20:43:00Z">
            <w:rPr>
              <w:rFonts w:ascii="Bookman Old Style" w:hAnsi="Bookman Old Style"/>
              <w:sz w:val="32"/>
              <w:szCs w:val="32"/>
            </w:rPr>
          </w:rPrChange>
        </w:rPr>
        <w:t xml:space="preserve"> negative life experiences, </w:t>
      </w:r>
      <w:r w:rsidR="002C4A2E" w:rsidRPr="009C679A">
        <w:rPr>
          <w:rFonts w:ascii="Bookman Old Style" w:hAnsi="Bookman Old Style"/>
          <w:szCs w:val="24"/>
          <w:rPrChange w:id="4753" w:author="Ashley Frank" w:date="2024-12-20T20:43:00Z">
            <w:rPr>
              <w:rFonts w:ascii="Bookman Old Style" w:hAnsi="Bookman Old Style"/>
              <w:sz w:val="32"/>
              <w:szCs w:val="32"/>
            </w:rPr>
          </w:rPrChange>
        </w:rPr>
        <w:t>we</w:t>
      </w:r>
      <w:r w:rsidRPr="009C679A">
        <w:rPr>
          <w:rFonts w:ascii="Bookman Old Style" w:hAnsi="Bookman Old Style"/>
          <w:szCs w:val="24"/>
          <w:rPrChange w:id="4754" w:author="Ashley Frank" w:date="2024-12-20T20:43:00Z">
            <w:rPr>
              <w:rFonts w:ascii="Bookman Old Style" w:hAnsi="Bookman Old Style"/>
              <w:sz w:val="32"/>
              <w:szCs w:val="32"/>
            </w:rPr>
          </w:rPrChange>
        </w:rPr>
        <w:t xml:space="preserve"> tend to focus on either </w:t>
      </w:r>
      <w:del w:id="4755" w:author="Ashley Frank" w:date="2024-12-21T04:06:00Z">
        <w:r w:rsidRPr="009C679A" w:rsidDel="00B312E4">
          <w:rPr>
            <w:rFonts w:ascii="Bookman Old Style" w:hAnsi="Bookman Old Style"/>
            <w:szCs w:val="24"/>
            <w:rPrChange w:id="4756" w:author="Ashley Frank" w:date="2024-12-20T20:43:00Z">
              <w:rPr>
                <w:rFonts w:ascii="Bookman Old Style" w:hAnsi="Bookman Old Style"/>
                <w:sz w:val="32"/>
                <w:szCs w:val="32"/>
              </w:rPr>
            </w:rPrChange>
          </w:rPr>
          <w:delText>Historical</w:delText>
        </w:r>
      </w:del>
      <w:ins w:id="4757" w:author="Ashley Frank" w:date="2024-12-21T04:06:00Z">
        <w:r w:rsidR="00B312E4" w:rsidRPr="009C679A">
          <w:rPr>
            <w:rFonts w:ascii="Bookman Old Style" w:hAnsi="Bookman Old Style"/>
            <w:szCs w:val="24"/>
          </w:rPr>
          <w:t>Old</w:t>
        </w:r>
      </w:ins>
      <w:r w:rsidRPr="009C679A">
        <w:rPr>
          <w:rFonts w:ascii="Bookman Old Style" w:hAnsi="Bookman Old Style"/>
          <w:szCs w:val="24"/>
          <w:rPrChange w:id="4758" w:author="Ashley Frank" w:date="2024-12-20T20:43:00Z">
            <w:rPr>
              <w:rFonts w:ascii="Bookman Old Style" w:hAnsi="Bookman Old Style"/>
              <w:sz w:val="32"/>
              <w:szCs w:val="32"/>
            </w:rPr>
          </w:rPrChange>
        </w:rPr>
        <w:t xml:space="preserve"> or Futuristic things in our li</w:t>
      </w:r>
      <w:r w:rsidR="00FD26F1" w:rsidRPr="009C679A">
        <w:rPr>
          <w:rFonts w:ascii="Bookman Old Style" w:hAnsi="Bookman Old Style"/>
          <w:szCs w:val="24"/>
          <w:rPrChange w:id="4759" w:author="Ashley Frank" w:date="2024-12-20T20:43:00Z">
            <w:rPr>
              <w:rFonts w:ascii="Bookman Old Style" w:hAnsi="Bookman Old Style"/>
              <w:sz w:val="32"/>
              <w:szCs w:val="32"/>
            </w:rPr>
          </w:rPrChange>
        </w:rPr>
        <w:t>ves</w:t>
      </w:r>
      <w:r w:rsidRPr="009C679A">
        <w:rPr>
          <w:rFonts w:ascii="Bookman Old Style" w:hAnsi="Bookman Old Style"/>
          <w:szCs w:val="24"/>
          <w:rPrChange w:id="4760" w:author="Ashley Frank" w:date="2024-12-20T20:43:00Z">
            <w:rPr>
              <w:rFonts w:ascii="Bookman Old Style" w:hAnsi="Bookman Old Style"/>
              <w:sz w:val="32"/>
              <w:szCs w:val="32"/>
            </w:rPr>
          </w:rPrChange>
        </w:rPr>
        <w:t xml:space="preserve">. Both of these </w:t>
      </w:r>
      <w:r w:rsidR="00BE2F48" w:rsidRPr="009C679A">
        <w:rPr>
          <w:rFonts w:ascii="Bookman Old Style" w:hAnsi="Bookman Old Style"/>
          <w:szCs w:val="24"/>
          <w:rPrChange w:id="4761" w:author="Ashley Frank" w:date="2024-12-20T20:43:00Z">
            <w:rPr>
              <w:rFonts w:ascii="Bookman Old Style" w:hAnsi="Bookman Old Style"/>
              <w:sz w:val="32"/>
              <w:szCs w:val="32"/>
            </w:rPr>
          </w:rPrChange>
        </w:rPr>
        <w:t xml:space="preserve">can </w:t>
      </w:r>
      <w:r w:rsidRPr="009C679A">
        <w:rPr>
          <w:rFonts w:ascii="Bookman Old Style" w:hAnsi="Bookman Old Style"/>
          <w:szCs w:val="24"/>
          <w:rPrChange w:id="4762" w:author="Ashley Frank" w:date="2024-12-20T20:43:00Z">
            <w:rPr>
              <w:rFonts w:ascii="Bookman Old Style" w:hAnsi="Bookman Old Style"/>
              <w:sz w:val="32"/>
              <w:szCs w:val="32"/>
            </w:rPr>
          </w:rPrChange>
        </w:rPr>
        <w:t xml:space="preserve">cause instability when they become our focus. Many people, when they </w:t>
      </w:r>
      <w:ins w:id="4763" w:author="Ashley Frank" w:date="2024-12-21T04:07:00Z">
        <w:r w:rsidR="00B312E4">
          <w:rPr>
            <w:rFonts w:ascii="Bookman Old Style" w:hAnsi="Bookman Old Style"/>
            <w:szCs w:val="24"/>
          </w:rPr>
          <w:t>deem a situation as “heavy”</w:t>
        </w:r>
      </w:ins>
      <w:ins w:id="4764" w:author="Ashley Frank" w:date="2024-12-27T21:33:00Z">
        <w:r w:rsidR="00DD5804">
          <w:rPr>
            <w:rFonts w:ascii="Bookman Old Style" w:hAnsi="Bookman Old Style"/>
            <w:szCs w:val="24"/>
          </w:rPr>
          <w:t xml:space="preserve"> or “emotional”</w:t>
        </w:r>
      </w:ins>
      <w:del w:id="4765" w:author="Ashley Frank" w:date="2024-12-21T04:07:00Z">
        <w:r w:rsidRPr="009C679A" w:rsidDel="00B312E4">
          <w:rPr>
            <w:rFonts w:ascii="Bookman Old Style" w:hAnsi="Bookman Old Style"/>
            <w:szCs w:val="24"/>
            <w:rPrChange w:id="4766" w:author="Ashley Frank" w:date="2024-12-20T20:43:00Z">
              <w:rPr>
                <w:rFonts w:ascii="Bookman Old Style" w:hAnsi="Bookman Old Style"/>
                <w:sz w:val="32"/>
                <w:szCs w:val="32"/>
              </w:rPr>
            </w:rPrChange>
          </w:rPr>
          <w:delText>find that life situations are ‘</w:delText>
        </w:r>
      </w:del>
      <w:del w:id="4767" w:author="Ashley Frank" w:date="2024-12-21T04:06:00Z">
        <w:r w:rsidRPr="009C679A" w:rsidDel="00B312E4">
          <w:rPr>
            <w:rFonts w:ascii="Bookman Old Style" w:hAnsi="Bookman Old Style"/>
            <w:szCs w:val="24"/>
            <w:rPrChange w:id="4768" w:author="Ashley Frank" w:date="2024-12-20T20:43:00Z">
              <w:rPr>
                <w:rFonts w:ascii="Bookman Old Style" w:hAnsi="Bookman Old Style"/>
                <w:sz w:val="32"/>
                <w:szCs w:val="32"/>
              </w:rPr>
            </w:rPrChange>
          </w:rPr>
          <w:delText>heavy’</w:delText>
        </w:r>
      </w:del>
      <w:r w:rsidRPr="009C679A">
        <w:rPr>
          <w:rFonts w:ascii="Bookman Old Style" w:hAnsi="Bookman Old Style"/>
          <w:szCs w:val="24"/>
          <w:rPrChange w:id="4769" w:author="Ashley Frank" w:date="2024-12-20T20:43:00Z">
            <w:rPr>
              <w:rFonts w:ascii="Bookman Old Style" w:hAnsi="Bookman Old Style"/>
              <w:sz w:val="32"/>
              <w:szCs w:val="32"/>
            </w:rPr>
          </w:rPrChange>
        </w:rPr>
        <w:t xml:space="preserve">, have an automatic process of </w:t>
      </w:r>
      <w:ins w:id="4770" w:author="Ashley Frank" w:date="2024-12-27T21:33:00Z">
        <w:r w:rsidR="00DD5804">
          <w:rPr>
            <w:rFonts w:ascii="Bookman Old Style" w:hAnsi="Bookman Old Style"/>
            <w:szCs w:val="24"/>
          </w:rPr>
          <w:t xml:space="preserve">associating it </w:t>
        </w:r>
      </w:ins>
      <w:ins w:id="4771" w:author="Ashley Frank" w:date="2024-12-27T21:53:00Z">
        <w:r w:rsidR="002A7D37">
          <w:rPr>
            <w:rFonts w:ascii="Bookman Old Style" w:hAnsi="Bookman Old Style"/>
            <w:szCs w:val="24"/>
          </w:rPr>
          <w:t xml:space="preserve">with </w:t>
        </w:r>
      </w:ins>
      <w:ins w:id="4772" w:author="Ashley Frank" w:date="2024-12-27T21:33:00Z">
        <w:r w:rsidR="00DD5804">
          <w:rPr>
            <w:rFonts w:ascii="Bookman Old Style" w:hAnsi="Bookman Old Style"/>
            <w:szCs w:val="24"/>
          </w:rPr>
          <w:t>what</w:t>
        </w:r>
      </w:ins>
      <w:del w:id="4773" w:author="Ashley Frank" w:date="2024-12-27T21:33:00Z">
        <w:r w:rsidRPr="009C679A" w:rsidDel="00DD5804">
          <w:rPr>
            <w:rFonts w:ascii="Bookman Old Style" w:hAnsi="Bookman Old Style"/>
            <w:szCs w:val="24"/>
            <w:rPrChange w:id="4774" w:author="Ashley Frank" w:date="2024-12-20T20:43:00Z">
              <w:rPr>
                <w:rFonts w:ascii="Bookman Old Style" w:hAnsi="Bookman Old Style"/>
                <w:sz w:val="32"/>
                <w:szCs w:val="32"/>
              </w:rPr>
            </w:rPrChange>
          </w:rPr>
          <w:delText>focusing on items that</w:delText>
        </w:r>
      </w:del>
      <w:r w:rsidRPr="009C679A">
        <w:rPr>
          <w:rFonts w:ascii="Bookman Old Style" w:hAnsi="Bookman Old Style"/>
          <w:szCs w:val="24"/>
          <w:rPrChange w:id="4775" w:author="Ashley Frank" w:date="2024-12-20T20:43:00Z">
            <w:rPr>
              <w:rFonts w:ascii="Bookman Old Style" w:hAnsi="Bookman Old Style"/>
              <w:sz w:val="32"/>
              <w:szCs w:val="32"/>
            </w:rPr>
          </w:rPrChange>
        </w:rPr>
        <w:t xml:space="preserve"> happened </w:t>
      </w:r>
      <w:del w:id="4776" w:author="Ashley Frank" w:date="2024-12-27T21:33:00Z">
        <w:r w:rsidRPr="009C679A" w:rsidDel="00DD5804">
          <w:rPr>
            <w:rFonts w:ascii="Bookman Old Style" w:hAnsi="Bookman Old Style"/>
            <w:szCs w:val="24"/>
            <w:rPrChange w:id="4777" w:author="Ashley Frank" w:date="2024-12-20T20:43:00Z">
              <w:rPr>
                <w:rFonts w:ascii="Bookman Old Style" w:hAnsi="Bookman Old Style"/>
                <w:sz w:val="32"/>
                <w:szCs w:val="32"/>
              </w:rPr>
            </w:rPrChange>
          </w:rPr>
          <w:delText xml:space="preserve">already </w:delText>
        </w:r>
      </w:del>
      <w:r w:rsidRPr="009C679A">
        <w:rPr>
          <w:rFonts w:ascii="Bookman Old Style" w:hAnsi="Bookman Old Style"/>
          <w:szCs w:val="24"/>
          <w:rPrChange w:id="4778" w:author="Ashley Frank" w:date="2024-12-20T20:43:00Z">
            <w:rPr>
              <w:rFonts w:ascii="Bookman Old Style" w:hAnsi="Bookman Old Style"/>
              <w:sz w:val="32"/>
              <w:szCs w:val="32"/>
            </w:rPr>
          </w:rPrChange>
        </w:rPr>
        <w:t>in their past. Below is a chart of the struggle with our past or future being our focus:</w:t>
      </w:r>
    </w:p>
    <w:p w14:paraId="0B3C2B6C" w14:textId="77777777" w:rsidR="00E1552C" w:rsidRPr="009C679A" w:rsidRDefault="00E1552C" w:rsidP="00A01E36">
      <w:pPr>
        <w:pStyle w:val="BodyText"/>
        <w:spacing w:line="360" w:lineRule="auto"/>
        <w:rPr>
          <w:rFonts w:ascii="Bookman Old Style" w:hAnsi="Bookman Old Style"/>
          <w:szCs w:val="24"/>
          <w:rPrChange w:id="4779" w:author="Ashley Frank" w:date="2024-12-20T20:43:00Z">
            <w:rPr>
              <w:rFonts w:ascii="Bookman Old Style" w:hAnsi="Bookman Old Style"/>
              <w:sz w:val="32"/>
              <w:szCs w:val="32"/>
            </w:rPr>
          </w:rPrChange>
        </w:rPr>
      </w:pPr>
    </w:p>
    <w:tbl>
      <w:tblPr>
        <w:tblStyle w:val="TableGrid"/>
        <w:tblW w:w="0" w:type="auto"/>
        <w:tblLook w:val="04A0" w:firstRow="1" w:lastRow="0" w:firstColumn="1" w:lastColumn="0" w:noHBand="0" w:noVBand="1"/>
      </w:tblPr>
      <w:tblGrid>
        <w:gridCol w:w="3116"/>
        <w:gridCol w:w="3117"/>
        <w:gridCol w:w="3117"/>
      </w:tblGrid>
      <w:tr w:rsidR="00E1552C" w:rsidRPr="009C679A" w14:paraId="1ECF1CAC" w14:textId="77777777" w:rsidTr="00E1552C">
        <w:tc>
          <w:tcPr>
            <w:tcW w:w="3116" w:type="dxa"/>
          </w:tcPr>
          <w:p w14:paraId="1E5A84DC" w14:textId="77777777" w:rsidR="00E1552C" w:rsidRPr="009C679A" w:rsidRDefault="00E1552C" w:rsidP="00A01E36">
            <w:pPr>
              <w:pStyle w:val="BodyText"/>
              <w:spacing w:line="360" w:lineRule="auto"/>
              <w:rPr>
                <w:rFonts w:ascii="Bookman Old Style" w:hAnsi="Bookman Old Style"/>
                <w:b/>
                <w:szCs w:val="24"/>
                <w:rPrChange w:id="4780" w:author="Ashley Frank" w:date="2024-12-20T20:43:00Z">
                  <w:rPr>
                    <w:rFonts w:ascii="Bookman Old Style" w:hAnsi="Bookman Old Style"/>
                    <w:b/>
                    <w:sz w:val="32"/>
                    <w:szCs w:val="32"/>
                  </w:rPr>
                </w:rPrChange>
              </w:rPr>
            </w:pPr>
            <w:r w:rsidRPr="009C679A">
              <w:rPr>
                <w:rFonts w:ascii="Bookman Old Style" w:hAnsi="Bookman Old Style"/>
                <w:b/>
                <w:szCs w:val="24"/>
                <w:rPrChange w:id="4781" w:author="Ashley Frank" w:date="2024-12-20T20:43:00Z">
                  <w:rPr>
                    <w:rFonts w:ascii="Bookman Old Style" w:hAnsi="Bookman Old Style"/>
                    <w:b/>
                    <w:sz w:val="32"/>
                    <w:szCs w:val="32"/>
                  </w:rPr>
                </w:rPrChange>
              </w:rPr>
              <w:t>Historic</w:t>
            </w:r>
            <w:r w:rsidR="00E14CD5" w:rsidRPr="009C679A">
              <w:rPr>
                <w:rFonts w:ascii="Bookman Old Style" w:hAnsi="Bookman Old Style"/>
                <w:b/>
                <w:szCs w:val="24"/>
                <w:rPrChange w:id="4782" w:author="Ashley Frank" w:date="2024-12-20T20:43:00Z">
                  <w:rPr>
                    <w:rFonts w:ascii="Bookman Old Style" w:hAnsi="Bookman Old Style"/>
                    <w:b/>
                    <w:sz w:val="32"/>
                    <w:szCs w:val="32"/>
                  </w:rPr>
                </w:rPrChange>
              </w:rPr>
              <w:t xml:space="preserve"> Focus</w:t>
            </w:r>
          </w:p>
        </w:tc>
        <w:tc>
          <w:tcPr>
            <w:tcW w:w="3117" w:type="dxa"/>
          </w:tcPr>
          <w:p w14:paraId="11A7AF5C" w14:textId="77777777" w:rsidR="00E1552C" w:rsidRPr="009C679A" w:rsidRDefault="00E1552C" w:rsidP="00A01E36">
            <w:pPr>
              <w:pStyle w:val="BodyText"/>
              <w:spacing w:line="360" w:lineRule="auto"/>
              <w:rPr>
                <w:rFonts w:ascii="Bookman Old Style" w:hAnsi="Bookman Old Style"/>
                <w:b/>
                <w:szCs w:val="24"/>
                <w:rPrChange w:id="4783" w:author="Ashley Frank" w:date="2024-12-20T20:43:00Z">
                  <w:rPr>
                    <w:rFonts w:ascii="Bookman Old Style" w:hAnsi="Bookman Old Style"/>
                    <w:b/>
                    <w:sz w:val="32"/>
                    <w:szCs w:val="32"/>
                  </w:rPr>
                </w:rPrChange>
              </w:rPr>
            </w:pPr>
          </w:p>
        </w:tc>
        <w:tc>
          <w:tcPr>
            <w:tcW w:w="3117" w:type="dxa"/>
          </w:tcPr>
          <w:p w14:paraId="68FF222E" w14:textId="77777777" w:rsidR="00E1552C" w:rsidRPr="009C679A" w:rsidRDefault="00E1552C" w:rsidP="00A01E36">
            <w:pPr>
              <w:pStyle w:val="BodyText"/>
              <w:spacing w:line="360" w:lineRule="auto"/>
              <w:rPr>
                <w:rFonts w:ascii="Bookman Old Style" w:hAnsi="Bookman Old Style"/>
                <w:b/>
                <w:szCs w:val="24"/>
                <w:rPrChange w:id="4784" w:author="Ashley Frank" w:date="2024-12-20T20:43:00Z">
                  <w:rPr>
                    <w:rFonts w:ascii="Bookman Old Style" w:hAnsi="Bookman Old Style"/>
                    <w:b/>
                    <w:sz w:val="32"/>
                    <w:szCs w:val="32"/>
                  </w:rPr>
                </w:rPrChange>
              </w:rPr>
            </w:pPr>
            <w:r w:rsidRPr="009C679A">
              <w:rPr>
                <w:rFonts w:ascii="Bookman Old Style" w:hAnsi="Bookman Old Style"/>
                <w:b/>
                <w:szCs w:val="24"/>
                <w:rPrChange w:id="4785" w:author="Ashley Frank" w:date="2024-12-20T20:43:00Z">
                  <w:rPr>
                    <w:rFonts w:ascii="Bookman Old Style" w:hAnsi="Bookman Old Style"/>
                    <w:b/>
                    <w:sz w:val="32"/>
                    <w:szCs w:val="32"/>
                  </w:rPr>
                </w:rPrChange>
              </w:rPr>
              <w:t>Futuristic</w:t>
            </w:r>
            <w:r w:rsidR="00E14CD5" w:rsidRPr="009C679A">
              <w:rPr>
                <w:rFonts w:ascii="Bookman Old Style" w:hAnsi="Bookman Old Style"/>
                <w:b/>
                <w:szCs w:val="24"/>
                <w:rPrChange w:id="4786" w:author="Ashley Frank" w:date="2024-12-20T20:43:00Z">
                  <w:rPr>
                    <w:rFonts w:ascii="Bookman Old Style" w:hAnsi="Bookman Old Style"/>
                    <w:b/>
                    <w:sz w:val="32"/>
                    <w:szCs w:val="32"/>
                  </w:rPr>
                </w:rPrChange>
              </w:rPr>
              <w:t xml:space="preserve"> Focus</w:t>
            </w:r>
          </w:p>
        </w:tc>
      </w:tr>
      <w:tr w:rsidR="00E1552C" w:rsidRPr="009C679A" w14:paraId="16F65A1C" w14:textId="77777777" w:rsidTr="00E1552C">
        <w:tc>
          <w:tcPr>
            <w:tcW w:w="3116" w:type="dxa"/>
          </w:tcPr>
          <w:p w14:paraId="0A8BC3C9" w14:textId="77777777" w:rsidR="00E1552C" w:rsidRPr="009C679A" w:rsidRDefault="00E1552C" w:rsidP="00A01E36">
            <w:pPr>
              <w:pStyle w:val="BodyText"/>
              <w:spacing w:line="360" w:lineRule="auto"/>
              <w:rPr>
                <w:rFonts w:ascii="Bookman Old Style" w:hAnsi="Bookman Old Style"/>
                <w:szCs w:val="24"/>
                <w:rPrChange w:id="4787" w:author="Ashley Frank" w:date="2024-12-20T20:43:00Z">
                  <w:rPr>
                    <w:rFonts w:ascii="Bookman Old Style" w:hAnsi="Bookman Old Style"/>
                    <w:sz w:val="32"/>
                    <w:szCs w:val="32"/>
                  </w:rPr>
                </w:rPrChange>
              </w:rPr>
            </w:pPr>
            <w:r w:rsidRPr="009C679A">
              <w:rPr>
                <w:rFonts w:ascii="Bookman Old Style" w:hAnsi="Bookman Old Style"/>
                <w:szCs w:val="24"/>
                <w:rPrChange w:id="4788" w:author="Ashley Frank" w:date="2024-12-20T20:43:00Z">
                  <w:rPr>
                    <w:rFonts w:ascii="Bookman Old Style" w:hAnsi="Bookman Old Style"/>
                    <w:sz w:val="32"/>
                    <w:szCs w:val="32"/>
                  </w:rPr>
                </w:rPrChange>
              </w:rPr>
              <w:t>Causes Instability</w:t>
            </w:r>
          </w:p>
        </w:tc>
        <w:tc>
          <w:tcPr>
            <w:tcW w:w="3117" w:type="dxa"/>
          </w:tcPr>
          <w:p w14:paraId="2EE2AC92" w14:textId="77777777" w:rsidR="00E1552C" w:rsidRPr="009C679A" w:rsidRDefault="00E1552C" w:rsidP="00A01E36">
            <w:pPr>
              <w:pStyle w:val="BodyText"/>
              <w:spacing w:line="360" w:lineRule="auto"/>
              <w:rPr>
                <w:rFonts w:ascii="Bookman Old Style" w:hAnsi="Bookman Old Style"/>
                <w:szCs w:val="24"/>
                <w:rPrChange w:id="4789" w:author="Ashley Frank" w:date="2024-12-20T20:43:00Z">
                  <w:rPr>
                    <w:rFonts w:ascii="Bookman Old Style" w:hAnsi="Bookman Old Style"/>
                    <w:sz w:val="32"/>
                    <w:szCs w:val="32"/>
                  </w:rPr>
                </w:rPrChange>
              </w:rPr>
            </w:pPr>
          </w:p>
        </w:tc>
        <w:tc>
          <w:tcPr>
            <w:tcW w:w="3117" w:type="dxa"/>
          </w:tcPr>
          <w:p w14:paraId="49031982" w14:textId="77777777" w:rsidR="00E1552C" w:rsidRPr="009C679A" w:rsidRDefault="00E1552C" w:rsidP="00A01E36">
            <w:pPr>
              <w:pStyle w:val="BodyText"/>
              <w:spacing w:line="360" w:lineRule="auto"/>
              <w:rPr>
                <w:rFonts w:ascii="Bookman Old Style" w:hAnsi="Bookman Old Style"/>
                <w:szCs w:val="24"/>
                <w:rPrChange w:id="4790" w:author="Ashley Frank" w:date="2024-12-20T20:43:00Z">
                  <w:rPr>
                    <w:rFonts w:ascii="Bookman Old Style" w:hAnsi="Bookman Old Style"/>
                    <w:sz w:val="32"/>
                    <w:szCs w:val="32"/>
                  </w:rPr>
                </w:rPrChange>
              </w:rPr>
            </w:pPr>
            <w:r w:rsidRPr="009C679A">
              <w:rPr>
                <w:rFonts w:ascii="Bookman Old Style" w:hAnsi="Bookman Old Style"/>
                <w:szCs w:val="24"/>
                <w:rPrChange w:id="4791" w:author="Ashley Frank" w:date="2024-12-20T20:43:00Z">
                  <w:rPr>
                    <w:rFonts w:ascii="Bookman Old Style" w:hAnsi="Bookman Old Style"/>
                    <w:sz w:val="32"/>
                    <w:szCs w:val="32"/>
                  </w:rPr>
                </w:rPrChange>
              </w:rPr>
              <w:t>Causes Instability</w:t>
            </w:r>
          </w:p>
        </w:tc>
      </w:tr>
      <w:tr w:rsidR="00E1552C" w:rsidRPr="009C679A" w14:paraId="62FA8BFB" w14:textId="77777777" w:rsidTr="00E1552C">
        <w:tc>
          <w:tcPr>
            <w:tcW w:w="3116" w:type="dxa"/>
          </w:tcPr>
          <w:p w14:paraId="03EB9B66" w14:textId="77113FBC" w:rsidR="00E1552C" w:rsidRPr="009C679A" w:rsidRDefault="00E1552C" w:rsidP="00A01E36">
            <w:pPr>
              <w:pStyle w:val="BodyText"/>
              <w:spacing w:line="360" w:lineRule="auto"/>
              <w:rPr>
                <w:rFonts w:ascii="Bookman Old Style" w:hAnsi="Bookman Old Style"/>
                <w:szCs w:val="24"/>
                <w:rPrChange w:id="4792" w:author="Ashley Frank" w:date="2024-12-20T20:43:00Z">
                  <w:rPr>
                    <w:rFonts w:ascii="Bookman Old Style" w:hAnsi="Bookman Old Style"/>
                    <w:sz w:val="32"/>
                    <w:szCs w:val="32"/>
                  </w:rPr>
                </w:rPrChange>
              </w:rPr>
            </w:pPr>
            <w:r w:rsidRPr="009C679A">
              <w:rPr>
                <w:rFonts w:ascii="Bookman Old Style" w:hAnsi="Bookman Old Style"/>
                <w:szCs w:val="24"/>
                <w:rPrChange w:id="4793" w:author="Ashley Frank" w:date="2024-12-20T20:43:00Z">
                  <w:rPr>
                    <w:rFonts w:ascii="Bookman Old Style" w:hAnsi="Bookman Old Style"/>
                    <w:sz w:val="32"/>
                    <w:szCs w:val="32"/>
                  </w:rPr>
                </w:rPrChange>
              </w:rPr>
              <w:t>Reason:</w:t>
            </w:r>
            <w:ins w:id="4794" w:author="Ashley Frank" w:date="2024-12-21T04:08:00Z">
              <w:r w:rsidR="00B312E4">
                <w:rPr>
                  <w:rFonts w:ascii="Bookman Old Style" w:hAnsi="Bookman Old Style"/>
                  <w:szCs w:val="24"/>
                </w:rPr>
                <w:t xml:space="preserve"> 1.</w:t>
              </w:r>
            </w:ins>
            <w:del w:id="4795" w:author="Ashley Frank" w:date="2024-12-21T04:08:00Z">
              <w:r w:rsidRPr="009C679A" w:rsidDel="00B312E4">
                <w:rPr>
                  <w:rFonts w:ascii="Bookman Old Style" w:hAnsi="Bookman Old Style"/>
                  <w:szCs w:val="24"/>
                  <w:rPrChange w:id="4796" w:author="Ashley Frank" w:date="2024-12-20T20:43:00Z">
                    <w:rPr>
                      <w:rFonts w:ascii="Bookman Old Style" w:hAnsi="Bookman Old Style"/>
                      <w:sz w:val="32"/>
                      <w:szCs w:val="32"/>
                    </w:rPr>
                  </w:rPrChange>
                </w:rPr>
                <w:delText xml:space="preserve"> 1.</w:delText>
              </w:r>
            </w:del>
            <w:r w:rsidRPr="009C679A">
              <w:rPr>
                <w:rFonts w:ascii="Bookman Old Style" w:hAnsi="Bookman Old Style"/>
                <w:szCs w:val="24"/>
                <w:rPrChange w:id="4797" w:author="Ashley Frank" w:date="2024-12-20T20:43:00Z">
                  <w:rPr>
                    <w:rFonts w:ascii="Bookman Old Style" w:hAnsi="Bookman Old Style"/>
                    <w:sz w:val="32"/>
                    <w:szCs w:val="32"/>
                  </w:rPr>
                </w:rPrChange>
              </w:rPr>
              <w:t xml:space="preserve"> </w:t>
            </w:r>
            <w:r w:rsidR="002C4A2E" w:rsidRPr="009C679A">
              <w:rPr>
                <w:rFonts w:ascii="Bookman Old Style" w:hAnsi="Bookman Old Style"/>
                <w:szCs w:val="24"/>
                <w:rPrChange w:id="4798" w:author="Ashley Frank" w:date="2024-12-20T20:43:00Z">
                  <w:rPr>
                    <w:rFonts w:ascii="Bookman Old Style" w:hAnsi="Bookman Old Style"/>
                    <w:sz w:val="32"/>
                    <w:szCs w:val="32"/>
                  </w:rPr>
                </w:rPrChange>
              </w:rPr>
              <w:t>We</w:t>
            </w:r>
            <w:r w:rsidRPr="009C679A">
              <w:rPr>
                <w:rFonts w:ascii="Bookman Old Style" w:hAnsi="Bookman Old Style"/>
                <w:szCs w:val="24"/>
                <w:rPrChange w:id="4799" w:author="Ashley Frank" w:date="2024-12-20T20:43:00Z">
                  <w:rPr>
                    <w:rFonts w:ascii="Bookman Old Style" w:hAnsi="Bookman Old Style"/>
                    <w:sz w:val="32"/>
                    <w:szCs w:val="32"/>
                  </w:rPr>
                </w:rPrChange>
              </w:rPr>
              <w:t xml:space="preserve"> typically reinterpret the past</w:t>
            </w:r>
            <w:r w:rsidR="00BE2F48" w:rsidRPr="009C679A">
              <w:rPr>
                <w:rFonts w:ascii="Bookman Old Style" w:hAnsi="Bookman Old Style"/>
                <w:szCs w:val="24"/>
                <w:rPrChange w:id="4800" w:author="Ashley Frank" w:date="2024-12-20T20:43:00Z">
                  <w:rPr>
                    <w:rFonts w:ascii="Bookman Old Style" w:hAnsi="Bookman Old Style"/>
                    <w:sz w:val="32"/>
                    <w:szCs w:val="32"/>
                  </w:rPr>
                </w:rPrChange>
              </w:rPr>
              <w:t xml:space="preserve"> or </w:t>
            </w:r>
            <w:r w:rsidR="00BE2F48" w:rsidRPr="009C679A">
              <w:rPr>
                <w:rFonts w:ascii="Bookman Old Style" w:hAnsi="Bookman Old Style"/>
                <w:szCs w:val="24"/>
                <w:rPrChange w:id="4801" w:author="Ashley Frank" w:date="2024-12-20T20:43:00Z">
                  <w:rPr>
                    <w:rFonts w:ascii="Bookman Old Style" w:hAnsi="Bookman Old Style"/>
                    <w:sz w:val="32"/>
                    <w:szCs w:val="32"/>
                  </w:rPr>
                </w:rPrChange>
              </w:rPr>
              <w:lastRenderedPageBreak/>
              <w:t>add things that never happened.</w:t>
            </w:r>
          </w:p>
        </w:tc>
        <w:tc>
          <w:tcPr>
            <w:tcW w:w="3117" w:type="dxa"/>
          </w:tcPr>
          <w:p w14:paraId="00B54684" w14:textId="77777777" w:rsidR="00E1552C" w:rsidRPr="009C679A" w:rsidRDefault="00E1552C" w:rsidP="00A01E36">
            <w:pPr>
              <w:pStyle w:val="BodyText"/>
              <w:spacing w:line="360" w:lineRule="auto"/>
              <w:rPr>
                <w:rFonts w:ascii="Bookman Old Style" w:hAnsi="Bookman Old Style"/>
                <w:szCs w:val="24"/>
                <w:rPrChange w:id="4802" w:author="Ashley Frank" w:date="2024-12-20T20:43:00Z">
                  <w:rPr>
                    <w:rFonts w:ascii="Bookman Old Style" w:hAnsi="Bookman Old Style"/>
                    <w:sz w:val="32"/>
                    <w:szCs w:val="32"/>
                  </w:rPr>
                </w:rPrChange>
              </w:rPr>
            </w:pPr>
          </w:p>
        </w:tc>
        <w:tc>
          <w:tcPr>
            <w:tcW w:w="3117" w:type="dxa"/>
          </w:tcPr>
          <w:p w14:paraId="455EDABE" w14:textId="057AB3F7" w:rsidR="00E1552C" w:rsidRPr="009C679A" w:rsidRDefault="00E1552C" w:rsidP="00A01E36">
            <w:pPr>
              <w:pStyle w:val="BodyText"/>
              <w:spacing w:line="360" w:lineRule="auto"/>
              <w:rPr>
                <w:rFonts w:ascii="Bookman Old Style" w:hAnsi="Bookman Old Style"/>
                <w:szCs w:val="24"/>
                <w:rPrChange w:id="4803" w:author="Ashley Frank" w:date="2024-12-20T20:43:00Z">
                  <w:rPr>
                    <w:rFonts w:ascii="Bookman Old Style" w:hAnsi="Bookman Old Style"/>
                    <w:sz w:val="32"/>
                    <w:szCs w:val="32"/>
                  </w:rPr>
                </w:rPrChange>
              </w:rPr>
            </w:pPr>
            <w:r w:rsidRPr="009C679A">
              <w:rPr>
                <w:rFonts w:ascii="Bookman Old Style" w:hAnsi="Bookman Old Style"/>
                <w:szCs w:val="24"/>
                <w:rPrChange w:id="4804" w:author="Ashley Frank" w:date="2024-12-20T20:43:00Z">
                  <w:rPr>
                    <w:rFonts w:ascii="Bookman Old Style" w:hAnsi="Bookman Old Style"/>
                    <w:sz w:val="32"/>
                    <w:szCs w:val="32"/>
                  </w:rPr>
                </w:rPrChange>
              </w:rPr>
              <w:t xml:space="preserve">Reason: </w:t>
            </w:r>
            <w:r w:rsidR="002C4A2E" w:rsidRPr="009C679A">
              <w:rPr>
                <w:rFonts w:ascii="Bookman Old Style" w:hAnsi="Bookman Old Style"/>
                <w:szCs w:val="24"/>
                <w:rPrChange w:id="4805" w:author="Ashley Frank" w:date="2024-12-20T20:43:00Z">
                  <w:rPr>
                    <w:rFonts w:ascii="Bookman Old Style" w:hAnsi="Bookman Old Style"/>
                    <w:sz w:val="32"/>
                    <w:szCs w:val="32"/>
                  </w:rPr>
                </w:rPrChange>
              </w:rPr>
              <w:t>We</w:t>
            </w:r>
            <w:ins w:id="4806" w:author="Ashley Frank" w:date="2024-12-21T04:09:00Z">
              <w:r w:rsidR="00B312E4">
                <w:rPr>
                  <w:rFonts w:ascii="Bookman Old Style" w:hAnsi="Bookman Old Style"/>
                  <w:szCs w:val="24"/>
                </w:rPr>
                <w:t xml:space="preserve">’re trying to gain a sense </w:t>
              </w:r>
            </w:ins>
            <w:del w:id="4807" w:author="Ashley Frank" w:date="2024-12-21T04:09:00Z">
              <w:r w:rsidRPr="009C679A" w:rsidDel="00B312E4">
                <w:rPr>
                  <w:rFonts w:ascii="Bookman Old Style" w:hAnsi="Bookman Old Style"/>
                  <w:szCs w:val="24"/>
                  <w:rPrChange w:id="4808" w:author="Ashley Frank" w:date="2024-12-20T20:43:00Z">
                    <w:rPr>
                      <w:rFonts w:ascii="Bookman Old Style" w:hAnsi="Bookman Old Style"/>
                      <w:sz w:val="32"/>
                      <w:szCs w:val="32"/>
                    </w:rPr>
                  </w:rPrChange>
                </w:rPr>
                <w:delText xml:space="preserve"> need a lot </w:delText>
              </w:r>
            </w:del>
            <w:r w:rsidRPr="009C679A">
              <w:rPr>
                <w:rFonts w:ascii="Bookman Old Style" w:hAnsi="Bookman Old Style"/>
                <w:szCs w:val="24"/>
                <w:rPrChange w:id="4809" w:author="Ashley Frank" w:date="2024-12-20T20:43:00Z">
                  <w:rPr>
                    <w:rFonts w:ascii="Bookman Old Style" w:hAnsi="Bookman Old Style"/>
                    <w:sz w:val="32"/>
                    <w:szCs w:val="32"/>
                  </w:rPr>
                </w:rPrChange>
              </w:rPr>
              <w:t xml:space="preserve">of control </w:t>
            </w:r>
            <w:ins w:id="4810" w:author="Ashley Frank" w:date="2024-12-21T04:09:00Z">
              <w:r w:rsidR="00B312E4">
                <w:rPr>
                  <w:rFonts w:ascii="Bookman Old Style" w:hAnsi="Bookman Old Style"/>
                  <w:szCs w:val="24"/>
                </w:rPr>
                <w:lastRenderedPageBreak/>
                <w:t xml:space="preserve">by </w:t>
              </w:r>
            </w:ins>
            <w:del w:id="4811" w:author="Ashley Frank" w:date="2024-12-21T04:09:00Z">
              <w:r w:rsidRPr="009C679A" w:rsidDel="00B312E4">
                <w:rPr>
                  <w:rFonts w:ascii="Bookman Old Style" w:hAnsi="Bookman Old Style"/>
                  <w:szCs w:val="24"/>
                  <w:rPrChange w:id="4812" w:author="Ashley Frank" w:date="2024-12-20T20:43:00Z">
                    <w:rPr>
                      <w:rFonts w:ascii="Bookman Old Style" w:hAnsi="Bookman Old Style"/>
                      <w:sz w:val="32"/>
                      <w:szCs w:val="32"/>
                    </w:rPr>
                  </w:rPrChange>
                </w:rPr>
                <w:delText xml:space="preserve">when our </w:delText>
              </w:r>
            </w:del>
            <w:r w:rsidRPr="009C679A">
              <w:rPr>
                <w:rFonts w:ascii="Bookman Old Style" w:hAnsi="Bookman Old Style"/>
                <w:szCs w:val="24"/>
                <w:rPrChange w:id="4813" w:author="Ashley Frank" w:date="2024-12-20T20:43:00Z">
                  <w:rPr>
                    <w:rFonts w:ascii="Bookman Old Style" w:hAnsi="Bookman Old Style"/>
                    <w:sz w:val="32"/>
                    <w:szCs w:val="32"/>
                  </w:rPr>
                </w:rPrChange>
              </w:rPr>
              <w:t>focus</w:t>
            </w:r>
            <w:ins w:id="4814" w:author="Ashley Frank" w:date="2024-12-21T04:09:00Z">
              <w:r w:rsidR="00B312E4">
                <w:rPr>
                  <w:rFonts w:ascii="Bookman Old Style" w:hAnsi="Bookman Old Style"/>
                  <w:szCs w:val="24"/>
                </w:rPr>
                <w:t>ing</w:t>
              </w:r>
            </w:ins>
            <w:r w:rsidRPr="009C679A">
              <w:rPr>
                <w:rFonts w:ascii="Bookman Old Style" w:hAnsi="Bookman Old Style"/>
                <w:szCs w:val="24"/>
                <w:rPrChange w:id="4815" w:author="Ashley Frank" w:date="2024-12-20T20:43:00Z">
                  <w:rPr>
                    <w:rFonts w:ascii="Bookman Old Style" w:hAnsi="Bookman Old Style"/>
                    <w:sz w:val="32"/>
                    <w:szCs w:val="32"/>
                  </w:rPr>
                </w:rPrChange>
              </w:rPr>
              <w:t xml:space="preserve"> </w:t>
            </w:r>
            <w:del w:id="4816" w:author="Ashley Frank" w:date="2024-12-21T04:09:00Z">
              <w:r w:rsidRPr="009C679A" w:rsidDel="00B312E4">
                <w:rPr>
                  <w:rFonts w:ascii="Bookman Old Style" w:hAnsi="Bookman Old Style"/>
                  <w:szCs w:val="24"/>
                  <w:rPrChange w:id="4817" w:author="Ashley Frank" w:date="2024-12-20T20:43:00Z">
                    <w:rPr>
                      <w:rFonts w:ascii="Bookman Old Style" w:hAnsi="Bookman Old Style"/>
                      <w:sz w:val="32"/>
                      <w:szCs w:val="32"/>
                    </w:rPr>
                  </w:rPrChange>
                </w:rPr>
                <w:delText xml:space="preserve">is </w:delText>
              </w:r>
            </w:del>
            <w:r w:rsidRPr="009C679A">
              <w:rPr>
                <w:rFonts w:ascii="Bookman Old Style" w:hAnsi="Bookman Old Style"/>
                <w:szCs w:val="24"/>
                <w:rPrChange w:id="4818" w:author="Ashley Frank" w:date="2024-12-20T20:43:00Z">
                  <w:rPr>
                    <w:rFonts w:ascii="Bookman Old Style" w:hAnsi="Bookman Old Style"/>
                    <w:sz w:val="32"/>
                    <w:szCs w:val="32"/>
                  </w:rPr>
                </w:rPrChange>
              </w:rPr>
              <w:t>on the Future</w:t>
            </w:r>
            <w:ins w:id="4819" w:author="Ashley Frank" w:date="2024-12-21T04:09:00Z">
              <w:r w:rsidR="00B312E4">
                <w:rPr>
                  <w:rFonts w:ascii="Bookman Old Style" w:hAnsi="Bookman Old Style"/>
                  <w:szCs w:val="24"/>
                </w:rPr>
                <w:t>.</w:t>
              </w:r>
            </w:ins>
          </w:p>
        </w:tc>
      </w:tr>
      <w:tr w:rsidR="00E1552C" w:rsidRPr="009C679A" w14:paraId="3824CD3F" w14:textId="77777777" w:rsidTr="00E1552C">
        <w:tc>
          <w:tcPr>
            <w:tcW w:w="3116" w:type="dxa"/>
          </w:tcPr>
          <w:p w14:paraId="40D90323" w14:textId="31AE4430" w:rsidR="00E1552C" w:rsidRPr="009C679A" w:rsidRDefault="00E1552C" w:rsidP="00A01E36">
            <w:pPr>
              <w:pStyle w:val="BodyText"/>
              <w:spacing w:line="360" w:lineRule="auto"/>
              <w:rPr>
                <w:rFonts w:ascii="Bookman Old Style" w:hAnsi="Bookman Old Style"/>
                <w:szCs w:val="24"/>
                <w:rPrChange w:id="4820" w:author="Ashley Frank" w:date="2024-12-20T20:43:00Z">
                  <w:rPr>
                    <w:rFonts w:ascii="Bookman Old Style" w:hAnsi="Bookman Old Style"/>
                    <w:sz w:val="32"/>
                    <w:szCs w:val="32"/>
                  </w:rPr>
                </w:rPrChange>
              </w:rPr>
            </w:pPr>
            <w:r w:rsidRPr="009C679A">
              <w:rPr>
                <w:rFonts w:ascii="Bookman Old Style" w:hAnsi="Bookman Old Style"/>
                <w:szCs w:val="24"/>
                <w:rPrChange w:id="4821" w:author="Ashley Frank" w:date="2024-12-20T20:43:00Z">
                  <w:rPr>
                    <w:rFonts w:ascii="Bookman Old Style" w:hAnsi="Bookman Old Style"/>
                    <w:sz w:val="32"/>
                    <w:szCs w:val="32"/>
                  </w:rPr>
                </w:rPrChange>
              </w:rPr>
              <w:lastRenderedPageBreak/>
              <w:t xml:space="preserve">2. </w:t>
            </w:r>
            <w:r w:rsidR="002C4A2E" w:rsidRPr="009C679A">
              <w:rPr>
                <w:rFonts w:ascii="Bookman Old Style" w:hAnsi="Bookman Old Style"/>
                <w:szCs w:val="24"/>
                <w:rPrChange w:id="4822" w:author="Ashley Frank" w:date="2024-12-20T20:43:00Z">
                  <w:rPr>
                    <w:rFonts w:ascii="Bookman Old Style" w:hAnsi="Bookman Old Style"/>
                    <w:sz w:val="32"/>
                    <w:szCs w:val="32"/>
                  </w:rPr>
                </w:rPrChange>
              </w:rPr>
              <w:t>We</w:t>
            </w:r>
            <w:r w:rsidRPr="009C679A">
              <w:rPr>
                <w:rFonts w:ascii="Bookman Old Style" w:hAnsi="Bookman Old Style"/>
                <w:szCs w:val="24"/>
                <w:rPrChange w:id="4823" w:author="Ashley Frank" w:date="2024-12-20T20:43:00Z">
                  <w:rPr>
                    <w:rFonts w:ascii="Bookman Old Style" w:hAnsi="Bookman Old Style"/>
                    <w:sz w:val="32"/>
                    <w:szCs w:val="32"/>
                  </w:rPr>
                </w:rPrChange>
              </w:rPr>
              <w:t xml:space="preserve"> make attempts to change the past</w:t>
            </w:r>
            <w:ins w:id="4824" w:author="Ashley Frank" w:date="2024-12-21T04:09:00Z">
              <w:r w:rsidR="00B312E4">
                <w:rPr>
                  <w:rFonts w:ascii="Bookman Old Style" w:hAnsi="Bookman Old Style"/>
                  <w:szCs w:val="24"/>
                </w:rPr>
                <w:t>.</w:t>
              </w:r>
            </w:ins>
          </w:p>
        </w:tc>
        <w:tc>
          <w:tcPr>
            <w:tcW w:w="3117" w:type="dxa"/>
          </w:tcPr>
          <w:p w14:paraId="605A1F38" w14:textId="77777777" w:rsidR="00E1552C" w:rsidRPr="009C679A" w:rsidRDefault="00E1552C" w:rsidP="00A01E36">
            <w:pPr>
              <w:pStyle w:val="BodyText"/>
              <w:spacing w:line="360" w:lineRule="auto"/>
              <w:rPr>
                <w:rFonts w:ascii="Bookman Old Style" w:hAnsi="Bookman Old Style"/>
                <w:szCs w:val="24"/>
                <w:rPrChange w:id="4825" w:author="Ashley Frank" w:date="2024-12-20T20:43:00Z">
                  <w:rPr>
                    <w:rFonts w:ascii="Bookman Old Style" w:hAnsi="Bookman Old Style"/>
                    <w:sz w:val="32"/>
                    <w:szCs w:val="32"/>
                  </w:rPr>
                </w:rPrChange>
              </w:rPr>
            </w:pPr>
          </w:p>
        </w:tc>
        <w:tc>
          <w:tcPr>
            <w:tcW w:w="3117" w:type="dxa"/>
          </w:tcPr>
          <w:p w14:paraId="7C6C8873" w14:textId="3362391D" w:rsidR="00E1552C" w:rsidRPr="009C679A" w:rsidRDefault="00E1552C" w:rsidP="00A01E36">
            <w:pPr>
              <w:pStyle w:val="BodyText"/>
              <w:spacing w:line="360" w:lineRule="auto"/>
              <w:rPr>
                <w:rFonts w:ascii="Bookman Old Style" w:hAnsi="Bookman Old Style"/>
                <w:szCs w:val="24"/>
                <w:rPrChange w:id="4826" w:author="Ashley Frank" w:date="2024-12-20T20:43:00Z">
                  <w:rPr>
                    <w:rFonts w:ascii="Bookman Old Style" w:hAnsi="Bookman Old Style"/>
                    <w:sz w:val="32"/>
                    <w:szCs w:val="32"/>
                  </w:rPr>
                </w:rPrChange>
              </w:rPr>
            </w:pPr>
            <w:r w:rsidRPr="009C679A">
              <w:rPr>
                <w:rFonts w:ascii="Bookman Old Style" w:hAnsi="Bookman Old Style"/>
                <w:szCs w:val="24"/>
                <w:rPrChange w:id="4827" w:author="Ashley Frank" w:date="2024-12-20T20:43:00Z">
                  <w:rPr>
                    <w:rFonts w:ascii="Bookman Old Style" w:hAnsi="Bookman Old Style"/>
                    <w:sz w:val="32"/>
                    <w:szCs w:val="32"/>
                  </w:rPr>
                </w:rPrChange>
              </w:rPr>
              <w:t xml:space="preserve">The two things </w:t>
            </w:r>
            <w:r w:rsidR="00F823D5" w:rsidRPr="009C679A">
              <w:rPr>
                <w:rFonts w:ascii="Bookman Old Style" w:hAnsi="Bookman Old Style"/>
                <w:szCs w:val="24"/>
                <w:rPrChange w:id="4828"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4829" w:author="Ashley Frank" w:date="2024-12-20T20:43:00Z">
                  <w:rPr>
                    <w:rFonts w:ascii="Bookman Old Style" w:hAnsi="Bookman Old Style"/>
                    <w:sz w:val="32"/>
                    <w:szCs w:val="32"/>
                  </w:rPr>
                </w:rPrChange>
              </w:rPr>
              <w:t>e</w:t>
            </w:r>
            <w:r w:rsidRPr="009C679A">
              <w:rPr>
                <w:rFonts w:ascii="Bookman Old Style" w:hAnsi="Bookman Old Style"/>
                <w:szCs w:val="24"/>
                <w:rPrChange w:id="4830" w:author="Ashley Frank" w:date="2024-12-20T20:43:00Z">
                  <w:rPr>
                    <w:rFonts w:ascii="Bookman Old Style" w:hAnsi="Bookman Old Style"/>
                    <w:sz w:val="32"/>
                    <w:szCs w:val="32"/>
                  </w:rPr>
                </w:rPrChange>
              </w:rPr>
              <w:t xml:space="preserve"> attempt to control: 1. People</w:t>
            </w:r>
          </w:p>
          <w:p w14:paraId="6ABB8D33" w14:textId="77777777" w:rsidR="00E1552C" w:rsidRPr="009C679A" w:rsidRDefault="00E1552C" w:rsidP="00A01E36">
            <w:pPr>
              <w:pStyle w:val="BodyText"/>
              <w:spacing w:line="360" w:lineRule="auto"/>
              <w:rPr>
                <w:rFonts w:ascii="Bookman Old Style" w:hAnsi="Bookman Old Style"/>
                <w:szCs w:val="24"/>
                <w:rPrChange w:id="4831" w:author="Ashley Frank" w:date="2024-12-20T20:43:00Z">
                  <w:rPr>
                    <w:rFonts w:ascii="Bookman Old Style" w:hAnsi="Bookman Old Style"/>
                    <w:sz w:val="32"/>
                    <w:szCs w:val="32"/>
                  </w:rPr>
                </w:rPrChange>
              </w:rPr>
            </w:pPr>
            <w:r w:rsidRPr="009C679A">
              <w:rPr>
                <w:rFonts w:ascii="Bookman Old Style" w:hAnsi="Bookman Old Style"/>
                <w:szCs w:val="24"/>
                <w:rPrChange w:id="4832" w:author="Ashley Frank" w:date="2024-12-20T20:43:00Z">
                  <w:rPr>
                    <w:rFonts w:ascii="Bookman Old Style" w:hAnsi="Bookman Old Style"/>
                    <w:sz w:val="32"/>
                    <w:szCs w:val="32"/>
                  </w:rPr>
                </w:rPrChange>
              </w:rPr>
              <w:t>2. Events</w:t>
            </w:r>
          </w:p>
        </w:tc>
      </w:tr>
      <w:tr w:rsidR="00E1552C" w:rsidRPr="009C679A" w14:paraId="364D5C22" w14:textId="77777777" w:rsidTr="00E1552C">
        <w:tc>
          <w:tcPr>
            <w:tcW w:w="3116" w:type="dxa"/>
          </w:tcPr>
          <w:p w14:paraId="76E2BD0E" w14:textId="0FA114F9" w:rsidR="00E1552C" w:rsidRPr="009C679A" w:rsidRDefault="00E1552C" w:rsidP="00E1552C">
            <w:pPr>
              <w:pStyle w:val="BodyText"/>
              <w:spacing w:line="360" w:lineRule="auto"/>
              <w:rPr>
                <w:rFonts w:ascii="Bookman Old Style" w:hAnsi="Bookman Old Style"/>
                <w:szCs w:val="24"/>
                <w:rPrChange w:id="4833" w:author="Ashley Frank" w:date="2024-12-20T20:43:00Z">
                  <w:rPr>
                    <w:rFonts w:ascii="Bookman Old Style" w:hAnsi="Bookman Old Style"/>
                    <w:sz w:val="32"/>
                    <w:szCs w:val="32"/>
                  </w:rPr>
                </w:rPrChange>
              </w:rPr>
            </w:pPr>
            <w:r w:rsidRPr="009C679A">
              <w:rPr>
                <w:rFonts w:ascii="Bookman Old Style" w:hAnsi="Bookman Old Style"/>
                <w:szCs w:val="24"/>
                <w:rPrChange w:id="4834" w:author="Ashley Frank" w:date="2024-12-20T20:43:00Z">
                  <w:rPr>
                    <w:rFonts w:ascii="Bookman Old Style" w:hAnsi="Bookman Old Style"/>
                    <w:sz w:val="32"/>
                    <w:szCs w:val="32"/>
                  </w:rPr>
                </w:rPrChange>
              </w:rPr>
              <w:t>2a. W</w:t>
            </w:r>
            <w:r w:rsidR="00BE2F48" w:rsidRPr="009C679A">
              <w:rPr>
                <w:rFonts w:ascii="Bookman Old Style" w:hAnsi="Bookman Old Style"/>
                <w:szCs w:val="24"/>
                <w:rPrChange w:id="4835" w:author="Ashley Frank" w:date="2024-12-20T20:43:00Z">
                  <w:rPr>
                    <w:rFonts w:ascii="Bookman Old Style" w:hAnsi="Bookman Old Style"/>
                    <w:sz w:val="32"/>
                    <w:szCs w:val="32"/>
                  </w:rPr>
                </w:rPrChange>
              </w:rPr>
              <w:t xml:space="preserve">hen </w:t>
            </w:r>
            <w:r w:rsidR="00FD26F1" w:rsidRPr="009C679A">
              <w:rPr>
                <w:rFonts w:ascii="Bookman Old Style" w:hAnsi="Bookman Old Style"/>
                <w:szCs w:val="24"/>
                <w:rPrChange w:id="4836"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4837" w:author="Ashley Frank" w:date="2024-12-20T20:43:00Z">
                  <w:rPr>
                    <w:rFonts w:ascii="Bookman Old Style" w:hAnsi="Bookman Old Style"/>
                    <w:sz w:val="32"/>
                    <w:szCs w:val="32"/>
                  </w:rPr>
                </w:rPrChange>
              </w:rPr>
              <w:t>e</w:t>
            </w:r>
            <w:r w:rsidRPr="009C679A">
              <w:rPr>
                <w:rFonts w:ascii="Bookman Old Style" w:hAnsi="Bookman Old Style"/>
                <w:szCs w:val="24"/>
                <w:rPrChange w:id="4838" w:author="Ashley Frank" w:date="2024-12-20T20:43:00Z">
                  <w:rPr>
                    <w:rFonts w:ascii="Bookman Old Style" w:hAnsi="Bookman Old Style"/>
                    <w:sz w:val="32"/>
                    <w:szCs w:val="32"/>
                  </w:rPr>
                </w:rPrChange>
              </w:rPr>
              <w:t xml:space="preserve"> use words like shoulda, If, woulda, coulda, wish, might, maybe, </w:t>
            </w:r>
            <w:r w:rsidR="00FD26F1" w:rsidRPr="009C679A">
              <w:rPr>
                <w:rFonts w:ascii="Bookman Old Style" w:hAnsi="Bookman Old Style"/>
                <w:szCs w:val="24"/>
                <w:rPrChange w:id="4839" w:author="Ashley Frank" w:date="2024-12-20T20:43:00Z">
                  <w:rPr>
                    <w:rFonts w:ascii="Bookman Old Style" w:hAnsi="Bookman Old Style"/>
                    <w:sz w:val="32"/>
                    <w:szCs w:val="32"/>
                  </w:rPr>
                </w:rPrChange>
              </w:rPr>
              <w:t xml:space="preserve">and </w:t>
            </w:r>
            <w:r w:rsidRPr="009C679A">
              <w:rPr>
                <w:rFonts w:ascii="Bookman Old Style" w:hAnsi="Bookman Old Style"/>
                <w:szCs w:val="24"/>
                <w:rPrChange w:id="4840" w:author="Ashley Frank" w:date="2024-12-20T20:43:00Z">
                  <w:rPr>
                    <w:rFonts w:ascii="Bookman Old Style" w:hAnsi="Bookman Old Style"/>
                    <w:sz w:val="32"/>
                    <w:szCs w:val="32"/>
                  </w:rPr>
                </w:rPrChange>
              </w:rPr>
              <w:t>ought to</w:t>
            </w:r>
            <w:r w:rsidR="00BE2F48" w:rsidRPr="009C679A">
              <w:rPr>
                <w:rFonts w:ascii="Bookman Old Style" w:hAnsi="Bookman Old Style"/>
                <w:szCs w:val="24"/>
                <w:rPrChange w:id="4841" w:author="Ashley Frank" w:date="2024-12-20T20:43:00Z">
                  <w:rPr>
                    <w:rFonts w:ascii="Bookman Old Style" w:hAnsi="Bookman Old Style"/>
                    <w:sz w:val="32"/>
                    <w:szCs w:val="32"/>
                  </w:rPr>
                </w:rPrChange>
              </w:rPr>
              <w:t>,</w:t>
            </w:r>
            <w:r w:rsidRPr="009C679A">
              <w:rPr>
                <w:rFonts w:ascii="Bookman Old Style" w:hAnsi="Bookman Old Style"/>
                <w:szCs w:val="24"/>
                <w:rPrChange w:id="4842" w:author="Ashley Frank" w:date="2024-12-20T20:43:00Z">
                  <w:rPr>
                    <w:rFonts w:ascii="Bookman Old Style" w:hAnsi="Bookman Old Style"/>
                    <w:sz w:val="32"/>
                    <w:szCs w:val="32"/>
                  </w:rPr>
                </w:rPrChange>
              </w:rPr>
              <w:t xml:space="preserve"> </w:t>
            </w:r>
            <w:r w:rsidR="00BE2F48" w:rsidRPr="009C679A">
              <w:rPr>
                <w:rFonts w:ascii="Bookman Old Style" w:hAnsi="Bookman Old Style"/>
                <w:szCs w:val="24"/>
                <w:rPrChange w:id="4843" w:author="Ashley Frank" w:date="2024-12-20T20:43:00Z">
                  <w:rPr>
                    <w:rFonts w:ascii="Bookman Old Style" w:hAnsi="Bookman Old Style"/>
                    <w:sz w:val="32"/>
                    <w:szCs w:val="32"/>
                  </w:rPr>
                </w:rPrChange>
              </w:rPr>
              <w:t>it</w:t>
            </w:r>
            <w:r w:rsidRPr="009C679A">
              <w:rPr>
                <w:rFonts w:ascii="Bookman Old Style" w:hAnsi="Bookman Old Style"/>
                <w:szCs w:val="24"/>
                <w:rPrChange w:id="4844" w:author="Ashley Frank" w:date="2024-12-20T20:43:00Z">
                  <w:rPr>
                    <w:rFonts w:ascii="Bookman Old Style" w:hAnsi="Bookman Old Style"/>
                    <w:sz w:val="32"/>
                    <w:szCs w:val="32"/>
                  </w:rPr>
                </w:rPrChange>
              </w:rPr>
              <w:t xml:space="preserve"> is an attempt to change the outcome of our past</w:t>
            </w:r>
            <w:ins w:id="4845" w:author="Ashley Frank" w:date="2024-12-21T04:09:00Z">
              <w:r w:rsidR="00B312E4">
                <w:rPr>
                  <w:rFonts w:ascii="Bookman Old Style" w:hAnsi="Bookman Old Style"/>
                  <w:szCs w:val="24"/>
                </w:rPr>
                <w:t>.</w:t>
              </w:r>
            </w:ins>
          </w:p>
        </w:tc>
        <w:tc>
          <w:tcPr>
            <w:tcW w:w="3117" w:type="dxa"/>
          </w:tcPr>
          <w:p w14:paraId="737BB3C0" w14:textId="77777777" w:rsidR="00E1552C" w:rsidRPr="009C679A" w:rsidRDefault="00E1552C" w:rsidP="00A01E36">
            <w:pPr>
              <w:pStyle w:val="BodyText"/>
              <w:spacing w:line="360" w:lineRule="auto"/>
              <w:rPr>
                <w:rFonts w:ascii="Bookman Old Style" w:hAnsi="Bookman Old Style"/>
                <w:szCs w:val="24"/>
                <w:rPrChange w:id="4846" w:author="Ashley Frank" w:date="2024-12-20T20:43:00Z">
                  <w:rPr>
                    <w:rFonts w:ascii="Bookman Old Style" w:hAnsi="Bookman Old Style"/>
                    <w:sz w:val="32"/>
                    <w:szCs w:val="32"/>
                  </w:rPr>
                </w:rPrChange>
              </w:rPr>
            </w:pPr>
          </w:p>
        </w:tc>
        <w:tc>
          <w:tcPr>
            <w:tcW w:w="3117" w:type="dxa"/>
          </w:tcPr>
          <w:p w14:paraId="6BABBBB7" w14:textId="77777777" w:rsidR="00E1552C" w:rsidRPr="009C679A" w:rsidRDefault="00E1552C" w:rsidP="00A01E36">
            <w:pPr>
              <w:pStyle w:val="BodyText"/>
              <w:spacing w:line="360" w:lineRule="auto"/>
              <w:rPr>
                <w:rFonts w:ascii="Bookman Old Style" w:hAnsi="Bookman Old Style"/>
                <w:szCs w:val="24"/>
                <w:rPrChange w:id="4847" w:author="Ashley Frank" w:date="2024-12-20T20:43:00Z">
                  <w:rPr>
                    <w:rFonts w:ascii="Bookman Old Style" w:hAnsi="Bookman Old Style"/>
                    <w:sz w:val="32"/>
                    <w:szCs w:val="32"/>
                  </w:rPr>
                </w:rPrChange>
              </w:rPr>
            </w:pPr>
          </w:p>
        </w:tc>
      </w:tr>
      <w:tr w:rsidR="00E1552C" w:rsidRPr="009C679A" w14:paraId="75D0EE0F" w14:textId="77777777" w:rsidTr="00E1552C">
        <w:tc>
          <w:tcPr>
            <w:tcW w:w="3116" w:type="dxa"/>
          </w:tcPr>
          <w:p w14:paraId="50D4598B" w14:textId="3C6C225F" w:rsidR="00E1552C" w:rsidRPr="009C679A" w:rsidRDefault="00E1552C" w:rsidP="00A01E36">
            <w:pPr>
              <w:pStyle w:val="BodyText"/>
              <w:spacing w:line="360" w:lineRule="auto"/>
              <w:rPr>
                <w:rFonts w:ascii="Bookman Old Style" w:hAnsi="Bookman Old Style"/>
                <w:szCs w:val="24"/>
                <w:rPrChange w:id="4848" w:author="Ashley Frank" w:date="2024-12-20T20:43:00Z">
                  <w:rPr>
                    <w:rFonts w:ascii="Bookman Old Style" w:hAnsi="Bookman Old Style"/>
                    <w:sz w:val="32"/>
                    <w:szCs w:val="32"/>
                  </w:rPr>
                </w:rPrChange>
              </w:rPr>
            </w:pPr>
            <w:r w:rsidRPr="009C679A">
              <w:rPr>
                <w:rFonts w:ascii="Bookman Old Style" w:hAnsi="Bookman Old Style"/>
                <w:szCs w:val="24"/>
                <w:rPrChange w:id="4849" w:author="Ashley Frank" w:date="2024-12-20T20:43:00Z">
                  <w:rPr>
                    <w:rFonts w:ascii="Bookman Old Style" w:hAnsi="Bookman Old Style"/>
                    <w:sz w:val="32"/>
                    <w:szCs w:val="32"/>
                  </w:rPr>
                </w:rPrChange>
              </w:rPr>
              <w:t>Fear dominates the person</w:t>
            </w:r>
            <w:r w:rsidR="00BE2F48" w:rsidRPr="009C679A">
              <w:rPr>
                <w:rFonts w:ascii="Bookman Old Style" w:hAnsi="Bookman Old Style"/>
                <w:szCs w:val="24"/>
                <w:rPrChange w:id="4850" w:author="Ashley Frank" w:date="2024-12-20T20:43:00Z">
                  <w:rPr>
                    <w:rFonts w:ascii="Bookman Old Style" w:hAnsi="Bookman Old Style"/>
                    <w:sz w:val="32"/>
                    <w:szCs w:val="32"/>
                  </w:rPr>
                </w:rPrChange>
              </w:rPr>
              <w:t>. This can</w:t>
            </w:r>
            <w:r w:rsidRPr="009C679A">
              <w:rPr>
                <w:rFonts w:ascii="Bookman Old Style" w:hAnsi="Bookman Old Style"/>
                <w:szCs w:val="24"/>
                <w:rPrChange w:id="4851" w:author="Ashley Frank" w:date="2024-12-20T20:43:00Z">
                  <w:rPr>
                    <w:rFonts w:ascii="Bookman Old Style" w:hAnsi="Bookman Old Style"/>
                    <w:sz w:val="32"/>
                    <w:szCs w:val="32"/>
                  </w:rPr>
                </w:rPrChange>
              </w:rPr>
              <w:t xml:space="preserve"> interfere with choices.</w:t>
            </w:r>
          </w:p>
        </w:tc>
        <w:tc>
          <w:tcPr>
            <w:tcW w:w="3117" w:type="dxa"/>
          </w:tcPr>
          <w:p w14:paraId="7D7C177D" w14:textId="77777777" w:rsidR="00E1552C" w:rsidRPr="009C679A" w:rsidRDefault="00E1552C" w:rsidP="00A01E36">
            <w:pPr>
              <w:pStyle w:val="BodyText"/>
              <w:spacing w:line="360" w:lineRule="auto"/>
              <w:rPr>
                <w:rFonts w:ascii="Bookman Old Style" w:hAnsi="Bookman Old Style"/>
                <w:szCs w:val="24"/>
                <w:rPrChange w:id="4852" w:author="Ashley Frank" w:date="2024-12-20T20:43:00Z">
                  <w:rPr>
                    <w:rFonts w:ascii="Bookman Old Style" w:hAnsi="Bookman Old Style"/>
                    <w:sz w:val="32"/>
                    <w:szCs w:val="32"/>
                  </w:rPr>
                </w:rPrChange>
              </w:rPr>
            </w:pPr>
          </w:p>
        </w:tc>
        <w:tc>
          <w:tcPr>
            <w:tcW w:w="3117" w:type="dxa"/>
          </w:tcPr>
          <w:p w14:paraId="1C9E0921" w14:textId="2C4104B0" w:rsidR="00E1552C" w:rsidRPr="009C679A" w:rsidRDefault="00E1552C" w:rsidP="00A01E36">
            <w:pPr>
              <w:pStyle w:val="BodyText"/>
              <w:spacing w:line="360" w:lineRule="auto"/>
              <w:rPr>
                <w:rFonts w:ascii="Bookman Old Style" w:hAnsi="Bookman Old Style"/>
                <w:szCs w:val="24"/>
                <w:rPrChange w:id="4853" w:author="Ashley Frank" w:date="2024-12-20T20:43:00Z">
                  <w:rPr>
                    <w:rFonts w:ascii="Bookman Old Style" w:hAnsi="Bookman Old Style"/>
                    <w:sz w:val="32"/>
                    <w:szCs w:val="32"/>
                  </w:rPr>
                </w:rPrChange>
              </w:rPr>
            </w:pPr>
            <w:r w:rsidRPr="009C679A">
              <w:rPr>
                <w:rFonts w:ascii="Bookman Old Style" w:hAnsi="Bookman Old Style"/>
                <w:szCs w:val="24"/>
                <w:rPrChange w:id="4854" w:author="Ashley Frank" w:date="2024-12-20T20:43:00Z">
                  <w:rPr>
                    <w:rFonts w:ascii="Bookman Old Style" w:hAnsi="Bookman Old Style"/>
                    <w:sz w:val="32"/>
                    <w:szCs w:val="32"/>
                  </w:rPr>
                </w:rPrChange>
              </w:rPr>
              <w:t>Fear dominates the person</w:t>
            </w:r>
            <w:r w:rsidR="00FD26F1" w:rsidRPr="009C679A">
              <w:rPr>
                <w:rFonts w:ascii="Bookman Old Style" w:hAnsi="Bookman Old Style"/>
                <w:szCs w:val="24"/>
                <w:rPrChange w:id="4855" w:author="Ashley Frank" w:date="2024-12-20T20:43:00Z">
                  <w:rPr>
                    <w:rFonts w:ascii="Bookman Old Style" w:hAnsi="Bookman Old Style"/>
                    <w:sz w:val="32"/>
                    <w:szCs w:val="32"/>
                  </w:rPr>
                </w:rPrChange>
              </w:rPr>
              <w:t>,</w:t>
            </w:r>
            <w:r w:rsidRPr="009C679A">
              <w:rPr>
                <w:rFonts w:ascii="Bookman Old Style" w:hAnsi="Bookman Old Style"/>
                <w:szCs w:val="24"/>
                <w:rPrChange w:id="4856" w:author="Ashley Frank" w:date="2024-12-20T20:43:00Z">
                  <w:rPr>
                    <w:rFonts w:ascii="Bookman Old Style" w:hAnsi="Bookman Old Style"/>
                    <w:sz w:val="32"/>
                    <w:szCs w:val="32"/>
                  </w:rPr>
                </w:rPrChange>
              </w:rPr>
              <w:t xml:space="preserve"> which interferes with choices.</w:t>
            </w:r>
          </w:p>
        </w:tc>
      </w:tr>
    </w:tbl>
    <w:p w14:paraId="6B49A2B1" w14:textId="77777777" w:rsidR="00E14CD5" w:rsidRPr="009C679A" w:rsidDel="00787D74" w:rsidRDefault="00E14CD5" w:rsidP="00A01E36">
      <w:pPr>
        <w:pStyle w:val="BodyText"/>
        <w:spacing w:line="360" w:lineRule="auto"/>
        <w:rPr>
          <w:del w:id="4857" w:author="Ashley Frank" w:date="2024-12-21T00:00:00Z"/>
          <w:rFonts w:ascii="Bookman Old Style" w:hAnsi="Bookman Old Style"/>
          <w:szCs w:val="24"/>
          <w:rPrChange w:id="4858" w:author="Ashley Frank" w:date="2024-12-20T20:43:00Z">
            <w:rPr>
              <w:del w:id="4859" w:author="Ashley Frank" w:date="2024-12-21T00:00:00Z"/>
              <w:rFonts w:ascii="Bookman Old Style" w:hAnsi="Bookman Old Style"/>
              <w:sz w:val="32"/>
              <w:szCs w:val="32"/>
            </w:rPr>
          </w:rPrChange>
        </w:rPr>
      </w:pPr>
    </w:p>
    <w:p w14:paraId="02F35A37" w14:textId="77777777" w:rsidR="00E14CD5" w:rsidRPr="009C679A" w:rsidRDefault="00E14CD5">
      <w:pPr>
        <w:tabs>
          <w:tab w:val="clear" w:pos="360"/>
          <w:tab w:val="clear" w:pos="9360"/>
        </w:tabs>
        <w:rPr>
          <w:rFonts w:ascii="Bookman Old Style" w:hAnsi="Bookman Old Style"/>
          <w:szCs w:val="24"/>
          <w:rPrChange w:id="4860" w:author="Ashley Frank" w:date="2024-12-20T20:43:00Z">
            <w:rPr>
              <w:rFonts w:ascii="Bookman Old Style" w:hAnsi="Bookman Old Style"/>
              <w:sz w:val="32"/>
              <w:szCs w:val="32"/>
            </w:rPr>
          </w:rPrChange>
        </w:rPr>
      </w:pPr>
      <w:del w:id="4861" w:author="Ashley Frank" w:date="2024-12-21T00:00:00Z">
        <w:r w:rsidRPr="009C679A" w:rsidDel="00787D74">
          <w:rPr>
            <w:rFonts w:ascii="Bookman Old Style" w:hAnsi="Bookman Old Style"/>
            <w:szCs w:val="24"/>
            <w:rPrChange w:id="4862" w:author="Ashley Frank" w:date="2024-12-20T20:43:00Z">
              <w:rPr>
                <w:rFonts w:ascii="Bookman Old Style" w:hAnsi="Bookman Old Style"/>
                <w:sz w:val="32"/>
                <w:szCs w:val="32"/>
              </w:rPr>
            </w:rPrChange>
          </w:rPr>
          <w:br w:type="page"/>
        </w:r>
      </w:del>
    </w:p>
    <w:p w14:paraId="4CD89179" w14:textId="77777777" w:rsidR="00E14CD5" w:rsidRPr="009C679A" w:rsidRDefault="00E14CD5" w:rsidP="00A01E36">
      <w:pPr>
        <w:pStyle w:val="BodyText"/>
        <w:spacing w:line="360" w:lineRule="auto"/>
        <w:rPr>
          <w:rFonts w:ascii="Bookman Old Style" w:hAnsi="Bookman Old Style"/>
          <w:szCs w:val="24"/>
          <w:rPrChange w:id="4863" w:author="Ashley Frank" w:date="2024-12-20T20:43:00Z">
            <w:rPr>
              <w:rFonts w:ascii="Bookman Old Style" w:hAnsi="Bookman Old Style"/>
              <w:sz w:val="32"/>
              <w:szCs w:val="32"/>
            </w:rPr>
          </w:rPrChange>
        </w:rPr>
      </w:pPr>
    </w:p>
    <w:p w14:paraId="69C311EA" w14:textId="77777777" w:rsidR="00DD5804" w:rsidRDefault="00E1552C" w:rsidP="00A01E36">
      <w:pPr>
        <w:pStyle w:val="BodyText"/>
        <w:spacing w:line="360" w:lineRule="auto"/>
        <w:rPr>
          <w:ins w:id="4864" w:author="Ashley Frank" w:date="2024-12-27T21:37:00Z"/>
          <w:rFonts w:ascii="Bookman Old Style" w:hAnsi="Bookman Old Style"/>
          <w:szCs w:val="24"/>
        </w:rPr>
      </w:pPr>
      <w:r w:rsidRPr="009C679A">
        <w:rPr>
          <w:rFonts w:ascii="Bookman Old Style" w:hAnsi="Bookman Old Style"/>
          <w:b/>
          <w:szCs w:val="24"/>
          <w:rPrChange w:id="4865" w:author="Ashley Frank" w:date="2024-12-20T20:43:00Z">
            <w:rPr>
              <w:rFonts w:ascii="Bookman Old Style" w:hAnsi="Bookman Old Style"/>
              <w:b/>
              <w:sz w:val="32"/>
              <w:szCs w:val="32"/>
            </w:rPr>
          </w:rPrChange>
        </w:rPr>
        <w:t>Historic:</w:t>
      </w:r>
      <w:r w:rsidRPr="009C679A">
        <w:rPr>
          <w:rFonts w:ascii="Bookman Old Style" w:hAnsi="Bookman Old Style"/>
          <w:szCs w:val="24"/>
          <w:rPrChange w:id="4866" w:author="Ashley Frank" w:date="2024-12-20T20:43:00Z">
            <w:rPr>
              <w:rFonts w:ascii="Bookman Old Style" w:hAnsi="Bookman Old Style"/>
              <w:sz w:val="32"/>
              <w:szCs w:val="32"/>
            </w:rPr>
          </w:rPrChange>
        </w:rPr>
        <w:t xml:space="preserve"> </w:t>
      </w:r>
      <w:r w:rsidRPr="00C104B8">
        <w:rPr>
          <w:rFonts w:ascii="Bookman Old Style" w:hAnsi="Bookman Old Style"/>
          <w:szCs w:val="24"/>
          <w:rPrChange w:id="4867" w:author="Ashley Frank" w:date="2024-12-31T02:40:00Z">
            <w:rPr>
              <w:rFonts w:ascii="Bookman Old Style" w:hAnsi="Bookman Old Style"/>
              <w:sz w:val="32"/>
              <w:szCs w:val="32"/>
            </w:rPr>
          </w:rPrChange>
        </w:rPr>
        <w:t xml:space="preserve">There can be a constant need to get rid of our past by changing the outcome. When a friend of mine decided to go a different way home, he ran into a huge traffic stop due to an accident. The first thing he said was: “I </w:t>
      </w:r>
      <w:r w:rsidRPr="00C104B8">
        <w:rPr>
          <w:rFonts w:ascii="Bookman Old Style" w:hAnsi="Bookman Old Style"/>
          <w:b/>
          <w:i/>
          <w:szCs w:val="24"/>
          <w:rPrChange w:id="4868" w:author="Ashley Frank" w:date="2024-12-31T02:40:00Z">
            <w:rPr>
              <w:rFonts w:ascii="Bookman Old Style" w:hAnsi="Bookman Old Style"/>
              <w:b/>
              <w:i/>
              <w:sz w:val="32"/>
              <w:szCs w:val="32"/>
            </w:rPr>
          </w:rPrChange>
        </w:rPr>
        <w:t>shoulda</w:t>
      </w:r>
      <w:r w:rsidRPr="00C104B8">
        <w:rPr>
          <w:rFonts w:ascii="Bookman Old Style" w:hAnsi="Bookman Old Style"/>
          <w:szCs w:val="24"/>
          <w:rPrChange w:id="4869" w:author="Ashley Frank" w:date="2024-12-31T02:40:00Z">
            <w:rPr>
              <w:rFonts w:ascii="Bookman Old Style" w:hAnsi="Bookman Old Style"/>
              <w:sz w:val="32"/>
              <w:szCs w:val="32"/>
            </w:rPr>
          </w:rPrChange>
        </w:rPr>
        <w:t xml:space="preserve"> </w:t>
      </w:r>
      <w:r w:rsidR="00FD26F1" w:rsidRPr="00C104B8">
        <w:rPr>
          <w:rFonts w:ascii="Bookman Old Style" w:hAnsi="Bookman Old Style"/>
          <w:szCs w:val="24"/>
          <w:rPrChange w:id="4870" w:author="Ashley Frank" w:date="2024-12-31T02:40:00Z">
            <w:rPr>
              <w:rFonts w:ascii="Bookman Old Style" w:hAnsi="Bookman Old Style"/>
              <w:sz w:val="32"/>
              <w:szCs w:val="32"/>
            </w:rPr>
          </w:rPrChange>
        </w:rPr>
        <w:t>w</w:t>
      </w:r>
      <w:r w:rsidR="002C4A2E" w:rsidRPr="00C104B8">
        <w:rPr>
          <w:rFonts w:ascii="Bookman Old Style" w:hAnsi="Bookman Old Style"/>
          <w:szCs w:val="24"/>
          <w:rPrChange w:id="4871" w:author="Ashley Frank" w:date="2024-12-31T02:40:00Z">
            <w:rPr>
              <w:rFonts w:ascii="Bookman Old Style" w:hAnsi="Bookman Old Style"/>
              <w:sz w:val="32"/>
              <w:szCs w:val="32"/>
            </w:rPr>
          </w:rPrChange>
        </w:rPr>
        <w:t>e</w:t>
      </w:r>
      <w:r w:rsidRPr="00C104B8">
        <w:rPr>
          <w:rFonts w:ascii="Bookman Old Style" w:hAnsi="Bookman Old Style"/>
          <w:szCs w:val="24"/>
          <w:rPrChange w:id="4872" w:author="Ashley Frank" w:date="2024-12-31T02:40:00Z">
            <w:rPr>
              <w:rFonts w:ascii="Bookman Old Style" w:hAnsi="Bookman Old Style"/>
              <w:sz w:val="32"/>
              <w:szCs w:val="32"/>
            </w:rPr>
          </w:rPrChange>
        </w:rPr>
        <w:t xml:space="preserve">nt the other way!” He said this based on an outcome that he didn’t know about at the time he made the decision to go the other way home. I think </w:t>
      </w:r>
      <w:r w:rsidR="00F823D5" w:rsidRPr="00C104B8">
        <w:rPr>
          <w:rFonts w:ascii="Bookman Old Style" w:hAnsi="Bookman Old Style"/>
          <w:szCs w:val="24"/>
          <w:rPrChange w:id="4873" w:author="Ashley Frank" w:date="2024-12-31T02:40:00Z">
            <w:rPr>
              <w:rFonts w:ascii="Bookman Old Style" w:hAnsi="Bookman Old Style"/>
              <w:sz w:val="32"/>
              <w:szCs w:val="32"/>
            </w:rPr>
          </w:rPrChange>
        </w:rPr>
        <w:t>w</w:t>
      </w:r>
      <w:r w:rsidR="002C4A2E" w:rsidRPr="00C104B8">
        <w:rPr>
          <w:rFonts w:ascii="Bookman Old Style" w:hAnsi="Bookman Old Style"/>
          <w:szCs w:val="24"/>
          <w:rPrChange w:id="4874" w:author="Ashley Frank" w:date="2024-12-31T02:40:00Z">
            <w:rPr>
              <w:rFonts w:ascii="Bookman Old Style" w:hAnsi="Bookman Old Style"/>
              <w:sz w:val="32"/>
              <w:szCs w:val="32"/>
            </w:rPr>
          </w:rPrChange>
        </w:rPr>
        <w:t>e</w:t>
      </w:r>
      <w:r w:rsidRPr="00C104B8">
        <w:rPr>
          <w:rFonts w:ascii="Bookman Old Style" w:hAnsi="Bookman Old Style"/>
          <w:szCs w:val="24"/>
          <w:rPrChange w:id="4875" w:author="Ashley Frank" w:date="2024-12-31T02:40:00Z">
            <w:rPr>
              <w:rFonts w:ascii="Bookman Old Style" w:hAnsi="Bookman Old Style"/>
              <w:sz w:val="32"/>
              <w:szCs w:val="32"/>
            </w:rPr>
          </w:rPrChange>
        </w:rPr>
        <w:t xml:space="preserve"> do this with our past. </w:t>
      </w:r>
      <w:r w:rsidR="002C4A2E" w:rsidRPr="00C104B8">
        <w:rPr>
          <w:rFonts w:ascii="Bookman Old Style" w:hAnsi="Bookman Old Style"/>
          <w:szCs w:val="24"/>
          <w:rPrChange w:id="4876" w:author="Ashley Frank" w:date="2024-12-31T02:40:00Z">
            <w:rPr>
              <w:rFonts w:ascii="Bookman Old Style" w:hAnsi="Bookman Old Style"/>
              <w:sz w:val="32"/>
              <w:szCs w:val="32"/>
            </w:rPr>
          </w:rPrChange>
        </w:rPr>
        <w:t>We</w:t>
      </w:r>
      <w:r w:rsidRPr="00C104B8">
        <w:rPr>
          <w:rFonts w:ascii="Bookman Old Style" w:hAnsi="Bookman Old Style"/>
          <w:szCs w:val="24"/>
          <w:rPrChange w:id="4877" w:author="Ashley Frank" w:date="2024-12-31T02:40:00Z">
            <w:rPr>
              <w:rFonts w:ascii="Bookman Old Style" w:hAnsi="Bookman Old Style"/>
              <w:sz w:val="32"/>
              <w:szCs w:val="32"/>
            </w:rPr>
          </w:rPrChange>
        </w:rPr>
        <w:t xml:space="preserve"> look back over those items when </w:t>
      </w:r>
      <w:r w:rsidR="00F823D5" w:rsidRPr="00C104B8">
        <w:rPr>
          <w:rFonts w:ascii="Bookman Old Style" w:hAnsi="Bookman Old Style"/>
          <w:szCs w:val="24"/>
          <w:rPrChange w:id="4878" w:author="Ashley Frank" w:date="2024-12-31T02:40:00Z">
            <w:rPr>
              <w:rFonts w:ascii="Bookman Old Style" w:hAnsi="Bookman Old Style"/>
              <w:sz w:val="32"/>
              <w:szCs w:val="32"/>
            </w:rPr>
          </w:rPrChange>
        </w:rPr>
        <w:t>w</w:t>
      </w:r>
      <w:r w:rsidR="002C4A2E" w:rsidRPr="00C104B8">
        <w:rPr>
          <w:rFonts w:ascii="Bookman Old Style" w:hAnsi="Bookman Old Style"/>
          <w:szCs w:val="24"/>
          <w:rPrChange w:id="4879" w:author="Ashley Frank" w:date="2024-12-31T02:40:00Z">
            <w:rPr>
              <w:rFonts w:ascii="Bookman Old Style" w:hAnsi="Bookman Old Style"/>
              <w:sz w:val="32"/>
              <w:szCs w:val="32"/>
            </w:rPr>
          </w:rPrChange>
        </w:rPr>
        <w:t>e</w:t>
      </w:r>
      <w:r w:rsidRPr="00C104B8">
        <w:rPr>
          <w:rFonts w:ascii="Bookman Old Style" w:hAnsi="Bookman Old Style"/>
          <w:szCs w:val="24"/>
          <w:rPrChange w:id="4880" w:author="Ashley Frank" w:date="2024-12-31T02:40:00Z">
            <w:rPr>
              <w:rFonts w:ascii="Bookman Old Style" w:hAnsi="Bookman Old Style"/>
              <w:sz w:val="32"/>
              <w:szCs w:val="32"/>
            </w:rPr>
          </w:rPrChange>
        </w:rPr>
        <w:t xml:space="preserve"> are feeling anxious, angry</w:t>
      </w:r>
      <w:r w:rsidR="00FD26F1" w:rsidRPr="00C104B8">
        <w:rPr>
          <w:rFonts w:ascii="Bookman Old Style" w:hAnsi="Bookman Old Style"/>
          <w:szCs w:val="24"/>
          <w:rPrChange w:id="4881" w:author="Ashley Frank" w:date="2024-12-31T02:40:00Z">
            <w:rPr>
              <w:rFonts w:ascii="Bookman Old Style" w:hAnsi="Bookman Old Style"/>
              <w:sz w:val="32"/>
              <w:szCs w:val="32"/>
            </w:rPr>
          </w:rPrChange>
        </w:rPr>
        <w:t>,</w:t>
      </w:r>
      <w:r w:rsidRPr="00C104B8">
        <w:rPr>
          <w:rFonts w:ascii="Bookman Old Style" w:hAnsi="Bookman Old Style"/>
          <w:szCs w:val="24"/>
          <w:rPrChange w:id="4882" w:author="Ashley Frank" w:date="2024-12-31T02:40:00Z">
            <w:rPr>
              <w:rFonts w:ascii="Bookman Old Style" w:hAnsi="Bookman Old Style"/>
              <w:sz w:val="32"/>
              <w:szCs w:val="32"/>
            </w:rPr>
          </w:rPrChange>
        </w:rPr>
        <w:t xml:space="preserve"> or depressed</w:t>
      </w:r>
      <w:r w:rsidR="00FD26F1" w:rsidRPr="00C104B8">
        <w:rPr>
          <w:rFonts w:ascii="Bookman Old Style" w:hAnsi="Bookman Old Style"/>
          <w:szCs w:val="24"/>
          <w:rPrChange w:id="4883" w:author="Ashley Frank" w:date="2024-12-31T02:40:00Z">
            <w:rPr>
              <w:rFonts w:ascii="Bookman Old Style" w:hAnsi="Bookman Old Style"/>
              <w:sz w:val="32"/>
              <w:szCs w:val="32"/>
            </w:rPr>
          </w:rPrChange>
        </w:rPr>
        <w:t>,</w:t>
      </w:r>
      <w:r w:rsidRPr="00C104B8">
        <w:rPr>
          <w:rFonts w:ascii="Bookman Old Style" w:hAnsi="Bookman Old Style"/>
          <w:szCs w:val="24"/>
          <w:rPrChange w:id="4884" w:author="Ashley Frank" w:date="2024-12-31T02:40:00Z">
            <w:rPr>
              <w:rFonts w:ascii="Bookman Old Style" w:hAnsi="Bookman Old Style"/>
              <w:sz w:val="32"/>
              <w:szCs w:val="32"/>
            </w:rPr>
          </w:rPrChange>
        </w:rPr>
        <w:t xml:space="preserve"> and </w:t>
      </w:r>
      <w:r w:rsidR="00FD26F1" w:rsidRPr="00C104B8">
        <w:rPr>
          <w:rFonts w:ascii="Bookman Old Style" w:hAnsi="Bookman Old Style"/>
          <w:szCs w:val="24"/>
          <w:rPrChange w:id="4885" w:author="Ashley Frank" w:date="2024-12-31T02:40:00Z">
            <w:rPr>
              <w:rFonts w:ascii="Bookman Old Style" w:hAnsi="Bookman Old Style"/>
              <w:sz w:val="32"/>
              <w:szCs w:val="32"/>
            </w:rPr>
          </w:rPrChange>
        </w:rPr>
        <w:t>w</w:t>
      </w:r>
      <w:r w:rsidR="002C4A2E" w:rsidRPr="00C104B8">
        <w:rPr>
          <w:rFonts w:ascii="Bookman Old Style" w:hAnsi="Bookman Old Style"/>
          <w:szCs w:val="24"/>
          <w:rPrChange w:id="4886" w:author="Ashley Frank" w:date="2024-12-31T02:40:00Z">
            <w:rPr>
              <w:rFonts w:ascii="Bookman Old Style" w:hAnsi="Bookman Old Style"/>
              <w:sz w:val="32"/>
              <w:szCs w:val="32"/>
            </w:rPr>
          </w:rPrChange>
        </w:rPr>
        <w:t>e</w:t>
      </w:r>
      <w:r w:rsidRPr="00C104B8">
        <w:rPr>
          <w:rFonts w:ascii="Bookman Old Style" w:hAnsi="Bookman Old Style"/>
          <w:szCs w:val="24"/>
          <w:rPrChange w:id="4887" w:author="Ashley Frank" w:date="2024-12-31T02:40:00Z">
            <w:rPr>
              <w:rFonts w:ascii="Bookman Old Style" w:hAnsi="Bookman Old Style"/>
              <w:sz w:val="32"/>
              <w:szCs w:val="32"/>
            </w:rPr>
          </w:rPrChange>
        </w:rPr>
        <w:t xml:space="preserve"> add things that </w:t>
      </w:r>
      <w:r w:rsidRPr="00C104B8">
        <w:rPr>
          <w:rFonts w:ascii="Bookman Old Style" w:hAnsi="Bookman Old Style"/>
          <w:b/>
          <w:i/>
          <w:szCs w:val="24"/>
          <w:rPrChange w:id="4888" w:author="Ashley Frank" w:date="2024-12-31T02:40:00Z">
            <w:rPr>
              <w:rFonts w:ascii="Bookman Old Style" w:hAnsi="Bookman Old Style"/>
              <w:b/>
              <w:i/>
              <w:sz w:val="32"/>
              <w:szCs w:val="32"/>
            </w:rPr>
          </w:rPrChange>
        </w:rPr>
        <w:t>never</w:t>
      </w:r>
      <w:r w:rsidRPr="00C104B8">
        <w:rPr>
          <w:rFonts w:ascii="Bookman Old Style" w:hAnsi="Bookman Old Style"/>
          <w:szCs w:val="24"/>
          <w:rPrChange w:id="4889" w:author="Ashley Frank" w:date="2024-12-31T02:40:00Z">
            <w:rPr>
              <w:rFonts w:ascii="Bookman Old Style" w:hAnsi="Bookman Old Style"/>
              <w:sz w:val="32"/>
              <w:szCs w:val="32"/>
            </w:rPr>
          </w:rPrChange>
        </w:rPr>
        <w:t xml:space="preserve"> happened at the time the</w:t>
      </w:r>
      <w:r w:rsidRPr="009C679A">
        <w:rPr>
          <w:rFonts w:ascii="Bookman Old Style" w:hAnsi="Bookman Old Style"/>
          <w:szCs w:val="24"/>
          <w:rPrChange w:id="4890" w:author="Ashley Frank" w:date="2024-12-20T20:43:00Z">
            <w:rPr>
              <w:rFonts w:ascii="Bookman Old Style" w:hAnsi="Bookman Old Style"/>
              <w:sz w:val="32"/>
              <w:szCs w:val="32"/>
            </w:rPr>
          </w:rPrChange>
        </w:rPr>
        <w:t xml:space="preserve"> event happened.</w:t>
      </w:r>
      <w:r w:rsidR="00A16CE6" w:rsidRPr="009C679A">
        <w:rPr>
          <w:rFonts w:ascii="Bookman Old Style" w:hAnsi="Bookman Old Style"/>
          <w:szCs w:val="24"/>
          <w:rPrChange w:id="4891" w:author="Ashley Frank" w:date="2024-12-20T20:43:00Z">
            <w:rPr>
              <w:rFonts w:ascii="Bookman Old Style" w:hAnsi="Bookman Old Style"/>
              <w:sz w:val="32"/>
              <w:szCs w:val="32"/>
            </w:rPr>
          </w:rPrChange>
        </w:rPr>
        <w:t xml:space="preserve"> </w:t>
      </w:r>
      <w:r w:rsidR="002C4A2E" w:rsidRPr="009C679A">
        <w:rPr>
          <w:rFonts w:ascii="Bookman Old Style" w:hAnsi="Bookman Old Style"/>
          <w:szCs w:val="24"/>
          <w:rPrChange w:id="4892" w:author="Ashley Frank" w:date="2024-12-20T20:43:00Z">
            <w:rPr>
              <w:rFonts w:ascii="Bookman Old Style" w:hAnsi="Bookman Old Style"/>
              <w:sz w:val="32"/>
              <w:szCs w:val="32"/>
            </w:rPr>
          </w:rPrChange>
        </w:rPr>
        <w:t>We</w:t>
      </w:r>
      <w:r w:rsidR="00A16CE6" w:rsidRPr="009C679A">
        <w:rPr>
          <w:rFonts w:ascii="Bookman Old Style" w:hAnsi="Bookman Old Style"/>
          <w:szCs w:val="24"/>
          <w:rPrChange w:id="4893" w:author="Ashley Frank" w:date="2024-12-20T20:43:00Z">
            <w:rPr>
              <w:rFonts w:ascii="Bookman Old Style" w:hAnsi="Bookman Old Style"/>
              <w:sz w:val="32"/>
              <w:szCs w:val="32"/>
            </w:rPr>
          </w:rPrChange>
        </w:rPr>
        <w:t xml:space="preserve"> say things like. </w:t>
      </w:r>
    </w:p>
    <w:p w14:paraId="1C0CE6A3" w14:textId="77777777" w:rsidR="00DD5804" w:rsidRDefault="00A16CE6" w:rsidP="00A01E36">
      <w:pPr>
        <w:pStyle w:val="BodyText"/>
        <w:spacing w:line="360" w:lineRule="auto"/>
        <w:rPr>
          <w:ins w:id="4894" w:author="Ashley Frank" w:date="2024-12-27T21:38:00Z"/>
          <w:rFonts w:ascii="Bookman Old Style" w:hAnsi="Bookman Old Style"/>
          <w:szCs w:val="24"/>
        </w:rPr>
      </w:pPr>
      <w:r w:rsidRPr="009C679A">
        <w:rPr>
          <w:rFonts w:ascii="Bookman Old Style" w:hAnsi="Bookman Old Style"/>
          <w:szCs w:val="24"/>
          <w:rPrChange w:id="4895" w:author="Ashley Frank" w:date="2024-12-20T20:43:00Z">
            <w:rPr>
              <w:rFonts w:ascii="Bookman Old Style" w:hAnsi="Bookman Old Style"/>
              <w:sz w:val="32"/>
              <w:szCs w:val="32"/>
            </w:rPr>
          </w:rPrChange>
        </w:rPr>
        <w:t>“I shoulda left him years ago.</w:t>
      </w:r>
      <w:ins w:id="4896" w:author="Ashley Frank" w:date="2024-12-27T21:38:00Z">
        <w:r w:rsidR="00DD5804">
          <w:rPr>
            <w:rFonts w:ascii="Bookman Old Style" w:hAnsi="Bookman Old Style"/>
            <w:szCs w:val="24"/>
          </w:rPr>
          <w:t>”</w:t>
        </w:r>
      </w:ins>
    </w:p>
    <w:p w14:paraId="7B85853A" w14:textId="77777777" w:rsidR="00DD5804" w:rsidRDefault="00A16CE6" w:rsidP="00A01E36">
      <w:pPr>
        <w:pStyle w:val="BodyText"/>
        <w:spacing w:line="360" w:lineRule="auto"/>
        <w:rPr>
          <w:ins w:id="4897" w:author="Ashley Frank" w:date="2024-12-27T21:38:00Z"/>
          <w:rFonts w:ascii="Bookman Old Style" w:hAnsi="Bookman Old Style"/>
          <w:szCs w:val="24"/>
        </w:rPr>
      </w:pPr>
      <w:r w:rsidRPr="009C679A">
        <w:rPr>
          <w:rFonts w:ascii="Bookman Old Style" w:hAnsi="Bookman Old Style"/>
          <w:szCs w:val="24"/>
          <w:rPrChange w:id="4898" w:author="Ashley Frank" w:date="2024-12-20T20:43:00Z">
            <w:rPr>
              <w:rFonts w:ascii="Bookman Old Style" w:hAnsi="Bookman Old Style"/>
              <w:sz w:val="32"/>
              <w:szCs w:val="32"/>
            </w:rPr>
          </w:rPrChange>
        </w:rPr>
        <w:t xml:space="preserve"> </w:t>
      </w:r>
      <w:ins w:id="4899" w:author="Ashley Frank" w:date="2024-12-27T21:38:00Z">
        <w:r w:rsidR="00DD5804">
          <w:rPr>
            <w:rFonts w:ascii="Bookman Old Style" w:hAnsi="Bookman Old Style"/>
            <w:szCs w:val="24"/>
          </w:rPr>
          <w:t>“</w:t>
        </w:r>
      </w:ins>
      <w:r w:rsidRPr="009C679A">
        <w:rPr>
          <w:rFonts w:ascii="Bookman Old Style" w:hAnsi="Bookman Old Style"/>
          <w:szCs w:val="24"/>
          <w:rPrChange w:id="4900" w:author="Ashley Frank" w:date="2024-12-20T20:43:00Z">
            <w:rPr>
              <w:rFonts w:ascii="Bookman Old Style" w:hAnsi="Bookman Old Style"/>
              <w:sz w:val="32"/>
              <w:szCs w:val="32"/>
            </w:rPr>
          </w:rPrChange>
        </w:rPr>
        <w:t xml:space="preserve">I wish I had never gone to that party because that’s where I was </w:t>
      </w:r>
      <w:ins w:id="4901" w:author="Ashley Frank" w:date="2024-12-27T21:37:00Z">
        <w:r w:rsidR="00DD5804">
          <w:rPr>
            <w:rFonts w:ascii="Bookman Old Style" w:hAnsi="Bookman Old Style"/>
            <w:szCs w:val="24"/>
          </w:rPr>
          <w:t>assaulted</w:t>
        </w:r>
      </w:ins>
      <w:del w:id="4902" w:author="Ashley Frank" w:date="2024-12-27T21:37:00Z">
        <w:r w:rsidRPr="009C679A" w:rsidDel="00DD5804">
          <w:rPr>
            <w:rFonts w:ascii="Bookman Old Style" w:hAnsi="Bookman Old Style"/>
            <w:szCs w:val="24"/>
            <w:rPrChange w:id="4903" w:author="Ashley Frank" w:date="2024-12-20T20:43:00Z">
              <w:rPr>
                <w:rFonts w:ascii="Bookman Old Style" w:hAnsi="Bookman Old Style"/>
                <w:sz w:val="32"/>
                <w:szCs w:val="32"/>
              </w:rPr>
            </w:rPrChange>
          </w:rPr>
          <w:delText>raped</w:delText>
        </w:r>
      </w:del>
      <w:r w:rsidRPr="009C679A">
        <w:rPr>
          <w:rFonts w:ascii="Bookman Old Style" w:hAnsi="Bookman Old Style"/>
          <w:szCs w:val="24"/>
          <w:rPrChange w:id="4904" w:author="Ashley Frank" w:date="2024-12-20T20:43:00Z">
            <w:rPr>
              <w:rFonts w:ascii="Bookman Old Style" w:hAnsi="Bookman Old Style"/>
              <w:sz w:val="32"/>
              <w:szCs w:val="32"/>
            </w:rPr>
          </w:rPrChange>
        </w:rPr>
        <w:t>.</w:t>
      </w:r>
      <w:ins w:id="4905" w:author="Ashley Frank" w:date="2024-12-27T21:38:00Z">
        <w:r w:rsidR="00DD5804">
          <w:rPr>
            <w:rFonts w:ascii="Bookman Old Style" w:hAnsi="Bookman Old Style"/>
            <w:szCs w:val="24"/>
          </w:rPr>
          <w:t>”</w:t>
        </w:r>
      </w:ins>
      <w:r w:rsidRPr="009C679A">
        <w:rPr>
          <w:rFonts w:ascii="Bookman Old Style" w:hAnsi="Bookman Old Style"/>
          <w:szCs w:val="24"/>
          <w:rPrChange w:id="4906" w:author="Ashley Frank" w:date="2024-12-20T20:43:00Z">
            <w:rPr>
              <w:rFonts w:ascii="Bookman Old Style" w:hAnsi="Bookman Old Style"/>
              <w:sz w:val="32"/>
              <w:szCs w:val="32"/>
            </w:rPr>
          </w:rPrChange>
        </w:rPr>
        <w:t xml:space="preserve"> </w:t>
      </w:r>
    </w:p>
    <w:p w14:paraId="3C180595" w14:textId="77777777" w:rsidR="00DD5804" w:rsidRDefault="00DD5804" w:rsidP="00A01E36">
      <w:pPr>
        <w:pStyle w:val="BodyText"/>
        <w:spacing w:line="360" w:lineRule="auto"/>
        <w:rPr>
          <w:ins w:id="4907" w:author="Ashley Frank" w:date="2024-12-27T21:38:00Z"/>
          <w:rFonts w:ascii="Bookman Old Style" w:hAnsi="Bookman Old Style"/>
          <w:szCs w:val="24"/>
        </w:rPr>
      </w:pPr>
      <w:ins w:id="4908" w:author="Ashley Frank" w:date="2024-12-27T21:38:00Z">
        <w:r>
          <w:rPr>
            <w:rFonts w:ascii="Bookman Old Style" w:hAnsi="Bookman Old Style"/>
            <w:szCs w:val="24"/>
          </w:rPr>
          <w:t>“</w:t>
        </w:r>
      </w:ins>
      <w:r w:rsidR="00A16CE6" w:rsidRPr="009C679A">
        <w:rPr>
          <w:rFonts w:ascii="Bookman Old Style" w:hAnsi="Bookman Old Style"/>
          <w:szCs w:val="24"/>
          <w:rPrChange w:id="4909" w:author="Ashley Frank" w:date="2024-12-20T20:43:00Z">
            <w:rPr>
              <w:rFonts w:ascii="Bookman Old Style" w:hAnsi="Bookman Old Style"/>
              <w:sz w:val="32"/>
              <w:szCs w:val="32"/>
            </w:rPr>
          </w:rPrChange>
        </w:rPr>
        <w:t>If I had just listened, then this stuff would not have happened.</w:t>
      </w:r>
      <w:ins w:id="4910" w:author="Ashley Frank" w:date="2024-12-27T21:38:00Z">
        <w:r>
          <w:rPr>
            <w:rFonts w:ascii="Bookman Old Style" w:hAnsi="Bookman Old Style"/>
            <w:szCs w:val="24"/>
          </w:rPr>
          <w:t>”</w:t>
        </w:r>
      </w:ins>
      <w:r w:rsidR="00A16CE6" w:rsidRPr="009C679A">
        <w:rPr>
          <w:rFonts w:ascii="Bookman Old Style" w:hAnsi="Bookman Old Style"/>
          <w:szCs w:val="24"/>
          <w:rPrChange w:id="4911" w:author="Ashley Frank" w:date="2024-12-20T20:43:00Z">
            <w:rPr>
              <w:rFonts w:ascii="Bookman Old Style" w:hAnsi="Bookman Old Style"/>
              <w:sz w:val="32"/>
              <w:szCs w:val="32"/>
            </w:rPr>
          </w:rPrChange>
        </w:rPr>
        <w:t xml:space="preserve"> </w:t>
      </w:r>
    </w:p>
    <w:p w14:paraId="7B98A9E9" w14:textId="77777777" w:rsidR="00DD5804" w:rsidRDefault="00DD5804" w:rsidP="00A01E36">
      <w:pPr>
        <w:pStyle w:val="BodyText"/>
        <w:spacing w:line="360" w:lineRule="auto"/>
        <w:rPr>
          <w:ins w:id="4912" w:author="Ashley Frank" w:date="2024-12-27T21:38:00Z"/>
          <w:rFonts w:ascii="Bookman Old Style" w:hAnsi="Bookman Old Style"/>
          <w:szCs w:val="24"/>
        </w:rPr>
      </w:pPr>
      <w:ins w:id="4913" w:author="Ashley Frank" w:date="2024-12-27T21:38:00Z">
        <w:r>
          <w:rPr>
            <w:rFonts w:ascii="Bookman Old Style" w:hAnsi="Bookman Old Style"/>
            <w:szCs w:val="24"/>
          </w:rPr>
          <w:t>“</w:t>
        </w:r>
      </w:ins>
      <w:r w:rsidR="00A16CE6" w:rsidRPr="009C679A">
        <w:rPr>
          <w:rFonts w:ascii="Bookman Old Style" w:hAnsi="Bookman Old Style"/>
          <w:szCs w:val="24"/>
          <w:rPrChange w:id="4914" w:author="Ashley Frank" w:date="2024-12-20T20:43:00Z">
            <w:rPr>
              <w:rFonts w:ascii="Bookman Old Style" w:hAnsi="Bookman Old Style"/>
              <w:sz w:val="32"/>
              <w:szCs w:val="32"/>
            </w:rPr>
          </w:rPrChange>
        </w:rPr>
        <w:t>I shoulda told him how I really felt”.</w:t>
      </w:r>
    </w:p>
    <w:p w14:paraId="2B51B038" w14:textId="0E7E9D99" w:rsidR="00E1552C" w:rsidRDefault="00A16CE6" w:rsidP="00A01E36">
      <w:pPr>
        <w:pStyle w:val="BodyText"/>
        <w:spacing w:line="360" w:lineRule="auto"/>
        <w:rPr>
          <w:ins w:id="4915" w:author="Ashley Frank" w:date="2024-12-27T22:32:00Z"/>
          <w:rFonts w:ascii="Bookman Old Style" w:hAnsi="Bookman Old Style"/>
          <w:szCs w:val="24"/>
        </w:rPr>
      </w:pPr>
      <w:del w:id="4916" w:author="Ashley Frank" w:date="2024-12-27T21:38:00Z">
        <w:r w:rsidRPr="009C679A" w:rsidDel="00DD5804">
          <w:rPr>
            <w:rFonts w:ascii="Bookman Old Style" w:hAnsi="Bookman Old Style"/>
            <w:szCs w:val="24"/>
            <w:rPrChange w:id="4917" w:author="Ashley Frank" w:date="2024-12-20T20:43:00Z">
              <w:rPr>
                <w:rFonts w:ascii="Bookman Old Style" w:hAnsi="Bookman Old Style"/>
                <w:sz w:val="32"/>
                <w:szCs w:val="32"/>
              </w:rPr>
            </w:rPrChange>
          </w:rPr>
          <w:lastRenderedPageBreak/>
          <w:delText xml:space="preserve"> </w:delText>
        </w:r>
      </w:del>
      <w:r w:rsidRPr="009C679A">
        <w:rPr>
          <w:rFonts w:ascii="Bookman Old Style" w:hAnsi="Bookman Old Style"/>
          <w:szCs w:val="24"/>
          <w:rPrChange w:id="4918" w:author="Ashley Frank" w:date="2024-12-20T20:43:00Z">
            <w:rPr>
              <w:rFonts w:ascii="Bookman Old Style" w:hAnsi="Bookman Old Style"/>
              <w:sz w:val="32"/>
              <w:szCs w:val="32"/>
            </w:rPr>
          </w:rPrChange>
        </w:rPr>
        <w:t xml:space="preserve">What </w:t>
      </w:r>
      <w:r w:rsidR="00FD26F1" w:rsidRPr="009C679A">
        <w:rPr>
          <w:rFonts w:ascii="Bookman Old Style" w:hAnsi="Bookman Old Style"/>
          <w:szCs w:val="24"/>
          <w:rPrChange w:id="4919"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4920" w:author="Ashley Frank" w:date="2024-12-20T20:43:00Z">
            <w:rPr>
              <w:rFonts w:ascii="Bookman Old Style" w:hAnsi="Bookman Old Style"/>
              <w:sz w:val="32"/>
              <w:szCs w:val="32"/>
            </w:rPr>
          </w:rPrChange>
        </w:rPr>
        <w:t>e</w:t>
      </w:r>
      <w:r w:rsidRPr="009C679A">
        <w:rPr>
          <w:rFonts w:ascii="Bookman Old Style" w:hAnsi="Bookman Old Style"/>
          <w:szCs w:val="24"/>
          <w:rPrChange w:id="4921" w:author="Ashley Frank" w:date="2024-12-20T20:43:00Z">
            <w:rPr>
              <w:rFonts w:ascii="Bookman Old Style" w:hAnsi="Bookman Old Style"/>
              <w:sz w:val="32"/>
              <w:szCs w:val="32"/>
            </w:rPr>
          </w:rPrChange>
        </w:rPr>
        <w:t xml:space="preserve"> forget is that at the time </w:t>
      </w:r>
      <w:r w:rsidR="00FD26F1" w:rsidRPr="009C679A">
        <w:rPr>
          <w:rFonts w:ascii="Bookman Old Style" w:hAnsi="Bookman Old Style"/>
          <w:szCs w:val="24"/>
          <w:rPrChange w:id="4922"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4923" w:author="Ashley Frank" w:date="2024-12-20T20:43:00Z">
            <w:rPr>
              <w:rFonts w:ascii="Bookman Old Style" w:hAnsi="Bookman Old Style"/>
              <w:sz w:val="32"/>
              <w:szCs w:val="32"/>
            </w:rPr>
          </w:rPrChange>
        </w:rPr>
        <w:t>e</w:t>
      </w:r>
      <w:r w:rsidRPr="009C679A">
        <w:rPr>
          <w:rFonts w:ascii="Bookman Old Style" w:hAnsi="Bookman Old Style"/>
          <w:szCs w:val="24"/>
          <w:rPrChange w:id="4924" w:author="Ashley Frank" w:date="2024-12-20T20:43:00Z">
            <w:rPr>
              <w:rFonts w:ascii="Bookman Old Style" w:hAnsi="Bookman Old Style"/>
              <w:sz w:val="32"/>
              <w:szCs w:val="32"/>
            </w:rPr>
          </w:rPrChange>
        </w:rPr>
        <w:t xml:space="preserve"> made those decisions, </w:t>
      </w:r>
      <w:r w:rsidR="00FD26F1" w:rsidRPr="009C679A">
        <w:rPr>
          <w:rFonts w:ascii="Bookman Old Style" w:hAnsi="Bookman Old Style"/>
          <w:szCs w:val="24"/>
          <w:rPrChange w:id="4925" w:author="Ashley Frank" w:date="2024-12-20T20:43:00Z">
            <w:rPr>
              <w:rFonts w:ascii="Bookman Old Style" w:hAnsi="Bookman Old Style"/>
              <w:sz w:val="32"/>
              <w:szCs w:val="32"/>
            </w:rPr>
          </w:rPrChange>
        </w:rPr>
        <w:t>we</w:t>
      </w:r>
      <w:r w:rsidRPr="009C679A">
        <w:rPr>
          <w:rFonts w:ascii="Bookman Old Style" w:hAnsi="Bookman Old Style"/>
          <w:szCs w:val="24"/>
          <w:rPrChange w:id="4926" w:author="Ashley Frank" w:date="2024-12-20T20:43:00Z">
            <w:rPr>
              <w:rFonts w:ascii="Bookman Old Style" w:hAnsi="Bookman Old Style"/>
              <w:sz w:val="32"/>
              <w:szCs w:val="32"/>
            </w:rPr>
          </w:rPrChange>
        </w:rPr>
        <w:t xml:space="preserve"> didn’t know what </w:t>
      </w:r>
      <w:r w:rsidR="00FD26F1" w:rsidRPr="009C679A">
        <w:rPr>
          <w:rFonts w:ascii="Bookman Old Style" w:hAnsi="Bookman Old Style"/>
          <w:szCs w:val="24"/>
          <w:rPrChange w:id="4927"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4928" w:author="Ashley Frank" w:date="2024-12-20T20:43:00Z">
            <w:rPr>
              <w:rFonts w:ascii="Bookman Old Style" w:hAnsi="Bookman Old Style"/>
              <w:sz w:val="32"/>
              <w:szCs w:val="32"/>
            </w:rPr>
          </w:rPrChange>
        </w:rPr>
        <w:t>e</w:t>
      </w:r>
      <w:r w:rsidRPr="009C679A">
        <w:rPr>
          <w:rFonts w:ascii="Bookman Old Style" w:hAnsi="Bookman Old Style"/>
          <w:szCs w:val="24"/>
          <w:rPrChange w:id="4929" w:author="Ashley Frank" w:date="2024-12-20T20:43:00Z">
            <w:rPr>
              <w:rFonts w:ascii="Bookman Old Style" w:hAnsi="Bookman Old Style"/>
              <w:sz w:val="32"/>
              <w:szCs w:val="32"/>
            </w:rPr>
          </w:rPrChange>
        </w:rPr>
        <w:t xml:space="preserve"> kn</w:t>
      </w:r>
      <w:r w:rsidR="00FD26F1" w:rsidRPr="009C679A">
        <w:rPr>
          <w:rFonts w:ascii="Bookman Old Style" w:hAnsi="Bookman Old Style"/>
          <w:szCs w:val="24"/>
          <w:rPrChange w:id="4930" w:author="Ashley Frank" w:date="2024-12-20T20:43:00Z">
            <w:rPr>
              <w:rFonts w:ascii="Bookman Old Style" w:hAnsi="Bookman Old Style"/>
              <w:sz w:val="32"/>
              <w:szCs w:val="32"/>
            </w:rPr>
          </w:rPrChange>
        </w:rPr>
        <w:t>e</w:t>
      </w:r>
      <w:r w:rsidRPr="009C679A">
        <w:rPr>
          <w:rFonts w:ascii="Bookman Old Style" w:hAnsi="Bookman Old Style"/>
          <w:szCs w:val="24"/>
          <w:rPrChange w:id="4931" w:author="Ashley Frank" w:date="2024-12-20T20:43:00Z">
            <w:rPr>
              <w:rFonts w:ascii="Bookman Old Style" w:hAnsi="Bookman Old Style"/>
              <w:sz w:val="32"/>
              <w:szCs w:val="32"/>
            </w:rPr>
          </w:rPrChange>
        </w:rPr>
        <w:t xml:space="preserve">w after the event happened. </w:t>
      </w:r>
      <w:r w:rsidR="002C4A2E" w:rsidRPr="009C679A">
        <w:rPr>
          <w:rFonts w:ascii="Bookman Old Style" w:hAnsi="Bookman Old Style"/>
          <w:szCs w:val="24"/>
          <w:rPrChange w:id="4932" w:author="Ashley Frank" w:date="2024-12-20T20:43:00Z">
            <w:rPr>
              <w:rFonts w:ascii="Bookman Old Style" w:hAnsi="Bookman Old Style"/>
              <w:sz w:val="32"/>
              <w:szCs w:val="32"/>
            </w:rPr>
          </w:rPrChange>
        </w:rPr>
        <w:t>We</w:t>
      </w:r>
      <w:r w:rsidRPr="009C679A">
        <w:rPr>
          <w:rFonts w:ascii="Bookman Old Style" w:hAnsi="Bookman Old Style"/>
          <w:szCs w:val="24"/>
          <w:rPrChange w:id="4933" w:author="Ashley Frank" w:date="2024-12-20T20:43:00Z">
            <w:rPr>
              <w:rFonts w:ascii="Bookman Old Style" w:hAnsi="Bookman Old Style"/>
              <w:sz w:val="32"/>
              <w:szCs w:val="32"/>
            </w:rPr>
          </w:rPrChange>
        </w:rPr>
        <w:t xml:space="preserve"> know a whole lot more now than </w:t>
      </w:r>
      <w:r w:rsidR="00FD26F1" w:rsidRPr="009C679A">
        <w:rPr>
          <w:rFonts w:ascii="Bookman Old Style" w:hAnsi="Bookman Old Style"/>
          <w:szCs w:val="24"/>
          <w:rPrChange w:id="4934" w:author="Ashley Frank" w:date="2024-12-20T20:43:00Z">
            <w:rPr>
              <w:rFonts w:ascii="Bookman Old Style" w:hAnsi="Bookman Old Style"/>
              <w:sz w:val="32"/>
              <w:szCs w:val="32"/>
            </w:rPr>
          </w:rPrChange>
        </w:rPr>
        <w:t>we</w:t>
      </w:r>
      <w:r w:rsidRPr="009C679A">
        <w:rPr>
          <w:rFonts w:ascii="Bookman Old Style" w:hAnsi="Bookman Old Style"/>
          <w:szCs w:val="24"/>
          <w:rPrChange w:id="4935" w:author="Ashley Frank" w:date="2024-12-20T20:43:00Z">
            <w:rPr>
              <w:rFonts w:ascii="Bookman Old Style" w:hAnsi="Bookman Old Style"/>
              <w:sz w:val="32"/>
              <w:szCs w:val="32"/>
            </w:rPr>
          </w:rPrChange>
        </w:rPr>
        <w:t xml:space="preserve"> did at the time the event happened. </w:t>
      </w:r>
      <w:ins w:id="4936" w:author="Ashley Frank" w:date="2024-12-27T23:23:00Z">
        <w:r w:rsidR="00FB188B" w:rsidRPr="00FB188B">
          <w:rPr>
            <w:rFonts w:ascii="Bookman Old Style" w:hAnsi="Bookman Old Style"/>
            <w:b/>
            <w:bCs/>
            <w:i/>
            <w:iCs/>
            <w:szCs w:val="24"/>
            <w:rPrChange w:id="4937" w:author="Ashley Frank" w:date="2024-12-27T23:23:00Z">
              <w:rPr>
                <w:rFonts w:ascii="Bookman Old Style" w:hAnsi="Bookman Old Style"/>
                <w:szCs w:val="24"/>
              </w:rPr>
            </w:rPrChange>
          </w:rPr>
          <w:t>We can only know what we know at the time, and we often forget this because of what we know now.</w:t>
        </w:r>
        <w:r w:rsidR="00FB188B">
          <w:rPr>
            <w:rFonts w:ascii="Bookman Old Style" w:hAnsi="Bookman Old Style"/>
            <w:b/>
            <w:bCs/>
            <w:i/>
            <w:iCs/>
            <w:szCs w:val="24"/>
          </w:rPr>
          <w:t xml:space="preserve"> </w:t>
        </w:r>
      </w:ins>
      <w:del w:id="4938" w:author="Ashley Frank" w:date="2024-12-27T23:23:00Z">
        <w:r w:rsidR="002C4A2E" w:rsidRPr="009C679A" w:rsidDel="00FB188B">
          <w:rPr>
            <w:rFonts w:ascii="Bookman Old Style" w:hAnsi="Bookman Old Style"/>
            <w:b/>
            <w:i/>
            <w:szCs w:val="24"/>
            <w:rPrChange w:id="4939" w:author="Ashley Frank" w:date="2024-12-20T20:43:00Z">
              <w:rPr>
                <w:rFonts w:ascii="Bookman Old Style" w:hAnsi="Bookman Old Style"/>
                <w:b/>
                <w:i/>
                <w:sz w:val="32"/>
                <w:szCs w:val="32"/>
              </w:rPr>
            </w:rPrChange>
          </w:rPr>
          <w:delText>We</w:delText>
        </w:r>
        <w:r w:rsidRPr="009C679A" w:rsidDel="00FB188B">
          <w:rPr>
            <w:rFonts w:ascii="Bookman Old Style" w:hAnsi="Bookman Old Style"/>
            <w:b/>
            <w:i/>
            <w:szCs w:val="24"/>
            <w:rPrChange w:id="4940" w:author="Ashley Frank" w:date="2024-12-20T20:43:00Z">
              <w:rPr>
                <w:rFonts w:ascii="Bookman Old Style" w:hAnsi="Bookman Old Style"/>
                <w:b/>
                <w:i/>
                <w:sz w:val="32"/>
                <w:szCs w:val="32"/>
              </w:rPr>
            </w:rPrChange>
          </w:rPr>
          <w:delText xml:space="preserve"> </w:delText>
        </w:r>
      </w:del>
      <w:del w:id="4941" w:author="Ashley Frank" w:date="2024-12-27T23:18:00Z">
        <w:r w:rsidRPr="009C679A" w:rsidDel="00FB188B">
          <w:rPr>
            <w:rFonts w:ascii="Bookman Old Style" w:hAnsi="Bookman Old Style"/>
            <w:b/>
            <w:i/>
            <w:szCs w:val="24"/>
            <w:rPrChange w:id="4942" w:author="Ashley Frank" w:date="2024-12-20T20:43:00Z">
              <w:rPr>
                <w:rFonts w:ascii="Bookman Old Style" w:hAnsi="Bookman Old Style"/>
                <w:b/>
                <w:i/>
                <w:sz w:val="32"/>
                <w:szCs w:val="32"/>
              </w:rPr>
            </w:rPrChange>
          </w:rPr>
          <w:delText xml:space="preserve">only </w:delText>
        </w:r>
      </w:del>
      <w:del w:id="4943" w:author="Ashley Frank" w:date="2024-12-27T23:23:00Z">
        <w:r w:rsidRPr="009C679A" w:rsidDel="00FB188B">
          <w:rPr>
            <w:rFonts w:ascii="Bookman Old Style" w:hAnsi="Bookman Old Style"/>
            <w:b/>
            <w:i/>
            <w:szCs w:val="24"/>
            <w:rPrChange w:id="4944" w:author="Ashley Frank" w:date="2024-12-20T20:43:00Z">
              <w:rPr>
                <w:rFonts w:ascii="Bookman Old Style" w:hAnsi="Bookman Old Style"/>
                <w:b/>
                <w:i/>
                <w:sz w:val="32"/>
                <w:szCs w:val="32"/>
              </w:rPr>
            </w:rPrChange>
          </w:rPr>
          <w:delText xml:space="preserve">know what </w:delText>
        </w:r>
        <w:r w:rsidR="00FD26F1" w:rsidRPr="009C679A" w:rsidDel="00FB188B">
          <w:rPr>
            <w:rFonts w:ascii="Bookman Old Style" w:hAnsi="Bookman Old Style"/>
            <w:b/>
            <w:i/>
            <w:szCs w:val="24"/>
            <w:rPrChange w:id="4945" w:author="Ashley Frank" w:date="2024-12-20T20:43:00Z">
              <w:rPr>
                <w:rFonts w:ascii="Bookman Old Style" w:hAnsi="Bookman Old Style"/>
                <w:b/>
                <w:i/>
                <w:sz w:val="32"/>
                <w:szCs w:val="32"/>
              </w:rPr>
            </w:rPrChange>
          </w:rPr>
          <w:delText>w</w:delText>
        </w:r>
        <w:r w:rsidR="002C4A2E" w:rsidRPr="009C679A" w:rsidDel="00FB188B">
          <w:rPr>
            <w:rFonts w:ascii="Bookman Old Style" w:hAnsi="Bookman Old Style"/>
            <w:b/>
            <w:i/>
            <w:szCs w:val="24"/>
            <w:rPrChange w:id="4946" w:author="Ashley Frank" w:date="2024-12-20T20:43:00Z">
              <w:rPr>
                <w:rFonts w:ascii="Bookman Old Style" w:hAnsi="Bookman Old Style"/>
                <w:b/>
                <w:i/>
                <w:sz w:val="32"/>
                <w:szCs w:val="32"/>
              </w:rPr>
            </w:rPrChange>
          </w:rPr>
          <w:delText>e</w:delText>
        </w:r>
        <w:r w:rsidRPr="009C679A" w:rsidDel="00FB188B">
          <w:rPr>
            <w:rFonts w:ascii="Bookman Old Style" w:hAnsi="Bookman Old Style"/>
            <w:b/>
            <w:i/>
            <w:szCs w:val="24"/>
            <w:rPrChange w:id="4947" w:author="Ashley Frank" w:date="2024-12-20T20:43:00Z">
              <w:rPr>
                <w:rFonts w:ascii="Bookman Old Style" w:hAnsi="Bookman Old Style"/>
                <w:b/>
                <w:i/>
                <w:sz w:val="32"/>
                <w:szCs w:val="32"/>
              </w:rPr>
            </w:rPrChange>
          </w:rPr>
          <w:delText xml:space="preserve"> know at the time that </w:delText>
        </w:r>
        <w:r w:rsidR="00FD26F1" w:rsidRPr="009C679A" w:rsidDel="00FB188B">
          <w:rPr>
            <w:rFonts w:ascii="Bookman Old Style" w:hAnsi="Bookman Old Style"/>
            <w:b/>
            <w:i/>
            <w:szCs w:val="24"/>
            <w:rPrChange w:id="4948" w:author="Ashley Frank" w:date="2024-12-20T20:43:00Z">
              <w:rPr>
                <w:rFonts w:ascii="Bookman Old Style" w:hAnsi="Bookman Old Style"/>
                <w:b/>
                <w:i/>
                <w:sz w:val="32"/>
                <w:szCs w:val="32"/>
              </w:rPr>
            </w:rPrChange>
          </w:rPr>
          <w:delText>w</w:delText>
        </w:r>
        <w:r w:rsidR="002C4A2E" w:rsidRPr="009C679A" w:rsidDel="00FB188B">
          <w:rPr>
            <w:rFonts w:ascii="Bookman Old Style" w:hAnsi="Bookman Old Style"/>
            <w:b/>
            <w:i/>
            <w:szCs w:val="24"/>
            <w:rPrChange w:id="4949" w:author="Ashley Frank" w:date="2024-12-20T20:43:00Z">
              <w:rPr>
                <w:rFonts w:ascii="Bookman Old Style" w:hAnsi="Bookman Old Style"/>
                <w:b/>
                <w:i/>
                <w:sz w:val="32"/>
                <w:szCs w:val="32"/>
              </w:rPr>
            </w:rPrChange>
          </w:rPr>
          <w:delText>e</w:delText>
        </w:r>
        <w:r w:rsidRPr="009C679A" w:rsidDel="00FB188B">
          <w:rPr>
            <w:rFonts w:ascii="Bookman Old Style" w:hAnsi="Bookman Old Style"/>
            <w:b/>
            <w:i/>
            <w:szCs w:val="24"/>
            <w:rPrChange w:id="4950" w:author="Ashley Frank" w:date="2024-12-20T20:43:00Z">
              <w:rPr>
                <w:rFonts w:ascii="Bookman Old Style" w:hAnsi="Bookman Old Style"/>
                <w:b/>
                <w:i/>
                <w:sz w:val="32"/>
                <w:szCs w:val="32"/>
              </w:rPr>
            </w:rPrChange>
          </w:rPr>
          <w:delText xml:space="preserve"> know it. </w:delText>
        </w:r>
        <w:r w:rsidR="002C4A2E" w:rsidRPr="009C679A" w:rsidDel="00FB188B">
          <w:rPr>
            <w:rFonts w:ascii="Bookman Old Style" w:hAnsi="Bookman Old Style"/>
            <w:b/>
            <w:i/>
            <w:szCs w:val="24"/>
            <w:rPrChange w:id="4951" w:author="Ashley Frank" w:date="2024-12-20T20:43:00Z">
              <w:rPr>
                <w:rFonts w:ascii="Bookman Old Style" w:hAnsi="Bookman Old Style"/>
                <w:b/>
                <w:i/>
                <w:sz w:val="32"/>
                <w:szCs w:val="32"/>
              </w:rPr>
            </w:rPrChange>
          </w:rPr>
          <w:delText>We</w:delText>
        </w:r>
        <w:r w:rsidRPr="009C679A" w:rsidDel="00FB188B">
          <w:rPr>
            <w:rFonts w:ascii="Bookman Old Style" w:hAnsi="Bookman Old Style"/>
            <w:b/>
            <w:i/>
            <w:szCs w:val="24"/>
            <w:rPrChange w:id="4952" w:author="Ashley Frank" w:date="2024-12-20T20:43:00Z">
              <w:rPr>
                <w:rFonts w:ascii="Bookman Old Style" w:hAnsi="Bookman Old Style"/>
                <w:b/>
                <w:i/>
                <w:sz w:val="32"/>
                <w:szCs w:val="32"/>
              </w:rPr>
            </w:rPrChange>
          </w:rPr>
          <w:delText xml:space="preserve"> can’t know more than </w:delText>
        </w:r>
        <w:r w:rsidR="00F823D5" w:rsidRPr="009C679A" w:rsidDel="00FB188B">
          <w:rPr>
            <w:rFonts w:ascii="Bookman Old Style" w:hAnsi="Bookman Old Style"/>
            <w:b/>
            <w:i/>
            <w:szCs w:val="24"/>
            <w:rPrChange w:id="4953" w:author="Ashley Frank" w:date="2024-12-20T20:43:00Z">
              <w:rPr>
                <w:rFonts w:ascii="Bookman Old Style" w:hAnsi="Bookman Old Style"/>
                <w:b/>
                <w:i/>
                <w:sz w:val="32"/>
                <w:szCs w:val="32"/>
              </w:rPr>
            </w:rPrChange>
          </w:rPr>
          <w:delText>w</w:delText>
        </w:r>
        <w:r w:rsidR="002C4A2E" w:rsidRPr="009C679A" w:rsidDel="00FB188B">
          <w:rPr>
            <w:rFonts w:ascii="Bookman Old Style" w:hAnsi="Bookman Old Style"/>
            <w:b/>
            <w:i/>
            <w:szCs w:val="24"/>
            <w:rPrChange w:id="4954" w:author="Ashley Frank" w:date="2024-12-20T20:43:00Z">
              <w:rPr>
                <w:rFonts w:ascii="Bookman Old Style" w:hAnsi="Bookman Old Style"/>
                <w:b/>
                <w:i/>
                <w:sz w:val="32"/>
                <w:szCs w:val="32"/>
              </w:rPr>
            </w:rPrChange>
          </w:rPr>
          <w:delText>e</w:delText>
        </w:r>
        <w:r w:rsidRPr="009C679A" w:rsidDel="00FB188B">
          <w:rPr>
            <w:rFonts w:ascii="Bookman Old Style" w:hAnsi="Bookman Old Style"/>
            <w:b/>
            <w:i/>
            <w:szCs w:val="24"/>
            <w:rPrChange w:id="4955" w:author="Ashley Frank" w:date="2024-12-20T20:43:00Z">
              <w:rPr>
                <w:rFonts w:ascii="Bookman Old Style" w:hAnsi="Bookman Old Style"/>
                <w:b/>
                <w:i/>
                <w:sz w:val="32"/>
                <w:szCs w:val="32"/>
              </w:rPr>
            </w:rPrChange>
          </w:rPr>
          <w:delText xml:space="preserve"> know at the time. I think </w:delText>
        </w:r>
        <w:r w:rsidR="00FD26F1" w:rsidRPr="009C679A" w:rsidDel="00FB188B">
          <w:rPr>
            <w:rFonts w:ascii="Bookman Old Style" w:hAnsi="Bookman Old Style"/>
            <w:b/>
            <w:i/>
            <w:szCs w:val="24"/>
            <w:rPrChange w:id="4956" w:author="Ashley Frank" w:date="2024-12-20T20:43:00Z">
              <w:rPr>
                <w:rFonts w:ascii="Bookman Old Style" w:hAnsi="Bookman Old Style"/>
                <w:b/>
                <w:i/>
                <w:sz w:val="32"/>
                <w:szCs w:val="32"/>
              </w:rPr>
            </w:rPrChange>
          </w:rPr>
          <w:delText>w</w:delText>
        </w:r>
        <w:r w:rsidR="002C4A2E" w:rsidRPr="009C679A" w:rsidDel="00FB188B">
          <w:rPr>
            <w:rFonts w:ascii="Bookman Old Style" w:hAnsi="Bookman Old Style"/>
            <w:b/>
            <w:i/>
            <w:szCs w:val="24"/>
            <w:rPrChange w:id="4957" w:author="Ashley Frank" w:date="2024-12-20T20:43:00Z">
              <w:rPr>
                <w:rFonts w:ascii="Bookman Old Style" w:hAnsi="Bookman Old Style"/>
                <w:b/>
                <w:i/>
                <w:sz w:val="32"/>
                <w:szCs w:val="32"/>
              </w:rPr>
            </w:rPrChange>
          </w:rPr>
          <w:delText>e</w:delText>
        </w:r>
        <w:r w:rsidRPr="009C679A" w:rsidDel="00FB188B">
          <w:rPr>
            <w:rFonts w:ascii="Bookman Old Style" w:hAnsi="Bookman Old Style"/>
            <w:b/>
            <w:i/>
            <w:szCs w:val="24"/>
            <w:rPrChange w:id="4958" w:author="Ashley Frank" w:date="2024-12-20T20:43:00Z">
              <w:rPr>
                <w:rFonts w:ascii="Bookman Old Style" w:hAnsi="Bookman Old Style"/>
                <w:b/>
                <w:i/>
                <w:sz w:val="32"/>
                <w:szCs w:val="32"/>
              </w:rPr>
            </w:rPrChange>
          </w:rPr>
          <w:delText xml:space="preserve"> </w:delText>
        </w:r>
        <w:r w:rsidR="005A46F3" w:rsidRPr="009C679A" w:rsidDel="00FB188B">
          <w:rPr>
            <w:rFonts w:ascii="Bookman Old Style" w:hAnsi="Bookman Old Style"/>
            <w:b/>
            <w:i/>
            <w:szCs w:val="24"/>
            <w:rPrChange w:id="4959" w:author="Ashley Frank" w:date="2024-12-20T20:43:00Z">
              <w:rPr>
                <w:rFonts w:ascii="Bookman Old Style" w:hAnsi="Bookman Old Style"/>
                <w:b/>
                <w:i/>
                <w:sz w:val="32"/>
                <w:szCs w:val="32"/>
              </w:rPr>
            </w:rPrChange>
          </w:rPr>
          <w:delText>forget</w:delText>
        </w:r>
        <w:r w:rsidRPr="009C679A" w:rsidDel="00FB188B">
          <w:rPr>
            <w:rFonts w:ascii="Bookman Old Style" w:hAnsi="Bookman Old Style"/>
            <w:b/>
            <w:i/>
            <w:szCs w:val="24"/>
            <w:rPrChange w:id="4960" w:author="Ashley Frank" w:date="2024-12-20T20:43:00Z">
              <w:rPr>
                <w:rFonts w:ascii="Bookman Old Style" w:hAnsi="Bookman Old Style"/>
                <w:b/>
                <w:i/>
                <w:sz w:val="32"/>
                <w:szCs w:val="32"/>
              </w:rPr>
            </w:rPrChange>
          </w:rPr>
          <w:delText xml:space="preserve"> about this concept because of what </w:delText>
        </w:r>
        <w:r w:rsidR="00F823D5" w:rsidRPr="009C679A" w:rsidDel="00FB188B">
          <w:rPr>
            <w:rFonts w:ascii="Bookman Old Style" w:hAnsi="Bookman Old Style"/>
            <w:b/>
            <w:i/>
            <w:szCs w:val="24"/>
            <w:rPrChange w:id="4961" w:author="Ashley Frank" w:date="2024-12-20T20:43:00Z">
              <w:rPr>
                <w:rFonts w:ascii="Bookman Old Style" w:hAnsi="Bookman Old Style"/>
                <w:b/>
                <w:i/>
                <w:sz w:val="32"/>
                <w:szCs w:val="32"/>
              </w:rPr>
            </w:rPrChange>
          </w:rPr>
          <w:delText>w</w:delText>
        </w:r>
        <w:r w:rsidR="002C4A2E" w:rsidRPr="009C679A" w:rsidDel="00FB188B">
          <w:rPr>
            <w:rFonts w:ascii="Bookman Old Style" w:hAnsi="Bookman Old Style"/>
            <w:b/>
            <w:i/>
            <w:szCs w:val="24"/>
            <w:rPrChange w:id="4962" w:author="Ashley Frank" w:date="2024-12-20T20:43:00Z">
              <w:rPr>
                <w:rFonts w:ascii="Bookman Old Style" w:hAnsi="Bookman Old Style"/>
                <w:b/>
                <w:i/>
                <w:sz w:val="32"/>
                <w:szCs w:val="32"/>
              </w:rPr>
            </w:rPrChange>
          </w:rPr>
          <w:delText>e</w:delText>
        </w:r>
        <w:r w:rsidRPr="009C679A" w:rsidDel="00FB188B">
          <w:rPr>
            <w:rFonts w:ascii="Bookman Old Style" w:hAnsi="Bookman Old Style"/>
            <w:b/>
            <w:i/>
            <w:szCs w:val="24"/>
            <w:rPrChange w:id="4963" w:author="Ashley Frank" w:date="2024-12-20T20:43:00Z">
              <w:rPr>
                <w:rFonts w:ascii="Bookman Old Style" w:hAnsi="Bookman Old Style"/>
                <w:b/>
                <w:i/>
                <w:sz w:val="32"/>
                <w:szCs w:val="32"/>
              </w:rPr>
            </w:rPrChange>
          </w:rPr>
          <w:delText xml:space="preserve"> know now.</w:delText>
        </w:r>
        <w:r w:rsidRPr="009C679A" w:rsidDel="00FB188B">
          <w:rPr>
            <w:rFonts w:ascii="Bookman Old Style" w:hAnsi="Bookman Old Style"/>
            <w:szCs w:val="24"/>
            <w:rPrChange w:id="4964" w:author="Ashley Frank" w:date="2024-12-20T20:43:00Z">
              <w:rPr>
                <w:rFonts w:ascii="Bookman Old Style" w:hAnsi="Bookman Old Style"/>
                <w:sz w:val="32"/>
                <w:szCs w:val="32"/>
              </w:rPr>
            </w:rPrChange>
          </w:rPr>
          <w:delText xml:space="preserve"> </w:delText>
        </w:r>
      </w:del>
      <w:r w:rsidRPr="009C679A">
        <w:rPr>
          <w:rFonts w:ascii="Bookman Old Style" w:hAnsi="Bookman Old Style"/>
          <w:szCs w:val="24"/>
          <w:rPrChange w:id="4965" w:author="Ashley Frank" w:date="2024-12-20T20:43:00Z">
            <w:rPr>
              <w:rFonts w:ascii="Bookman Old Style" w:hAnsi="Bookman Old Style"/>
              <w:sz w:val="32"/>
              <w:szCs w:val="32"/>
            </w:rPr>
          </w:rPrChange>
        </w:rPr>
        <w:t>At the time of the decision</w:t>
      </w:r>
      <w:ins w:id="4966" w:author="Ashley Frank" w:date="2024-12-27T21:39:00Z">
        <w:r w:rsidR="00345773">
          <w:rPr>
            <w:rFonts w:ascii="Bookman Old Style" w:hAnsi="Bookman Old Style"/>
            <w:szCs w:val="24"/>
          </w:rPr>
          <w:t xml:space="preserve"> w</w:t>
        </w:r>
      </w:ins>
      <w:del w:id="4967" w:author="Ashley Frank" w:date="2024-12-27T21:39:00Z">
        <w:r w:rsidRPr="009C679A" w:rsidDel="00345773">
          <w:rPr>
            <w:rFonts w:ascii="Bookman Old Style" w:hAnsi="Bookman Old Style"/>
            <w:szCs w:val="24"/>
            <w:rPrChange w:id="4968" w:author="Ashley Frank" w:date="2024-12-20T20:43:00Z">
              <w:rPr>
                <w:rFonts w:ascii="Bookman Old Style" w:hAnsi="Bookman Old Style"/>
                <w:sz w:val="32"/>
                <w:szCs w:val="32"/>
              </w:rPr>
            </w:rPrChange>
          </w:rPr>
          <w:delText xml:space="preserve">, </w:delText>
        </w:r>
        <w:r w:rsidR="002C4A2E" w:rsidRPr="009C679A" w:rsidDel="00345773">
          <w:rPr>
            <w:rFonts w:ascii="Bookman Old Style" w:hAnsi="Bookman Old Style"/>
            <w:szCs w:val="24"/>
            <w:rPrChange w:id="4969" w:author="Ashley Frank" w:date="2024-12-20T20:43:00Z">
              <w:rPr>
                <w:rFonts w:ascii="Bookman Old Style" w:hAnsi="Bookman Old Style"/>
                <w:sz w:val="32"/>
                <w:szCs w:val="32"/>
              </w:rPr>
            </w:rPrChange>
          </w:rPr>
          <w:delText>W</w:delText>
        </w:r>
      </w:del>
      <w:r w:rsidR="002C4A2E" w:rsidRPr="009C679A">
        <w:rPr>
          <w:rFonts w:ascii="Bookman Old Style" w:hAnsi="Bookman Old Style"/>
          <w:szCs w:val="24"/>
          <w:rPrChange w:id="4970" w:author="Ashley Frank" w:date="2024-12-20T20:43:00Z">
            <w:rPr>
              <w:rFonts w:ascii="Bookman Old Style" w:hAnsi="Bookman Old Style"/>
              <w:sz w:val="32"/>
              <w:szCs w:val="32"/>
            </w:rPr>
          </w:rPrChange>
        </w:rPr>
        <w:t>e</w:t>
      </w:r>
      <w:r w:rsidRPr="009C679A">
        <w:rPr>
          <w:rFonts w:ascii="Bookman Old Style" w:hAnsi="Bookman Old Style"/>
          <w:szCs w:val="24"/>
          <w:rPrChange w:id="4971" w:author="Ashley Frank" w:date="2024-12-20T20:43:00Z">
            <w:rPr>
              <w:rFonts w:ascii="Bookman Old Style" w:hAnsi="Bookman Old Style"/>
              <w:sz w:val="32"/>
              <w:szCs w:val="32"/>
            </w:rPr>
          </w:rPrChange>
        </w:rPr>
        <w:t xml:space="preserve"> could not have known what was actually going to happen. People often say, “I knew that was going to happen.” </w:t>
      </w:r>
      <w:r w:rsidR="002C4A2E" w:rsidRPr="009C679A">
        <w:rPr>
          <w:rFonts w:ascii="Bookman Old Style" w:hAnsi="Bookman Old Style"/>
          <w:szCs w:val="24"/>
          <w:rPrChange w:id="4972" w:author="Ashley Frank" w:date="2024-12-20T20:43:00Z">
            <w:rPr>
              <w:rFonts w:ascii="Bookman Old Style" w:hAnsi="Bookman Old Style"/>
              <w:sz w:val="32"/>
              <w:szCs w:val="32"/>
            </w:rPr>
          </w:rPrChange>
        </w:rPr>
        <w:t>We</w:t>
      </w:r>
      <w:r w:rsidRPr="009C679A">
        <w:rPr>
          <w:rFonts w:ascii="Bookman Old Style" w:hAnsi="Bookman Old Style"/>
          <w:szCs w:val="24"/>
          <w:rPrChange w:id="4973" w:author="Ashley Frank" w:date="2024-12-20T20:43:00Z">
            <w:rPr>
              <w:rFonts w:ascii="Bookman Old Style" w:hAnsi="Bookman Old Style"/>
              <w:sz w:val="32"/>
              <w:szCs w:val="32"/>
            </w:rPr>
          </w:rPrChange>
        </w:rPr>
        <w:t xml:space="preserve">ll, I beg the differ. I think that if </w:t>
      </w:r>
      <w:r w:rsidR="00F823D5" w:rsidRPr="009C679A">
        <w:rPr>
          <w:rFonts w:ascii="Bookman Old Style" w:hAnsi="Bookman Old Style"/>
          <w:szCs w:val="24"/>
          <w:rPrChange w:id="4974"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4975" w:author="Ashley Frank" w:date="2024-12-20T20:43:00Z">
            <w:rPr>
              <w:rFonts w:ascii="Bookman Old Style" w:hAnsi="Bookman Old Style"/>
              <w:sz w:val="32"/>
              <w:szCs w:val="32"/>
            </w:rPr>
          </w:rPrChange>
        </w:rPr>
        <w:t>e</w:t>
      </w:r>
      <w:r w:rsidRPr="009C679A">
        <w:rPr>
          <w:rFonts w:ascii="Bookman Old Style" w:hAnsi="Bookman Old Style"/>
          <w:szCs w:val="24"/>
          <w:rPrChange w:id="4976" w:author="Ashley Frank" w:date="2024-12-20T20:43:00Z">
            <w:rPr>
              <w:rFonts w:ascii="Bookman Old Style" w:hAnsi="Bookman Old Style"/>
              <w:sz w:val="32"/>
              <w:szCs w:val="32"/>
            </w:rPr>
          </w:rPrChange>
        </w:rPr>
        <w:t xml:space="preserve"> actually knew, </w:t>
      </w:r>
      <w:r w:rsidR="00F823D5" w:rsidRPr="009C679A">
        <w:rPr>
          <w:rFonts w:ascii="Bookman Old Style" w:hAnsi="Bookman Old Style"/>
          <w:szCs w:val="24"/>
          <w:rPrChange w:id="4977"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4978" w:author="Ashley Frank" w:date="2024-12-20T20:43:00Z">
            <w:rPr>
              <w:rFonts w:ascii="Bookman Old Style" w:hAnsi="Bookman Old Style"/>
              <w:sz w:val="32"/>
              <w:szCs w:val="32"/>
            </w:rPr>
          </w:rPrChange>
        </w:rPr>
        <w:t>e</w:t>
      </w:r>
      <w:r w:rsidRPr="009C679A">
        <w:rPr>
          <w:rFonts w:ascii="Bookman Old Style" w:hAnsi="Bookman Old Style"/>
          <w:szCs w:val="24"/>
          <w:rPrChange w:id="4979" w:author="Ashley Frank" w:date="2024-12-20T20:43:00Z">
            <w:rPr>
              <w:rFonts w:ascii="Bookman Old Style" w:hAnsi="Bookman Old Style"/>
              <w:sz w:val="32"/>
              <w:szCs w:val="32"/>
            </w:rPr>
          </w:rPrChange>
        </w:rPr>
        <w:t xml:space="preserve"> would have made a different decision. The </w:t>
      </w:r>
      <w:ins w:id="4980" w:author="Ashley Frank" w:date="2024-12-27T23:24:00Z">
        <w:r w:rsidR="00FB188B">
          <w:rPr>
            <w:rFonts w:ascii="Bookman Old Style" w:hAnsi="Bookman Old Style"/>
            <w:szCs w:val="24"/>
          </w:rPr>
          <w:t xml:space="preserve">silly </w:t>
        </w:r>
      </w:ins>
      <w:del w:id="4981" w:author="Ashley Frank" w:date="2024-12-27T23:24:00Z">
        <w:r w:rsidRPr="009C679A" w:rsidDel="00FB188B">
          <w:rPr>
            <w:rFonts w:ascii="Bookman Old Style" w:hAnsi="Bookman Old Style"/>
            <w:szCs w:val="24"/>
            <w:rPrChange w:id="4982" w:author="Ashley Frank" w:date="2024-12-20T20:43:00Z">
              <w:rPr>
                <w:rFonts w:ascii="Bookman Old Style" w:hAnsi="Bookman Old Style"/>
                <w:sz w:val="32"/>
                <w:szCs w:val="32"/>
              </w:rPr>
            </w:rPrChange>
          </w:rPr>
          <w:delText xml:space="preserve">crazy </w:delText>
        </w:r>
      </w:del>
      <w:r w:rsidRPr="009C679A">
        <w:rPr>
          <w:rFonts w:ascii="Bookman Old Style" w:hAnsi="Bookman Old Style"/>
          <w:szCs w:val="24"/>
          <w:rPrChange w:id="4983" w:author="Ashley Frank" w:date="2024-12-20T20:43:00Z">
            <w:rPr>
              <w:rFonts w:ascii="Bookman Old Style" w:hAnsi="Bookman Old Style"/>
              <w:sz w:val="32"/>
              <w:szCs w:val="32"/>
            </w:rPr>
          </w:rPrChange>
        </w:rPr>
        <w:t>thing about attempts to change the outcome of our past is</w:t>
      </w:r>
      <w:ins w:id="4984" w:author="Ashley Frank" w:date="2024-12-27T23:24:00Z">
        <w:r w:rsidR="00FB188B">
          <w:rPr>
            <w:rFonts w:ascii="Bookman Old Style" w:hAnsi="Bookman Old Style"/>
            <w:szCs w:val="24"/>
          </w:rPr>
          <w:t xml:space="preserve"> that, deep down, we know </w:t>
        </w:r>
      </w:ins>
      <w:del w:id="4985" w:author="Ashley Frank" w:date="2024-12-27T23:24:00Z">
        <w:r w:rsidRPr="009C679A" w:rsidDel="00FB188B">
          <w:rPr>
            <w:rFonts w:ascii="Bookman Old Style" w:hAnsi="Bookman Old Style"/>
            <w:szCs w:val="24"/>
            <w:rPrChange w:id="4986" w:author="Ashley Frank" w:date="2024-12-20T20:43:00Z">
              <w:rPr>
                <w:rFonts w:ascii="Bookman Old Style" w:hAnsi="Bookman Old Style"/>
                <w:sz w:val="32"/>
                <w:szCs w:val="32"/>
              </w:rPr>
            </w:rPrChange>
          </w:rPr>
          <w:delText xml:space="preserve"> that </w:delText>
        </w:r>
        <w:r w:rsidR="00F823D5" w:rsidRPr="009C679A" w:rsidDel="00FB188B">
          <w:rPr>
            <w:rFonts w:ascii="Bookman Old Style" w:hAnsi="Bookman Old Style"/>
            <w:szCs w:val="24"/>
            <w:rPrChange w:id="4987" w:author="Ashley Frank" w:date="2024-12-20T20:43:00Z">
              <w:rPr>
                <w:rFonts w:ascii="Bookman Old Style" w:hAnsi="Bookman Old Style"/>
                <w:sz w:val="32"/>
                <w:szCs w:val="32"/>
              </w:rPr>
            </w:rPrChange>
          </w:rPr>
          <w:delText>w</w:delText>
        </w:r>
        <w:r w:rsidR="002C4A2E" w:rsidRPr="009C679A" w:rsidDel="00FB188B">
          <w:rPr>
            <w:rFonts w:ascii="Bookman Old Style" w:hAnsi="Bookman Old Style"/>
            <w:szCs w:val="24"/>
            <w:rPrChange w:id="4988" w:author="Ashley Frank" w:date="2024-12-20T20:43:00Z">
              <w:rPr>
                <w:rFonts w:ascii="Bookman Old Style" w:hAnsi="Bookman Old Style"/>
                <w:sz w:val="32"/>
                <w:szCs w:val="32"/>
              </w:rPr>
            </w:rPrChange>
          </w:rPr>
          <w:delText>e</w:delText>
        </w:r>
        <w:r w:rsidRPr="009C679A" w:rsidDel="00FB188B">
          <w:rPr>
            <w:rFonts w:ascii="Bookman Old Style" w:hAnsi="Bookman Old Style"/>
            <w:szCs w:val="24"/>
            <w:rPrChange w:id="4989" w:author="Ashley Frank" w:date="2024-12-20T20:43:00Z">
              <w:rPr>
                <w:rFonts w:ascii="Bookman Old Style" w:hAnsi="Bookman Old Style"/>
                <w:sz w:val="32"/>
                <w:szCs w:val="32"/>
              </w:rPr>
            </w:rPrChange>
          </w:rPr>
          <w:delText xml:space="preserve"> actually know </w:delText>
        </w:r>
      </w:del>
      <w:ins w:id="4990" w:author="Ashley Frank" w:date="2024-12-27T23:24:00Z">
        <w:r w:rsidR="00FB188B">
          <w:rPr>
            <w:rFonts w:ascii="Bookman Old Style" w:hAnsi="Bookman Old Style"/>
            <w:szCs w:val="24"/>
          </w:rPr>
          <w:t>it’s not possible</w:t>
        </w:r>
      </w:ins>
      <w:del w:id="4991" w:author="Ashley Frank" w:date="2024-12-27T23:24:00Z">
        <w:r w:rsidRPr="009C679A" w:rsidDel="00FB188B">
          <w:rPr>
            <w:rFonts w:ascii="Bookman Old Style" w:hAnsi="Bookman Old Style"/>
            <w:szCs w:val="24"/>
            <w:rPrChange w:id="4992" w:author="Ashley Frank" w:date="2024-12-20T20:43:00Z">
              <w:rPr>
                <w:rFonts w:ascii="Bookman Old Style" w:hAnsi="Bookman Old Style"/>
                <w:sz w:val="32"/>
                <w:szCs w:val="32"/>
              </w:rPr>
            </w:rPrChange>
          </w:rPr>
          <w:delText xml:space="preserve">that </w:delText>
        </w:r>
        <w:r w:rsidR="00F823D5" w:rsidRPr="009C679A" w:rsidDel="00FB188B">
          <w:rPr>
            <w:rFonts w:ascii="Bookman Old Style" w:hAnsi="Bookman Old Style"/>
            <w:szCs w:val="24"/>
            <w:rPrChange w:id="4993" w:author="Ashley Frank" w:date="2024-12-20T20:43:00Z">
              <w:rPr>
                <w:rFonts w:ascii="Bookman Old Style" w:hAnsi="Bookman Old Style"/>
                <w:sz w:val="32"/>
                <w:szCs w:val="32"/>
              </w:rPr>
            </w:rPrChange>
          </w:rPr>
          <w:delText>w</w:delText>
        </w:r>
        <w:r w:rsidR="002C4A2E" w:rsidRPr="009C679A" w:rsidDel="00FB188B">
          <w:rPr>
            <w:rFonts w:ascii="Bookman Old Style" w:hAnsi="Bookman Old Style"/>
            <w:szCs w:val="24"/>
            <w:rPrChange w:id="4994" w:author="Ashley Frank" w:date="2024-12-20T20:43:00Z">
              <w:rPr>
                <w:rFonts w:ascii="Bookman Old Style" w:hAnsi="Bookman Old Style"/>
                <w:sz w:val="32"/>
                <w:szCs w:val="32"/>
              </w:rPr>
            </w:rPrChange>
          </w:rPr>
          <w:delText>e</w:delText>
        </w:r>
        <w:r w:rsidRPr="009C679A" w:rsidDel="00FB188B">
          <w:rPr>
            <w:rFonts w:ascii="Bookman Old Style" w:hAnsi="Bookman Old Style"/>
            <w:szCs w:val="24"/>
            <w:rPrChange w:id="4995" w:author="Ashley Frank" w:date="2024-12-20T20:43:00Z">
              <w:rPr>
                <w:rFonts w:ascii="Bookman Old Style" w:hAnsi="Bookman Old Style"/>
                <w:sz w:val="32"/>
                <w:szCs w:val="32"/>
              </w:rPr>
            </w:rPrChange>
          </w:rPr>
          <w:delText xml:space="preserve"> can’t do it</w:delText>
        </w:r>
      </w:del>
      <w:r w:rsidR="005A46F3" w:rsidRPr="009C679A">
        <w:rPr>
          <w:rFonts w:ascii="Bookman Old Style" w:hAnsi="Bookman Old Style"/>
          <w:szCs w:val="24"/>
          <w:rPrChange w:id="4996" w:author="Ashley Frank" w:date="2024-12-20T20:43:00Z">
            <w:rPr>
              <w:rFonts w:ascii="Bookman Old Style" w:hAnsi="Bookman Old Style"/>
              <w:sz w:val="32"/>
              <w:szCs w:val="32"/>
            </w:rPr>
          </w:rPrChange>
        </w:rPr>
        <w:t>. That’s the instability part</w:t>
      </w:r>
      <w:r w:rsidRPr="009C679A">
        <w:rPr>
          <w:rFonts w:ascii="Bookman Old Style" w:hAnsi="Bookman Old Style"/>
          <w:szCs w:val="24"/>
          <w:rPrChange w:id="4997" w:author="Ashley Frank" w:date="2024-12-20T20:43:00Z">
            <w:rPr>
              <w:rFonts w:ascii="Bookman Old Style" w:hAnsi="Bookman Old Style"/>
              <w:sz w:val="32"/>
              <w:szCs w:val="32"/>
            </w:rPr>
          </w:rPrChange>
        </w:rPr>
        <w:t xml:space="preserve"> when </w:t>
      </w:r>
      <w:r w:rsidR="00F823D5" w:rsidRPr="009C679A">
        <w:rPr>
          <w:rFonts w:ascii="Bookman Old Style" w:hAnsi="Bookman Old Style"/>
          <w:szCs w:val="24"/>
          <w:rPrChange w:id="4998"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4999" w:author="Ashley Frank" w:date="2024-12-20T20:43:00Z">
            <w:rPr>
              <w:rFonts w:ascii="Bookman Old Style" w:hAnsi="Bookman Old Style"/>
              <w:sz w:val="32"/>
              <w:szCs w:val="32"/>
            </w:rPr>
          </w:rPrChange>
        </w:rPr>
        <w:t>e</w:t>
      </w:r>
      <w:r w:rsidRPr="009C679A">
        <w:rPr>
          <w:rFonts w:ascii="Bookman Old Style" w:hAnsi="Bookman Old Style"/>
          <w:szCs w:val="24"/>
          <w:rPrChange w:id="5000" w:author="Ashley Frank" w:date="2024-12-20T20:43:00Z">
            <w:rPr>
              <w:rFonts w:ascii="Bookman Old Style" w:hAnsi="Bookman Old Style"/>
              <w:sz w:val="32"/>
              <w:szCs w:val="32"/>
            </w:rPr>
          </w:rPrChange>
        </w:rPr>
        <w:t xml:space="preserve"> attempt to change something that </w:t>
      </w:r>
      <w:ins w:id="5001" w:author="Ashley Frank" w:date="2024-12-27T23:24:00Z">
        <w:r w:rsidR="00FB188B">
          <w:rPr>
            <w:rFonts w:ascii="Bookman Old Style" w:hAnsi="Bookman Old Style"/>
            <w:szCs w:val="24"/>
          </w:rPr>
          <w:t>w</w:t>
        </w:r>
      </w:ins>
      <w:del w:id="5002" w:author="Ashley Frank" w:date="2024-12-27T23:24:00Z">
        <w:r w:rsidR="002C4A2E" w:rsidRPr="009C679A" w:rsidDel="00FB188B">
          <w:rPr>
            <w:rFonts w:ascii="Bookman Old Style" w:hAnsi="Bookman Old Style"/>
            <w:szCs w:val="24"/>
            <w:rPrChange w:id="5003" w:author="Ashley Frank" w:date="2024-12-20T20:43:00Z">
              <w:rPr>
                <w:rFonts w:ascii="Bookman Old Style" w:hAnsi="Bookman Old Style"/>
                <w:sz w:val="32"/>
                <w:szCs w:val="32"/>
              </w:rPr>
            </w:rPrChange>
          </w:rPr>
          <w:delText>W</w:delText>
        </w:r>
      </w:del>
      <w:r w:rsidR="002C4A2E" w:rsidRPr="009C679A">
        <w:rPr>
          <w:rFonts w:ascii="Bookman Old Style" w:hAnsi="Bookman Old Style"/>
          <w:szCs w:val="24"/>
          <w:rPrChange w:id="5004" w:author="Ashley Frank" w:date="2024-12-20T20:43:00Z">
            <w:rPr>
              <w:rFonts w:ascii="Bookman Old Style" w:hAnsi="Bookman Old Style"/>
              <w:sz w:val="32"/>
              <w:szCs w:val="32"/>
            </w:rPr>
          </w:rPrChange>
        </w:rPr>
        <w:t>e</w:t>
      </w:r>
      <w:r w:rsidRPr="009C679A">
        <w:rPr>
          <w:rFonts w:ascii="Bookman Old Style" w:hAnsi="Bookman Old Style"/>
          <w:szCs w:val="24"/>
          <w:rPrChange w:id="5005" w:author="Ashley Frank" w:date="2024-12-20T20:43:00Z">
            <w:rPr>
              <w:rFonts w:ascii="Bookman Old Style" w:hAnsi="Bookman Old Style"/>
              <w:sz w:val="32"/>
              <w:szCs w:val="32"/>
            </w:rPr>
          </w:rPrChange>
        </w:rPr>
        <w:t xml:space="preserve"> can’</w:t>
      </w:r>
      <w:ins w:id="5006" w:author="Ashley Frank" w:date="2024-12-27T23:24:00Z">
        <w:r w:rsidR="00FB188B">
          <w:rPr>
            <w:rFonts w:ascii="Bookman Old Style" w:hAnsi="Bookman Old Style"/>
            <w:szCs w:val="24"/>
          </w:rPr>
          <w:t>t, leading to frustr</w:t>
        </w:r>
      </w:ins>
      <w:ins w:id="5007" w:author="Ashley Frank" w:date="2024-12-27T23:25:00Z">
        <w:r w:rsidR="00FB188B">
          <w:rPr>
            <w:rFonts w:ascii="Bookman Old Style" w:hAnsi="Bookman Old Style"/>
            <w:szCs w:val="24"/>
          </w:rPr>
          <w:t>ation and stress</w:t>
        </w:r>
      </w:ins>
      <w:del w:id="5008" w:author="Ashley Frank" w:date="2024-12-27T23:24:00Z">
        <w:r w:rsidRPr="009C679A" w:rsidDel="00FB188B">
          <w:rPr>
            <w:rFonts w:ascii="Bookman Old Style" w:hAnsi="Bookman Old Style"/>
            <w:szCs w:val="24"/>
            <w:rPrChange w:id="5009" w:author="Ashley Frank" w:date="2024-12-20T20:43:00Z">
              <w:rPr>
                <w:rFonts w:ascii="Bookman Old Style" w:hAnsi="Bookman Old Style"/>
                <w:sz w:val="32"/>
                <w:szCs w:val="32"/>
              </w:rPr>
            </w:rPrChange>
          </w:rPr>
          <w:delText>t. This causes stress</w:delText>
        </w:r>
      </w:del>
      <w:r w:rsidRPr="009C679A">
        <w:rPr>
          <w:rFonts w:ascii="Bookman Old Style" w:hAnsi="Bookman Old Style"/>
          <w:szCs w:val="24"/>
          <w:rPrChange w:id="5010" w:author="Ashley Frank" w:date="2024-12-20T20:43:00Z">
            <w:rPr>
              <w:rFonts w:ascii="Bookman Old Style" w:hAnsi="Bookman Old Style"/>
              <w:sz w:val="32"/>
              <w:szCs w:val="32"/>
            </w:rPr>
          </w:rPrChange>
        </w:rPr>
        <w:t xml:space="preserve">. </w:t>
      </w:r>
      <w:del w:id="5011" w:author="Ashley Frank" w:date="2024-12-27T23:25:00Z">
        <w:r w:rsidRPr="009C679A" w:rsidDel="00FB188B">
          <w:rPr>
            <w:rFonts w:ascii="Bookman Old Style" w:hAnsi="Bookman Old Style"/>
            <w:szCs w:val="24"/>
            <w:rPrChange w:id="5012" w:author="Ashley Frank" w:date="2024-12-20T20:43:00Z">
              <w:rPr>
                <w:rFonts w:ascii="Bookman Old Style" w:hAnsi="Bookman Old Style"/>
                <w:sz w:val="32"/>
                <w:szCs w:val="32"/>
              </w:rPr>
            </w:rPrChange>
          </w:rPr>
          <w:delText xml:space="preserve">My definition of stress is </w:delText>
        </w:r>
        <w:r w:rsidR="00FD26F1" w:rsidRPr="009C679A" w:rsidDel="00FB188B">
          <w:rPr>
            <w:rFonts w:ascii="Bookman Old Style" w:hAnsi="Bookman Old Style"/>
            <w:szCs w:val="24"/>
            <w:rPrChange w:id="5013" w:author="Ashley Frank" w:date="2024-12-20T20:43:00Z">
              <w:rPr>
                <w:rFonts w:ascii="Bookman Old Style" w:hAnsi="Bookman Old Style"/>
                <w:sz w:val="32"/>
                <w:szCs w:val="32"/>
              </w:rPr>
            </w:rPrChange>
          </w:rPr>
          <w:delText>“</w:delText>
        </w:r>
        <w:r w:rsidRPr="009C679A" w:rsidDel="00FB188B">
          <w:rPr>
            <w:rFonts w:ascii="Bookman Old Style" w:hAnsi="Bookman Old Style"/>
            <w:i/>
            <w:szCs w:val="24"/>
            <w:rPrChange w:id="5014" w:author="Ashley Frank" w:date="2024-12-20T20:43:00Z">
              <w:rPr>
                <w:rFonts w:ascii="Bookman Old Style" w:hAnsi="Bookman Old Style"/>
                <w:i/>
                <w:sz w:val="32"/>
                <w:szCs w:val="32"/>
              </w:rPr>
            </w:rPrChange>
          </w:rPr>
          <w:delText>An attempt to control something that you can’t or was never meant to</w:delText>
        </w:r>
        <w:r w:rsidRPr="009C679A" w:rsidDel="00FB188B">
          <w:rPr>
            <w:rFonts w:ascii="Bookman Old Style" w:hAnsi="Bookman Old Style"/>
            <w:szCs w:val="24"/>
            <w:rPrChange w:id="5015" w:author="Ashley Frank" w:date="2024-12-20T20:43:00Z">
              <w:rPr>
                <w:rFonts w:ascii="Bookman Old Style" w:hAnsi="Bookman Old Style"/>
                <w:sz w:val="32"/>
                <w:szCs w:val="32"/>
              </w:rPr>
            </w:rPrChange>
          </w:rPr>
          <w:delText>.</w:delText>
        </w:r>
        <w:r w:rsidR="00FD26F1" w:rsidRPr="009C679A" w:rsidDel="00FB188B">
          <w:rPr>
            <w:rFonts w:ascii="Bookman Old Style" w:hAnsi="Bookman Old Style"/>
            <w:szCs w:val="24"/>
            <w:rPrChange w:id="5016" w:author="Ashley Frank" w:date="2024-12-20T20:43:00Z">
              <w:rPr>
                <w:rFonts w:ascii="Bookman Old Style" w:hAnsi="Bookman Old Style"/>
                <w:sz w:val="32"/>
                <w:szCs w:val="32"/>
              </w:rPr>
            </w:rPrChange>
          </w:rPr>
          <w:delText>”</w:delText>
        </w:r>
        <w:r w:rsidRPr="009C679A" w:rsidDel="00FB188B">
          <w:rPr>
            <w:rFonts w:ascii="Bookman Old Style" w:hAnsi="Bookman Old Style"/>
            <w:szCs w:val="24"/>
            <w:rPrChange w:id="5017" w:author="Ashley Frank" w:date="2024-12-20T20:43:00Z">
              <w:rPr>
                <w:rFonts w:ascii="Bookman Old Style" w:hAnsi="Bookman Old Style"/>
                <w:sz w:val="32"/>
                <w:szCs w:val="32"/>
              </w:rPr>
            </w:rPrChange>
          </w:rPr>
          <w:delText xml:space="preserve"> </w:delText>
        </w:r>
      </w:del>
      <w:r w:rsidRPr="009C679A">
        <w:rPr>
          <w:rFonts w:ascii="Bookman Old Style" w:hAnsi="Bookman Old Style"/>
          <w:szCs w:val="24"/>
          <w:rPrChange w:id="5018" w:author="Ashley Frank" w:date="2024-12-20T20:43:00Z">
            <w:rPr>
              <w:rFonts w:ascii="Bookman Old Style" w:hAnsi="Bookman Old Style"/>
              <w:sz w:val="32"/>
              <w:szCs w:val="32"/>
            </w:rPr>
          </w:rPrChange>
        </w:rPr>
        <w:t xml:space="preserve">Stress kills </w:t>
      </w:r>
      <w:r w:rsidR="00FD26F1" w:rsidRPr="009C679A">
        <w:rPr>
          <w:rFonts w:ascii="Bookman Old Style" w:hAnsi="Bookman Old Style"/>
          <w:szCs w:val="24"/>
          <w:rPrChange w:id="5019" w:author="Ashley Frank" w:date="2024-12-20T20:43:00Z">
            <w:rPr>
              <w:rFonts w:ascii="Bookman Old Style" w:hAnsi="Bookman Old Style"/>
              <w:sz w:val="32"/>
              <w:szCs w:val="32"/>
            </w:rPr>
          </w:rPrChange>
        </w:rPr>
        <w:t>joy a</w:t>
      </w:r>
      <w:r w:rsidRPr="009C679A">
        <w:rPr>
          <w:rFonts w:ascii="Bookman Old Style" w:hAnsi="Bookman Old Style"/>
          <w:szCs w:val="24"/>
          <w:rPrChange w:id="5020" w:author="Ashley Frank" w:date="2024-12-20T20:43:00Z">
            <w:rPr>
              <w:rFonts w:ascii="Bookman Old Style" w:hAnsi="Bookman Old Style"/>
              <w:sz w:val="32"/>
              <w:szCs w:val="32"/>
            </w:rPr>
          </w:rPrChange>
        </w:rPr>
        <w:t xml:space="preserve">nd keeps </w:t>
      </w:r>
      <w:r w:rsidR="00FD26F1" w:rsidRPr="009C679A">
        <w:rPr>
          <w:rFonts w:ascii="Bookman Old Style" w:hAnsi="Bookman Old Style"/>
          <w:szCs w:val="24"/>
          <w:rPrChange w:id="5021" w:author="Ashley Frank" w:date="2024-12-20T20:43:00Z">
            <w:rPr>
              <w:rFonts w:ascii="Bookman Old Style" w:hAnsi="Bookman Old Style"/>
              <w:sz w:val="32"/>
              <w:szCs w:val="32"/>
            </w:rPr>
          </w:rPrChange>
        </w:rPr>
        <w:t>f</w:t>
      </w:r>
      <w:r w:rsidRPr="009C679A">
        <w:rPr>
          <w:rFonts w:ascii="Bookman Old Style" w:hAnsi="Bookman Old Style"/>
          <w:szCs w:val="24"/>
          <w:rPrChange w:id="5022" w:author="Ashley Frank" w:date="2024-12-20T20:43:00Z">
            <w:rPr>
              <w:rFonts w:ascii="Bookman Old Style" w:hAnsi="Bookman Old Style"/>
              <w:sz w:val="32"/>
              <w:szCs w:val="32"/>
            </w:rPr>
          </w:rPrChange>
        </w:rPr>
        <w:t>ear alive. My definition of fear</w:t>
      </w:r>
      <w:r w:rsidR="00FD26F1" w:rsidRPr="009C679A">
        <w:rPr>
          <w:rFonts w:ascii="Bookman Old Style" w:hAnsi="Bookman Old Style"/>
          <w:szCs w:val="24"/>
          <w:rPrChange w:id="5023" w:author="Ashley Frank" w:date="2024-12-20T20:43:00Z">
            <w:rPr>
              <w:rFonts w:ascii="Bookman Old Style" w:hAnsi="Bookman Old Style"/>
              <w:sz w:val="32"/>
              <w:szCs w:val="32"/>
            </w:rPr>
          </w:rPrChange>
        </w:rPr>
        <w:t xml:space="preserve"> is “</w:t>
      </w:r>
      <w:r w:rsidR="00FD26F1" w:rsidRPr="00B51E79">
        <w:rPr>
          <w:rFonts w:ascii="Bookman Old Style" w:hAnsi="Bookman Old Style"/>
          <w:b/>
          <w:bCs/>
          <w:szCs w:val="24"/>
          <w:rPrChange w:id="5024" w:author="Ashley Frank" w:date="2024-12-27T23:25:00Z">
            <w:rPr>
              <w:rFonts w:ascii="Bookman Old Style" w:hAnsi="Bookman Old Style"/>
              <w:sz w:val="32"/>
              <w:szCs w:val="32"/>
            </w:rPr>
          </w:rPrChange>
        </w:rPr>
        <w:t>a</w:t>
      </w:r>
      <w:r w:rsidRPr="00B51E79">
        <w:rPr>
          <w:rFonts w:ascii="Bookman Old Style" w:hAnsi="Bookman Old Style"/>
          <w:b/>
          <w:bCs/>
          <w:i/>
          <w:szCs w:val="24"/>
          <w:rPrChange w:id="5025" w:author="Ashley Frank" w:date="2024-12-27T23:25:00Z">
            <w:rPr>
              <w:rFonts w:ascii="Bookman Old Style" w:hAnsi="Bookman Old Style"/>
              <w:i/>
              <w:sz w:val="32"/>
              <w:szCs w:val="32"/>
            </w:rPr>
          </w:rPrChange>
        </w:rPr>
        <w:t>nticipating hurt and pain</w:t>
      </w:r>
      <w:r w:rsidR="00FD26F1" w:rsidRPr="009C679A">
        <w:rPr>
          <w:rFonts w:ascii="Bookman Old Style" w:hAnsi="Bookman Old Style"/>
          <w:i/>
          <w:szCs w:val="24"/>
          <w:rPrChange w:id="5026" w:author="Ashley Frank" w:date="2024-12-20T20:43:00Z">
            <w:rPr>
              <w:rFonts w:ascii="Bookman Old Style" w:hAnsi="Bookman Old Style"/>
              <w:i/>
              <w:sz w:val="32"/>
              <w:szCs w:val="32"/>
            </w:rPr>
          </w:rPrChange>
        </w:rPr>
        <w:t>”</w:t>
      </w:r>
      <w:r w:rsidRPr="009C679A">
        <w:rPr>
          <w:rFonts w:ascii="Bookman Old Style" w:hAnsi="Bookman Old Style"/>
          <w:i/>
          <w:szCs w:val="24"/>
          <w:rPrChange w:id="5027" w:author="Ashley Frank" w:date="2024-12-20T20:43:00Z">
            <w:rPr>
              <w:rFonts w:ascii="Bookman Old Style" w:hAnsi="Bookman Old Style"/>
              <w:i/>
              <w:sz w:val="32"/>
              <w:szCs w:val="32"/>
            </w:rPr>
          </w:rPrChange>
        </w:rPr>
        <w:t>.</w:t>
      </w:r>
      <w:r w:rsidRPr="009C679A">
        <w:rPr>
          <w:rFonts w:ascii="Bookman Old Style" w:hAnsi="Bookman Old Style"/>
          <w:szCs w:val="24"/>
          <w:rPrChange w:id="5028" w:author="Ashley Frank" w:date="2024-12-20T20:43:00Z">
            <w:rPr>
              <w:rFonts w:ascii="Bookman Old Style" w:hAnsi="Bookman Old Style"/>
              <w:sz w:val="32"/>
              <w:szCs w:val="32"/>
            </w:rPr>
          </w:rPrChange>
        </w:rPr>
        <w:t xml:space="preserve"> </w:t>
      </w:r>
      <w:r w:rsidR="002C4A2E" w:rsidRPr="001C4506">
        <w:rPr>
          <w:rFonts w:ascii="Bookman Old Style" w:hAnsi="Bookman Old Style"/>
          <w:szCs w:val="24"/>
          <w:rPrChange w:id="5029" w:author="Ashley Frank" w:date="2024-12-28T02:28:00Z">
            <w:rPr>
              <w:rFonts w:ascii="Bookman Old Style" w:hAnsi="Bookman Old Style"/>
              <w:sz w:val="32"/>
              <w:szCs w:val="32"/>
            </w:rPr>
          </w:rPrChange>
        </w:rPr>
        <w:t>We</w:t>
      </w:r>
      <w:r w:rsidRPr="001C4506">
        <w:rPr>
          <w:rFonts w:ascii="Bookman Old Style" w:hAnsi="Bookman Old Style"/>
          <w:szCs w:val="24"/>
          <w:rPrChange w:id="5030" w:author="Ashley Frank" w:date="2024-12-28T02:28:00Z">
            <w:rPr>
              <w:rFonts w:ascii="Bookman Old Style" w:hAnsi="Bookman Old Style"/>
              <w:sz w:val="32"/>
              <w:szCs w:val="32"/>
            </w:rPr>
          </w:rPrChange>
        </w:rPr>
        <w:t xml:space="preserve"> fear things </w:t>
      </w:r>
      <w:ins w:id="5031" w:author="Ashley Frank" w:date="2024-12-28T02:27:00Z">
        <w:r w:rsidR="001C4506" w:rsidRPr="001C4506">
          <w:rPr>
            <w:rFonts w:ascii="Bookman Old Style" w:hAnsi="Bookman Old Style"/>
            <w:szCs w:val="24"/>
            <w:rPrChange w:id="5032" w:author="Ashley Frank" w:date="2024-12-28T02:28:00Z">
              <w:rPr>
                <w:rFonts w:ascii="Bookman Old Style" w:hAnsi="Bookman Old Style"/>
                <w:szCs w:val="24"/>
                <w:highlight w:val="lightGray"/>
              </w:rPr>
            </w:rPrChange>
          </w:rPr>
          <w:t xml:space="preserve">and deem them as a threat </w:t>
        </w:r>
      </w:ins>
      <w:del w:id="5033" w:author="Ashley Frank" w:date="2024-12-28T02:27:00Z">
        <w:r w:rsidRPr="001C4506" w:rsidDel="001C4506">
          <w:rPr>
            <w:rFonts w:ascii="Bookman Old Style" w:hAnsi="Bookman Old Style"/>
            <w:szCs w:val="24"/>
            <w:rPrChange w:id="5034" w:author="Ashley Frank" w:date="2024-12-28T02:28:00Z">
              <w:rPr>
                <w:rFonts w:ascii="Bookman Old Style" w:hAnsi="Bookman Old Style"/>
                <w:sz w:val="32"/>
                <w:szCs w:val="32"/>
              </w:rPr>
            </w:rPrChange>
          </w:rPr>
          <w:delText xml:space="preserve">that are a threat </w:delText>
        </w:r>
      </w:del>
      <w:r w:rsidRPr="001C4506">
        <w:rPr>
          <w:rFonts w:ascii="Bookman Old Style" w:hAnsi="Bookman Old Style"/>
          <w:szCs w:val="24"/>
          <w:rPrChange w:id="5035" w:author="Ashley Frank" w:date="2024-12-28T02:28:00Z">
            <w:rPr>
              <w:rFonts w:ascii="Bookman Old Style" w:hAnsi="Bookman Old Style"/>
              <w:sz w:val="32"/>
              <w:szCs w:val="32"/>
            </w:rPr>
          </w:rPrChange>
        </w:rPr>
        <w:t>because</w:t>
      </w:r>
      <w:ins w:id="5036" w:author="Ashley Frank" w:date="2024-12-28T02:27:00Z">
        <w:r w:rsidR="001C4506" w:rsidRPr="001C4506">
          <w:rPr>
            <w:rFonts w:ascii="Bookman Old Style" w:hAnsi="Bookman Old Style"/>
            <w:szCs w:val="24"/>
            <w:rPrChange w:id="5037" w:author="Ashley Frank" w:date="2024-12-28T02:28:00Z">
              <w:rPr>
                <w:rFonts w:ascii="Bookman Old Style" w:hAnsi="Bookman Old Style"/>
                <w:szCs w:val="24"/>
                <w:highlight w:val="lightGray"/>
              </w:rPr>
            </w:rPrChange>
          </w:rPr>
          <w:t xml:space="preserve"> that’s how we </w:t>
        </w:r>
      </w:ins>
      <w:ins w:id="5038" w:author="Ashley Frank" w:date="2024-12-28T02:28:00Z">
        <w:r w:rsidR="001C4506" w:rsidRPr="001C4506">
          <w:rPr>
            <w:rFonts w:ascii="Bookman Old Style" w:hAnsi="Bookman Old Style"/>
            <w:szCs w:val="24"/>
            <w:rPrChange w:id="5039" w:author="Ashley Frank" w:date="2024-12-28T02:28:00Z">
              <w:rPr>
                <w:rFonts w:ascii="Bookman Old Style" w:hAnsi="Bookman Old Style"/>
                <w:szCs w:val="24"/>
                <w:highlight w:val="lightGray"/>
              </w:rPr>
            </w:rPrChange>
          </w:rPr>
          <w:t>interpret them</w:t>
        </w:r>
      </w:ins>
      <w:del w:id="5040" w:author="Ashley Frank" w:date="2024-12-28T02:27:00Z">
        <w:r w:rsidRPr="001C4506" w:rsidDel="001C4506">
          <w:rPr>
            <w:rFonts w:ascii="Bookman Old Style" w:hAnsi="Bookman Old Style"/>
            <w:szCs w:val="24"/>
            <w:rPrChange w:id="5041" w:author="Ashley Frank" w:date="2024-12-28T02:28:00Z">
              <w:rPr>
                <w:rFonts w:ascii="Bookman Old Style" w:hAnsi="Bookman Old Style"/>
                <w:sz w:val="32"/>
                <w:szCs w:val="32"/>
              </w:rPr>
            </w:rPrChange>
          </w:rPr>
          <w:delText xml:space="preserve"> of what they mean to us</w:delText>
        </w:r>
      </w:del>
      <w:r w:rsidRPr="001C4506">
        <w:rPr>
          <w:rFonts w:ascii="Bookman Old Style" w:hAnsi="Bookman Old Style"/>
          <w:szCs w:val="24"/>
          <w:rPrChange w:id="5042" w:author="Ashley Frank" w:date="2024-12-28T02:28:00Z">
            <w:rPr>
              <w:rFonts w:ascii="Bookman Old Style" w:hAnsi="Bookman Old Style"/>
              <w:sz w:val="32"/>
              <w:szCs w:val="32"/>
            </w:rPr>
          </w:rPrChange>
        </w:rPr>
        <w:t>.</w:t>
      </w:r>
      <w:r w:rsidRPr="009C679A">
        <w:rPr>
          <w:rFonts w:ascii="Bookman Old Style" w:hAnsi="Bookman Old Style"/>
          <w:szCs w:val="24"/>
          <w:rPrChange w:id="5043" w:author="Ashley Frank" w:date="2024-12-20T20:43:00Z">
            <w:rPr>
              <w:rFonts w:ascii="Bookman Old Style" w:hAnsi="Bookman Old Style"/>
              <w:sz w:val="32"/>
              <w:szCs w:val="32"/>
            </w:rPr>
          </w:rPrChange>
        </w:rPr>
        <w:t xml:space="preserve"> It’s different for everybody. I don’t necessarily mean phobias. People may fear getting into a relationship</w:t>
      </w:r>
      <w:r w:rsidR="00FD26F1" w:rsidRPr="009C679A">
        <w:rPr>
          <w:rFonts w:ascii="Bookman Old Style" w:hAnsi="Bookman Old Style"/>
          <w:szCs w:val="24"/>
          <w:rPrChange w:id="5044" w:author="Ashley Frank" w:date="2024-12-20T20:43:00Z">
            <w:rPr>
              <w:rFonts w:ascii="Bookman Old Style" w:hAnsi="Bookman Old Style"/>
              <w:sz w:val="32"/>
              <w:szCs w:val="32"/>
            </w:rPr>
          </w:rPrChange>
        </w:rPr>
        <w:t xml:space="preserve"> </w:t>
      </w:r>
      <w:r w:rsidRPr="009C679A">
        <w:rPr>
          <w:rFonts w:ascii="Bookman Old Style" w:hAnsi="Bookman Old Style"/>
          <w:szCs w:val="24"/>
          <w:rPrChange w:id="5045" w:author="Ashley Frank" w:date="2024-12-20T20:43:00Z">
            <w:rPr>
              <w:rFonts w:ascii="Bookman Old Style" w:hAnsi="Bookman Old Style"/>
              <w:sz w:val="32"/>
              <w:szCs w:val="32"/>
            </w:rPr>
          </w:rPrChange>
        </w:rPr>
        <w:t xml:space="preserve">based solely on </w:t>
      </w:r>
      <w:del w:id="5046" w:author="Ashley Frank" w:date="2024-12-27T23:42:00Z">
        <w:r w:rsidR="00FD26F1" w:rsidRPr="009C679A" w:rsidDel="00494424">
          <w:rPr>
            <w:rFonts w:ascii="Bookman Old Style" w:hAnsi="Bookman Old Style"/>
            <w:szCs w:val="24"/>
            <w:rPrChange w:id="5047" w:author="Ashley Frank" w:date="2024-12-20T20:43:00Z">
              <w:rPr>
                <w:rFonts w:ascii="Bookman Old Style" w:hAnsi="Bookman Old Style"/>
                <w:sz w:val="32"/>
                <w:szCs w:val="32"/>
              </w:rPr>
            </w:rPrChange>
          </w:rPr>
          <w:delText xml:space="preserve">past </w:delText>
        </w:r>
      </w:del>
      <w:r w:rsidRPr="009C679A">
        <w:rPr>
          <w:rFonts w:ascii="Bookman Old Style" w:hAnsi="Bookman Old Style"/>
          <w:szCs w:val="24"/>
          <w:rPrChange w:id="5048" w:author="Ashley Frank" w:date="2024-12-20T20:43:00Z">
            <w:rPr>
              <w:rFonts w:ascii="Bookman Old Style" w:hAnsi="Bookman Old Style"/>
              <w:sz w:val="32"/>
              <w:szCs w:val="32"/>
            </w:rPr>
          </w:rPrChange>
        </w:rPr>
        <w:t>hurt</w:t>
      </w:r>
      <w:ins w:id="5049" w:author="Ashley Frank" w:date="2024-12-27T23:42:00Z">
        <w:r w:rsidR="00494424">
          <w:rPr>
            <w:rFonts w:ascii="Bookman Old Style" w:hAnsi="Bookman Old Style"/>
            <w:szCs w:val="24"/>
          </w:rPr>
          <w:t xml:space="preserve"> </w:t>
        </w:r>
      </w:ins>
      <w:del w:id="5050" w:author="Ashley Frank" w:date="2024-12-27T23:42:00Z">
        <w:r w:rsidRPr="009C679A" w:rsidDel="00494424">
          <w:rPr>
            <w:rFonts w:ascii="Bookman Old Style" w:hAnsi="Bookman Old Style"/>
            <w:szCs w:val="24"/>
            <w:rPrChange w:id="5051" w:author="Ashley Frank" w:date="2024-12-20T20:43:00Z">
              <w:rPr>
                <w:rFonts w:ascii="Bookman Old Style" w:hAnsi="Bookman Old Style"/>
                <w:sz w:val="32"/>
                <w:szCs w:val="32"/>
              </w:rPr>
            </w:rPrChange>
          </w:rPr>
          <w:delText>s and pains</w:delText>
        </w:r>
      </w:del>
      <w:ins w:id="5052" w:author="Ashley Frank" w:date="2024-12-27T23:42:00Z">
        <w:r w:rsidR="00494424">
          <w:rPr>
            <w:rFonts w:ascii="Bookman Old Style" w:hAnsi="Bookman Old Style"/>
            <w:szCs w:val="24"/>
          </w:rPr>
          <w:t xml:space="preserve">from </w:t>
        </w:r>
      </w:ins>
      <w:del w:id="5053" w:author="Ashley Frank" w:date="2024-12-27T23:42:00Z">
        <w:r w:rsidRPr="009C679A" w:rsidDel="00494424">
          <w:rPr>
            <w:rFonts w:ascii="Bookman Old Style" w:hAnsi="Bookman Old Style"/>
            <w:szCs w:val="24"/>
            <w:rPrChange w:id="5054" w:author="Ashley Frank" w:date="2024-12-20T20:43:00Z">
              <w:rPr>
                <w:rFonts w:ascii="Bookman Old Style" w:hAnsi="Bookman Old Style"/>
                <w:sz w:val="32"/>
                <w:szCs w:val="32"/>
              </w:rPr>
            </w:rPrChange>
          </w:rPr>
          <w:delText xml:space="preserve"> of </w:delText>
        </w:r>
      </w:del>
      <w:r w:rsidRPr="009C679A">
        <w:rPr>
          <w:rFonts w:ascii="Bookman Old Style" w:hAnsi="Bookman Old Style"/>
          <w:szCs w:val="24"/>
          <w:rPrChange w:id="5055" w:author="Ashley Frank" w:date="2024-12-20T20:43:00Z">
            <w:rPr>
              <w:rFonts w:ascii="Bookman Old Style" w:hAnsi="Bookman Old Style"/>
              <w:sz w:val="32"/>
              <w:szCs w:val="32"/>
            </w:rPr>
          </w:rPrChange>
        </w:rPr>
        <w:t xml:space="preserve">previous relationships. The </w:t>
      </w:r>
      <w:r w:rsidR="005A46F3" w:rsidRPr="009C679A">
        <w:rPr>
          <w:rFonts w:ascii="Bookman Old Style" w:hAnsi="Bookman Old Style"/>
          <w:szCs w:val="24"/>
          <w:rPrChange w:id="5056" w:author="Ashley Frank" w:date="2024-12-20T20:43:00Z">
            <w:rPr>
              <w:rFonts w:ascii="Bookman Old Style" w:hAnsi="Bookman Old Style"/>
              <w:sz w:val="32"/>
              <w:szCs w:val="32"/>
            </w:rPr>
          </w:rPrChange>
        </w:rPr>
        <w:t>relationship</w:t>
      </w:r>
      <w:r w:rsidRPr="009C679A">
        <w:rPr>
          <w:rFonts w:ascii="Bookman Old Style" w:hAnsi="Bookman Old Style"/>
          <w:szCs w:val="24"/>
          <w:rPrChange w:id="5057" w:author="Ashley Frank" w:date="2024-12-20T20:43:00Z">
            <w:rPr>
              <w:rFonts w:ascii="Bookman Old Style" w:hAnsi="Bookman Old Style"/>
              <w:sz w:val="32"/>
              <w:szCs w:val="32"/>
            </w:rPr>
          </w:rPrChange>
        </w:rPr>
        <w:t xml:space="preserve"> that person is in now is a different relationship. </w:t>
      </w:r>
      <w:r w:rsidRPr="001C4506">
        <w:rPr>
          <w:rFonts w:ascii="Bookman Old Style" w:hAnsi="Bookman Old Style"/>
          <w:szCs w:val="24"/>
          <w:rPrChange w:id="5058" w:author="Ashley Frank" w:date="2024-12-28T02:28:00Z">
            <w:rPr>
              <w:rFonts w:ascii="Bookman Old Style" w:hAnsi="Bookman Old Style"/>
              <w:sz w:val="32"/>
              <w:szCs w:val="32"/>
            </w:rPr>
          </w:rPrChange>
        </w:rPr>
        <w:t>Often</w:t>
      </w:r>
      <w:r w:rsidR="00FD26F1" w:rsidRPr="001C4506">
        <w:rPr>
          <w:rFonts w:ascii="Bookman Old Style" w:hAnsi="Bookman Old Style"/>
          <w:szCs w:val="24"/>
          <w:rPrChange w:id="5059" w:author="Ashley Frank" w:date="2024-12-28T02:28:00Z">
            <w:rPr>
              <w:rFonts w:ascii="Bookman Old Style" w:hAnsi="Bookman Old Style"/>
              <w:sz w:val="32"/>
              <w:szCs w:val="32"/>
            </w:rPr>
          </w:rPrChange>
        </w:rPr>
        <w:t>,</w:t>
      </w:r>
      <w:r w:rsidRPr="009C679A">
        <w:rPr>
          <w:rFonts w:ascii="Bookman Old Style" w:hAnsi="Bookman Old Style"/>
          <w:szCs w:val="24"/>
          <w:rPrChange w:id="5060" w:author="Ashley Frank" w:date="2024-12-20T20:43:00Z">
            <w:rPr>
              <w:rFonts w:ascii="Bookman Old Style" w:hAnsi="Bookman Old Style"/>
              <w:sz w:val="32"/>
              <w:szCs w:val="32"/>
            </w:rPr>
          </w:rPrChange>
        </w:rPr>
        <w:t xml:space="preserve"> </w:t>
      </w:r>
      <w:r w:rsidR="00F823D5" w:rsidRPr="009C679A">
        <w:rPr>
          <w:rFonts w:ascii="Bookman Old Style" w:hAnsi="Bookman Old Style"/>
          <w:szCs w:val="24"/>
          <w:rPrChange w:id="5061"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5062" w:author="Ashley Frank" w:date="2024-12-20T20:43:00Z">
            <w:rPr>
              <w:rFonts w:ascii="Bookman Old Style" w:hAnsi="Bookman Old Style"/>
              <w:sz w:val="32"/>
              <w:szCs w:val="32"/>
            </w:rPr>
          </w:rPrChange>
        </w:rPr>
        <w:t>e</w:t>
      </w:r>
      <w:ins w:id="5063" w:author="Ashley Frank" w:date="2024-12-27T23:16:00Z">
        <w:r w:rsidR="00FB188B">
          <w:rPr>
            <w:rFonts w:ascii="Bookman Old Style" w:hAnsi="Bookman Old Style"/>
            <w:szCs w:val="24"/>
          </w:rPr>
          <w:t xml:space="preserve"> all fall </w:t>
        </w:r>
      </w:ins>
      <w:ins w:id="5064" w:author="Ashley Frank" w:date="2024-12-27T23:17:00Z">
        <w:r w:rsidR="00FB188B">
          <w:rPr>
            <w:rFonts w:ascii="Bookman Old Style" w:hAnsi="Bookman Old Style"/>
            <w:szCs w:val="24"/>
          </w:rPr>
          <w:t>into</w:t>
        </w:r>
      </w:ins>
      <w:ins w:id="5065" w:author="Ashley Frank" w:date="2024-12-27T23:16:00Z">
        <w:r w:rsidR="00FB188B">
          <w:rPr>
            <w:rFonts w:ascii="Bookman Old Style" w:hAnsi="Bookman Old Style"/>
            <w:szCs w:val="24"/>
          </w:rPr>
          <w:t xml:space="preserve"> the same relational dynamics because we’re used to them or because they feel familiar. We keep</w:t>
        </w:r>
      </w:ins>
      <w:r w:rsidRPr="009C679A">
        <w:rPr>
          <w:rFonts w:ascii="Bookman Old Style" w:hAnsi="Bookman Old Style"/>
          <w:szCs w:val="24"/>
          <w:rPrChange w:id="5066" w:author="Ashley Frank" w:date="2024-12-20T20:43:00Z">
            <w:rPr>
              <w:rFonts w:ascii="Bookman Old Style" w:hAnsi="Bookman Old Style"/>
              <w:sz w:val="32"/>
              <w:szCs w:val="32"/>
            </w:rPr>
          </w:rPrChange>
        </w:rPr>
        <w:t xml:space="preserve"> choos</w:t>
      </w:r>
      <w:ins w:id="5067" w:author="Ashley Frank" w:date="2024-12-27T23:16:00Z">
        <w:r w:rsidR="00FB188B">
          <w:rPr>
            <w:rFonts w:ascii="Bookman Old Style" w:hAnsi="Bookman Old Style"/>
            <w:szCs w:val="24"/>
          </w:rPr>
          <w:t>ing</w:t>
        </w:r>
      </w:ins>
      <w:del w:id="5068" w:author="Ashley Frank" w:date="2024-12-27T23:16:00Z">
        <w:r w:rsidRPr="009C679A" w:rsidDel="00FB188B">
          <w:rPr>
            <w:rFonts w:ascii="Bookman Old Style" w:hAnsi="Bookman Old Style"/>
            <w:szCs w:val="24"/>
            <w:rPrChange w:id="5069" w:author="Ashley Frank" w:date="2024-12-20T20:43:00Z">
              <w:rPr>
                <w:rFonts w:ascii="Bookman Old Style" w:hAnsi="Bookman Old Style"/>
                <w:sz w:val="32"/>
                <w:szCs w:val="32"/>
              </w:rPr>
            </w:rPrChange>
          </w:rPr>
          <w:delText>e</w:delText>
        </w:r>
      </w:del>
      <w:r w:rsidRPr="009C679A">
        <w:rPr>
          <w:rFonts w:ascii="Bookman Old Style" w:hAnsi="Bookman Old Style"/>
          <w:szCs w:val="24"/>
          <w:rPrChange w:id="5070" w:author="Ashley Frank" w:date="2024-12-20T20:43:00Z">
            <w:rPr>
              <w:rFonts w:ascii="Bookman Old Style" w:hAnsi="Bookman Old Style"/>
              <w:sz w:val="32"/>
              <w:szCs w:val="32"/>
            </w:rPr>
          </w:rPrChange>
        </w:rPr>
        <w:t xml:space="preserve"> the same ‘type’ of person</w:t>
      </w:r>
      <w:ins w:id="5071" w:author="Ashley Frank" w:date="2024-12-27T23:16:00Z">
        <w:r w:rsidR="00FB188B">
          <w:rPr>
            <w:rFonts w:ascii="Bookman Old Style" w:hAnsi="Bookman Old Style"/>
            <w:szCs w:val="24"/>
          </w:rPr>
          <w:t xml:space="preserve"> and expecting differ</w:t>
        </w:r>
      </w:ins>
      <w:ins w:id="5072" w:author="Ashley Frank" w:date="2024-12-27T23:17:00Z">
        <w:r w:rsidR="00FB188B">
          <w:rPr>
            <w:rFonts w:ascii="Bookman Old Style" w:hAnsi="Bookman Old Style"/>
            <w:szCs w:val="24"/>
          </w:rPr>
          <w:t>ent results</w:t>
        </w:r>
      </w:ins>
      <w:r w:rsidRPr="009C679A">
        <w:rPr>
          <w:rFonts w:ascii="Bookman Old Style" w:hAnsi="Bookman Old Style"/>
          <w:szCs w:val="24"/>
          <w:rPrChange w:id="5073" w:author="Ashley Frank" w:date="2024-12-20T20:43:00Z">
            <w:rPr>
              <w:rFonts w:ascii="Bookman Old Style" w:hAnsi="Bookman Old Style"/>
              <w:sz w:val="32"/>
              <w:szCs w:val="32"/>
            </w:rPr>
          </w:rPrChange>
        </w:rPr>
        <w:t>. If that is the cas</w:t>
      </w:r>
      <w:ins w:id="5074" w:author="Ashley Frank" w:date="2024-12-27T23:43:00Z">
        <w:r w:rsidR="00494424">
          <w:rPr>
            <w:rFonts w:ascii="Bookman Old Style" w:hAnsi="Bookman Old Style"/>
            <w:szCs w:val="24"/>
          </w:rPr>
          <w:t xml:space="preserve">e, such as </w:t>
        </w:r>
      </w:ins>
      <w:del w:id="5075" w:author="Ashley Frank" w:date="2024-12-27T23:43:00Z">
        <w:r w:rsidRPr="009C679A" w:rsidDel="00494424">
          <w:rPr>
            <w:rFonts w:ascii="Bookman Old Style" w:hAnsi="Bookman Old Style"/>
            <w:szCs w:val="24"/>
            <w:rPrChange w:id="5076" w:author="Ashley Frank" w:date="2024-12-20T20:43:00Z">
              <w:rPr>
                <w:rFonts w:ascii="Bookman Old Style" w:hAnsi="Bookman Old Style"/>
                <w:sz w:val="32"/>
                <w:szCs w:val="32"/>
              </w:rPr>
            </w:rPrChange>
          </w:rPr>
          <w:delText>e (</w:delText>
        </w:r>
      </w:del>
      <w:r w:rsidRPr="009C679A">
        <w:rPr>
          <w:rFonts w:ascii="Bookman Old Style" w:hAnsi="Bookman Old Style"/>
          <w:szCs w:val="24"/>
          <w:rPrChange w:id="5077" w:author="Ashley Frank" w:date="2024-12-20T20:43:00Z">
            <w:rPr>
              <w:rFonts w:ascii="Bookman Old Style" w:hAnsi="Bookman Old Style"/>
              <w:sz w:val="32"/>
              <w:szCs w:val="32"/>
            </w:rPr>
          </w:rPrChange>
        </w:rPr>
        <w:t>choosing an abuser</w:t>
      </w:r>
      <w:del w:id="5078" w:author="Ashley Frank" w:date="2024-12-27T23:43:00Z">
        <w:r w:rsidRPr="009C679A" w:rsidDel="00494424">
          <w:rPr>
            <w:rFonts w:ascii="Bookman Old Style" w:hAnsi="Bookman Old Style"/>
            <w:szCs w:val="24"/>
            <w:rPrChange w:id="5079" w:author="Ashley Frank" w:date="2024-12-20T20:43:00Z">
              <w:rPr>
                <w:rFonts w:ascii="Bookman Old Style" w:hAnsi="Bookman Old Style"/>
                <w:sz w:val="32"/>
                <w:szCs w:val="32"/>
              </w:rPr>
            </w:rPrChange>
          </w:rPr>
          <w:delText>)</w:delText>
        </w:r>
      </w:del>
      <w:r w:rsidR="001C4D3E" w:rsidRPr="009C679A">
        <w:rPr>
          <w:rFonts w:ascii="Bookman Old Style" w:hAnsi="Bookman Old Style"/>
          <w:szCs w:val="24"/>
          <w:rPrChange w:id="5080" w:author="Ashley Frank" w:date="2024-12-20T20:43:00Z">
            <w:rPr>
              <w:rFonts w:ascii="Bookman Old Style" w:hAnsi="Bookman Old Style"/>
              <w:sz w:val="32"/>
              <w:szCs w:val="32"/>
            </w:rPr>
          </w:rPrChange>
        </w:rPr>
        <w:t xml:space="preserve">, </w:t>
      </w:r>
      <w:r w:rsidR="00F823D5" w:rsidRPr="009C679A">
        <w:rPr>
          <w:rFonts w:ascii="Bookman Old Style" w:hAnsi="Bookman Old Style"/>
          <w:szCs w:val="24"/>
          <w:rPrChange w:id="5081"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5082" w:author="Ashley Frank" w:date="2024-12-20T20:43:00Z">
            <w:rPr>
              <w:rFonts w:ascii="Bookman Old Style" w:hAnsi="Bookman Old Style"/>
              <w:sz w:val="32"/>
              <w:szCs w:val="32"/>
            </w:rPr>
          </w:rPrChange>
        </w:rPr>
        <w:t>e</w:t>
      </w:r>
      <w:r w:rsidR="001C4D3E" w:rsidRPr="009C679A">
        <w:rPr>
          <w:rFonts w:ascii="Bookman Old Style" w:hAnsi="Bookman Old Style"/>
          <w:szCs w:val="24"/>
          <w:rPrChange w:id="5083" w:author="Ashley Frank" w:date="2024-12-20T20:43:00Z">
            <w:rPr>
              <w:rFonts w:ascii="Bookman Old Style" w:hAnsi="Bookman Old Style"/>
              <w:sz w:val="32"/>
              <w:szCs w:val="32"/>
            </w:rPr>
          </w:rPrChange>
        </w:rPr>
        <w:t xml:space="preserve"> </w:t>
      </w:r>
      <w:ins w:id="5084" w:author="Ashley Frank" w:date="2024-12-27T23:43:00Z">
        <w:r w:rsidR="00494424">
          <w:rPr>
            <w:rFonts w:ascii="Bookman Old Style" w:hAnsi="Bookman Old Style"/>
            <w:szCs w:val="24"/>
          </w:rPr>
          <w:t xml:space="preserve">should </w:t>
        </w:r>
      </w:ins>
      <w:del w:id="5085" w:author="Ashley Frank" w:date="2024-12-27T23:43:00Z">
        <w:r w:rsidR="001C4D3E" w:rsidRPr="009C679A" w:rsidDel="00494424">
          <w:rPr>
            <w:rFonts w:ascii="Bookman Old Style" w:hAnsi="Bookman Old Style"/>
            <w:szCs w:val="24"/>
            <w:rPrChange w:id="5086" w:author="Ashley Frank" w:date="2024-12-20T20:43:00Z">
              <w:rPr>
                <w:rFonts w:ascii="Bookman Old Style" w:hAnsi="Bookman Old Style"/>
                <w:sz w:val="32"/>
                <w:szCs w:val="32"/>
              </w:rPr>
            </w:rPrChange>
          </w:rPr>
          <w:delText xml:space="preserve">can probably </w:delText>
        </w:r>
      </w:del>
      <w:r w:rsidR="001C4D3E" w:rsidRPr="009C679A">
        <w:rPr>
          <w:rFonts w:ascii="Bookman Old Style" w:hAnsi="Bookman Old Style"/>
          <w:szCs w:val="24"/>
          <w:rPrChange w:id="5087" w:author="Ashley Frank" w:date="2024-12-20T20:43:00Z">
            <w:rPr>
              <w:rFonts w:ascii="Bookman Old Style" w:hAnsi="Bookman Old Style"/>
              <w:sz w:val="32"/>
              <w:szCs w:val="32"/>
            </w:rPr>
          </w:rPrChange>
        </w:rPr>
        <w:t xml:space="preserve">anticipate a similar outcome. That withstanding, </w:t>
      </w:r>
      <w:ins w:id="5088" w:author="Ashley Frank" w:date="2024-12-27T23:47:00Z">
        <w:r w:rsidR="008F5722">
          <w:rPr>
            <w:rFonts w:ascii="Bookman Old Style" w:hAnsi="Bookman Old Style"/>
            <w:szCs w:val="24"/>
          </w:rPr>
          <w:t>new experiences will always be somewhat different</w:t>
        </w:r>
      </w:ins>
      <w:del w:id="5089" w:author="Ashley Frank" w:date="2024-12-27T23:47:00Z">
        <w:r w:rsidR="001C4D3E" w:rsidRPr="009C679A" w:rsidDel="008F5722">
          <w:rPr>
            <w:rFonts w:ascii="Bookman Old Style" w:hAnsi="Bookman Old Style"/>
            <w:szCs w:val="24"/>
            <w:rPrChange w:id="5090" w:author="Ashley Frank" w:date="2024-12-20T20:43:00Z">
              <w:rPr>
                <w:rFonts w:ascii="Bookman Old Style" w:hAnsi="Bookman Old Style"/>
                <w:sz w:val="32"/>
                <w:szCs w:val="32"/>
              </w:rPr>
            </w:rPrChange>
          </w:rPr>
          <w:delText>this is new</w:delText>
        </w:r>
      </w:del>
      <w:r w:rsidR="001C4D3E" w:rsidRPr="009C679A">
        <w:rPr>
          <w:rFonts w:ascii="Bookman Old Style" w:hAnsi="Bookman Old Style"/>
          <w:szCs w:val="24"/>
          <w:rPrChange w:id="5091" w:author="Ashley Frank" w:date="2024-12-20T20:43:00Z">
            <w:rPr>
              <w:rFonts w:ascii="Bookman Old Style" w:hAnsi="Bookman Old Style"/>
              <w:sz w:val="32"/>
              <w:szCs w:val="32"/>
            </w:rPr>
          </w:rPrChange>
        </w:rPr>
        <w:t>. Anxiety often accompanies things in our life that are New and Different.</w:t>
      </w:r>
      <w:ins w:id="5092" w:author="Ashley Frank" w:date="2024-12-27T21:51:00Z">
        <w:r w:rsidR="002A7D37">
          <w:rPr>
            <w:rFonts w:ascii="Bookman Old Style" w:hAnsi="Bookman Old Style"/>
            <w:szCs w:val="24"/>
          </w:rPr>
          <w:t xml:space="preserve"> </w:t>
        </w:r>
      </w:ins>
      <w:del w:id="5093" w:author="Ashley Frank" w:date="2024-12-27T21:51:00Z">
        <w:r w:rsidR="001C4D3E" w:rsidRPr="009C679A" w:rsidDel="002A7D37">
          <w:rPr>
            <w:rFonts w:ascii="Bookman Old Style" w:hAnsi="Bookman Old Style"/>
            <w:szCs w:val="24"/>
            <w:rPrChange w:id="5094" w:author="Ashley Frank" w:date="2024-12-20T20:43:00Z">
              <w:rPr>
                <w:rFonts w:ascii="Bookman Old Style" w:hAnsi="Bookman Old Style"/>
                <w:sz w:val="32"/>
                <w:szCs w:val="32"/>
              </w:rPr>
            </w:rPrChange>
          </w:rPr>
          <w:delText xml:space="preserve"> </w:delText>
        </w:r>
      </w:del>
      <w:r w:rsidR="001C4D3E" w:rsidRPr="009C679A">
        <w:rPr>
          <w:rFonts w:ascii="Bookman Old Style" w:hAnsi="Bookman Old Style"/>
          <w:szCs w:val="24"/>
          <w:rPrChange w:id="5095" w:author="Ashley Frank" w:date="2024-12-20T20:43:00Z">
            <w:rPr>
              <w:rFonts w:ascii="Bookman Old Style" w:hAnsi="Bookman Old Style"/>
              <w:sz w:val="32"/>
              <w:szCs w:val="32"/>
            </w:rPr>
          </w:rPrChange>
        </w:rPr>
        <w:t xml:space="preserve">That is a pretty </w:t>
      </w:r>
      <w:r w:rsidR="001C4D3E" w:rsidRPr="002A7D37">
        <w:rPr>
          <w:rFonts w:ascii="Bookman Old Style" w:hAnsi="Bookman Old Style"/>
          <w:b/>
          <w:bCs/>
          <w:i/>
          <w:iCs/>
          <w:szCs w:val="24"/>
          <w:rPrChange w:id="5096" w:author="Ashley Frank" w:date="2024-12-27T21:50:00Z">
            <w:rPr>
              <w:rFonts w:ascii="Bookman Old Style" w:hAnsi="Bookman Old Style"/>
              <w:i/>
              <w:iCs/>
              <w:sz w:val="32"/>
              <w:szCs w:val="32"/>
            </w:rPr>
          </w:rPrChange>
        </w:rPr>
        <w:t>normal</w:t>
      </w:r>
      <w:r w:rsidR="001C4D3E" w:rsidRPr="009C679A">
        <w:rPr>
          <w:rFonts w:ascii="Bookman Old Style" w:hAnsi="Bookman Old Style"/>
          <w:szCs w:val="24"/>
          <w:rPrChange w:id="5097" w:author="Ashley Frank" w:date="2024-12-20T20:43:00Z">
            <w:rPr>
              <w:rFonts w:ascii="Bookman Old Style" w:hAnsi="Bookman Old Style"/>
              <w:sz w:val="32"/>
              <w:szCs w:val="32"/>
            </w:rPr>
          </w:rPrChange>
        </w:rPr>
        <w:t xml:space="preserve"> response.</w:t>
      </w:r>
    </w:p>
    <w:p w14:paraId="0561B4C7" w14:textId="77777777" w:rsidR="0048313F" w:rsidRPr="009C679A" w:rsidRDefault="0048313F" w:rsidP="00A01E36">
      <w:pPr>
        <w:pStyle w:val="BodyText"/>
        <w:spacing w:line="360" w:lineRule="auto"/>
        <w:rPr>
          <w:rFonts w:ascii="Bookman Old Style" w:hAnsi="Bookman Old Style"/>
          <w:szCs w:val="24"/>
          <w:rPrChange w:id="5098" w:author="Ashley Frank" w:date="2024-12-20T20:43:00Z">
            <w:rPr>
              <w:rFonts w:ascii="Bookman Old Style" w:hAnsi="Bookman Old Style"/>
              <w:sz w:val="32"/>
              <w:szCs w:val="32"/>
            </w:rPr>
          </w:rPrChange>
        </w:rPr>
      </w:pPr>
    </w:p>
    <w:p w14:paraId="77E215FA" w14:textId="7939AADD" w:rsidR="005A46F3" w:rsidRDefault="0048313F" w:rsidP="00A01E36">
      <w:pPr>
        <w:pStyle w:val="BodyText"/>
        <w:spacing w:line="360" w:lineRule="auto"/>
        <w:rPr>
          <w:ins w:id="5099" w:author="Ashley Frank" w:date="2024-12-28T02:17:00Z"/>
          <w:rFonts w:ascii="Bookman Old Style" w:hAnsi="Bookman Old Style"/>
          <w:szCs w:val="24"/>
        </w:rPr>
      </w:pPr>
      <w:ins w:id="5100" w:author="Ashley Frank" w:date="2024-12-27T22:37:00Z">
        <w:r>
          <w:rPr>
            <w:rFonts w:ascii="Bookman Old Style" w:hAnsi="Bookman Old Style"/>
            <w:szCs w:val="24"/>
          </w:rPr>
          <w:t xml:space="preserve">Every </w:t>
        </w:r>
      </w:ins>
      <w:del w:id="5101" w:author="Ashley Frank" w:date="2024-12-27T22:37:00Z">
        <w:r w:rsidR="005A46F3" w:rsidRPr="009C679A" w:rsidDel="0048313F">
          <w:rPr>
            <w:rFonts w:ascii="Bookman Old Style" w:hAnsi="Bookman Old Style"/>
            <w:szCs w:val="24"/>
            <w:rPrChange w:id="5102" w:author="Ashley Frank" w:date="2024-12-20T20:43:00Z">
              <w:rPr>
                <w:rFonts w:ascii="Bookman Old Style" w:hAnsi="Bookman Old Style"/>
                <w:sz w:val="32"/>
                <w:szCs w:val="32"/>
              </w:rPr>
            </w:rPrChange>
          </w:rPr>
          <w:delText>The t</w:delText>
        </w:r>
      </w:del>
      <w:del w:id="5103" w:author="Ashley Frank" w:date="2024-12-27T22:36:00Z">
        <w:r w:rsidR="005A46F3" w:rsidRPr="009C679A" w:rsidDel="0048313F">
          <w:rPr>
            <w:rFonts w:ascii="Bookman Old Style" w:hAnsi="Bookman Old Style"/>
            <w:szCs w:val="24"/>
            <w:rPrChange w:id="5104" w:author="Ashley Frank" w:date="2024-12-20T20:43:00Z">
              <w:rPr>
                <w:rFonts w:ascii="Bookman Old Style" w:hAnsi="Bookman Old Style"/>
                <w:sz w:val="32"/>
                <w:szCs w:val="32"/>
              </w:rPr>
            </w:rPrChange>
          </w:rPr>
          <w:delText>hing about our p</w:delText>
        </w:r>
      </w:del>
      <w:del w:id="5105" w:author="Ashley Frank" w:date="2024-12-27T22:37:00Z">
        <w:r w:rsidR="005A46F3" w:rsidRPr="009C679A" w:rsidDel="0048313F">
          <w:rPr>
            <w:rFonts w:ascii="Bookman Old Style" w:hAnsi="Bookman Old Style"/>
            <w:szCs w:val="24"/>
            <w:rPrChange w:id="5106" w:author="Ashley Frank" w:date="2024-12-20T20:43:00Z">
              <w:rPr>
                <w:rFonts w:ascii="Bookman Old Style" w:hAnsi="Bookman Old Style"/>
                <w:sz w:val="32"/>
                <w:szCs w:val="32"/>
              </w:rPr>
            </w:rPrChange>
          </w:rPr>
          <w:delText xml:space="preserve">ast is that every </w:delText>
        </w:r>
      </w:del>
      <w:r w:rsidR="005A46F3" w:rsidRPr="009C679A">
        <w:rPr>
          <w:rFonts w:ascii="Bookman Old Style" w:hAnsi="Bookman Old Style"/>
          <w:szCs w:val="24"/>
          <w:rPrChange w:id="5107" w:author="Ashley Frank" w:date="2024-12-20T20:43:00Z">
            <w:rPr>
              <w:rFonts w:ascii="Bookman Old Style" w:hAnsi="Bookman Old Style"/>
              <w:sz w:val="32"/>
              <w:szCs w:val="32"/>
            </w:rPr>
          </w:rPrChange>
        </w:rPr>
        <w:t xml:space="preserve">time </w:t>
      </w:r>
      <w:ins w:id="5108" w:author="Ashley Frank" w:date="2024-12-27T22:32:00Z">
        <w:r>
          <w:rPr>
            <w:rFonts w:ascii="Bookman Old Style" w:hAnsi="Bookman Old Style"/>
            <w:szCs w:val="24"/>
          </w:rPr>
          <w:t xml:space="preserve">we </w:t>
        </w:r>
      </w:ins>
      <w:ins w:id="5109" w:author="Ashley Frank" w:date="2024-12-27T22:33:00Z">
        <w:r>
          <w:rPr>
            <w:rFonts w:ascii="Bookman Old Style" w:hAnsi="Bookman Old Style"/>
            <w:szCs w:val="24"/>
          </w:rPr>
          <w:t xml:space="preserve">revisit </w:t>
        </w:r>
      </w:ins>
      <w:ins w:id="5110" w:author="Ashley Frank" w:date="2024-12-27T22:37:00Z">
        <w:r>
          <w:rPr>
            <w:rFonts w:ascii="Bookman Old Style" w:hAnsi="Bookman Old Style"/>
            <w:szCs w:val="24"/>
          </w:rPr>
          <w:t>our past,</w:t>
        </w:r>
      </w:ins>
      <w:del w:id="5111" w:author="Ashley Frank" w:date="2024-12-27T22:32:00Z">
        <w:r w:rsidR="00F823D5" w:rsidRPr="009C679A" w:rsidDel="0048313F">
          <w:rPr>
            <w:rFonts w:ascii="Bookman Old Style" w:hAnsi="Bookman Old Style"/>
            <w:szCs w:val="24"/>
            <w:rPrChange w:id="5112" w:author="Ashley Frank" w:date="2024-12-20T20:43:00Z">
              <w:rPr>
                <w:rFonts w:ascii="Bookman Old Style" w:hAnsi="Bookman Old Style"/>
                <w:sz w:val="32"/>
                <w:szCs w:val="32"/>
              </w:rPr>
            </w:rPrChange>
          </w:rPr>
          <w:delText>w</w:delText>
        </w:r>
        <w:r w:rsidR="002C4A2E" w:rsidRPr="009C679A" w:rsidDel="0048313F">
          <w:rPr>
            <w:rFonts w:ascii="Bookman Old Style" w:hAnsi="Bookman Old Style"/>
            <w:szCs w:val="24"/>
            <w:rPrChange w:id="5113" w:author="Ashley Frank" w:date="2024-12-20T20:43:00Z">
              <w:rPr>
                <w:rFonts w:ascii="Bookman Old Style" w:hAnsi="Bookman Old Style"/>
                <w:sz w:val="32"/>
                <w:szCs w:val="32"/>
              </w:rPr>
            </w:rPrChange>
          </w:rPr>
          <w:delText>e</w:delText>
        </w:r>
        <w:r w:rsidR="005A46F3" w:rsidRPr="009C679A" w:rsidDel="0048313F">
          <w:rPr>
            <w:rFonts w:ascii="Bookman Old Style" w:hAnsi="Bookman Old Style"/>
            <w:szCs w:val="24"/>
            <w:rPrChange w:id="5114" w:author="Ashley Frank" w:date="2024-12-20T20:43:00Z">
              <w:rPr>
                <w:rFonts w:ascii="Bookman Old Style" w:hAnsi="Bookman Old Style"/>
                <w:sz w:val="32"/>
                <w:szCs w:val="32"/>
              </w:rPr>
            </w:rPrChange>
          </w:rPr>
          <w:delText xml:space="preserve"> look at our pas</w:delText>
        </w:r>
      </w:del>
      <w:ins w:id="5115" w:author="Ashley Frank" w:date="2024-12-27T22:37:00Z">
        <w:r>
          <w:rPr>
            <w:rFonts w:ascii="Bookman Old Style" w:hAnsi="Bookman Old Style"/>
            <w:szCs w:val="24"/>
          </w:rPr>
          <w:t xml:space="preserve"> </w:t>
        </w:r>
        <w:r w:rsidRPr="0048313F">
          <w:rPr>
            <w:rFonts w:ascii="Bookman Old Style" w:hAnsi="Bookman Old Style"/>
            <w:szCs w:val="24"/>
          </w:rPr>
          <w:t>we find that</w:t>
        </w:r>
        <w:r>
          <w:rPr>
            <w:rFonts w:ascii="Bookman Old Style" w:hAnsi="Bookman Old Style"/>
            <w:szCs w:val="24"/>
          </w:rPr>
          <w:t xml:space="preserve"> </w:t>
        </w:r>
      </w:ins>
      <w:ins w:id="5116" w:author="Ashley Frank" w:date="2024-12-27T22:39:00Z">
        <w:r>
          <w:rPr>
            <w:rFonts w:ascii="Bookman Old Style" w:hAnsi="Bookman Old Style"/>
            <w:szCs w:val="24"/>
          </w:rPr>
          <w:t>nothing has changed</w:t>
        </w:r>
      </w:ins>
      <w:ins w:id="5117" w:author="Ashley Frank" w:date="2024-12-27T22:45:00Z">
        <w:r w:rsidR="00744EA3">
          <w:rPr>
            <w:rFonts w:ascii="Bookman Old Style" w:hAnsi="Bookman Old Style"/>
            <w:szCs w:val="24"/>
          </w:rPr>
          <w:t>,</w:t>
        </w:r>
      </w:ins>
      <w:ins w:id="5118" w:author="Ashley Frank" w:date="2024-12-27T22:40:00Z">
        <w:r w:rsidR="00744EA3">
          <w:rPr>
            <w:rFonts w:ascii="Bookman Old Style" w:hAnsi="Bookman Old Style"/>
            <w:szCs w:val="24"/>
          </w:rPr>
          <w:t xml:space="preserve"> an</w:t>
        </w:r>
      </w:ins>
      <w:ins w:id="5119" w:author="Ashley Frank" w:date="2024-12-27T22:41:00Z">
        <w:r w:rsidR="00744EA3">
          <w:rPr>
            <w:rFonts w:ascii="Bookman Old Style" w:hAnsi="Bookman Old Style"/>
            <w:szCs w:val="24"/>
          </w:rPr>
          <w:t>d we get triggered the same</w:t>
        </w:r>
      </w:ins>
      <w:del w:id="5120" w:author="Ashley Frank" w:date="2024-12-27T22:32:00Z">
        <w:r w:rsidR="005A46F3" w:rsidRPr="009C679A" w:rsidDel="0048313F">
          <w:rPr>
            <w:rFonts w:ascii="Bookman Old Style" w:hAnsi="Bookman Old Style"/>
            <w:szCs w:val="24"/>
            <w:rPrChange w:id="5121" w:author="Ashley Frank" w:date="2024-12-20T20:43:00Z">
              <w:rPr>
                <w:rFonts w:ascii="Bookman Old Style" w:hAnsi="Bookman Old Style"/>
                <w:sz w:val="32"/>
                <w:szCs w:val="32"/>
              </w:rPr>
            </w:rPrChange>
          </w:rPr>
          <w:delText>t</w:delText>
        </w:r>
      </w:del>
      <w:del w:id="5122" w:author="Ashley Frank" w:date="2024-12-27T22:37:00Z">
        <w:r w:rsidR="005A46F3" w:rsidRPr="009C679A" w:rsidDel="0048313F">
          <w:rPr>
            <w:rFonts w:ascii="Bookman Old Style" w:hAnsi="Bookman Old Style"/>
            <w:szCs w:val="24"/>
            <w:rPrChange w:id="5123" w:author="Ashley Frank" w:date="2024-12-20T20:43:00Z">
              <w:rPr>
                <w:rFonts w:ascii="Bookman Old Style" w:hAnsi="Bookman Old Style"/>
                <w:sz w:val="32"/>
                <w:szCs w:val="32"/>
              </w:rPr>
            </w:rPrChange>
          </w:rPr>
          <w:delText>,</w:delText>
        </w:r>
      </w:del>
      <w:ins w:id="5124" w:author="Ashley Frank" w:date="2024-12-27T22:36:00Z">
        <w:r>
          <w:rPr>
            <w:rFonts w:ascii="Bookman Old Style" w:hAnsi="Bookman Old Style"/>
            <w:szCs w:val="24"/>
          </w:rPr>
          <w:t xml:space="preserve">. </w:t>
        </w:r>
      </w:ins>
      <w:del w:id="5125" w:author="Ashley Frank" w:date="2024-12-27T22:35:00Z">
        <w:r w:rsidR="005A46F3" w:rsidRPr="009C679A" w:rsidDel="0048313F">
          <w:rPr>
            <w:rFonts w:ascii="Bookman Old Style" w:hAnsi="Bookman Old Style"/>
            <w:szCs w:val="24"/>
            <w:rPrChange w:id="5126" w:author="Ashley Frank" w:date="2024-12-20T20:43:00Z">
              <w:rPr>
                <w:rFonts w:ascii="Bookman Old Style" w:hAnsi="Bookman Old Style"/>
                <w:sz w:val="32"/>
                <w:szCs w:val="32"/>
              </w:rPr>
            </w:rPrChange>
          </w:rPr>
          <w:delText xml:space="preserve"> </w:delText>
        </w:r>
      </w:del>
      <w:del w:id="5127" w:author="Ashley Frank" w:date="2024-12-27T22:33:00Z">
        <w:r w:rsidR="005A46F3" w:rsidRPr="009C679A" w:rsidDel="0048313F">
          <w:rPr>
            <w:rFonts w:ascii="Bookman Old Style" w:hAnsi="Bookman Old Style"/>
            <w:szCs w:val="24"/>
            <w:rPrChange w:id="5128" w:author="Ashley Frank" w:date="2024-12-20T20:43:00Z">
              <w:rPr>
                <w:rFonts w:ascii="Bookman Old Style" w:hAnsi="Bookman Old Style"/>
                <w:sz w:val="32"/>
                <w:szCs w:val="32"/>
              </w:rPr>
            </w:rPrChange>
          </w:rPr>
          <w:delText>it always happen</w:delText>
        </w:r>
        <w:r w:rsidR="00FD26F1" w:rsidRPr="009C679A" w:rsidDel="0048313F">
          <w:rPr>
            <w:rFonts w:ascii="Bookman Old Style" w:hAnsi="Bookman Old Style"/>
            <w:szCs w:val="24"/>
            <w:rPrChange w:id="5129" w:author="Ashley Frank" w:date="2024-12-20T20:43:00Z">
              <w:rPr>
                <w:rFonts w:ascii="Bookman Old Style" w:hAnsi="Bookman Old Style"/>
                <w:sz w:val="32"/>
                <w:szCs w:val="32"/>
              </w:rPr>
            </w:rPrChange>
          </w:rPr>
          <w:delText>s</w:delText>
        </w:r>
        <w:r w:rsidR="005A46F3" w:rsidRPr="009C679A" w:rsidDel="0048313F">
          <w:rPr>
            <w:rFonts w:ascii="Bookman Old Style" w:hAnsi="Bookman Old Style"/>
            <w:szCs w:val="24"/>
            <w:rPrChange w:id="5130" w:author="Ashley Frank" w:date="2024-12-20T20:43:00Z">
              <w:rPr>
                <w:rFonts w:ascii="Bookman Old Style" w:hAnsi="Bookman Old Style"/>
                <w:sz w:val="32"/>
                <w:szCs w:val="32"/>
              </w:rPr>
            </w:rPrChange>
          </w:rPr>
          <w:delText xml:space="preserve"> the same way</w:delText>
        </w:r>
      </w:del>
      <w:del w:id="5131" w:author="Ashley Frank" w:date="2024-12-27T22:35:00Z">
        <w:r w:rsidR="005A46F3" w:rsidRPr="009C679A" w:rsidDel="0048313F">
          <w:rPr>
            <w:rFonts w:ascii="Bookman Old Style" w:hAnsi="Bookman Old Style"/>
            <w:szCs w:val="24"/>
            <w:rPrChange w:id="5132" w:author="Ashley Frank" w:date="2024-12-20T20:43:00Z">
              <w:rPr>
                <w:rFonts w:ascii="Bookman Old Style" w:hAnsi="Bookman Old Style"/>
                <w:sz w:val="32"/>
                <w:szCs w:val="32"/>
              </w:rPr>
            </w:rPrChange>
          </w:rPr>
          <w:delText xml:space="preserve">. </w:delText>
        </w:r>
      </w:del>
      <w:ins w:id="5133" w:author="Ashley Frank" w:date="2024-12-27T22:34:00Z">
        <w:r>
          <w:rPr>
            <w:rFonts w:ascii="Bookman Old Style" w:hAnsi="Bookman Old Style"/>
            <w:szCs w:val="24"/>
          </w:rPr>
          <w:t xml:space="preserve">We can never go back and erase the horrific or </w:t>
        </w:r>
      </w:ins>
      <w:del w:id="5134" w:author="Ashley Frank" w:date="2024-12-27T22:34:00Z">
        <w:r w:rsidR="005A46F3" w:rsidRPr="009C679A" w:rsidDel="0048313F">
          <w:rPr>
            <w:rFonts w:ascii="Bookman Old Style" w:hAnsi="Bookman Old Style"/>
            <w:szCs w:val="24"/>
            <w:rPrChange w:id="5135" w:author="Ashley Frank" w:date="2024-12-20T20:43:00Z">
              <w:rPr>
                <w:rFonts w:ascii="Bookman Old Style" w:hAnsi="Bookman Old Style"/>
                <w:sz w:val="32"/>
                <w:szCs w:val="32"/>
              </w:rPr>
            </w:rPrChange>
          </w:rPr>
          <w:delText xml:space="preserve">There is never a day that goes by that the horrific or </w:delText>
        </w:r>
      </w:del>
      <w:r w:rsidR="005A46F3" w:rsidRPr="009C679A">
        <w:rPr>
          <w:rFonts w:ascii="Bookman Old Style" w:hAnsi="Bookman Old Style"/>
          <w:szCs w:val="24"/>
          <w:rPrChange w:id="5136" w:author="Ashley Frank" w:date="2024-12-20T20:43:00Z">
            <w:rPr>
              <w:rFonts w:ascii="Bookman Old Style" w:hAnsi="Bookman Old Style"/>
              <w:sz w:val="32"/>
              <w:szCs w:val="32"/>
            </w:rPr>
          </w:rPrChange>
        </w:rPr>
        <w:t xml:space="preserve">terrifying </w:t>
      </w:r>
      <w:del w:id="5137" w:author="Ashley Frank" w:date="2024-12-27T22:35:00Z">
        <w:r w:rsidR="005A46F3" w:rsidRPr="009C679A" w:rsidDel="0048313F">
          <w:rPr>
            <w:rFonts w:ascii="Bookman Old Style" w:hAnsi="Bookman Old Style"/>
            <w:szCs w:val="24"/>
            <w:rPrChange w:id="5138" w:author="Ashley Frank" w:date="2024-12-20T20:43:00Z">
              <w:rPr>
                <w:rFonts w:ascii="Bookman Old Style" w:hAnsi="Bookman Old Style"/>
                <w:sz w:val="32"/>
                <w:szCs w:val="32"/>
              </w:rPr>
            </w:rPrChange>
          </w:rPr>
          <w:delText xml:space="preserve">thing </w:delText>
        </w:r>
      </w:del>
      <w:ins w:id="5139" w:author="Ashley Frank" w:date="2024-12-27T22:39:00Z">
        <w:r>
          <w:rPr>
            <w:rFonts w:ascii="Bookman Old Style" w:hAnsi="Bookman Old Style"/>
            <w:szCs w:val="24"/>
          </w:rPr>
          <w:t>things</w:t>
        </w:r>
      </w:ins>
      <w:ins w:id="5140" w:author="Ashley Frank" w:date="2024-12-27T22:35:00Z">
        <w:r w:rsidRPr="009C679A">
          <w:rPr>
            <w:rFonts w:ascii="Bookman Old Style" w:hAnsi="Bookman Old Style"/>
            <w:szCs w:val="24"/>
            <w:rPrChange w:id="5141" w:author="Ashley Frank" w:date="2024-12-20T20:43:00Z">
              <w:rPr>
                <w:rFonts w:ascii="Bookman Old Style" w:hAnsi="Bookman Old Style"/>
                <w:sz w:val="32"/>
                <w:szCs w:val="32"/>
              </w:rPr>
            </w:rPrChange>
          </w:rPr>
          <w:t xml:space="preserve"> </w:t>
        </w:r>
      </w:ins>
      <w:del w:id="5142" w:author="Ashley Frank" w:date="2024-12-27T22:35:00Z">
        <w:r w:rsidR="005A46F3" w:rsidRPr="009C679A" w:rsidDel="0048313F">
          <w:rPr>
            <w:rFonts w:ascii="Bookman Old Style" w:hAnsi="Bookman Old Style"/>
            <w:szCs w:val="24"/>
            <w:rPrChange w:id="5143" w:author="Ashley Frank" w:date="2024-12-20T20:43:00Z">
              <w:rPr>
                <w:rFonts w:ascii="Bookman Old Style" w:hAnsi="Bookman Old Style"/>
                <w:sz w:val="32"/>
                <w:szCs w:val="32"/>
              </w:rPr>
            </w:rPrChange>
          </w:rPr>
          <w:delText>didn’t happen</w:delText>
        </w:r>
      </w:del>
      <w:ins w:id="5144" w:author="Ashley Frank" w:date="2024-12-27T22:35:00Z">
        <w:r>
          <w:rPr>
            <w:rFonts w:ascii="Bookman Old Style" w:hAnsi="Bookman Old Style"/>
            <w:szCs w:val="24"/>
          </w:rPr>
          <w:t xml:space="preserve">that </w:t>
        </w:r>
        <w:r w:rsidRPr="0048313F">
          <w:rPr>
            <w:rFonts w:ascii="Bookman Old Style" w:hAnsi="Bookman Old Style"/>
            <w:szCs w:val="24"/>
          </w:rPr>
          <w:t>happened</w:t>
        </w:r>
      </w:ins>
      <w:r w:rsidR="005A46F3" w:rsidRPr="009C679A">
        <w:rPr>
          <w:rFonts w:ascii="Bookman Old Style" w:hAnsi="Bookman Old Style"/>
          <w:szCs w:val="24"/>
          <w:rPrChange w:id="5145" w:author="Ashley Frank" w:date="2024-12-20T20:43:00Z">
            <w:rPr>
              <w:rFonts w:ascii="Bookman Old Style" w:hAnsi="Bookman Old Style"/>
              <w:sz w:val="32"/>
              <w:szCs w:val="32"/>
            </w:rPr>
          </w:rPrChange>
        </w:rPr>
        <w:t xml:space="preserve">. </w:t>
      </w:r>
      <w:ins w:id="5146" w:author="Ashley Frank" w:date="2024-12-27T22:40:00Z">
        <w:r>
          <w:rPr>
            <w:rFonts w:ascii="Bookman Old Style" w:hAnsi="Bookman Old Style"/>
            <w:szCs w:val="24"/>
          </w:rPr>
          <w:t>A certain memory or event will always be at the time and date it originally happened</w:t>
        </w:r>
      </w:ins>
      <w:del w:id="5147" w:author="Ashley Frank" w:date="2024-12-27T22:39:00Z">
        <w:r w:rsidR="005A46F3" w:rsidRPr="009C679A" w:rsidDel="0048313F">
          <w:rPr>
            <w:rFonts w:ascii="Bookman Old Style" w:hAnsi="Bookman Old Style"/>
            <w:szCs w:val="24"/>
            <w:rPrChange w:id="5148" w:author="Ashley Frank" w:date="2024-12-20T20:43:00Z">
              <w:rPr>
                <w:rFonts w:ascii="Bookman Old Style" w:hAnsi="Bookman Old Style"/>
                <w:sz w:val="32"/>
                <w:szCs w:val="32"/>
              </w:rPr>
            </w:rPrChange>
          </w:rPr>
          <w:delText xml:space="preserve">It will always </w:delText>
        </w:r>
      </w:del>
      <w:del w:id="5149" w:author="Ashley Frank" w:date="2024-12-27T22:40:00Z">
        <w:r w:rsidR="005A46F3" w:rsidRPr="009C679A" w:rsidDel="0048313F">
          <w:rPr>
            <w:rFonts w:ascii="Bookman Old Style" w:hAnsi="Bookman Old Style"/>
            <w:szCs w:val="24"/>
            <w:rPrChange w:id="5150" w:author="Ashley Frank" w:date="2024-12-20T20:43:00Z">
              <w:rPr>
                <w:rFonts w:ascii="Bookman Old Style" w:hAnsi="Bookman Old Style"/>
                <w:sz w:val="32"/>
                <w:szCs w:val="32"/>
              </w:rPr>
            </w:rPrChange>
          </w:rPr>
          <w:delText>happen at that time or that date</w:delText>
        </w:r>
        <w:r w:rsidR="00BE2F48" w:rsidRPr="009C679A" w:rsidDel="0048313F">
          <w:rPr>
            <w:rFonts w:ascii="Bookman Old Style" w:hAnsi="Bookman Old Style"/>
            <w:szCs w:val="24"/>
            <w:rPrChange w:id="5151" w:author="Ashley Frank" w:date="2024-12-20T20:43:00Z">
              <w:rPr>
                <w:rFonts w:ascii="Bookman Old Style" w:hAnsi="Bookman Old Style"/>
                <w:sz w:val="32"/>
                <w:szCs w:val="32"/>
              </w:rPr>
            </w:rPrChange>
          </w:rPr>
          <w:delText xml:space="preserve"> that it happened</w:delText>
        </w:r>
      </w:del>
      <w:r w:rsidR="005A46F3" w:rsidRPr="009C679A">
        <w:rPr>
          <w:rFonts w:ascii="Bookman Old Style" w:hAnsi="Bookman Old Style"/>
          <w:szCs w:val="24"/>
          <w:rPrChange w:id="5152" w:author="Ashley Frank" w:date="2024-12-20T20:43:00Z">
            <w:rPr>
              <w:rFonts w:ascii="Bookman Old Style" w:hAnsi="Bookman Old Style"/>
              <w:sz w:val="32"/>
              <w:szCs w:val="32"/>
            </w:rPr>
          </w:rPrChange>
        </w:rPr>
        <w:t xml:space="preserve">. </w:t>
      </w:r>
      <w:ins w:id="5153" w:author="Ashley Frank" w:date="2024-12-27T22:46:00Z">
        <w:r w:rsidR="00744EA3">
          <w:rPr>
            <w:rFonts w:ascii="Bookman Old Style" w:hAnsi="Bookman Old Style"/>
            <w:szCs w:val="24"/>
          </w:rPr>
          <w:t>However</w:t>
        </w:r>
      </w:ins>
      <w:ins w:id="5154" w:author="Ashley Frank" w:date="2024-12-27T22:51:00Z">
        <w:r w:rsidR="00182FF3">
          <w:rPr>
            <w:rFonts w:ascii="Bookman Old Style" w:hAnsi="Bookman Old Style"/>
            <w:szCs w:val="24"/>
          </w:rPr>
          <w:t>,</w:t>
        </w:r>
      </w:ins>
      <w:ins w:id="5155" w:author="Ashley Frank" w:date="2024-12-27T22:46:00Z">
        <w:r w:rsidR="00744EA3">
          <w:rPr>
            <w:rFonts w:ascii="Bookman Old Style" w:hAnsi="Bookman Old Style"/>
            <w:szCs w:val="24"/>
          </w:rPr>
          <w:t xml:space="preserve"> what we can do is not let the past muddle our present relationships, </w:t>
        </w:r>
      </w:ins>
      <w:ins w:id="5156" w:author="Ashley Frank" w:date="2024-12-27T22:47:00Z">
        <w:r w:rsidR="00744EA3">
          <w:rPr>
            <w:rFonts w:ascii="Bookman Old Style" w:hAnsi="Bookman Old Style"/>
            <w:szCs w:val="24"/>
          </w:rPr>
          <w:t xml:space="preserve">decisions, and actions. Sadly, </w:t>
        </w:r>
      </w:ins>
      <w:ins w:id="5157" w:author="Ashley Frank" w:date="2024-12-27T22:48:00Z">
        <w:r w:rsidR="00744EA3">
          <w:rPr>
            <w:rFonts w:ascii="Bookman Old Style" w:hAnsi="Bookman Old Style"/>
            <w:szCs w:val="24"/>
          </w:rPr>
          <w:t>couples often fall victim to this phenomenon</w:t>
        </w:r>
      </w:ins>
      <w:del w:id="5158" w:author="Ashley Frank" w:date="2024-12-27T22:47:00Z">
        <w:r w:rsidR="005A46F3" w:rsidRPr="009C679A" w:rsidDel="00744EA3">
          <w:rPr>
            <w:rFonts w:ascii="Bookman Old Style" w:hAnsi="Bookman Old Style"/>
            <w:szCs w:val="24"/>
            <w:rPrChange w:id="5159" w:author="Ashley Frank" w:date="2024-12-20T20:43:00Z">
              <w:rPr>
                <w:rFonts w:ascii="Bookman Old Style" w:hAnsi="Bookman Old Style"/>
                <w:sz w:val="32"/>
                <w:szCs w:val="32"/>
              </w:rPr>
            </w:rPrChange>
          </w:rPr>
          <w:delText>C</w:delText>
        </w:r>
      </w:del>
      <w:del w:id="5160" w:author="Ashley Frank" w:date="2024-12-27T22:48:00Z">
        <w:r w:rsidR="005A46F3" w:rsidRPr="009C679A" w:rsidDel="00744EA3">
          <w:rPr>
            <w:rFonts w:ascii="Bookman Old Style" w:hAnsi="Bookman Old Style"/>
            <w:szCs w:val="24"/>
            <w:rPrChange w:id="5161" w:author="Ashley Frank" w:date="2024-12-20T20:43:00Z">
              <w:rPr>
                <w:rFonts w:ascii="Bookman Old Style" w:hAnsi="Bookman Old Style"/>
                <w:sz w:val="32"/>
                <w:szCs w:val="32"/>
              </w:rPr>
            </w:rPrChange>
          </w:rPr>
          <w:delText>o</w:delText>
        </w:r>
      </w:del>
      <w:del w:id="5162" w:author="Ashley Frank" w:date="2024-12-27T22:47:00Z">
        <w:r w:rsidR="005A46F3" w:rsidRPr="009C679A" w:rsidDel="00744EA3">
          <w:rPr>
            <w:rFonts w:ascii="Bookman Old Style" w:hAnsi="Bookman Old Style"/>
            <w:szCs w:val="24"/>
            <w:rPrChange w:id="5163" w:author="Ashley Frank" w:date="2024-12-20T20:43:00Z">
              <w:rPr>
                <w:rFonts w:ascii="Bookman Old Style" w:hAnsi="Bookman Old Style"/>
                <w:sz w:val="32"/>
                <w:szCs w:val="32"/>
              </w:rPr>
            </w:rPrChange>
          </w:rPr>
          <w:delText>uples do this quite a bit</w:delText>
        </w:r>
      </w:del>
      <w:ins w:id="5164" w:author="Ashley Frank" w:date="2024-12-27T22:48:00Z">
        <w:r w:rsidR="00744EA3">
          <w:rPr>
            <w:rFonts w:ascii="Bookman Old Style" w:hAnsi="Bookman Old Style"/>
            <w:szCs w:val="24"/>
          </w:rPr>
          <w:t xml:space="preserve">. Both partners use </w:t>
        </w:r>
      </w:ins>
      <w:del w:id="5165" w:author="Ashley Frank" w:date="2024-12-27T22:48:00Z">
        <w:r w:rsidR="00FD26F1" w:rsidRPr="009C679A" w:rsidDel="00744EA3">
          <w:rPr>
            <w:rFonts w:ascii="Bookman Old Style" w:hAnsi="Bookman Old Style"/>
            <w:szCs w:val="24"/>
            <w:rPrChange w:id="5166" w:author="Ashley Frank" w:date="2024-12-20T20:43:00Z">
              <w:rPr>
                <w:rFonts w:ascii="Bookman Old Style" w:hAnsi="Bookman Old Style"/>
                <w:sz w:val="32"/>
                <w:szCs w:val="32"/>
              </w:rPr>
            </w:rPrChange>
          </w:rPr>
          <w:delText>,</w:delText>
        </w:r>
        <w:r w:rsidR="005A46F3" w:rsidRPr="009C679A" w:rsidDel="00744EA3">
          <w:rPr>
            <w:rFonts w:ascii="Bookman Old Style" w:hAnsi="Bookman Old Style"/>
            <w:szCs w:val="24"/>
            <w:rPrChange w:id="5167" w:author="Ashley Frank" w:date="2024-12-20T20:43:00Z">
              <w:rPr>
                <w:rFonts w:ascii="Bookman Old Style" w:hAnsi="Bookman Old Style"/>
                <w:sz w:val="32"/>
                <w:szCs w:val="32"/>
              </w:rPr>
            </w:rPrChange>
          </w:rPr>
          <w:delText xml:space="preserve"> using </w:delText>
        </w:r>
      </w:del>
      <w:r w:rsidR="005A46F3" w:rsidRPr="009C679A">
        <w:rPr>
          <w:rFonts w:ascii="Bookman Old Style" w:hAnsi="Bookman Old Style"/>
          <w:szCs w:val="24"/>
          <w:rPrChange w:id="5168" w:author="Ashley Frank" w:date="2024-12-20T20:43:00Z">
            <w:rPr>
              <w:rFonts w:ascii="Bookman Old Style" w:hAnsi="Bookman Old Style"/>
              <w:sz w:val="32"/>
              <w:szCs w:val="32"/>
            </w:rPr>
          </w:rPrChange>
        </w:rPr>
        <w:t xml:space="preserve">their past hurts and pains as </w:t>
      </w:r>
      <w:r w:rsidR="00F823D5" w:rsidRPr="009C679A">
        <w:rPr>
          <w:rFonts w:ascii="Bookman Old Style" w:hAnsi="Bookman Old Style"/>
          <w:szCs w:val="24"/>
          <w:rPrChange w:id="5169"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5170" w:author="Ashley Frank" w:date="2024-12-20T20:43:00Z">
            <w:rPr>
              <w:rFonts w:ascii="Bookman Old Style" w:hAnsi="Bookman Old Style"/>
              <w:sz w:val="32"/>
              <w:szCs w:val="32"/>
            </w:rPr>
          </w:rPrChange>
        </w:rPr>
        <w:t>e</w:t>
      </w:r>
      <w:r w:rsidR="005A46F3" w:rsidRPr="009C679A">
        <w:rPr>
          <w:rFonts w:ascii="Bookman Old Style" w:hAnsi="Bookman Old Style"/>
          <w:szCs w:val="24"/>
          <w:rPrChange w:id="5171" w:author="Ashley Frank" w:date="2024-12-20T20:43:00Z">
            <w:rPr>
              <w:rFonts w:ascii="Bookman Old Style" w:hAnsi="Bookman Old Style"/>
              <w:sz w:val="32"/>
              <w:szCs w:val="32"/>
            </w:rPr>
          </w:rPrChange>
        </w:rPr>
        <w:t xml:space="preserve">apons to ward off the other person because of their </w:t>
      </w:r>
      <w:ins w:id="5172" w:author="Ashley Frank" w:date="2024-12-27T22:48:00Z">
        <w:r w:rsidR="00744EA3">
          <w:rPr>
            <w:rFonts w:ascii="Bookman Old Style" w:hAnsi="Bookman Old Style"/>
            <w:szCs w:val="24"/>
          </w:rPr>
          <w:t>fear and insecurities</w:t>
        </w:r>
      </w:ins>
      <w:del w:id="5173" w:author="Ashley Frank" w:date="2024-12-27T22:48:00Z">
        <w:r w:rsidR="005A46F3" w:rsidRPr="009C679A" w:rsidDel="00744EA3">
          <w:rPr>
            <w:rFonts w:ascii="Bookman Old Style" w:hAnsi="Bookman Old Style"/>
            <w:szCs w:val="24"/>
            <w:rPrChange w:id="5174" w:author="Ashley Frank" w:date="2024-12-20T20:43:00Z">
              <w:rPr>
                <w:rFonts w:ascii="Bookman Old Style" w:hAnsi="Bookman Old Style"/>
                <w:sz w:val="32"/>
                <w:szCs w:val="32"/>
              </w:rPr>
            </w:rPrChange>
          </w:rPr>
          <w:delText>fear</w:delText>
        </w:r>
      </w:del>
      <w:r w:rsidR="005A46F3" w:rsidRPr="009C679A">
        <w:rPr>
          <w:rFonts w:ascii="Bookman Old Style" w:hAnsi="Bookman Old Style"/>
          <w:szCs w:val="24"/>
          <w:rPrChange w:id="5175" w:author="Ashley Frank" w:date="2024-12-20T20:43:00Z">
            <w:rPr>
              <w:rFonts w:ascii="Bookman Old Style" w:hAnsi="Bookman Old Style"/>
              <w:sz w:val="32"/>
              <w:szCs w:val="32"/>
            </w:rPr>
          </w:rPrChange>
        </w:rPr>
        <w:t xml:space="preserve">. So </w:t>
      </w:r>
      <w:r w:rsidR="005A46F3" w:rsidRPr="009C679A">
        <w:rPr>
          <w:rFonts w:ascii="Bookman Old Style" w:hAnsi="Bookman Old Style"/>
          <w:szCs w:val="24"/>
          <w:rPrChange w:id="5176" w:author="Ashley Frank" w:date="2024-12-20T20:43:00Z">
            <w:rPr>
              <w:rFonts w:ascii="Bookman Old Style" w:hAnsi="Bookman Old Style"/>
              <w:sz w:val="32"/>
              <w:szCs w:val="32"/>
            </w:rPr>
          </w:rPrChange>
        </w:rPr>
        <w:lastRenderedPageBreak/>
        <w:t>many couples fight</w:t>
      </w:r>
      <w:r w:rsidR="00FD26F1" w:rsidRPr="009C679A">
        <w:rPr>
          <w:rFonts w:ascii="Bookman Old Style" w:hAnsi="Bookman Old Style"/>
          <w:szCs w:val="24"/>
          <w:rPrChange w:id="5177" w:author="Ashley Frank" w:date="2024-12-20T20:43:00Z">
            <w:rPr>
              <w:rFonts w:ascii="Bookman Old Style" w:hAnsi="Bookman Old Style"/>
              <w:sz w:val="32"/>
              <w:szCs w:val="32"/>
            </w:rPr>
          </w:rPrChange>
        </w:rPr>
        <w:t>,</w:t>
      </w:r>
      <w:r w:rsidR="005A46F3" w:rsidRPr="009C679A">
        <w:rPr>
          <w:rFonts w:ascii="Bookman Old Style" w:hAnsi="Bookman Old Style"/>
          <w:szCs w:val="24"/>
          <w:rPrChange w:id="5178" w:author="Ashley Frank" w:date="2024-12-20T20:43:00Z">
            <w:rPr>
              <w:rFonts w:ascii="Bookman Old Style" w:hAnsi="Bookman Old Style"/>
              <w:sz w:val="32"/>
              <w:szCs w:val="32"/>
            </w:rPr>
          </w:rPrChange>
        </w:rPr>
        <w:t xml:space="preserve"> and the fight intensifies when </w:t>
      </w:r>
      <w:r w:rsidR="00BE2F48" w:rsidRPr="009C679A">
        <w:rPr>
          <w:rFonts w:ascii="Bookman Old Style" w:hAnsi="Bookman Old Style"/>
          <w:szCs w:val="24"/>
          <w:rPrChange w:id="5179" w:author="Ashley Frank" w:date="2024-12-20T20:43:00Z">
            <w:rPr>
              <w:rFonts w:ascii="Bookman Old Style" w:hAnsi="Bookman Old Style"/>
              <w:sz w:val="32"/>
              <w:szCs w:val="32"/>
            </w:rPr>
          </w:rPrChange>
        </w:rPr>
        <w:t>one</w:t>
      </w:r>
      <w:r w:rsidR="005A46F3" w:rsidRPr="009C679A">
        <w:rPr>
          <w:rFonts w:ascii="Bookman Old Style" w:hAnsi="Bookman Old Style"/>
          <w:szCs w:val="24"/>
          <w:rPrChange w:id="5180" w:author="Ashley Frank" w:date="2024-12-20T20:43:00Z">
            <w:rPr>
              <w:rFonts w:ascii="Bookman Old Style" w:hAnsi="Bookman Old Style"/>
              <w:sz w:val="32"/>
              <w:szCs w:val="32"/>
            </w:rPr>
          </w:rPrChange>
        </w:rPr>
        <w:t xml:space="preserve"> or the other (or both) bring up the past misbehaviors of their mate. </w:t>
      </w:r>
      <w:del w:id="5181" w:author="Ashley Frank" w:date="2024-12-28T00:21:00Z">
        <w:r w:rsidR="005A46F3" w:rsidRPr="009C679A" w:rsidDel="009D3D02">
          <w:rPr>
            <w:rFonts w:ascii="Bookman Old Style" w:hAnsi="Bookman Old Style"/>
            <w:szCs w:val="24"/>
            <w:rPrChange w:id="5182" w:author="Ashley Frank" w:date="2024-12-20T20:43:00Z">
              <w:rPr>
                <w:rFonts w:ascii="Bookman Old Style" w:hAnsi="Bookman Old Style"/>
                <w:sz w:val="32"/>
                <w:szCs w:val="32"/>
              </w:rPr>
            </w:rPrChange>
          </w:rPr>
          <w:delText>When that person cheated</w:delText>
        </w:r>
      </w:del>
      <w:ins w:id="5183" w:author="Ashley Frank" w:date="2024-12-28T00:21:00Z">
        <w:r w:rsidR="009D3D02">
          <w:rPr>
            <w:rFonts w:ascii="Bookman Old Style" w:hAnsi="Bookman Old Style"/>
            <w:szCs w:val="24"/>
          </w:rPr>
          <w:t>If someone cheated in their past, it will continue to be an irreversible part of their history</w:t>
        </w:r>
      </w:ins>
      <w:del w:id="5184" w:author="Ashley Frank" w:date="2024-12-28T00:21:00Z">
        <w:r w:rsidR="005A46F3" w:rsidRPr="009C679A" w:rsidDel="009D3D02">
          <w:rPr>
            <w:rFonts w:ascii="Bookman Old Style" w:hAnsi="Bookman Old Style"/>
            <w:szCs w:val="24"/>
            <w:rPrChange w:id="5185" w:author="Ashley Frank" w:date="2024-12-20T20:43:00Z">
              <w:rPr>
                <w:rFonts w:ascii="Bookman Old Style" w:hAnsi="Bookman Old Style"/>
                <w:sz w:val="32"/>
                <w:szCs w:val="32"/>
              </w:rPr>
            </w:rPrChange>
          </w:rPr>
          <w:delText xml:space="preserve">, </w:delText>
        </w:r>
      </w:del>
      <w:del w:id="5186" w:author="Ashley Frank" w:date="2024-12-27T22:52:00Z">
        <w:r w:rsidR="005A46F3" w:rsidRPr="009C679A" w:rsidDel="00182FF3">
          <w:rPr>
            <w:rFonts w:ascii="Bookman Old Style" w:hAnsi="Bookman Old Style"/>
            <w:szCs w:val="24"/>
            <w:rPrChange w:id="5187" w:author="Ashley Frank" w:date="2024-12-20T20:43:00Z">
              <w:rPr>
                <w:rFonts w:ascii="Bookman Old Style" w:hAnsi="Bookman Old Style"/>
                <w:sz w:val="32"/>
                <w:szCs w:val="32"/>
              </w:rPr>
            </w:rPrChange>
          </w:rPr>
          <w:delText xml:space="preserve">there is never a day that goes by that </w:delText>
        </w:r>
      </w:del>
      <w:del w:id="5188" w:author="Ashley Frank" w:date="2024-12-27T22:59:00Z">
        <w:r w:rsidR="005A46F3" w:rsidRPr="009C679A" w:rsidDel="00182FF3">
          <w:rPr>
            <w:rFonts w:ascii="Bookman Old Style" w:hAnsi="Bookman Old Style"/>
            <w:szCs w:val="24"/>
            <w:rPrChange w:id="5189" w:author="Ashley Frank" w:date="2024-12-20T20:43:00Z">
              <w:rPr>
                <w:rFonts w:ascii="Bookman Old Style" w:hAnsi="Bookman Old Style"/>
                <w:sz w:val="32"/>
                <w:szCs w:val="32"/>
              </w:rPr>
            </w:rPrChange>
          </w:rPr>
          <w:delText xml:space="preserve">he </w:delText>
        </w:r>
      </w:del>
      <w:del w:id="5190" w:author="Ashley Frank" w:date="2024-12-28T00:20:00Z">
        <w:r w:rsidR="005A46F3" w:rsidRPr="009C679A" w:rsidDel="009D3D02">
          <w:rPr>
            <w:rFonts w:ascii="Bookman Old Style" w:hAnsi="Bookman Old Style"/>
            <w:szCs w:val="24"/>
            <w:rPrChange w:id="5191" w:author="Ashley Frank" w:date="2024-12-20T20:43:00Z">
              <w:rPr>
                <w:rFonts w:ascii="Bookman Old Style" w:hAnsi="Bookman Old Style"/>
                <w:sz w:val="32"/>
                <w:szCs w:val="32"/>
              </w:rPr>
            </w:rPrChange>
          </w:rPr>
          <w:delText>didn’t cheat at the historic time that the cheating occurred</w:delText>
        </w:r>
      </w:del>
      <w:r w:rsidR="005A46F3" w:rsidRPr="009C679A">
        <w:rPr>
          <w:rFonts w:ascii="Bookman Old Style" w:hAnsi="Bookman Old Style"/>
          <w:szCs w:val="24"/>
          <w:rPrChange w:id="5192" w:author="Ashley Frank" w:date="2024-12-20T20:43:00Z">
            <w:rPr>
              <w:rFonts w:ascii="Bookman Old Style" w:hAnsi="Bookman Old Style"/>
              <w:sz w:val="32"/>
              <w:szCs w:val="32"/>
            </w:rPr>
          </w:rPrChange>
        </w:rPr>
        <w:t>. When your partner reminds you that you left him and w</w:t>
      </w:r>
      <w:ins w:id="5193" w:author="Ashley Frank" w:date="2024-12-27T23:48:00Z">
        <w:r w:rsidR="008F5722">
          <w:rPr>
            <w:rFonts w:ascii="Bookman Old Style" w:hAnsi="Bookman Old Style"/>
            <w:szCs w:val="24"/>
          </w:rPr>
          <w:t>ere</w:t>
        </w:r>
      </w:ins>
      <w:del w:id="5194" w:author="Ashley Frank" w:date="2024-12-27T23:48:00Z">
        <w:r w:rsidR="005A46F3" w:rsidRPr="009C679A" w:rsidDel="008F5722">
          <w:rPr>
            <w:rFonts w:ascii="Bookman Old Style" w:hAnsi="Bookman Old Style"/>
            <w:szCs w:val="24"/>
            <w:rPrChange w:id="5195" w:author="Ashley Frank" w:date="2024-12-20T20:43:00Z">
              <w:rPr>
                <w:rFonts w:ascii="Bookman Old Style" w:hAnsi="Bookman Old Style"/>
                <w:sz w:val="32"/>
                <w:szCs w:val="32"/>
              </w:rPr>
            </w:rPrChange>
          </w:rPr>
          <w:delText>as</w:delText>
        </w:r>
      </w:del>
      <w:r w:rsidR="005A46F3" w:rsidRPr="009C679A">
        <w:rPr>
          <w:rFonts w:ascii="Bookman Old Style" w:hAnsi="Bookman Old Style"/>
          <w:szCs w:val="24"/>
          <w:rPrChange w:id="5196" w:author="Ashley Frank" w:date="2024-12-20T20:43:00Z">
            <w:rPr>
              <w:rFonts w:ascii="Bookman Old Style" w:hAnsi="Bookman Old Style"/>
              <w:sz w:val="32"/>
              <w:szCs w:val="32"/>
            </w:rPr>
          </w:rPrChange>
        </w:rPr>
        <w:t xml:space="preserve"> gone for a month, </w:t>
      </w:r>
      <w:ins w:id="5197" w:author="Ashley Frank" w:date="2024-12-28T00:22:00Z">
        <w:r w:rsidR="00FD24CB">
          <w:rPr>
            <w:rFonts w:ascii="Bookman Old Style" w:hAnsi="Bookman Old Style"/>
            <w:szCs w:val="24"/>
          </w:rPr>
          <w:t>it means that their mind still has a clear picture of that event</w:t>
        </w:r>
      </w:ins>
      <w:del w:id="5198" w:author="Ashley Frank" w:date="2024-12-28T00:21:00Z">
        <w:r w:rsidR="005A46F3" w:rsidRPr="008F5722" w:rsidDel="009D3D02">
          <w:rPr>
            <w:rFonts w:ascii="Bookman Old Style" w:hAnsi="Bookman Old Style"/>
            <w:szCs w:val="24"/>
            <w:highlight w:val="lightGray"/>
            <w:rPrChange w:id="5199" w:author="Ashley Frank" w:date="2024-12-27T23:48:00Z">
              <w:rPr>
                <w:rFonts w:ascii="Bookman Old Style" w:hAnsi="Bookman Old Style"/>
                <w:sz w:val="32"/>
                <w:szCs w:val="32"/>
              </w:rPr>
            </w:rPrChange>
          </w:rPr>
          <w:delText>there is never a day that goes by that that event didn’t happen when it happened</w:delText>
        </w:r>
      </w:del>
      <w:r w:rsidR="005A46F3" w:rsidRPr="009C679A">
        <w:rPr>
          <w:rFonts w:ascii="Bookman Old Style" w:hAnsi="Bookman Old Style"/>
          <w:szCs w:val="24"/>
          <w:rPrChange w:id="5200" w:author="Ashley Frank" w:date="2024-12-20T20:43:00Z">
            <w:rPr>
              <w:rFonts w:ascii="Bookman Old Style" w:hAnsi="Bookman Old Style"/>
              <w:sz w:val="32"/>
              <w:szCs w:val="32"/>
            </w:rPr>
          </w:rPrChange>
        </w:rPr>
        <w:t xml:space="preserve">. </w:t>
      </w:r>
      <w:ins w:id="5201" w:author="Ashley Frank" w:date="2024-12-28T00:26:00Z">
        <w:r w:rsidR="00FD24CB">
          <w:rPr>
            <w:rFonts w:ascii="Bookman Old Style" w:hAnsi="Bookman Old Style"/>
            <w:szCs w:val="24"/>
          </w:rPr>
          <w:t xml:space="preserve">If </w:t>
        </w:r>
      </w:ins>
      <w:del w:id="5202" w:author="Ashley Frank" w:date="2024-12-28T00:26:00Z">
        <w:r w:rsidR="005A46F3" w:rsidRPr="009C679A" w:rsidDel="00FD24CB">
          <w:rPr>
            <w:rFonts w:ascii="Bookman Old Style" w:hAnsi="Bookman Old Style"/>
            <w:szCs w:val="24"/>
            <w:rPrChange w:id="5203" w:author="Ashley Frank" w:date="2024-12-20T20:43:00Z">
              <w:rPr>
                <w:rFonts w:ascii="Bookman Old Style" w:hAnsi="Bookman Old Style"/>
                <w:sz w:val="32"/>
                <w:szCs w:val="32"/>
              </w:rPr>
            </w:rPrChange>
          </w:rPr>
          <w:delText xml:space="preserve">When </w:delText>
        </w:r>
      </w:del>
      <w:r w:rsidR="00F823D5" w:rsidRPr="009C679A">
        <w:rPr>
          <w:rFonts w:ascii="Bookman Old Style" w:hAnsi="Bookman Old Style"/>
          <w:szCs w:val="24"/>
          <w:rPrChange w:id="5204"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5205" w:author="Ashley Frank" w:date="2024-12-20T20:43:00Z">
            <w:rPr>
              <w:rFonts w:ascii="Bookman Old Style" w:hAnsi="Bookman Old Style"/>
              <w:sz w:val="32"/>
              <w:szCs w:val="32"/>
            </w:rPr>
          </w:rPrChange>
        </w:rPr>
        <w:t>e</w:t>
      </w:r>
      <w:r w:rsidR="005A46F3" w:rsidRPr="009C679A">
        <w:rPr>
          <w:rFonts w:ascii="Bookman Old Style" w:hAnsi="Bookman Old Style"/>
          <w:szCs w:val="24"/>
          <w:rPrChange w:id="5206" w:author="Ashley Frank" w:date="2024-12-20T20:43:00Z">
            <w:rPr>
              <w:rFonts w:ascii="Bookman Old Style" w:hAnsi="Bookman Old Style"/>
              <w:sz w:val="32"/>
              <w:szCs w:val="32"/>
            </w:rPr>
          </w:rPrChange>
        </w:rPr>
        <w:t xml:space="preserve"> constantly bring up past events and use them as </w:t>
      </w:r>
      <w:ins w:id="5207" w:author="Ashley Frank" w:date="2024-12-27T21:53:00Z">
        <w:r w:rsidR="002A7D37">
          <w:rPr>
            <w:rFonts w:ascii="Bookman Old Style" w:hAnsi="Bookman Old Style"/>
            <w:szCs w:val="24"/>
          </w:rPr>
          <w:t>w</w:t>
        </w:r>
      </w:ins>
      <w:del w:id="5208" w:author="Ashley Frank" w:date="2024-12-27T21:53:00Z">
        <w:r w:rsidR="002C4A2E" w:rsidRPr="009C679A" w:rsidDel="002A7D37">
          <w:rPr>
            <w:rFonts w:ascii="Bookman Old Style" w:hAnsi="Bookman Old Style"/>
            <w:szCs w:val="24"/>
            <w:rPrChange w:id="5209" w:author="Ashley Frank" w:date="2024-12-20T20:43:00Z">
              <w:rPr>
                <w:rFonts w:ascii="Bookman Old Style" w:hAnsi="Bookman Old Style"/>
                <w:sz w:val="32"/>
                <w:szCs w:val="32"/>
              </w:rPr>
            </w:rPrChange>
          </w:rPr>
          <w:delText>W</w:delText>
        </w:r>
      </w:del>
      <w:r w:rsidR="002C4A2E" w:rsidRPr="009C679A">
        <w:rPr>
          <w:rFonts w:ascii="Bookman Old Style" w:hAnsi="Bookman Old Style"/>
          <w:szCs w:val="24"/>
          <w:rPrChange w:id="5210" w:author="Ashley Frank" w:date="2024-12-20T20:43:00Z">
            <w:rPr>
              <w:rFonts w:ascii="Bookman Old Style" w:hAnsi="Bookman Old Style"/>
              <w:sz w:val="32"/>
              <w:szCs w:val="32"/>
            </w:rPr>
          </w:rPrChange>
        </w:rPr>
        <w:t>e</w:t>
      </w:r>
      <w:r w:rsidR="005A46F3" w:rsidRPr="009C679A">
        <w:rPr>
          <w:rFonts w:ascii="Bookman Old Style" w:hAnsi="Bookman Old Style"/>
          <w:szCs w:val="24"/>
          <w:rPrChange w:id="5211" w:author="Ashley Frank" w:date="2024-12-20T20:43:00Z">
            <w:rPr>
              <w:rFonts w:ascii="Bookman Old Style" w:hAnsi="Bookman Old Style"/>
              <w:sz w:val="32"/>
              <w:szCs w:val="32"/>
            </w:rPr>
          </w:rPrChange>
        </w:rPr>
        <w:t xml:space="preserve">apons, </w:t>
      </w:r>
      <w:r w:rsidR="00F823D5" w:rsidRPr="009C679A">
        <w:rPr>
          <w:rFonts w:ascii="Bookman Old Style" w:hAnsi="Bookman Old Style"/>
          <w:szCs w:val="24"/>
          <w:rPrChange w:id="5212"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5213" w:author="Ashley Frank" w:date="2024-12-20T20:43:00Z">
            <w:rPr>
              <w:rFonts w:ascii="Bookman Old Style" w:hAnsi="Bookman Old Style"/>
              <w:sz w:val="32"/>
              <w:szCs w:val="32"/>
            </w:rPr>
          </w:rPrChange>
        </w:rPr>
        <w:t>e</w:t>
      </w:r>
      <w:r w:rsidR="005A46F3" w:rsidRPr="009C679A">
        <w:rPr>
          <w:rFonts w:ascii="Bookman Old Style" w:hAnsi="Bookman Old Style"/>
          <w:szCs w:val="24"/>
          <w:rPrChange w:id="5214" w:author="Ashley Frank" w:date="2024-12-20T20:43:00Z">
            <w:rPr>
              <w:rFonts w:ascii="Bookman Old Style" w:hAnsi="Bookman Old Style"/>
              <w:sz w:val="32"/>
              <w:szCs w:val="32"/>
            </w:rPr>
          </w:rPrChange>
        </w:rPr>
        <w:t xml:space="preserve"> remind </w:t>
      </w:r>
      <w:ins w:id="5215" w:author="Ashley Frank" w:date="2024-12-28T00:26:00Z">
        <w:r w:rsidR="00FD24CB">
          <w:rPr>
            <w:rFonts w:ascii="Bookman Old Style" w:hAnsi="Bookman Old Style"/>
            <w:szCs w:val="24"/>
          </w:rPr>
          <w:t xml:space="preserve">the other person </w:t>
        </w:r>
      </w:ins>
      <w:del w:id="5216" w:author="Ashley Frank" w:date="2024-12-28T00:26:00Z">
        <w:r w:rsidR="005A46F3" w:rsidRPr="009C679A" w:rsidDel="00FD24CB">
          <w:rPr>
            <w:rFonts w:ascii="Bookman Old Style" w:hAnsi="Bookman Old Style"/>
            <w:szCs w:val="24"/>
            <w:rPrChange w:id="5217" w:author="Ashley Frank" w:date="2024-12-20T20:43:00Z">
              <w:rPr>
                <w:rFonts w:ascii="Bookman Old Style" w:hAnsi="Bookman Old Style"/>
                <w:sz w:val="32"/>
                <w:szCs w:val="32"/>
              </w:rPr>
            </w:rPrChange>
          </w:rPr>
          <w:delText xml:space="preserve">that person </w:delText>
        </w:r>
      </w:del>
      <w:r w:rsidR="005A46F3" w:rsidRPr="009C679A">
        <w:rPr>
          <w:rFonts w:ascii="Bookman Old Style" w:hAnsi="Bookman Old Style"/>
          <w:szCs w:val="24"/>
          <w:rPrChange w:id="5218" w:author="Ashley Frank" w:date="2024-12-20T20:43:00Z">
            <w:rPr>
              <w:rFonts w:ascii="Bookman Old Style" w:hAnsi="Bookman Old Style"/>
              <w:sz w:val="32"/>
              <w:szCs w:val="32"/>
            </w:rPr>
          </w:rPrChange>
        </w:rPr>
        <w:t>that they can never change</w:t>
      </w:r>
      <w:ins w:id="5219" w:author="Ashley Frank" w:date="2024-12-28T02:16:00Z">
        <w:r w:rsidR="00306919">
          <w:rPr>
            <w:rFonts w:ascii="Bookman Old Style" w:hAnsi="Bookman Old Style"/>
            <w:szCs w:val="24"/>
          </w:rPr>
          <w:t xml:space="preserve"> what they did or themselves.</w:t>
        </w:r>
      </w:ins>
      <w:del w:id="5220" w:author="Ashley Frank" w:date="2024-12-28T02:16:00Z">
        <w:r w:rsidR="005A46F3" w:rsidRPr="009C679A" w:rsidDel="00306919">
          <w:rPr>
            <w:rFonts w:ascii="Bookman Old Style" w:hAnsi="Bookman Old Style"/>
            <w:szCs w:val="24"/>
            <w:rPrChange w:id="5221" w:author="Ashley Frank" w:date="2024-12-20T20:43:00Z">
              <w:rPr>
                <w:rFonts w:ascii="Bookman Old Style" w:hAnsi="Bookman Old Style"/>
                <w:sz w:val="32"/>
                <w:szCs w:val="32"/>
              </w:rPr>
            </w:rPrChange>
          </w:rPr>
          <w:delText>.</w:delText>
        </w:r>
      </w:del>
      <w:r w:rsidR="005A46F3" w:rsidRPr="009C679A">
        <w:rPr>
          <w:rFonts w:ascii="Bookman Old Style" w:hAnsi="Bookman Old Style"/>
          <w:szCs w:val="24"/>
          <w:rPrChange w:id="5222" w:author="Ashley Frank" w:date="2024-12-20T20:43:00Z">
            <w:rPr>
              <w:rFonts w:ascii="Bookman Old Style" w:hAnsi="Bookman Old Style"/>
              <w:sz w:val="32"/>
              <w:szCs w:val="32"/>
            </w:rPr>
          </w:rPrChange>
        </w:rPr>
        <w:t xml:space="preserve"> </w:t>
      </w:r>
      <w:r w:rsidR="002C4A2E" w:rsidRPr="009C679A">
        <w:rPr>
          <w:rFonts w:ascii="Bookman Old Style" w:hAnsi="Bookman Old Style"/>
          <w:szCs w:val="24"/>
          <w:rPrChange w:id="5223" w:author="Ashley Frank" w:date="2024-12-20T20:43:00Z">
            <w:rPr>
              <w:rFonts w:ascii="Bookman Old Style" w:hAnsi="Bookman Old Style"/>
              <w:sz w:val="32"/>
              <w:szCs w:val="32"/>
            </w:rPr>
          </w:rPrChange>
        </w:rPr>
        <w:t>We</w:t>
      </w:r>
      <w:r w:rsidR="005A46F3" w:rsidRPr="009C679A">
        <w:rPr>
          <w:rFonts w:ascii="Bookman Old Style" w:hAnsi="Bookman Old Style"/>
          <w:szCs w:val="24"/>
          <w:rPrChange w:id="5224" w:author="Ashley Frank" w:date="2024-12-20T20:43:00Z">
            <w:rPr>
              <w:rFonts w:ascii="Bookman Old Style" w:hAnsi="Bookman Old Style"/>
              <w:sz w:val="32"/>
              <w:szCs w:val="32"/>
            </w:rPr>
          </w:rPrChange>
        </w:rPr>
        <w:t xml:space="preserve"> tell them that they now represent hurt and pain no matter what they do.</w:t>
      </w:r>
      <w:ins w:id="5225" w:author="Ashley Frank" w:date="2024-12-28T02:18:00Z">
        <w:r w:rsidR="00306919">
          <w:rPr>
            <w:rFonts w:ascii="Bookman Old Style" w:hAnsi="Bookman Old Style"/>
            <w:szCs w:val="24"/>
          </w:rPr>
          <w:t xml:space="preserve"> Usually</w:t>
        </w:r>
      </w:ins>
      <w:ins w:id="5226" w:author="Ashley Frank" w:date="2024-12-28T02:20:00Z">
        <w:r w:rsidR="00306919">
          <w:rPr>
            <w:rFonts w:ascii="Bookman Old Style" w:hAnsi="Bookman Old Style"/>
            <w:szCs w:val="24"/>
          </w:rPr>
          <w:t>,</w:t>
        </w:r>
      </w:ins>
      <w:ins w:id="5227" w:author="Ashley Frank" w:date="2024-12-28T02:18:00Z">
        <w:r w:rsidR="00306919">
          <w:rPr>
            <w:rFonts w:ascii="Bookman Old Style" w:hAnsi="Bookman Old Style"/>
            <w:szCs w:val="24"/>
          </w:rPr>
          <w:t xml:space="preserve"> </w:t>
        </w:r>
      </w:ins>
      <w:del w:id="5228" w:author="Ashley Frank" w:date="2024-12-28T02:17:00Z">
        <w:r w:rsidR="005A46F3" w:rsidRPr="009C679A" w:rsidDel="00306919">
          <w:rPr>
            <w:rFonts w:ascii="Bookman Old Style" w:hAnsi="Bookman Old Style"/>
            <w:szCs w:val="24"/>
            <w:rPrChange w:id="5229" w:author="Ashley Frank" w:date="2024-12-20T20:43:00Z">
              <w:rPr>
                <w:rFonts w:ascii="Bookman Old Style" w:hAnsi="Bookman Old Style"/>
                <w:sz w:val="32"/>
                <w:szCs w:val="32"/>
              </w:rPr>
            </w:rPrChange>
          </w:rPr>
          <w:delText xml:space="preserve"> Most time</w:delText>
        </w:r>
      </w:del>
      <w:del w:id="5230" w:author="Ashley Frank" w:date="2024-12-28T02:18:00Z">
        <w:r w:rsidR="005A46F3" w:rsidRPr="009C679A" w:rsidDel="00306919">
          <w:rPr>
            <w:rFonts w:ascii="Bookman Old Style" w:hAnsi="Bookman Old Style"/>
            <w:szCs w:val="24"/>
            <w:rPrChange w:id="5231" w:author="Ashley Frank" w:date="2024-12-20T20:43:00Z">
              <w:rPr>
                <w:rFonts w:ascii="Bookman Old Style" w:hAnsi="Bookman Old Style"/>
                <w:sz w:val="32"/>
                <w:szCs w:val="32"/>
              </w:rPr>
            </w:rPrChange>
          </w:rPr>
          <w:delText xml:space="preserve">, </w:delText>
        </w:r>
      </w:del>
      <w:del w:id="5232" w:author="Ashley Frank" w:date="2024-12-28T02:17:00Z">
        <w:r w:rsidR="005A46F3" w:rsidRPr="009C679A" w:rsidDel="00306919">
          <w:rPr>
            <w:rFonts w:ascii="Bookman Old Style" w:hAnsi="Bookman Old Style"/>
            <w:szCs w:val="24"/>
            <w:rPrChange w:id="5233" w:author="Ashley Frank" w:date="2024-12-20T20:43:00Z">
              <w:rPr>
                <w:rFonts w:ascii="Bookman Old Style" w:hAnsi="Bookman Old Style"/>
                <w:sz w:val="32"/>
                <w:szCs w:val="32"/>
              </w:rPr>
            </w:rPrChange>
          </w:rPr>
          <w:delText xml:space="preserve">the reason </w:delText>
        </w:r>
      </w:del>
      <w:r w:rsidR="005A46F3" w:rsidRPr="009C679A">
        <w:rPr>
          <w:rFonts w:ascii="Bookman Old Style" w:hAnsi="Bookman Old Style"/>
          <w:szCs w:val="24"/>
          <w:rPrChange w:id="5234" w:author="Ashley Frank" w:date="2024-12-20T20:43:00Z">
            <w:rPr>
              <w:rFonts w:ascii="Bookman Old Style" w:hAnsi="Bookman Old Style"/>
              <w:sz w:val="32"/>
              <w:szCs w:val="32"/>
            </w:rPr>
          </w:rPrChange>
        </w:rPr>
        <w:t>some</w:t>
      </w:r>
      <w:r w:rsidR="00FD26F1" w:rsidRPr="009C679A">
        <w:rPr>
          <w:rFonts w:ascii="Bookman Old Style" w:hAnsi="Bookman Old Style"/>
          <w:szCs w:val="24"/>
          <w:rPrChange w:id="5235" w:author="Ashley Frank" w:date="2024-12-20T20:43:00Z">
            <w:rPr>
              <w:rFonts w:ascii="Bookman Old Style" w:hAnsi="Bookman Old Style"/>
              <w:sz w:val="32"/>
              <w:szCs w:val="32"/>
            </w:rPr>
          </w:rPrChange>
        </w:rPr>
        <w:t xml:space="preserve">one </w:t>
      </w:r>
      <w:r w:rsidR="005A46F3" w:rsidRPr="009C679A">
        <w:rPr>
          <w:rFonts w:ascii="Bookman Old Style" w:hAnsi="Bookman Old Style"/>
          <w:szCs w:val="24"/>
          <w:rPrChange w:id="5236" w:author="Ashley Frank" w:date="2024-12-20T20:43:00Z">
            <w:rPr>
              <w:rFonts w:ascii="Bookman Old Style" w:hAnsi="Bookman Old Style"/>
              <w:sz w:val="32"/>
              <w:szCs w:val="32"/>
            </w:rPr>
          </w:rPrChange>
        </w:rPr>
        <w:t xml:space="preserve">brings up the past of the other </w:t>
      </w:r>
      <w:del w:id="5237" w:author="Ashley Frank" w:date="2024-12-28T02:18:00Z">
        <w:r w:rsidR="005A46F3" w:rsidRPr="009C679A" w:rsidDel="00306919">
          <w:rPr>
            <w:rFonts w:ascii="Bookman Old Style" w:hAnsi="Bookman Old Style"/>
            <w:szCs w:val="24"/>
            <w:rPrChange w:id="5238" w:author="Ashley Frank" w:date="2024-12-20T20:43:00Z">
              <w:rPr>
                <w:rFonts w:ascii="Bookman Old Style" w:hAnsi="Bookman Old Style"/>
                <w:sz w:val="32"/>
                <w:szCs w:val="32"/>
              </w:rPr>
            </w:rPrChange>
          </w:rPr>
          <w:delText xml:space="preserve">is </w:delText>
        </w:r>
      </w:del>
      <w:r w:rsidR="005A46F3" w:rsidRPr="009C679A">
        <w:rPr>
          <w:rFonts w:ascii="Bookman Old Style" w:hAnsi="Bookman Old Style"/>
          <w:szCs w:val="24"/>
          <w:rPrChange w:id="5239" w:author="Ashley Frank" w:date="2024-12-20T20:43:00Z">
            <w:rPr>
              <w:rFonts w:ascii="Bookman Old Style" w:hAnsi="Bookman Old Style"/>
              <w:sz w:val="32"/>
              <w:szCs w:val="32"/>
            </w:rPr>
          </w:rPrChange>
        </w:rPr>
        <w:t xml:space="preserve">to justify their anger and their discomfort. </w:t>
      </w:r>
      <w:ins w:id="5240" w:author="Ashley Frank" w:date="2024-12-28T02:20:00Z">
        <w:r w:rsidR="00306919">
          <w:rPr>
            <w:rFonts w:ascii="Bookman Old Style" w:hAnsi="Bookman Old Style"/>
            <w:szCs w:val="24"/>
          </w:rPr>
          <w:t xml:space="preserve">Once we’re in </w:t>
        </w:r>
      </w:ins>
      <w:ins w:id="5241" w:author="Ashley Frank" w:date="2024-12-28T02:21:00Z">
        <w:r w:rsidR="00306919">
          <w:rPr>
            <w:rFonts w:ascii="Bookman Old Style" w:hAnsi="Bookman Old Style"/>
            <w:szCs w:val="24"/>
          </w:rPr>
          <w:t>an</w:t>
        </w:r>
      </w:ins>
      <w:ins w:id="5242" w:author="Ashley Frank" w:date="2024-12-28T02:20:00Z">
        <w:r w:rsidR="00306919">
          <w:rPr>
            <w:rFonts w:ascii="Bookman Old Style" w:hAnsi="Bookman Old Style"/>
            <w:szCs w:val="24"/>
          </w:rPr>
          <w:t xml:space="preserve"> emotionally triggered state, it feels n</w:t>
        </w:r>
      </w:ins>
      <w:ins w:id="5243" w:author="Ashley Frank" w:date="2024-12-28T02:21:00Z">
        <w:r w:rsidR="00306919">
          <w:rPr>
            <w:rFonts w:ascii="Bookman Old Style" w:hAnsi="Bookman Old Style"/>
            <w:szCs w:val="24"/>
          </w:rPr>
          <w:t>ice to stay there. And t</w:t>
        </w:r>
      </w:ins>
      <w:del w:id="5244" w:author="Ashley Frank" w:date="2024-12-28T02:21:00Z">
        <w:r w:rsidR="005A46F3" w:rsidRPr="009C679A" w:rsidDel="00306919">
          <w:rPr>
            <w:rFonts w:ascii="Bookman Old Style" w:hAnsi="Bookman Old Style"/>
            <w:szCs w:val="24"/>
            <w:rPrChange w:id="5245" w:author="Ashley Frank" w:date="2024-12-20T20:43:00Z">
              <w:rPr>
                <w:rFonts w:ascii="Bookman Old Style" w:hAnsi="Bookman Old Style"/>
                <w:sz w:val="32"/>
                <w:szCs w:val="32"/>
              </w:rPr>
            </w:rPrChange>
          </w:rPr>
          <w:delText>T</w:delText>
        </w:r>
      </w:del>
      <w:r w:rsidR="005A46F3" w:rsidRPr="009C679A">
        <w:rPr>
          <w:rFonts w:ascii="Bookman Old Style" w:hAnsi="Bookman Old Style"/>
          <w:szCs w:val="24"/>
          <w:rPrChange w:id="5246" w:author="Ashley Frank" w:date="2024-12-20T20:43:00Z">
            <w:rPr>
              <w:rFonts w:ascii="Bookman Old Style" w:hAnsi="Bookman Old Style"/>
              <w:sz w:val="32"/>
              <w:szCs w:val="32"/>
            </w:rPr>
          </w:rPrChange>
        </w:rPr>
        <w:t xml:space="preserve">o intensify and escalate emotional responses, </w:t>
      </w:r>
      <w:r w:rsidR="00FD26F1" w:rsidRPr="009C679A">
        <w:rPr>
          <w:rFonts w:ascii="Bookman Old Style" w:hAnsi="Bookman Old Style"/>
          <w:szCs w:val="24"/>
          <w:rPrChange w:id="5247"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5248" w:author="Ashley Frank" w:date="2024-12-20T20:43:00Z">
            <w:rPr>
              <w:rFonts w:ascii="Bookman Old Style" w:hAnsi="Bookman Old Style"/>
              <w:sz w:val="32"/>
              <w:szCs w:val="32"/>
            </w:rPr>
          </w:rPrChange>
        </w:rPr>
        <w:t>e</w:t>
      </w:r>
      <w:r w:rsidR="005A46F3" w:rsidRPr="009C679A">
        <w:rPr>
          <w:rFonts w:ascii="Bookman Old Style" w:hAnsi="Bookman Old Style"/>
          <w:szCs w:val="24"/>
          <w:rPrChange w:id="5249" w:author="Ashley Frank" w:date="2024-12-20T20:43:00Z">
            <w:rPr>
              <w:rFonts w:ascii="Bookman Old Style" w:hAnsi="Bookman Old Style"/>
              <w:sz w:val="32"/>
              <w:szCs w:val="32"/>
            </w:rPr>
          </w:rPrChange>
        </w:rPr>
        <w:t xml:space="preserve"> have to use the </w:t>
      </w:r>
      <w:r w:rsidR="00FD26F1" w:rsidRPr="009C679A">
        <w:rPr>
          <w:rFonts w:ascii="Bookman Old Style" w:hAnsi="Bookman Old Style"/>
          <w:szCs w:val="24"/>
          <w:rPrChange w:id="5250" w:author="Ashley Frank" w:date="2024-12-20T20:43:00Z">
            <w:rPr>
              <w:rFonts w:ascii="Bookman Old Style" w:hAnsi="Bookman Old Style"/>
              <w:sz w:val="32"/>
              <w:szCs w:val="32"/>
            </w:rPr>
          </w:rPrChange>
        </w:rPr>
        <w:t xml:space="preserve">past </w:t>
      </w:r>
      <w:r w:rsidR="005A46F3" w:rsidRPr="009C679A">
        <w:rPr>
          <w:rFonts w:ascii="Bookman Old Style" w:hAnsi="Bookman Old Style"/>
          <w:szCs w:val="24"/>
          <w:rPrChange w:id="5251" w:author="Ashley Frank" w:date="2024-12-20T20:43:00Z">
            <w:rPr>
              <w:rFonts w:ascii="Bookman Old Style" w:hAnsi="Bookman Old Style"/>
              <w:sz w:val="32"/>
              <w:szCs w:val="32"/>
            </w:rPr>
          </w:rPrChange>
        </w:rPr>
        <w:t xml:space="preserve">hurts and pains of our past to put the ‘fuel on the fire’.  </w:t>
      </w:r>
    </w:p>
    <w:p w14:paraId="609C1ECF" w14:textId="77777777" w:rsidR="00306919" w:rsidRPr="009C679A" w:rsidRDefault="00306919" w:rsidP="00A01E36">
      <w:pPr>
        <w:pStyle w:val="BodyText"/>
        <w:spacing w:line="360" w:lineRule="auto"/>
        <w:rPr>
          <w:rFonts w:ascii="Bookman Old Style" w:hAnsi="Bookman Old Style"/>
          <w:szCs w:val="24"/>
          <w:rPrChange w:id="5252" w:author="Ashley Frank" w:date="2024-12-20T20:43:00Z">
            <w:rPr>
              <w:rFonts w:ascii="Bookman Old Style" w:hAnsi="Bookman Old Style"/>
              <w:sz w:val="32"/>
              <w:szCs w:val="32"/>
            </w:rPr>
          </w:rPrChange>
        </w:rPr>
      </w:pPr>
    </w:p>
    <w:p w14:paraId="37721C85" w14:textId="2D7442C2" w:rsidR="005A46F3" w:rsidRPr="009C679A" w:rsidRDefault="001C4506" w:rsidP="00A01E36">
      <w:pPr>
        <w:pStyle w:val="BodyText"/>
        <w:spacing w:line="360" w:lineRule="auto"/>
        <w:rPr>
          <w:rFonts w:ascii="Bookman Old Style" w:hAnsi="Bookman Old Style"/>
          <w:szCs w:val="24"/>
          <w:rPrChange w:id="5253" w:author="Ashley Frank" w:date="2024-12-20T20:43:00Z">
            <w:rPr>
              <w:rFonts w:ascii="Bookman Old Style" w:hAnsi="Bookman Old Style"/>
              <w:sz w:val="32"/>
              <w:szCs w:val="32"/>
            </w:rPr>
          </w:rPrChange>
        </w:rPr>
      </w:pPr>
      <w:ins w:id="5254" w:author="Ashley Frank" w:date="2024-12-28T02:30:00Z">
        <w:r>
          <w:rPr>
            <w:rFonts w:ascii="Bookman Old Style" w:hAnsi="Bookman Old Style"/>
            <w:szCs w:val="24"/>
          </w:rPr>
          <w:t>B</w:t>
        </w:r>
      </w:ins>
      <w:del w:id="5255" w:author="Ashley Frank" w:date="2024-12-28T02:29:00Z">
        <w:r w:rsidR="005A46F3" w:rsidRPr="009C679A" w:rsidDel="001C4506">
          <w:rPr>
            <w:rFonts w:ascii="Bookman Old Style" w:hAnsi="Bookman Old Style"/>
            <w:szCs w:val="24"/>
            <w:rPrChange w:id="5256" w:author="Ashley Frank" w:date="2024-12-20T20:43:00Z">
              <w:rPr>
                <w:rFonts w:ascii="Bookman Old Style" w:hAnsi="Bookman Old Style"/>
                <w:sz w:val="32"/>
                <w:szCs w:val="32"/>
              </w:rPr>
            </w:rPrChange>
          </w:rPr>
          <w:delText>B</w:delText>
        </w:r>
      </w:del>
      <w:r w:rsidR="005A46F3" w:rsidRPr="009C679A">
        <w:rPr>
          <w:rFonts w:ascii="Bookman Old Style" w:hAnsi="Bookman Old Style"/>
          <w:szCs w:val="24"/>
          <w:rPrChange w:id="5257" w:author="Ashley Frank" w:date="2024-12-20T20:43:00Z">
            <w:rPr>
              <w:rFonts w:ascii="Bookman Old Style" w:hAnsi="Bookman Old Style"/>
              <w:sz w:val="32"/>
              <w:szCs w:val="32"/>
            </w:rPr>
          </w:rPrChange>
        </w:rPr>
        <w:t>itterness, frustration</w:t>
      </w:r>
      <w:r w:rsidR="00FD26F1" w:rsidRPr="009C679A">
        <w:rPr>
          <w:rFonts w:ascii="Bookman Old Style" w:hAnsi="Bookman Old Style"/>
          <w:szCs w:val="24"/>
          <w:rPrChange w:id="5258" w:author="Ashley Frank" w:date="2024-12-20T20:43:00Z">
            <w:rPr>
              <w:rFonts w:ascii="Bookman Old Style" w:hAnsi="Bookman Old Style"/>
              <w:sz w:val="32"/>
              <w:szCs w:val="32"/>
            </w:rPr>
          </w:rPrChange>
        </w:rPr>
        <w:t>,</w:t>
      </w:r>
      <w:r w:rsidR="005A46F3" w:rsidRPr="009C679A">
        <w:rPr>
          <w:rFonts w:ascii="Bookman Old Style" w:hAnsi="Bookman Old Style"/>
          <w:szCs w:val="24"/>
          <w:rPrChange w:id="5259" w:author="Ashley Frank" w:date="2024-12-20T20:43:00Z">
            <w:rPr>
              <w:rFonts w:ascii="Bookman Old Style" w:hAnsi="Bookman Old Style"/>
              <w:sz w:val="32"/>
              <w:szCs w:val="32"/>
            </w:rPr>
          </w:rPrChange>
        </w:rPr>
        <w:t xml:space="preserve"> and anger </w:t>
      </w:r>
      <w:ins w:id="5260" w:author="Ashley Frank" w:date="2024-12-28T02:30:00Z">
        <w:r>
          <w:rPr>
            <w:rFonts w:ascii="Bookman Old Style" w:hAnsi="Bookman Old Style"/>
            <w:szCs w:val="24"/>
          </w:rPr>
          <w:t xml:space="preserve">will </w:t>
        </w:r>
      </w:ins>
      <w:r w:rsidR="005A46F3" w:rsidRPr="009C679A">
        <w:rPr>
          <w:rFonts w:ascii="Bookman Old Style" w:hAnsi="Bookman Old Style"/>
          <w:szCs w:val="24"/>
          <w:rPrChange w:id="5261" w:author="Ashley Frank" w:date="2024-12-20T20:43:00Z">
            <w:rPr>
              <w:rFonts w:ascii="Bookman Old Style" w:hAnsi="Bookman Old Style"/>
              <w:sz w:val="32"/>
              <w:szCs w:val="32"/>
            </w:rPr>
          </w:rPrChange>
        </w:rPr>
        <w:t>grow</w:t>
      </w:r>
      <w:ins w:id="5262" w:author="Ashley Frank" w:date="2024-12-28T02:30:00Z">
        <w:r>
          <w:rPr>
            <w:rFonts w:ascii="Bookman Old Style" w:hAnsi="Bookman Old Style"/>
            <w:szCs w:val="24"/>
          </w:rPr>
          <w:t xml:space="preserve"> the more you feed into them.</w:t>
        </w:r>
      </w:ins>
      <w:del w:id="5263" w:author="Ashley Frank" w:date="2024-12-28T02:30:00Z">
        <w:r w:rsidR="005A46F3" w:rsidRPr="009C679A" w:rsidDel="001C4506">
          <w:rPr>
            <w:rFonts w:ascii="Bookman Old Style" w:hAnsi="Bookman Old Style"/>
            <w:szCs w:val="24"/>
            <w:rPrChange w:id="5264" w:author="Ashley Frank" w:date="2024-12-20T20:43:00Z">
              <w:rPr>
                <w:rFonts w:ascii="Bookman Old Style" w:hAnsi="Bookman Old Style"/>
                <w:sz w:val="32"/>
                <w:szCs w:val="32"/>
              </w:rPr>
            </w:rPrChange>
          </w:rPr>
          <w:delText>.</w:delText>
        </w:r>
      </w:del>
      <w:r w:rsidR="005A46F3" w:rsidRPr="009C679A">
        <w:rPr>
          <w:rFonts w:ascii="Bookman Old Style" w:hAnsi="Bookman Old Style"/>
          <w:szCs w:val="24"/>
          <w:rPrChange w:id="5265" w:author="Ashley Frank" w:date="2024-12-20T20:43:00Z">
            <w:rPr>
              <w:rFonts w:ascii="Bookman Old Style" w:hAnsi="Bookman Old Style"/>
              <w:sz w:val="32"/>
              <w:szCs w:val="32"/>
            </w:rPr>
          </w:rPrChange>
        </w:rPr>
        <w:t xml:space="preserve"> Whenever </w:t>
      </w:r>
      <w:ins w:id="5266" w:author="Ashley Frank" w:date="2024-12-28T02:30:00Z">
        <w:r w:rsidR="00851E36">
          <w:rPr>
            <w:rFonts w:ascii="Bookman Old Style" w:hAnsi="Bookman Old Style"/>
            <w:szCs w:val="24"/>
          </w:rPr>
          <w:t xml:space="preserve">I come across </w:t>
        </w:r>
      </w:ins>
      <w:del w:id="5267" w:author="Ashley Frank" w:date="2024-12-28T02:30:00Z">
        <w:r w:rsidR="005A46F3" w:rsidRPr="009C679A" w:rsidDel="00851E36">
          <w:rPr>
            <w:rFonts w:ascii="Bookman Old Style" w:hAnsi="Bookman Old Style"/>
            <w:szCs w:val="24"/>
            <w:rPrChange w:id="5268" w:author="Ashley Frank" w:date="2024-12-20T20:43:00Z">
              <w:rPr>
                <w:rFonts w:ascii="Bookman Old Style" w:hAnsi="Bookman Old Style"/>
                <w:sz w:val="32"/>
                <w:szCs w:val="32"/>
              </w:rPr>
            </w:rPrChange>
          </w:rPr>
          <w:delText xml:space="preserve">there is </w:delText>
        </w:r>
      </w:del>
      <w:r w:rsidR="005A46F3" w:rsidRPr="009C679A">
        <w:rPr>
          <w:rFonts w:ascii="Bookman Old Style" w:hAnsi="Bookman Old Style"/>
          <w:szCs w:val="24"/>
          <w:rPrChange w:id="5269" w:author="Ashley Frank" w:date="2024-12-20T20:43:00Z">
            <w:rPr>
              <w:rFonts w:ascii="Bookman Old Style" w:hAnsi="Bookman Old Style"/>
              <w:sz w:val="32"/>
              <w:szCs w:val="32"/>
            </w:rPr>
          </w:rPrChange>
        </w:rPr>
        <w:t xml:space="preserve">a bitter person, my first thought is that this is </w:t>
      </w:r>
      <w:r w:rsidR="00FD26F1" w:rsidRPr="009C679A">
        <w:rPr>
          <w:rFonts w:ascii="Bookman Old Style" w:hAnsi="Bookman Old Style"/>
          <w:szCs w:val="24"/>
          <w:rPrChange w:id="5270" w:author="Ashley Frank" w:date="2024-12-20T20:43:00Z">
            <w:rPr>
              <w:rFonts w:ascii="Bookman Old Style" w:hAnsi="Bookman Old Style"/>
              <w:sz w:val="32"/>
              <w:szCs w:val="32"/>
            </w:rPr>
          </w:rPrChange>
        </w:rPr>
        <w:t xml:space="preserve">someone </w:t>
      </w:r>
      <w:r w:rsidR="005A46F3" w:rsidRPr="009C679A">
        <w:rPr>
          <w:rFonts w:ascii="Bookman Old Style" w:hAnsi="Bookman Old Style"/>
          <w:szCs w:val="24"/>
          <w:rPrChange w:id="5271" w:author="Ashley Frank" w:date="2024-12-20T20:43:00Z">
            <w:rPr>
              <w:rFonts w:ascii="Bookman Old Style" w:hAnsi="Bookman Old Style"/>
              <w:sz w:val="32"/>
              <w:szCs w:val="32"/>
            </w:rPr>
          </w:rPrChange>
        </w:rPr>
        <w:t xml:space="preserve">who is walking around with </w:t>
      </w:r>
      <w:ins w:id="5272" w:author="Ashley Frank" w:date="2024-12-28T02:30:00Z">
        <w:r w:rsidR="00851E36">
          <w:rPr>
            <w:rFonts w:ascii="Bookman Old Style" w:hAnsi="Bookman Old Style"/>
            <w:szCs w:val="24"/>
          </w:rPr>
          <w:t>u</w:t>
        </w:r>
      </w:ins>
      <w:del w:id="5273" w:author="Ashley Frank" w:date="2024-12-28T02:30:00Z">
        <w:r w:rsidR="005A46F3" w:rsidRPr="009C679A" w:rsidDel="00851E36">
          <w:rPr>
            <w:rFonts w:ascii="Bookman Old Style" w:hAnsi="Bookman Old Style"/>
            <w:szCs w:val="24"/>
            <w:rPrChange w:id="5274" w:author="Ashley Frank" w:date="2024-12-20T20:43:00Z">
              <w:rPr>
                <w:rFonts w:ascii="Bookman Old Style" w:hAnsi="Bookman Old Style"/>
                <w:sz w:val="32"/>
                <w:szCs w:val="32"/>
              </w:rPr>
            </w:rPrChange>
          </w:rPr>
          <w:delText>U</w:delText>
        </w:r>
      </w:del>
      <w:r w:rsidR="005A46F3" w:rsidRPr="009C679A">
        <w:rPr>
          <w:rFonts w:ascii="Bookman Old Style" w:hAnsi="Bookman Old Style"/>
          <w:szCs w:val="24"/>
          <w:rPrChange w:id="5275" w:author="Ashley Frank" w:date="2024-12-20T20:43:00Z">
            <w:rPr>
              <w:rFonts w:ascii="Bookman Old Style" w:hAnsi="Bookman Old Style"/>
              <w:sz w:val="32"/>
              <w:szCs w:val="32"/>
            </w:rPr>
          </w:rPrChange>
        </w:rPr>
        <w:t xml:space="preserve">nforgiveness. Forgiveness is </w:t>
      </w:r>
      <w:ins w:id="5276" w:author="Ashley Frank" w:date="2024-12-28T03:39:00Z">
        <w:r w:rsidR="006E6C02">
          <w:rPr>
            <w:rFonts w:ascii="Bookman Old Style" w:hAnsi="Bookman Old Style"/>
            <w:szCs w:val="24"/>
          </w:rPr>
          <w:t xml:space="preserve">the most appropriate </w:t>
        </w:r>
      </w:ins>
      <w:del w:id="5277" w:author="Ashley Frank" w:date="2024-12-28T03:39:00Z">
        <w:r w:rsidR="005A46F3" w:rsidRPr="009C679A" w:rsidDel="006E6C02">
          <w:rPr>
            <w:rFonts w:ascii="Bookman Old Style" w:hAnsi="Bookman Old Style"/>
            <w:szCs w:val="24"/>
            <w:rPrChange w:id="5278" w:author="Ashley Frank" w:date="2024-12-20T20:43:00Z">
              <w:rPr>
                <w:rFonts w:ascii="Bookman Old Style" w:hAnsi="Bookman Old Style"/>
                <w:sz w:val="32"/>
                <w:szCs w:val="32"/>
              </w:rPr>
            </w:rPrChange>
          </w:rPr>
          <w:delText xml:space="preserve">such an important </w:delText>
        </w:r>
      </w:del>
      <w:r w:rsidR="005A46F3" w:rsidRPr="009C679A">
        <w:rPr>
          <w:rFonts w:ascii="Bookman Old Style" w:hAnsi="Bookman Old Style"/>
          <w:szCs w:val="24"/>
          <w:rPrChange w:id="5279" w:author="Ashley Frank" w:date="2024-12-20T20:43:00Z">
            <w:rPr>
              <w:rFonts w:ascii="Bookman Old Style" w:hAnsi="Bookman Old Style"/>
              <w:sz w:val="32"/>
              <w:szCs w:val="32"/>
            </w:rPr>
          </w:rPrChange>
        </w:rPr>
        <w:t xml:space="preserve">response to </w:t>
      </w:r>
      <w:r w:rsidR="00FD26F1" w:rsidRPr="009C679A">
        <w:rPr>
          <w:rFonts w:ascii="Bookman Old Style" w:hAnsi="Bookman Old Style"/>
          <w:szCs w:val="24"/>
          <w:rPrChange w:id="5280" w:author="Ashley Frank" w:date="2024-12-20T20:43:00Z">
            <w:rPr>
              <w:rFonts w:ascii="Bookman Old Style" w:hAnsi="Bookman Old Style"/>
              <w:sz w:val="32"/>
              <w:szCs w:val="32"/>
            </w:rPr>
          </w:rPrChange>
        </w:rPr>
        <w:t xml:space="preserve">previous </w:t>
      </w:r>
      <w:r w:rsidR="005A46F3" w:rsidRPr="009C679A">
        <w:rPr>
          <w:rFonts w:ascii="Bookman Old Style" w:hAnsi="Bookman Old Style"/>
          <w:szCs w:val="24"/>
          <w:rPrChange w:id="5281" w:author="Ashley Frank" w:date="2024-12-20T20:43:00Z">
            <w:rPr>
              <w:rFonts w:ascii="Bookman Old Style" w:hAnsi="Bookman Old Style"/>
              <w:sz w:val="32"/>
              <w:szCs w:val="32"/>
            </w:rPr>
          </w:rPrChange>
        </w:rPr>
        <w:t xml:space="preserve">hurts and pains. Forgiving </w:t>
      </w:r>
      <w:ins w:id="5282" w:author="Ashley Frank" w:date="2024-12-28T03:44:00Z">
        <w:r w:rsidR="000F0C6F">
          <w:rPr>
            <w:rFonts w:ascii="Bookman Old Style" w:hAnsi="Bookman Old Style"/>
            <w:szCs w:val="24"/>
          </w:rPr>
          <w:t xml:space="preserve">others and </w:t>
        </w:r>
      </w:ins>
      <w:del w:id="5283" w:author="Ashley Frank" w:date="2024-12-28T03:44:00Z">
        <w:r w:rsidR="005A46F3" w:rsidRPr="009C679A" w:rsidDel="000F0C6F">
          <w:rPr>
            <w:rFonts w:ascii="Bookman Old Style" w:hAnsi="Bookman Old Style"/>
            <w:szCs w:val="24"/>
            <w:rPrChange w:id="5284" w:author="Ashley Frank" w:date="2024-12-20T20:43:00Z">
              <w:rPr>
                <w:rFonts w:ascii="Bookman Old Style" w:hAnsi="Bookman Old Style"/>
                <w:sz w:val="32"/>
                <w:szCs w:val="32"/>
              </w:rPr>
            </w:rPrChange>
          </w:rPr>
          <w:delText xml:space="preserve">your partner and forgiving </w:delText>
        </w:r>
      </w:del>
      <w:r w:rsidR="005A46F3" w:rsidRPr="009C679A">
        <w:rPr>
          <w:rFonts w:ascii="Bookman Old Style" w:hAnsi="Bookman Old Style"/>
          <w:szCs w:val="24"/>
          <w:rPrChange w:id="5285" w:author="Ashley Frank" w:date="2024-12-20T20:43:00Z">
            <w:rPr>
              <w:rFonts w:ascii="Bookman Old Style" w:hAnsi="Bookman Old Style"/>
              <w:sz w:val="32"/>
              <w:szCs w:val="32"/>
            </w:rPr>
          </w:rPrChange>
        </w:rPr>
        <w:t>yourself</w:t>
      </w:r>
      <w:r w:rsidR="00272C3B" w:rsidRPr="009C679A">
        <w:rPr>
          <w:rFonts w:ascii="Bookman Old Style" w:hAnsi="Bookman Old Style"/>
          <w:szCs w:val="24"/>
          <w:rPrChange w:id="5286" w:author="Ashley Frank" w:date="2024-12-20T20:43:00Z">
            <w:rPr>
              <w:rFonts w:ascii="Bookman Old Style" w:hAnsi="Bookman Old Style"/>
              <w:sz w:val="32"/>
              <w:szCs w:val="32"/>
            </w:rPr>
          </w:rPrChange>
        </w:rPr>
        <w:t xml:space="preserve"> is </w:t>
      </w:r>
      <w:del w:id="5287" w:author="Ashley Frank" w:date="2024-12-28T03:44:00Z">
        <w:r w:rsidR="00272C3B" w:rsidRPr="009C679A" w:rsidDel="000F0C6F">
          <w:rPr>
            <w:rFonts w:ascii="Bookman Old Style" w:hAnsi="Bookman Old Style"/>
            <w:szCs w:val="24"/>
            <w:rPrChange w:id="5288" w:author="Ashley Frank" w:date="2024-12-20T20:43:00Z">
              <w:rPr>
                <w:rFonts w:ascii="Bookman Old Style" w:hAnsi="Bookman Old Style"/>
                <w:sz w:val="32"/>
                <w:szCs w:val="32"/>
              </w:rPr>
            </w:rPrChange>
          </w:rPr>
          <w:delText xml:space="preserve">so </w:delText>
        </w:r>
      </w:del>
      <w:ins w:id="5289" w:author="Ashley Frank" w:date="2024-12-28T03:44:00Z">
        <w:r w:rsidR="000F0C6F">
          <w:rPr>
            <w:rFonts w:ascii="Bookman Old Style" w:hAnsi="Bookman Old Style"/>
            <w:szCs w:val="24"/>
          </w:rPr>
          <w:t>essential for</w:t>
        </w:r>
      </w:ins>
      <w:del w:id="5290" w:author="Ashley Frank" w:date="2024-12-28T03:44:00Z">
        <w:r w:rsidR="00272C3B" w:rsidRPr="009C679A" w:rsidDel="000F0C6F">
          <w:rPr>
            <w:rFonts w:ascii="Bookman Old Style" w:hAnsi="Bookman Old Style"/>
            <w:szCs w:val="24"/>
            <w:rPrChange w:id="5291" w:author="Ashley Frank" w:date="2024-12-20T20:43:00Z">
              <w:rPr>
                <w:rFonts w:ascii="Bookman Old Style" w:hAnsi="Bookman Old Style"/>
                <w:sz w:val="32"/>
                <w:szCs w:val="32"/>
              </w:rPr>
            </w:rPrChange>
          </w:rPr>
          <w:delText xml:space="preserve">important </w:delText>
        </w:r>
      </w:del>
      <w:ins w:id="5292" w:author="Ashley Frank" w:date="2024-12-28T03:40:00Z">
        <w:r w:rsidR="006E6C02">
          <w:rPr>
            <w:rFonts w:ascii="Bookman Old Style" w:hAnsi="Bookman Old Style"/>
            <w:szCs w:val="24"/>
          </w:rPr>
          <w:t xml:space="preserve"> </w:t>
        </w:r>
      </w:ins>
      <w:del w:id="5293" w:author="Ashley Frank" w:date="2024-12-28T03:40:00Z">
        <w:r w:rsidR="00272C3B" w:rsidRPr="009C679A" w:rsidDel="006E6C02">
          <w:rPr>
            <w:rFonts w:ascii="Bookman Old Style" w:hAnsi="Bookman Old Style"/>
            <w:szCs w:val="24"/>
            <w:rPrChange w:id="5294" w:author="Ashley Frank" w:date="2024-12-20T20:43:00Z">
              <w:rPr>
                <w:rFonts w:ascii="Bookman Old Style" w:hAnsi="Bookman Old Style"/>
                <w:sz w:val="32"/>
                <w:szCs w:val="32"/>
              </w:rPr>
            </w:rPrChange>
          </w:rPr>
          <w:delText xml:space="preserve">to a healthy focus, </w:delText>
        </w:r>
      </w:del>
      <w:r w:rsidR="00272C3B" w:rsidRPr="009C679A">
        <w:rPr>
          <w:rFonts w:ascii="Bookman Old Style" w:hAnsi="Bookman Old Style"/>
          <w:szCs w:val="24"/>
          <w:rPrChange w:id="5295" w:author="Ashley Frank" w:date="2024-12-20T20:43:00Z">
            <w:rPr>
              <w:rFonts w:ascii="Bookman Old Style" w:hAnsi="Bookman Old Style"/>
              <w:sz w:val="32"/>
              <w:szCs w:val="32"/>
            </w:rPr>
          </w:rPrChange>
        </w:rPr>
        <w:t>healthy relationship</w:t>
      </w:r>
      <w:ins w:id="5296" w:author="Ashley Frank" w:date="2024-12-28T03:40:00Z">
        <w:r w:rsidR="006E6C02">
          <w:rPr>
            <w:rFonts w:ascii="Bookman Old Style" w:hAnsi="Bookman Old Style"/>
            <w:szCs w:val="24"/>
          </w:rPr>
          <w:t xml:space="preserve">s as well as a </w:t>
        </w:r>
      </w:ins>
      <w:ins w:id="5297" w:author="Ashley Frank" w:date="2024-12-28T03:41:00Z">
        <w:r w:rsidR="006E6C02">
          <w:rPr>
            <w:rFonts w:ascii="Bookman Old Style" w:hAnsi="Bookman Old Style"/>
            <w:szCs w:val="24"/>
          </w:rPr>
          <w:t>healthy focus on the present</w:t>
        </w:r>
      </w:ins>
      <w:r w:rsidR="00272C3B" w:rsidRPr="009C679A">
        <w:rPr>
          <w:rFonts w:ascii="Bookman Old Style" w:hAnsi="Bookman Old Style"/>
          <w:szCs w:val="24"/>
          <w:rPrChange w:id="5298" w:author="Ashley Frank" w:date="2024-12-20T20:43:00Z">
            <w:rPr>
              <w:rFonts w:ascii="Bookman Old Style" w:hAnsi="Bookman Old Style"/>
              <w:sz w:val="32"/>
              <w:szCs w:val="32"/>
            </w:rPr>
          </w:rPrChange>
        </w:rPr>
        <w:t xml:space="preserve">. </w:t>
      </w:r>
      <w:ins w:id="5299" w:author="Ashley Frank" w:date="2024-12-28T03:44:00Z">
        <w:r w:rsidR="000F0C6F">
          <w:rPr>
            <w:rFonts w:ascii="Bookman Old Style" w:hAnsi="Bookman Old Style"/>
            <w:szCs w:val="24"/>
          </w:rPr>
          <w:t xml:space="preserve">Note that </w:t>
        </w:r>
      </w:ins>
      <w:ins w:id="5300" w:author="Ashley Frank" w:date="2024-12-28T03:45:00Z">
        <w:r w:rsidR="000F0C6F">
          <w:rPr>
            <w:rFonts w:ascii="Bookman Old Style" w:hAnsi="Bookman Old Style"/>
            <w:szCs w:val="24"/>
          </w:rPr>
          <w:t>f</w:t>
        </w:r>
      </w:ins>
      <w:del w:id="5301" w:author="Ashley Frank" w:date="2024-12-28T03:44:00Z">
        <w:r w:rsidR="00272C3B" w:rsidRPr="009C679A" w:rsidDel="000F0C6F">
          <w:rPr>
            <w:rFonts w:ascii="Bookman Old Style" w:hAnsi="Bookman Old Style"/>
            <w:szCs w:val="24"/>
            <w:rPrChange w:id="5302" w:author="Ashley Frank" w:date="2024-12-20T20:43:00Z">
              <w:rPr>
                <w:rFonts w:ascii="Bookman Old Style" w:hAnsi="Bookman Old Style"/>
                <w:sz w:val="32"/>
                <w:szCs w:val="32"/>
              </w:rPr>
            </w:rPrChange>
          </w:rPr>
          <w:delText>F</w:delText>
        </w:r>
      </w:del>
      <w:r w:rsidR="00272C3B" w:rsidRPr="009C679A">
        <w:rPr>
          <w:rFonts w:ascii="Bookman Old Style" w:hAnsi="Bookman Old Style"/>
          <w:szCs w:val="24"/>
          <w:rPrChange w:id="5303" w:author="Ashley Frank" w:date="2024-12-20T20:43:00Z">
            <w:rPr>
              <w:rFonts w:ascii="Bookman Old Style" w:hAnsi="Bookman Old Style"/>
              <w:sz w:val="32"/>
              <w:szCs w:val="32"/>
            </w:rPr>
          </w:rPrChange>
        </w:rPr>
        <w:t xml:space="preserve">orgiveness doesn’t </w:t>
      </w:r>
      <w:ins w:id="5304" w:author="Ashley Frank" w:date="2024-12-28T03:45:00Z">
        <w:r w:rsidR="000F0C6F">
          <w:rPr>
            <w:rFonts w:ascii="Bookman Old Style" w:hAnsi="Bookman Old Style"/>
            <w:szCs w:val="24"/>
          </w:rPr>
          <w:t xml:space="preserve">necessarily </w:t>
        </w:r>
      </w:ins>
      <w:r w:rsidR="00272C3B" w:rsidRPr="009C679A">
        <w:rPr>
          <w:rFonts w:ascii="Bookman Old Style" w:hAnsi="Bookman Old Style"/>
          <w:szCs w:val="24"/>
          <w:rPrChange w:id="5305" w:author="Ashley Frank" w:date="2024-12-20T20:43:00Z">
            <w:rPr>
              <w:rFonts w:ascii="Bookman Old Style" w:hAnsi="Bookman Old Style"/>
              <w:sz w:val="32"/>
              <w:szCs w:val="32"/>
            </w:rPr>
          </w:rPrChange>
        </w:rPr>
        <w:t>mean that you ‘forget</w:t>
      </w:r>
      <w:ins w:id="5306" w:author="Ashley Frank" w:date="2024-12-28T03:45:00Z">
        <w:r w:rsidR="000F0C6F">
          <w:rPr>
            <w:rFonts w:ascii="Bookman Old Style" w:hAnsi="Bookman Old Style"/>
            <w:szCs w:val="24"/>
          </w:rPr>
          <w:t>’</w:t>
        </w:r>
      </w:ins>
      <w:ins w:id="5307" w:author="Ashley Frank" w:date="2024-12-28T03:46:00Z">
        <w:r w:rsidR="000F0C6F">
          <w:rPr>
            <w:rFonts w:ascii="Bookman Old Style" w:hAnsi="Bookman Old Style"/>
            <w:szCs w:val="24"/>
          </w:rPr>
          <w:t>,</w:t>
        </w:r>
      </w:ins>
      <w:ins w:id="5308" w:author="Ashley Frank" w:date="2024-12-28T03:45:00Z">
        <w:r w:rsidR="000F0C6F">
          <w:rPr>
            <w:rFonts w:ascii="Bookman Old Style" w:hAnsi="Bookman Old Style"/>
            <w:szCs w:val="24"/>
          </w:rPr>
          <w:t xml:space="preserve"> </w:t>
        </w:r>
      </w:ins>
      <w:del w:id="5309" w:author="Ashley Frank" w:date="2024-12-28T03:45:00Z">
        <w:r w:rsidR="00272C3B" w:rsidRPr="009C679A" w:rsidDel="000F0C6F">
          <w:rPr>
            <w:rFonts w:ascii="Bookman Old Style" w:hAnsi="Bookman Old Style"/>
            <w:szCs w:val="24"/>
            <w:rPrChange w:id="5310" w:author="Ashley Frank" w:date="2024-12-20T20:43:00Z">
              <w:rPr>
                <w:rFonts w:ascii="Bookman Old Style" w:hAnsi="Bookman Old Style"/>
                <w:sz w:val="32"/>
                <w:szCs w:val="32"/>
              </w:rPr>
            </w:rPrChange>
          </w:rPr>
          <w:delText xml:space="preserve">, you </w:delText>
        </w:r>
      </w:del>
      <w:r w:rsidR="00272C3B" w:rsidRPr="009C679A">
        <w:rPr>
          <w:rFonts w:ascii="Bookman Old Style" w:hAnsi="Bookman Old Style"/>
          <w:szCs w:val="24"/>
          <w:rPrChange w:id="5311" w:author="Ashley Frank" w:date="2024-12-20T20:43:00Z">
            <w:rPr>
              <w:rFonts w:ascii="Bookman Old Style" w:hAnsi="Bookman Old Style"/>
              <w:sz w:val="32"/>
              <w:szCs w:val="32"/>
            </w:rPr>
          </w:rPrChange>
        </w:rPr>
        <w:t>‘feel</w:t>
      </w:r>
      <w:del w:id="5312" w:author="Ashley Frank" w:date="2024-12-28T03:45:00Z">
        <w:r w:rsidR="00272C3B" w:rsidRPr="009C679A" w:rsidDel="000F0C6F">
          <w:rPr>
            <w:rFonts w:ascii="Bookman Old Style" w:hAnsi="Bookman Old Style"/>
            <w:szCs w:val="24"/>
            <w:rPrChange w:id="5313" w:author="Ashley Frank" w:date="2024-12-20T20:43:00Z">
              <w:rPr>
                <w:rFonts w:ascii="Bookman Old Style" w:hAnsi="Bookman Old Style"/>
                <w:sz w:val="32"/>
                <w:szCs w:val="32"/>
              </w:rPr>
            </w:rPrChange>
          </w:rPr>
          <w:delText>’</w:delText>
        </w:r>
      </w:del>
      <w:r w:rsidR="00272C3B" w:rsidRPr="009C679A">
        <w:rPr>
          <w:rFonts w:ascii="Bookman Old Style" w:hAnsi="Bookman Old Style"/>
          <w:szCs w:val="24"/>
          <w:rPrChange w:id="5314" w:author="Ashley Frank" w:date="2024-12-20T20:43:00Z">
            <w:rPr>
              <w:rFonts w:ascii="Bookman Old Style" w:hAnsi="Bookman Old Style"/>
              <w:sz w:val="32"/>
              <w:szCs w:val="32"/>
            </w:rPr>
          </w:rPrChange>
        </w:rPr>
        <w:t xml:space="preserve"> better</w:t>
      </w:r>
      <w:ins w:id="5315" w:author="Ashley Frank" w:date="2024-12-28T03:45:00Z">
        <w:r w:rsidR="000F0C6F">
          <w:rPr>
            <w:rFonts w:ascii="Bookman Old Style" w:hAnsi="Bookman Old Style"/>
            <w:szCs w:val="24"/>
          </w:rPr>
          <w:t>’, ‘are</w:t>
        </w:r>
      </w:ins>
      <w:del w:id="5316" w:author="Ashley Frank" w:date="2024-12-28T03:45:00Z">
        <w:r w:rsidR="00272C3B" w:rsidRPr="009C679A" w:rsidDel="000F0C6F">
          <w:rPr>
            <w:rFonts w:ascii="Bookman Old Style" w:hAnsi="Bookman Old Style"/>
            <w:szCs w:val="24"/>
            <w:rPrChange w:id="5317" w:author="Ashley Frank" w:date="2024-12-20T20:43:00Z">
              <w:rPr>
                <w:rFonts w:ascii="Bookman Old Style" w:hAnsi="Bookman Old Style"/>
                <w:sz w:val="32"/>
                <w:szCs w:val="32"/>
              </w:rPr>
            </w:rPrChange>
          </w:rPr>
          <w:delText>,</w:delText>
        </w:r>
      </w:del>
      <w:ins w:id="5318" w:author="Ashley Frank" w:date="2024-12-28T03:45:00Z">
        <w:r w:rsidR="000F0C6F">
          <w:rPr>
            <w:rFonts w:ascii="Bookman Old Style" w:hAnsi="Bookman Old Style"/>
            <w:szCs w:val="24"/>
          </w:rPr>
          <w:t xml:space="preserve"> </w:t>
        </w:r>
      </w:ins>
      <w:del w:id="5319" w:author="Ashley Frank" w:date="2024-12-28T03:45:00Z">
        <w:r w:rsidR="00272C3B" w:rsidRPr="009C679A" w:rsidDel="000F0C6F">
          <w:rPr>
            <w:rFonts w:ascii="Bookman Old Style" w:hAnsi="Bookman Old Style"/>
            <w:szCs w:val="24"/>
            <w:rPrChange w:id="5320" w:author="Ashley Frank" w:date="2024-12-20T20:43:00Z">
              <w:rPr>
                <w:rFonts w:ascii="Bookman Old Style" w:hAnsi="Bookman Old Style"/>
                <w:sz w:val="32"/>
                <w:szCs w:val="32"/>
              </w:rPr>
            </w:rPrChange>
          </w:rPr>
          <w:delText xml:space="preserve"> you are </w:delText>
        </w:r>
      </w:del>
      <w:r w:rsidR="00272C3B" w:rsidRPr="009C679A">
        <w:rPr>
          <w:rFonts w:ascii="Bookman Old Style" w:hAnsi="Bookman Old Style"/>
          <w:szCs w:val="24"/>
          <w:rPrChange w:id="5321" w:author="Ashley Frank" w:date="2024-12-20T20:43:00Z">
            <w:rPr>
              <w:rFonts w:ascii="Bookman Old Style" w:hAnsi="Bookman Old Style"/>
              <w:sz w:val="32"/>
              <w:szCs w:val="32"/>
            </w:rPr>
          </w:rPrChange>
        </w:rPr>
        <w:t>ok with what happened</w:t>
      </w:r>
      <w:ins w:id="5322" w:author="Ashley Frank" w:date="2024-12-28T03:46:00Z">
        <w:r w:rsidR="000F0C6F">
          <w:rPr>
            <w:rFonts w:ascii="Bookman Old Style" w:hAnsi="Bookman Old Style"/>
            <w:szCs w:val="24"/>
          </w:rPr>
          <w:t>’</w:t>
        </w:r>
      </w:ins>
      <w:r w:rsidR="00272C3B" w:rsidRPr="009C679A">
        <w:rPr>
          <w:rFonts w:ascii="Bookman Old Style" w:hAnsi="Bookman Old Style"/>
          <w:szCs w:val="24"/>
          <w:rPrChange w:id="5323" w:author="Ashley Frank" w:date="2024-12-20T20:43:00Z">
            <w:rPr>
              <w:rFonts w:ascii="Bookman Old Style" w:hAnsi="Bookman Old Style"/>
              <w:sz w:val="32"/>
              <w:szCs w:val="32"/>
            </w:rPr>
          </w:rPrChange>
        </w:rPr>
        <w:t xml:space="preserve">, </w:t>
      </w:r>
      <w:del w:id="5324" w:author="Ashley Frank" w:date="2024-12-28T03:46:00Z">
        <w:r w:rsidR="00272C3B" w:rsidRPr="009C679A" w:rsidDel="000F0C6F">
          <w:rPr>
            <w:rFonts w:ascii="Bookman Old Style" w:hAnsi="Bookman Old Style"/>
            <w:szCs w:val="24"/>
            <w:rPrChange w:id="5325" w:author="Ashley Frank" w:date="2024-12-20T20:43:00Z">
              <w:rPr>
                <w:rFonts w:ascii="Bookman Old Style" w:hAnsi="Bookman Old Style"/>
                <w:sz w:val="32"/>
                <w:szCs w:val="32"/>
              </w:rPr>
            </w:rPrChange>
          </w:rPr>
          <w:delText xml:space="preserve">you just </w:delText>
        </w:r>
      </w:del>
      <w:r w:rsidR="00272C3B" w:rsidRPr="009C679A">
        <w:rPr>
          <w:rFonts w:ascii="Bookman Old Style" w:hAnsi="Bookman Old Style"/>
          <w:szCs w:val="24"/>
          <w:rPrChange w:id="5326" w:author="Ashley Frank" w:date="2024-12-20T20:43:00Z">
            <w:rPr>
              <w:rFonts w:ascii="Bookman Old Style" w:hAnsi="Bookman Old Style"/>
              <w:sz w:val="32"/>
              <w:szCs w:val="32"/>
            </w:rPr>
          </w:rPrChange>
        </w:rPr>
        <w:t>‘let it go’</w:t>
      </w:r>
      <w:ins w:id="5327" w:author="Ashley Frank" w:date="2024-12-28T03:46:00Z">
        <w:r w:rsidR="000F0C6F">
          <w:rPr>
            <w:rFonts w:ascii="Bookman Old Style" w:hAnsi="Bookman Old Style"/>
            <w:szCs w:val="24"/>
          </w:rPr>
          <w:t>,</w:t>
        </w:r>
      </w:ins>
      <w:r w:rsidR="00272C3B" w:rsidRPr="009C679A">
        <w:rPr>
          <w:rFonts w:ascii="Bookman Old Style" w:hAnsi="Bookman Old Style"/>
          <w:szCs w:val="24"/>
          <w:rPrChange w:id="5328" w:author="Ashley Frank" w:date="2024-12-20T20:43:00Z">
            <w:rPr>
              <w:rFonts w:ascii="Bookman Old Style" w:hAnsi="Bookman Old Style"/>
              <w:sz w:val="32"/>
              <w:szCs w:val="32"/>
            </w:rPr>
          </w:rPrChange>
        </w:rPr>
        <w:t xml:space="preserve"> or </w:t>
      </w:r>
      <w:del w:id="5329" w:author="Ashley Frank" w:date="2024-12-28T03:46:00Z">
        <w:r w:rsidR="00272C3B" w:rsidRPr="009C679A" w:rsidDel="000F0C6F">
          <w:rPr>
            <w:rFonts w:ascii="Bookman Old Style" w:hAnsi="Bookman Old Style"/>
            <w:szCs w:val="24"/>
            <w:rPrChange w:id="5330" w:author="Ashley Frank" w:date="2024-12-20T20:43:00Z">
              <w:rPr>
                <w:rFonts w:ascii="Bookman Old Style" w:hAnsi="Bookman Old Style"/>
                <w:sz w:val="32"/>
                <w:szCs w:val="32"/>
              </w:rPr>
            </w:rPrChange>
          </w:rPr>
          <w:delText xml:space="preserve">you </w:delText>
        </w:r>
      </w:del>
      <w:r w:rsidR="00272C3B" w:rsidRPr="009C679A">
        <w:rPr>
          <w:rFonts w:ascii="Bookman Old Style" w:hAnsi="Bookman Old Style"/>
          <w:szCs w:val="24"/>
          <w:rPrChange w:id="5331" w:author="Ashley Frank" w:date="2024-12-20T20:43:00Z">
            <w:rPr>
              <w:rFonts w:ascii="Bookman Old Style" w:hAnsi="Bookman Old Style"/>
              <w:sz w:val="32"/>
              <w:szCs w:val="32"/>
            </w:rPr>
          </w:rPrChange>
        </w:rPr>
        <w:t>‘g</w:t>
      </w:r>
      <w:ins w:id="5332" w:author="Ashley Frank" w:date="2024-12-28T03:46:00Z">
        <w:r w:rsidR="000F0C6F">
          <w:rPr>
            <w:rFonts w:ascii="Bookman Old Style" w:hAnsi="Bookman Old Style"/>
            <w:szCs w:val="24"/>
          </w:rPr>
          <w:t>o</w:t>
        </w:r>
      </w:ins>
      <w:del w:id="5333" w:author="Ashley Frank" w:date="2024-12-28T03:46:00Z">
        <w:r w:rsidR="00272C3B" w:rsidRPr="009C679A" w:rsidDel="000F0C6F">
          <w:rPr>
            <w:rFonts w:ascii="Bookman Old Style" w:hAnsi="Bookman Old Style"/>
            <w:szCs w:val="24"/>
            <w:rPrChange w:id="5334" w:author="Ashley Frank" w:date="2024-12-20T20:43:00Z">
              <w:rPr>
                <w:rFonts w:ascii="Bookman Old Style" w:hAnsi="Bookman Old Style"/>
                <w:sz w:val="32"/>
                <w:szCs w:val="32"/>
              </w:rPr>
            </w:rPrChange>
          </w:rPr>
          <w:delText>e</w:delText>
        </w:r>
      </w:del>
      <w:r w:rsidR="00272C3B" w:rsidRPr="009C679A">
        <w:rPr>
          <w:rFonts w:ascii="Bookman Old Style" w:hAnsi="Bookman Old Style"/>
          <w:szCs w:val="24"/>
          <w:rPrChange w:id="5335" w:author="Ashley Frank" w:date="2024-12-20T20:43:00Z">
            <w:rPr>
              <w:rFonts w:ascii="Bookman Old Style" w:hAnsi="Bookman Old Style"/>
              <w:sz w:val="32"/>
              <w:szCs w:val="32"/>
            </w:rPr>
          </w:rPrChange>
        </w:rPr>
        <w:t>t over it’</w:t>
      </w:r>
      <w:r w:rsidR="005A46F3" w:rsidRPr="009C679A">
        <w:rPr>
          <w:rFonts w:ascii="Bookman Old Style" w:hAnsi="Bookman Old Style"/>
          <w:szCs w:val="24"/>
          <w:rPrChange w:id="5336" w:author="Ashley Frank" w:date="2024-12-20T20:43:00Z">
            <w:rPr>
              <w:rFonts w:ascii="Bookman Old Style" w:hAnsi="Bookman Old Style"/>
              <w:sz w:val="32"/>
              <w:szCs w:val="32"/>
            </w:rPr>
          </w:rPrChange>
        </w:rPr>
        <w:t xml:space="preserve">. </w:t>
      </w:r>
      <w:ins w:id="5337" w:author="Ashley Frank" w:date="2024-12-28T03:46:00Z">
        <w:r w:rsidR="000F0C6F">
          <w:rPr>
            <w:rFonts w:ascii="Bookman Old Style" w:hAnsi="Bookman Old Style"/>
            <w:szCs w:val="24"/>
          </w:rPr>
          <w:t xml:space="preserve">On the contrary, </w:t>
        </w:r>
      </w:ins>
      <w:r w:rsidR="005A46F3" w:rsidRPr="00306919">
        <w:rPr>
          <w:rFonts w:ascii="Bookman Old Style" w:hAnsi="Bookman Old Style"/>
          <w:b/>
          <w:bCs/>
          <w:i/>
          <w:iCs/>
          <w:szCs w:val="24"/>
          <w:rPrChange w:id="5338" w:author="Ashley Frank" w:date="2024-12-28T02:22:00Z">
            <w:rPr>
              <w:rFonts w:ascii="Bookman Old Style" w:hAnsi="Bookman Old Style"/>
              <w:i/>
              <w:iCs/>
              <w:sz w:val="32"/>
              <w:szCs w:val="32"/>
            </w:rPr>
          </w:rPrChange>
        </w:rPr>
        <w:t>I</w:t>
      </w:r>
      <w:r w:rsidR="00272C3B" w:rsidRPr="00306919">
        <w:rPr>
          <w:rFonts w:ascii="Bookman Old Style" w:hAnsi="Bookman Old Style"/>
          <w:b/>
          <w:bCs/>
          <w:i/>
          <w:iCs/>
          <w:szCs w:val="24"/>
          <w:rPrChange w:id="5339" w:author="Ashley Frank" w:date="2024-12-28T02:22:00Z">
            <w:rPr>
              <w:rFonts w:ascii="Bookman Old Style" w:hAnsi="Bookman Old Style"/>
              <w:i/>
              <w:iCs/>
              <w:sz w:val="32"/>
              <w:szCs w:val="32"/>
            </w:rPr>
          </w:rPrChange>
        </w:rPr>
        <w:t xml:space="preserve"> believe that forgiveness is</w:t>
      </w:r>
      <w:r w:rsidR="005A46F3" w:rsidRPr="00306919">
        <w:rPr>
          <w:rFonts w:ascii="Bookman Old Style" w:hAnsi="Bookman Old Style"/>
          <w:b/>
          <w:bCs/>
          <w:i/>
          <w:iCs/>
          <w:szCs w:val="24"/>
          <w:rPrChange w:id="5340" w:author="Ashley Frank" w:date="2024-12-28T02:22:00Z">
            <w:rPr>
              <w:rFonts w:ascii="Bookman Old Style" w:hAnsi="Bookman Old Style"/>
              <w:i/>
              <w:iCs/>
              <w:sz w:val="32"/>
              <w:szCs w:val="32"/>
            </w:rPr>
          </w:rPrChange>
        </w:rPr>
        <w:t xml:space="preserve"> </w:t>
      </w:r>
      <w:r w:rsidR="00243D06" w:rsidRPr="00306919">
        <w:rPr>
          <w:rFonts w:ascii="Bookman Old Style" w:hAnsi="Bookman Old Style"/>
          <w:b/>
          <w:bCs/>
          <w:i/>
          <w:iCs/>
          <w:szCs w:val="24"/>
          <w:rPrChange w:id="5341" w:author="Ashley Frank" w:date="2024-12-28T02:22:00Z">
            <w:rPr>
              <w:rFonts w:ascii="Bookman Old Style" w:hAnsi="Bookman Old Style"/>
              <w:i/>
              <w:iCs/>
              <w:sz w:val="32"/>
              <w:szCs w:val="32"/>
            </w:rPr>
          </w:rPrChange>
        </w:rPr>
        <w:t>defined</w:t>
      </w:r>
      <w:r w:rsidR="005A46F3" w:rsidRPr="00306919">
        <w:rPr>
          <w:rFonts w:ascii="Bookman Old Style" w:hAnsi="Bookman Old Style"/>
          <w:b/>
          <w:bCs/>
          <w:i/>
          <w:iCs/>
          <w:szCs w:val="24"/>
          <w:rPrChange w:id="5342" w:author="Ashley Frank" w:date="2024-12-28T02:22:00Z">
            <w:rPr>
              <w:rFonts w:ascii="Bookman Old Style" w:hAnsi="Bookman Old Style"/>
              <w:i/>
              <w:iCs/>
              <w:sz w:val="32"/>
              <w:szCs w:val="32"/>
            </w:rPr>
          </w:rPrChange>
        </w:rPr>
        <w:t xml:space="preserve"> as a decision</w:t>
      </w:r>
      <w:r w:rsidR="00243D06" w:rsidRPr="00306919">
        <w:rPr>
          <w:rFonts w:ascii="Bookman Old Style" w:hAnsi="Bookman Old Style"/>
          <w:b/>
          <w:bCs/>
          <w:i/>
          <w:iCs/>
          <w:szCs w:val="24"/>
          <w:rPrChange w:id="5343" w:author="Ashley Frank" w:date="2024-12-28T02:22:00Z">
            <w:rPr>
              <w:rFonts w:ascii="Bookman Old Style" w:hAnsi="Bookman Old Style"/>
              <w:i/>
              <w:iCs/>
              <w:sz w:val="32"/>
              <w:szCs w:val="32"/>
            </w:rPr>
          </w:rPrChange>
        </w:rPr>
        <w:t xml:space="preserve"> made</w:t>
      </w:r>
      <w:ins w:id="5344" w:author="Ashley Frank" w:date="2024-12-28T03:46:00Z">
        <w:r w:rsidR="000F0C6F">
          <w:rPr>
            <w:rFonts w:ascii="Bookman Old Style" w:hAnsi="Bookman Old Style"/>
            <w:b/>
            <w:bCs/>
            <w:i/>
            <w:iCs/>
            <w:szCs w:val="24"/>
          </w:rPr>
          <w:t>. It’s</w:t>
        </w:r>
      </w:ins>
      <w:del w:id="5345" w:author="Ashley Frank" w:date="2024-12-28T03:46:00Z">
        <w:r w:rsidR="005A46F3" w:rsidRPr="00306919" w:rsidDel="000F0C6F">
          <w:rPr>
            <w:rFonts w:ascii="Bookman Old Style" w:hAnsi="Bookman Old Style"/>
            <w:b/>
            <w:bCs/>
            <w:i/>
            <w:iCs/>
            <w:szCs w:val="24"/>
            <w:rPrChange w:id="5346" w:author="Ashley Frank" w:date="2024-12-28T02:22:00Z">
              <w:rPr>
                <w:rFonts w:ascii="Bookman Old Style" w:hAnsi="Bookman Old Style"/>
                <w:i/>
                <w:iCs/>
                <w:sz w:val="32"/>
                <w:szCs w:val="32"/>
              </w:rPr>
            </w:rPrChange>
          </w:rPr>
          <w:delText>,</w:delText>
        </w:r>
      </w:del>
      <w:r w:rsidR="005A46F3" w:rsidRPr="00306919">
        <w:rPr>
          <w:rFonts w:ascii="Bookman Old Style" w:hAnsi="Bookman Old Style"/>
          <w:b/>
          <w:bCs/>
          <w:i/>
          <w:iCs/>
          <w:szCs w:val="24"/>
          <w:rPrChange w:id="5347" w:author="Ashley Frank" w:date="2024-12-28T02:22:00Z">
            <w:rPr>
              <w:rFonts w:ascii="Bookman Old Style" w:hAnsi="Bookman Old Style"/>
              <w:i/>
              <w:iCs/>
              <w:sz w:val="32"/>
              <w:szCs w:val="32"/>
            </w:rPr>
          </w:rPrChange>
        </w:rPr>
        <w:t xml:space="preserve"> a choice of how you are going to treat the person who wronged you.</w:t>
      </w:r>
      <w:r w:rsidR="005A46F3" w:rsidRPr="009C679A">
        <w:rPr>
          <w:rFonts w:ascii="Bookman Old Style" w:hAnsi="Bookman Old Style"/>
          <w:i/>
          <w:iCs/>
          <w:szCs w:val="24"/>
          <w:rPrChange w:id="5348" w:author="Ashley Frank" w:date="2024-12-20T20:43:00Z">
            <w:rPr>
              <w:rFonts w:ascii="Bookman Old Style" w:hAnsi="Bookman Old Style"/>
              <w:i/>
              <w:iCs/>
              <w:sz w:val="32"/>
              <w:szCs w:val="32"/>
            </w:rPr>
          </w:rPrChange>
        </w:rPr>
        <w:t xml:space="preserve"> You must not </w:t>
      </w:r>
      <w:ins w:id="5349" w:author="Ashley Frank" w:date="2024-12-28T03:47:00Z">
        <w:r w:rsidR="000F0C6F">
          <w:rPr>
            <w:rFonts w:ascii="Bookman Old Style" w:hAnsi="Bookman Old Style"/>
            <w:i/>
            <w:iCs/>
            <w:szCs w:val="24"/>
          </w:rPr>
          <w:t xml:space="preserve">reduce them </w:t>
        </w:r>
      </w:ins>
      <w:del w:id="5350" w:author="Ashley Frank" w:date="2024-12-28T03:46:00Z">
        <w:r w:rsidR="005A46F3" w:rsidRPr="009C679A" w:rsidDel="000F0C6F">
          <w:rPr>
            <w:rFonts w:ascii="Bookman Old Style" w:hAnsi="Bookman Old Style"/>
            <w:i/>
            <w:iCs/>
            <w:szCs w:val="24"/>
            <w:rPrChange w:id="5351" w:author="Ashley Frank" w:date="2024-12-20T20:43:00Z">
              <w:rPr>
                <w:rFonts w:ascii="Bookman Old Style" w:hAnsi="Bookman Old Style"/>
                <w:i/>
                <w:iCs/>
                <w:sz w:val="32"/>
                <w:szCs w:val="32"/>
              </w:rPr>
            </w:rPrChange>
          </w:rPr>
          <w:delText xml:space="preserve">treat them like </w:delText>
        </w:r>
      </w:del>
      <w:ins w:id="5352" w:author="Ashley Frank" w:date="2024-12-28T03:47:00Z">
        <w:r w:rsidR="000F0C6F">
          <w:rPr>
            <w:rFonts w:ascii="Bookman Old Style" w:hAnsi="Bookman Old Style"/>
            <w:i/>
            <w:iCs/>
            <w:szCs w:val="24"/>
          </w:rPr>
          <w:t xml:space="preserve">to </w:t>
        </w:r>
      </w:ins>
      <w:del w:id="5353" w:author="Ashley Frank" w:date="2024-12-28T03:47:00Z">
        <w:r w:rsidR="005A46F3" w:rsidRPr="009C679A" w:rsidDel="000F0C6F">
          <w:rPr>
            <w:rFonts w:ascii="Bookman Old Style" w:hAnsi="Bookman Old Style"/>
            <w:i/>
            <w:iCs/>
            <w:szCs w:val="24"/>
            <w:rPrChange w:id="5354" w:author="Ashley Frank" w:date="2024-12-20T20:43:00Z">
              <w:rPr>
                <w:rFonts w:ascii="Bookman Old Style" w:hAnsi="Bookman Old Style"/>
                <w:i/>
                <w:iCs/>
                <w:sz w:val="32"/>
                <w:szCs w:val="32"/>
              </w:rPr>
            </w:rPrChange>
          </w:rPr>
          <w:delText xml:space="preserve">they just did </w:delText>
        </w:r>
      </w:del>
      <w:r w:rsidR="005A46F3" w:rsidRPr="009C679A">
        <w:rPr>
          <w:rFonts w:ascii="Bookman Old Style" w:hAnsi="Bookman Old Style"/>
          <w:i/>
          <w:iCs/>
          <w:szCs w:val="24"/>
          <w:rPrChange w:id="5355" w:author="Ashley Frank" w:date="2024-12-20T20:43:00Z">
            <w:rPr>
              <w:rFonts w:ascii="Bookman Old Style" w:hAnsi="Bookman Old Style"/>
              <w:i/>
              <w:iCs/>
              <w:sz w:val="32"/>
              <w:szCs w:val="32"/>
            </w:rPr>
          </w:rPrChange>
        </w:rPr>
        <w:t xml:space="preserve">that ‘thing’ </w:t>
      </w:r>
      <w:ins w:id="5356" w:author="Ashley Frank" w:date="2024-12-28T03:47:00Z">
        <w:r w:rsidR="000F0C6F">
          <w:rPr>
            <w:rFonts w:ascii="Bookman Old Style" w:hAnsi="Bookman Old Style"/>
            <w:i/>
            <w:iCs/>
            <w:szCs w:val="24"/>
          </w:rPr>
          <w:t xml:space="preserve">they did </w:t>
        </w:r>
      </w:ins>
      <w:r w:rsidR="005A46F3" w:rsidRPr="009C679A">
        <w:rPr>
          <w:rFonts w:ascii="Bookman Old Style" w:hAnsi="Bookman Old Style"/>
          <w:i/>
          <w:iCs/>
          <w:szCs w:val="24"/>
          <w:rPrChange w:id="5357" w:author="Ashley Frank" w:date="2024-12-20T20:43:00Z">
            <w:rPr>
              <w:rFonts w:ascii="Bookman Old Style" w:hAnsi="Bookman Old Style"/>
              <w:i/>
              <w:iCs/>
              <w:sz w:val="32"/>
              <w:szCs w:val="32"/>
            </w:rPr>
          </w:rPrChange>
        </w:rPr>
        <w:t>to you</w:t>
      </w:r>
      <w:r w:rsidR="005A46F3" w:rsidRPr="009C679A">
        <w:rPr>
          <w:rFonts w:ascii="Bookman Old Style" w:hAnsi="Bookman Old Style"/>
          <w:szCs w:val="24"/>
          <w:rPrChange w:id="5358" w:author="Ashley Frank" w:date="2024-12-20T20:43:00Z">
            <w:rPr>
              <w:rFonts w:ascii="Bookman Old Style" w:hAnsi="Bookman Old Style"/>
              <w:sz w:val="32"/>
              <w:szCs w:val="32"/>
            </w:rPr>
          </w:rPrChange>
        </w:rPr>
        <w:t xml:space="preserve">. </w:t>
      </w:r>
      <w:r w:rsidR="00272C3B" w:rsidRPr="009C679A">
        <w:rPr>
          <w:rFonts w:ascii="Bookman Old Style" w:hAnsi="Bookman Old Style"/>
          <w:szCs w:val="24"/>
          <w:rPrChange w:id="5359" w:author="Ashley Frank" w:date="2024-12-20T20:43:00Z">
            <w:rPr>
              <w:rFonts w:ascii="Bookman Old Style" w:hAnsi="Bookman Old Style"/>
              <w:sz w:val="32"/>
              <w:szCs w:val="32"/>
            </w:rPr>
          </w:rPrChange>
        </w:rPr>
        <w:t xml:space="preserve">In that decision of forgiveness, it also means that the past will not be </w:t>
      </w:r>
      <w:r w:rsidR="00F823D5" w:rsidRPr="009C679A">
        <w:rPr>
          <w:rFonts w:ascii="Bookman Old Style" w:hAnsi="Bookman Old Style"/>
          <w:szCs w:val="24"/>
          <w:rPrChange w:id="5360"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5361" w:author="Ashley Frank" w:date="2024-12-20T20:43:00Z">
            <w:rPr>
              <w:rFonts w:ascii="Bookman Old Style" w:hAnsi="Bookman Old Style"/>
              <w:sz w:val="32"/>
              <w:szCs w:val="32"/>
            </w:rPr>
          </w:rPrChange>
        </w:rPr>
        <w:t>e</w:t>
      </w:r>
      <w:r w:rsidR="00272C3B" w:rsidRPr="009C679A">
        <w:rPr>
          <w:rFonts w:ascii="Bookman Old Style" w:hAnsi="Bookman Old Style"/>
          <w:szCs w:val="24"/>
          <w:rPrChange w:id="5362" w:author="Ashley Frank" w:date="2024-12-20T20:43:00Z">
            <w:rPr>
              <w:rFonts w:ascii="Bookman Old Style" w:hAnsi="Bookman Old Style"/>
              <w:sz w:val="32"/>
              <w:szCs w:val="32"/>
            </w:rPr>
          </w:rPrChange>
        </w:rPr>
        <w:t>aponized to hurt</w:t>
      </w:r>
      <w:ins w:id="5363" w:author="Ashley Frank" w:date="2024-12-28T03:48:00Z">
        <w:r w:rsidR="000F0C6F">
          <w:rPr>
            <w:rFonts w:ascii="Bookman Old Style" w:hAnsi="Bookman Old Style"/>
            <w:szCs w:val="24"/>
          </w:rPr>
          <w:t xml:space="preserve"> the other person</w:t>
        </w:r>
      </w:ins>
      <w:r w:rsidR="00272C3B" w:rsidRPr="009C679A">
        <w:rPr>
          <w:rFonts w:ascii="Bookman Old Style" w:hAnsi="Bookman Old Style"/>
          <w:szCs w:val="24"/>
          <w:rPrChange w:id="5364" w:author="Ashley Frank" w:date="2024-12-20T20:43:00Z">
            <w:rPr>
              <w:rFonts w:ascii="Bookman Old Style" w:hAnsi="Bookman Old Style"/>
              <w:sz w:val="32"/>
              <w:szCs w:val="32"/>
            </w:rPr>
          </w:rPrChange>
        </w:rPr>
        <w:t xml:space="preserve">. </w:t>
      </w:r>
      <w:r w:rsidR="005A46F3" w:rsidRPr="009C679A">
        <w:rPr>
          <w:rFonts w:ascii="Bookman Old Style" w:hAnsi="Bookman Old Style"/>
          <w:szCs w:val="24"/>
          <w:rPrChange w:id="5365" w:author="Ashley Frank" w:date="2024-12-20T20:43:00Z">
            <w:rPr>
              <w:rFonts w:ascii="Bookman Old Style" w:hAnsi="Bookman Old Style"/>
              <w:sz w:val="32"/>
              <w:szCs w:val="32"/>
            </w:rPr>
          </w:rPrChange>
        </w:rPr>
        <w:t>If a good friend came to your house and ‘</w:t>
      </w:r>
      <w:r w:rsidR="00243D06" w:rsidRPr="009C679A">
        <w:rPr>
          <w:rFonts w:ascii="Bookman Old Style" w:hAnsi="Bookman Old Style"/>
          <w:szCs w:val="24"/>
          <w:rPrChange w:id="5366" w:author="Ashley Frank" w:date="2024-12-20T20:43:00Z">
            <w:rPr>
              <w:rFonts w:ascii="Bookman Old Style" w:hAnsi="Bookman Old Style"/>
              <w:sz w:val="32"/>
              <w:szCs w:val="32"/>
            </w:rPr>
          </w:rPrChange>
        </w:rPr>
        <w:t>accidentally</w:t>
      </w:r>
      <w:r w:rsidR="005A46F3" w:rsidRPr="009C679A">
        <w:rPr>
          <w:rFonts w:ascii="Bookman Old Style" w:hAnsi="Bookman Old Style"/>
          <w:szCs w:val="24"/>
          <w:rPrChange w:id="5367" w:author="Ashley Frank" w:date="2024-12-20T20:43:00Z">
            <w:rPr>
              <w:rFonts w:ascii="Bookman Old Style" w:hAnsi="Bookman Old Style"/>
              <w:sz w:val="32"/>
              <w:szCs w:val="32"/>
            </w:rPr>
          </w:rPrChange>
        </w:rPr>
        <w:t xml:space="preserve">’ stole </w:t>
      </w:r>
      <w:del w:id="5368" w:author="Ashley Frank" w:date="2024-12-28T03:47:00Z">
        <w:r w:rsidR="005A46F3" w:rsidRPr="009C679A" w:rsidDel="000F0C6F">
          <w:rPr>
            <w:rFonts w:ascii="Bookman Old Style" w:hAnsi="Bookman Old Style"/>
            <w:szCs w:val="24"/>
            <w:rPrChange w:id="5369" w:author="Ashley Frank" w:date="2024-12-20T20:43:00Z">
              <w:rPr>
                <w:rFonts w:ascii="Bookman Old Style" w:hAnsi="Bookman Old Style"/>
                <w:sz w:val="32"/>
                <w:szCs w:val="32"/>
              </w:rPr>
            </w:rPrChange>
          </w:rPr>
          <w:delText>somethin</w:delText>
        </w:r>
      </w:del>
      <w:ins w:id="5370" w:author="Ashley Frank" w:date="2024-12-28T03:47:00Z">
        <w:r w:rsidR="000F0C6F">
          <w:rPr>
            <w:rFonts w:ascii="Bookman Old Style" w:hAnsi="Bookman Old Style"/>
            <w:szCs w:val="24"/>
          </w:rPr>
          <w:t xml:space="preserve">something, the resentful </w:t>
        </w:r>
      </w:ins>
      <w:del w:id="5371" w:author="Ashley Frank" w:date="2024-12-28T03:47:00Z">
        <w:r w:rsidR="005A46F3" w:rsidRPr="009C679A" w:rsidDel="000F0C6F">
          <w:rPr>
            <w:rFonts w:ascii="Bookman Old Style" w:hAnsi="Bookman Old Style"/>
            <w:szCs w:val="24"/>
            <w:rPrChange w:id="5372" w:author="Ashley Frank" w:date="2024-12-20T20:43:00Z">
              <w:rPr>
                <w:rFonts w:ascii="Bookman Old Style" w:hAnsi="Bookman Old Style"/>
                <w:sz w:val="32"/>
                <w:szCs w:val="32"/>
              </w:rPr>
            </w:rPrChange>
          </w:rPr>
          <w:delText xml:space="preserve">g, the unforgiveness </w:delText>
        </w:r>
      </w:del>
      <w:r w:rsidR="005A46F3" w:rsidRPr="009C679A">
        <w:rPr>
          <w:rFonts w:ascii="Bookman Old Style" w:hAnsi="Bookman Old Style"/>
          <w:szCs w:val="24"/>
          <w:rPrChange w:id="5373" w:author="Ashley Frank" w:date="2024-12-20T20:43:00Z">
            <w:rPr>
              <w:rFonts w:ascii="Bookman Old Style" w:hAnsi="Bookman Old Style"/>
              <w:sz w:val="32"/>
              <w:szCs w:val="32"/>
            </w:rPr>
          </w:rPrChange>
        </w:rPr>
        <w:t xml:space="preserve">part </w:t>
      </w:r>
      <w:ins w:id="5374" w:author="Ashley Frank" w:date="2024-12-28T03:47:00Z">
        <w:r w:rsidR="000F0C6F">
          <w:rPr>
            <w:rFonts w:ascii="Bookman Old Style" w:hAnsi="Bookman Old Style"/>
            <w:szCs w:val="24"/>
          </w:rPr>
          <w:t xml:space="preserve">who doesn’t want to forgive </w:t>
        </w:r>
      </w:ins>
      <w:r w:rsidR="005A46F3" w:rsidRPr="009C679A">
        <w:rPr>
          <w:rFonts w:ascii="Bookman Old Style" w:hAnsi="Bookman Old Style"/>
          <w:szCs w:val="24"/>
          <w:rPrChange w:id="5375" w:author="Ashley Frank" w:date="2024-12-20T20:43:00Z">
            <w:rPr>
              <w:rFonts w:ascii="Bookman Old Style" w:hAnsi="Bookman Old Style"/>
              <w:sz w:val="32"/>
              <w:szCs w:val="32"/>
            </w:rPr>
          </w:rPrChange>
        </w:rPr>
        <w:t>woul</w:t>
      </w:r>
      <w:ins w:id="5376" w:author="Ashley Frank" w:date="2024-12-28T02:22:00Z">
        <w:r w:rsidR="00306919">
          <w:rPr>
            <w:rFonts w:ascii="Bookman Old Style" w:hAnsi="Bookman Old Style"/>
            <w:szCs w:val="24"/>
          </w:rPr>
          <w:t xml:space="preserve">d want to </w:t>
        </w:r>
      </w:ins>
      <w:del w:id="5377" w:author="Ashley Frank" w:date="2024-12-28T02:22:00Z">
        <w:r w:rsidR="005A46F3" w:rsidRPr="009C679A" w:rsidDel="00306919">
          <w:rPr>
            <w:rFonts w:ascii="Bookman Old Style" w:hAnsi="Bookman Old Style"/>
            <w:szCs w:val="24"/>
            <w:rPrChange w:id="5378" w:author="Ashley Frank" w:date="2024-12-20T20:43:00Z">
              <w:rPr>
                <w:rFonts w:ascii="Bookman Old Style" w:hAnsi="Bookman Old Style"/>
                <w:sz w:val="32"/>
                <w:szCs w:val="32"/>
              </w:rPr>
            </w:rPrChange>
          </w:rPr>
          <w:delText xml:space="preserve">d be to </w:delText>
        </w:r>
      </w:del>
      <w:r w:rsidR="005A46F3" w:rsidRPr="009C679A">
        <w:rPr>
          <w:rFonts w:ascii="Bookman Old Style" w:hAnsi="Bookman Old Style"/>
          <w:szCs w:val="24"/>
          <w:rPrChange w:id="5379" w:author="Ashley Frank" w:date="2024-12-20T20:43:00Z">
            <w:rPr>
              <w:rFonts w:ascii="Bookman Old Style" w:hAnsi="Bookman Old Style"/>
              <w:sz w:val="32"/>
              <w:szCs w:val="32"/>
            </w:rPr>
          </w:rPrChange>
        </w:rPr>
        <w:t xml:space="preserve">treat them </w:t>
      </w:r>
      <w:r w:rsidR="00666D0E" w:rsidRPr="009C679A">
        <w:rPr>
          <w:rFonts w:ascii="Bookman Old Style" w:hAnsi="Bookman Old Style"/>
          <w:szCs w:val="24"/>
          <w:rPrChange w:id="5380" w:author="Ashley Frank" w:date="2024-12-20T20:43:00Z">
            <w:rPr>
              <w:rFonts w:ascii="Bookman Old Style" w:hAnsi="Bookman Old Style"/>
              <w:sz w:val="32"/>
              <w:szCs w:val="32"/>
            </w:rPr>
          </w:rPrChange>
        </w:rPr>
        <w:t>like</w:t>
      </w:r>
      <w:r w:rsidR="005A46F3" w:rsidRPr="009C679A">
        <w:rPr>
          <w:rFonts w:ascii="Bookman Old Style" w:hAnsi="Bookman Old Style"/>
          <w:szCs w:val="24"/>
          <w:rPrChange w:id="5381" w:author="Ashley Frank" w:date="2024-12-20T20:43:00Z">
            <w:rPr>
              <w:rFonts w:ascii="Bookman Old Style" w:hAnsi="Bookman Old Style"/>
              <w:sz w:val="32"/>
              <w:szCs w:val="32"/>
            </w:rPr>
          </w:rPrChange>
        </w:rPr>
        <w:t xml:space="preserve"> a </w:t>
      </w:r>
      <w:r w:rsidR="00666D0E" w:rsidRPr="009C679A">
        <w:rPr>
          <w:rFonts w:ascii="Bookman Old Style" w:hAnsi="Bookman Old Style"/>
          <w:szCs w:val="24"/>
          <w:rPrChange w:id="5382" w:author="Ashley Frank" w:date="2024-12-20T20:43:00Z">
            <w:rPr>
              <w:rFonts w:ascii="Bookman Old Style" w:hAnsi="Bookman Old Style"/>
              <w:sz w:val="32"/>
              <w:szCs w:val="32"/>
            </w:rPr>
          </w:rPrChange>
        </w:rPr>
        <w:t>thief</w:t>
      </w:r>
      <w:r w:rsidR="005A46F3" w:rsidRPr="009C679A">
        <w:rPr>
          <w:rFonts w:ascii="Bookman Old Style" w:hAnsi="Bookman Old Style"/>
          <w:szCs w:val="24"/>
          <w:rPrChange w:id="5383" w:author="Ashley Frank" w:date="2024-12-20T20:43:00Z">
            <w:rPr>
              <w:rFonts w:ascii="Bookman Old Style" w:hAnsi="Bookman Old Style"/>
              <w:sz w:val="32"/>
              <w:szCs w:val="32"/>
            </w:rPr>
          </w:rPrChange>
        </w:rPr>
        <w:t>. When they call you, you might ans</w:t>
      </w:r>
      <w:r w:rsidR="00FD26F1" w:rsidRPr="009C679A">
        <w:rPr>
          <w:rFonts w:ascii="Bookman Old Style" w:hAnsi="Bookman Old Style"/>
          <w:szCs w:val="24"/>
          <w:rPrChange w:id="5384"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5385" w:author="Ashley Frank" w:date="2024-12-20T20:43:00Z">
            <w:rPr>
              <w:rFonts w:ascii="Bookman Old Style" w:hAnsi="Bookman Old Style"/>
              <w:sz w:val="32"/>
              <w:szCs w:val="32"/>
            </w:rPr>
          </w:rPrChange>
        </w:rPr>
        <w:t>e</w:t>
      </w:r>
      <w:r w:rsidR="005A46F3" w:rsidRPr="009C679A">
        <w:rPr>
          <w:rFonts w:ascii="Bookman Old Style" w:hAnsi="Bookman Old Style"/>
          <w:szCs w:val="24"/>
          <w:rPrChange w:id="5386" w:author="Ashley Frank" w:date="2024-12-20T20:43:00Z">
            <w:rPr>
              <w:rFonts w:ascii="Bookman Old Style" w:hAnsi="Bookman Old Style"/>
              <w:sz w:val="32"/>
              <w:szCs w:val="32"/>
            </w:rPr>
          </w:rPrChange>
        </w:rPr>
        <w:t>r, “Hello</w:t>
      </w:r>
      <w:r w:rsidR="00FD26F1" w:rsidRPr="009C679A">
        <w:rPr>
          <w:rFonts w:ascii="Bookman Old Style" w:hAnsi="Bookman Old Style"/>
          <w:szCs w:val="24"/>
          <w:rPrChange w:id="5387" w:author="Ashley Frank" w:date="2024-12-20T20:43:00Z">
            <w:rPr>
              <w:rFonts w:ascii="Bookman Old Style" w:hAnsi="Bookman Old Style"/>
              <w:sz w:val="32"/>
              <w:szCs w:val="32"/>
            </w:rPr>
          </w:rPrChange>
        </w:rPr>
        <w:t>,</w:t>
      </w:r>
      <w:r w:rsidR="005A46F3" w:rsidRPr="009C679A">
        <w:rPr>
          <w:rFonts w:ascii="Bookman Old Style" w:hAnsi="Bookman Old Style"/>
          <w:szCs w:val="24"/>
          <w:rPrChange w:id="5388" w:author="Ashley Frank" w:date="2024-12-20T20:43:00Z">
            <w:rPr>
              <w:rFonts w:ascii="Bookman Old Style" w:hAnsi="Bookman Old Style"/>
              <w:sz w:val="32"/>
              <w:szCs w:val="32"/>
            </w:rPr>
          </w:rPrChange>
        </w:rPr>
        <w:t xml:space="preserve"> </w:t>
      </w:r>
      <w:ins w:id="5389" w:author="Ashley Frank" w:date="2024-12-28T03:48:00Z">
        <w:r w:rsidR="000F0C6F">
          <w:rPr>
            <w:rFonts w:ascii="Bookman Old Style" w:hAnsi="Bookman Old Style"/>
            <w:szCs w:val="24"/>
          </w:rPr>
          <w:t>t</w:t>
        </w:r>
      </w:ins>
      <w:del w:id="5390" w:author="Ashley Frank" w:date="2024-12-28T03:48:00Z">
        <w:r w:rsidR="005A46F3" w:rsidRPr="009C679A" w:rsidDel="000F0C6F">
          <w:rPr>
            <w:rFonts w:ascii="Bookman Old Style" w:hAnsi="Bookman Old Style"/>
            <w:szCs w:val="24"/>
            <w:rPrChange w:id="5391" w:author="Ashley Frank" w:date="2024-12-20T20:43:00Z">
              <w:rPr>
                <w:rFonts w:ascii="Bookman Old Style" w:hAnsi="Bookman Old Style"/>
                <w:sz w:val="32"/>
                <w:szCs w:val="32"/>
              </w:rPr>
            </w:rPrChange>
          </w:rPr>
          <w:delText>T</w:delText>
        </w:r>
      </w:del>
      <w:r w:rsidR="005A46F3" w:rsidRPr="009C679A">
        <w:rPr>
          <w:rFonts w:ascii="Bookman Old Style" w:hAnsi="Bookman Old Style"/>
          <w:szCs w:val="24"/>
          <w:rPrChange w:id="5392" w:author="Ashley Frank" w:date="2024-12-20T20:43:00Z">
            <w:rPr>
              <w:rFonts w:ascii="Bookman Old Style" w:hAnsi="Bookman Old Style"/>
              <w:sz w:val="32"/>
              <w:szCs w:val="32"/>
            </w:rPr>
          </w:rPrChange>
        </w:rPr>
        <w:t>hief. So, who did you rob today</w:t>
      </w:r>
      <w:r w:rsidR="00666D0E" w:rsidRPr="009C679A">
        <w:rPr>
          <w:rFonts w:ascii="Bookman Old Style" w:hAnsi="Bookman Old Style"/>
          <w:szCs w:val="24"/>
          <w:rPrChange w:id="5393" w:author="Ashley Frank" w:date="2024-12-20T20:43:00Z">
            <w:rPr>
              <w:rFonts w:ascii="Bookman Old Style" w:hAnsi="Bookman Old Style"/>
              <w:sz w:val="32"/>
              <w:szCs w:val="32"/>
            </w:rPr>
          </w:rPrChange>
        </w:rPr>
        <w:t>”</w:t>
      </w:r>
      <w:r w:rsidR="005A46F3" w:rsidRPr="009C679A">
        <w:rPr>
          <w:rFonts w:ascii="Bookman Old Style" w:hAnsi="Bookman Old Style"/>
          <w:szCs w:val="24"/>
          <w:rPrChange w:id="5394" w:author="Ashley Frank" w:date="2024-12-20T20:43:00Z">
            <w:rPr>
              <w:rFonts w:ascii="Bookman Old Style" w:hAnsi="Bookman Old Style"/>
              <w:sz w:val="32"/>
              <w:szCs w:val="32"/>
            </w:rPr>
          </w:rPrChange>
        </w:rPr>
        <w:t>?</w:t>
      </w:r>
      <w:r w:rsidR="00666D0E" w:rsidRPr="009C679A">
        <w:rPr>
          <w:rFonts w:ascii="Bookman Old Style" w:hAnsi="Bookman Old Style"/>
          <w:szCs w:val="24"/>
          <w:rPrChange w:id="5395" w:author="Ashley Frank" w:date="2024-12-20T20:43:00Z">
            <w:rPr>
              <w:rFonts w:ascii="Bookman Old Style" w:hAnsi="Bookman Old Style"/>
              <w:sz w:val="32"/>
              <w:szCs w:val="32"/>
            </w:rPr>
          </w:rPrChange>
        </w:rPr>
        <w:t xml:space="preserve"> </w:t>
      </w:r>
      <w:ins w:id="5396" w:author="Ashley Frank" w:date="2024-12-28T02:22:00Z">
        <w:r>
          <w:rPr>
            <w:rFonts w:ascii="Bookman Old Style" w:hAnsi="Bookman Old Style"/>
            <w:szCs w:val="24"/>
          </w:rPr>
          <w:t xml:space="preserve">The friend </w:t>
        </w:r>
      </w:ins>
      <w:del w:id="5397" w:author="Ashley Frank" w:date="2024-12-28T02:22:00Z">
        <w:r w:rsidR="00EB3A6F" w:rsidRPr="009C679A" w:rsidDel="001C4506">
          <w:rPr>
            <w:rFonts w:ascii="Bookman Old Style" w:hAnsi="Bookman Old Style"/>
            <w:szCs w:val="24"/>
            <w:rPrChange w:id="5398" w:author="Ashley Frank" w:date="2024-12-20T20:43:00Z">
              <w:rPr>
                <w:rFonts w:ascii="Bookman Old Style" w:hAnsi="Bookman Old Style"/>
                <w:sz w:val="32"/>
                <w:szCs w:val="32"/>
              </w:rPr>
            </w:rPrChange>
          </w:rPr>
          <w:delText xml:space="preserve">They </w:delText>
        </w:r>
      </w:del>
      <w:r w:rsidR="00EB3A6F" w:rsidRPr="009C679A">
        <w:rPr>
          <w:rFonts w:ascii="Bookman Old Style" w:hAnsi="Bookman Old Style"/>
          <w:szCs w:val="24"/>
          <w:rPrChange w:id="5399" w:author="Ashley Frank" w:date="2024-12-20T20:43:00Z">
            <w:rPr>
              <w:rFonts w:ascii="Bookman Old Style" w:hAnsi="Bookman Old Style"/>
              <w:sz w:val="32"/>
              <w:szCs w:val="32"/>
            </w:rPr>
          </w:rPrChange>
        </w:rPr>
        <w:t>would</w:t>
      </w:r>
      <w:ins w:id="5400" w:author="Ashley Frank" w:date="2024-12-28T02:22:00Z">
        <w:r>
          <w:rPr>
            <w:rFonts w:ascii="Bookman Old Style" w:hAnsi="Bookman Old Style"/>
            <w:szCs w:val="24"/>
          </w:rPr>
          <w:t xml:space="preserve"> be </w:t>
        </w:r>
      </w:ins>
      <w:ins w:id="5401" w:author="Ashley Frank" w:date="2024-12-28T02:23:00Z">
        <w:r>
          <w:rPr>
            <w:rFonts w:ascii="Bookman Old Style" w:hAnsi="Bookman Old Style"/>
            <w:szCs w:val="24"/>
          </w:rPr>
          <w:t>harshly</w:t>
        </w:r>
      </w:ins>
      <w:del w:id="5402" w:author="Ashley Frank" w:date="2024-12-28T02:22:00Z">
        <w:r w:rsidR="00EB3A6F" w:rsidRPr="009C679A" w:rsidDel="001C4506">
          <w:rPr>
            <w:rFonts w:ascii="Bookman Old Style" w:hAnsi="Bookman Old Style"/>
            <w:szCs w:val="24"/>
            <w:rPrChange w:id="5403" w:author="Ashley Frank" w:date="2024-12-20T20:43:00Z">
              <w:rPr>
                <w:rFonts w:ascii="Bookman Old Style" w:hAnsi="Bookman Old Style"/>
                <w:sz w:val="32"/>
                <w:szCs w:val="32"/>
              </w:rPr>
            </w:rPrChange>
          </w:rPr>
          <w:delText xml:space="preserve"> be</w:delText>
        </w:r>
      </w:del>
      <w:r w:rsidR="00EB3A6F" w:rsidRPr="009C679A">
        <w:rPr>
          <w:rFonts w:ascii="Bookman Old Style" w:hAnsi="Bookman Old Style"/>
          <w:szCs w:val="24"/>
          <w:rPrChange w:id="5404" w:author="Ashley Frank" w:date="2024-12-20T20:43:00Z">
            <w:rPr>
              <w:rFonts w:ascii="Bookman Old Style" w:hAnsi="Bookman Old Style"/>
              <w:sz w:val="32"/>
              <w:szCs w:val="32"/>
            </w:rPr>
          </w:rPrChange>
        </w:rPr>
        <w:t xml:space="preserve"> </w:t>
      </w:r>
      <w:r w:rsidR="00666D0E" w:rsidRPr="009C679A">
        <w:rPr>
          <w:rFonts w:ascii="Bookman Old Style" w:hAnsi="Bookman Old Style"/>
          <w:szCs w:val="24"/>
          <w:rPrChange w:id="5405" w:author="Ashley Frank" w:date="2024-12-20T20:43:00Z">
            <w:rPr>
              <w:rFonts w:ascii="Bookman Old Style" w:hAnsi="Bookman Old Style"/>
              <w:sz w:val="32"/>
              <w:szCs w:val="32"/>
            </w:rPr>
          </w:rPrChange>
        </w:rPr>
        <w:t>reminde</w:t>
      </w:r>
      <w:r w:rsidR="00EB3A6F" w:rsidRPr="009C679A">
        <w:rPr>
          <w:rFonts w:ascii="Bookman Old Style" w:hAnsi="Bookman Old Style"/>
          <w:szCs w:val="24"/>
          <w:rPrChange w:id="5406" w:author="Ashley Frank" w:date="2024-12-20T20:43:00Z">
            <w:rPr>
              <w:rFonts w:ascii="Bookman Old Style" w:hAnsi="Bookman Old Style"/>
              <w:sz w:val="32"/>
              <w:szCs w:val="32"/>
            </w:rPr>
          </w:rPrChange>
        </w:rPr>
        <w:t>d</w:t>
      </w:r>
      <w:ins w:id="5407" w:author="Ashley Frank" w:date="2024-12-28T02:23:00Z">
        <w:r>
          <w:rPr>
            <w:rFonts w:ascii="Bookman Old Style" w:hAnsi="Bookman Old Style"/>
            <w:szCs w:val="24"/>
          </w:rPr>
          <w:t xml:space="preserve"> through your treatment</w:t>
        </w:r>
      </w:ins>
      <w:r w:rsidR="00EB3A6F" w:rsidRPr="009C679A">
        <w:rPr>
          <w:rFonts w:ascii="Bookman Old Style" w:hAnsi="Bookman Old Style"/>
          <w:szCs w:val="24"/>
          <w:rPrChange w:id="5408" w:author="Ashley Frank" w:date="2024-12-20T20:43:00Z">
            <w:rPr>
              <w:rFonts w:ascii="Bookman Old Style" w:hAnsi="Bookman Old Style"/>
              <w:sz w:val="32"/>
              <w:szCs w:val="32"/>
            </w:rPr>
          </w:rPrChange>
        </w:rPr>
        <w:t xml:space="preserve"> that you haven’t forgiven</w:t>
      </w:r>
      <w:r w:rsidR="00FD26F1" w:rsidRPr="009C679A">
        <w:rPr>
          <w:rFonts w:ascii="Bookman Old Style" w:hAnsi="Bookman Old Style"/>
          <w:szCs w:val="24"/>
          <w:rPrChange w:id="5409" w:author="Ashley Frank" w:date="2024-12-20T20:43:00Z">
            <w:rPr>
              <w:rFonts w:ascii="Bookman Old Style" w:hAnsi="Bookman Old Style"/>
              <w:sz w:val="32"/>
              <w:szCs w:val="32"/>
            </w:rPr>
          </w:rPrChange>
        </w:rPr>
        <w:t xml:space="preserve"> </w:t>
      </w:r>
      <w:r w:rsidR="00374B6C" w:rsidRPr="009C679A">
        <w:rPr>
          <w:rFonts w:ascii="Bookman Old Style" w:hAnsi="Bookman Old Style"/>
          <w:szCs w:val="24"/>
          <w:rPrChange w:id="5410" w:author="Ashley Frank" w:date="2024-12-20T20:43:00Z">
            <w:rPr>
              <w:rFonts w:ascii="Bookman Old Style" w:hAnsi="Bookman Old Style"/>
              <w:sz w:val="32"/>
              <w:szCs w:val="32"/>
            </w:rPr>
          </w:rPrChange>
        </w:rPr>
        <w:t>them</w:t>
      </w:r>
      <w:del w:id="5411" w:author="Ashley Frank" w:date="2024-12-28T02:23:00Z">
        <w:r w:rsidR="00374B6C" w:rsidRPr="009C679A" w:rsidDel="001C4506">
          <w:rPr>
            <w:rFonts w:ascii="Bookman Old Style" w:hAnsi="Bookman Old Style"/>
            <w:szCs w:val="24"/>
            <w:rPrChange w:id="5412" w:author="Ashley Frank" w:date="2024-12-20T20:43:00Z">
              <w:rPr>
                <w:rFonts w:ascii="Bookman Old Style" w:hAnsi="Bookman Old Style"/>
                <w:sz w:val="32"/>
                <w:szCs w:val="32"/>
              </w:rPr>
            </w:rPrChange>
          </w:rPr>
          <w:delText xml:space="preserve"> </w:delText>
        </w:r>
        <w:r w:rsidR="00EB3A6F" w:rsidRPr="009C679A" w:rsidDel="001C4506">
          <w:rPr>
            <w:rFonts w:ascii="Bookman Old Style" w:hAnsi="Bookman Old Style"/>
            <w:szCs w:val="24"/>
            <w:rPrChange w:id="5413" w:author="Ashley Frank" w:date="2024-12-20T20:43:00Z">
              <w:rPr>
                <w:rFonts w:ascii="Bookman Old Style" w:hAnsi="Bookman Old Style"/>
                <w:sz w:val="32"/>
                <w:szCs w:val="32"/>
              </w:rPr>
            </w:rPrChange>
          </w:rPr>
          <w:delText>through your treatment of them</w:delText>
        </w:r>
      </w:del>
      <w:r w:rsidR="00666D0E" w:rsidRPr="009C679A">
        <w:rPr>
          <w:rFonts w:ascii="Bookman Old Style" w:hAnsi="Bookman Old Style"/>
          <w:szCs w:val="24"/>
          <w:rPrChange w:id="5414" w:author="Ashley Frank" w:date="2024-12-20T20:43:00Z">
            <w:rPr>
              <w:rFonts w:ascii="Bookman Old Style" w:hAnsi="Bookman Old Style"/>
              <w:sz w:val="32"/>
              <w:szCs w:val="32"/>
            </w:rPr>
          </w:rPrChange>
        </w:rPr>
        <w:t xml:space="preserve">. </w:t>
      </w:r>
    </w:p>
    <w:p w14:paraId="0F142FB1" w14:textId="7B929821" w:rsidR="00D95DE6" w:rsidRPr="00FB188B" w:rsidRDefault="00666D0E">
      <w:pPr>
        <w:pStyle w:val="BodyText"/>
        <w:spacing w:line="360" w:lineRule="auto"/>
        <w:rPr>
          <w:ins w:id="5415" w:author="Ashley Frank" w:date="2024-12-19T22:15:00Z"/>
          <w:rFonts w:ascii="Bookman Old Style" w:hAnsi="Bookman Old Style"/>
          <w:szCs w:val="24"/>
          <w:rPrChange w:id="5416" w:author="Ashley Frank" w:date="2024-12-27T23:15:00Z">
            <w:rPr>
              <w:ins w:id="5417" w:author="Ashley Frank" w:date="2024-12-19T22:15:00Z"/>
              <w:rFonts w:ascii="Bookman Old Style" w:hAnsi="Bookman Old Style"/>
              <w:b/>
              <w:bCs/>
              <w:sz w:val="32"/>
              <w:szCs w:val="32"/>
              <w:u w:val="single"/>
            </w:rPr>
          </w:rPrChange>
        </w:rPr>
        <w:pPrChange w:id="5418" w:author="Ashley Frank" w:date="2024-12-27T23:15:00Z">
          <w:pPr>
            <w:pStyle w:val="BodyText"/>
          </w:pPr>
        </w:pPrChange>
      </w:pPr>
      <w:r w:rsidRPr="009C679A">
        <w:rPr>
          <w:rFonts w:ascii="Bookman Old Style" w:hAnsi="Bookman Old Style"/>
          <w:szCs w:val="24"/>
          <w:rPrChange w:id="5419" w:author="Ashley Frank" w:date="2024-12-20T20:43:00Z">
            <w:rPr>
              <w:rFonts w:ascii="Bookman Old Style" w:hAnsi="Bookman Old Style"/>
              <w:sz w:val="32"/>
              <w:szCs w:val="32"/>
            </w:rPr>
          </w:rPrChange>
        </w:rPr>
        <w:lastRenderedPageBreak/>
        <w:t>Jesus told Peter that he would deny him three times before the rooster cro</w:t>
      </w:r>
      <w:r w:rsidR="00EB3A6F" w:rsidRPr="009C679A">
        <w:rPr>
          <w:rFonts w:ascii="Bookman Old Style" w:hAnsi="Bookman Old Style"/>
          <w:szCs w:val="24"/>
          <w:rPrChange w:id="5420"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5421" w:author="Ashley Frank" w:date="2024-12-20T20:43:00Z">
            <w:rPr>
              <w:rFonts w:ascii="Bookman Old Style" w:hAnsi="Bookman Old Style"/>
              <w:sz w:val="32"/>
              <w:szCs w:val="32"/>
            </w:rPr>
          </w:rPrChange>
        </w:rPr>
        <w:t>e</w:t>
      </w:r>
      <w:r w:rsidRPr="009C679A">
        <w:rPr>
          <w:rFonts w:ascii="Bookman Old Style" w:hAnsi="Bookman Old Style"/>
          <w:szCs w:val="24"/>
          <w:rPrChange w:id="5422" w:author="Ashley Frank" w:date="2024-12-20T20:43:00Z">
            <w:rPr>
              <w:rFonts w:ascii="Bookman Old Style" w:hAnsi="Bookman Old Style"/>
              <w:sz w:val="32"/>
              <w:szCs w:val="32"/>
            </w:rPr>
          </w:rPrChange>
        </w:rPr>
        <w:t xml:space="preserve">d during his movement from judgment hall to judgment hall on the days leading up to his crucifixion. Of course, Peter </w:t>
      </w:r>
      <w:ins w:id="5423" w:author="Ashley Frank" w:date="2024-12-27T23:14:00Z">
        <w:r w:rsidR="00FB188B">
          <w:rPr>
            <w:rFonts w:ascii="Bookman Old Style" w:hAnsi="Bookman Old Style"/>
            <w:szCs w:val="24"/>
          </w:rPr>
          <w:t xml:space="preserve">didn’t </w:t>
        </w:r>
      </w:ins>
      <w:ins w:id="5424" w:author="Ashley Frank" w:date="2024-12-28T02:26:00Z">
        <w:r w:rsidR="001C4506">
          <w:rPr>
            <w:rFonts w:ascii="Bookman Old Style" w:hAnsi="Bookman Old Style"/>
            <w:szCs w:val="24"/>
          </w:rPr>
          <w:t xml:space="preserve">accept </w:t>
        </w:r>
      </w:ins>
      <w:del w:id="5425" w:author="Ashley Frank" w:date="2024-12-27T23:14:00Z">
        <w:r w:rsidRPr="009C679A" w:rsidDel="00FB188B">
          <w:rPr>
            <w:rFonts w:ascii="Bookman Old Style" w:hAnsi="Bookman Old Style"/>
            <w:szCs w:val="24"/>
            <w:rPrChange w:id="5426" w:author="Ashley Frank" w:date="2024-12-20T20:43:00Z">
              <w:rPr>
                <w:rFonts w:ascii="Bookman Old Style" w:hAnsi="Bookman Old Style"/>
                <w:sz w:val="32"/>
                <w:szCs w:val="32"/>
              </w:rPr>
            </w:rPrChange>
          </w:rPr>
          <w:delText xml:space="preserve">denied </w:delText>
        </w:r>
      </w:del>
      <w:r w:rsidRPr="009C679A">
        <w:rPr>
          <w:rFonts w:ascii="Bookman Old Style" w:hAnsi="Bookman Old Style"/>
          <w:szCs w:val="24"/>
          <w:rPrChange w:id="5427" w:author="Ashley Frank" w:date="2024-12-20T20:43:00Z">
            <w:rPr>
              <w:rFonts w:ascii="Bookman Old Style" w:hAnsi="Bookman Old Style"/>
              <w:sz w:val="32"/>
              <w:szCs w:val="32"/>
            </w:rPr>
          </w:rPrChange>
        </w:rPr>
        <w:t xml:space="preserve">that he would deny </w:t>
      </w:r>
      <w:del w:id="5428" w:author="Ashley Frank" w:date="2024-12-27T23:14:00Z">
        <w:r w:rsidRPr="009C679A" w:rsidDel="00FB188B">
          <w:rPr>
            <w:rFonts w:ascii="Bookman Old Style" w:hAnsi="Bookman Old Style"/>
            <w:szCs w:val="24"/>
            <w:rPrChange w:id="5429" w:author="Ashley Frank" w:date="2024-12-20T20:43:00Z">
              <w:rPr>
                <w:rFonts w:ascii="Bookman Old Style" w:hAnsi="Bookman Old Style"/>
                <w:sz w:val="32"/>
                <w:szCs w:val="32"/>
              </w:rPr>
            </w:rPrChange>
          </w:rPr>
          <w:delText xml:space="preserve">the </w:delText>
        </w:r>
      </w:del>
      <w:r w:rsidRPr="009C679A">
        <w:rPr>
          <w:rFonts w:ascii="Bookman Old Style" w:hAnsi="Bookman Old Style"/>
          <w:szCs w:val="24"/>
          <w:rPrChange w:id="5430" w:author="Ashley Frank" w:date="2024-12-20T20:43:00Z">
            <w:rPr>
              <w:rFonts w:ascii="Bookman Old Style" w:hAnsi="Bookman Old Style"/>
              <w:sz w:val="32"/>
              <w:szCs w:val="32"/>
            </w:rPr>
          </w:rPrChange>
        </w:rPr>
        <w:t xml:space="preserve">Christ. Just as Jesus predicted, Peter denied Jesus three times. When </w:t>
      </w:r>
      <w:r w:rsidR="00272C3B" w:rsidRPr="009C679A">
        <w:rPr>
          <w:rFonts w:ascii="Bookman Old Style" w:hAnsi="Bookman Old Style"/>
          <w:szCs w:val="24"/>
          <w:rPrChange w:id="5431" w:author="Ashley Frank" w:date="2024-12-20T20:43:00Z">
            <w:rPr>
              <w:rFonts w:ascii="Bookman Old Style" w:hAnsi="Bookman Old Style"/>
              <w:sz w:val="32"/>
              <w:szCs w:val="32"/>
            </w:rPr>
          </w:rPrChange>
        </w:rPr>
        <w:t>Jesus</w:t>
      </w:r>
      <w:r w:rsidRPr="009C679A">
        <w:rPr>
          <w:rFonts w:ascii="Bookman Old Style" w:hAnsi="Bookman Old Style"/>
          <w:szCs w:val="24"/>
          <w:rPrChange w:id="5432" w:author="Ashley Frank" w:date="2024-12-20T20:43:00Z">
            <w:rPr>
              <w:rFonts w:ascii="Bookman Old Style" w:hAnsi="Bookman Old Style"/>
              <w:sz w:val="32"/>
              <w:szCs w:val="32"/>
            </w:rPr>
          </w:rPrChange>
        </w:rPr>
        <w:t xml:space="preserve"> came back after his resurrection t</w:t>
      </w:r>
      <w:r w:rsidR="00272C3B" w:rsidRPr="009C679A">
        <w:rPr>
          <w:rFonts w:ascii="Bookman Old Style" w:hAnsi="Bookman Old Style"/>
          <w:szCs w:val="24"/>
          <w:rPrChange w:id="5433" w:author="Ashley Frank" w:date="2024-12-20T20:43:00Z">
            <w:rPr>
              <w:rFonts w:ascii="Bookman Old Style" w:hAnsi="Bookman Old Style"/>
              <w:sz w:val="32"/>
              <w:szCs w:val="32"/>
            </w:rPr>
          </w:rPrChange>
        </w:rPr>
        <w:t>o</w:t>
      </w:r>
      <w:r w:rsidRPr="009C679A">
        <w:rPr>
          <w:rFonts w:ascii="Bookman Old Style" w:hAnsi="Bookman Old Style"/>
          <w:szCs w:val="24"/>
          <w:rPrChange w:id="5434" w:author="Ashley Frank" w:date="2024-12-20T20:43:00Z">
            <w:rPr>
              <w:rFonts w:ascii="Bookman Old Style" w:hAnsi="Bookman Old Style"/>
              <w:sz w:val="32"/>
              <w:szCs w:val="32"/>
            </w:rPr>
          </w:rPrChange>
        </w:rPr>
        <w:t xml:space="preserve"> the upper room, he met with Peter by asking Peter three times, “Do you love me? Feed my lambs”. This happened three times, signifying the three times of denial. The purpose of what Jesus did was to restore the relationship. It was to ensure that the fellowship bet</w:t>
      </w:r>
      <w:r w:rsidR="00374B6C" w:rsidRPr="009C679A">
        <w:rPr>
          <w:rFonts w:ascii="Bookman Old Style" w:hAnsi="Bookman Old Style"/>
          <w:szCs w:val="24"/>
          <w:rPrChange w:id="5435"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5436" w:author="Ashley Frank" w:date="2024-12-20T20:43:00Z">
            <w:rPr>
              <w:rFonts w:ascii="Bookman Old Style" w:hAnsi="Bookman Old Style"/>
              <w:sz w:val="32"/>
              <w:szCs w:val="32"/>
            </w:rPr>
          </w:rPrChange>
        </w:rPr>
        <w:t>e</w:t>
      </w:r>
      <w:r w:rsidRPr="009C679A">
        <w:rPr>
          <w:rFonts w:ascii="Bookman Old Style" w:hAnsi="Bookman Old Style"/>
          <w:szCs w:val="24"/>
          <w:rPrChange w:id="5437" w:author="Ashley Frank" w:date="2024-12-20T20:43:00Z">
            <w:rPr>
              <w:rFonts w:ascii="Bookman Old Style" w:hAnsi="Bookman Old Style"/>
              <w:sz w:val="32"/>
              <w:szCs w:val="32"/>
            </w:rPr>
          </w:rPrChange>
        </w:rPr>
        <w:t xml:space="preserve">en </w:t>
      </w:r>
      <w:r w:rsidR="00272C3B" w:rsidRPr="009C679A">
        <w:rPr>
          <w:rFonts w:ascii="Bookman Old Style" w:hAnsi="Bookman Old Style"/>
          <w:szCs w:val="24"/>
          <w:rPrChange w:id="5438" w:author="Ashley Frank" w:date="2024-12-20T20:43:00Z">
            <w:rPr>
              <w:rFonts w:ascii="Bookman Old Style" w:hAnsi="Bookman Old Style"/>
              <w:sz w:val="32"/>
              <w:szCs w:val="32"/>
            </w:rPr>
          </w:rPrChange>
        </w:rPr>
        <w:t>him</w:t>
      </w:r>
      <w:r w:rsidRPr="009C679A">
        <w:rPr>
          <w:rFonts w:ascii="Bookman Old Style" w:hAnsi="Bookman Old Style"/>
          <w:szCs w:val="24"/>
          <w:rPrChange w:id="5439" w:author="Ashley Frank" w:date="2024-12-20T20:43:00Z">
            <w:rPr>
              <w:rFonts w:ascii="Bookman Old Style" w:hAnsi="Bookman Old Style"/>
              <w:sz w:val="32"/>
              <w:szCs w:val="32"/>
            </w:rPr>
          </w:rPrChange>
        </w:rPr>
        <w:t xml:space="preserve"> and Peter was still strong. When it comes to </w:t>
      </w:r>
      <w:r w:rsidRPr="001C4506">
        <w:rPr>
          <w:rFonts w:ascii="Bookman Old Style" w:hAnsi="Bookman Old Style"/>
          <w:b/>
          <w:bCs/>
          <w:szCs w:val="24"/>
          <w:rPrChange w:id="5440" w:author="Ashley Frank" w:date="2024-12-28T02:26:00Z">
            <w:rPr>
              <w:rFonts w:ascii="Bookman Old Style" w:hAnsi="Bookman Old Style"/>
              <w:sz w:val="32"/>
              <w:szCs w:val="32"/>
            </w:rPr>
          </w:rPrChange>
        </w:rPr>
        <w:t>forgiveness</w:t>
      </w:r>
      <w:r w:rsidRPr="009C679A">
        <w:rPr>
          <w:rFonts w:ascii="Bookman Old Style" w:hAnsi="Bookman Old Style"/>
          <w:szCs w:val="24"/>
          <w:rPrChange w:id="5441" w:author="Ashley Frank" w:date="2024-12-20T20:43:00Z">
            <w:rPr>
              <w:rFonts w:ascii="Bookman Old Style" w:hAnsi="Bookman Old Style"/>
              <w:sz w:val="32"/>
              <w:szCs w:val="32"/>
            </w:rPr>
          </w:rPrChange>
        </w:rPr>
        <w:t xml:space="preserve">, the goal has to be to ensure that the relationship is restored and </w:t>
      </w:r>
      <w:ins w:id="5442" w:author="Ashley Frank" w:date="2024-12-28T02:26:00Z">
        <w:r w:rsidR="001C4506">
          <w:rPr>
            <w:rFonts w:ascii="Bookman Old Style" w:hAnsi="Bookman Old Style"/>
            <w:szCs w:val="24"/>
          </w:rPr>
          <w:t xml:space="preserve">its strength </w:t>
        </w:r>
      </w:ins>
      <w:del w:id="5443" w:author="Ashley Frank" w:date="2024-12-28T02:26:00Z">
        <w:r w:rsidRPr="009C679A" w:rsidDel="001C4506">
          <w:rPr>
            <w:rFonts w:ascii="Bookman Old Style" w:hAnsi="Bookman Old Style"/>
            <w:szCs w:val="24"/>
            <w:rPrChange w:id="5444" w:author="Ashley Frank" w:date="2024-12-20T20:43:00Z">
              <w:rPr>
                <w:rFonts w:ascii="Bookman Old Style" w:hAnsi="Bookman Old Style"/>
                <w:sz w:val="32"/>
                <w:szCs w:val="32"/>
              </w:rPr>
            </w:rPrChange>
          </w:rPr>
          <w:delText xml:space="preserve">that the strength of the fellowship </w:delText>
        </w:r>
      </w:del>
      <w:r w:rsidRPr="009C679A">
        <w:rPr>
          <w:rFonts w:ascii="Bookman Old Style" w:hAnsi="Bookman Old Style"/>
          <w:szCs w:val="24"/>
          <w:rPrChange w:id="5445" w:author="Ashley Frank" w:date="2024-12-20T20:43:00Z">
            <w:rPr>
              <w:rFonts w:ascii="Bookman Old Style" w:hAnsi="Bookman Old Style"/>
              <w:sz w:val="32"/>
              <w:szCs w:val="32"/>
            </w:rPr>
          </w:rPrChange>
        </w:rPr>
        <w:t xml:space="preserve">is still intact. This </w:t>
      </w:r>
      <w:r w:rsidR="00374B6C" w:rsidRPr="009C679A">
        <w:rPr>
          <w:rFonts w:ascii="Bookman Old Style" w:hAnsi="Bookman Old Style"/>
          <w:szCs w:val="24"/>
          <w:rPrChange w:id="5446" w:author="Ashley Frank" w:date="2024-12-20T20:43:00Z">
            <w:rPr>
              <w:rFonts w:ascii="Bookman Old Style" w:hAnsi="Bookman Old Style"/>
              <w:sz w:val="32"/>
              <w:szCs w:val="32"/>
            </w:rPr>
          </w:rPrChange>
        </w:rPr>
        <w:t xml:space="preserve">principle </w:t>
      </w:r>
      <w:r w:rsidRPr="009C679A">
        <w:rPr>
          <w:rFonts w:ascii="Bookman Old Style" w:hAnsi="Bookman Old Style"/>
          <w:szCs w:val="24"/>
          <w:rPrChange w:id="5447" w:author="Ashley Frank" w:date="2024-12-20T20:43:00Z">
            <w:rPr>
              <w:rFonts w:ascii="Bookman Old Style" w:hAnsi="Bookman Old Style"/>
              <w:sz w:val="32"/>
              <w:szCs w:val="32"/>
            </w:rPr>
          </w:rPrChange>
        </w:rPr>
        <w:t xml:space="preserve">goes for a wife, husband, friend, family member, children, extended family, coworker, and </w:t>
      </w:r>
      <w:r w:rsidR="00272C3B" w:rsidRPr="009C679A">
        <w:rPr>
          <w:rFonts w:ascii="Bookman Old Style" w:hAnsi="Bookman Old Style"/>
          <w:szCs w:val="24"/>
          <w:rPrChange w:id="5448" w:author="Ashley Frank" w:date="2024-12-20T20:43:00Z">
            <w:rPr>
              <w:rFonts w:ascii="Bookman Old Style" w:hAnsi="Bookman Old Style"/>
              <w:sz w:val="32"/>
              <w:szCs w:val="32"/>
            </w:rPr>
          </w:rPrChange>
        </w:rPr>
        <w:t>m</w:t>
      </w:r>
      <w:ins w:id="5449" w:author="Ashley Frank" w:date="2024-12-28T02:31:00Z">
        <w:r w:rsidR="00851E36">
          <w:rPr>
            <w:rFonts w:ascii="Bookman Old Style" w:hAnsi="Bookman Old Style"/>
            <w:szCs w:val="24"/>
          </w:rPr>
          <w:t>ost impo</w:t>
        </w:r>
      </w:ins>
      <w:ins w:id="5450" w:author="Ashley Frank" w:date="2024-12-28T02:32:00Z">
        <w:r w:rsidR="00851E36">
          <w:rPr>
            <w:rFonts w:ascii="Bookman Old Style" w:hAnsi="Bookman Old Style"/>
            <w:szCs w:val="24"/>
          </w:rPr>
          <w:t>rtantly</w:t>
        </w:r>
      </w:ins>
      <w:del w:id="5451" w:author="Ashley Frank" w:date="2024-12-28T02:31:00Z">
        <w:r w:rsidR="00272C3B" w:rsidRPr="009C679A" w:rsidDel="00851E36">
          <w:rPr>
            <w:rFonts w:ascii="Bookman Old Style" w:hAnsi="Bookman Old Style"/>
            <w:szCs w:val="24"/>
            <w:rPrChange w:id="5452" w:author="Ashley Frank" w:date="2024-12-20T20:43:00Z">
              <w:rPr>
                <w:rFonts w:ascii="Bookman Old Style" w:hAnsi="Bookman Old Style"/>
                <w:sz w:val="32"/>
                <w:szCs w:val="32"/>
              </w:rPr>
            </w:rPrChange>
          </w:rPr>
          <w:delText>aybe</w:delText>
        </w:r>
      </w:del>
      <w:del w:id="5453" w:author="Ashley Frank" w:date="2024-12-28T02:32:00Z">
        <w:r w:rsidR="00272C3B" w:rsidRPr="009C679A" w:rsidDel="00851E36">
          <w:rPr>
            <w:rFonts w:ascii="Bookman Old Style" w:hAnsi="Bookman Old Style"/>
            <w:szCs w:val="24"/>
            <w:rPrChange w:id="5454" w:author="Ashley Frank" w:date="2024-12-20T20:43:00Z">
              <w:rPr>
                <w:rFonts w:ascii="Bookman Old Style" w:hAnsi="Bookman Old Style"/>
                <w:sz w:val="32"/>
                <w:szCs w:val="32"/>
              </w:rPr>
            </w:rPrChange>
          </w:rPr>
          <w:delText xml:space="preserve"> </w:delText>
        </w:r>
      </w:del>
      <w:del w:id="5455" w:author="Ashley Frank" w:date="2024-12-28T02:31:00Z">
        <w:r w:rsidR="00272C3B" w:rsidRPr="009C679A" w:rsidDel="00851E36">
          <w:rPr>
            <w:rFonts w:ascii="Bookman Old Style" w:hAnsi="Bookman Old Style"/>
            <w:szCs w:val="24"/>
            <w:rPrChange w:id="5456" w:author="Ashley Frank" w:date="2024-12-20T20:43:00Z">
              <w:rPr>
                <w:rFonts w:ascii="Bookman Old Style" w:hAnsi="Bookman Old Style"/>
                <w:sz w:val="32"/>
                <w:szCs w:val="32"/>
              </w:rPr>
            </w:rPrChange>
          </w:rPr>
          <w:delText>more importantly,</w:delText>
        </w:r>
      </w:del>
      <w:r w:rsidR="00272C3B" w:rsidRPr="009C679A">
        <w:rPr>
          <w:rFonts w:ascii="Bookman Old Style" w:hAnsi="Bookman Old Style"/>
          <w:szCs w:val="24"/>
          <w:rPrChange w:id="5457" w:author="Ashley Frank" w:date="2024-12-20T20:43:00Z">
            <w:rPr>
              <w:rFonts w:ascii="Bookman Old Style" w:hAnsi="Bookman Old Style"/>
              <w:sz w:val="32"/>
              <w:szCs w:val="32"/>
            </w:rPr>
          </w:rPrChange>
        </w:rPr>
        <w:t xml:space="preserve"> </w:t>
      </w:r>
      <w:r w:rsidRPr="000F0C6F">
        <w:rPr>
          <w:rFonts w:ascii="Bookman Old Style" w:hAnsi="Bookman Old Style"/>
          <w:i/>
          <w:iCs/>
          <w:szCs w:val="24"/>
          <w:rPrChange w:id="5458" w:author="Ashley Frank" w:date="2024-12-28T03:49:00Z">
            <w:rPr>
              <w:rFonts w:ascii="Bookman Old Style" w:hAnsi="Bookman Old Style"/>
              <w:i/>
              <w:iCs/>
              <w:sz w:val="32"/>
              <w:szCs w:val="32"/>
            </w:rPr>
          </w:rPrChange>
        </w:rPr>
        <w:t>YOURSELF</w:t>
      </w:r>
      <w:r w:rsidRPr="006E6C02">
        <w:rPr>
          <w:rFonts w:ascii="Bookman Old Style" w:hAnsi="Bookman Old Style"/>
          <w:szCs w:val="24"/>
          <w:rPrChange w:id="5459" w:author="Ashley Frank" w:date="2024-12-28T03:38:00Z">
            <w:rPr>
              <w:rFonts w:ascii="Bookman Old Style" w:hAnsi="Bookman Old Style"/>
              <w:sz w:val="32"/>
              <w:szCs w:val="32"/>
            </w:rPr>
          </w:rPrChange>
        </w:rPr>
        <w:t>.</w:t>
      </w:r>
      <w:r w:rsidRPr="009C679A">
        <w:rPr>
          <w:rFonts w:ascii="Bookman Old Style" w:hAnsi="Bookman Old Style"/>
          <w:szCs w:val="24"/>
          <w:rPrChange w:id="5460" w:author="Ashley Frank" w:date="2024-12-20T20:43:00Z">
            <w:rPr>
              <w:rFonts w:ascii="Bookman Old Style" w:hAnsi="Bookman Old Style"/>
              <w:sz w:val="32"/>
              <w:szCs w:val="32"/>
            </w:rPr>
          </w:rPrChange>
        </w:rPr>
        <w:t xml:space="preserve"> </w:t>
      </w:r>
    </w:p>
    <w:p w14:paraId="456F559B" w14:textId="77777777" w:rsidR="00D95DE6" w:rsidRPr="009C679A" w:rsidRDefault="00D95DE6">
      <w:pPr>
        <w:rPr>
          <w:ins w:id="5461" w:author="Ashley Frank" w:date="2024-12-19T22:15:00Z"/>
          <w:szCs w:val="24"/>
        </w:rPr>
        <w:pPrChange w:id="5462" w:author="Ashley Frank" w:date="2024-12-19T22:15:00Z">
          <w:pPr>
            <w:pStyle w:val="BodyText"/>
          </w:pPr>
        </w:pPrChange>
      </w:pPr>
    </w:p>
    <w:p w14:paraId="6C88E527" w14:textId="77777777" w:rsidR="00D95DE6" w:rsidRPr="009C679A" w:rsidRDefault="00D95DE6" w:rsidP="00A01E36">
      <w:pPr>
        <w:pStyle w:val="BodyText"/>
        <w:spacing w:line="360" w:lineRule="auto"/>
        <w:rPr>
          <w:rFonts w:ascii="Bookman Old Style" w:hAnsi="Bookman Old Style"/>
          <w:szCs w:val="24"/>
          <w:rPrChange w:id="5463" w:author="Ashley Frank" w:date="2024-12-20T20:43:00Z">
            <w:rPr>
              <w:rFonts w:ascii="Bookman Old Style" w:hAnsi="Bookman Old Style"/>
              <w:sz w:val="32"/>
              <w:szCs w:val="32"/>
            </w:rPr>
          </w:rPrChange>
        </w:rPr>
      </w:pPr>
    </w:p>
    <w:p w14:paraId="7D2388E4" w14:textId="777C6897" w:rsidR="009014DA" w:rsidRPr="009C679A" w:rsidRDefault="001C4D3E" w:rsidP="009014DA">
      <w:pPr>
        <w:pStyle w:val="BodyText"/>
        <w:spacing w:line="360" w:lineRule="auto"/>
        <w:rPr>
          <w:rFonts w:ascii="Bookman Old Style" w:hAnsi="Bookman Old Style"/>
          <w:szCs w:val="24"/>
          <w:rPrChange w:id="5464" w:author="Ashley Frank" w:date="2024-12-20T20:43:00Z">
            <w:rPr>
              <w:rFonts w:ascii="Bookman Old Style" w:hAnsi="Bookman Old Style"/>
              <w:sz w:val="32"/>
              <w:szCs w:val="32"/>
            </w:rPr>
          </w:rPrChange>
        </w:rPr>
      </w:pPr>
      <w:r w:rsidRPr="009C679A">
        <w:rPr>
          <w:rFonts w:ascii="Bookman Old Style" w:hAnsi="Bookman Old Style"/>
          <w:b/>
          <w:szCs w:val="24"/>
          <w:u w:val="single"/>
          <w:rPrChange w:id="5465" w:author="Ashley Frank" w:date="2024-12-20T20:43:00Z">
            <w:rPr>
              <w:rFonts w:ascii="Bookman Old Style" w:hAnsi="Bookman Old Style"/>
              <w:b/>
              <w:sz w:val="32"/>
              <w:szCs w:val="32"/>
              <w:u w:val="single"/>
            </w:rPr>
          </w:rPrChange>
        </w:rPr>
        <w:t>Futuristic:</w:t>
      </w:r>
      <w:r w:rsidRPr="009C679A">
        <w:rPr>
          <w:rFonts w:ascii="Bookman Old Style" w:hAnsi="Bookman Old Style"/>
          <w:szCs w:val="24"/>
          <w:rPrChange w:id="5466" w:author="Ashley Frank" w:date="2024-12-20T20:43:00Z">
            <w:rPr>
              <w:rFonts w:ascii="Bookman Old Style" w:hAnsi="Bookman Old Style"/>
              <w:sz w:val="32"/>
              <w:szCs w:val="32"/>
            </w:rPr>
          </w:rPrChange>
        </w:rPr>
        <w:t xml:space="preserve"> The need to control is po</w:t>
      </w:r>
      <w:r w:rsidR="00374B6C" w:rsidRPr="009C679A">
        <w:rPr>
          <w:rFonts w:ascii="Bookman Old Style" w:hAnsi="Bookman Old Style"/>
          <w:szCs w:val="24"/>
          <w:rPrChange w:id="5467"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5468" w:author="Ashley Frank" w:date="2024-12-20T20:43:00Z">
            <w:rPr>
              <w:rFonts w:ascii="Bookman Old Style" w:hAnsi="Bookman Old Style"/>
              <w:sz w:val="32"/>
              <w:szCs w:val="32"/>
            </w:rPr>
          </w:rPrChange>
        </w:rPr>
        <w:t>e</w:t>
      </w:r>
      <w:r w:rsidRPr="009C679A">
        <w:rPr>
          <w:rFonts w:ascii="Bookman Old Style" w:hAnsi="Bookman Old Style"/>
          <w:szCs w:val="24"/>
          <w:rPrChange w:id="5469" w:author="Ashley Frank" w:date="2024-12-20T20:43:00Z">
            <w:rPr>
              <w:rFonts w:ascii="Bookman Old Style" w:hAnsi="Bookman Old Style"/>
              <w:sz w:val="32"/>
              <w:szCs w:val="32"/>
            </w:rPr>
          </w:rPrChange>
        </w:rPr>
        <w:t>rful. I do not mean ‘controlling’</w:t>
      </w:r>
      <w:ins w:id="5470" w:author="Ashley Frank" w:date="2024-12-28T03:51:00Z">
        <w:r w:rsidR="000F0C6F">
          <w:rPr>
            <w:rFonts w:ascii="Bookman Old Style" w:hAnsi="Bookman Old Style"/>
            <w:szCs w:val="24"/>
          </w:rPr>
          <w:t xml:space="preserve"> in th</w:t>
        </w:r>
      </w:ins>
      <w:ins w:id="5471" w:author="Ashley Frank" w:date="2024-12-28T03:52:00Z">
        <w:r w:rsidR="000F0C6F">
          <w:rPr>
            <w:rFonts w:ascii="Bookman Old Style" w:hAnsi="Bookman Old Style"/>
            <w:szCs w:val="24"/>
          </w:rPr>
          <w:t>e general sense.</w:t>
        </w:r>
      </w:ins>
      <w:del w:id="5472" w:author="Ashley Frank" w:date="2024-12-28T03:52:00Z">
        <w:r w:rsidRPr="009C679A" w:rsidDel="000F0C6F">
          <w:rPr>
            <w:rFonts w:ascii="Bookman Old Style" w:hAnsi="Bookman Old Style"/>
            <w:szCs w:val="24"/>
            <w:rPrChange w:id="5473" w:author="Ashley Frank" w:date="2024-12-20T20:43:00Z">
              <w:rPr>
                <w:rFonts w:ascii="Bookman Old Style" w:hAnsi="Bookman Old Style"/>
                <w:sz w:val="32"/>
                <w:szCs w:val="32"/>
              </w:rPr>
            </w:rPrChange>
          </w:rPr>
          <w:delText>.</w:delText>
        </w:r>
      </w:del>
      <w:r w:rsidRPr="009C679A">
        <w:rPr>
          <w:rFonts w:ascii="Bookman Old Style" w:hAnsi="Bookman Old Style"/>
          <w:szCs w:val="24"/>
          <w:rPrChange w:id="5474" w:author="Ashley Frank" w:date="2024-12-20T20:43:00Z">
            <w:rPr>
              <w:rFonts w:ascii="Bookman Old Style" w:hAnsi="Bookman Old Style"/>
              <w:sz w:val="32"/>
              <w:szCs w:val="32"/>
            </w:rPr>
          </w:rPrChange>
        </w:rPr>
        <w:t xml:space="preserve"> </w:t>
      </w:r>
      <w:r w:rsidR="002C4A2E" w:rsidRPr="009C679A">
        <w:rPr>
          <w:rFonts w:ascii="Bookman Old Style" w:hAnsi="Bookman Old Style"/>
          <w:szCs w:val="24"/>
          <w:rPrChange w:id="5475" w:author="Ashley Frank" w:date="2024-12-20T20:43:00Z">
            <w:rPr>
              <w:rFonts w:ascii="Bookman Old Style" w:hAnsi="Bookman Old Style"/>
              <w:sz w:val="32"/>
              <w:szCs w:val="32"/>
            </w:rPr>
          </w:rPrChange>
        </w:rPr>
        <w:t>We</w:t>
      </w:r>
      <w:r w:rsidR="00243D06" w:rsidRPr="009C679A">
        <w:rPr>
          <w:rFonts w:ascii="Bookman Old Style" w:hAnsi="Bookman Old Style"/>
          <w:szCs w:val="24"/>
          <w:rPrChange w:id="5476" w:author="Ashley Frank" w:date="2024-12-20T20:43:00Z">
            <w:rPr>
              <w:rFonts w:ascii="Bookman Old Style" w:hAnsi="Bookman Old Style"/>
              <w:sz w:val="32"/>
              <w:szCs w:val="32"/>
            </w:rPr>
          </w:rPrChange>
        </w:rPr>
        <w:t xml:space="preserve"> are talking about the concept of control</w:t>
      </w:r>
      <w:r w:rsidR="00374B6C" w:rsidRPr="009C679A">
        <w:rPr>
          <w:rFonts w:ascii="Bookman Old Style" w:hAnsi="Bookman Old Style"/>
          <w:szCs w:val="24"/>
          <w:rPrChange w:id="5477" w:author="Ashley Frank" w:date="2024-12-20T20:43:00Z">
            <w:rPr>
              <w:rFonts w:ascii="Bookman Old Style" w:hAnsi="Bookman Old Style"/>
              <w:sz w:val="32"/>
              <w:szCs w:val="32"/>
            </w:rPr>
          </w:rPrChange>
        </w:rPr>
        <w:t xml:space="preserve"> i</w:t>
      </w:r>
      <w:r w:rsidRPr="009C679A">
        <w:rPr>
          <w:rFonts w:ascii="Bookman Old Style" w:hAnsi="Bookman Old Style"/>
          <w:szCs w:val="24"/>
          <w:rPrChange w:id="5478" w:author="Ashley Frank" w:date="2024-12-20T20:43:00Z">
            <w:rPr>
              <w:rFonts w:ascii="Bookman Old Style" w:hAnsi="Bookman Old Style"/>
              <w:sz w:val="32"/>
              <w:szCs w:val="32"/>
            </w:rPr>
          </w:rPrChange>
        </w:rPr>
        <w:t>n terms of trauma</w:t>
      </w:r>
      <w:r w:rsidR="00374B6C" w:rsidRPr="009C679A">
        <w:rPr>
          <w:rFonts w:ascii="Bookman Old Style" w:hAnsi="Bookman Old Style"/>
          <w:szCs w:val="24"/>
          <w:rPrChange w:id="5479" w:author="Ashley Frank" w:date="2024-12-20T20:43:00Z">
            <w:rPr>
              <w:rFonts w:ascii="Bookman Old Style" w:hAnsi="Bookman Old Style"/>
              <w:sz w:val="32"/>
              <w:szCs w:val="32"/>
            </w:rPr>
          </w:rPrChange>
        </w:rPr>
        <w:t>. T</w:t>
      </w:r>
      <w:r w:rsidRPr="009C679A">
        <w:rPr>
          <w:rFonts w:ascii="Bookman Old Style" w:hAnsi="Bookman Old Style"/>
          <w:szCs w:val="24"/>
          <w:rPrChange w:id="5480" w:author="Ashley Frank" w:date="2024-12-20T20:43:00Z">
            <w:rPr>
              <w:rFonts w:ascii="Bookman Old Style" w:hAnsi="Bookman Old Style"/>
              <w:sz w:val="32"/>
              <w:szCs w:val="32"/>
            </w:rPr>
          </w:rPrChange>
        </w:rPr>
        <w:t xml:space="preserve">he two criteria for an event being traumatic </w:t>
      </w:r>
      <w:r w:rsidR="00374B6C" w:rsidRPr="009C679A">
        <w:rPr>
          <w:rFonts w:ascii="Bookman Old Style" w:hAnsi="Bookman Old Style"/>
          <w:szCs w:val="24"/>
          <w:rPrChange w:id="5481" w:author="Ashley Frank" w:date="2024-12-20T20:43:00Z">
            <w:rPr>
              <w:rFonts w:ascii="Bookman Old Style" w:hAnsi="Bookman Old Style"/>
              <w:sz w:val="32"/>
              <w:szCs w:val="32"/>
            </w:rPr>
          </w:rPrChange>
        </w:rPr>
        <w:t>are</w:t>
      </w:r>
      <w:r w:rsidRPr="009C679A">
        <w:rPr>
          <w:rFonts w:ascii="Bookman Old Style" w:hAnsi="Bookman Old Style"/>
          <w:szCs w:val="24"/>
          <w:rPrChange w:id="5482" w:author="Ashley Frank" w:date="2024-12-20T20:43:00Z">
            <w:rPr>
              <w:rFonts w:ascii="Bookman Old Style" w:hAnsi="Bookman Old Style"/>
              <w:sz w:val="32"/>
              <w:szCs w:val="32"/>
            </w:rPr>
          </w:rPrChange>
        </w:rPr>
        <w:t xml:space="preserve">: 1. The event is </w:t>
      </w:r>
      <w:r w:rsidR="00374B6C" w:rsidRPr="009C679A">
        <w:rPr>
          <w:rFonts w:ascii="Bookman Old Style" w:hAnsi="Bookman Old Style"/>
          <w:szCs w:val="24"/>
          <w:rPrChange w:id="5483" w:author="Ashley Frank" w:date="2024-12-20T20:43:00Z">
            <w:rPr>
              <w:rFonts w:ascii="Bookman Old Style" w:hAnsi="Bookman Old Style"/>
              <w:sz w:val="32"/>
              <w:szCs w:val="32"/>
            </w:rPr>
          </w:rPrChange>
        </w:rPr>
        <w:t>u</w:t>
      </w:r>
      <w:r w:rsidRPr="009C679A">
        <w:rPr>
          <w:rFonts w:ascii="Bookman Old Style" w:hAnsi="Bookman Old Style"/>
          <w:szCs w:val="24"/>
          <w:rPrChange w:id="5484" w:author="Ashley Frank" w:date="2024-12-20T20:43:00Z">
            <w:rPr>
              <w:rFonts w:ascii="Bookman Old Style" w:hAnsi="Bookman Old Style"/>
              <w:sz w:val="32"/>
              <w:szCs w:val="32"/>
            </w:rPr>
          </w:rPrChange>
        </w:rPr>
        <w:t xml:space="preserve">ncontrollable. 2. The event is </w:t>
      </w:r>
      <w:r w:rsidR="00374B6C" w:rsidRPr="009C679A">
        <w:rPr>
          <w:rFonts w:ascii="Bookman Old Style" w:hAnsi="Bookman Old Style"/>
          <w:szCs w:val="24"/>
          <w:rPrChange w:id="5485" w:author="Ashley Frank" w:date="2024-12-20T20:43:00Z">
            <w:rPr>
              <w:rFonts w:ascii="Bookman Old Style" w:hAnsi="Bookman Old Style"/>
              <w:sz w:val="32"/>
              <w:szCs w:val="32"/>
            </w:rPr>
          </w:rPrChange>
        </w:rPr>
        <w:t>u</w:t>
      </w:r>
      <w:r w:rsidRPr="009C679A">
        <w:rPr>
          <w:rFonts w:ascii="Bookman Old Style" w:hAnsi="Bookman Old Style"/>
          <w:szCs w:val="24"/>
          <w:rPrChange w:id="5486" w:author="Ashley Frank" w:date="2024-12-20T20:43:00Z">
            <w:rPr>
              <w:rFonts w:ascii="Bookman Old Style" w:hAnsi="Bookman Old Style"/>
              <w:sz w:val="32"/>
              <w:szCs w:val="32"/>
            </w:rPr>
          </w:rPrChange>
        </w:rPr>
        <w:t xml:space="preserve">nexpected. These two criteria </w:t>
      </w:r>
      <w:r w:rsidR="00243D06" w:rsidRPr="009C679A">
        <w:rPr>
          <w:rFonts w:ascii="Bookman Old Style" w:hAnsi="Bookman Old Style"/>
          <w:szCs w:val="24"/>
          <w:rPrChange w:id="5487" w:author="Ashley Frank" w:date="2024-12-20T20:43:00Z">
            <w:rPr>
              <w:rFonts w:ascii="Bookman Old Style" w:hAnsi="Bookman Old Style"/>
              <w:sz w:val="32"/>
              <w:szCs w:val="32"/>
            </w:rPr>
          </w:rPrChange>
        </w:rPr>
        <w:t>are</w:t>
      </w:r>
      <w:r w:rsidRPr="009C679A">
        <w:rPr>
          <w:rFonts w:ascii="Bookman Old Style" w:hAnsi="Bookman Old Style"/>
          <w:szCs w:val="24"/>
          <w:rPrChange w:id="5488" w:author="Ashley Frank" w:date="2024-12-20T20:43:00Z">
            <w:rPr>
              <w:rFonts w:ascii="Bookman Old Style" w:hAnsi="Bookman Old Style"/>
              <w:sz w:val="32"/>
              <w:szCs w:val="32"/>
            </w:rPr>
          </w:rPrChange>
        </w:rPr>
        <w:t xml:space="preserve"> what make an event traumatic. For example</w:t>
      </w:r>
      <w:r w:rsidR="00374B6C" w:rsidRPr="009C679A">
        <w:rPr>
          <w:rFonts w:ascii="Bookman Old Style" w:hAnsi="Bookman Old Style"/>
          <w:szCs w:val="24"/>
          <w:rPrChange w:id="5489" w:author="Ashley Frank" w:date="2024-12-20T20:43:00Z">
            <w:rPr>
              <w:rFonts w:ascii="Bookman Old Style" w:hAnsi="Bookman Old Style"/>
              <w:sz w:val="32"/>
              <w:szCs w:val="32"/>
            </w:rPr>
          </w:rPrChange>
        </w:rPr>
        <w:t>,</w:t>
      </w:r>
      <w:r w:rsidRPr="009C679A">
        <w:rPr>
          <w:rFonts w:ascii="Bookman Old Style" w:hAnsi="Bookman Old Style"/>
          <w:szCs w:val="24"/>
          <w:rPrChange w:id="5490" w:author="Ashley Frank" w:date="2024-12-20T20:43:00Z">
            <w:rPr>
              <w:rFonts w:ascii="Bookman Old Style" w:hAnsi="Bookman Old Style"/>
              <w:sz w:val="32"/>
              <w:szCs w:val="32"/>
            </w:rPr>
          </w:rPrChange>
        </w:rPr>
        <w:t xml:space="preserve"> 911 in New York</w:t>
      </w:r>
      <w:r w:rsidR="00374B6C" w:rsidRPr="009C679A">
        <w:rPr>
          <w:rFonts w:ascii="Bookman Old Style" w:hAnsi="Bookman Old Style"/>
          <w:szCs w:val="24"/>
          <w:rPrChange w:id="5491" w:author="Ashley Frank" w:date="2024-12-20T20:43:00Z">
            <w:rPr>
              <w:rFonts w:ascii="Bookman Old Style" w:hAnsi="Bookman Old Style"/>
              <w:sz w:val="32"/>
              <w:szCs w:val="32"/>
            </w:rPr>
          </w:rPrChange>
        </w:rPr>
        <w:t xml:space="preserve"> was</w:t>
      </w:r>
      <w:r w:rsidRPr="009C679A">
        <w:rPr>
          <w:rFonts w:ascii="Bookman Old Style" w:hAnsi="Bookman Old Style"/>
          <w:szCs w:val="24"/>
          <w:rPrChange w:id="5492" w:author="Ashley Frank" w:date="2024-12-20T20:43:00Z">
            <w:rPr>
              <w:rFonts w:ascii="Bookman Old Style" w:hAnsi="Bookman Old Style"/>
              <w:sz w:val="32"/>
              <w:szCs w:val="32"/>
            </w:rPr>
          </w:rPrChange>
        </w:rPr>
        <w:t xml:space="preserve"> unexpected</w:t>
      </w:r>
      <w:r w:rsidR="00374B6C" w:rsidRPr="009C679A">
        <w:rPr>
          <w:rFonts w:ascii="Bookman Old Style" w:hAnsi="Bookman Old Style"/>
          <w:szCs w:val="24"/>
          <w:rPrChange w:id="5493" w:author="Ashley Frank" w:date="2024-12-20T20:43:00Z">
            <w:rPr>
              <w:rFonts w:ascii="Bookman Old Style" w:hAnsi="Bookman Old Style"/>
              <w:sz w:val="32"/>
              <w:szCs w:val="32"/>
            </w:rPr>
          </w:rPrChange>
        </w:rPr>
        <w:t xml:space="preserve"> and</w:t>
      </w:r>
      <w:r w:rsidRPr="009C679A">
        <w:rPr>
          <w:rFonts w:ascii="Bookman Old Style" w:hAnsi="Bookman Old Style"/>
          <w:szCs w:val="24"/>
          <w:rPrChange w:id="5494" w:author="Ashley Frank" w:date="2024-12-20T20:43:00Z">
            <w:rPr>
              <w:rFonts w:ascii="Bookman Old Style" w:hAnsi="Bookman Old Style"/>
              <w:sz w:val="32"/>
              <w:szCs w:val="32"/>
            </w:rPr>
          </w:rPrChange>
        </w:rPr>
        <w:t xml:space="preserve"> uncontrollable. Someone being raped or assaulted </w:t>
      </w:r>
      <w:r w:rsidR="00374B6C" w:rsidRPr="009C679A">
        <w:rPr>
          <w:rFonts w:ascii="Bookman Old Style" w:hAnsi="Bookman Old Style"/>
          <w:szCs w:val="24"/>
          <w:rPrChange w:id="5495" w:author="Ashley Frank" w:date="2024-12-20T20:43:00Z">
            <w:rPr>
              <w:rFonts w:ascii="Bookman Old Style" w:hAnsi="Bookman Old Style"/>
              <w:sz w:val="32"/>
              <w:szCs w:val="32"/>
            </w:rPr>
          </w:rPrChange>
        </w:rPr>
        <w:t xml:space="preserve">is </w:t>
      </w:r>
      <w:r w:rsidRPr="009C679A">
        <w:rPr>
          <w:rFonts w:ascii="Bookman Old Style" w:hAnsi="Bookman Old Style"/>
          <w:szCs w:val="24"/>
          <w:rPrChange w:id="5496" w:author="Ashley Frank" w:date="2024-12-20T20:43:00Z">
            <w:rPr>
              <w:rFonts w:ascii="Bookman Old Style" w:hAnsi="Bookman Old Style"/>
              <w:sz w:val="32"/>
              <w:szCs w:val="32"/>
            </w:rPr>
          </w:rPrChange>
        </w:rPr>
        <w:t>unexpected</w:t>
      </w:r>
      <w:r w:rsidR="00374B6C" w:rsidRPr="009C679A">
        <w:rPr>
          <w:rFonts w:ascii="Bookman Old Style" w:hAnsi="Bookman Old Style"/>
          <w:szCs w:val="24"/>
          <w:rPrChange w:id="5497" w:author="Ashley Frank" w:date="2024-12-20T20:43:00Z">
            <w:rPr>
              <w:rFonts w:ascii="Bookman Old Style" w:hAnsi="Bookman Old Style"/>
              <w:sz w:val="32"/>
              <w:szCs w:val="32"/>
            </w:rPr>
          </w:rPrChange>
        </w:rPr>
        <w:t xml:space="preserve"> and </w:t>
      </w:r>
      <w:r w:rsidRPr="009C679A">
        <w:rPr>
          <w:rFonts w:ascii="Bookman Old Style" w:hAnsi="Bookman Old Style"/>
          <w:szCs w:val="24"/>
          <w:rPrChange w:id="5498" w:author="Ashley Frank" w:date="2024-12-20T20:43:00Z">
            <w:rPr>
              <w:rFonts w:ascii="Bookman Old Style" w:hAnsi="Bookman Old Style"/>
              <w:sz w:val="32"/>
              <w:szCs w:val="32"/>
            </w:rPr>
          </w:rPrChange>
        </w:rPr>
        <w:t xml:space="preserve">uncontrollable. Being T-Boned in an intersection </w:t>
      </w:r>
      <w:r w:rsidR="00374B6C" w:rsidRPr="009C679A">
        <w:rPr>
          <w:rFonts w:ascii="Bookman Old Style" w:hAnsi="Bookman Old Style"/>
          <w:szCs w:val="24"/>
          <w:rPrChange w:id="5499" w:author="Ashley Frank" w:date="2024-12-20T20:43:00Z">
            <w:rPr>
              <w:rFonts w:ascii="Bookman Old Style" w:hAnsi="Bookman Old Style"/>
              <w:sz w:val="32"/>
              <w:szCs w:val="32"/>
            </w:rPr>
          </w:rPrChange>
        </w:rPr>
        <w:t xml:space="preserve">is </w:t>
      </w:r>
      <w:r w:rsidRPr="009C679A">
        <w:rPr>
          <w:rFonts w:ascii="Bookman Old Style" w:hAnsi="Bookman Old Style"/>
          <w:szCs w:val="24"/>
          <w:rPrChange w:id="5500" w:author="Ashley Frank" w:date="2024-12-20T20:43:00Z">
            <w:rPr>
              <w:rFonts w:ascii="Bookman Old Style" w:hAnsi="Bookman Old Style"/>
              <w:sz w:val="32"/>
              <w:szCs w:val="32"/>
            </w:rPr>
          </w:rPrChange>
        </w:rPr>
        <w:t>unexpected</w:t>
      </w:r>
      <w:r w:rsidR="00374B6C" w:rsidRPr="009C679A">
        <w:rPr>
          <w:rFonts w:ascii="Bookman Old Style" w:hAnsi="Bookman Old Style"/>
          <w:szCs w:val="24"/>
          <w:rPrChange w:id="5501" w:author="Ashley Frank" w:date="2024-12-20T20:43:00Z">
            <w:rPr>
              <w:rFonts w:ascii="Bookman Old Style" w:hAnsi="Bookman Old Style"/>
              <w:sz w:val="32"/>
              <w:szCs w:val="32"/>
            </w:rPr>
          </w:rPrChange>
        </w:rPr>
        <w:t xml:space="preserve"> and</w:t>
      </w:r>
      <w:r w:rsidRPr="009C679A">
        <w:rPr>
          <w:rFonts w:ascii="Bookman Old Style" w:hAnsi="Bookman Old Style"/>
          <w:szCs w:val="24"/>
          <w:rPrChange w:id="5502" w:author="Ashley Frank" w:date="2024-12-20T20:43:00Z">
            <w:rPr>
              <w:rFonts w:ascii="Bookman Old Style" w:hAnsi="Bookman Old Style"/>
              <w:sz w:val="32"/>
              <w:szCs w:val="32"/>
            </w:rPr>
          </w:rPrChange>
        </w:rPr>
        <w:t xml:space="preserve"> uncontrollable. </w:t>
      </w:r>
      <w:moveFromRangeStart w:id="5503" w:author="Ashley Frank" w:date="2024-12-28T03:54:00Z" w:name="move186250467"/>
      <w:moveFrom w:id="5504" w:author="Ashley Frank" w:date="2024-12-28T03:54:00Z">
        <w:r w:rsidRPr="009C679A" w:rsidDel="000F0C6F">
          <w:rPr>
            <w:rFonts w:ascii="Bookman Old Style" w:hAnsi="Bookman Old Style"/>
            <w:szCs w:val="24"/>
            <w:rPrChange w:id="5505" w:author="Ashley Frank" w:date="2024-12-20T20:43:00Z">
              <w:rPr>
                <w:rFonts w:ascii="Bookman Old Style" w:hAnsi="Bookman Old Style"/>
                <w:sz w:val="32"/>
                <w:szCs w:val="32"/>
              </w:rPr>
            </w:rPrChange>
          </w:rPr>
          <w:t xml:space="preserve">Since these are the criteria for an event being traumatic, the person who experienced the event constantly attempts to ensure that that thing never happens </w:t>
        </w:r>
        <w:r w:rsidR="00374B6C" w:rsidRPr="009C679A" w:rsidDel="000F0C6F">
          <w:rPr>
            <w:rFonts w:ascii="Bookman Old Style" w:hAnsi="Bookman Old Style"/>
            <w:szCs w:val="24"/>
            <w:rPrChange w:id="5506" w:author="Ashley Frank" w:date="2024-12-20T20:43:00Z">
              <w:rPr>
                <w:rFonts w:ascii="Bookman Old Style" w:hAnsi="Bookman Old Style"/>
                <w:sz w:val="32"/>
                <w:szCs w:val="32"/>
              </w:rPr>
            </w:rPrChange>
          </w:rPr>
          <w:t>again.</w:t>
        </w:r>
      </w:moveFrom>
      <w:moveFromRangeEnd w:id="5503"/>
      <w:ins w:id="5507" w:author="Ashley Frank" w:date="2024-12-28T03:53:00Z">
        <w:r w:rsidR="000F0C6F" w:rsidRPr="000F0C6F">
          <w:rPr>
            <w:rFonts w:ascii="Bookman Old Style" w:hAnsi="Bookman Old Style"/>
            <w:szCs w:val="24"/>
            <w:rPrChange w:id="5508" w:author="Ashley Frank" w:date="2024-12-28T03:53:00Z">
              <w:rPr>
                <w:rFonts w:ascii="Arial" w:hAnsi="Arial" w:cs="Arial"/>
                <w:color w:val="1F1F1F"/>
                <w:sz w:val="30"/>
                <w:szCs w:val="30"/>
                <w:shd w:val="clear" w:color="auto" w:fill="FFFFFF"/>
              </w:rPr>
            </w:rPrChange>
          </w:rPr>
          <w:t>A traumatic event is</w:t>
        </w:r>
        <w:r w:rsidR="000F0C6F">
          <w:rPr>
            <w:rFonts w:ascii="Bookman Old Style" w:hAnsi="Bookman Old Style"/>
            <w:szCs w:val="24"/>
          </w:rPr>
          <w:t xml:space="preserve"> also</w:t>
        </w:r>
        <w:r w:rsidR="000F0C6F" w:rsidRPr="000F0C6F">
          <w:rPr>
            <w:rFonts w:ascii="Bookman Old Style" w:hAnsi="Bookman Old Style"/>
            <w:szCs w:val="24"/>
            <w:rPrChange w:id="5509" w:author="Ashley Frank" w:date="2024-12-28T03:53:00Z">
              <w:rPr>
                <w:rFonts w:ascii="Arial" w:hAnsi="Arial" w:cs="Arial"/>
                <w:color w:val="1F1F1F"/>
                <w:sz w:val="30"/>
                <w:szCs w:val="30"/>
                <w:shd w:val="clear" w:color="auto" w:fill="FFFFFF"/>
              </w:rPr>
            </w:rPrChange>
          </w:rPr>
          <w:t xml:space="preserve"> defined as </w:t>
        </w:r>
        <w:r w:rsidR="000F0C6F">
          <w:rPr>
            <w:rFonts w:ascii="Bookman Old Style" w:hAnsi="Bookman Old Style"/>
            <w:szCs w:val="24"/>
          </w:rPr>
          <w:t xml:space="preserve">one 1) </w:t>
        </w:r>
        <w:r w:rsidR="000F0C6F" w:rsidRPr="000F0C6F">
          <w:rPr>
            <w:rFonts w:ascii="Bookman Old Style" w:hAnsi="Bookman Old Style"/>
            <w:szCs w:val="24"/>
            <w:rPrChange w:id="5510" w:author="Ashley Frank" w:date="2024-12-28T03:53:00Z">
              <w:rPr>
                <w:rFonts w:ascii="Arial" w:hAnsi="Arial" w:cs="Arial"/>
                <w:color w:val="1F1F1F"/>
                <w:sz w:val="30"/>
                <w:szCs w:val="30"/>
                <w:shd w:val="clear" w:color="auto" w:fill="FFFFFF"/>
              </w:rPr>
            </w:rPrChange>
          </w:rPr>
          <w:t xml:space="preserve">that poses a threat of serious injury or death to oneself or others and </w:t>
        </w:r>
        <w:r w:rsidR="000F0C6F">
          <w:rPr>
            <w:rFonts w:ascii="Bookman Old Style" w:hAnsi="Bookman Old Style"/>
            <w:szCs w:val="24"/>
          </w:rPr>
          <w:t xml:space="preserve">2) </w:t>
        </w:r>
        <w:r w:rsidR="000F0C6F" w:rsidRPr="000F0C6F">
          <w:rPr>
            <w:rFonts w:ascii="Bookman Old Style" w:hAnsi="Bookman Old Style"/>
            <w:szCs w:val="24"/>
            <w:rPrChange w:id="5511" w:author="Ashley Frank" w:date="2024-12-28T03:53:00Z">
              <w:rPr>
                <w:rFonts w:ascii="Arial" w:hAnsi="Arial" w:cs="Arial"/>
                <w:color w:val="1F1F1F"/>
                <w:sz w:val="30"/>
                <w:szCs w:val="30"/>
                <w:shd w:val="clear" w:color="auto" w:fill="FFFFFF"/>
              </w:rPr>
            </w:rPrChange>
          </w:rPr>
          <w:t>elicits feelings of intense fear, helplessness, or horror.</w:t>
        </w:r>
      </w:ins>
      <w:r w:rsidR="00374B6C" w:rsidRPr="009C679A">
        <w:rPr>
          <w:rFonts w:ascii="Bookman Old Style" w:hAnsi="Bookman Old Style"/>
          <w:szCs w:val="24"/>
          <w:rPrChange w:id="5512" w:author="Ashley Frank" w:date="2024-12-20T20:43:00Z">
            <w:rPr>
              <w:rFonts w:ascii="Bookman Old Style" w:hAnsi="Bookman Old Style"/>
              <w:sz w:val="32"/>
              <w:szCs w:val="32"/>
            </w:rPr>
          </w:rPrChange>
        </w:rPr>
        <w:t xml:space="preserve"> </w:t>
      </w:r>
      <w:moveToRangeStart w:id="5513" w:author="Ashley Frank" w:date="2024-12-28T03:54:00Z" w:name="move186250467"/>
      <w:moveTo w:id="5514" w:author="Ashley Frank" w:date="2024-12-28T03:54:00Z">
        <w:r w:rsidR="000F0C6F" w:rsidRPr="001E5688">
          <w:rPr>
            <w:rFonts w:ascii="Bookman Old Style" w:hAnsi="Bookman Old Style"/>
            <w:szCs w:val="24"/>
          </w:rPr>
          <w:t>Since these are the criteria for an event being traumatic, the person who experienced the event constantly attempts to ensure that that thing never happens again.</w:t>
        </w:r>
      </w:moveTo>
      <w:moveToRangeEnd w:id="5513"/>
      <w:ins w:id="5515" w:author="Ashley Frank" w:date="2024-12-28T03:54:00Z">
        <w:r w:rsidR="000F0C6F">
          <w:rPr>
            <w:rFonts w:ascii="Bookman Old Style" w:hAnsi="Bookman Old Style"/>
            <w:szCs w:val="24"/>
          </w:rPr>
          <w:t xml:space="preserve"> </w:t>
        </w:r>
      </w:ins>
      <w:r w:rsidR="00374B6C" w:rsidRPr="009C679A">
        <w:rPr>
          <w:rFonts w:ascii="Bookman Old Style" w:hAnsi="Bookman Old Style"/>
          <w:szCs w:val="24"/>
          <w:rPrChange w:id="5516" w:author="Ashley Frank" w:date="2024-12-20T20:43:00Z">
            <w:rPr>
              <w:rFonts w:ascii="Bookman Old Style" w:hAnsi="Bookman Old Style"/>
              <w:sz w:val="32"/>
              <w:szCs w:val="32"/>
            </w:rPr>
          </w:rPrChange>
        </w:rPr>
        <w:t xml:space="preserve">Hence, they believe </w:t>
      </w:r>
      <w:r w:rsidRPr="009C679A">
        <w:rPr>
          <w:rFonts w:ascii="Bookman Old Style" w:hAnsi="Bookman Old Style"/>
          <w:szCs w:val="24"/>
          <w:rPrChange w:id="5517" w:author="Ashley Frank" w:date="2024-12-20T20:43:00Z">
            <w:rPr>
              <w:rFonts w:ascii="Bookman Old Style" w:hAnsi="Bookman Old Style"/>
              <w:sz w:val="32"/>
              <w:szCs w:val="32"/>
            </w:rPr>
          </w:rPrChange>
        </w:rPr>
        <w:t>th</w:t>
      </w:r>
      <w:r w:rsidR="00374B6C" w:rsidRPr="009C679A">
        <w:rPr>
          <w:rFonts w:ascii="Bookman Old Style" w:hAnsi="Bookman Old Style"/>
          <w:szCs w:val="24"/>
          <w:rPrChange w:id="5518" w:author="Ashley Frank" w:date="2024-12-20T20:43:00Z">
            <w:rPr>
              <w:rFonts w:ascii="Bookman Old Style" w:hAnsi="Bookman Old Style"/>
              <w:sz w:val="32"/>
              <w:szCs w:val="32"/>
            </w:rPr>
          </w:rPrChange>
        </w:rPr>
        <w:t>at</w:t>
      </w:r>
      <w:r w:rsidRPr="009C679A">
        <w:rPr>
          <w:rFonts w:ascii="Bookman Old Style" w:hAnsi="Bookman Old Style"/>
          <w:szCs w:val="24"/>
          <w:rPrChange w:id="5519" w:author="Ashley Frank" w:date="2024-12-20T20:43:00Z">
            <w:rPr>
              <w:rFonts w:ascii="Bookman Old Style" w:hAnsi="Bookman Old Style"/>
              <w:sz w:val="32"/>
              <w:szCs w:val="32"/>
            </w:rPr>
          </w:rPrChange>
        </w:rPr>
        <w:t xml:space="preserve"> control</w:t>
      </w:r>
      <w:r w:rsidR="00374B6C" w:rsidRPr="009C679A">
        <w:rPr>
          <w:rFonts w:ascii="Bookman Old Style" w:hAnsi="Bookman Old Style"/>
          <w:szCs w:val="24"/>
          <w:rPrChange w:id="5520" w:author="Ashley Frank" w:date="2024-12-20T20:43:00Z">
            <w:rPr>
              <w:rFonts w:ascii="Bookman Old Style" w:hAnsi="Bookman Old Style"/>
              <w:sz w:val="32"/>
              <w:szCs w:val="32"/>
            </w:rPr>
          </w:rPrChange>
        </w:rPr>
        <w:t>ling</w:t>
      </w:r>
      <w:r w:rsidRPr="009C679A">
        <w:rPr>
          <w:rFonts w:ascii="Bookman Old Style" w:hAnsi="Bookman Old Style"/>
          <w:szCs w:val="24"/>
          <w:rPrChange w:id="5521" w:author="Ashley Frank" w:date="2024-12-20T20:43:00Z">
            <w:rPr>
              <w:rFonts w:ascii="Bookman Old Style" w:hAnsi="Bookman Old Style"/>
              <w:sz w:val="32"/>
              <w:szCs w:val="32"/>
            </w:rPr>
          </w:rPrChange>
        </w:rPr>
        <w:t xml:space="preserve"> people and events </w:t>
      </w:r>
      <w:r w:rsidR="00374B6C" w:rsidRPr="009C679A">
        <w:rPr>
          <w:rFonts w:ascii="Bookman Old Style" w:hAnsi="Bookman Old Style"/>
          <w:szCs w:val="24"/>
          <w:rPrChange w:id="5522" w:author="Ashley Frank" w:date="2024-12-20T20:43:00Z">
            <w:rPr>
              <w:rFonts w:ascii="Bookman Old Style" w:hAnsi="Bookman Old Style"/>
              <w:sz w:val="32"/>
              <w:szCs w:val="32"/>
            </w:rPr>
          </w:rPrChange>
        </w:rPr>
        <w:t>can keep t</w:t>
      </w:r>
      <w:r w:rsidRPr="009C679A">
        <w:rPr>
          <w:rFonts w:ascii="Bookman Old Style" w:hAnsi="Bookman Old Style"/>
          <w:szCs w:val="24"/>
          <w:rPrChange w:id="5523" w:author="Ashley Frank" w:date="2024-12-20T20:43:00Z">
            <w:rPr>
              <w:rFonts w:ascii="Bookman Old Style" w:hAnsi="Bookman Old Style"/>
              <w:sz w:val="32"/>
              <w:szCs w:val="32"/>
            </w:rPr>
          </w:rPrChange>
        </w:rPr>
        <w:t xml:space="preserve">hem safe. </w:t>
      </w:r>
      <w:r w:rsidR="00374B6C" w:rsidRPr="009C679A">
        <w:rPr>
          <w:rFonts w:ascii="Bookman Old Style" w:hAnsi="Bookman Old Style"/>
          <w:szCs w:val="24"/>
          <w:rPrChange w:id="5524" w:author="Ashley Frank" w:date="2024-12-20T20:43:00Z">
            <w:rPr>
              <w:rFonts w:ascii="Bookman Old Style" w:hAnsi="Bookman Old Style"/>
              <w:sz w:val="32"/>
              <w:szCs w:val="32"/>
            </w:rPr>
          </w:rPrChange>
        </w:rPr>
        <w:t xml:space="preserve">The need to control results in </w:t>
      </w:r>
      <w:r w:rsidRPr="009C679A">
        <w:rPr>
          <w:rFonts w:ascii="Bookman Old Style" w:hAnsi="Bookman Old Style"/>
          <w:szCs w:val="24"/>
          <w:rPrChange w:id="5525" w:author="Ashley Frank" w:date="2024-12-20T20:43:00Z">
            <w:rPr>
              <w:rFonts w:ascii="Bookman Old Style" w:hAnsi="Bookman Old Style"/>
              <w:sz w:val="32"/>
              <w:szCs w:val="32"/>
            </w:rPr>
          </w:rPrChange>
        </w:rPr>
        <w:t xml:space="preserve">a constant ‘stress-fest’. Again, a reasonable </w:t>
      </w:r>
      <w:ins w:id="5526" w:author="Ashley Frank" w:date="2024-12-28T03:55:00Z">
        <w:r w:rsidR="00DD3A2E">
          <w:rPr>
            <w:rFonts w:ascii="Bookman Old Style" w:hAnsi="Bookman Old Style"/>
            <w:szCs w:val="24"/>
          </w:rPr>
          <w:t xml:space="preserve">or non-traumatized </w:t>
        </w:r>
      </w:ins>
      <w:r w:rsidRPr="009C679A">
        <w:rPr>
          <w:rFonts w:ascii="Bookman Old Style" w:hAnsi="Bookman Old Style"/>
          <w:szCs w:val="24"/>
          <w:rPrChange w:id="5527" w:author="Ashley Frank" w:date="2024-12-20T20:43:00Z">
            <w:rPr>
              <w:rFonts w:ascii="Bookman Old Style" w:hAnsi="Bookman Old Style"/>
              <w:sz w:val="32"/>
              <w:szCs w:val="32"/>
            </w:rPr>
          </w:rPrChange>
        </w:rPr>
        <w:t>person knows that they cannot control the future</w:t>
      </w:r>
      <w:r w:rsidR="00374B6C" w:rsidRPr="009C679A">
        <w:rPr>
          <w:rFonts w:ascii="Bookman Old Style" w:hAnsi="Bookman Old Style"/>
          <w:szCs w:val="24"/>
          <w:rPrChange w:id="5528" w:author="Ashley Frank" w:date="2024-12-20T20:43:00Z">
            <w:rPr>
              <w:rFonts w:ascii="Bookman Old Style" w:hAnsi="Bookman Old Style"/>
              <w:sz w:val="32"/>
              <w:szCs w:val="32"/>
            </w:rPr>
          </w:rPrChange>
        </w:rPr>
        <w:t>,</w:t>
      </w:r>
      <w:r w:rsidRPr="009C679A">
        <w:rPr>
          <w:rFonts w:ascii="Bookman Old Style" w:hAnsi="Bookman Old Style"/>
          <w:szCs w:val="24"/>
          <w:rPrChange w:id="5529" w:author="Ashley Frank" w:date="2024-12-20T20:43:00Z">
            <w:rPr>
              <w:rFonts w:ascii="Bookman Old Style" w:hAnsi="Bookman Old Style"/>
              <w:sz w:val="32"/>
              <w:szCs w:val="32"/>
            </w:rPr>
          </w:rPrChange>
        </w:rPr>
        <w:t xml:space="preserve"> but that doesn’t stop many people from attempting to. Because of this need to control, they never</w:t>
      </w:r>
      <w:r w:rsidR="00243D06" w:rsidRPr="009C679A">
        <w:rPr>
          <w:rFonts w:ascii="Bookman Old Style" w:hAnsi="Bookman Old Style"/>
          <w:szCs w:val="24"/>
          <w:rPrChange w:id="5530" w:author="Ashley Frank" w:date="2024-12-20T20:43:00Z">
            <w:rPr>
              <w:rFonts w:ascii="Bookman Old Style" w:hAnsi="Bookman Old Style"/>
              <w:sz w:val="32"/>
              <w:szCs w:val="32"/>
            </w:rPr>
          </w:rPrChange>
        </w:rPr>
        <w:t xml:space="preserve"> believe they are</w:t>
      </w:r>
      <w:r w:rsidRPr="009C679A">
        <w:rPr>
          <w:rFonts w:ascii="Bookman Old Style" w:hAnsi="Bookman Old Style"/>
          <w:szCs w:val="24"/>
          <w:rPrChange w:id="5531" w:author="Ashley Frank" w:date="2024-12-20T20:43:00Z">
            <w:rPr>
              <w:rFonts w:ascii="Bookman Old Style" w:hAnsi="Bookman Old Style"/>
              <w:sz w:val="32"/>
              <w:szCs w:val="32"/>
            </w:rPr>
          </w:rPrChange>
        </w:rPr>
        <w:t xml:space="preserve"> safe. </w:t>
      </w:r>
      <w:r w:rsidR="00243D06" w:rsidRPr="009C679A">
        <w:rPr>
          <w:rFonts w:ascii="Bookman Old Style" w:hAnsi="Bookman Old Style"/>
          <w:szCs w:val="24"/>
          <w:rPrChange w:id="5532" w:author="Ashley Frank" w:date="2024-12-20T20:43:00Z">
            <w:rPr>
              <w:rFonts w:ascii="Bookman Old Style" w:hAnsi="Bookman Old Style"/>
              <w:sz w:val="32"/>
              <w:szCs w:val="32"/>
            </w:rPr>
          </w:rPrChange>
        </w:rPr>
        <w:t>Safety</w:t>
      </w:r>
      <w:r w:rsidRPr="009C679A">
        <w:rPr>
          <w:rFonts w:ascii="Bookman Old Style" w:hAnsi="Bookman Old Style"/>
          <w:szCs w:val="24"/>
          <w:rPrChange w:id="5533" w:author="Ashley Frank" w:date="2024-12-20T20:43:00Z">
            <w:rPr>
              <w:rFonts w:ascii="Bookman Old Style" w:hAnsi="Bookman Old Style"/>
              <w:sz w:val="32"/>
              <w:szCs w:val="32"/>
            </w:rPr>
          </w:rPrChange>
        </w:rPr>
        <w:t xml:space="preserve"> is </w:t>
      </w:r>
      <w:r w:rsidRPr="009C679A">
        <w:rPr>
          <w:rFonts w:ascii="Bookman Old Style" w:hAnsi="Bookman Old Style"/>
          <w:szCs w:val="24"/>
          <w:rPrChange w:id="5534" w:author="Ashley Frank" w:date="2024-12-20T20:43:00Z">
            <w:rPr>
              <w:rFonts w:ascii="Bookman Old Style" w:hAnsi="Bookman Old Style"/>
              <w:sz w:val="32"/>
              <w:szCs w:val="32"/>
            </w:rPr>
          </w:rPrChange>
        </w:rPr>
        <w:lastRenderedPageBreak/>
        <w:t xml:space="preserve">always a perception and not always a reality. </w:t>
      </w:r>
      <w:r w:rsidR="002C4A2E" w:rsidRPr="009C679A">
        <w:rPr>
          <w:rFonts w:ascii="Bookman Old Style" w:hAnsi="Bookman Old Style"/>
          <w:szCs w:val="24"/>
          <w:rPrChange w:id="5535" w:author="Ashley Frank" w:date="2024-12-20T20:43:00Z">
            <w:rPr>
              <w:rFonts w:ascii="Bookman Old Style" w:hAnsi="Bookman Old Style"/>
              <w:sz w:val="32"/>
              <w:szCs w:val="32"/>
            </w:rPr>
          </w:rPrChange>
        </w:rPr>
        <w:t>We</w:t>
      </w:r>
      <w:r w:rsidRPr="009C679A">
        <w:rPr>
          <w:rFonts w:ascii="Bookman Old Style" w:hAnsi="Bookman Old Style"/>
          <w:szCs w:val="24"/>
          <w:rPrChange w:id="5536" w:author="Ashley Frank" w:date="2024-12-20T20:43:00Z">
            <w:rPr>
              <w:rFonts w:ascii="Bookman Old Style" w:hAnsi="Bookman Old Style"/>
              <w:sz w:val="32"/>
              <w:szCs w:val="32"/>
            </w:rPr>
          </w:rPrChange>
        </w:rPr>
        <w:t xml:space="preserve"> </w:t>
      </w:r>
      <w:r w:rsidR="00374B6C" w:rsidRPr="009C679A">
        <w:rPr>
          <w:rFonts w:ascii="Bookman Old Style" w:hAnsi="Bookman Old Style"/>
          <w:szCs w:val="24"/>
          <w:rPrChange w:id="5537" w:author="Ashley Frank" w:date="2024-12-20T20:43:00Z">
            <w:rPr>
              <w:rFonts w:ascii="Bookman Old Style" w:hAnsi="Bookman Old Style"/>
              <w:sz w:val="32"/>
              <w:szCs w:val="32"/>
            </w:rPr>
          </w:rPrChange>
        </w:rPr>
        <w:t>are</w:t>
      </w:r>
      <w:r w:rsidRPr="009C679A">
        <w:rPr>
          <w:rFonts w:ascii="Bookman Old Style" w:hAnsi="Bookman Old Style"/>
          <w:szCs w:val="24"/>
          <w:rPrChange w:id="5538" w:author="Ashley Frank" w:date="2024-12-20T20:43:00Z">
            <w:rPr>
              <w:rFonts w:ascii="Bookman Old Style" w:hAnsi="Bookman Old Style"/>
              <w:sz w:val="32"/>
              <w:szCs w:val="32"/>
            </w:rPr>
          </w:rPrChange>
        </w:rPr>
        <w:t xml:space="preserve"> </w:t>
      </w:r>
      <w:r w:rsidR="00374B6C" w:rsidRPr="009C679A">
        <w:rPr>
          <w:rFonts w:ascii="Bookman Old Style" w:hAnsi="Bookman Old Style"/>
          <w:szCs w:val="24"/>
          <w:rPrChange w:id="5539" w:author="Ashley Frank" w:date="2024-12-20T20:43:00Z">
            <w:rPr>
              <w:rFonts w:ascii="Bookman Old Style" w:hAnsi="Bookman Old Style"/>
              <w:sz w:val="32"/>
              <w:szCs w:val="32"/>
            </w:rPr>
          </w:rPrChange>
        </w:rPr>
        <w:t xml:space="preserve">only as </w:t>
      </w:r>
      <w:r w:rsidRPr="009C679A">
        <w:rPr>
          <w:rFonts w:ascii="Bookman Old Style" w:hAnsi="Bookman Old Style"/>
          <w:szCs w:val="24"/>
          <w:rPrChange w:id="5540" w:author="Ashley Frank" w:date="2024-12-20T20:43:00Z">
            <w:rPr>
              <w:rFonts w:ascii="Bookman Old Style" w:hAnsi="Bookman Old Style"/>
              <w:sz w:val="32"/>
              <w:szCs w:val="32"/>
            </w:rPr>
          </w:rPrChange>
        </w:rPr>
        <w:t xml:space="preserve">safe </w:t>
      </w:r>
      <w:del w:id="5541" w:author="Ashley Frank" w:date="2024-12-28T03:56:00Z">
        <w:r w:rsidRPr="009C679A" w:rsidDel="00DD3A2E">
          <w:rPr>
            <w:rFonts w:ascii="Bookman Old Style" w:hAnsi="Bookman Old Style"/>
            <w:szCs w:val="24"/>
            <w:rPrChange w:id="5542" w:author="Ashley Frank" w:date="2024-12-20T20:43:00Z">
              <w:rPr>
                <w:rFonts w:ascii="Bookman Old Style" w:hAnsi="Bookman Old Style"/>
                <w:sz w:val="32"/>
                <w:szCs w:val="32"/>
              </w:rPr>
            </w:rPrChange>
          </w:rPr>
          <w:delText xml:space="preserve">because </w:delText>
        </w:r>
      </w:del>
      <w:r w:rsidR="00374B6C" w:rsidRPr="009C679A">
        <w:rPr>
          <w:rFonts w:ascii="Bookman Old Style" w:hAnsi="Bookman Old Style"/>
          <w:szCs w:val="24"/>
          <w:rPrChange w:id="5543" w:author="Ashley Frank" w:date="2024-12-20T20:43:00Z">
            <w:rPr>
              <w:rFonts w:ascii="Bookman Old Style" w:hAnsi="Bookman Old Style"/>
              <w:sz w:val="32"/>
              <w:szCs w:val="32"/>
            </w:rPr>
          </w:rPrChange>
        </w:rPr>
        <w:t>as</w:t>
      </w:r>
      <w:ins w:id="5544" w:author="Ashley Frank" w:date="2024-12-28T03:56:00Z">
        <w:r w:rsidR="00DD3A2E">
          <w:rPr>
            <w:rFonts w:ascii="Bookman Old Style" w:hAnsi="Bookman Old Style"/>
            <w:szCs w:val="24"/>
          </w:rPr>
          <w:t xml:space="preserve"> we</w:t>
        </w:r>
      </w:ins>
      <w:r w:rsidR="00374B6C" w:rsidRPr="009C679A">
        <w:rPr>
          <w:rFonts w:ascii="Bookman Old Style" w:hAnsi="Bookman Old Style"/>
          <w:szCs w:val="24"/>
          <w:rPrChange w:id="5545" w:author="Ashley Frank" w:date="2024-12-20T20:43:00Z">
            <w:rPr>
              <w:rFonts w:ascii="Bookman Old Style" w:hAnsi="Bookman Old Style"/>
              <w:sz w:val="32"/>
              <w:szCs w:val="32"/>
            </w:rPr>
          </w:rPrChange>
        </w:rPr>
        <w:t xml:space="preserve"> believe ourselves to be</w:t>
      </w:r>
      <w:r w:rsidRPr="009C679A">
        <w:rPr>
          <w:rFonts w:ascii="Bookman Old Style" w:hAnsi="Bookman Old Style"/>
          <w:szCs w:val="24"/>
          <w:rPrChange w:id="5546" w:author="Ashley Frank" w:date="2024-12-20T20:43:00Z">
            <w:rPr>
              <w:rFonts w:ascii="Bookman Old Style" w:hAnsi="Bookman Old Style"/>
              <w:sz w:val="32"/>
              <w:szCs w:val="32"/>
            </w:rPr>
          </w:rPrChange>
        </w:rPr>
        <w:t>.</w:t>
      </w:r>
      <w:ins w:id="5547" w:author="Ashley Frank" w:date="2024-12-28T03:59:00Z">
        <w:r w:rsidR="00DD3A2E">
          <w:rPr>
            <w:rFonts w:ascii="Bookman Old Style" w:hAnsi="Bookman Old Style"/>
            <w:szCs w:val="24"/>
          </w:rPr>
          <w:t xml:space="preserve"> For example,</w:t>
        </w:r>
      </w:ins>
      <w:r w:rsidRPr="009C679A">
        <w:rPr>
          <w:rFonts w:ascii="Bookman Old Style" w:hAnsi="Bookman Old Style"/>
          <w:szCs w:val="24"/>
          <w:rPrChange w:id="5548" w:author="Ashley Frank" w:date="2024-12-20T20:43:00Z">
            <w:rPr>
              <w:rFonts w:ascii="Bookman Old Style" w:hAnsi="Bookman Old Style"/>
              <w:sz w:val="32"/>
              <w:szCs w:val="32"/>
            </w:rPr>
          </w:rPrChange>
        </w:rPr>
        <w:t xml:space="preserve"> </w:t>
      </w:r>
      <w:ins w:id="5549" w:author="Ashley Frank" w:date="2024-12-28T04:00:00Z">
        <w:r w:rsidR="00DD3A2E">
          <w:rPr>
            <w:rFonts w:ascii="Bookman Old Style" w:hAnsi="Bookman Old Style"/>
            <w:szCs w:val="24"/>
          </w:rPr>
          <w:t>we all grow up</w:t>
        </w:r>
      </w:ins>
      <w:ins w:id="5550" w:author="Ashley Frank" w:date="2024-12-28T04:01:00Z">
        <w:r w:rsidR="00DD3A2E">
          <w:rPr>
            <w:rFonts w:ascii="Bookman Old Style" w:hAnsi="Bookman Old Style"/>
            <w:szCs w:val="24"/>
          </w:rPr>
          <w:t xml:space="preserve"> in different </w:t>
        </w:r>
      </w:ins>
      <w:del w:id="5551" w:author="Ashley Frank" w:date="2024-12-28T03:59:00Z">
        <w:r w:rsidR="00E14CD5" w:rsidRPr="009C679A" w:rsidDel="00DD3A2E">
          <w:rPr>
            <w:rFonts w:ascii="Bookman Old Style" w:hAnsi="Bookman Old Style"/>
            <w:szCs w:val="24"/>
            <w:rPrChange w:id="5552" w:author="Ashley Frank" w:date="2024-12-20T20:43:00Z">
              <w:rPr>
                <w:rFonts w:ascii="Bookman Old Style" w:hAnsi="Bookman Old Style"/>
                <w:sz w:val="32"/>
                <w:szCs w:val="32"/>
              </w:rPr>
            </w:rPrChange>
          </w:rPr>
          <w:delText>D</w:delText>
        </w:r>
      </w:del>
      <w:del w:id="5553" w:author="Ashley Frank" w:date="2024-12-28T04:00:00Z">
        <w:r w:rsidR="00E14CD5" w:rsidRPr="009C679A" w:rsidDel="00DD3A2E">
          <w:rPr>
            <w:rFonts w:ascii="Bookman Old Style" w:hAnsi="Bookman Old Style"/>
            <w:szCs w:val="24"/>
            <w:rPrChange w:id="5554" w:author="Ashley Frank" w:date="2024-12-20T20:43:00Z">
              <w:rPr>
                <w:rFonts w:ascii="Bookman Old Style" w:hAnsi="Bookman Old Style"/>
                <w:sz w:val="32"/>
                <w:szCs w:val="32"/>
              </w:rPr>
            </w:rPrChange>
          </w:rPr>
          <w:delText>epending</w:delText>
        </w:r>
        <w:r w:rsidRPr="009C679A" w:rsidDel="00DD3A2E">
          <w:rPr>
            <w:rFonts w:ascii="Bookman Old Style" w:hAnsi="Bookman Old Style"/>
            <w:szCs w:val="24"/>
            <w:rPrChange w:id="5555" w:author="Ashley Frank" w:date="2024-12-20T20:43:00Z">
              <w:rPr>
                <w:rFonts w:ascii="Bookman Old Style" w:hAnsi="Bookman Old Style"/>
                <w:sz w:val="32"/>
                <w:szCs w:val="32"/>
              </w:rPr>
            </w:rPrChange>
          </w:rPr>
          <w:delText xml:space="preserve"> on the </w:delText>
        </w:r>
      </w:del>
      <w:ins w:id="5556" w:author="Ashley Frank" w:date="2024-12-28T03:59:00Z">
        <w:r w:rsidR="00DD3A2E">
          <w:rPr>
            <w:rFonts w:ascii="Bookman Old Style" w:hAnsi="Bookman Old Style"/>
            <w:szCs w:val="24"/>
          </w:rPr>
          <w:t>kind</w:t>
        </w:r>
      </w:ins>
      <w:ins w:id="5557" w:author="Ashley Frank" w:date="2024-12-28T04:01:00Z">
        <w:r w:rsidR="00DD3A2E">
          <w:rPr>
            <w:rFonts w:ascii="Bookman Old Style" w:hAnsi="Bookman Old Style"/>
            <w:szCs w:val="24"/>
          </w:rPr>
          <w:t>s</w:t>
        </w:r>
      </w:ins>
      <w:ins w:id="5558" w:author="Ashley Frank" w:date="2024-12-28T03:59:00Z">
        <w:r w:rsidR="00DD3A2E">
          <w:rPr>
            <w:rFonts w:ascii="Bookman Old Style" w:hAnsi="Bookman Old Style"/>
            <w:szCs w:val="24"/>
          </w:rPr>
          <w:t xml:space="preserve"> of </w:t>
        </w:r>
      </w:ins>
      <w:ins w:id="5559" w:author="Ashley Frank" w:date="2024-12-28T04:03:00Z">
        <w:r w:rsidR="00DD3A2E">
          <w:rPr>
            <w:rFonts w:ascii="Bookman Old Style" w:hAnsi="Bookman Old Style"/>
            <w:szCs w:val="24"/>
          </w:rPr>
          <w:t>environments and around different sorts of people</w:t>
        </w:r>
      </w:ins>
      <w:del w:id="5560" w:author="Ashley Frank" w:date="2024-12-28T04:03:00Z">
        <w:r w:rsidRPr="009C679A" w:rsidDel="00DD3A2E">
          <w:rPr>
            <w:rFonts w:ascii="Bookman Old Style" w:hAnsi="Bookman Old Style"/>
            <w:szCs w:val="24"/>
            <w:rPrChange w:id="5561" w:author="Ashley Frank" w:date="2024-12-20T20:43:00Z">
              <w:rPr>
                <w:rFonts w:ascii="Bookman Old Style" w:hAnsi="Bookman Old Style"/>
                <w:sz w:val="32"/>
                <w:szCs w:val="32"/>
              </w:rPr>
            </w:rPrChange>
          </w:rPr>
          <w:delText>neighborhood</w:delText>
        </w:r>
      </w:del>
      <w:ins w:id="5562" w:author="Ashley Frank" w:date="2024-12-28T04:03:00Z">
        <w:r w:rsidR="00DD3A2E">
          <w:rPr>
            <w:rFonts w:ascii="Bookman Old Style" w:hAnsi="Bookman Old Style"/>
            <w:szCs w:val="24"/>
          </w:rPr>
          <w:t xml:space="preserve">. </w:t>
        </w:r>
      </w:ins>
      <w:ins w:id="5563" w:author="Ashley Frank" w:date="2024-12-31T04:55:00Z">
        <w:r w:rsidR="00613F3E">
          <w:rPr>
            <w:rFonts w:ascii="Bookman Old Style" w:hAnsi="Bookman Old Style"/>
            <w:szCs w:val="24"/>
          </w:rPr>
          <w:t>You and your friends likely</w:t>
        </w:r>
      </w:ins>
      <w:ins w:id="5564" w:author="Ashley Frank" w:date="2024-12-28T04:01:00Z">
        <w:r w:rsidR="00DD3A2E">
          <w:rPr>
            <w:rFonts w:ascii="Bookman Old Style" w:hAnsi="Bookman Old Style"/>
            <w:szCs w:val="24"/>
          </w:rPr>
          <w:t xml:space="preserve"> have a different meaning for the word safe</w:t>
        </w:r>
      </w:ins>
      <w:ins w:id="5565" w:author="Ashley Frank" w:date="2024-12-28T04:02:00Z">
        <w:r w:rsidR="00DD3A2E">
          <w:rPr>
            <w:rFonts w:ascii="Bookman Old Style" w:hAnsi="Bookman Old Style"/>
            <w:szCs w:val="24"/>
          </w:rPr>
          <w:t>,</w:t>
        </w:r>
      </w:ins>
      <w:ins w:id="5566" w:author="Ashley Frank" w:date="2024-12-28T04:01:00Z">
        <w:r w:rsidR="00DD3A2E">
          <w:rPr>
            <w:rFonts w:ascii="Bookman Old Style" w:hAnsi="Bookman Old Style"/>
            <w:szCs w:val="24"/>
          </w:rPr>
          <w:t xml:space="preserve"> depending o</w:t>
        </w:r>
      </w:ins>
      <w:ins w:id="5567" w:author="Ashley Frank" w:date="2024-12-28T04:02:00Z">
        <w:r w:rsidR="00DD3A2E">
          <w:rPr>
            <w:rFonts w:ascii="Bookman Old Style" w:hAnsi="Bookman Old Style"/>
            <w:szCs w:val="24"/>
          </w:rPr>
          <w:t xml:space="preserve">n your upbringing. </w:t>
        </w:r>
      </w:ins>
      <w:del w:id="5568" w:author="Ashley Frank" w:date="2024-12-28T04:01:00Z">
        <w:r w:rsidRPr="009C679A" w:rsidDel="00DD3A2E">
          <w:rPr>
            <w:rFonts w:ascii="Bookman Old Style" w:hAnsi="Bookman Old Style"/>
            <w:szCs w:val="24"/>
            <w:rPrChange w:id="5569" w:author="Ashley Frank" w:date="2024-12-20T20:43:00Z">
              <w:rPr>
                <w:rFonts w:ascii="Bookman Old Style" w:hAnsi="Bookman Old Style"/>
                <w:sz w:val="32"/>
                <w:szCs w:val="32"/>
              </w:rPr>
            </w:rPrChange>
          </w:rPr>
          <w:delText xml:space="preserve"> you grew up in</w:delText>
        </w:r>
      </w:del>
      <w:del w:id="5570" w:author="Ashley Frank" w:date="2024-12-28T04:02:00Z">
        <w:r w:rsidRPr="009C679A" w:rsidDel="00DD3A2E">
          <w:rPr>
            <w:rFonts w:ascii="Bookman Old Style" w:hAnsi="Bookman Old Style"/>
            <w:szCs w:val="24"/>
            <w:rPrChange w:id="5571" w:author="Ashley Frank" w:date="2024-12-20T20:43:00Z">
              <w:rPr>
                <w:rFonts w:ascii="Bookman Old Style" w:hAnsi="Bookman Old Style"/>
                <w:sz w:val="32"/>
                <w:szCs w:val="32"/>
              </w:rPr>
            </w:rPrChange>
          </w:rPr>
          <w:delText xml:space="preserve">, </w:delText>
        </w:r>
      </w:del>
      <w:ins w:id="5572" w:author="Ashley Frank" w:date="2024-12-28T04:02:00Z">
        <w:r w:rsidR="00DD3A2E">
          <w:rPr>
            <w:rFonts w:ascii="Bookman Old Style" w:hAnsi="Bookman Old Style"/>
            <w:szCs w:val="24"/>
          </w:rPr>
          <w:t xml:space="preserve">A neighborhood </w:t>
        </w:r>
      </w:ins>
      <w:del w:id="5573" w:author="Ashley Frank" w:date="2024-12-28T04:02:00Z">
        <w:r w:rsidRPr="009C679A" w:rsidDel="00DD3A2E">
          <w:rPr>
            <w:rFonts w:ascii="Bookman Old Style" w:hAnsi="Bookman Old Style"/>
            <w:szCs w:val="24"/>
            <w:rPrChange w:id="5574" w:author="Ashley Frank" w:date="2024-12-20T20:43:00Z">
              <w:rPr>
                <w:rFonts w:ascii="Bookman Old Style" w:hAnsi="Bookman Old Style"/>
                <w:sz w:val="32"/>
                <w:szCs w:val="32"/>
              </w:rPr>
            </w:rPrChange>
          </w:rPr>
          <w:delText xml:space="preserve">you </w:delText>
        </w:r>
        <w:r w:rsidR="00374B6C" w:rsidRPr="009C679A" w:rsidDel="00DD3A2E">
          <w:rPr>
            <w:rFonts w:ascii="Bookman Old Style" w:hAnsi="Bookman Old Style"/>
            <w:szCs w:val="24"/>
            <w:rPrChange w:id="5575" w:author="Ashley Frank" w:date="2024-12-20T20:43:00Z">
              <w:rPr>
                <w:rFonts w:ascii="Bookman Old Style" w:hAnsi="Bookman Old Style"/>
                <w:sz w:val="32"/>
                <w:szCs w:val="32"/>
              </w:rPr>
            </w:rPrChange>
          </w:rPr>
          <w:delText xml:space="preserve">may believe </w:delText>
        </w:r>
      </w:del>
      <w:r w:rsidRPr="009C679A">
        <w:rPr>
          <w:rFonts w:ascii="Bookman Old Style" w:hAnsi="Bookman Old Style"/>
          <w:szCs w:val="24"/>
          <w:rPrChange w:id="5576" w:author="Ashley Frank" w:date="2024-12-20T20:43:00Z">
            <w:rPr>
              <w:rFonts w:ascii="Bookman Old Style" w:hAnsi="Bookman Old Style"/>
              <w:sz w:val="32"/>
              <w:szCs w:val="32"/>
            </w:rPr>
          </w:rPrChange>
        </w:rPr>
        <w:t xml:space="preserve">you </w:t>
      </w:r>
      <w:ins w:id="5577" w:author="Ashley Frank" w:date="2024-12-28T04:02:00Z">
        <w:r w:rsidR="00DD3A2E">
          <w:rPr>
            <w:rFonts w:ascii="Bookman Old Style" w:hAnsi="Bookman Old Style"/>
            <w:szCs w:val="24"/>
          </w:rPr>
          <w:t>consider</w:t>
        </w:r>
      </w:ins>
      <w:del w:id="5578" w:author="Ashley Frank" w:date="2024-12-28T04:02:00Z">
        <w:r w:rsidRPr="009C679A" w:rsidDel="00DD3A2E">
          <w:rPr>
            <w:rFonts w:ascii="Bookman Old Style" w:hAnsi="Bookman Old Style"/>
            <w:szCs w:val="24"/>
            <w:rPrChange w:id="5579" w:author="Ashley Frank" w:date="2024-12-20T20:43:00Z">
              <w:rPr>
                <w:rFonts w:ascii="Bookman Old Style" w:hAnsi="Bookman Old Style"/>
                <w:sz w:val="32"/>
                <w:szCs w:val="32"/>
              </w:rPr>
            </w:rPrChange>
          </w:rPr>
          <w:delText>are</w:delText>
        </w:r>
      </w:del>
      <w:r w:rsidRPr="009C679A">
        <w:rPr>
          <w:rFonts w:ascii="Bookman Old Style" w:hAnsi="Bookman Old Style"/>
          <w:szCs w:val="24"/>
          <w:rPrChange w:id="5580" w:author="Ashley Frank" w:date="2024-12-20T20:43:00Z">
            <w:rPr>
              <w:rFonts w:ascii="Bookman Old Style" w:hAnsi="Bookman Old Style"/>
              <w:sz w:val="32"/>
              <w:szCs w:val="32"/>
            </w:rPr>
          </w:rPrChange>
        </w:rPr>
        <w:t xml:space="preserve"> saf</w:t>
      </w:r>
      <w:ins w:id="5581" w:author="Ashley Frank" w:date="2024-12-28T04:02:00Z">
        <w:r w:rsidR="00DD3A2E">
          <w:rPr>
            <w:rFonts w:ascii="Bookman Old Style" w:hAnsi="Bookman Old Style"/>
            <w:szCs w:val="24"/>
          </w:rPr>
          <w:t xml:space="preserve">e </w:t>
        </w:r>
      </w:ins>
      <w:ins w:id="5582" w:author="Ashley Frank" w:date="2024-12-28T04:03:00Z">
        <w:r w:rsidR="00DD3A2E">
          <w:rPr>
            <w:rFonts w:ascii="Bookman Old Style" w:hAnsi="Bookman Old Style"/>
            <w:szCs w:val="24"/>
          </w:rPr>
          <w:t xml:space="preserve">may feel </w:t>
        </w:r>
      </w:ins>
      <w:ins w:id="5583" w:author="Ashley Frank" w:date="2024-12-28T04:02:00Z">
        <w:r w:rsidR="00DD3A2E">
          <w:rPr>
            <w:rFonts w:ascii="Bookman Old Style" w:hAnsi="Bookman Old Style"/>
            <w:szCs w:val="24"/>
          </w:rPr>
          <w:t xml:space="preserve">extremely </w:t>
        </w:r>
      </w:ins>
      <w:del w:id="5584" w:author="Ashley Frank" w:date="2024-12-28T04:00:00Z">
        <w:r w:rsidRPr="009C679A" w:rsidDel="00DD3A2E">
          <w:rPr>
            <w:rFonts w:ascii="Bookman Old Style" w:hAnsi="Bookman Old Style"/>
            <w:szCs w:val="24"/>
            <w:rPrChange w:id="5585" w:author="Ashley Frank" w:date="2024-12-20T20:43:00Z">
              <w:rPr>
                <w:rFonts w:ascii="Bookman Old Style" w:hAnsi="Bookman Old Style"/>
                <w:sz w:val="32"/>
                <w:szCs w:val="32"/>
              </w:rPr>
            </w:rPrChange>
          </w:rPr>
          <w:delText>e</w:delText>
        </w:r>
        <w:r w:rsidR="00374B6C" w:rsidRPr="009C679A" w:rsidDel="00DD3A2E">
          <w:rPr>
            <w:rFonts w:ascii="Bookman Old Style" w:hAnsi="Bookman Old Style"/>
            <w:szCs w:val="24"/>
            <w:rPrChange w:id="5586" w:author="Ashley Frank" w:date="2024-12-20T20:43:00Z">
              <w:rPr>
                <w:rFonts w:ascii="Bookman Old Style" w:hAnsi="Bookman Old Style"/>
                <w:sz w:val="32"/>
                <w:szCs w:val="32"/>
              </w:rPr>
            </w:rPrChange>
          </w:rPr>
          <w:delText>,</w:delText>
        </w:r>
        <w:r w:rsidRPr="009C679A" w:rsidDel="00DD3A2E">
          <w:rPr>
            <w:rFonts w:ascii="Bookman Old Style" w:hAnsi="Bookman Old Style"/>
            <w:szCs w:val="24"/>
            <w:rPrChange w:id="5587" w:author="Ashley Frank" w:date="2024-12-20T20:43:00Z">
              <w:rPr>
                <w:rFonts w:ascii="Bookman Old Style" w:hAnsi="Bookman Old Style"/>
                <w:sz w:val="32"/>
                <w:szCs w:val="32"/>
              </w:rPr>
            </w:rPrChange>
          </w:rPr>
          <w:delText xml:space="preserve"> whereas if someone else from a different upbringing goes to that </w:delText>
        </w:r>
      </w:del>
      <w:del w:id="5588" w:author="Ashley Frank" w:date="2024-12-28T04:02:00Z">
        <w:r w:rsidRPr="009C679A" w:rsidDel="00DD3A2E">
          <w:rPr>
            <w:rFonts w:ascii="Bookman Old Style" w:hAnsi="Bookman Old Style"/>
            <w:szCs w:val="24"/>
            <w:rPrChange w:id="5589" w:author="Ashley Frank" w:date="2024-12-20T20:43:00Z">
              <w:rPr>
                <w:rFonts w:ascii="Bookman Old Style" w:hAnsi="Bookman Old Style"/>
                <w:sz w:val="32"/>
                <w:szCs w:val="32"/>
              </w:rPr>
            </w:rPrChange>
          </w:rPr>
          <w:delText xml:space="preserve">same neighborhood </w:delText>
        </w:r>
      </w:del>
      <w:ins w:id="5590" w:author="Ashley Frank" w:date="2024-12-28T04:00:00Z">
        <w:r w:rsidR="00DD3A2E">
          <w:rPr>
            <w:rFonts w:ascii="Bookman Old Style" w:hAnsi="Bookman Old Style"/>
            <w:szCs w:val="24"/>
          </w:rPr>
          <w:t>dangerous</w:t>
        </w:r>
      </w:ins>
      <w:ins w:id="5591" w:author="Ashley Frank" w:date="2024-12-28T04:02:00Z">
        <w:r w:rsidR="00DD3A2E">
          <w:rPr>
            <w:rFonts w:ascii="Bookman Old Style" w:hAnsi="Bookman Old Style"/>
            <w:szCs w:val="24"/>
          </w:rPr>
          <w:t xml:space="preserve"> to your friend</w:t>
        </w:r>
      </w:ins>
      <w:del w:id="5592" w:author="Ashley Frank" w:date="2024-12-28T04:00:00Z">
        <w:r w:rsidR="00374B6C" w:rsidRPr="009C679A" w:rsidDel="00DD3A2E">
          <w:rPr>
            <w:rFonts w:ascii="Bookman Old Style" w:hAnsi="Bookman Old Style"/>
            <w:szCs w:val="24"/>
            <w:rPrChange w:id="5593" w:author="Ashley Frank" w:date="2024-12-20T20:43:00Z">
              <w:rPr>
                <w:rFonts w:ascii="Bookman Old Style" w:hAnsi="Bookman Old Style"/>
                <w:sz w:val="32"/>
                <w:szCs w:val="32"/>
              </w:rPr>
            </w:rPrChange>
          </w:rPr>
          <w:delText xml:space="preserve">may </w:delText>
        </w:r>
        <w:r w:rsidRPr="009C679A" w:rsidDel="00DD3A2E">
          <w:rPr>
            <w:rFonts w:ascii="Bookman Old Style" w:hAnsi="Bookman Old Style"/>
            <w:szCs w:val="24"/>
            <w:rPrChange w:id="5594" w:author="Ashley Frank" w:date="2024-12-20T20:43:00Z">
              <w:rPr>
                <w:rFonts w:ascii="Bookman Old Style" w:hAnsi="Bookman Old Style"/>
                <w:sz w:val="32"/>
                <w:szCs w:val="32"/>
              </w:rPr>
            </w:rPrChange>
          </w:rPr>
          <w:delText xml:space="preserve">believe that </w:delText>
        </w:r>
        <w:r w:rsidR="00374B6C" w:rsidRPr="009C679A" w:rsidDel="00DD3A2E">
          <w:rPr>
            <w:rFonts w:ascii="Bookman Old Style" w:hAnsi="Bookman Old Style"/>
            <w:szCs w:val="24"/>
            <w:rPrChange w:id="5595" w:author="Ashley Frank" w:date="2024-12-20T20:43:00Z">
              <w:rPr>
                <w:rFonts w:ascii="Bookman Old Style" w:hAnsi="Bookman Old Style"/>
                <w:sz w:val="32"/>
                <w:szCs w:val="32"/>
              </w:rPr>
            </w:rPrChange>
          </w:rPr>
          <w:delText xml:space="preserve">they </w:delText>
        </w:r>
        <w:r w:rsidRPr="009C679A" w:rsidDel="00DD3A2E">
          <w:rPr>
            <w:rFonts w:ascii="Bookman Old Style" w:hAnsi="Bookman Old Style"/>
            <w:szCs w:val="24"/>
            <w:rPrChange w:id="5596" w:author="Ashley Frank" w:date="2024-12-20T20:43:00Z">
              <w:rPr>
                <w:rFonts w:ascii="Bookman Old Style" w:hAnsi="Bookman Old Style"/>
                <w:sz w:val="32"/>
                <w:szCs w:val="32"/>
              </w:rPr>
            </w:rPrChange>
          </w:rPr>
          <w:delText>are in constant danger</w:delText>
        </w:r>
      </w:del>
      <w:r w:rsidRPr="009C679A">
        <w:rPr>
          <w:rFonts w:ascii="Bookman Old Style" w:hAnsi="Bookman Old Style"/>
          <w:szCs w:val="24"/>
          <w:rPrChange w:id="5597" w:author="Ashley Frank" w:date="2024-12-20T20:43:00Z">
            <w:rPr>
              <w:rFonts w:ascii="Bookman Old Style" w:hAnsi="Bookman Old Style"/>
              <w:sz w:val="32"/>
              <w:szCs w:val="32"/>
            </w:rPr>
          </w:rPrChange>
        </w:rPr>
        <w:t>.</w:t>
      </w:r>
    </w:p>
    <w:p w14:paraId="574799C6" w14:textId="451A3F5B" w:rsidR="001C4D3E" w:rsidDel="00FB188B" w:rsidRDefault="00DD3A2E">
      <w:pPr>
        <w:pStyle w:val="BodyText"/>
        <w:spacing w:line="360" w:lineRule="auto"/>
        <w:rPr>
          <w:del w:id="5598" w:author="Ashley Frank" w:date="2024-12-21T01:08:00Z"/>
          <w:rFonts w:ascii="Bookman Old Style" w:hAnsi="Bookman Old Style"/>
          <w:szCs w:val="24"/>
        </w:rPr>
      </w:pPr>
      <w:ins w:id="5599" w:author="Ashley Frank" w:date="2024-12-28T04:05:00Z">
        <w:r>
          <w:rPr>
            <w:rFonts w:ascii="Bookman Old Style" w:hAnsi="Bookman Old Style"/>
            <w:szCs w:val="24"/>
          </w:rPr>
          <w:t>Ther</w:t>
        </w:r>
      </w:ins>
      <w:del w:id="5600" w:author="Ashley Frank" w:date="2024-12-28T04:03:00Z">
        <w:r w:rsidR="001C4D3E" w:rsidRPr="009C679A" w:rsidDel="00DD3A2E">
          <w:rPr>
            <w:rFonts w:ascii="Bookman Old Style" w:hAnsi="Bookman Old Style"/>
            <w:szCs w:val="24"/>
            <w:rPrChange w:id="5601" w:author="Ashley Frank" w:date="2024-12-20T20:43:00Z">
              <w:rPr>
                <w:rFonts w:ascii="Bookman Old Style" w:hAnsi="Bookman Old Style"/>
                <w:sz w:val="32"/>
                <w:szCs w:val="32"/>
              </w:rPr>
            </w:rPrChange>
          </w:rPr>
          <w:delText>Th</w:delText>
        </w:r>
      </w:del>
      <w:del w:id="5602" w:author="Ashley Frank" w:date="2024-12-28T04:05:00Z">
        <w:r w:rsidR="001C4D3E" w:rsidRPr="009C679A" w:rsidDel="00DD3A2E">
          <w:rPr>
            <w:rFonts w:ascii="Bookman Old Style" w:hAnsi="Bookman Old Style"/>
            <w:szCs w:val="24"/>
            <w:rPrChange w:id="5603" w:author="Ashley Frank" w:date="2024-12-20T20:43:00Z">
              <w:rPr>
                <w:rFonts w:ascii="Bookman Old Style" w:hAnsi="Bookman Old Style"/>
                <w:sz w:val="32"/>
                <w:szCs w:val="32"/>
              </w:rPr>
            </w:rPrChange>
          </w:rPr>
          <w:delText>er</w:delText>
        </w:r>
      </w:del>
      <w:r w:rsidR="001C4D3E" w:rsidRPr="009C679A">
        <w:rPr>
          <w:rFonts w:ascii="Bookman Old Style" w:hAnsi="Bookman Old Style"/>
          <w:szCs w:val="24"/>
          <w:rPrChange w:id="5604" w:author="Ashley Frank" w:date="2024-12-20T20:43:00Z">
            <w:rPr>
              <w:rFonts w:ascii="Bookman Old Style" w:hAnsi="Bookman Old Style"/>
              <w:sz w:val="32"/>
              <w:szCs w:val="32"/>
            </w:rPr>
          </w:rPrChange>
        </w:rPr>
        <w:t xml:space="preserve">e is a better way of looking at our lives </w:t>
      </w:r>
      <w:ins w:id="5605" w:author="Ashley Frank" w:date="2024-12-28T04:04:00Z">
        <w:r>
          <w:rPr>
            <w:rFonts w:ascii="Bookman Old Style" w:hAnsi="Bookman Old Style"/>
            <w:szCs w:val="24"/>
          </w:rPr>
          <w:t>than what we’re used to</w:t>
        </w:r>
      </w:ins>
      <w:ins w:id="5606" w:author="Ashley Frank" w:date="2024-12-28T04:05:00Z">
        <w:r>
          <w:rPr>
            <w:rFonts w:ascii="Bookman Old Style" w:hAnsi="Bookman Old Style"/>
            <w:szCs w:val="24"/>
          </w:rPr>
          <w:t>, and t</w:t>
        </w:r>
      </w:ins>
      <w:del w:id="5607" w:author="Ashley Frank" w:date="2024-12-28T04:04:00Z">
        <w:r w:rsidR="001C4D3E" w:rsidRPr="009C679A" w:rsidDel="00DD3A2E">
          <w:rPr>
            <w:rFonts w:ascii="Bookman Old Style" w:hAnsi="Bookman Old Style"/>
            <w:szCs w:val="24"/>
            <w:rPrChange w:id="5608" w:author="Ashley Frank" w:date="2024-12-20T20:43:00Z">
              <w:rPr>
                <w:rFonts w:ascii="Bookman Old Style" w:hAnsi="Bookman Old Style"/>
                <w:sz w:val="32"/>
                <w:szCs w:val="32"/>
              </w:rPr>
            </w:rPrChange>
          </w:rPr>
          <w:delText>and a better focus</w:delText>
        </w:r>
        <w:r w:rsidR="00374B6C" w:rsidRPr="009C679A" w:rsidDel="00DD3A2E">
          <w:rPr>
            <w:rFonts w:ascii="Bookman Old Style" w:hAnsi="Bookman Old Style"/>
            <w:szCs w:val="24"/>
            <w:rPrChange w:id="5609" w:author="Ashley Frank" w:date="2024-12-20T20:43:00Z">
              <w:rPr>
                <w:rFonts w:ascii="Bookman Old Style" w:hAnsi="Bookman Old Style"/>
                <w:sz w:val="32"/>
                <w:szCs w:val="32"/>
              </w:rPr>
            </w:rPrChange>
          </w:rPr>
          <w:delText>,</w:delText>
        </w:r>
        <w:r w:rsidR="00E14CD5" w:rsidRPr="009C679A" w:rsidDel="00DD3A2E">
          <w:rPr>
            <w:rFonts w:ascii="Bookman Old Style" w:hAnsi="Bookman Old Style"/>
            <w:szCs w:val="24"/>
            <w:rPrChange w:id="5610" w:author="Ashley Frank" w:date="2024-12-20T20:43:00Z">
              <w:rPr>
                <w:rFonts w:ascii="Bookman Old Style" w:hAnsi="Bookman Old Style"/>
                <w:sz w:val="32"/>
                <w:szCs w:val="32"/>
              </w:rPr>
            </w:rPrChange>
          </w:rPr>
          <w:delText xml:space="preserve"> </w:delText>
        </w:r>
      </w:del>
      <w:ins w:id="5611" w:author="Ashley Frank" w:date="2024-12-28T04:04:00Z">
        <w:r>
          <w:rPr>
            <w:rFonts w:ascii="Bookman Old Style" w:hAnsi="Bookman Old Style"/>
            <w:szCs w:val="24"/>
          </w:rPr>
          <w:t xml:space="preserve">he chart </w:t>
        </w:r>
      </w:ins>
      <w:del w:id="5612" w:author="Ashley Frank" w:date="2024-12-28T04:04:00Z">
        <w:r w:rsidR="00E14CD5" w:rsidRPr="009C679A" w:rsidDel="00DD3A2E">
          <w:rPr>
            <w:rFonts w:ascii="Bookman Old Style" w:hAnsi="Bookman Old Style"/>
            <w:szCs w:val="24"/>
            <w:rPrChange w:id="5613" w:author="Ashley Frank" w:date="2024-12-20T20:43:00Z">
              <w:rPr>
                <w:rFonts w:ascii="Bookman Old Style" w:hAnsi="Bookman Old Style"/>
                <w:sz w:val="32"/>
                <w:szCs w:val="32"/>
              </w:rPr>
            </w:rPrChange>
          </w:rPr>
          <w:delText xml:space="preserve">as outlined in the chart </w:delText>
        </w:r>
      </w:del>
      <w:r w:rsidR="00E14CD5" w:rsidRPr="009C679A">
        <w:rPr>
          <w:rFonts w:ascii="Bookman Old Style" w:hAnsi="Bookman Old Style"/>
          <w:szCs w:val="24"/>
          <w:rPrChange w:id="5614" w:author="Ashley Frank" w:date="2024-12-20T20:43:00Z">
            <w:rPr>
              <w:rFonts w:ascii="Bookman Old Style" w:hAnsi="Bookman Old Style"/>
              <w:sz w:val="32"/>
              <w:szCs w:val="32"/>
            </w:rPr>
          </w:rPrChange>
        </w:rPr>
        <w:t>below</w:t>
      </w:r>
      <w:ins w:id="5615" w:author="Ashley Frank" w:date="2024-12-28T04:04:00Z">
        <w:r>
          <w:rPr>
            <w:rFonts w:ascii="Bookman Old Style" w:hAnsi="Bookman Old Style"/>
            <w:szCs w:val="24"/>
          </w:rPr>
          <w:t xml:space="preserve"> out</w:t>
        </w:r>
      </w:ins>
      <w:ins w:id="5616" w:author="Ashley Frank" w:date="2024-12-28T04:05:00Z">
        <w:r>
          <w:rPr>
            <w:rFonts w:ascii="Bookman Old Style" w:hAnsi="Bookman Old Style"/>
            <w:szCs w:val="24"/>
          </w:rPr>
          <w:t>lines it.</w:t>
        </w:r>
      </w:ins>
      <w:del w:id="5617" w:author="Ashley Frank" w:date="2024-12-28T04:04:00Z">
        <w:r w:rsidR="001C4D3E" w:rsidRPr="009C679A" w:rsidDel="00DD3A2E">
          <w:rPr>
            <w:rFonts w:ascii="Bookman Old Style" w:hAnsi="Bookman Old Style"/>
            <w:szCs w:val="24"/>
            <w:rPrChange w:id="5618" w:author="Ashley Frank" w:date="2024-12-20T20:43:00Z">
              <w:rPr>
                <w:rFonts w:ascii="Bookman Old Style" w:hAnsi="Bookman Old Style"/>
                <w:sz w:val="32"/>
                <w:szCs w:val="32"/>
              </w:rPr>
            </w:rPrChange>
          </w:rPr>
          <w:delText>.</w:delText>
        </w:r>
      </w:del>
    </w:p>
    <w:p w14:paraId="1D614451" w14:textId="3786A5BA" w:rsidR="00FB188B" w:rsidRDefault="00FB188B" w:rsidP="009014DA">
      <w:pPr>
        <w:pStyle w:val="BodyText"/>
        <w:spacing w:line="360" w:lineRule="auto"/>
        <w:rPr>
          <w:ins w:id="5619" w:author="Ashley Frank" w:date="2024-12-27T23:15:00Z"/>
          <w:rFonts w:ascii="Bookman Old Style" w:hAnsi="Bookman Old Style"/>
          <w:szCs w:val="24"/>
        </w:rPr>
      </w:pPr>
    </w:p>
    <w:p w14:paraId="4390A34B" w14:textId="77777777" w:rsidR="00FB188B" w:rsidRPr="009C679A" w:rsidRDefault="00FB188B" w:rsidP="009014DA">
      <w:pPr>
        <w:pStyle w:val="BodyText"/>
        <w:spacing w:line="360" w:lineRule="auto"/>
        <w:rPr>
          <w:ins w:id="5620" w:author="Ashley Frank" w:date="2024-12-27T23:15:00Z"/>
          <w:rFonts w:ascii="Bookman Old Style" w:hAnsi="Bookman Old Style"/>
          <w:szCs w:val="24"/>
          <w:rPrChange w:id="5621" w:author="Ashley Frank" w:date="2024-12-20T20:43:00Z">
            <w:rPr>
              <w:ins w:id="5622" w:author="Ashley Frank" w:date="2024-12-27T23:15:00Z"/>
              <w:rFonts w:ascii="Bookman Old Style" w:hAnsi="Bookman Old Style"/>
              <w:sz w:val="32"/>
              <w:szCs w:val="32"/>
            </w:rPr>
          </w:rPrChange>
        </w:rPr>
      </w:pPr>
    </w:p>
    <w:p w14:paraId="70E32003" w14:textId="32F0FB0E" w:rsidR="001C4D3E" w:rsidRPr="009C679A" w:rsidRDefault="001C4D3E">
      <w:pPr>
        <w:pStyle w:val="BodyText"/>
        <w:spacing w:line="360" w:lineRule="auto"/>
        <w:rPr>
          <w:rPrChange w:id="5623" w:author="Ashley Frank" w:date="2024-12-20T20:43:00Z">
            <w:rPr>
              <w:rFonts w:ascii="Bookman Old Style" w:hAnsi="Bookman Old Style"/>
              <w:sz w:val="32"/>
              <w:szCs w:val="32"/>
            </w:rPr>
          </w:rPrChange>
        </w:rPr>
        <w:pPrChange w:id="5624" w:author="Ashley Frank" w:date="2024-12-21T01:08:00Z">
          <w:pPr>
            <w:tabs>
              <w:tab w:val="clear" w:pos="360"/>
              <w:tab w:val="clear" w:pos="9360"/>
            </w:tabs>
          </w:pPr>
        </w:pPrChange>
      </w:pPr>
      <w:del w:id="5625" w:author="Ashley Frank" w:date="2024-12-21T01:08:00Z">
        <w:r w:rsidRPr="009C679A" w:rsidDel="00742CED">
          <w:rPr>
            <w:rPrChange w:id="5626" w:author="Ashley Frank" w:date="2024-12-20T20:43:00Z">
              <w:rPr>
                <w:rFonts w:ascii="Bookman Old Style" w:hAnsi="Bookman Old Style"/>
                <w:sz w:val="32"/>
                <w:szCs w:val="32"/>
              </w:rPr>
            </w:rPrChange>
          </w:rPr>
          <w:br w:type="page"/>
        </w:r>
      </w:del>
    </w:p>
    <w:tbl>
      <w:tblPr>
        <w:tblStyle w:val="TableGrid"/>
        <w:tblW w:w="0" w:type="auto"/>
        <w:tblLook w:val="04A0" w:firstRow="1" w:lastRow="0" w:firstColumn="1" w:lastColumn="0" w:noHBand="0" w:noVBand="1"/>
      </w:tblPr>
      <w:tblGrid>
        <w:gridCol w:w="3116"/>
        <w:gridCol w:w="3117"/>
        <w:gridCol w:w="3117"/>
      </w:tblGrid>
      <w:tr w:rsidR="001C4D3E" w:rsidRPr="009C679A" w14:paraId="2C9D505C" w14:textId="77777777" w:rsidTr="00FE31F0">
        <w:tc>
          <w:tcPr>
            <w:tcW w:w="3116" w:type="dxa"/>
          </w:tcPr>
          <w:p w14:paraId="5450002F" w14:textId="77777777" w:rsidR="001C4D3E" w:rsidRPr="009C679A" w:rsidRDefault="001C4D3E" w:rsidP="00FE31F0">
            <w:pPr>
              <w:pStyle w:val="BodyText"/>
              <w:spacing w:line="360" w:lineRule="auto"/>
              <w:rPr>
                <w:rFonts w:ascii="Bookman Old Style" w:hAnsi="Bookman Old Style"/>
                <w:b/>
                <w:szCs w:val="24"/>
                <w:rPrChange w:id="5627" w:author="Ashley Frank" w:date="2024-12-20T20:43:00Z">
                  <w:rPr>
                    <w:rFonts w:ascii="Bookman Old Style" w:hAnsi="Bookman Old Style"/>
                    <w:b/>
                    <w:sz w:val="32"/>
                    <w:szCs w:val="32"/>
                  </w:rPr>
                </w:rPrChange>
              </w:rPr>
            </w:pPr>
            <w:r w:rsidRPr="009C679A">
              <w:rPr>
                <w:rFonts w:ascii="Bookman Old Style" w:hAnsi="Bookman Old Style"/>
                <w:b/>
                <w:szCs w:val="24"/>
                <w:rPrChange w:id="5628" w:author="Ashley Frank" w:date="2024-12-20T20:43:00Z">
                  <w:rPr>
                    <w:rFonts w:ascii="Bookman Old Style" w:hAnsi="Bookman Old Style"/>
                    <w:b/>
                    <w:sz w:val="32"/>
                    <w:szCs w:val="32"/>
                  </w:rPr>
                </w:rPrChange>
              </w:rPr>
              <w:t>Historic Focus</w:t>
            </w:r>
          </w:p>
        </w:tc>
        <w:tc>
          <w:tcPr>
            <w:tcW w:w="3117" w:type="dxa"/>
          </w:tcPr>
          <w:p w14:paraId="1C23F6E6" w14:textId="77777777" w:rsidR="001C4D3E" w:rsidRPr="009C679A" w:rsidRDefault="001C4D3E" w:rsidP="00FE31F0">
            <w:pPr>
              <w:pStyle w:val="BodyText"/>
              <w:spacing w:line="360" w:lineRule="auto"/>
              <w:rPr>
                <w:rFonts w:ascii="Bookman Old Style" w:hAnsi="Bookman Old Style"/>
                <w:b/>
                <w:szCs w:val="24"/>
                <w:rPrChange w:id="5629" w:author="Ashley Frank" w:date="2024-12-20T20:43:00Z">
                  <w:rPr>
                    <w:rFonts w:ascii="Bookman Old Style" w:hAnsi="Bookman Old Style"/>
                    <w:b/>
                    <w:sz w:val="32"/>
                    <w:szCs w:val="32"/>
                  </w:rPr>
                </w:rPrChange>
              </w:rPr>
            </w:pPr>
            <w:r w:rsidRPr="009C679A">
              <w:rPr>
                <w:rFonts w:ascii="Bookman Old Style" w:hAnsi="Bookman Old Style"/>
                <w:b/>
                <w:szCs w:val="24"/>
                <w:rPrChange w:id="5630" w:author="Ashley Frank" w:date="2024-12-20T20:43:00Z">
                  <w:rPr>
                    <w:rFonts w:ascii="Bookman Old Style" w:hAnsi="Bookman Old Style"/>
                    <w:b/>
                    <w:sz w:val="32"/>
                    <w:szCs w:val="32"/>
                  </w:rPr>
                </w:rPrChange>
              </w:rPr>
              <w:t>Here and Now Focus</w:t>
            </w:r>
          </w:p>
        </w:tc>
        <w:tc>
          <w:tcPr>
            <w:tcW w:w="3117" w:type="dxa"/>
          </w:tcPr>
          <w:p w14:paraId="2AC397A5" w14:textId="77777777" w:rsidR="001C4D3E" w:rsidRPr="009C679A" w:rsidRDefault="001C4D3E" w:rsidP="00FE31F0">
            <w:pPr>
              <w:pStyle w:val="BodyText"/>
              <w:spacing w:line="360" w:lineRule="auto"/>
              <w:rPr>
                <w:rFonts w:ascii="Bookman Old Style" w:hAnsi="Bookman Old Style"/>
                <w:b/>
                <w:szCs w:val="24"/>
                <w:rPrChange w:id="5631" w:author="Ashley Frank" w:date="2024-12-20T20:43:00Z">
                  <w:rPr>
                    <w:rFonts w:ascii="Bookman Old Style" w:hAnsi="Bookman Old Style"/>
                    <w:b/>
                    <w:sz w:val="32"/>
                    <w:szCs w:val="32"/>
                  </w:rPr>
                </w:rPrChange>
              </w:rPr>
            </w:pPr>
            <w:r w:rsidRPr="009C679A">
              <w:rPr>
                <w:rFonts w:ascii="Bookman Old Style" w:hAnsi="Bookman Old Style"/>
                <w:b/>
                <w:szCs w:val="24"/>
                <w:rPrChange w:id="5632" w:author="Ashley Frank" w:date="2024-12-20T20:43:00Z">
                  <w:rPr>
                    <w:rFonts w:ascii="Bookman Old Style" w:hAnsi="Bookman Old Style"/>
                    <w:b/>
                    <w:sz w:val="32"/>
                    <w:szCs w:val="32"/>
                  </w:rPr>
                </w:rPrChange>
              </w:rPr>
              <w:t>Futuristic Focus</w:t>
            </w:r>
          </w:p>
        </w:tc>
      </w:tr>
      <w:tr w:rsidR="001C4D3E" w:rsidRPr="009C679A" w14:paraId="5E58A82A" w14:textId="77777777" w:rsidTr="00FE31F0">
        <w:tc>
          <w:tcPr>
            <w:tcW w:w="3116" w:type="dxa"/>
          </w:tcPr>
          <w:p w14:paraId="2A20B4D6" w14:textId="77777777" w:rsidR="001C4D3E" w:rsidRPr="009C679A" w:rsidRDefault="001C4D3E" w:rsidP="00FE31F0">
            <w:pPr>
              <w:pStyle w:val="BodyText"/>
              <w:spacing w:line="360" w:lineRule="auto"/>
              <w:rPr>
                <w:rFonts w:ascii="Bookman Old Style" w:hAnsi="Bookman Old Style"/>
                <w:szCs w:val="24"/>
                <w:rPrChange w:id="5633" w:author="Ashley Frank" w:date="2024-12-20T20:43:00Z">
                  <w:rPr>
                    <w:rFonts w:ascii="Bookman Old Style" w:hAnsi="Bookman Old Style"/>
                    <w:sz w:val="32"/>
                    <w:szCs w:val="32"/>
                  </w:rPr>
                </w:rPrChange>
              </w:rPr>
            </w:pPr>
            <w:r w:rsidRPr="009C679A">
              <w:rPr>
                <w:rFonts w:ascii="Bookman Old Style" w:hAnsi="Bookman Old Style"/>
                <w:szCs w:val="24"/>
                <w:rPrChange w:id="5634" w:author="Ashley Frank" w:date="2024-12-20T20:43:00Z">
                  <w:rPr>
                    <w:rFonts w:ascii="Bookman Old Style" w:hAnsi="Bookman Old Style"/>
                    <w:sz w:val="32"/>
                    <w:szCs w:val="32"/>
                  </w:rPr>
                </w:rPrChange>
              </w:rPr>
              <w:t>Causes Instability</w:t>
            </w:r>
          </w:p>
        </w:tc>
        <w:tc>
          <w:tcPr>
            <w:tcW w:w="3117" w:type="dxa"/>
          </w:tcPr>
          <w:p w14:paraId="43C6404C" w14:textId="77777777" w:rsidR="001C4D3E" w:rsidRPr="009C679A" w:rsidRDefault="001C4D3E" w:rsidP="00FE31F0">
            <w:pPr>
              <w:pStyle w:val="BodyText"/>
              <w:spacing w:line="360" w:lineRule="auto"/>
              <w:rPr>
                <w:rFonts w:ascii="Bookman Old Style" w:hAnsi="Bookman Old Style"/>
                <w:szCs w:val="24"/>
                <w:rPrChange w:id="5635" w:author="Ashley Frank" w:date="2024-12-20T20:43:00Z">
                  <w:rPr>
                    <w:rFonts w:ascii="Bookman Old Style" w:hAnsi="Bookman Old Style"/>
                    <w:sz w:val="32"/>
                    <w:szCs w:val="32"/>
                  </w:rPr>
                </w:rPrChange>
              </w:rPr>
            </w:pPr>
            <w:r w:rsidRPr="009C679A">
              <w:rPr>
                <w:rFonts w:ascii="Bookman Old Style" w:hAnsi="Bookman Old Style"/>
                <w:szCs w:val="24"/>
                <w:rPrChange w:id="5636" w:author="Ashley Frank" w:date="2024-12-20T20:43:00Z">
                  <w:rPr>
                    <w:rFonts w:ascii="Bookman Old Style" w:hAnsi="Bookman Old Style"/>
                    <w:sz w:val="32"/>
                    <w:szCs w:val="32"/>
                  </w:rPr>
                </w:rPrChange>
              </w:rPr>
              <w:t>Causes Stability</w:t>
            </w:r>
          </w:p>
        </w:tc>
        <w:tc>
          <w:tcPr>
            <w:tcW w:w="3117" w:type="dxa"/>
          </w:tcPr>
          <w:p w14:paraId="279D732F" w14:textId="77777777" w:rsidR="001C4D3E" w:rsidRPr="009C679A" w:rsidRDefault="001C4D3E" w:rsidP="00FE31F0">
            <w:pPr>
              <w:pStyle w:val="BodyText"/>
              <w:spacing w:line="360" w:lineRule="auto"/>
              <w:rPr>
                <w:rFonts w:ascii="Bookman Old Style" w:hAnsi="Bookman Old Style"/>
                <w:szCs w:val="24"/>
                <w:rPrChange w:id="5637" w:author="Ashley Frank" w:date="2024-12-20T20:43:00Z">
                  <w:rPr>
                    <w:rFonts w:ascii="Bookman Old Style" w:hAnsi="Bookman Old Style"/>
                    <w:sz w:val="32"/>
                    <w:szCs w:val="32"/>
                  </w:rPr>
                </w:rPrChange>
              </w:rPr>
            </w:pPr>
            <w:r w:rsidRPr="009C679A">
              <w:rPr>
                <w:rFonts w:ascii="Bookman Old Style" w:hAnsi="Bookman Old Style"/>
                <w:szCs w:val="24"/>
                <w:rPrChange w:id="5638" w:author="Ashley Frank" w:date="2024-12-20T20:43:00Z">
                  <w:rPr>
                    <w:rFonts w:ascii="Bookman Old Style" w:hAnsi="Bookman Old Style"/>
                    <w:sz w:val="32"/>
                    <w:szCs w:val="32"/>
                  </w:rPr>
                </w:rPrChange>
              </w:rPr>
              <w:t>Causes Instability</w:t>
            </w:r>
          </w:p>
        </w:tc>
      </w:tr>
      <w:tr w:rsidR="001C4D3E" w:rsidRPr="009C679A" w14:paraId="72C5E363" w14:textId="77777777" w:rsidTr="00FE31F0">
        <w:tc>
          <w:tcPr>
            <w:tcW w:w="3116" w:type="dxa"/>
          </w:tcPr>
          <w:p w14:paraId="0A384826" w14:textId="37886C43" w:rsidR="001C4D3E" w:rsidRPr="009C679A" w:rsidRDefault="001C4D3E" w:rsidP="00FE31F0">
            <w:pPr>
              <w:pStyle w:val="BodyText"/>
              <w:spacing w:line="360" w:lineRule="auto"/>
              <w:rPr>
                <w:rFonts w:ascii="Bookman Old Style" w:hAnsi="Bookman Old Style"/>
                <w:szCs w:val="24"/>
                <w:rPrChange w:id="5639" w:author="Ashley Frank" w:date="2024-12-20T20:43:00Z">
                  <w:rPr>
                    <w:rFonts w:ascii="Bookman Old Style" w:hAnsi="Bookman Old Style"/>
                    <w:sz w:val="32"/>
                    <w:szCs w:val="32"/>
                  </w:rPr>
                </w:rPrChange>
              </w:rPr>
            </w:pPr>
            <w:r w:rsidRPr="009C679A">
              <w:rPr>
                <w:rFonts w:ascii="Bookman Old Style" w:hAnsi="Bookman Old Style"/>
                <w:szCs w:val="24"/>
                <w:rPrChange w:id="5640" w:author="Ashley Frank" w:date="2024-12-20T20:43:00Z">
                  <w:rPr>
                    <w:rFonts w:ascii="Bookman Old Style" w:hAnsi="Bookman Old Style"/>
                    <w:sz w:val="32"/>
                    <w:szCs w:val="32"/>
                  </w:rPr>
                </w:rPrChange>
              </w:rPr>
              <w:t xml:space="preserve">Reason: 1. </w:t>
            </w:r>
            <w:r w:rsidR="002C4A2E" w:rsidRPr="009C679A">
              <w:rPr>
                <w:rFonts w:ascii="Bookman Old Style" w:hAnsi="Bookman Old Style"/>
                <w:szCs w:val="24"/>
                <w:rPrChange w:id="5641" w:author="Ashley Frank" w:date="2024-12-20T20:43:00Z">
                  <w:rPr>
                    <w:rFonts w:ascii="Bookman Old Style" w:hAnsi="Bookman Old Style"/>
                    <w:sz w:val="32"/>
                    <w:szCs w:val="32"/>
                  </w:rPr>
                </w:rPrChange>
              </w:rPr>
              <w:t>We</w:t>
            </w:r>
            <w:r w:rsidRPr="009C679A">
              <w:rPr>
                <w:rFonts w:ascii="Bookman Old Style" w:hAnsi="Bookman Old Style"/>
                <w:szCs w:val="24"/>
                <w:rPrChange w:id="5642" w:author="Ashley Frank" w:date="2024-12-20T20:43:00Z">
                  <w:rPr>
                    <w:rFonts w:ascii="Bookman Old Style" w:hAnsi="Bookman Old Style"/>
                    <w:sz w:val="32"/>
                    <w:szCs w:val="32"/>
                  </w:rPr>
                </w:rPrChange>
              </w:rPr>
              <w:t xml:space="preserve"> typically reinterpret the past</w:t>
            </w:r>
          </w:p>
        </w:tc>
        <w:tc>
          <w:tcPr>
            <w:tcW w:w="3117" w:type="dxa"/>
          </w:tcPr>
          <w:p w14:paraId="2C349B12" w14:textId="77777777" w:rsidR="001C4D3E" w:rsidRPr="009C679A" w:rsidRDefault="00E14CD5" w:rsidP="00FE31F0">
            <w:pPr>
              <w:pStyle w:val="BodyText"/>
              <w:spacing w:line="360" w:lineRule="auto"/>
              <w:rPr>
                <w:rFonts w:ascii="Bookman Old Style" w:hAnsi="Bookman Old Style"/>
                <w:szCs w:val="24"/>
                <w:rPrChange w:id="5643" w:author="Ashley Frank" w:date="2024-12-20T20:43:00Z">
                  <w:rPr>
                    <w:rFonts w:ascii="Bookman Old Style" w:hAnsi="Bookman Old Style"/>
                    <w:sz w:val="32"/>
                    <w:szCs w:val="32"/>
                  </w:rPr>
                </w:rPrChange>
              </w:rPr>
            </w:pPr>
            <w:r w:rsidRPr="009C679A">
              <w:rPr>
                <w:rFonts w:ascii="Bookman Old Style" w:hAnsi="Bookman Old Style"/>
                <w:szCs w:val="24"/>
                <w:rPrChange w:id="5644" w:author="Ashley Frank" w:date="2024-12-20T20:43:00Z">
                  <w:rPr>
                    <w:rFonts w:ascii="Bookman Old Style" w:hAnsi="Bookman Old Style"/>
                    <w:sz w:val="32"/>
                    <w:szCs w:val="32"/>
                  </w:rPr>
                </w:rPrChange>
              </w:rPr>
              <w:t>Reason: 1. This is where your feet are planted</w:t>
            </w:r>
          </w:p>
          <w:p w14:paraId="792DBD07" w14:textId="77777777" w:rsidR="00E14CD5" w:rsidRPr="009C679A" w:rsidRDefault="00E14CD5" w:rsidP="00FE31F0">
            <w:pPr>
              <w:pStyle w:val="BodyText"/>
              <w:spacing w:line="360" w:lineRule="auto"/>
              <w:rPr>
                <w:rFonts w:ascii="Bookman Old Style" w:hAnsi="Bookman Old Style"/>
                <w:szCs w:val="24"/>
                <w:rPrChange w:id="5645" w:author="Ashley Frank" w:date="2024-12-20T20:43:00Z">
                  <w:rPr>
                    <w:rFonts w:ascii="Bookman Old Style" w:hAnsi="Bookman Old Style"/>
                    <w:sz w:val="32"/>
                    <w:szCs w:val="32"/>
                  </w:rPr>
                </w:rPrChange>
              </w:rPr>
            </w:pPr>
            <w:r w:rsidRPr="009C679A">
              <w:rPr>
                <w:rFonts w:ascii="Bookman Old Style" w:hAnsi="Bookman Old Style"/>
                <w:szCs w:val="24"/>
                <w:rPrChange w:id="5646" w:author="Ashley Frank" w:date="2024-12-20T20:43:00Z">
                  <w:rPr>
                    <w:rFonts w:ascii="Bookman Old Style" w:hAnsi="Bookman Old Style"/>
                    <w:sz w:val="32"/>
                    <w:szCs w:val="32"/>
                  </w:rPr>
                </w:rPrChange>
              </w:rPr>
              <w:t xml:space="preserve">2. This is the only place where </w:t>
            </w:r>
            <w:r w:rsidRPr="009C679A">
              <w:rPr>
                <w:rFonts w:ascii="Bookman Old Style" w:hAnsi="Bookman Old Style"/>
                <w:b/>
                <w:i/>
                <w:szCs w:val="24"/>
                <w:rPrChange w:id="5647" w:author="Ashley Frank" w:date="2024-12-20T20:43:00Z">
                  <w:rPr>
                    <w:rFonts w:ascii="Bookman Old Style" w:hAnsi="Bookman Old Style"/>
                    <w:b/>
                    <w:i/>
                    <w:sz w:val="32"/>
                    <w:szCs w:val="32"/>
                  </w:rPr>
                </w:rPrChange>
              </w:rPr>
              <w:t>decisions</w:t>
            </w:r>
            <w:r w:rsidRPr="009C679A">
              <w:rPr>
                <w:rFonts w:ascii="Bookman Old Style" w:hAnsi="Bookman Old Style"/>
                <w:szCs w:val="24"/>
                <w:rPrChange w:id="5648" w:author="Ashley Frank" w:date="2024-12-20T20:43:00Z">
                  <w:rPr>
                    <w:rFonts w:ascii="Bookman Old Style" w:hAnsi="Bookman Old Style"/>
                    <w:sz w:val="32"/>
                    <w:szCs w:val="32"/>
                  </w:rPr>
                </w:rPrChange>
              </w:rPr>
              <w:t xml:space="preserve"> can be made</w:t>
            </w:r>
          </w:p>
        </w:tc>
        <w:tc>
          <w:tcPr>
            <w:tcW w:w="3117" w:type="dxa"/>
          </w:tcPr>
          <w:p w14:paraId="6AB9BE49" w14:textId="3D96DC13" w:rsidR="001C4D3E" w:rsidRPr="009C679A" w:rsidRDefault="001C4D3E" w:rsidP="00FE31F0">
            <w:pPr>
              <w:pStyle w:val="BodyText"/>
              <w:spacing w:line="360" w:lineRule="auto"/>
              <w:rPr>
                <w:rFonts w:ascii="Bookman Old Style" w:hAnsi="Bookman Old Style"/>
                <w:szCs w:val="24"/>
                <w:rPrChange w:id="5649" w:author="Ashley Frank" w:date="2024-12-20T20:43:00Z">
                  <w:rPr>
                    <w:rFonts w:ascii="Bookman Old Style" w:hAnsi="Bookman Old Style"/>
                    <w:sz w:val="32"/>
                    <w:szCs w:val="32"/>
                  </w:rPr>
                </w:rPrChange>
              </w:rPr>
            </w:pPr>
            <w:r w:rsidRPr="009C679A">
              <w:rPr>
                <w:rFonts w:ascii="Bookman Old Style" w:hAnsi="Bookman Old Style"/>
                <w:szCs w:val="24"/>
                <w:rPrChange w:id="5650" w:author="Ashley Frank" w:date="2024-12-20T20:43:00Z">
                  <w:rPr>
                    <w:rFonts w:ascii="Bookman Old Style" w:hAnsi="Bookman Old Style"/>
                    <w:sz w:val="32"/>
                    <w:szCs w:val="32"/>
                  </w:rPr>
                </w:rPrChange>
              </w:rPr>
              <w:t xml:space="preserve">Reason: </w:t>
            </w:r>
            <w:r w:rsidR="002C4A2E" w:rsidRPr="009C679A">
              <w:rPr>
                <w:rFonts w:ascii="Bookman Old Style" w:hAnsi="Bookman Old Style"/>
                <w:szCs w:val="24"/>
                <w:rPrChange w:id="5651" w:author="Ashley Frank" w:date="2024-12-20T20:43:00Z">
                  <w:rPr>
                    <w:rFonts w:ascii="Bookman Old Style" w:hAnsi="Bookman Old Style"/>
                    <w:sz w:val="32"/>
                    <w:szCs w:val="32"/>
                  </w:rPr>
                </w:rPrChange>
              </w:rPr>
              <w:t>We</w:t>
            </w:r>
            <w:r w:rsidRPr="009C679A">
              <w:rPr>
                <w:rFonts w:ascii="Bookman Old Style" w:hAnsi="Bookman Old Style"/>
                <w:szCs w:val="24"/>
                <w:rPrChange w:id="5652" w:author="Ashley Frank" w:date="2024-12-20T20:43:00Z">
                  <w:rPr>
                    <w:rFonts w:ascii="Bookman Old Style" w:hAnsi="Bookman Old Style"/>
                    <w:sz w:val="32"/>
                    <w:szCs w:val="32"/>
                  </w:rPr>
                </w:rPrChange>
              </w:rPr>
              <w:t xml:space="preserve"> need a lot of control when our focus is on the Future</w:t>
            </w:r>
          </w:p>
        </w:tc>
      </w:tr>
      <w:tr w:rsidR="001C4D3E" w:rsidRPr="009C679A" w14:paraId="337FCC7D" w14:textId="77777777" w:rsidTr="00FE31F0">
        <w:tc>
          <w:tcPr>
            <w:tcW w:w="3116" w:type="dxa"/>
          </w:tcPr>
          <w:p w14:paraId="2CB14A3F" w14:textId="22840394" w:rsidR="001C4D3E" w:rsidRPr="009C679A" w:rsidRDefault="001C4D3E" w:rsidP="00FE31F0">
            <w:pPr>
              <w:pStyle w:val="BodyText"/>
              <w:spacing w:line="360" w:lineRule="auto"/>
              <w:rPr>
                <w:rFonts w:ascii="Bookman Old Style" w:hAnsi="Bookman Old Style"/>
                <w:szCs w:val="24"/>
                <w:rPrChange w:id="5653" w:author="Ashley Frank" w:date="2024-12-20T20:43:00Z">
                  <w:rPr>
                    <w:rFonts w:ascii="Bookman Old Style" w:hAnsi="Bookman Old Style"/>
                    <w:sz w:val="32"/>
                    <w:szCs w:val="32"/>
                  </w:rPr>
                </w:rPrChange>
              </w:rPr>
            </w:pPr>
            <w:r w:rsidRPr="009C679A">
              <w:rPr>
                <w:rFonts w:ascii="Bookman Old Style" w:hAnsi="Bookman Old Style"/>
                <w:szCs w:val="24"/>
                <w:rPrChange w:id="5654" w:author="Ashley Frank" w:date="2024-12-20T20:43:00Z">
                  <w:rPr>
                    <w:rFonts w:ascii="Bookman Old Style" w:hAnsi="Bookman Old Style"/>
                    <w:sz w:val="32"/>
                    <w:szCs w:val="32"/>
                  </w:rPr>
                </w:rPrChange>
              </w:rPr>
              <w:t xml:space="preserve">2. </w:t>
            </w:r>
            <w:r w:rsidR="002C4A2E" w:rsidRPr="009C679A">
              <w:rPr>
                <w:rFonts w:ascii="Bookman Old Style" w:hAnsi="Bookman Old Style"/>
                <w:szCs w:val="24"/>
                <w:rPrChange w:id="5655" w:author="Ashley Frank" w:date="2024-12-20T20:43:00Z">
                  <w:rPr>
                    <w:rFonts w:ascii="Bookman Old Style" w:hAnsi="Bookman Old Style"/>
                    <w:sz w:val="32"/>
                    <w:szCs w:val="32"/>
                  </w:rPr>
                </w:rPrChange>
              </w:rPr>
              <w:t>We</w:t>
            </w:r>
            <w:r w:rsidRPr="009C679A">
              <w:rPr>
                <w:rFonts w:ascii="Bookman Old Style" w:hAnsi="Bookman Old Style"/>
                <w:szCs w:val="24"/>
                <w:rPrChange w:id="5656" w:author="Ashley Frank" w:date="2024-12-20T20:43:00Z">
                  <w:rPr>
                    <w:rFonts w:ascii="Bookman Old Style" w:hAnsi="Bookman Old Style"/>
                    <w:sz w:val="32"/>
                    <w:szCs w:val="32"/>
                  </w:rPr>
                </w:rPrChange>
              </w:rPr>
              <w:t xml:space="preserve"> make attempts to change the past</w:t>
            </w:r>
          </w:p>
        </w:tc>
        <w:tc>
          <w:tcPr>
            <w:tcW w:w="3117" w:type="dxa"/>
          </w:tcPr>
          <w:p w14:paraId="287A2157" w14:textId="06933642" w:rsidR="001C4D3E" w:rsidRPr="009C679A" w:rsidRDefault="00E14CD5" w:rsidP="00FE31F0">
            <w:pPr>
              <w:pStyle w:val="BodyText"/>
              <w:spacing w:line="360" w:lineRule="auto"/>
              <w:rPr>
                <w:rFonts w:ascii="Bookman Old Style" w:hAnsi="Bookman Old Style"/>
                <w:szCs w:val="24"/>
                <w:rPrChange w:id="5657" w:author="Ashley Frank" w:date="2024-12-20T20:43:00Z">
                  <w:rPr>
                    <w:rFonts w:ascii="Bookman Old Style" w:hAnsi="Bookman Old Style"/>
                    <w:sz w:val="32"/>
                    <w:szCs w:val="32"/>
                  </w:rPr>
                </w:rPrChange>
              </w:rPr>
            </w:pPr>
            <w:r w:rsidRPr="009C679A">
              <w:rPr>
                <w:rFonts w:ascii="Bookman Old Style" w:hAnsi="Bookman Old Style"/>
                <w:szCs w:val="24"/>
                <w:rPrChange w:id="5658" w:author="Ashley Frank" w:date="2024-12-20T20:43:00Z">
                  <w:rPr>
                    <w:rFonts w:ascii="Bookman Old Style" w:hAnsi="Bookman Old Style"/>
                    <w:sz w:val="32"/>
                    <w:szCs w:val="32"/>
                  </w:rPr>
                </w:rPrChange>
              </w:rPr>
              <w:t xml:space="preserve">3. This is the only place where </w:t>
            </w:r>
            <w:r w:rsidRPr="009C679A">
              <w:rPr>
                <w:rFonts w:ascii="Bookman Old Style" w:hAnsi="Bookman Old Style"/>
                <w:b/>
                <w:szCs w:val="24"/>
                <w:rPrChange w:id="5659" w:author="Ashley Frank" w:date="2024-12-20T20:43:00Z">
                  <w:rPr>
                    <w:rFonts w:ascii="Bookman Old Style" w:hAnsi="Bookman Old Style"/>
                    <w:b/>
                    <w:sz w:val="32"/>
                    <w:szCs w:val="32"/>
                  </w:rPr>
                </w:rPrChange>
              </w:rPr>
              <w:t>Love</w:t>
            </w:r>
            <w:r w:rsidRPr="009C679A">
              <w:rPr>
                <w:rFonts w:ascii="Bookman Old Style" w:hAnsi="Bookman Old Style"/>
                <w:szCs w:val="24"/>
                <w:rPrChange w:id="5660" w:author="Ashley Frank" w:date="2024-12-20T20:43:00Z">
                  <w:rPr>
                    <w:rFonts w:ascii="Bookman Old Style" w:hAnsi="Bookman Old Style"/>
                    <w:sz w:val="32"/>
                    <w:szCs w:val="32"/>
                  </w:rPr>
                </w:rPrChange>
              </w:rPr>
              <w:t xml:space="preserve"> can be demonstrated</w:t>
            </w:r>
          </w:p>
        </w:tc>
        <w:tc>
          <w:tcPr>
            <w:tcW w:w="3117" w:type="dxa"/>
          </w:tcPr>
          <w:p w14:paraId="705DC0E6" w14:textId="243766C9" w:rsidR="001C4D3E" w:rsidRPr="009C679A" w:rsidRDefault="001C4D3E" w:rsidP="00FE31F0">
            <w:pPr>
              <w:pStyle w:val="BodyText"/>
              <w:spacing w:line="360" w:lineRule="auto"/>
              <w:rPr>
                <w:rFonts w:ascii="Bookman Old Style" w:hAnsi="Bookman Old Style"/>
                <w:szCs w:val="24"/>
                <w:rPrChange w:id="5661" w:author="Ashley Frank" w:date="2024-12-20T20:43:00Z">
                  <w:rPr>
                    <w:rFonts w:ascii="Bookman Old Style" w:hAnsi="Bookman Old Style"/>
                    <w:sz w:val="32"/>
                    <w:szCs w:val="32"/>
                  </w:rPr>
                </w:rPrChange>
              </w:rPr>
            </w:pPr>
            <w:r w:rsidRPr="009C679A">
              <w:rPr>
                <w:rFonts w:ascii="Bookman Old Style" w:hAnsi="Bookman Old Style"/>
                <w:szCs w:val="24"/>
                <w:rPrChange w:id="5662" w:author="Ashley Frank" w:date="2024-12-20T20:43:00Z">
                  <w:rPr>
                    <w:rFonts w:ascii="Bookman Old Style" w:hAnsi="Bookman Old Style"/>
                    <w:sz w:val="32"/>
                    <w:szCs w:val="32"/>
                  </w:rPr>
                </w:rPrChange>
              </w:rPr>
              <w:t xml:space="preserve">The two things </w:t>
            </w:r>
            <w:r w:rsidR="00F823D5" w:rsidRPr="009C679A">
              <w:rPr>
                <w:rFonts w:ascii="Bookman Old Style" w:hAnsi="Bookman Old Style"/>
                <w:szCs w:val="24"/>
                <w:rPrChange w:id="5663"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5664" w:author="Ashley Frank" w:date="2024-12-20T20:43:00Z">
                  <w:rPr>
                    <w:rFonts w:ascii="Bookman Old Style" w:hAnsi="Bookman Old Style"/>
                    <w:sz w:val="32"/>
                    <w:szCs w:val="32"/>
                  </w:rPr>
                </w:rPrChange>
              </w:rPr>
              <w:t>e</w:t>
            </w:r>
            <w:r w:rsidRPr="009C679A">
              <w:rPr>
                <w:rFonts w:ascii="Bookman Old Style" w:hAnsi="Bookman Old Style"/>
                <w:szCs w:val="24"/>
                <w:rPrChange w:id="5665" w:author="Ashley Frank" w:date="2024-12-20T20:43:00Z">
                  <w:rPr>
                    <w:rFonts w:ascii="Bookman Old Style" w:hAnsi="Bookman Old Style"/>
                    <w:sz w:val="32"/>
                    <w:szCs w:val="32"/>
                  </w:rPr>
                </w:rPrChange>
              </w:rPr>
              <w:t xml:space="preserve"> attempt to control: 1. People</w:t>
            </w:r>
          </w:p>
          <w:p w14:paraId="57BE1D88" w14:textId="77777777" w:rsidR="001C4D3E" w:rsidRPr="009C679A" w:rsidRDefault="001C4D3E" w:rsidP="00FE31F0">
            <w:pPr>
              <w:pStyle w:val="BodyText"/>
              <w:spacing w:line="360" w:lineRule="auto"/>
              <w:rPr>
                <w:rFonts w:ascii="Bookman Old Style" w:hAnsi="Bookman Old Style"/>
                <w:szCs w:val="24"/>
                <w:rPrChange w:id="5666" w:author="Ashley Frank" w:date="2024-12-20T20:43:00Z">
                  <w:rPr>
                    <w:rFonts w:ascii="Bookman Old Style" w:hAnsi="Bookman Old Style"/>
                    <w:sz w:val="32"/>
                    <w:szCs w:val="32"/>
                  </w:rPr>
                </w:rPrChange>
              </w:rPr>
            </w:pPr>
            <w:r w:rsidRPr="009C679A">
              <w:rPr>
                <w:rFonts w:ascii="Bookman Old Style" w:hAnsi="Bookman Old Style"/>
                <w:szCs w:val="24"/>
                <w:rPrChange w:id="5667" w:author="Ashley Frank" w:date="2024-12-20T20:43:00Z">
                  <w:rPr>
                    <w:rFonts w:ascii="Bookman Old Style" w:hAnsi="Bookman Old Style"/>
                    <w:sz w:val="32"/>
                    <w:szCs w:val="32"/>
                  </w:rPr>
                </w:rPrChange>
              </w:rPr>
              <w:t>2. Events</w:t>
            </w:r>
          </w:p>
        </w:tc>
      </w:tr>
      <w:tr w:rsidR="001C4D3E" w:rsidRPr="009C679A" w14:paraId="7C1569B8" w14:textId="77777777" w:rsidTr="00FE31F0">
        <w:tc>
          <w:tcPr>
            <w:tcW w:w="3116" w:type="dxa"/>
          </w:tcPr>
          <w:p w14:paraId="48D4A855" w14:textId="27D33E20" w:rsidR="001C4D3E" w:rsidRPr="009C679A" w:rsidRDefault="001C4D3E" w:rsidP="00FE31F0">
            <w:pPr>
              <w:pStyle w:val="BodyText"/>
              <w:spacing w:line="360" w:lineRule="auto"/>
              <w:rPr>
                <w:rFonts w:ascii="Bookman Old Style" w:hAnsi="Bookman Old Style"/>
                <w:szCs w:val="24"/>
                <w:rPrChange w:id="5668" w:author="Ashley Frank" w:date="2024-12-20T20:43:00Z">
                  <w:rPr>
                    <w:rFonts w:ascii="Bookman Old Style" w:hAnsi="Bookman Old Style"/>
                    <w:sz w:val="32"/>
                    <w:szCs w:val="32"/>
                  </w:rPr>
                </w:rPrChange>
              </w:rPr>
            </w:pPr>
            <w:r w:rsidRPr="009C679A">
              <w:rPr>
                <w:rFonts w:ascii="Bookman Old Style" w:hAnsi="Bookman Old Style"/>
                <w:szCs w:val="24"/>
                <w:rPrChange w:id="5669" w:author="Ashley Frank" w:date="2024-12-20T20:43:00Z">
                  <w:rPr>
                    <w:rFonts w:ascii="Bookman Old Style" w:hAnsi="Bookman Old Style"/>
                    <w:sz w:val="32"/>
                    <w:szCs w:val="32"/>
                  </w:rPr>
                </w:rPrChange>
              </w:rPr>
              <w:t xml:space="preserve">2a. </w:t>
            </w:r>
            <w:r w:rsidR="002C4A2E" w:rsidRPr="009C679A">
              <w:rPr>
                <w:rFonts w:ascii="Bookman Old Style" w:hAnsi="Bookman Old Style"/>
                <w:szCs w:val="24"/>
                <w:rPrChange w:id="5670" w:author="Ashley Frank" w:date="2024-12-20T20:43:00Z">
                  <w:rPr>
                    <w:rFonts w:ascii="Bookman Old Style" w:hAnsi="Bookman Old Style"/>
                    <w:sz w:val="32"/>
                    <w:szCs w:val="32"/>
                  </w:rPr>
                </w:rPrChange>
              </w:rPr>
              <w:t>We</w:t>
            </w:r>
            <w:r w:rsidRPr="009C679A">
              <w:rPr>
                <w:rFonts w:ascii="Bookman Old Style" w:hAnsi="Bookman Old Style"/>
                <w:szCs w:val="24"/>
                <w:rPrChange w:id="5671" w:author="Ashley Frank" w:date="2024-12-20T20:43:00Z">
                  <w:rPr>
                    <w:rFonts w:ascii="Bookman Old Style" w:hAnsi="Bookman Old Style"/>
                    <w:sz w:val="32"/>
                    <w:szCs w:val="32"/>
                  </w:rPr>
                </w:rPrChange>
              </w:rPr>
              <w:t xml:space="preserve"> use words like shoulda, If, woulda, coulda, wish, might, maybe, </w:t>
            </w:r>
            <w:r w:rsidR="00374B6C" w:rsidRPr="009C679A">
              <w:rPr>
                <w:rFonts w:ascii="Bookman Old Style" w:hAnsi="Bookman Old Style"/>
                <w:szCs w:val="24"/>
                <w:rPrChange w:id="5672" w:author="Ashley Frank" w:date="2024-12-20T20:43:00Z">
                  <w:rPr>
                    <w:rFonts w:ascii="Bookman Old Style" w:hAnsi="Bookman Old Style"/>
                    <w:sz w:val="32"/>
                    <w:szCs w:val="32"/>
                  </w:rPr>
                </w:rPrChange>
              </w:rPr>
              <w:t xml:space="preserve">and </w:t>
            </w:r>
            <w:r w:rsidRPr="009C679A">
              <w:rPr>
                <w:rFonts w:ascii="Bookman Old Style" w:hAnsi="Bookman Old Style"/>
                <w:szCs w:val="24"/>
                <w:rPrChange w:id="5673" w:author="Ashley Frank" w:date="2024-12-20T20:43:00Z">
                  <w:rPr>
                    <w:rFonts w:ascii="Bookman Old Style" w:hAnsi="Bookman Old Style"/>
                    <w:sz w:val="32"/>
                    <w:szCs w:val="32"/>
                  </w:rPr>
                </w:rPrChange>
              </w:rPr>
              <w:t>ought to that is an attempt to change the outcome of our past</w:t>
            </w:r>
          </w:p>
        </w:tc>
        <w:tc>
          <w:tcPr>
            <w:tcW w:w="3117" w:type="dxa"/>
          </w:tcPr>
          <w:p w14:paraId="214AA550" w14:textId="77777777" w:rsidR="001C4D3E" w:rsidRPr="009C679A" w:rsidRDefault="00E14CD5" w:rsidP="00FE31F0">
            <w:pPr>
              <w:pStyle w:val="BodyText"/>
              <w:spacing w:line="360" w:lineRule="auto"/>
              <w:rPr>
                <w:rFonts w:ascii="Bookman Old Style" w:hAnsi="Bookman Old Style"/>
                <w:szCs w:val="24"/>
                <w:rPrChange w:id="5674" w:author="Ashley Frank" w:date="2024-12-20T20:43:00Z">
                  <w:rPr>
                    <w:rFonts w:ascii="Bookman Old Style" w:hAnsi="Bookman Old Style"/>
                    <w:sz w:val="32"/>
                    <w:szCs w:val="32"/>
                  </w:rPr>
                </w:rPrChange>
              </w:rPr>
            </w:pPr>
            <w:r w:rsidRPr="009C679A">
              <w:rPr>
                <w:rFonts w:ascii="Bookman Old Style" w:hAnsi="Bookman Old Style"/>
                <w:szCs w:val="24"/>
                <w:rPrChange w:id="5675" w:author="Ashley Frank" w:date="2024-12-20T20:43:00Z">
                  <w:rPr>
                    <w:rFonts w:ascii="Bookman Old Style" w:hAnsi="Bookman Old Style"/>
                    <w:sz w:val="32"/>
                    <w:szCs w:val="32"/>
                  </w:rPr>
                </w:rPrChange>
              </w:rPr>
              <w:t xml:space="preserve">4. This is the only place where </w:t>
            </w:r>
            <w:r w:rsidRPr="009C679A">
              <w:rPr>
                <w:rFonts w:ascii="Bookman Old Style" w:hAnsi="Bookman Old Style"/>
                <w:b/>
                <w:szCs w:val="24"/>
                <w:rPrChange w:id="5676" w:author="Ashley Frank" w:date="2024-12-20T20:43:00Z">
                  <w:rPr>
                    <w:rFonts w:ascii="Bookman Old Style" w:hAnsi="Bookman Old Style"/>
                    <w:b/>
                    <w:sz w:val="32"/>
                    <w:szCs w:val="32"/>
                  </w:rPr>
                </w:rPrChange>
              </w:rPr>
              <w:t>Trust</w:t>
            </w:r>
            <w:r w:rsidRPr="009C679A">
              <w:rPr>
                <w:rFonts w:ascii="Bookman Old Style" w:hAnsi="Bookman Old Style"/>
                <w:szCs w:val="24"/>
                <w:rPrChange w:id="5677" w:author="Ashley Frank" w:date="2024-12-20T20:43:00Z">
                  <w:rPr>
                    <w:rFonts w:ascii="Bookman Old Style" w:hAnsi="Bookman Old Style"/>
                    <w:sz w:val="32"/>
                    <w:szCs w:val="32"/>
                  </w:rPr>
                </w:rPrChange>
              </w:rPr>
              <w:t xml:space="preserve"> can be experienced</w:t>
            </w:r>
          </w:p>
        </w:tc>
        <w:tc>
          <w:tcPr>
            <w:tcW w:w="3117" w:type="dxa"/>
          </w:tcPr>
          <w:p w14:paraId="47B4BF23" w14:textId="06D5F1E0" w:rsidR="001C4D3E" w:rsidRPr="009C679A" w:rsidRDefault="00A1606D" w:rsidP="00FE31F0">
            <w:pPr>
              <w:pStyle w:val="BodyText"/>
              <w:spacing w:line="360" w:lineRule="auto"/>
              <w:rPr>
                <w:rFonts w:ascii="Bookman Old Style" w:hAnsi="Bookman Old Style"/>
                <w:szCs w:val="24"/>
                <w:rPrChange w:id="5678" w:author="Ashley Frank" w:date="2024-12-20T20:43:00Z">
                  <w:rPr>
                    <w:rFonts w:ascii="Bookman Old Style" w:hAnsi="Bookman Old Style"/>
                    <w:sz w:val="32"/>
                    <w:szCs w:val="32"/>
                  </w:rPr>
                </w:rPrChange>
              </w:rPr>
            </w:pPr>
            <w:r w:rsidRPr="009C679A">
              <w:rPr>
                <w:rFonts w:ascii="Bookman Old Style" w:hAnsi="Bookman Old Style"/>
                <w:szCs w:val="24"/>
                <w:rPrChange w:id="5679" w:author="Ashley Frank" w:date="2024-12-20T20:43:00Z">
                  <w:rPr>
                    <w:rFonts w:ascii="Bookman Old Style" w:hAnsi="Bookman Old Style"/>
                    <w:sz w:val="32"/>
                    <w:szCs w:val="32"/>
                  </w:rPr>
                </w:rPrChange>
              </w:rPr>
              <w:t>The extreme words appear in their focus: Always</w:t>
            </w:r>
            <w:r w:rsidR="00374B6C" w:rsidRPr="009C679A">
              <w:rPr>
                <w:rFonts w:ascii="Bookman Old Style" w:hAnsi="Bookman Old Style"/>
                <w:szCs w:val="24"/>
                <w:rPrChange w:id="5680" w:author="Ashley Frank" w:date="2024-12-20T20:43:00Z">
                  <w:rPr>
                    <w:rFonts w:ascii="Bookman Old Style" w:hAnsi="Bookman Old Style"/>
                    <w:sz w:val="32"/>
                    <w:szCs w:val="32"/>
                  </w:rPr>
                </w:rPrChange>
              </w:rPr>
              <w:t>,</w:t>
            </w:r>
            <w:r w:rsidRPr="009C679A">
              <w:rPr>
                <w:rFonts w:ascii="Bookman Old Style" w:hAnsi="Bookman Old Style"/>
                <w:szCs w:val="24"/>
                <w:rPrChange w:id="5681" w:author="Ashley Frank" w:date="2024-12-20T20:43:00Z">
                  <w:rPr>
                    <w:rFonts w:ascii="Bookman Old Style" w:hAnsi="Bookman Old Style"/>
                    <w:sz w:val="32"/>
                    <w:szCs w:val="32"/>
                  </w:rPr>
                </w:rPrChange>
              </w:rPr>
              <w:t xml:space="preserve"> Never, can’t </w:t>
            </w:r>
            <w:r w:rsidR="00374B6C" w:rsidRPr="009C679A">
              <w:rPr>
                <w:rFonts w:ascii="Bookman Old Style" w:hAnsi="Bookman Old Style"/>
                <w:szCs w:val="24"/>
                <w:rPrChange w:id="5682" w:author="Ashley Frank" w:date="2024-12-20T20:43:00Z">
                  <w:rPr>
                    <w:rFonts w:ascii="Bookman Old Style" w:hAnsi="Bookman Old Style"/>
                    <w:sz w:val="32"/>
                    <w:szCs w:val="32"/>
                  </w:rPr>
                </w:rPrChange>
              </w:rPr>
              <w:t>e</w:t>
            </w:r>
            <w:r w:rsidRPr="009C679A">
              <w:rPr>
                <w:rFonts w:ascii="Bookman Old Style" w:hAnsi="Bookman Old Style"/>
                <w:szCs w:val="24"/>
                <w:rPrChange w:id="5683" w:author="Ashley Frank" w:date="2024-12-20T20:43:00Z">
                  <w:rPr>
                    <w:rFonts w:ascii="Bookman Old Style" w:hAnsi="Bookman Old Style"/>
                    <w:sz w:val="32"/>
                    <w:szCs w:val="32"/>
                  </w:rPr>
                </w:rPrChange>
              </w:rPr>
              <w:t>ver, Have to, Don’t, Must, Won’t</w:t>
            </w:r>
          </w:p>
        </w:tc>
      </w:tr>
      <w:tr w:rsidR="001C4D3E" w:rsidRPr="009C679A" w14:paraId="71CC15CE" w14:textId="77777777" w:rsidTr="00FE31F0">
        <w:tc>
          <w:tcPr>
            <w:tcW w:w="3116" w:type="dxa"/>
          </w:tcPr>
          <w:p w14:paraId="5C85A709" w14:textId="58ACE5A1" w:rsidR="001C4D3E" w:rsidRPr="009C679A" w:rsidRDefault="001C4D3E" w:rsidP="00FE31F0">
            <w:pPr>
              <w:pStyle w:val="BodyText"/>
              <w:spacing w:line="360" w:lineRule="auto"/>
              <w:rPr>
                <w:rFonts w:ascii="Bookman Old Style" w:hAnsi="Bookman Old Style"/>
                <w:szCs w:val="24"/>
                <w:rPrChange w:id="5684" w:author="Ashley Frank" w:date="2024-12-20T20:43:00Z">
                  <w:rPr>
                    <w:rFonts w:ascii="Bookman Old Style" w:hAnsi="Bookman Old Style"/>
                    <w:sz w:val="32"/>
                    <w:szCs w:val="32"/>
                  </w:rPr>
                </w:rPrChange>
              </w:rPr>
            </w:pPr>
            <w:r w:rsidRPr="009C679A">
              <w:rPr>
                <w:rFonts w:ascii="Bookman Old Style" w:hAnsi="Bookman Old Style"/>
                <w:szCs w:val="24"/>
                <w:rPrChange w:id="5685" w:author="Ashley Frank" w:date="2024-12-20T20:43:00Z">
                  <w:rPr>
                    <w:rFonts w:ascii="Bookman Old Style" w:hAnsi="Bookman Old Style"/>
                    <w:sz w:val="32"/>
                    <w:szCs w:val="32"/>
                  </w:rPr>
                </w:rPrChange>
              </w:rPr>
              <w:lastRenderedPageBreak/>
              <w:t>Fear dominates the person</w:t>
            </w:r>
            <w:r w:rsidR="00374B6C" w:rsidRPr="009C679A">
              <w:rPr>
                <w:rFonts w:ascii="Bookman Old Style" w:hAnsi="Bookman Old Style"/>
                <w:szCs w:val="24"/>
                <w:rPrChange w:id="5686" w:author="Ashley Frank" w:date="2024-12-20T20:43:00Z">
                  <w:rPr>
                    <w:rFonts w:ascii="Bookman Old Style" w:hAnsi="Bookman Old Style"/>
                    <w:sz w:val="32"/>
                    <w:szCs w:val="32"/>
                  </w:rPr>
                </w:rPrChange>
              </w:rPr>
              <w:t>,</w:t>
            </w:r>
            <w:r w:rsidRPr="009C679A">
              <w:rPr>
                <w:rFonts w:ascii="Bookman Old Style" w:hAnsi="Bookman Old Style"/>
                <w:szCs w:val="24"/>
                <w:rPrChange w:id="5687" w:author="Ashley Frank" w:date="2024-12-20T20:43:00Z">
                  <w:rPr>
                    <w:rFonts w:ascii="Bookman Old Style" w:hAnsi="Bookman Old Style"/>
                    <w:sz w:val="32"/>
                    <w:szCs w:val="32"/>
                  </w:rPr>
                </w:rPrChange>
              </w:rPr>
              <w:t xml:space="preserve"> which interferes with choices.</w:t>
            </w:r>
          </w:p>
        </w:tc>
        <w:tc>
          <w:tcPr>
            <w:tcW w:w="3117" w:type="dxa"/>
          </w:tcPr>
          <w:p w14:paraId="0E65F364" w14:textId="77777777" w:rsidR="001C4D3E" w:rsidRPr="009C679A" w:rsidRDefault="00E14CD5" w:rsidP="00FE31F0">
            <w:pPr>
              <w:pStyle w:val="BodyText"/>
              <w:spacing w:line="360" w:lineRule="auto"/>
              <w:rPr>
                <w:rFonts w:ascii="Bookman Old Style" w:hAnsi="Bookman Old Style"/>
                <w:szCs w:val="24"/>
                <w:rPrChange w:id="5688" w:author="Ashley Frank" w:date="2024-12-20T20:43:00Z">
                  <w:rPr>
                    <w:rFonts w:ascii="Bookman Old Style" w:hAnsi="Bookman Old Style"/>
                    <w:sz w:val="32"/>
                    <w:szCs w:val="32"/>
                  </w:rPr>
                </w:rPrChange>
              </w:rPr>
            </w:pPr>
            <w:r w:rsidRPr="009C679A">
              <w:rPr>
                <w:rFonts w:ascii="Bookman Old Style" w:hAnsi="Bookman Old Style"/>
                <w:szCs w:val="24"/>
                <w:rPrChange w:id="5689" w:author="Ashley Frank" w:date="2024-12-20T20:43:00Z">
                  <w:rPr>
                    <w:rFonts w:ascii="Bookman Old Style" w:hAnsi="Bookman Old Style"/>
                    <w:sz w:val="32"/>
                    <w:szCs w:val="32"/>
                  </w:rPr>
                </w:rPrChange>
              </w:rPr>
              <w:t>Safety Dominates</w:t>
            </w:r>
          </w:p>
        </w:tc>
        <w:tc>
          <w:tcPr>
            <w:tcW w:w="3117" w:type="dxa"/>
          </w:tcPr>
          <w:p w14:paraId="7837051D" w14:textId="7BF247B9" w:rsidR="001C4D3E" w:rsidRPr="009C679A" w:rsidRDefault="001C4D3E" w:rsidP="00FE31F0">
            <w:pPr>
              <w:pStyle w:val="BodyText"/>
              <w:spacing w:line="360" w:lineRule="auto"/>
              <w:rPr>
                <w:rFonts w:ascii="Bookman Old Style" w:hAnsi="Bookman Old Style"/>
                <w:szCs w:val="24"/>
                <w:rPrChange w:id="5690" w:author="Ashley Frank" w:date="2024-12-20T20:43:00Z">
                  <w:rPr>
                    <w:rFonts w:ascii="Bookman Old Style" w:hAnsi="Bookman Old Style"/>
                    <w:sz w:val="32"/>
                    <w:szCs w:val="32"/>
                  </w:rPr>
                </w:rPrChange>
              </w:rPr>
            </w:pPr>
            <w:r w:rsidRPr="009C679A">
              <w:rPr>
                <w:rFonts w:ascii="Bookman Old Style" w:hAnsi="Bookman Old Style"/>
                <w:szCs w:val="24"/>
                <w:rPrChange w:id="5691" w:author="Ashley Frank" w:date="2024-12-20T20:43:00Z">
                  <w:rPr>
                    <w:rFonts w:ascii="Bookman Old Style" w:hAnsi="Bookman Old Style"/>
                    <w:sz w:val="32"/>
                    <w:szCs w:val="32"/>
                  </w:rPr>
                </w:rPrChange>
              </w:rPr>
              <w:t>Fear dominates the person</w:t>
            </w:r>
            <w:r w:rsidR="00374B6C" w:rsidRPr="009C679A">
              <w:rPr>
                <w:rFonts w:ascii="Bookman Old Style" w:hAnsi="Bookman Old Style"/>
                <w:szCs w:val="24"/>
                <w:rPrChange w:id="5692" w:author="Ashley Frank" w:date="2024-12-20T20:43:00Z">
                  <w:rPr>
                    <w:rFonts w:ascii="Bookman Old Style" w:hAnsi="Bookman Old Style"/>
                    <w:sz w:val="32"/>
                    <w:szCs w:val="32"/>
                  </w:rPr>
                </w:rPrChange>
              </w:rPr>
              <w:t>,</w:t>
            </w:r>
            <w:r w:rsidRPr="009C679A">
              <w:rPr>
                <w:rFonts w:ascii="Bookman Old Style" w:hAnsi="Bookman Old Style"/>
                <w:szCs w:val="24"/>
                <w:rPrChange w:id="5693" w:author="Ashley Frank" w:date="2024-12-20T20:43:00Z">
                  <w:rPr>
                    <w:rFonts w:ascii="Bookman Old Style" w:hAnsi="Bookman Old Style"/>
                    <w:sz w:val="32"/>
                    <w:szCs w:val="32"/>
                  </w:rPr>
                </w:rPrChange>
              </w:rPr>
              <w:t xml:space="preserve"> which interferes with choices.</w:t>
            </w:r>
          </w:p>
        </w:tc>
      </w:tr>
    </w:tbl>
    <w:p w14:paraId="3D6D6BCF" w14:textId="18DBD66A" w:rsidR="00E14CD5" w:rsidDel="00921F03" w:rsidRDefault="00E14CD5" w:rsidP="00DD3A2E">
      <w:pPr>
        <w:tabs>
          <w:tab w:val="clear" w:pos="360"/>
          <w:tab w:val="clear" w:pos="9360"/>
        </w:tabs>
        <w:rPr>
          <w:del w:id="5694" w:author="Ashley Frank" w:date="2024-12-28T03:56:00Z"/>
          <w:rFonts w:ascii="Bookman Old Style" w:hAnsi="Bookman Old Style"/>
          <w:szCs w:val="24"/>
        </w:rPr>
      </w:pPr>
    </w:p>
    <w:p w14:paraId="44BD4D3D" w14:textId="77777777" w:rsidR="00921F03" w:rsidRPr="009C679A" w:rsidRDefault="00921F03" w:rsidP="009014DA">
      <w:pPr>
        <w:pStyle w:val="BodyText"/>
        <w:spacing w:line="360" w:lineRule="auto"/>
        <w:rPr>
          <w:ins w:id="5695" w:author="Ashley Frank" w:date="2024-12-28T04:09:00Z"/>
          <w:rFonts w:ascii="Bookman Old Style" w:hAnsi="Bookman Old Style"/>
          <w:szCs w:val="24"/>
          <w:rPrChange w:id="5696" w:author="Ashley Frank" w:date="2024-12-20T20:43:00Z">
            <w:rPr>
              <w:ins w:id="5697" w:author="Ashley Frank" w:date="2024-12-28T04:09:00Z"/>
              <w:rFonts w:ascii="Bookman Old Style" w:hAnsi="Bookman Old Style"/>
              <w:sz w:val="32"/>
              <w:szCs w:val="32"/>
            </w:rPr>
          </w:rPrChange>
        </w:rPr>
      </w:pPr>
    </w:p>
    <w:p w14:paraId="29CDB44D" w14:textId="77777777" w:rsidR="00E14CD5" w:rsidRPr="009C679A" w:rsidDel="00DD3A2E" w:rsidRDefault="00E14CD5">
      <w:pPr>
        <w:pStyle w:val="BodyText"/>
        <w:spacing w:line="360" w:lineRule="auto"/>
        <w:rPr>
          <w:del w:id="5698" w:author="Ashley Frank" w:date="2024-12-28T03:56:00Z"/>
          <w:rFonts w:ascii="Bookman Old Style" w:hAnsi="Bookman Old Style"/>
          <w:szCs w:val="24"/>
          <w:rPrChange w:id="5699" w:author="Ashley Frank" w:date="2024-12-20T20:43:00Z">
            <w:rPr>
              <w:del w:id="5700" w:author="Ashley Frank" w:date="2024-12-28T03:56:00Z"/>
              <w:rFonts w:ascii="Bookman Old Style" w:hAnsi="Bookman Old Style"/>
              <w:sz w:val="32"/>
              <w:szCs w:val="32"/>
            </w:rPr>
          </w:rPrChange>
        </w:rPr>
        <w:pPrChange w:id="5701" w:author="Ashley Frank" w:date="2024-12-28T04:10:00Z">
          <w:pPr>
            <w:tabs>
              <w:tab w:val="clear" w:pos="360"/>
              <w:tab w:val="clear" w:pos="9360"/>
            </w:tabs>
          </w:pPr>
        </w:pPrChange>
      </w:pPr>
      <w:del w:id="5702" w:author="Ashley Frank" w:date="2024-12-28T03:56:00Z">
        <w:r w:rsidRPr="009C679A" w:rsidDel="00DD3A2E">
          <w:rPr>
            <w:rFonts w:ascii="Bookman Old Style" w:hAnsi="Bookman Old Style"/>
            <w:szCs w:val="24"/>
            <w:rPrChange w:id="5703" w:author="Ashley Frank" w:date="2024-12-20T20:43:00Z">
              <w:rPr>
                <w:rFonts w:ascii="Bookman Old Style" w:hAnsi="Bookman Old Style"/>
                <w:sz w:val="32"/>
                <w:szCs w:val="32"/>
              </w:rPr>
            </w:rPrChange>
          </w:rPr>
          <w:br w:type="page"/>
        </w:r>
      </w:del>
    </w:p>
    <w:p w14:paraId="66AD8A1C" w14:textId="77777777" w:rsidR="00921F03" w:rsidRDefault="00E14CD5" w:rsidP="00921F03">
      <w:pPr>
        <w:pStyle w:val="BodyText"/>
        <w:spacing w:line="360" w:lineRule="auto"/>
        <w:rPr>
          <w:ins w:id="5704" w:author="Ashley Frank" w:date="2024-12-28T04:10:00Z"/>
          <w:rFonts w:ascii="Bookman Old Style" w:hAnsi="Bookman Old Style"/>
          <w:szCs w:val="24"/>
        </w:rPr>
      </w:pPr>
      <w:r w:rsidRPr="00921F03">
        <w:rPr>
          <w:rFonts w:ascii="Bookman Old Style" w:hAnsi="Bookman Old Style"/>
          <w:szCs w:val="24"/>
          <w:rPrChange w:id="5705" w:author="Ashley Frank" w:date="2024-12-28T04:06:00Z">
            <w:rPr>
              <w:rFonts w:ascii="Bookman Old Style" w:hAnsi="Bookman Old Style"/>
              <w:sz w:val="32"/>
              <w:szCs w:val="32"/>
            </w:rPr>
          </w:rPrChange>
        </w:rPr>
        <w:t>God is a right-now God. When God moves, He moves right now. When He blesses us, it’s right now. When He does what He does, He does it in the present.</w:t>
      </w:r>
      <w:r w:rsidR="00666D0E" w:rsidRPr="00921F03">
        <w:rPr>
          <w:rFonts w:ascii="Bookman Old Style" w:hAnsi="Bookman Old Style"/>
          <w:szCs w:val="24"/>
          <w:rPrChange w:id="5706" w:author="Ashley Frank" w:date="2024-12-28T04:06:00Z">
            <w:rPr>
              <w:rFonts w:ascii="Bookman Old Style" w:hAnsi="Bookman Old Style"/>
              <w:sz w:val="32"/>
              <w:szCs w:val="32"/>
            </w:rPr>
          </w:rPrChange>
        </w:rPr>
        <w:t xml:space="preserve"> That’s why </w:t>
      </w:r>
      <w:r w:rsidR="00374B6C" w:rsidRPr="00921F03">
        <w:rPr>
          <w:rFonts w:ascii="Bookman Old Style" w:hAnsi="Bookman Old Style"/>
          <w:szCs w:val="24"/>
          <w:rPrChange w:id="5707" w:author="Ashley Frank" w:date="2024-12-28T04:06:00Z">
            <w:rPr>
              <w:rFonts w:ascii="Bookman Old Style" w:hAnsi="Bookman Old Style"/>
              <w:sz w:val="32"/>
              <w:szCs w:val="32"/>
            </w:rPr>
          </w:rPrChange>
        </w:rPr>
        <w:t>w</w:t>
      </w:r>
      <w:r w:rsidR="002C4A2E" w:rsidRPr="00921F03">
        <w:rPr>
          <w:rFonts w:ascii="Bookman Old Style" w:hAnsi="Bookman Old Style"/>
          <w:szCs w:val="24"/>
          <w:rPrChange w:id="5708" w:author="Ashley Frank" w:date="2024-12-28T04:06:00Z">
            <w:rPr>
              <w:rFonts w:ascii="Bookman Old Style" w:hAnsi="Bookman Old Style"/>
              <w:sz w:val="32"/>
              <w:szCs w:val="32"/>
            </w:rPr>
          </w:rPrChange>
        </w:rPr>
        <w:t>e</w:t>
      </w:r>
      <w:r w:rsidR="00666D0E" w:rsidRPr="00921F03">
        <w:rPr>
          <w:rFonts w:ascii="Bookman Old Style" w:hAnsi="Bookman Old Style"/>
          <w:szCs w:val="24"/>
          <w:rPrChange w:id="5709" w:author="Ashley Frank" w:date="2024-12-28T04:06:00Z">
            <w:rPr>
              <w:rFonts w:ascii="Bookman Old Style" w:hAnsi="Bookman Old Style"/>
              <w:sz w:val="32"/>
              <w:szCs w:val="32"/>
            </w:rPr>
          </w:rPrChange>
        </w:rPr>
        <w:t xml:space="preserve"> can always say that He has done great things.</w:t>
      </w:r>
      <w:r w:rsidRPr="00921F03">
        <w:rPr>
          <w:rFonts w:ascii="Bookman Old Style" w:hAnsi="Bookman Old Style"/>
          <w:szCs w:val="24"/>
          <w:rPrChange w:id="5710" w:author="Ashley Frank" w:date="2024-12-28T04:06:00Z">
            <w:rPr>
              <w:rFonts w:ascii="Bookman Old Style" w:hAnsi="Bookman Old Style"/>
              <w:sz w:val="32"/>
              <w:szCs w:val="32"/>
            </w:rPr>
          </w:rPrChange>
        </w:rPr>
        <w:t xml:space="preserve"> When our focus is on the present, the here and now, </w:t>
      </w:r>
      <w:r w:rsidR="00F823D5" w:rsidRPr="00921F03">
        <w:rPr>
          <w:rFonts w:ascii="Bookman Old Style" w:hAnsi="Bookman Old Style"/>
          <w:szCs w:val="24"/>
          <w:rPrChange w:id="5711" w:author="Ashley Frank" w:date="2024-12-28T04:06:00Z">
            <w:rPr>
              <w:rFonts w:ascii="Bookman Old Style" w:hAnsi="Bookman Old Style"/>
              <w:sz w:val="32"/>
              <w:szCs w:val="32"/>
            </w:rPr>
          </w:rPrChange>
        </w:rPr>
        <w:t>w</w:t>
      </w:r>
      <w:r w:rsidR="002C4A2E" w:rsidRPr="00921F03">
        <w:rPr>
          <w:rFonts w:ascii="Bookman Old Style" w:hAnsi="Bookman Old Style"/>
          <w:szCs w:val="24"/>
          <w:rPrChange w:id="5712" w:author="Ashley Frank" w:date="2024-12-28T04:06:00Z">
            <w:rPr>
              <w:rFonts w:ascii="Bookman Old Style" w:hAnsi="Bookman Old Style"/>
              <w:sz w:val="32"/>
              <w:szCs w:val="32"/>
            </w:rPr>
          </w:rPrChange>
        </w:rPr>
        <w:t>e</w:t>
      </w:r>
      <w:r w:rsidRPr="00921F03">
        <w:rPr>
          <w:rFonts w:ascii="Bookman Old Style" w:hAnsi="Bookman Old Style"/>
          <w:szCs w:val="24"/>
          <w:rPrChange w:id="5713" w:author="Ashley Frank" w:date="2024-12-28T04:06:00Z">
            <w:rPr>
              <w:rFonts w:ascii="Bookman Old Style" w:hAnsi="Bookman Old Style"/>
              <w:sz w:val="32"/>
              <w:szCs w:val="32"/>
            </w:rPr>
          </w:rPrChange>
        </w:rPr>
        <w:t xml:space="preserve"> are much more stable. It is right now </w:t>
      </w:r>
      <w:r w:rsidR="00666D0E" w:rsidRPr="00921F03">
        <w:rPr>
          <w:rFonts w:ascii="Bookman Old Style" w:hAnsi="Bookman Old Style"/>
          <w:szCs w:val="24"/>
          <w:rPrChange w:id="5714" w:author="Ashley Frank" w:date="2024-12-28T04:06:00Z">
            <w:rPr>
              <w:rFonts w:ascii="Bookman Old Style" w:hAnsi="Bookman Old Style"/>
              <w:sz w:val="32"/>
              <w:szCs w:val="32"/>
            </w:rPr>
          </w:rPrChange>
        </w:rPr>
        <w:t>that’s</w:t>
      </w:r>
      <w:r w:rsidRPr="00921F03">
        <w:rPr>
          <w:rFonts w:ascii="Bookman Old Style" w:hAnsi="Bookman Old Style"/>
          <w:szCs w:val="24"/>
          <w:rPrChange w:id="5715" w:author="Ashley Frank" w:date="2024-12-28T04:06:00Z">
            <w:rPr>
              <w:rFonts w:ascii="Bookman Old Style" w:hAnsi="Bookman Old Style"/>
              <w:sz w:val="32"/>
              <w:szCs w:val="32"/>
            </w:rPr>
          </w:rPrChange>
        </w:rPr>
        <w:t xml:space="preserve"> happening at the moment. You can only love someone in the moment that you have. </w:t>
      </w:r>
      <w:r w:rsidR="002C4A2E" w:rsidRPr="00921F03">
        <w:rPr>
          <w:rFonts w:ascii="Bookman Old Style" w:hAnsi="Bookman Old Style"/>
          <w:szCs w:val="24"/>
          <w:rPrChange w:id="5716" w:author="Ashley Frank" w:date="2024-12-28T04:06:00Z">
            <w:rPr>
              <w:rFonts w:ascii="Bookman Old Style" w:hAnsi="Bookman Old Style"/>
              <w:sz w:val="32"/>
              <w:szCs w:val="32"/>
            </w:rPr>
          </w:rPrChange>
        </w:rPr>
        <w:t>We</w:t>
      </w:r>
      <w:r w:rsidRPr="00921F03">
        <w:rPr>
          <w:rFonts w:ascii="Bookman Old Style" w:hAnsi="Bookman Old Style"/>
          <w:szCs w:val="24"/>
          <w:rPrChange w:id="5717" w:author="Ashley Frank" w:date="2024-12-28T04:06:00Z">
            <w:rPr>
              <w:rFonts w:ascii="Bookman Old Style" w:hAnsi="Bookman Old Style"/>
              <w:sz w:val="32"/>
              <w:szCs w:val="32"/>
            </w:rPr>
          </w:rPrChange>
        </w:rPr>
        <w:t xml:space="preserve"> must agree that since love is a verb, it requires action. The action or demonstration of love has to happen in the present</w:t>
      </w:r>
      <w:r w:rsidR="00243D06" w:rsidRPr="00921F03">
        <w:rPr>
          <w:rFonts w:ascii="Bookman Old Style" w:hAnsi="Bookman Old Style"/>
          <w:szCs w:val="24"/>
          <w:rPrChange w:id="5718" w:author="Ashley Frank" w:date="2024-12-28T04:06:00Z">
            <w:rPr>
              <w:rFonts w:ascii="Bookman Old Style" w:hAnsi="Bookman Old Style"/>
              <w:sz w:val="32"/>
              <w:szCs w:val="32"/>
            </w:rPr>
          </w:rPrChange>
        </w:rPr>
        <w:t xml:space="preserve"> with genuine intent</w:t>
      </w:r>
      <w:r w:rsidRPr="00921F03">
        <w:rPr>
          <w:rFonts w:ascii="Bookman Old Style" w:hAnsi="Bookman Old Style"/>
          <w:szCs w:val="24"/>
          <w:rPrChange w:id="5719" w:author="Ashley Frank" w:date="2024-12-28T04:06:00Z">
            <w:rPr>
              <w:rFonts w:ascii="Bookman Old Style" w:hAnsi="Bookman Old Style"/>
              <w:sz w:val="32"/>
              <w:szCs w:val="32"/>
            </w:rPr>
          </w:rPrChange>
        </w:rPr>
        <w:t xml:space="preserve">. </w:t>
      </w:r>
      <w:r w:rsidR="002C4A2E" w:rsidRPr="00921F03">
        <w:rPr>
          <w:rFonts w:ascii="Bookman Old Style" w:hAnsi="Bookman Old Style"/>
          <w:szCs w:val="24"/>
          <w:rPrChange w:id="5720" w:author="Ashley Frank" w:date="2024-12-28T04:06:00Z">
            <w:rPr>
              <w:rFonts w:ascii="Bookman Old Style" w:hAnsi="Bookman Old Style"/>
              <w:sz w:val="32"/>
              <w:szCs w:val="32"/>
            </w:rPr>
          </w:rPrChange>
        </w:rPr>
        <w:t>We</w:t>
      </w:r>
      <w:r w:rsidRPr="00921F03">
        <w:rPr>
          <w:rFonts w:ascii="Bookman Old Style" w:hAnsi="Bookman Old Style"/>
          <w:szCs w:val="24"/>
          <w:rPrChange w:id="5721" w:author="Ashley Frank" w:date="2024-12-28T04:06:00Z">
            <w:rPr>
              <w:rFonts w:ascii="Bookman Old Style" w:hAnsi="Bookman Old Style"/>
              <w:sz w:val="32"/>
              <w:szCs w:val="32"/>
            </w:rPr>
          </w:rPrChange>
        </w:rPr>
        <w:t xml:space="preserve"> can’t love anyone yesterday or tomorrow. </w:t>
      </w:r>
      <w:r w:rsidR="002C4A2E" w:rsidRPr="00921F03">
        <w:rPr>
          <w:rFonts w:ascii="Bookman Old Style" w:hAnsi="Bookman Old Style"/>
          <w:szCs w:val="24"/>
          <w:rPrChange w:id="5722" w:author="Ashley Frank" w:date="2024-12-28T04:06:00Z">
            <w:rPr>
              <w:rFonts w:ascii="Bookman Old Style" w:hAnsi="Bookman Old Style"/>
              <w:sz w:val="32"/>
              <w:szCs w:val="32"/>
            </w:rPr>
          </w:rPrChange>
        </w:rPr>
        <w:t>We</w:t>
      </w:r>
      <w:r w:rsidRPr="00921F03">
        <w:rPr>
          <w:rFonts w:ascii="Bookman Old Style" w:hAnsi="Bookman Old Style"/>
          <w:szCs w:val="24"/>
          <w:rPrChange w:id="5723" w:author="Ashley Frank" w:date="2024-12-28T04:06:00Z">
            <w:rPr>
              <w:rFonts w:ascii="Bookman Old Style" w:hAnsi="Bookman Old Style"/>
              <w:sz w:val="32"/>
              <w:szCs w:val="32"/>
            </w:rPr>
          </w:rPrChange>
        </w:rPr>
        <w:t xml:space="preserve"> only have </w:t>
      </w:r>
      <w:ins w:id="5724" w:author="Ashley Frank" w:date="2024-12-28T02:39:00Z">
        <w:r w:rsidR="00A37B64" w:rsidRPr="00921F03">
          <w:rPr>
            <w:rFonts w:ascii="Bookman Old Style" w:hAnsi="Bookman Old Style"/>
            <w:szCs w:val="24"/>
            <w:rPrChange w:id="5725" w:author="Ashley Frank" w:date="2024-12-28T04:06:00Z">
              <w:rPr/>
            </w:rPrChange>
          </w:rPr>
          <w:t xml:space="preserve">it </w:t>
        </w:r>
      </w:ins>
      <w:r w:rsidRPr="00921F03">
        <w:rPr>
          <w:rFonts w:ascii="Bookman Old Style" w:hAnsi="Bookman Old Style"/>
          <w:szCs w:val="24"/>
          <w:rPrChange w:id="5726" w:author="Ashley Frank" w:date="2024-12-28T04:06:00Z">
            <w:rPr>
              <w:rFonts w:ascii="Bookman Old Style" w:hAnsi="Bookman Old Style"/>
              <w:sz w:val="32"/>
              <w:szCs w:val="32"/>
            </w:rPr>
          </w:rPrChange>
        </w:rPr>
        <w:t xml:space="preserve">right now. </w:t>
      </w:r>
      <w:r w:rsidR="002C4A2E" w:rsidRPr="00921F03">
        <w:rPr>
          <w:rFonts w:ascii="Bookman Old Style" w:hAnsi="Bookman Old Style"/>
          <w:szCs w:val="24"/>
          <w:rPrChange w:id="5727" w:author="Ashley Frank" w:date="2024-12-28T04:06:00Z">
            <w:rPr>
              <w:rFonts w:ascii="Bookman Old Style" w:hAnsi="Bookman Old Style"/>
              <w:sz w:val="32"/>
              <w:szCs w:val="32"/>
            </w:rPr>
          </w:rPrChange>
        </w:rPr>
        <w:t>We</w:t>
      </w:r>
      <w:r w:rsidRPr="00921F03">
        <w:rPr>
          <w:rFonts w:ascii="Bookman Old Style" w:hAnsi="Bookman Old Style"/>
          <w:szCs w:val="24"/>
          <w:rPrChange w:id="5728" w:author="Ashley Frank" w:date="2024-12-28T04:06:00Z">
            <w:rPr>
              <w:rFonts w:ascii="Bookman Old Style" w:hAnsi="Bookman Old Style"/>
              <w:sz w:val="32"/>
              <w:szCs w:val="32"/>
            </w:rPr>
          </w:rPrChange>
        </w:rPr>
        <w:t xml:space="preserve"> can only make a decision in the present. </w:t>
      </w:r>
      <w:r w:rsidR="002C4A2E" w:rsidRPr="00921F03">
        <w:rPr>
          <w:rFonts w:ascii="Bookman Old Style" w:hAnsi="Bookman Old Style"/>
          <w:szCs w:val="24"/>
          <w:rPrChange w:id="5729" w:author="Ashley Frank" w:date="2024-12-28T04:06:00Z">
            <w:rPr>
              <w:rFonts w:ascii="Bookman Old Style" w:hAnsi="Bookman Old Style"/>
              <w:sz w:val="32"/>
              <w:szCs w:val="32"/>
            </w:rPr>
          </w:rPrChange>
        </w:rPr>
        <w:t>We</w:t>
      </w:r>
      <w:r w:rsidRPr="00921F03">
        <w:rPr>
          <w:rFonts w:ascii="Bookman Old Style" w:hAnsi="Bookman Old Style"/>
          <w:szCs w:val="24"/>
          <w:rPrChange w:id="5730" w:author="Ashley Frank" w:date="2024-12-28T04:06:00Z">
            <w:rPr>
              <w:rFonts w:ascii="Bookman Old Style" w:hAnsi="Bookman Old Style"/>
              <w:sz w:val="32"/>
              <w:szCs w:val="32"/>
            </w:rPr>
          </w:rPrChange>
        </w:rPr>
        <w:t xml:space="preserve"> can’t make a decision yesterday or tomorrow. </w:t>
      </w:r>
    </w:p>
    <w:p w14:paraId="538AA81E" w14:textId="02EBEFBC" w:rsidR="001C4D3E" w:rsidRPr="00921F03" w:rsidRDefault="00E14CD5" w:rsidP="00921F03">
      <w:pPr>
        <w:pStyle w:val="BodyText"/>
        <w:spacing w:line="360" w:lineRule="auto"/>
        <w:rPr>
          <w:rFonts w:ascii="Bookman Old Style" w:hAnsi="Bookman Old Style"/>
          <w:szCs w:val="24"/>
          <w:rPrChange w:id="5731" w:author="Ashley Frank" w:date="2024-12-28T04:06:00Z">
            <w:rPr>
              <w:rFonts w:ascii="Bookman Old Style" w:hAnsi="Bookman Old Style"/>
              <w:sz w:val="32"/>
              <w:szCs w:val="32"/>
            </w:rPr>
          </w:rPrChange>
        </w:rPr>
      </w:pPr>
      <w:r w:rsidRPr="00921F03">
        <w:rPr>
          <w:rFonts w:ascii="Bookman Old Style" w:hAnsi="Bookman Old Style"/>
          <w:szCs w:val="24"/>
          <w:rPrChange w:id="5732" w:author="Ashley Frank" w:date="2024-12-28T04:06:00Z">
            <w:rPr>
              <w:rFonts w:ascii="Bookman Old Style" w:hAnsi="Bookman Old Style"/>
              <w:sz w:val="32"/>
              <w:szCs w:val="32"/>
            </w:rPr>
          </w:rPrChange>
        </w:rPr>
        <w:t xml:space="preserve">Now is the only time </w:t>
      </w:r>
      <w:r w:rsidR="00F823D5" w:rsidRPr="00921F03">
        <w:rPr>
          <w:rFonts w:ascii="Bookman Old Style" w:hAnsi="Bookman Old Style"/>
          <w:szCs w:val="24"/>
          <w:rPrChange w:id="5733" w:author="Ashley Frank" w:date="2024-12-28T04:06:00Z">
            <w:rPr>
              <w:rFonts w:ascii="Bookman Old Style" w:hAnsi="Bookman Old Style"/>
              <w:sz w:val="32"/>
              <w:szCs w:val="32"/>
            </w:rPr>
          </w:rPrChange>
        </w:rPr>
        <w:t>w</w:t>
      </w:r>
      <w:r w:rsidR="002C4A2E" w:rsidRPr="00921F03">
        <w:rPr>
          <w:rFonts w:ascii="Bookman Old Style" w:hAnsi="Bookman Old Style"/>
          <w:szCs w:val="24"/>
          <w:rPrChange w:id="5734" w:author="Ashley Frank" w:date="2024-12-28T04:06:00Z">
            <w:rPr>
              <w:rFonts w:ascii="Bookman Old Style" w:hAnsi="Bookman Old Style"/>
              <w:sz w:val="32"/>
              <w:szCs w:val="32"/>
            </w:rPr>
          </w:rPrChange>
        </w:rPr>
        <w:t>e</w:t>
      </w:r>
      <w:r w:rsidRPr="00921F03">
        <w:rPr>
          <w:rFonts w:ascii="Bookman Old Style" w:hAnsi="Bookman Old Style"/>
          <w:szCs w:val="24"/>
          <w:rPrChange w:id="5735" w:author="Ashley Frank" w:date="2024-12-28T04:06:00Z">
            <w:rPr>
              <w:rFonts w:ascii="Bookman Old Style" w:hAnsi="Bookman Old Style"/>
              <w:sz w:val="32"/>
              <w:szCs w:val="32"/>
            </w:rPr>
          </w:rPrChange>
        </w:rPr>
        <w:t xml:space="preserve"> have to make a choice. </w:t>
      </w:r>
      <w:r w:rsidR="002C4A2E" w:rsidRPr="00921F03">
        <w:rPr>
          <w:rFonts w:ascii="Bookman Old Style" w:hAnsi="Bookman Old Style"/>
          <w:szCs w:val="24"/>
          <w:rPrChange w:id="5736" w:author="Ashley Frank" w:date="2024-12-28T04:06:00Z">
            <w:rPr>
              <w:rFonts w:ascii="Bookman Old Style" w:hAnsi="Bookman Old Style"/>
              <w:sz w:val="32"/>
              <w:szCs w:val="32"/>
            </w:rPr>
          </w:rPrChange>
        </w:rPr>
        <w:t>We</w:t>
      </w:r>
      <w:r w:rsidRPr="00921F03">
        <w:rPr>
          <w:rFonts w:ascii="Bookman Old Style" w:hAnsi="Bookman Old Style"/>
          <w:szCs w:val="24"/>
          <w:rPrChange w:id="5737" w:author="Ashley Frank" w:date="2024-12-28T04:06:00Z">
            <w:rPr>
              <w:rFonts w:ascii="Bookman Old Style" w:hAnsi="Bookman Old Style"/>
              <w:sz w:val="32"/>
              <w:szCs w:val="32"/>
            </w:rPr>
          </w:rPrChange>
        </w:rPr>
        <w:t xml:space="preserve"> may regret a choice </w:t>
      </w:r>
      <w:r w:rsidR="00374B6C" w:rsidRPr="00921F03">
        <w:rPr>
          <w:rFonts w:ascii="Bookman Old Style" w:hAnsi="Bookman Old Style"/>
          <w:szCs w:val="24"/>
          <w:rPrChange w:id="5738" w:author="Ashley Frank" w:date="2024-12-28T04:06:00Z">
            <w:rPr>
              <w:rFonts w:ascii="Bookman Old Style" w:hAnsi="Bookman Old Style"/>
              <w:sz w:val="32"/>
              <w:szCs w:val="32"/>
            </w:rPr>
          </w:rPrChange>
        </w:rPr>
        <w:t>w</w:t>
      </w:r>
      <w:r w:rsidR="002C4A2E" w:rsidRPr="00921F03">
        <w:rPr>
          <w:rFonts w:ascii="Bookman Old Style" w:hAnsi="Bookman Old Style"/>
          <w:szCs w:val="24"/>
          <w:rPrChange w:id="5739" w:author="Ashley Frank" w:date="2024-12-28T04:06:00Z">
            <w:rPr>
              <w:rFonts w:ascii="Bookman Old Style" w:hAnsi="Bookman Old Style"/>
              <w:sz w:val="32"/>
              <w:szCs w:val="32"/>
            </w:rPr>
          </w:rPrChange>
        </w:rPr>
        <w:t>e</w:t>
      </w:r>
      <w:r w:rsidRPr="00921F03">
        <w:rPr>
          <w:rFonts w:ascii="Bookman Old Style" w:hAnsi="Bookman Old Style"/>
          <w:szCs w:val="24"/>
          <w:rPrChange w:id="5740" w:author="Ashley Frank" w:date="2024-12-28T04:06:00Z">
            <w:rPr>
              <w:rFonts w:ascii="Bookman Old Style" w:hAnsi="Bookman Old Style"/>
              <w:sz w:val="32"/>
              <w:szCs w:val="32"/>
            </w:rPr>
          </w:rPrChange>
        </w:rPr>
        <w:t xml:space="preserve"> have </w:t>
      </w:r>
      <w:del w:id="5741" w:author="Ashley Frank" w:date="2024-12-28T04:12:00Z">
        <w:r w:rsidRPr="00921F03" w:rsidDel="00921F03">
          <w:rPr>
            <w:rFonts w:ascii="Bookman Old Style" w:hAnsi="Bookman Old Style"/>
            <w:szCs w:val="24"/>
            <w:rPrChange w:id="5742" w:author="Ashley Frank" w:date="2024-12-28T04:06:00Z">
              <w:rPr>
                <w:rFonts w:ascii="Bookman Old Style" w:hAnsi="Bookman Old Style"/>
                <w:sz w:val="32"/>
                <w:szCs w:val="32"/>
              </w:rPr>
            </w:rPrChange>
          </w:rPr>
          <w:delText xml:space="preserve">already </w:delText>
        </w:r>
      </w:del>
      <w:r w:rsidRPr="00921F03">
        <w:rPr>
          <w:rFonts w:ascii="Bookman Old Style" w:hAnsi="Bookman Old Style"/>
          <w:szCs w:val="24"/>
          <w:rPrChange w:id="5743" w:author="Ashley Frank" w:date="2024-12-28T04:06:00Z">
            <w:rPr>
              <w:rFonts w:ascii="Bookman Old Style" w:hAnsi="Bookman Old Style"/>
              <w:sz w:val="32"/>
              <w:szCs w:val="32"/>
            </w:rPr>
          </w:rPrChange>
        </w:rPr>
        <w:t xml:space="preserve">made, but </w:t>
      </w:r>
      <w:del w:id="5744" w:author="Ashley Frank" w:date="2024-12-28T04:12:00Z">
        <w:r w:rsidRPr="00921F03" w:rsidDel="00921F03">
          <w:rPr>
            <w:rFonts w:ascii="Bookman Old Style" w:hAnsi="Bookman Old Style"/>
            <w:szCs w:val="24"/>
            <w:rPrChange w:id="5745" w:author="Ashley Frank" w:date="2024-12-28T04:06:00Z">
              <w:rPr>
                <w:rFonts w:ascii="Bookman Old Style" w:hAnsi="Bookman Old Style"/>
                <w:sz w:val="32"/>
                <w:szCs w:val="32"/>
              </w:rPr>
            </w:rPrChange>
          </w:rPr>
          <w:delText>i</w:delText>
        </w:r>
      </w:del>
      <w:ins w:id="5746" w:author="Ashley Frank" w:date="2024-12-28T04:13:00Z">
        <w:r w:rsidR="00921F03">
          <w:rPr>
            <w:rFonts w:ascii="Bookman Old Style" w:hAnsi="Bookman Old Style"/>
            <w:szCs w:val="24"/>
          </w:rPr>
          <w:t>the time to make it has already passed</w:t>
        </w:r>
      </w:ins>
      <w:ins w:id="5747" w:author="Ashley Frank" w:date="2024-12-31T04:55:00Z">
        <w:r w:rsidR="00613F3E">
          <w:rPr>
            <w:rFonts w:ascii="Bookman Old Style" w:hAnsi="Bookman Old Style"/>
            <w:szCs w:val="24"/>
          </w:rPr>
          <w:t>,</w:t>
        </w:r>
      </w:ins>
      <w:ins w:id="5748" w:author="Ashley Frank" w:date="2024-12-28T04:13:00Z">
        <w:r w:rsidR="00921F03">
          <w:rPr>
            <w:rFonts w:ascii="Bookman Old Style" w:hAnsi="Bookman Old Style"/>
            <w:szCs w:val="24"/>
          </w:rPr>
          <w:t xml:space="preserve"> and it</w:t>
        </w:r>
      </w:ins>
      <w:ins w:id="5749" w:author="Ashley Frank" w:date="2024-12-31T04:55:00Z">
        <w:r w:rsidR="00613F3E">
          <w:rPr>
            <w:rFonts w:ascii="Bookman Old Style" w:hAnsi="Bookman Old Style"/>
            <w:szCs w:val="24"/>
          </w:rPr>
          <w:t>'</w:t>
        </w:r>
      </w:ins>
      <w:ins w:id="5750" w:author="Ashley Frank" w:date="2024-12-28T04:13:00Z">
        <w:r w:rsidR="00921F03">
          <w:rPr>
            <w:rFonts w:ascii="Bookman Old Style" w:hAnsi="Bookman Old Style"/>
            <w:szCs w:val="24"/>
          </w:rPr>
          <w:t>s fixed now</w:t>
        </w:r>
      </w:ins>
      <w:del w:id="5751" w:author="Ashley Frank" w:date="2024-12-28T04:12:00Z">
        <w:r w:rsidRPr="00921F03" w:rsidDel="00921F03">
          <w:rPr>
            <w:rFonts w:ascii="Bookman Old Style" w:hAnsi="Bookman Old Style"/>
            <w:szCs w:val="24"/>
            <w:rPrChange w:id="5752" w:author="Ashley Frank" w:date="2024-12-28T04:06:00Z">
              <w:rPr>
                <w:rFonts w:ascii="Bookman Old Style" w:hAnsi="Bookman Old Style"/>
                <w:sz w:val="32"/>
                <w:szCs w:val="32"/>
              </w:rPr>
            </w:rPrChange>
          </w:rPr>
          <w:delText xml:space="preserve">t was already made </w:delText>
        </w:r>
        <w:r w:rsidR="00374B6C" w:rsidRPr="00921F03" w:rsidDel="00921F03">
          <w:rPr>
            <w:rFonts w:ascii="Bookman Old Style" w:hAnsi="Bookman Old Style"/>
            <w:szCs w:val="24"/>
            <w:rPrChange w:id="5753" w:author="Ashley Frank" w:date="2024-12-28T04:06:00Z">
              <w:rPr>
                <w:rFonts w:ascii="Bookman Old Style" w:hAnsi="Bookman Old Style"/>
                <w:sz w:val="32"/>
                <w:szCs w:val="32"/>
              </w:rPr>
            </w:rPrChange>
          </w:rPr>
          <w:delText>at</w:delText>
        </w:r>
        <w:r w:rsidRPr="00921F03" w:rsidDel="00921F03">
          <w:rPr>
            <w:rFonts w:ascii="Bookman Old Style" w:hAnsi="Bookman Old Style"/>
            <w:szCs w:val="24"/>
            <w:rPrChange w:id="5754" w:author="Ashley Frank" w:date="2024-12-28T04:06:00Z">
              <w:rPr>
                <w:rFonts w:ascii="Bookman Old Style" w:hAnsi="Bookman Old Style"/>
                <w:sz w:val="32"/>
                <w:szCs w:val="32"/>
              </w:rPr>
            </w:rPrChange>
          </w:rPr>
          <w:delText xml:space="preserve"> the time it was made</w:delText>
        </w:r>
      </w:del>
      <w:r w:rsidRPr="00921F03">
        <w:rPr>
          <w:rFonts w:ascii="Bookman Old Style" w:hAnsi="Bookman Old Style"/>
          <w:szCs w:val="24"/>
          <w:rPrChange w:id="5755" w:author="Ashley Frank" w:date="2024-12-28T04:06:00Z">
            <w:rPr>
              <w:rFonts w:ascii="Bookman Old Style" w:hAnsi="Bookman Old Style"/>
              <w:sz w:val="32"/>
              <w:szCs w:val="32"/>
            </w:rPr>
          </w:rPrChange>
        </w:rPr>
        <w:t xml:space="preserve">. </w:t>
      </w:r>
      <w:r w:rsidR="002C4A2E" w:rsidRPr="00921F03">
        <w:rPr>
          <w:rFonts w:ascii="Bookman Old Style" w:hAnsi="Bookman Old Style"/>
          <w:szCs w:val="24"/>
          <w:rPrChange w:id="5756" w:author="Ashley Frank" w:date="2024-12-28T04:06:00Z">
            <w:rPr>
              <w:rFonts w:ascii="Bookman Old Style" w:hAnsi="Bookman Old Style"/>
              <w:sz w:val="32"/>
              <w:szCs w:val="32"/>
            </w:rPr>
          </w:rPrChange>
        </w:rPr>
        <w:t>We</w:t>
      </w:r>
      <w:r w:rsidRPr="00921F03">
        <w:rPr>
          <w:rFonts w:ascii="Bookman Old Style" w:hAnsi="Bookman Old Style"/>
          <w:szCs w:val="24"/>
          <w:rPrChange w:id="5757" w:author="Ashley Frank" w:date="2024-12-28T04:06:00Z">
            <w:rPr>
              <w:rFonts w:ascii="Bookman Old Style" w:hAnsi="Bookman Old Style"/>
              <w:sz w:val="32"/>
              <w:szCs w:val="32"/>
            </w:rPr>
          </w:rPrChange>
        </w:rPr>
        <w:t xml:space="preserve"> may want to make a decision tomorrow, but </w:t>
      </w:r>
      <w:r w:rsidR="00374B6C" w:rsidRPr="00921F03">
        <w:rPr>
          <w:rFonts w:ascii="Bookman Old Style" w:hAnsi="Bookman Old Style"/>
          <w:szCs w:val="24"/>
          <w:rPrChange w:id="5758" w:author="Ashley Frank" w:date="2024-12-28T04:06:00Z">
            <w:rPr>
              <w:rFonts w:ascii="Bookman Old Style" w:hAnsi="Bookman Old Style"/>
              <w:sz w:val="32"/>
              <w:szCs w:val="32"/>
            </w:rPr>
          </w:rPrChange>
        </w:rPr>
        <w:t>w</w:t>
      </w:r>
      <w:r w:rsidR="002C4A2E" w:rsidRPr="00921F03">
        <w:rPr>
          <w:rFonts w:ascii="Bookman Old Style" w:hAnsi="Bookman Old Style"/>
          <w:szCs w:val="24"/>
          <w:rPrChange w:id="5759" w:author="Ashley Frank" w:date="2024-12-28T04:06:00Z">
            <w:rPr>
              <w:rFonts w:ascii="Bookman Old Style" w:hAnsi="Bookman Old Style"/>
              <w:sz w:val="32"/>
              <w:szCs w:val="32"/>
            </w:rPr>
          </w:rPrChange>
        </w:rPr>
        <w:t>e</w:t>
      </w:r>
      <w:r w:rsidRPr="00921F03">
        <w:rPr>
          <w:rFonts w:ascii="Bookman Old Style" w:hAnsi="Bookman Old Style"/>
          <w:szCs w:val="24"/>
          <w:rPrChange w:id="5760" w:author="Ashley Frank" w:date="2024-12-28T04:06:00Z">
            <w:rPr>
              <w:rFonts w:ascii="Bookman Old Style" w:hAnsi="Bookman Old Style"/>
              <w:sz w:val="32"/>
              <w:szCs w:val="32"/>
            </w:rPr>
          </w:rPrChange>
        </w:rPr>
        <w:t xml:space="preserve"> have to wait until tomorrow becomes today in order to make that decision. It is having your feet planted in the now that </w:t>
      </w:r>
      <w:ins w:id="5761" w:author="Ashley Frank" w:date="2024-12-27T23:52:00Z">
        <w:r w:rsidR="008F5722" w:rsidRPr="00921F03">
          <w:rPr>
            <w:rFonts w:ascii="Bookman Old Style" w:hAnsi="Bookman Old Style"/>
            <w:szCs w:val="24"/>
            <w:rPrChange w:id="5762" w:author="Ashley Frank" w:date="2024-12-28T04:06:00Z">
              <w:rPr/>
            </w:rPrChange>
          </w:rPr>
          <w:t>keeps us grounded</w:t>
        </w:r>
      </w:ins>
      <w:del w:id="5763" w:author="Ashley Frank" w:date="2024-12-27T23:52:00Z">
        <w:r w:rsidRPr="00921F03" w:rsidDel="008F5722">
          <w:rPr>
            <w:rFonts w:ascii="Bookman Old Style" w:hAnsi="Bookman Old Style"/>
            <w:szCs w:val="24"/>
            <w:rPrChange w:id="5764" w:author="Ashley Frank" w:date="2024-12-28T04:06:00Z">
              <w:rPr>
                <w:rFonts w:ascii="Bookman Old Style" w:hAnsi="Bookman Old Style"/>
                <w:sz w:val="32"/>
                <w:szCs w:val="32"/>
              </w:rPr>
            </w:rPrChange>
          </w:rPr>
          <w:delText>causes stability</w:delText>
        </w:r>
      </w:del>
      <w:r w:rsidRPr="00921F03">
        <w:rPr>
          <w:rFonts w:ascii="Bookman Old Style" w:hAnsi="Bookman Old Style"/>
          <w:szCs w:val="24"/>
          <w:rPrChange w:id="5765" w:author="Ashley Frank" w:date="2024-12-28T04:06:00Z">
            <w:rPr>
              <w:rFonts w:ascii="Bookman Old Style" w:hAnsi="Bookman Old Style"/>
              <w:sz w:val="32"/>
              <w:szCs w:val="32"/>
            </w:rPr>
          </w:rPrChange>
        </w:rPr>
        <w:t xml:space="preserve">. </w:t>
      </w:r>
      <w:ins w:id="5766" w:author="Ashley Frank" w:date="2024-12-27T23:53:00Z">
        <w:r w:rsidR="008F5722" w:rsidRPr="00921F03">
          <w:rPr>
            <w:rFonts w:ascii="Bookman Old Style" w:hAnsi="Bookman Old Style"/>
            <w:szCs w:val="24"/>
            <w:rPrChange w:id="5767" w:author="Ashley Frank" w:date="2024-12-28T04:06:00Z">
              <w:rPr/>
            </w:rPrChange>
          </w:rPr>
          <w:t xml:space="preserve">You need to realize </w:t>
        </w:r>
      </w:ins>
      <w:del w:id="5768" w:author="Ashley Frank" w:date="2024-12-27T23:53:00Z">
        <w:r w:rsidRPr="00921F03" w:rsidDel="008F5722">
          <w:rPr>
            <w:rFonts w:ascii="Bookman Old Style" w:hAnsi="Bookman Old Style"/>
            <w:szCs w:val="24"/>
            <w:rPrChange w:id="5769" w:author="Ashley Frank" w:date="2024-12-28T04:06:00Z">
              <w:rPr>
                <w:rFonts w:ascii="Bookman Old Style" w:hAnsi="Bookman Old Style"/>
                <w:sz w:val="32"/>
                <w:szCs w:val="32"/>
              </w:rPr>
            </w:rPrChange>
          </w:rPr>
          <w:delText xml:space="preserve">Realize </w:delText>
        </w:r>
      </w:del>
      <w:r w:rsidRPr="00921F03">
        <w:rPr>
          <w:rFonts w:ascii="Bookman Old Style" w:hAnsi="Bookman Old Style"/>
          <w:szCs w:val="24"/>
          <w:rPrChange w:id="5770" w:author="Ashley Frank" w:date="2024-12-28T04:06:00Z">
            <w:rPr>
              <w:rFonts w:ascii="Bookman Old Style" w:hAnsi="Bookman Old Style"/>
              <w:sz w:val="32"/>
              <w:szCs w:val="32"/>
            </w:rPr>
          </w:rPrChange>
        </w:rPr>
        <w:t>that</w:t>
      </w:r>
      <w:ins w:id="5771" w:author="Ashley Frank" w:date="2024-12-27T23:53:00Z">
        <w:r w:rsidR="008F5722" w:rsidRPr="00921F03">
          <w:rPr>
            <w:rFonts w:ascii="Bookman Old Style" w:hAnsi="Bookman Old Style"/>
            <w:szCs w:val="24"/>
            <w:rPrChange w:id="5772" w:author="Ashley Frank" w:date="2024-12-28T04:06:00Z">
              <w:rPr/>
            </w:rPrChange>
          </w:rPr>
          <w:t xml:space="preserve"> you </w:t>
        </w:r>
      </w:ins>
      <w:del w:id="5773" w:author="Ashley Frank" w:date="2024-12-27T23:53:00Z">
        <w:r w:rsidRPr="00921F03" w:rsidDel="008F5722">
          <w:rPr>
            <w:rFonts w:ascii="Bookman Old Style" w:hAnsi="Bookman Old Style"/>
            <w:szCs w:val="24"/>
            <w:rPrChange w:id="5774" w:author="Ashley Frank" w:date="2024-12-28T04:06:00Z">
              <w:rPr>
                <w:rFonts w:ascii="Bookman Old Style" w:hAnsi="Bookman Old Style"/>
                <w:sz w:val="32"/>
                <w:szCs w:val="32"/>
              </w:rPr>
            </w:rPrChange>
          </w:rPr>
          <w:delText xml:space="preserve"> tough things may be happening in your life, but you </w:delText>
        </w:r>
      </w:del>
      <w:r w:rsidRPr="00921F03">
        <w:rPr>
          <w:rFonts w:ascii="Bookman Old Style" w:hAnsi="Bookman Old Style"/>
          <w:szCs w:val="24"/>
          <w:rPrChange w:id="5775" w:author="Ashley Frank" w:date="2024-12-28T04:06:00Z">
            <w:rPr>
              <w:rFonts w:ascii="Bookman Old Style" w:hAnsi="Bookman Old Style"/>
              <w:sz w:val="32"/>
              <w:szCs w:val="32"/>
            </w:rPr>
          </w:rPrChange>
        </w:rPr>
        <w:t xml:space="preserve">can be stable even when things are tough in your life. </w:t>
      </w:r>
      <w:r w:rsidR="00243D06" w:rsidRPr="00921F03">
        <w:rPr>
          <w:rFonts w:ascii="Bookman Old Style" w:hAnsi="Bookman Old Style"/>
          <w:szCs w:val="24"/>
          <w:rPrChange w:id="5776" w:author="Ashley Frank" w:date="2024-12-28T04:06:00Z">
            <w:rPr>
              <w:rFonts w:ascii="Bookman Old Style" w:hAnsi="Bookman Old Style"/>
              <w:sz w:val="32"/>
              <w:szCs w:val="32"/>
            </w:rPr>
          </w:rPrChange>
        </w:rPr>
        <w:t xml:space="preserve">It is in the present decision to choose that </w:t>
      </w:r>
      <w:ins w:id="5777" w:author="Ashley Frank" w:date="2024-12-27T23:53:00Z">
        <w:r w:rsidR="008F5722" w:rsidRPr="00921F03">
          <w:rPr>
            <w:rFonts w:ascii="Bookman Old Style" w:hAnsi="Bookman Old Style"/>
            <w:szCs w:val="24"/>
            <w:rPrChange w:id="5778" w:author="Ashley Frank" w:date="2024-12-28T04:06:00Z">
              <w:rPr/>
            </w:rPrChange>
          </w:rPr>
          <w:t>materializes our</w:t>
        </w:r>
      </w:ins>
      <w:ins w:id="5779" w:author="Ashley Frank" w:date="2024-12-27T23:54:00Z">
        <w:r w:rsidR="008F5722" w:rsidRPr="00921F03">
          <w:rPr>
            <w:rFonts w:ascii="Bookman Old Style" w:hAnsi="Bookman Old Style"/>
            <w:szCs w:val="24"/>
            <w:rPrChange w:id="5780" w:author="Ashley Frank" w:date="2024-12-28T04:06:00Z">
              <w:rPr/>
            </w:rPrChange>
          </w:rPr>
          <w:t xml:space="preserve"> strength</w:t>
        </w:r>
      </w:ins>
      <w:del w:id="5781" w:author="Ashley Frank" w:date="2024-12-27T23:53:00Z">
        <w:r w:rsidR="00243D06" w:rsidRPr="00921F03" w:rsidDel="008F5722">
          <w:rPr>
            <w:rFonts w:ascii="Bookman Old Style" w:hAnsi="Bookman Old Style"/>
            <w:szCs w:val="24"/>
            <w:rPrChange w:id="5782" w:author="Ashley Frank" w:date="2024-12-28T04:06:00Z">
              <w:rPr>
                <w:rFonts w:ascii="Bookman Old Style" w:hAnsi="Bookman Old Style"/>
                <w:sz w:val="32"/>
                <w:szCs w:val="32"/>
              </w:rPr>
            </w:rPrChange>
          </w:rPr>
          <w:delText>causes strength to be realized</w:delText>
        </w:r>
      </w:del>
      <w:r w:rsidR="00243D06" w:rsidRPr="00921F03">
        <w:rPr>
          <w:rFonts w:ascii="Bookman Old Style" w:hAnsi="Bookman Old Style"/>
          <w:szCs w:val="24"/>
          <w:rPrChange w:id="5783" w:author="Ashley Frank" w:date="2024-12-28T04:06:00Z">
            <w:rPr>
              <w:rFonts w:ascii="Bookman Old Style" w:hAnsi="Bookman Old Style"/>
              <w:sz w:val="32"/>
              <w:szCs w:val="32"/>
            </w:rPr>
          </w:rPrChange>
        </w:rPr>
        <w:t>. Putting on the whole armor of God is a present</w:t>
      </w:r>
      <w:r w:rsidR="00374B6C" w:rsidRPr="00921F03">
        <w:rPr>
          <w:rFonts w:ascii="Bookman Old Style" w:hAnsi="Bookman Old Style"/>
          <w:szCs w:val="24"/>
          <w:rPrChange w:id="5784" w:author="Ashley Frank" w:date="2024-12-28T04:06:00Z">
            <w:rPr>
              <w:rFonts w:ascii="Bookman Old Style" w:hAnsi="Bookman Old Style"/>
              <w:sz w:val="32"/>
              <w:szCs w:val="32"/>
            </w:rPr>
          </w:rPrChange>
        </w:rPr>
        <w:t>-</w:t>
      </w:r>
      <w:r w:rsidR="00243D06" w:rsidRPr="00921F03">
        <w:rPr>
          <w:rFonts w:ascii="Bookman Old Style" w:hAnsi="Bookman Old Style"/>
          <w:szCs w:val="24"/>
          <w:rPrChange w:id="5785" w:author="Ashley Frank" w:date="2024-12-28T04:06:00Z">
            <w:rPr>
              <w:rFonts w:ascii="Bookman Old Style" w:hAnsi="Bookman Old Style"/>
              <w:sz w:val="32"/>
              <w:szCs w:val="32"/>
            </w:rPr>
          </w:rPrChange>
        </w:rPr>
        <w:t xml:space="preserve">time decision. </w:t>
      </w:r>
    </w:p>
    <w:p w14:paraId="09605EF1" w14:textId="77777777" w:rsidR="00E1552C" w:rsidRPr="009C679A" w:rsidRDefault="002D5507" w:rsidP="009014DA">
      <w:pPr>
        <w:pStyle w:val="BodyText"/>
        <w:spacing w:line="360" w:lineRule="auto"/>
        <w:rPr>
          <w:rFonts w:ascii="Bookman Old Style" w:hAnsi="Bookman Old Style"/>
          <w:szCs w:val="24"/>
          <w:rPrChange w:id="5786" w:author="Ashley Frank" w:date="2024-12-20T20:43:00Z">
            <w:rPr>
              <w:rFonts w:ascii="Bookman Old Style" w:hAnsi="Bookman Old Style"/>
              <w:sz w:val="32"/>
              <w:szCs w:val="32"/>
            </w:rPr>
          </w:rPrChange>
        </w:rPr>
      </w:pPr>
      <w:r w:rsidRPr="009C679A">
        <w:rPr>
          <w:rFonts w:ascii="Bookman Old Style" w:hAnsi="Bookman Old Style"/>
          <w:szCs w:val="24"/>
          <w:rPrChange w:id="5787" w:author="Ashley Frank" w:date="2024-12-20T20:43:00Z">
            <w:rPr>
              <w:rFonts w:ascii="Bookman Old Style" w:hAnsi="Bookman Old Style"/>
              <w:sz w:val="32"/>
              <w:szCs w:val="32"/>
            </w:rPr>
          </w:rPrChange>
        </w:rPr>
        <w:t>The late great Inez Andrews said it best in her song</w:t>
      </w:r>
      <w:commentRangeStart w:id="5788"/>
      <w:r w:rsidRPr="009C679A">
        <w:rPr>
          <w:rFonts w:ascii="Bookman Old Style" w:hAnsi="Bookman Old Style"/>
          <w:szCs w:val="24"/>
          <w:rPrChange w:id="5789" w:author="Ashley Frank" w:date="2024-12-20T20:43:00Z">
            <w:rPr>
              <w:rFonts w:ascii="Bookman Old Style" w:hAnsi="Bookman Old Style"/>
              <w:sz w:val="32"/>
              <w:szCs w:val="32"/>
            </w:rPr>
          </w:rPrChange>
        </w:rPr>
        <w:t xml:space="preserve">: </w:t>
      </w:r>
      <w:r w:rsidRPr="009C679A">
        <w:rPr>
          <w:rFonts w:ascii="Bookman Old Style" w:hAnsi="Bookman Old Style"/>
          <w:b/>
          <w:i/>
          <w:szCs w:val="24"/>
          <w:u w:val="single"/>
          <w:rPrChange w:id="5790" w:author="Ashley Frank" w:date="2024-12-20T20:43:00Z">
            <w:rPr>
              <w:rFonts w:ascii="Bookman Old Style" w:hAnsi="Bookman Old Style"/>
              <w:b/>
              <w:i/>
              <w:sz w:val="32"/>
              <w:szCs w:val="32"/>
              <w:u w:val="single"/>
            </w:rPr>
          </w:rPrChange>
        </w:rPr>
        <w:t>Lord Don’t Move My Mountain</w:t>
      </w:r>
      <w:r w:rsidRPr="009C679A">
        <w:rPr>
          <w:rFonts w:ascii="Bookman Old Style" w:hAnsi="Bookman Old Style"/>
          <w:szCs w:val="24"/>
          <w:rPrChange w:id="5791" w:author="Ashley Frank" w:date="2024-12-20T20:43:00Z">
            <w:rPr>
              <w:rFonts w:ascii="Bookman Old Style" w:hAnsi="Bookman Old Style"/>
              <w:sz w:val="32"/>
              <w:szCs w:val="32"/>
            </w:rPr>
          </w:rPrChange>
        </w:rPr>
        <w:t>.</w:t>
      </w:r>
      <w:commentRangeEnd w:id="5788"/>
      <w:r w:rsidR="00A37B64">
        <w:rPr>
          <w:rStyle w:val="CommentReference"/>
        </w:rPr>
        <w:commentReference w:id="5788"/>
      </w:r>
    </w:p>
    <w:p w14:paraId="5127076F" w14:textId="71AC6365" w:rsidR="00E1552C" w:rsidRPr="009C679A" w:rsidRDefault="002D5507" w:rsidP="009014DA">
      <w:pPr>
        <w:pStyle w:val="BodyText"/>
        <w:spacing w:line="360" w:lineRule="auto"/>
        <w:rPr>
          <w:rFonts w:ascii="Bookman Old Style" w:hAnsi="Bookman Old Style"/>
          <w:szCs w:val="24"/>
          <w:rPrChange w:id="5792" w:author="Ashley Frank" w:date="2024-12-20T20:43:00Z">
            <w:rPr>
              <w:rFonts w:ascii="Bookman Old Style" w:hAnsi="Bookman Old Style"/>
              <w:sz w:val="32"/>
              <w:szCs w:val="32"/>
            </w:rPr>
          </w:rPrChange>
        </w:rPr>
      </w:pPr>
      <w:r w:rsidRPr="009C679A">
        <w:rPr>
          <w:rFonts w:ascii="Bookman Old Style" w:hAnsi="Bookman Old Style" w:cs="Arial"/>
          <w:color w:val="222222"/>
          <w:szCs w:val="24"/>
          <w:rPrChange w:id="5793" w:author="Ashley Frank" w:date="2024-12-20T20:43:00Z">
            <w:rPr>
              <w:rFonts w:ascii="Bookman Old Style" w:hAnsi="Bookman Old Style" w:cs="Arial"/>
              <w:color w:val="222222"/>
              <w:sz w:val="32"/>
              <w:szCs w:val="32"/>
            </w:rPr>
          </w:rPrChange>
        </w:rPr>
        <w:t>Now</w:t>
      </w:r>
      <w:r w:rsidR="00374B6C" w:rsidRPr="009C679A">
        <w:rPr>
          <w:rFonts w:ascii="Bookman Old Style" w:hAnsi="Bookman Old Style" w:cs="Arial"/>
          <w:color w:val="222222"/>
          <w:szCs w:val="24"/>
          <w:rPrChange w:id="5794" w:author="Ashley Frank" w:date="2024-12-20T20:43:00Z">
            <w:rPr>
              <w:rFonts w:ascii="Bookman Old Style" w:hAnsi="Bookman Old Style" w:cs="Arial"/>
              <w:color w:val="222222"/>
              <w:sz w:val="32"/>
              <w:szCs w:val="32"/>
            </w:rPr>
          </w:rPrChange>
        </w:rPr>
        <w:t>,</w:t>
      </w:r>
      <w:r w:rsidRPr="009C679A">
        <w:rPr>
          <w:rFonts w:ascii="Bookman Old Style" w:hAnsi="Bookman Old Style" w:cs="Arial"/>
          <w:color w:val="222222"/>
          <w:szCs w:val="24"/>
          <w:rPrChange w:id="5795" w:author="Ashley Frank" w:date="2024-12-20T20:43:00Z">
            <w:rPr>
              <w:rFonts w:ascii="Bookman Old Style" w:hAnsi="Bookman Old Style" w:cs="Arial"/>
              <w:color w:val="222222"/>
              <w:sz w:val="32"/>
              <w:szCs w:val="32"/>
            </w:rPr>
          </w:rPrChange>
        </w:rPr>
        <w:t xml:space="preserve"> Lord</w:t>
      </w:r>
      <w:r w:rsidR="00374B6C" w:rsidRPr="009C679A">
        <w:rPr>
          <w:rFonts w:ascii="Bookman Old Style" w:hAnsi="Bookman Old Style" w:cs="Arial"/>
          <w:color w:val="222222"/>
          <w:szCs w:val="24"/>
          <w:rPrChange w:id="5796" w:author="Ashley Frank" w:date="2024-12-20T20:43:00Z">
            <w:rPr>
              <w:rFonts w:ascii="Bookman Old Style" w:hAnsi="Bookman Old Style" w:cs="Arial"/>
              <w:color w:val="222222"/>
              <w:sz w:val="32"/>
              <w:szCs w:val="32"/>
            </w:rPr>
          </w:rPrChange>
        </w:rPr>
        <w:t>,</w:t>
      </w:r>
      <w:r w:rsidRPr="009C679A">
        <w:rPr>
          <w:rFonts w:ascii="Bookman Old Style" w:hAnsi="Bookman Old Style" w:cs="Arial"/>
          <w:color w:val="222222"/>
          <w:szCs w:val="24"/>
          <w:rPrChange w:id="5797" w:author="Ashley Frank" w:date="2024-12-20T20:43:00Z">
            <w:rPr>
              <w:rFonts w:ascii="Bookman Old Style" w:hAnsi="Bookman Old Style" w:cs="Arial"/>
              <w:color w:val="222222"/>
              <w:sz w:val="32"/>
              <w:szCs w:val="32"/>
            </w:rPr>
          </w:rPrChange>
        </w:rPr>
        <w:t xml:space="preserve"> don't move my mountain</w:t>
      </w:r>
      <w:ins w:id="5798" w:author="Ashley Frank" w:date="2024-12-28T02:40:00Z">
        <w:r w:rsidR="00A37B64">
          <w:rPr>
            <w:rFonts w:ascii="Bookman Old Style" w:hAnsi="Bookman Old Style" w:cs="Arial"/>
            <w:color w:val="222222"/>
            <w:szCs w:val="24"/>
          </w:rPr>
          <w:t>,</w:t>
        </w:r>
      </w:ins>
      <w:r w:rsidRPr="009C679A">
        <w:rPr>
          <w:rFonts w:ascii="Bookman Old Style" w:hAnsi="Bookman Old Style" w:cs="Arial"/>
          <w:color w:val="222222"/>
          <w:szCs w:val="24"/>
          <w:rPrChange w:id="5799" w:author="Ashley Frank" w:date="2024-12-20T20:43:00Z">
            <w:rPr>
              <w:rFonts w:ascii="Bookman Old Style" w:hAnsi="Bookman Old Style" w:cs="Arial"/>
              <w:color w:val="222222"/>
              <w:sz w:val="32"/>
              <w:szCs w:val="32"/>
            </w:rPr>
          </w:rPrChange>
        </w:rPr>
        <w:t xml:space="preserve"> </w:t>
      </w:r>
      <w:r w:rsidRPr="009C679A">
        <w:rPr>
          <w:rFonts w:ascii="Bookman Old Style" w:hAnsi="Bookman Old Style" w:cs="Arial"/>
          <w:color w:val="222222"/>
          <w:szCs w:val="24"/>
          <w:rPrChange w:id="5800" w:author="Ashley Frank" w:date="2024-12-20T20:43:00Z">
            <w:rPr>
              <w:rFonts w:ascii="Bookman Old Style" w:hAnsi="Bookman Old Style" w:cs="Arial"/>
              <w:color w:val="222222"/>
              <w:sz w:val="32"/>
              <w:szCs w:val="32"/>
            </w:rPr>
          </w:rPrChange>
        </w:rPr>
        <w:br/>
        <w:t>But give me the strength to climb</w:t>
      </w:r>
      <w:ins w:id="5801" w:author="Ashley Frank" w:date="2024-12-28T02:40:00Z">
        <w:r w:rsidR="00A37B64">
          <w:rPr>
            <w:rFonts w:ascii="Bookman Old Style" w:hAnsi="Bookman Old Style" w:cs="Arial"/>
            <w:color w:val="222222"/>
            <w:szCs w:val="24"/>
          </w:rPr>
          <w:t>,</w:t>
        </w:r>
      </w:ins>
      <w:r w:rsidRPr="009C679A">
        <w:rPr>
          <w:rFonts w:ascii="Bookman Old Style" w:hAnsi="Bookman Old Style" w:cs="Arial"/>
          <w:color w:val="222222"/>
          <w:szCs w:val="24"/>
          <w:rPrChange w:id="5802" w:author="Ashley Frank" w:date="2024-12-20T20:43:00Z">
            <w:rPr>
              <w:rFonts w:ascii="Bookman Old Style" w:hAnsi="Bookman Old Style" w:cs="Arial"/>
              <w:color w:val="222222"/>
              <w:sz w:val="32"/>
              <w:szCs w:val="32"/>
            </w:rPr>
          </w:rPrChange>
        </w:rPr>
        <w:t xml:space="preserve"> </w:t>
      </w:r>
      <w:r w:rsidRPr="009C679A">
        <w:rPr>
          <w:rFonts w:ascii="Bookman Old Style" w:hAnsi="Bookman Old Style" w:cs="Arial"/>
          <w:color w:val="222222"/>
          <w:szCs w:val="24"/>
          <w:rPrChange w:id="5803" w:author="Ashley Frank" w:date="2024-12-20T20:43:00Z">
            <w:rPr>
              <w:rFonts w:ascii="Bookman Old Style" w:hAnsi="Bookman Old Style" w:cs="Arial"/>
              <w:color w:val="222222"/>
              <w:sz w:val="32"/>
              <w:szCs w:val="32"/>
            </w:rPr>
          </w:rPrChange>
        </w:rPr>
        <w:br/>
        <w:t>And Lord, don't take away my stumbling blocks</w:t>
      </w:r>
      <w:ins w:id="5804" w:author="Ashley Frank" w:date="2024-12-28T02:40:00Z">
        <w:r w:rsidR="00A37B64">
          <w:rPr>
            <w:rFonts w:ascii="Bookman Old Style" w:hAnsi="Bookman Old Style" w:cs="Arial"/>
            <w:color w:val="222222"/>
            <w:szCs w:val="24"/>
          </w:rPr>
          <w:t>,</w:t>
        </w:r>
      </w:ins>
      <w:r w:rsidRPr="009C679A">
        <w:rPr>
          <w:rFonts w:ascii="Bookman Old Style" w:hAnsi="Bookman Old Style" w:cs="Arial"/>
          <w:color w:val="222222"/>
          <w:szCs w:val="24"/>
          <w:rPrChange w:id="5805" w:author="Ashley Frank" w:date="2024-12-20T20:43:00Z">
            <w:rPr>
              <w:rFonts w:ascii="Bookman Old Style" w:hAnsi="Bookman Old Style" w:cs="Arial"/>
              <w:color w:val="222222"/>
              <w:sz w:val="32"/>
              <w:szCs w:val="32"/>
            </w:rPr>
          </w:rPrChange>
        </w:rPr>
        <w:t xml:space="preserve"> </w:t>
      </w:r>
      <w:r w:rsidRPr="009C679A">
        <w:rPr>
          <w:rFonts w:ascii="Bookman Old Style" w:hAnsi="Bookman Old Style" w:cs="Arial"/>
          <w:color w:val="222222"/>
          <w:szCs w:val="24"/>
          <w:rPrChange w:id="5806" w:author="Ashley Frank" w:date="2024-12-20T20:43:00Z">
            <w:rPr>
              <w:rFonts w:ascii="Bookman Old Style" w:hAnsi="Bookman Old Style" w:cs="Arial"/>
              <w:color w:val="222222"/>
              <w:sz w:val="32"/>
              <w:szCs w:val="32"/>
            </w:rPr>
          </w:rPrChange>
        </w:rPr>
        <w:br/>
        <w:t>But lead me all around</w:t>
      </w:r>
      <w:ins w:id="5807" w:author="Ashley Frank" w:date="2024-12-28T02:41:00Z">
        <w:r w:rsidR="00A37B64">
          <w:rPr>
            <w:rFonts w:ascii="Bookman Old Style" w:hAnsi="Bookman Old Style" w:cs="Arial"/>
            <w:color w:val="222222"/>
            <w:szCs w:val="24"/>
          </w:rPr>
          <w:t>.</w:t>
        </w:r>
      </w:ins>
    </w:p>
    <w:p w14:paraId="61551CE4" w14:textId="77777777" w:rsidR="00E1552C" w:rsidRPr="009C679A" w:rsidRDefault="007C462B" w:rsidP="009014DA">
      <w:pPr>
        <w:pStyle w:val="BodyText"/>
        <w:spacing w:line="360" w:lineRule="auto"/>
        <w:rPr>
          <w:rFonts w:ascii="Bookman Old Style" w:hAnsi="Bookman Old Style"/>
          <w:szCs w:val="24"/>
          <w:rPrChange w:id="5808" w:author="Ashley Frank" w:date="2024-12-20T20:43:00Z">
            <w:rPr>
              <w:rFonts w:ascii="Bookman Old Style" w:hAnsi="Bookman Old Style"/>
              <w:sz w:val="18"/>
              <w:szCs w:val="18"/>
            </w:rPr>
          </w:rPrChange>
        </w:rPr>
      </w:pPr>
      <w:r w:rsidRPr="009C679A">
        <w:rPr>
          <w:szCs w:val="24"/>
        </w:rPr>
        <w:lastRenderedPageBreak/>
        <w:fldChar w:fldCharType="begin"/>
      </w:r>
      <w:r w:rsidRPr="009C679A">
        <w:rPr>
          <w:szCs w:val="24"/>
        </w:rPr>
        <w:instrText xml:space="preserve"> HYPERLINK "https://www.google.com/search?q=inez+andrews+lord+don%27t+move+that+mountain" </w:instrText>
      </w:r>
      <w:r w:rsidRPr="009C679A">
        <w:rPr>
          <w:szCs w:val="24"/>
        </w:rPr>
        <w:fldChar w:fldCharType="separate"/>
      </w:r>
      <w:r w:rsidR="002D5507" w:rsidRPr="009C679A">
        <w:rPr>
          <w:rStyle w:val="Hyperlink"/>
          <w:rFonts w:ascii="Bookman Old Style" w:hAnsi="Bookman Old Style"/>
          <w:szCs w:val="24"/>
          <w:rPrChange w:id="5809" w:author="Ashley Frank" w:date="2024-12-20T20:43:00Z">
            <w:rPr>
              <w:rStyle w:val="Hyperlink"/>
              <w:rFonts w:ascii="Bookman Old Style" w:hAnsi="Bookman Old Style"/>
              <w:sz w:val="18"/>
              <w:szCs w:val="18"/>
            </w:rPr>
          </w:rPrChange>
        </w:rPr>
        <w:t>https://www.google.com/search?q=inez+andrews+lord+don%27t+move+that+mountain</w:t>
      </w:r>
      <w:r w:rsidRPr="009C679A">
        <w:rPr>
          <w:rStyle w:val="Hyperlink"/>
          <w:rFonts w:ascii="Bookman Old Style" w:hAnsi="Bookman Old Style"/>
          <w:szCs w:val="24"/>
          <w:rPrChange w:id="5810" w:author="Ashley Frank" w:date="2024-12-20T20:43:00Z">
            <w:rPr>
              <w:rStyle w:val="Hyperlink"/>
              <w:rFonts w:ascii="Bookman Old Style" w:hAnsi="Bookman Old Style"/>
              <w:sz w:val="18"/>
              <w:szCs w:val="18"/>
            </w:rPr>
          </w:rPrChange>
        </w:rPr>
        <w:fldChar w:fldCharType="end"/>
      </w:r>
    </w:p>
    <w:p w14:paraId="1942426E" w14:textId="1CEB2898" w:rsidR="009014DA" w:rsidRPr="009C679A" w:rsidRDefault="002D5507" w:rsidP="009014DA">
      <w:pPr>
        <w:pStyle w:val="BodyText"/>
        <w:spacing w:line="360" w:lineRule="auto"/>
        <w:rPr>
          <w:rFonts w:ascii="Bookman Old Style" w:hAnsi="Bookman Old Style"/>
          <w:szCs w:val="24"/>
          <w:rPrChange w:id="5811" w:author="Ashley Frank" w:date="2024-12-20T20:43:00Z">
            <w:rPr>
              <w:rFonts w:ascii="Bookman Old Style" w:hAnsi="Bookman Old Style"/>
              <w:sz w:val="32"/>
              <w:szCs w:val="32"/>
            </w:rPr>
          </w:rPrChange>
        </w:rPr>
      </w:pPr>
      <w:r w:rsidRPr="009C679A">
        <w:rPr>
          <w:rFonts w:ascii="Bookman Old Style" w:hAnsi="Bookman Old Style"/>
          <w:szCs w:val="24"/>
          <w:rPrChange w:id="5812" w:author="Ashley Frank" w:date="2024-12-20T20:43:00Z">
            <w:rPr>
              <w:rFonts w:ascii="Bookman Old Style" w:hAnsi="Bookman Old Style"/>
              <w:sz w:val="32"/>
              <w:szCs w:val="32"/>
            </w:rPr>
          </w:rPrChange>
        </w:rPr>
        <w:t xml:space="preserve">That’s in the ‘now’. Many folks who have had a series of negative life events </w:t>
      </w:r>
      <w:r w:rsidR="00374B6C" w:rsidRPr="009C679A">
        <w:rPr>
          <w:rFonts w:ascii="Bookman Old Style" w:hAnsi="Bookman Old Style"/>
          <w:szCs w:val="24"/>
          <w:rPrChange w:id="5813" w:author="Ashley Frank" w:date="2024-12-20T20:43:00Z">
            <w:rPr>
              <w:rFonts w:ascii="Bookman Old Style" w:hAnsi="Bookman Old Style"/>
              <w:sz w:val="32"/>
              <w:szCs w:val="32"/>
            </w:rPr>
          </w:rPrChange>
        </w:rPr>
        <w:t xml:space="preserve">or </w:t>
      </w:r>
      <w:r w:rsidRPr="009C679A">
        <w:rPr>
          <w:rFonts w:ascii="Bookman Old Style" w:hAnsi="Bookman Old Style"/>
          <w:szCs w:val="24"/>
          <w:rPrChange w:id="5814" w:author="Ashley Frank" w:date="2024-12-20T20:43:00Z">
            <w:rPr>
              <w:rFonts w:ascii="Bookman Old Style" w:hAnsi="Bookman Old Style"/>
              <w:sz w:val="32"/>
              <w:szCs w:val="32"/>
            </w:rPr>
          </w:rPrChange>
        </w:rPr>
        <w:t>trauma find it difficult to focus on the ‘here and now’ because their past dominates their thought</w:t>
      </w:r>
      <w:ins w:id="5815" w:author="Ashley Frank" w:date="2024-12-27T23:52:00Z">
        <w:r w:rsidR="008F5722">
          <w:rPr>
            <w:rFonts w:ascii="Bookman Old Style" w:hAnsi="Bookman Old Style"/>
            <w:szCs w:val="24"/>
          </w:rPr>
          <w:t>s</w:t>
        </w:r>
      </w:ins>
      <w:del w:id="5816" w:author="Ashley Frank" w:date="2024-12-27T23:52:00Z">
        <w:r w:rsidRPr="009C679A" w:rsidDel="008F5722">
          <w:rPr>
            <w:rFonts w:ascii="Bookman Old Style" w:hAnsi="Bookman Old Style"/>
            <w:szCs w:val="24"/>
            <w:rPrChange w:id="5817" w:author="Ashley Frank" w:date="2024-12-20T20:43:00Z">
              <w:rPr>
                <w:rFonts w:ascii="Bookman Old Style" w:hAnsi="Bookman Old Style"/>
                <w:sz w:val="32"/>
                <w:szCs w:val="32"/>
              </w:rPr>
            </w:rPrChange>
          </w:rPr>
          <w:delText xml:space="preserve"> li</w:delText>
        </w:r>
        <w:r w:rsidR="00374B6C" w:rsidRPr="009C679A" w:rsidDel="008F5722">
          <w:rPr>
            <w:rFonts w:ascii="Bookman Old Style" w:hAnsi="Bookman Old Style"/>
            <w:szCs w:val="24"/>
            <w:rPrChange w:id="5818" w:author="Ashley Frank" w:date="2024-12-20T20:43:00Z">
              <w:rPr>
                <w:rFonts w:ascii="Bookman Old Style" w:hAnsi="Bookman Old Style"/>
                <w:sz w:val="32"/>
                <w:szCs w:val="32"/>
              </w:rPr>
            </w:rPrChange>
          </w:rPr>
          <w:delText>ves</w:delText>
        </w:r>
      </w:del>
      <w:r w:rsidR="00374B6C" w:rsidRPr="009C679A">
        <w:rPr>
          <w:rFonts w:ascii="Bookman Old Style" w:hAnsi="Bookman Old Style"/>
          <w:szCs w:val="24"/>
          <w:rPrChange w:id="5819" w:author="Ashley Frank" w:date="2024-12-20T20:43:00Z">
            <w:rPr>
              <w:rFonts w:ascii="Bookman Old Style" w:hAnsi="Bookman Old Style"/>
              <w:sz w:val="32"/>
              <w:szCs w:val="32"/>
            </w:rPr>
          </w:rPrChange>
        </w:rPr>
        <w:t xml:space="preserve">. </w:t>
      </w:r>
      <w:ins w:id="5820" w:author="Ashley Frank" w:date="2024-12-28T02:59:00Z">
        <w:r w:rsidR="00F940CE">
          <w:rPr>
            <w:rFonts w:ascii="Bookman Old Style" w:hAnsi="Bookman Old Style"/>
            <w:szCs w:val="24"/>
          </w:rPr>
          <w:t xml:space="preserve">Their </w:t>
        </w:r>
      </w:ins>
      <w:del w:id="5821" w:author="Ashley Frank" w:date="2024-12-28T02:59:00Z">
        <w:r w:rsidR="00374B6C" w:rsidRPr="009C679A" w:rsidDel="00F940CE">
          <w:rPr>
            <w:rFonts w:ascii="Bookman Old Style" w:hAnsi="Bookman Old Style"/>
            <w:szCs w:val="24"/>
            <w:rPrChange w:id="5822" w:author="Ashley Frank" w:date="2024-12-20T20:43:00Z">
              <w:rPr>
                <w:rFonts w:ascii="Bookman Old Style" w:hAnsi="Bookman Old Style"/>
                <w:sz w:val="32"/>
                <w:szCs w:val="32"/>
              </w:rPr>
            </w:rPrChange>
          </w:rPr>
          <w:delText xml:space="preserve">This </w:delText>
        </w:r>
      </w:del>
      <w:r w:rsidR="00374B6C" w:rsidRPr="009C679A">
        <w:rPr>
          <w:rFonts w:ascii="Bookman Old Style" w:hAnsi="Bookman Old Style"/>
          <w:szCs w:val="24"/>
          <w:rPrChange w:id="5823" w:author="Ashley Frank" w:date="2024-12-20T20:43:00Z">
            <w:rPr>
              <w:rFonts w:ascii="Bookman Old Style" w:hAnsi="Bookman Old Style"/>
              <w:sz w:val="32"/>
              <w:szCs w:val="32"/>
            </w:rPr>
          </w:rPrChange>
        </w:rPr>
        <w:t>past is always</w:t>
      </w:r>
      <w:r w:rsidRPr="009C679A">
        <w:rPr>
          <w:rFonts w:ascii="Bookman Old Style" w:hAnsi="Bookman Old Style"/>
          <w:szCs w:val="24"/>
          <w:rPrChange w:id="5824" w:author="Ashley Frank" w:date="2024-12-20T20:43:00Z">
            <w:rPr>
              <w:rFonts w:ascii="Bookman Old Style" w:hAnsi="Bookman Old Style"/>
              <w:sz w:val="32"/>
              <w:szCs w:val="32"/>
            </w:rPr>
          </w:rPrChange>
        </w:rPr>
        <w:t xml:space="preserve"> </w:t>
      </w:r>
      <w:ins w:id="5825" w:author="Ashley Frank" w:date="2024-12-28T03:00:00Z">
        <w:r w:rsidR="00F940CE">
          <w:rPr>
            <w:rFonts w:ascii="Bookman Old Style" w:hAnsi="Bookman Old Style"/>
            <w:szCs w:val="24"/>
          </w:rPr>
          <w:t>in their mind's driver’s seat, attempting to change the outcome or control</w:t>
        </w:r>
      </w:ins>
      <w:del w:id="5826" w:author="Ashley Frank" w:date="2024-12-28T03:00:00Z">
        <w:r w:rsidRPr="009C679A" w:rsidDel="00F940CE">
          <w:rPr>
            <w:rFonts w:ascii="Bookman Old Style" w:hAnsi="Bookman Old Style"/>
            <w:szCs w:val="24"/>
            <w:rPrChange w:id="5827" w:author="Ashley Frank" w:date="2024-12-20T20:43:00Z">
              <w:rPr>
                <w:rFonts w:ascii="Bookman Old Style" w:hAnsi="Bookman Old Style"/>
                <w:sz w:val="32"/>
                <w:szCs w:val="32"/>
              </w:rPr>
            </w:rPrChange>
          </w:rPr>
          <w:delText>attempting to change the outcome or controlling</w:delText>
        </w:r>
      </w:del>
      <w:r w:rsidRPr="009C679A">
        <w:rPr>
          <w:rFonts w:ascii="Bookman Old Style" w:hAnsi="Bookman Old Style"/>
          <w:szCs w:val="24"/>
          <w:rPrChange w:id="5828" w:author="Ashley Frank" w:date="2024-12-20T20:43:00Z">
            <w:rPr>
              <w:rFonts w:ascii="Bookman Old Style" w:hAnsi="Bookman Old Style"/>
              <w:sz w:val="32"/>
              <w:szCs w:val="32"/>
            </w:rPr>
          </w:rPrChange>
        </w:rPr>
        <w:t xml:space="preserve"> the future</w:t>
      </w:r>
      <w:ins w:id="5829" w:author="Ashley Frank" w:date="2024-12-28T03:02:00Z">
        <w:r w:rsidR="002B02E2">
          <w:rPr>
            <w:rFonts w:ascii="Bookman Old Style" w:hAnsi="Bookman Old Style"/>
            <w:szCs w:val="24"/>
          </w:rPr>
          <w:t xml:space="preserve"> </w:t>
        </w:r>
      </w:ins>
      <w:del w:id="5830" w:author="Ashley Frank" w:date="2024-12-28T03:02:00Z">
        <w:r w:rsidRPr="009C679A" w:rsidDel="002B02E2">
          <w:rPr>
            <w:rFonts w:ascii="Bookman Old Style" w:hAnsi="Bookman Old Style"/>
            <w:szCs w:val="24"/>
            <w:rPrChange w:id="5831" w:author="Ashley Frank" w:date="2024-12-20T20:43:00Z">
              <w:rPr>
                <w:rFonts w:ascii="Bookman Old Style" w:hAnsi="Bookman Old Style"/>
                <w:sz w:val="32"/>
                <w:szCs w:val="32"/>
              </w:rPr>
            </w:rPrChange>
          </w:rPr>
          <w:delText xml:space="preserve"> </w:delText>
        </w:r>
      </w:del>
      <w:del w:id="5832" w:author="Ashley Frank" w:date="2024-12-28T03:00:00Z">
        <w:r w:rsidRPr="009C679A" w:rsidDel="00F940CE">
          <w:rPr>
            <w:rFonts w:ascii="Bookman Old Style" w:hAnsi="Bookman Old Style"/>
            <w:szCs w:val="24"/>
            <w:rPrChange w:id="5833" w:author="Ashley Frank" w:date="2024-12-20T20:43:00Z">
              <w:rPr>
                <w:rFonts w:ascii="Bookman Old Style" w:hAnsi="Bookman Old Style"/>
                <w:sz w:val="32"/>
                <w:szCs w:val="32"/>
              </w:rPr>
            </w:rPrChange>
          </w:rPr>
          <w:delText xml:space="preserve">in order </w:delText>
        </w:r>
      </w:del>
      <w:ins w:id="5834" w:author="Ashley Frank" w:date="2024-12-28T03:02:00Z">
        <w:r w:rsidR="002B02E2">
          <w:rPr>
            <w:rFonts w:ascii="Bookman Old Style" w:hAnsi="Bookman Old Style"/>
            <w:szCs w:val="24"/>
          </w:rPr>
          <w:t>so</w:t>
        </w:r>
      </w:ins>
      <w:ins w:id="5835" w:author="Ashley Frank" w:date="2024-12-28T03:03:00Z">
        <w:r w:rsidR="002B02E2">
          <w:rPr>
            <w:rFonts w:ascii="Bookman Old Style" w:hAnsi="Bookman Old Style"/>
            <w:szCs w:val="24"/>
          </w:rPr>
          <w:t xml:space="preserve"> </w:t>
        </w:r>
      </w:ins>
      <w:ins w:id="5836" w:author="Ashley Frank" w:date="2024-12-28T03:05:00Z">
        <w:r w:rsidR="002B02E2">
          <w:rPr>
            <w:rFonts w:ascii="Bookman Old Style" w:hAnsi="Bookman Old Style"/>
            <w:szCs w:val="24"/>
          </w:rPr>
          <w:t>the same things don’t hurt them again</w:t>
        </w:r>
      </w:ins>
      <w:del w:id="5837" w:author="Ashley Frank" w:date="2024-12-28T03:00:00Z">
        <w:r w:rsidRPr="009C679A" w:rsidDel="00F940CE">
          <w:rPr>
            <w:rFonts w:ascii="Bookman Old Style" w:hAnsi="Bookman Old Style"/>
            <w:szCs w:val="24"/>
            <w:rPrChange w:id="5838" w:author="Ashley Frank" w:date="2024-12-20T20:43:00Z">
              <w:rPr>
                <w:rFonts w:ascii="Bookman Old Style" w:hAnsi="Bookman Old Style"/>
                <w:sz w:val="32"/>
                <w:szCs w:val="32"/>
              </w:rPr>
            </w:rPrChange>
          </w:rPr>
          <w:delText>t</w:delText>
        </w:r>
      </w:del>
      <w:del w:id="5839" w:author="Ashley Frank" w:date="2024-12-28T03:02:00Z">
        <w:r w:rsidRPr="009C679A" w:rsidDel="002B02E2">
          <w:rPr>
            <w:rFonts w:ascii="Bookman Old Style" w:hAnsi="Bookman Old Style"/>
            <w:szCs w:val="24"/>
            <w:rPrChange w:id="5840" w:author="Ashley Frank" w:date="2024-12-20T20:43:00Z">
              <w:rPr>
                <w:rFonts w:ascii="Bookman Old Style" w:hAnsi="Bookman Old Style"/>
                <w:sz w:val="32"/>
                <w:szCs w:val="32"/>
              </w:rPr>
            </w:rPrChange>
          </w:rPr>
          <w:delText xml:space="preserve">o prevent </w:delText>
        </w:r>
      </w:del>
      <w:del w:id="5841" w:author="Ashley Frank" w:date="2024-12-28T03:00:00Z">
        <w:r w:rsidRPr="009C679A" w:rsidDel="00F940CE">
          <w:rPr>
            <w:rFonts w:ascii="Bookman Old Style" w:hAnsi="Bookman Old Style"/>
            <w:szCs w:val="24"/>
            <w:rPrChange w:id="5842" w:author="Ashley Frank" w:date="2024-12-20T20:43:00Z">
              <w:rPr>
                <w:rFonts w:ascii="Bookman Old Style" w:hAnsi="Bookman Old Style"/>
                <w:sz w:val="32"/>
                <w:szCs w:val="32"/>
              </w:rPr>
            </w:rPrChange>
          </w:rPr>
          <w:delText>those things from hurting them again</w:delText>
        </w:r>
      </w:del>
      <w:r w:rsidRPr="009C679A">
        <w:rPr>
          <w:rFonts w:ascii="Bookman Old Style" w:hAnsi="Bookman Old Style"/>
          <w:szCs w:val="24"/>
          <w:rPrChange w:id="5843" w:author="Ashley Frank" w:date="2024-12-20T20:43:00Z">
            <w:rPr>
              <w:rFonts w:ascii="Bookman Old Style" w:hAnsi="Bookman Old Style"/>
              <w:sz w:val="32"/>
              <w:szCs w:val="32"/>
            </w:rPr>
          </w:rPrChange>
        </w:rPr>
        <w:t xml:space="preserve">. </w:t>
      </w:r>
      <w:ins w:id="5844" w:author="Ashley Frank" w:date="2024-12-28T03:33:00Z">
        <w:r w:rsidR="006E6C02">
          <w:rPr>
            <w:rFonts w:ascii="Bookman Old Style" w:hAnsi="Bookman Old Style"/>
            <w:szCs w:val="24"/>
          </w:rPr>
          <w:t>I’m here to tell you that th</w:t>
        </w:r>
      </w:ins>
      <w:del w:id="5845" w:author="Ashley Frank" w:date="2024-12-28T03:33:00Z">
        <w:r w:rsidRPr="009C679A" w:rsidDel="006E6C02">
          <w:rPr>
            <w:rFonts w:ascii="Bookman Old Style" w:hAnsi="Bookman Old Style"/>
            <w:szCs w:val="24"/>
            <w:rPrChange w:id="5846" w:author="Ashley Frank" w:date="2024-12-20T20:43:00Z">
              <w:rPr>
                <w:rFonts w:ascii="Bookman Old Style" w:hAnsi="Bookman Old Style"/>
                <w:sz w:val="32"/>
                <w:szCs w:val="32"/>
              </w:rPr>
            </w:rPrChange>
          </w:rPr>
          <w:delText>Th</w:delText>
        </w:r>
      </w:del>
      <w:r w:rsidRPr="009C679A">
        <w:rPr>
          <w:rFonts w:ascii="Bookman Old Style" w:hAnsi="Bookman Old Style"/>
          <w:szCs w:val="24"/>
          <w:rPrChange w:id="5847" w:author="Ashley Frank" w:date="2024-12-20T20:43:00Z">
            <w:rPr>
              <w:rFonts w:ascii="Bookman Old Style" w:hAnsi="Bookman Old Style"/>
              <w:sz w:val="32"/>
              <w:szCs w:val="32"/>
            </w:rPr>
          </w:rPrChange>
        </w:rPr>
        <w:t>e present is the best and safest place to be</w:t>
      </w:r>
      <w:del w:id="5848" w:author="Ashley Frank" w:date="2024-12-27T23:52:00Z">
        <w:r w:rsidRPr="009C679A" w:rsidDel="008F5722">
          <w:rPr>
            <w:rFonts w:ascii="Bookman Old Style" w:hAnsi="Bookman Old Style"/>
            <w:szCs w:val="24"/>
            <w:rPrChange w:id="5849" w:author="Ashley Frank" w:date="2024-12-20T20:43:00Z">
              <w:rPr>
                <w:rFonts w:ascii="Bookman Old Style" w:hAnsi="Bookman Old Style"/>
                <w:sz w:val="32"/>
                <w:szCs w:val="32"/>
              </w:rPr>
            </w:rPrChange>
          </w:rPr>
          <w:delText>, by far</w:delText>
        </w:r>
      </w:del>
      <w:r w:rsidRPr="009C679A">
        <w:rPr>
          <w:rFonts w:ascii="Bookman Old Style" w:hAnsi="Bookman Old Style"/>
          <w:szCs w:val="24"/>
          <w:rPrChange w:id="5850" w:author="Ashley Frank" w:date="2024-12-20T20:43:00Z">
            <w:rPr>
              <w:rFonts w:ascii="Bookman Old Style" w:hAnsi="Bookman Old Style"/>
              <w:sz w:val="32"/>
              <w:szCs w:val="32"/>
            </w:rPr>
          </w:rPrChange>
        </w:rPr>
        <w:t>.</w:t>
      </w:r>
      <w:r w:rsidR="00243D06" w:rsidRPr="009C679A">
        <w:rPr>
          <w:rFonts w:ascii="Bookman Old Style" w:hAnsi="Bookman Old Style"/>
          <w:szCs w:val="24"/>
          <w:rPrChange w:id="5851" w:author="Ashley Frank" w:date="2024-12-20T20:43:00Z">
            <w:rPr>
              <w:rFonts w:ascii="Bookman Old Style" w:hAnsi="Bookman Old Style"/>
              <w:sz w:val="32"/>
              <w:szCs w:val="32"/>
            </w:rPr>
          </w:rPrChange>
        </w:rPr>
        <w:t xml:space="preserve"> </w:t>
      </w:r>
      <w:r w:rsidR="00374B6C" w:rsidRPr="009C679A">
        <w:rPr>
          <w:rFonts w:ascii="Bookman Old Style" w:hAnsi="Bookman Old Style"/>
          <w:szCs w:val="24"/>
          <w:rPrChange w:id="5852" w:author="Ashley Frank" w:date="2024-12-20T20:43:00Z">
            <w:rPr>
              <w:rFonts w:ascii="Bookman Old Style" w:hAnsi="Bookman Old Style"/>
              <w:sz w:val="32"/>
              <w:szCs w:val="32"/>
            </w:rPr>
          </w:rPrChange>
        </w:rPr>
        <w:t>It i</w:t>
      </w:r>
      <w:r w:rsidR="00243D06" w:rsidRPr="009C679A">
        <w:rPr>
          <w:rFonts w:ascii="Bookman Old Style" w:hAnsi="Bookman Old Style"/>
          <w:szCs w:val="24"/>
          <w:rPrChange w:id="5853" w:author="Ashley Frank" w:date="2024-12-20T20:43:00Z">
            <w:rPr>
              <w:rFonts w:ascii="Bookman Old Style" w:hAnsi="Bookman Old Style"/>
              <w:sz w:val="32"/>
              <w:szCs w:val="32"/>
            </w:rPr>
          </w:rPrChange>
        </w:rPr>
        <w:t>s the place where God moves, strengthens, speaks to us, and grows us.</w:t>
      </w:r>
    </w:p>
    <w:p w14:paraId="1DFB2325" w14:textId="15AAD152" w:rsidR="00331D4C" w:rsidRDefault="00331D4C">
      <w:pPr>
        <w:tabs>
          <w:tab w:val="clear" w:pos="360"/>
          <w:tab w:val="clear" w:pos="9360"/>
        </w:tabs>
        <w:rPr>
          <w:ins w:id="5854" w:author="Ashley Frank" w:date="2024-12-27T23:51:00Z"/>
          <w:rFonts w:ascii="Bookman Old Style" w:hAnsi="Bookman Old Style"/>
          <w:szCs w:val="24"/>
        </w:rPr>
      </w:pPr>
      <w:del w:id="5855" w:author="Ashley Frank" w:date="2024-12-27T23:51:00Z">
        <w:r w:rsidRPr="009C679A" w:rsidDel="008F5722">
          <w:rPr>
            <w:rFonts w:ascii="Bookman Old Style" w:hAnsi="Bookman Old Style"/>
            <w:szCs w:val="24"/>
            <w:rPrChange w:id="5856" w:author="Ashley Frank" w:date="2024-12-20T20:43:00Z">
              <w:rPr>
                <w:rFonts w:ascii="Bookman Old Style" w:hAnsi="Bookman Old Style"/>
                <w:sz w:val="32"/>
                <w:szCs w:val="32"/>
              </w:rPr>
            </w:rPrChange>
          </w:rPr>
          <w:br w:type="page"/>
        </w:r>
      </w:del>
    </w:p>
    <w:p w14:paraId="3AD899B3" w14:textId="77777777" w:rsidR="008F5722" w:rsidRPr="001E5688" w:rsidRDefault="008F5722" w:rsidP="008F5722">
      <w:pPr>
        <w:pStyle w:val="BodyText"/>
        <w:rPr>
          <w:ins w:id="5857" w:author="Ashley Frank" w:date="2024-12-27T23:51:00Z"/>
          <w:rFonts w:ascii="Bookman Old Style" w:hAnsi="Bookman Old Style"/>
          <w:b/>
          <w:bCs/>
          <w:szCs w:val="24"/>
          <w:u w:val="single"/>
        </w:rPr>
      </w:pPr>
      <w:ins w:id="5858" w:author="Ashley Frank" w:date="2024-12-27T23:51:00Z">
        <w:r w:rsidRPr="001E5688">
          <w:rPr>
            <w:rFonts w:ascii="Bookman Old Style" w:hAnsi="Bookman Old Style"/>
            <w:b/>
            <w:bCs/>
            <w:szCs w:val="24"/>
            <w:u w:val="single"/>
          </w:rPr>
          <w:t>Reflection Prompts</w:t>
        </w:r>
      </w:ins>
    </w:p>
    <w:p w14:paraId="228D302F" w14:textId="77777777" w:rsidR="008F5722" w:rsidRPr="001E5688" w:rsidRDefault="008F5722" w:rsidP="008F5722">
      <w:pPr>
        <w:pStyle w:val="ListParagraph"/>
        <w:numPr>
          <w:ilvl w:val="0"/>
          <w:numId w:val="17"/>
        </w:numPr>
        <w:rPr>
          <w:ins w:id="5859" w:author="Ashley Frank" w:date="2024-12-27T23:51:00Z"/>
          <w:rFonts w:ascii="Bookman Old Style" w:hAnsi="Bookman Old Style"/>
          <w:szCs w:val="24"/>
        </w:rPr>
      </w:pPr>
      <w:ins w:id="5860" w:author="Ashley Frank" w:date="2024-12-27T23:51:00Z">
        <w:r w:rsidRPr="001E5688">
          <w:rPr>
            <w:rFonts w:ascii="Bookman Old Style" w:hAnsi="Bookman Old Style"/>
            <w:szCs w:val="24"/>
          </w:rPr>
          <w:t>Reflect on a time when forgiveness was difficult. What steps helped you let go at that time?</w:t>
        </w:r>
      </w:ins>
    </w:p>
    <w:p w14:paraId="1D7E51D8" w14:textId="77777777" w:rsidR="008F5722" w:rsidRPr="001E5688" w:rsidRDefault="008F5722" w:rsidP="008F5722">
      <w:pPr>
        <w:pStyle w:val="ListParagraph"/>
        <w:numPr>
          <w:ilvl w:val="0"/>
          <w:numId w:val="17"/>
        </w:numPr>
        <w:rPr>
          <w:ins w:id="5861" w:author="Ashley Frank" w:date="2024-12-27T23:51:00Z"/>
          <w:rFonts w:ascii="Bookman Old Style" w:hAnsi="Bookman Old Style"/>
          <w:szCs w:val="24"/>
        </w:rPr>
      </w:pPr>
      <w:ins w:id="5862" w:author="Ashley Frank" w:date="2024-12-27T23:51:00Z">
        <w:r w:rsidRPr="001E5688">
          <w:rPr>
            <w:rFonts w:ascii="Bookman Old Style" w:hAnsi="Bookman Old Style"/>
            <w:szCs w:val="24"/>
          </w:rPr>
          <w:t>How does understanding God's forgiveness influence the way you forgive others?</w:t>
        </w:r>
      </w:ins>
    </w:p>
    <w:p w14:paraId="13720D23" w14:textId="196EA0B4" w:rsidR="008F5722" w:rsidRPr="009C679A" w:rsidRDefault="008F5722">
      <w:pPr>
        <w:tabs>
          <w:tab w:val="clear" w:pos="360"/>
          <w:tab w:val="clear" w:pos="9360"/>
        </w:tabs>
        <w:rPr>
          <w:rFonts w:ascii="Bookman Old Style" w:hAnsi="Bookman Old Style"/>
          <w:szCs w:val="24"/>
          <w:rPrChange w:id="5863" w:author="Ashley Frank" w:date="2024-12-20T20:43:00Z">
            <w:rPr>
              <w:rFonts w:ascii="Bookman Old Style" w:hAnsi="Bookman Old Style"/>
              <w:sz w:val="32"/>
              <w:szCs w:val="32"/>
            </w:rPr>
          </w:rPrChange>
        </w:rPr>
      </w:pPr>
      <w:ins w:id="5864" w:author="Ashley Frank" w:date="2024-12-27T23:51:00Z">
        <w:r>
          <w:rPr>
            <w:rFonts w:ascii="Bookman Old Style" w:hAnsi="Bookman Old Style"/>
            <w:szCs w:val="24"/>
          </w:rPr>
          <w:br w:type="page"/>
        </w:r>
      </w:ins>
    </w:p>
    <w:p w14:paraId="01D59B4B" w14:textId="77777777" w:rsidR="00B312E4" w:rsidRDefault="00FA4183" w:rsidP="00331D4C">
      <w:pPr>
        <w:pStyle w:val="BodyText"/>
        <w:spacing w:line="360" w:lineRule="auto"/>
        <w:jc w:val="center"/>
        <w:rPr>
          <w:ins w:id="5865" w:author="Ashley Frank" w:date="2024-12-21T03:13:00Z"/>
          <w:rFonts w:ascii="Bookman Old Style" w:hAnsi="Bookman Old Style"/>
          <w:b/>
          <w:szCs w:val="24"/>
          <w:u w:val="single"/>
        </w:rPr>
      </w:pPr>
      <w:bookmarkStart w:id="5866" w:name="_Hlk163909424"/>
      <w:ins w:id="5867" w:author="Ashley Frank" w:date="2024-12-19T21:58:00Z">
        <w:r w:rsidRPr="009C679A">
          <w:rPr>
            <w:rFonts w:ascii="Bookman Old Style" w:hAnsi="Bookman Old Style"/>
            <w:b/>
            <w:szCs w:val="24"/>
            <w:u w:val="single"/>
            <w:rPrChange w:id="5868" w:author="Ashley Frank" w:date="2024-12-20T20:43:00Z">
              <w:rPr>
                <w:rFonts w:ascii="Bookman Old Style" w:hAnsi="Bookman Old Style"/>
                <w:b/>
                <w:sz w:val="32"/>
                <w:szCs w:val="32"/>
                <w:u w:val="single"/>
              </w:rPr>
            </w:rPrChange>
          </w:rPr>
          <w:lastRenderedPageBreak/>
          <w:t>C</w:t>
        </w:r>
      </w:ins>
      <w:ins w:id="5869" w:author="Ashley Frank" w:date="2024-12-19T21:59:00Z">
        <w:r w:rsidRPr="009C679A">
          <w:rPr>
            <w:rFonts w:ascii="Bookman Old Style" w:hAnsi="Bookman Old Style"/>
            <w:b/>
            <w:szCs w:val="24"/>
            <w:u w:val="single"/>
            <w:rPrChange w:id="5870" w:author="Ashley Frank" w:date="2024-12-20T20:43:00Z">
              <w:rPr>
                <w:rFonts w:ascii="Bookman Old Style" w:hAnsi="Bookman Old Style"/>
                <w:b/>
                <w:sz w:val="32"/>
                <w:szCs w:val="32"/>
                <w:u w:val="single"/>
              </w:rPr>
            </w:rPrChange>
          </w:rPr>
          <w:t>HAPTER 6</w:t>
        </w:r>
      </w:ins>
    </w:p>
    <w:p w14:paraId="46800A39" w14:textId="55B49400" w:rsidR="009014DA" w:rsidRPr="009C679A" w:rsidRDefault="00FA4183" w:rsidP="00331D4C">
      <w:pPr>
        <w:pStyle w:val="BodyText"/>
        <w:spacing w:line="360" w:lineRule="auto"/>
        <w:jc w:val="center"/>
        <w:rPr>
          <w:rFonts w:ascii="Bookman Old Style" w:hAnsi="Bookman Old Style"/>
          <w:b/>
          <w:szCs w:val="24"/>
          <w:u w:val="single"/>
          <w:rPrChange w:id="5871" w:author="Ashley Frank" w:date="2024-12-20T20:43:00Z">
            <w:rPr>
              <w:rFonts w:ascii="Bookman Old Style" w:hAnsi="Bookman Old Style"/>
              <w:b/>
              <w:sz w:val="32"/>
              <w:szCs w:val="32"/>
              <w:u w:val="single"/>
            </w:rPr>
          </w:rPrChange>
        </w:rPr>
      </w:pPr>
      <w:r w:rsidRPr="009C679A">
        <w:rPr>
          <w:rFonts w:ascii="Bookman Old Style" w:hAnsi="Bookman Old Style"/>
          <w:b/>
          <w:szCs w:val="24"/>
          <w:u w:val="single"/>
          <w:rPrChange w:id="5872" w:author="Ashley Frank" w:date="2024-12-20T20:43:00Z">
            <w:rPr>
              <w:rFonts w:ascii="Bookman Old Style" w:hAnsi="Bookman Old Style"/>
              <w:b/>
              <w:sz w:val="32"/>
              <w:szCs w:val="32"/>
              <w:u w:val="single"/>
            </w:rPr>
          </w:rPrChange>
        </w:rPr>
        <w:t>LOVE</w:t>
      </w:r>
      <w:ins w:id="5873" w:author="Ashley Frank" w:date="2024-12-21T03:13:00Z">
        <w:r w:rsidR="00B312E4">
          <w:rPr>
            <w:rFonts w:ascii="Bookman Old Style" w:hAnsi="Bookman Old Style"/>
            <w:b/>
            <w:szCs w:val="24"/>
            <w:u w:val="single"/>
          </w:rPr>
          <w:t xml:space="preserve"> AND RELATIONSHIPS</w:t>
        </w:r>
      </w:ins>
    </w:p>
    <w:p w14:paraId="29E0C704" w14:textId="77777777" w:rsidR="00921F03" w:rsidRDefault="00921F03" w:rsidP="009014DA">
      <w:pPr>
        <w:pStyle w:val="BodyText"/>
        <w:spacing w:line="360" w:lineRule="auto"/>
        <w:rPr>
          <w:ins w:id="5874" w:author="Ashley Frank" w:date="2024-12-28T04:13:00Z"/>
          <w:rFonts w:ascii="Bookman Old Style" w:hAnsi="Bookman Old Style"/>
          <w:szCs w:val="24"/>
        </w:rPr>
      </w:pPr>
    </w:p>
    <w:p w14:paraId="56361CC6" w14:textId="513C08E9" w:rsidR="00451FB2" w:rsidRDefault="00921F03" w:rsidP="009014DA">
      <w:pPr>
        <w:pStyle w:val="BodyText"/>
        <w:spacing w:line="360" w:lineRule="auto"/>
        <w:rPr>
          <w:ins w:id="5875" w:author="Ashley Frank" w:date="2024-12-28T04:21:00Z"/>
          <w:rFonts w:ascii="Bookman Old Style" w:hAnsi="Bookman Old Style"/>
          <w:szCs w:val="24"/>
        </w:rPr>
      </w:pPr>
      <w:ins w:id="5876" w:author="Ashley Frank" w:date="2024-12-28T04:13:00Z">
        <w:r>
          <w:rPr>
            <w:rFonts w:ascii="Bookman Old Style" w:hAnsi="Bookman Old Style"/>
            <w:szCs w:val="24"/>
          </w:rPr>
          <w:t>We humans have an innate need to be loved</w:t>
        </w:r>
      </w:ins>
      <w:del w:id="5877" w:author="Ashley Frank" w:date="2024-12-28T04:13:00Z">
        <w:r w:rsidR="002C4A2E" w:rsidRPr="009C679A" w:rsidDel="00921F03">
          <w:rPr>
            <w:rFonts w:ascii="Bookman Old Style" w:hAnsi="Bookman Old Style"/>
            <w:szCs w:val="24"/>
            <w:rPrChange w:id="5878" w:author="Ashley Frank" w:date="2024-12-20T20:43:00Z">
              <w:rPr>
                <w:rFonts w:ascii="Bookman Old Style" w:hAnsi="Bookman Old Style"/>
                <w:sz w:val="32"/>
                <w:szCs w:val="32"/>
              </w:rPr>
            </w:rPrChange>
          </w:rPr>
          <w:delText>We</w:delText>
        </w:r>
        <w:r w:rsidR="00331D4C" w:rsidRPr="009C679A" w:rsidDel="00921F03">
          <w:rPr>
            <w:rFonts w:ascii="Bookman Old Style" w:hAnsi="Bookman Old Style"/>
            <w:szCs w:val="24"/>
            <w:rPrChange w:id="5879" w:author="Ashley Frank" w:date="2024-12-20T20:43:00Z">
              <w:rPr>
                <w:rFonts w:ascii="Bookman Old Style" w:hAnsi="Bookman Old Style"/>
                <w:sz w:val="32"/>
                <w:szCs w:val="32"/>
              </w:rPr>
            </w:rPrChange>
          </w:rPr>
          <w:delText xml:space="preserve"> all like to be loved</w:delText>
        </w:r>
      </w:del>
      <w:r w:rsidR="00331D4C" w:rsidRPr="009C679A">
        <w:rPr>
          <w:rFonts w:ascii="Bookman Old Style" w:hAnsi="Bookman Old Style"/>
          <w:szCs w:val="24"/>
          <w:rPrChange w:id="5880" w:author="Ashley Frank" w:date="2024-12-20T20:43:00Z">
            <w:rPr>
              <w:rFonts w:ascii="Bookman Old Style" w:hAnsi="Bookman Old Style"/>
              <w:sz w:val="32"/>
              <w:szCs w:val="32"/>
            </w:rPr>
          </w:rPrChange>
        </w:rPr>
        <w:t xml:space="preserve">. </w:t>
      </w:r>
      <w:ins w:id="5881" w:author="Ashley Frank" w:date="2024-12-28T04:14:00Z">
        <w:r>
          <w:rPr>
            <w:rFonts w:ascii="Bookman Old Style" w:hAnsi="Bookman Old Style"/>
            <w:szCs w:val="24"/>
          </w:rPr>
          <w:t xml:space="preserve">Research suggests that </w:t>
        </w:r>
      </w:ins>
      <w:ins w:id="5882" w:author="Ashley Frank" w:date="2024-12-28T04:16:00Z">
        <w:r>
          <w:rPr>
            <w:rFonts w:ascii="Bookman Old Style" w:hAnsi="Bookman Old Style"/>
            <w:szCs w:val="24"/>
          </w:rPr>
          <w:t xml:space="preserve">babies </w:t>
        </w:r>
      </w:ins>
      <w:ins w:id="5883" w:author="Ashley Frank" w:date="2024-12-28T04:14:00Z">
        <w:r>
          <w:rPr>
            <w:rFonts w:ascii="Bookman Old Style" w:hAnsi="Bookman Old Style"/>
            <w:szCs w:val="24"/>
          </w:rPr>
          <w:t>can</w:t>
        </w:r>
      </w:ins>
      <w:ins w:id="5884" w:author="Ashley Frank" w:date="2024-12-28T04:16:00Z">
        <w:r>
          <w:rPr>
            <w:rFonts w:ascii="Bookman Old Style" w:hAnsi="Bookman Old Style"/>
            <w:szCs w:val="24"/>
          </w:rPr>
          <w:t xml:space="preserve"> actually</w:t>
        </w:r>
      </w:ins>
      <w:ins w:id="5885" w:author="Ashley Frank" w:date="2024-12-28T04:14:00Z">
        <w:r>
          <w:rPr>
            <w:rFonts w:ascii="Bookman Old Style" w:hAnsi="Bookman Old Style"/>
            <w:szCs w:val="24"/>
          </w:rPr>
          <w:t xml:space="preserve"> die from a lack of physical touch or affection. So it makes sense</w:t>
        </w:r>
      </w:ins>
      <w:ins w:id="5886" w:author="Ashley Frank" w:date="2024-12-28T04:15:00Z">
        <w:r>
          <w:rPr>
            <w:rFonts w:ascii="Bookman Old Style" w:hAnsi="Bookman Old Style"/>
            <w:szCs w:val="24"/>
          </w:rPr>
          <w:t xml:space="preserve"> why w</w:t>
        </w:r>
      </w:ins>
      <w:del w:id="5887" w:author="Ashley Frank" w:date="2024-12-28T04:15:00Z">
        <w:r w:rsidR="002C4A2E" w:rsidRPr="009C679A" w:rsidDel="00921F03">
          <w:rPr>
            <w:rFonts w:ascii="Bookman Old Style" w:hAnsi="Bookman Old Style"/>
            <w:szCs w:val="24"/>
            <w:rPrChange w:id="5888" w:author="Ashley Frank" w:date="2024-12-20T20:43:00Z">
              <w:rPr>
                <w:rFonts w:ascii="Bookman Old Style" w:hAnsi="Bookman Old Style"/>
                <w:sz w:val="32"/>
                <w:szCs w:val="32"/>
              </w:rPr>
            </w:rPrChange>
          </w:rPr>
          <w:delText>W</w:delText>
        </w:r>
      </w:del>
      <w:r w:rsidR="002C4A2E" w:rsidRPr="009C679A">
        <w:rPr>
          <w:rFonts w:ascii="Bookman Old Style" w:hAnsi="Bookman Old Style"/>
          <w:szCs w:val="24"/>
          <w:rPrChange w:id="5889" w:author="Ashley Frank" w:date="2024-12-20T20:43:00Z">
            <w:rPr>
              <w:rFonts w:ascii="Bookman Old Style" w:hAnsi="Bookman Old Style"/>
              <w:sz w:val="32"/>
              <w:szCs w:val="32"/>
            </w:rPr>
          </w:rPrChange>
        </w:rPr>
        <w:t>e</w:t>
      </w:r>
      <w:r w:rsidR="00331D4C" w:rsidRPr="009C679A">
        <w:rPr>
          <w:rFonts w:ascii="Bookman Old Style" w:hAnsi="Bookman Old Style"/>
          <w:szCs w:val="24"/>
          <w:rPrChange w:id="5890" w:author="Ashley Frank" w:date="2024-12-20T20:43:00Z">
            <w:rPr>
              <w:rFonts w:ascii="Bookman Old Style" w:hAnsi="Bookman Old Style"/>
              <w:sz w:val="32"/>
              <w:szCs w:val="32"/>
            </w:rPr>
          </w:rPrChange>
        </w:rPr>
        <w:t xml:space="preserve"> all </w:t>
      </w:r>
      <w:del w:id="5891" w:author="Ashley Frank" w:date="2024-12-28T04:17:00Z">
        <w:r w:rsidR="00331D4C" w:rsidRPr="009C679A" w:rsidDel="00921F03">
          <w:rPr>
            <w:rFonts w:ascii="Bookman Old Style" w:hAnsi="Bookman Old Style"/>
            <w:szCs w:val="24"/>
            <w:rPrChange w:id="5892" w:author="Ashley Frank" w:date="2024-12-20T20:43:00Z">
              <w:rPr>
                <w:rFonts w:ascii="Bookman Old Style" w:hAnsi="Bookman Old Style"/>
                <w:sz w:val="32"/>
                <w:szCs w:val="32"/>
              </w:rPr>
            </w:rPrChange>
          </w:rPr>
          <w:delText xml:space="preserve">want </w:delText>
        </w:r>
      </w:del>
      <w:ins w:id="5893" w:author="Ashley Frank" w:date="2024-12-28T04:16:00Z">
        <w:r>
          <w:rPr>
            <w:rFonts w:ascii="Bookman Old Style" w:hAnsi="Bookman Old Style"/>
            <w:szCs w:val="24"/>
          </w:rPr>
          <w:t>yearn for a</w:t>
        </w:r>
      </w:ins>
      <w:ins w:id="5894" w:author="Clara Shoots" w:date="2025-01-10T13:16:00Z">
        <w:r w:rsidR="00463BD2">
          <w:rPr>
            <w:rFonts w:ascii="Bookman Old Style" w:hAnsi="Bookman Old Style"/>
            <w:szCs w:val="24"/>
          </w:rPr>
          <w:t xml:space="preserve"> friend, family member</w:t>
        </w:r>
      </w:ins>
      <w:ins w:id="5895" w:author="Ashley Frank" w:date="2025-01-22T05:01:00Z">
        <w:r w:rsidR="0068426B">
          <w:rPr>
            <w:rFonts w:ascii="Bookman Old Style" w:hAnsi="Bookman Old Style"/>
            <w:szCs w:val="24"/>
          </w:rPr>
          <w:t>,</w:t>
        </w:r>
      </w:ins>
      <w:ins w:id="5896" w:author="Clara Shoots" w:date="2025-01-10T13:16:00Z">
        <w:r w:rsidR="00463BD2">
          <w:rPr>
            <w:rFonts w:ascii="Bookman Old Style" w:hAnsi="Bookman Old Style"/>
            <w:szCs w:val="24"/>
          </w:rPr>
          <w:t xml:space="preserve"> or </w:t>
        </w:r>
        <w:del w:id="5897" w:author="Ashley Frank" w:date="2025-01-22T05:01:00Z">
          <w:r w:rsidR="00463BD2" w:rsidDel="0068426B">
            <w:rPr>
              <w:rFonts w:ascii="Bookman Old Style" w:hAnsi="Bookman Old Style"/>
              <w:szCs w:val="24"/>
            </w:rPr>
            <w:delText>a</w:delText>
          </w:r>
        </w:del>
      </w:ins>
      <w:ins w:id="5898" w:author="Ashley Frank" w:date="2024-12-28T04:16:00Z">
        <w:r>
          <w:rPr>
            <w:rFonts w:ascii="Bookman Old Style" w:hAnsi="Bookman Old Style"/>
            <w:szCs w:val="24"/>
          </w:rPr>
          <w:t xml:space="preserve">romantic partner </w:t>
        </w:r>
      </w:ins>
      <w:del w:id="5899" w:author="Ashley Frank" w:date="2024-12-28T04:16:00Z">
        <w:r w:rsidR="00331D4C" w:rsidRPr="009C679A" w:rsidDel="00921F03">
          <w:rPr>
            <w:rFonts w:ascii="Bookman Old Style" w:hAnsi="Bookman Old Style"/>
            <w:szCs w:val="24"/>
            <w:rPrChange w:id="5900" w:author="Ashley Frank" w:date="2024-12-20T20:43:00Z">
              <w:rPr>
                <w:rFonts w:ascii="Bookman Old Style" w:hAnsi="Bookman Old Style"/>
                <w:sz w:val="32"/>
                <w:szCs w:val="32"/>
              </w:rPr>
            </w:rPrChange>
          </w:rPr>
          <w:delText xml:space="preserve">to be ‘involved’ with someone special </w:delText>
        </w:r>
      </w:del>
      <w:r w:rsidR="00331D4C" w:rsidRPr="009C679A">
        <w:rPr>
          <w:rFonts w:ascii="Bookman Old Style" w:hAnsi="Bookman Old Style"/>
          <w:szCs w:val="24"/>
          <w:rPrChange w:id="5901" w:author="Ashley Frank" w:date="2024-12-20T20:43:00Z">
            <w:rPr>
              <w:rFonts w:ascii="Bookman Old Style" w:hAnsi="Bookman Old Style"/>
              <w:sz w:val="32"/>
              <w:szCs w:val="32"/>
            </w:rPr>
          </w:rPrChange>
        </w:rPr>
        <w:t xml:space="preserve">in our lives. </w:t>
      </w:r>
      <w:ins w:id="5902" w:author="Ashley Frank" w:date="2024-12-28T04:19:00Z">
        <w:r w:rsidR="00451FB2">
          <w:rPr>
            <w:rFonts w:ascii="Bookman Old Style" w:hAnsi="Bookman Old Style"/>
            <w:szCs w:val="24"/>
          </w:rPr>
          <w:t xml:space="preserve">Most of us have been fed the concept of love through pop culture, music, </w:t>
        </w:r>
      </w:ins>
      <w:del w:id="5903" w:author="Ashley Frank" w:date="2024-12-28T04:19:00Z">
        <w:r w:rsidR="002F5FEE" w:rsidRPr="009C679A" w:rsidDel="00451FB2">
          <w:rPr>
            <w:rFonts w:ascii="Bookman Old Style" w:hAnsi="Bookman Old Style"/>
            <w:szCs w:val="24"/>
            <w:rPrChange w:id="5904" w:author="Ashley Frank" w:date="2024-12-20T20:43:00Z">
              <w:rPr>
                <w:rFonts w:ascii="Bookman Old Style" w:hAnsi="Bookman Old Style"/>
                <w:sz w:val="32"/>
                <w:szCs w:val="32"/>
              </w:rPr>
            </w:rPrChange>
          </w:rPr>
          <w:delText>Often,</w:delText>
        </w:r>
        <w:r w:rsidR="00331D4C" w:rsidRPr="009C679A" w:rsidDel="00451FB2">
          <w:rPr>
            <w:rFonts w:ascii="Bookman Old Style" w:hAnsi="Bookman Old Style"/>
            <w:szCs w:val="24"/>
            <w:rPrChange w:id="5905" w:author="Ashley Frank" w:date="2024-12-20T20:43:00Z">
              <w:rPr>
                <w:rFonts w:ascii="Bookman Old Style" w:hAnsi="Bookman Old Style"/>
                <w:sz w:val="32"/>
                <w:szCs w:val="32"/>
              </w:rPr>
            </w:rPrChange>
          </w:rPr>
          <w:delText xml:space="preserve"> </w:delText>
        </w:r>
        <w:r w:rsidR="002C4A2E" w:rsidRPr="009C679A" w:rsidDel="00451FB2">
          <w:rPr>
            <w:rFonts w:ascii="Bookman Old Style" w:hAnsi="Bookman Old Style"/>
            <w:szCs w:val="24"/>
            <w:rPrChange w:id="5906" w:author="Ashley Frank" w:date="2024-12-20T20:43:00Z">
              <w:rPr>
                <w:rFonts w:ascii="Bookman Old Style" w:hAnsi="Bookman Old Style"/>
                <w:sz w:val="32"/>
                <w:szCs w:val="32"/>
              </w:rPr>
            </w:rPrChange>
          </w:rPr>
          <w:delText>we</w:delText>
        </w:r>
        <w:r w:rsidR="00331D4C" w:rsidRPr="009C679A" w:rsidDel="00451FB2">
          <w:rPr>
            <w:rFonts w:ascii="Bookman Old Style" w:hAnsi="Bookman Old Style"/>
            <w:szCs w:val="24"/>
            <w:rPrChange w:id="5907" w:author="Ashley Frank" w:date="2024-12-20T20:43:00Z">
              <w:rPr>
                <w:rFonts w:ascii="Bookman Old Style" w:hAnsi="Bookman Old Style"/>
                <w:sz w:val="32"/>
                <w:szCs w:val="32"/>
              </w:rPr>
            </w:rPrChange>
          </w:rPr>
          <w:delText xml:space="preserve"> allow the TV, radio shows</w:delText>
        </w:r>
        <w:r w:rsidR="00374B6C" w:rsidRPr="009C679A" w:rsidDel="00451FB2">
          <w:rPr>
            <w:rFonts w:ascii="Bookman Old Style" w:hAnsi="Bookman Old Style"/>
            <w:szCs w:val="24"/>
            <w:rPrChange w:id="5908" w:author="Ashley Frank" w:date="2024-12-20T20:43:00Z">
              <w:rPr>
                <w:rFonts w:ascii="Bookman Old Style" w:hAnsi="Bookman Old Style"/>
                <w:sz w:val="32"/>
                <w:szCs w:val="32"/>
              </w:rPr>
            </w:rPrChange>
          </w:rPr>
          <w:delText>,</w:delText>
        </w:r>
        <w:r w:rsidR="00331D4C" w:rsidRPr="009C679A" w:rsidDel="00451FB2">
          <w:rPr>
            <w:rFonts w:ascii="Bookman Old Style" w:hAnsi="Bookman Old Style"/>
            <w:szCs w:val="24"/>
            <w:rPrChange w:id="5909" w:author="Ashley Frank" w:date="2024-12-20T20:43:00Z">
              <w:rPr>
                <w:rFonts w:ascii="Bookman Old Style" w:hAnsi="Bookman Old Style"/>
                <w:sz w:val="32"/>
                <w:szCs w:val="32"/>
              </w:rPr>
            </w:rPrChange>
          </w:rPr>
          <w:delText xml:space="preserve"> or </w:delText>
        </w:r>
      </w:del>
      <w:ins w:id="5910" w:author="Ashley Frank" w:date="2024-12-28T04:19:00Z">
        <w:r w:rsidR="00451FB2">
          <w:rPr>
            <w:rFonts w:ascii="Bookman Old Style" w:hAnsi="Bookman Old Style"/>
            <w:szCs w:val="24"/>
          </w:rPr>
          <w:t>movies, and books</w:t>
        </w:r>
      </w:ins>
      <w:del w:id="5911" w:author="Ashley Frank" w:date="2024-12-28T04:19:00Z">
        <w:r w:rsidR="00331D4C" w:rsidRPr="009C679A" w:rsidDel="00451FB2">
          <w:rPr>
            <w:rFonts w:ascii="Bookman Old Style" w:hAnsi="Bookman Old Style"/>
            <w:szCs w:val="24"/>
            <w:rPrChange w:id="5912" w:author="Ashley Frank" w:date="2024-12-20T20:43:00Z">
              <w:rPr>
                <w:rFonts w:ascii="Bookman Old Style" w:hAnsi="Bookman Old Style"/>
                <w:sz w:val="32"/>
                <w:szCs w:val="32"/>
              </w:rPr>
            </w:rPrChange>
          </w:rPr>
          <w:delText>songs to define love for us</w:delText>
        </w:r>
      </w:del>
      <w:r w:rsidR="00331D4C" w:rsidRPr="009C679A">
        <w:rPr>
          <w:rFonts w:ascii="Bookman Old Style" w:hAnsi="Bookman Old Style"/>
          <w:szCs w:val="24"/>
          <w:rPrChange w:id="5913" w:author="Ashley Frank" w:date="2024-12-20T20:43:00Z">
            <w:rPr>
              <w:rFonts w:ascii="Bookman Old Style" w:hAnsi="Bookman Old Style"/>
              <w:sz w:val="32"/>
              <w:szCs w:val="32"/>
            </w:rPr>
          </w:rPrChange>
        </w:rPr>
        <w:t>.</w:t>
      </w:r>
      <w:ins w:id="5914" w:author="Ashley Frank" w:date="2024-12-28T04:19:00Z">
        <w:r w:rsidR="00451FB2">
          <w:rPr>
            <w:rFonts w:ascii="Bookman Old Style" w:hAnsi="Bookman Old Style"/>
            <w:szCs w:val="24"/>
          </w:rPr>
          <w:t xml:space="preserve"> I</w:t>
        </w:r>
      </w:ins>
      <w:ins w:id="5915" w:author="Ashley Frank" w:date="2024-12-28T04:20:00Z">
        <w:r w:rsidR="00451FB2">
          <w:rPr>
            <w:rFonts w:ascii="Bookman Old Style" w:hAnsi="Bookman Old Style"/>
            <w:szCs w:val="24"/>
          </w:rPr>
          <w:t xml:space="preserve"> regret to report that all of these depictions of love are misleading and lead to more heartbreak. No human can meet </w:t>
        </w:r>
      </w:ins>
      <w:ins w:id="5916" w:author="Ashley Frank" w:date="2024-12-28T04:21:00Z">
        <w:r w:rsidR="00451FB2">
          <w:rPr>
            <w:rFonts w:ascii="Bookman Old Style" w:hAnsi="Bookman Old Style"/>
            <w:szCs w:val="24"/>
          </w:rPr>
          <w:t xml:space="preserve">the expectations we have formed due to the popular definitions of love. </w:t>
        </w:r>
      </w:ins>
    </w:p>
    <w:p w14:paraId="5B69D9C8" w14:textId="77777777" w:rsidR="00451FB2" w:rsidRDefault="00451FB2" w:rsidP="00451FB2">
      <w:pPr>
        <w:pStyle w:val="BodyText"/>
        <w:spacing w:line="360" w:lineRule="auto"/>
        <w:rPr>
          <w:ins w:id="5917" w:author="Ashley Frank" w:date="2024-12-28T04:25:00Z"/>
          <w:rFonts w:ascii="Bookman Old Style" w:hAnsi="Bookman Old Style"/>
          <w:szCs w:val="24"/>
        </w:rPr>
      </w:pPr>
      <w:ins w:id="5918" w:author="Ashley Frank" w:date="2024-12-28T04:21:00Z">
        <w:r>
          <w:rPr>
            <w:rFonts w:ascii="Bookman Old Style" w:hAnsi="Bookman Old Style"/>
            <w:szCs w:val="24"/>
          </w:rPr>
          <w:t xml:space="preserve">Moreover, </w:t>
        </w:r>
      </w:ins>
      <w:ins w:id="5919" w:author="Ashley Frank" w:date="2024-12-28T04:22:00Z">
        <w:r>
          <w:rPr>
            <w:rFonts w:ascii="Bookman Old Style" w:hAnsi="Bookman Old Style"/>
            <w:szCs w:val="24"/>
          </w:rPr>
          <w:t xml:space="preserve">dysfunctional families, romantic </w:t>
        </w:r>
      </w:ins>
      <w:del w:id="5920" w:author="Ashley Frank" w:date="2024-12-28T04:21:00Z">
        <w:r w:rsidR="00331D4C" w:rsidRPr="009C679A" w:rsidDel="00451FB2">
          <w:rPr>
            <w:rFonts w:ascii="Bookman Old Style" w:hAnsi="Bookman Old Style"/>
            <w:szCs w:val="24"/>
            <w:rPrChange w:id="5921" w:author="Ashley Frank" w:date="2024-12-20T20:43:00Z">
              <w:rPr>
                <w:rFonts w:ascii="Bookman Old Style" w:hAnsi="Bookman Old Style"/>
                <w:sz w:val="32"/>
                <w:szCs w:val="32"/>
              </w:rPr>
            </w:rPrChange>
          </w:rPr>
          <w:delText xml:space="preserve"> </w:delText>
        </w:r>
        <w:r w:rsidR="00EE177E" w:rsidRPr="009C679A" w:rsidDel="00451FB2">
          <w:rPr>
            <w:rFonts w:ascii="Bookman Old Style" w:hAnsi="Bookman Old Style"/>
            <w:szCs w:val="24"/>
            <w:rPrChange w:id="5922" w:author="Ashley Frank" w:date="2024-12-20T20:43:00Z">
              <w:rPr>
                <w:rFonts w:ascii="Bookman Old Style" w:hAnsi="Bookman Old Style"/>
                <w:sz w:val="32"/>
                <w:szCs w:val="32"/>
              </w:rPr>
            </w:rPrChange>
          </w:rPr>
          <w:delText>T</w:delText>
        </w:r>
      </w:del>
      <w:del w:id="5923" w:author="Ashley Frank" w:date="2024-12-28T04:22:00Z">
        <w:r w:rsidR="00EE177E" w:rsidRPr="009C679A" w:rsidDel="00451FB2">
          <w:rPr>
            <w:rFonts w:ascii="Bookman Old Style" w:hAnsi="Bookman Old Style"/>
            <w:szCs w:val="24"/>
            <w:rPrChange w:id="5924" w:author="Ashley Frank" w:date="2024-12-20T20:43:00Z">
              <w:rPr>
                <w:rFonts w:ascii="Bookman Old Style" w:hAnsi="Bookman Old Style"/>
                <w:sz w:val="32"/>
                <w:szCs w:val="32"/>
              </w:rPr>
            </w:rPrChange>
          </w:rPr>
          <w:delText xml:space="preserve">ragic things, </w:delText>
        </w:r>
      </w:del>
      <w:r w:rsidR="00EE177E" w:rsidRPr="009C679A">
        <w:rPr>
          <w:rFonts w:ascii="Bookman Old Style" w:hAnsi="Bookman Old Style"/>
          <w:szCs w:val="24"/>
          <w:rPrChange w:id="5925" w:author="Ashley Frank" w:date="2024-12-20T20:43:00Z">
            <w:rPr>
              <w:rFonts w:ascii="Bookman Old Style" w:hAnsi="Bookman Old Style"/>
              <w:sz w:val="32"/>
              <w:szCs w:val="32"/>
            </w:rPr>
          </w:rPrChange>
        </w:rPr>
        <w:t>disappointments, betrayals,</w:t>
      </w:r>
      <w:ins w:id="5926" w:author="Ashley Frank" w:date="2024-12-28T04:22:00Z">
        <w:r>
          <w:rPr>
            <w:rFonts w:ascii="Bookman Old Style" w:hAnsi="Bookman Old Style"/>
            <w:szCs w:val="24"/>
          </w:rPr>
          <w:t xml:space="preserve"> </w:t>
        </w:r>
      </w:ins>
      <w:del w:id="5927" w:author="Ashley Frank" w:date="2024-12-28T04:22:00Z">
        <w:r w:rsidR="00EE177E" w:rsidRPr="009C679A" w:rsidDel="00451FB2">
          <w:rPr>
            <w:rFonts w:ascii="Bookman Old Style" w:hAnsi="Bookman Old Style"/>
            <w:szCs w:val="24"/>
            <w:rPrChange w:id="5928" w:author="Ashley Frank" w:date="2024-12-20T20:43:00Z">
              <w:rPr>
                <w:rFonts w:ascii="Bookman Old Style" w:hAnsi="Bookman Old Style"/>
                <w:sz w:val="32"/>
                <w:szCs w:val="32"/>
              </w:rPr>
            </w:rPrChange>
          </w:rPr>
          <w:delText xml:space="preserve"> </w:delText>
        </w:r>
        <w:r w:rsidR="00374B6C" w:rsidRPr="009C679A" w:rsidDel="00451FB2">
          <w:rPr>
            <w:rFonts w:ascii="Bookman Old Style" w:hAnsi="Bookman Old Style"/>
            <w:szCs w:val="24"/>
            <w:rPrChange w:id="5929" w:author="Ashley Frank" w:date="2024-12-20T20:43:00Z">
              <w:rPr>
                <w:rFonts w:ascii="Bookman Old Style" w:hAnsi="Bookman Old Style"/>
                <w:sz w:val="32"/>
                <w:szCs w:val="32"/>
              </w:rPr>
            </w:rPrChange>
          </w:rPr>
          <w:delText xml:space="preserve">and </w:delText>
        </w:r>
      </w:del>
      <w:r w:rsidR="00EE177E" w:rsidRPr="009C679A">
        <w:rPr>
          <w:rFonts w:ascii="Bookman Old Style" w:hAnsi="Bookman Old Style"/>
          <w:szCs w:val="24"/>
          <w:rPrChange w:id="5930" w:author="Ashley Frank" w:date="2024-12-20T20:43:00Z">
            <w:rPr>
              <w:rFonts w:ascii="Bookman Old Style" w:hAnsi="Bookman Old Style"/>
              <w:sz w:val="32"/>
              <w:szCs w:val="32"/>
            </w:rPr>
          </w:rPrChange>
        </w:rPr>
        <w:t>abandonments</w:t>
      </w:r>
      <w:ins w:id="5931" w:author="Ashley Frank" w:date="2024-12-28T04:22:00Z">
        <w:r>
          <w:rPr>
            <w:rFonts w:ascii="Bookman Old Style" w:hAnsi="Bookman Old Style"/>
            <w:szCs w:val="24"/>
          </w:rPr>
          <w:t>, and other tragic things</w:t>
        </w:r>
      </w:ins>
      <w:r w:rsidR="00EE177E" w:rsidRPr="009C679A">
        <w:rPr>
          <w:rFonts w:ascii="Bookman Old Style" w:hAnsi="Bookman Old Style"/>
          <w:szCs w:val="24"/>
          <w:rPrChange w:id="5932" w:author="Ashley Frank" w:date="2024-12-20T20:43:00Z">
            <w:rPr>
              <w:rFonts w:ascii="Bookman Old Style" w:hAnsi="Bookman Old Style"/>
              <w:sz w:val="32"/>
              <w:szCs w:val="32"/>
            </w:rPr>
          </w:rPrChange>
        </w:rPr>
        <w:t xml:space="preserve"> can often interfere with our belief that </w:t>
      </w:r>
      <w:del w:id="5933" w:author="Ashley Frank" w:date="2024-12-28T04:23:00Z">
        <w:r w:rsidR="00F823D5" w:rsidRPr="009C679A" w:rsidDel="00451FB2">
          <w:rPr>
            <w:rFonts w:ascii="Bookman Old Style" w:hAnsi="Bookman Old Style"/>
            <w:szCs w:val="24"/>
            <w:rPrChange w:id="5934" w:author="Ashley Frank" w:date="2024-12-20T20:43:00Z">
              <w:rPr>
                <w:rFonts w:ascii="Bookman Old Style" w:hAnsi="Bookman Old Style"/>
                <w:sz w:val="32"/>
                <w:szCs w:val="32"/>
              </w:rPr>
            </w:rPrChange>
          </w:rPr>
          <w:delText>w</w:delText>
        </w:r>
      </w:del>
      <w:ins w:id="5935" w:author="Ashley Frank" w:date="2024-12-28T04:23:00Z">
        <w:r>
          <w:rPr>
            <w:rFonts w:ascii="Bookman Old Style" w:hAnsi="Bookman Old Style"/>
            <w:szCs w:val="24"/>
          </w:rPr>
          <w:t xml:space="preserve">we’re all </w:t>
        </w:r>
      </w:ins>
      <w:del w:id="5936" w:author="Ashley Frank" w:date="2024-12-28T04:23:00Z">
        <w:r w:rsidR="002C4A2E" w:rsidRPr="009C679A" w:rsidDel="00451FB2">
          <w:rPr>
            <w:rFonts w:ascii="Bookman Old Style" w:hAnsi="Bookman Old Style"/>
            <w:szCs w:val="24"/>
            <w:rPrChange w:id="5937" w:author="Ashley Frank" w:date="2024-12-20T20:43:00Z">
              <w:rPr>
                <w:rFonts w:ascii="Bookman Old Style" w:hAnsi="Bookman Old Style"/>
                <w:sz w:val="32"/>
                <w:szCs w:val="32"/>
              </w:rPr>
            </w:rPrChange>
          </w:rPr>
          <w:delText>e</w:delText>
        </w:r>
        <w:r w:rsidR="00EE177E" w:rsidRPr="009C679A" w:rsidDel="00451FB2">
          <w:rPr>
            <w:rFonts w:ascii="Bookman Old Style" w:hAnsi="Bookman Old Style"/>
            <w:szCs w:val="24"/>
            <w:rPrChange w:id="5938" w:author="Ashley Frank" w:date="2024-12-20T20:43:00Z">
              <w:rPr>
                <w:rFonts w:ascii="Bookman Old Style" w:hAnsi="Bookman Old Style"/>
                <w:sz w:val="32"/>
                <w:szCs w:val="32"/>
              </w:rPr>
            </w:rPrChange>
          </w:rPr>
          <w:delText xml:space="preserve"> </w:delText>
        </w:r>
      </w:del>
      <w:ins w:id="5939" w:author="Ashley Frank" w:date="2024-12-28T04:22:00Z">
        <w:r>
          <w:rPr>
            <w:rFonts w:ascii="Bookman Old Style" w:hAnsi="Bookman Old Style"/>
            <w:szCs w:val="24"/>
          </w:rPr>
          <w:t>innately lov</w:t>
        </w:r>
      </w:ins>
      <w:ins w:id="5940" w:author="Ashley Frank" w:date="2024-12-28T04:23:00Z">
        <w:r>
          <w:rPr>
            <w:rFonts w:ascii="Bookman Old Style" w:hAnsi="Bookman Old Style"/>
            <w:szCs w:val="24"/>
          </w:rPr>
          <w:t>eable</w:t>
        </w:r>
      </w:ins>
      <w:del w:id="5941" w:author="Ashley Frank" w:date="2024-12-28T04:22:00Z">
        <w:r w:rsidR="00EE177E" w:rsidRPr="009C679A" w:rsidDel="00451FB2">
          <w:rPr>
            <w:rFonts w:ascii="Bookman Old Style" w:hAnsi="Bookman Old Style"/>
            <w:szCs w:val="24"/>
            <w:rPrChange w:id="5942" w:author="Ashley Frank" w:date="2024-12-20T20:43:00Z">
              <w:rPr>
                <w:rFonts w:ascii="Bookman Old Style" w:hAnsi="Bookman Old Style"/>
                <w:sz w:val="32"/>
                <w:szCs w:val="32"/>
              </w:rPr>
            </w:rPrChange>
          </w:rPr>
          <w:delText>can be loved</w:delText>
        </w:r>
      </w:del>
      <w:r w:rsidR="00EE177E" w:rsidRPr="009C679A">
        <w:rPr>
          <w:rFonts w:ascii="Bookman Old Style" w:hAnsi="Bookman Old Style"/>
          <w:szCs w:val="24"/>
          <w:rPrChange w:id="5943" w:author="Ashley Frank" w:date="2024-12-20T20:43:00Z">
            <w:rPr>
              <w:rFonts w:ascii="Bookman Old Style" w:hAnsi="Bookman Old Style"/>
              <w:sz w:val="32"/>
              <w:szCs w:val="32"/>
            </w:rPr>
          </w:rPrChange>
        </w:rPr>
        <w:t xml:space="preserve">. </w:t>
      </w:r>
      <w:ins w:id="5944" w:author="Ashley Frank" w:date="2024-12-28T04:25:00Z">
        <w:r>
          <w:rPr>
            <w:rFonts w:ascii="Bookman Old Style" w:hAnsi="Bookman Old Style"/>
            <w:szCs w:val="24"/>
          </w:rPr>
          <w:t xml:space="preserve">Complex </w:t>
        </w:r>
      </w:ins>
      <w:del w:id="5945" w:author="Ashley Frank" w:date="2024-12-28T04:23:00Z">
        <w:r w:rsidR="00331D4C" w:rsidRPr="009C679A" w:rsidDel="00451FB2">
          <w:rPr>
            <w:rFonts w:ascii="Bookman Old Style" w:hAnsi="Bookman Old Style"/>
            <w:szCs w:val="24"/>
            <w:rPrChange w:id="5946" w:author="Ashley Frank" w:date="2024-12-20T20:43:00Z">
              <w:rPr>
                <w:rFonts w:ascii="Bookman Old Style" w:hAnsi="Bookman Old Style"/>
                <w:sz w:val="32"/>
                <w:szCs w:val="32"/>
              </w:rPr>
            </w:rPrChange>
          </w:rPr>
          <w:delText xml:space="preserve">When there are </w:delText>
        </w:r>
      </w:del>
      <w:r w:rsidR="00331D4C" w:rsidRPr="009C679A">
        <w:rPr>
          <w:rFonts w:ascii="Bookman Old Style" w:hAnsi="Bookman Old Style"/>
          <w:szCs w:val="24"/>
          <w:rPrChange w:id="5947" w:author="Ashley Frank" w:date="2024-12-20T20:43:00Z">
            <w:rPr>
              <w:rFonts w:ascii="Bookman Old Style" w:hAnsi="Bookman Old Style"/>
              <w:sz w:val="32"/>
              <w:szCs w:val="32"/>
            </w:rPr>
          </w:rPrChange>
        </w:rPr>
        <w:t>t</w:t>
      </w:r>
      <w:ins w:id="5948" w:author="Ashley Frank" w:date="2024-12-28T04:24:00Z">
        <w:r>
          <w:rPr>
            <w:rFonts w:ascii="Bookman Old Style" w:hAnsi="Bookman Old Style"/>
            <w:szCs w:val="24"/>
          </w:rPr>
          <w:t>rauma or other t</w:t>
        </w:r>
      </w:ins>
      <w:r w:rsidR="00331D4C" w:rsidRPr="009C679A">
        <w:rPr>
          <w:rFonts w:ascii="Bookman Old Style" w:hAnsi="Bookman Old Style"/>
          <w:szCs w:val="24"/>
          <w:rPrChange w:id="5949" w:author="Ashley Frank" w:date="2024-12-20T20:43:00Z">
            <w:rPr>
              <w:rFonts w:ascii="Bookman Old Style" w:hAnsi="Bookman Old Style"/>
              <w:sz w:val="32"/>
              <w:szCs w:val="32"/>
            </w:rPr>
          </w:rPrChange>
        </w:rPr>
        <w:t xml:space="preserve">ragic </w:t>
      </w:r>
      <w:ins w:id="5950" w:author="Ashley Frank" w:date="2024-12-28T04:24:00Z">
        <w:r>
          <w:rPr>
            <w:rFonts w:ascii="Bookman Old Style" w:hAnsi="Bookman Old Style"/>
            <w:szCs w:val="24"/>
          </w:rPr>
          <w:t xml:space="preserve">life events </w:t>
        </w:r>
      </w:ins>
      <w:del w:id="5951" w:author="Ashley Frank" w:date="2024-12-28T04:24:00Z">
        <w:r w:rsidR="00331D4C" w:rsidRPr="009C679A" w:rsidDel="00451FB2">
          <w:rPr>
            <w:rFonts w:ascii="Bookman Old Style" w:hAnsi="Bookman Old Style"/>
            <w:szCs w:val="24"/>
            <w:rPrChange w:id="5952" w:author="Ashley Frank" w:date="2024-12-20T20:43:00Z">
              <w:rPr>
                <w:rFonts w:ascii="Bookman Old Style" w:hAnsi="Bookman Old Style"/>
                <w:sz w:val="32"/>
                <w:szCs w:val="32"/>
              </w:rPr>
            </w:rPrChange>
          </w:rPr>
          <w:delText>things in our lives</w:delText>
        </w:r>
      </w:del>
      <w:ins w:id="5953" w:author="Ashley Frank" w:date="2024-12-28T04:24:00Z">
        <w:r>
          <w:rPr>
            <w:rFonts w:ascii="Bookman Old Style" w:hAnsi="Bookman Old Style"/>
            <w:szCs w:val="24"/>
          </w:rPr>
          <w:t>ca</w:t>
        </w:r>
      </w:ins>
      <w:del w:id="5954" w:author="Ashley Frank" w:date="2024-12-28T04:24:00Z">
        <w:r w:rsidR="00331D4C" w:rsidRPr="009C679A" w:rsidDel="00451FB2">
          <w:rPr>
            <w:rFonts w:ascii="Bookman Old Style" w:hAnsi="Bookman Old Style"/>
            <w:szCs w:val="24"/>
            <w:rPrChange w:id="5955" w:author="Ashley Frank" w:date="2024-12-20T20:43:00Z">
              <w:rPr>
                <w:rFonts w:ascii="Bookman Old Style" w:hAnsi="Bookman Old Style"/>
                <w:sz w:val="32"/>
                <w:szCs w:val="32"/>
              </w:rPr>
            </w:rPrChange>
          </w:rPr>
          <w:delText>,</w:delText>
        </w:r>
        <w:r w:rsidR="00F823D5" w:rsidRPr="009C679A" w:rsidDel="00451FB2">
          <w:rPr>
            <w:rFonts w:ascii="Bookman Old Style" w:hAnsi="Bookman Old Style"/>
            <w:szCs w:val="24"/>
            <w:rPrChange w:id="5956" w:author="Ashley Frank" w:date="2024-12-20T20:43:00Z">
              <w:rPr>
                <w:rFonts w:ascii="Bookman Old Style" w:hAnsi="Bookman Old Style"/>
                <w:sz w:val="32"/>
                <w:szCs w:val="32"/>
              </w:rPr>
            </w:rPrChange>
          </w:rPr>
          <w:delText xml:space="preserve"> w</w:delText>
        </w:r>
        <w:r w:rsidR="002C4A2E" w:rsidRPr="009C679A" w:rsidDel="00451FB2">
          <w:rPr>
            <w:rFonts w:ascii="Bookman Old Style" w:hAnsi="Bookman Old Style"/>
            <w:szCs w:val="24"/>
            <w:rPrChange w:id="5957" w:author="Ashley Frank" w:date="2024-12-20T20:43:00Z">
              <w:rPr>
                <w:rFonts w:ascii="Bookman Old Style" w:hAnsi="Bookman Old Style"/>
                <w:sz w:val="32"/>
                <w:szCs w:val="32"/>
              </w:rPr>
            </w:rPrChange>
          </w:rPr>
          <w:delText>e</w:delText>
        </w:r>
        <w:r w:rsidR="00331D4C" w:rsidRPr="009C679A" w:rsidDel="00451FB2">
          <w:rPr>
            <w:rFonts w:ascii="Bookman Old Style" w:hAnsi="Bookman Old Style"/>
            <w:szCs w:val="24"/>
            <w:rPrChange w:id="5958" w:author="Ashley Frank" w:date="2024-12-20T20:43:00Z">
              <w:rPr>
                <w:rFonts w:ascii="Bookman Old Style" w:hAnsi="Bookman Old Style"/>
                <w:sz w:val="32"/>
                <w:szCs w:val="32"/>
              </w:rPr>
            </w:rPrChange>
          </w:rPr>
          <w:delText xml:space="preserve"> ofte</w:delText>
        </w:r>
      </w:del>
      <w:r w:rsidR="00331D4C" w:rsidRPr="009C679A">
        <w:rPr>
          <w:rFonts w:ascii="Bookman Old Style" w:hAnsi="Bookman Old Style"/>
          <w:szCs w:val="24"/>
          <w:rPrChange w:id="5959" w:author="Ashley Frank" w:date="2024-12-20T20:43:00Z">
            <w:rPr>
              <w:rFonts w:ascii="Bookman Old Style" w:hAnsi="Bookman Old Style"/>
              <w:sz w:val="32"/>
              <w:szCs w:val="32"/>
            </w:rPr>
          </w:rPrChange>
        </w:rPr>
        <w:t>n</w:t>
      </w:r>
      <w:ins w:id="5960" w:author="Ashley Frank" w:date="2024-12-28T04:24:00Z">
        <w:r>
          <w:rPr>
            <w:rFonts w:ascii="Bookman Old Style" w:hAnsi="Bookman Old Style"/>
            <w:szCs w:val="24"/>
          </w:rPr>
          <w:t xml:space="preserve"> often lead us to</w:t>
        </w:r>
      </w:ins>
      <w:r w:rsidR="00331D4C" w:rsidRPr="009C679A">
        <w:rPr>
          <w:rFonts w:ascii="Bookman Old Style" w:hAnsi="Bookman Old Style"/>
          <w:szCs w:val="24"/>
          <w:rPrChange w:id="5961" w:author="Ashley Frank" w:date="2024-12-20T20:43:00Z">
            <w:rPr>
              <w:rFonts w:ascii="Bookman Old Style" w:hAnsi="Bookman Old Style"/>
              <w:sz w:val="32"/>
              <w:szCs w:val="32"/>
            </w:rPr>
          </w:rPrChange>
        </w:rPr>
        <w:t xml:space="preserve"> believe that </w:t>
      </w:r>
      <w:r w:rsidR="00F823D5" w:rsidRPr="009C679A">
        <w:rPr>
          <w:rFonts w:ascii="Bookman Old Style" w:hAnsi="Bookman Old Style"/>
          <w:szCs w:val="24"/>
          <w:rPrChange w:id="5962"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5963" w:author="Ashley Frank" w:date="2024-12-20T20:43:00Z">
            <w:rPr>
              <w:rFonts w:ascii="Bookman Old Style" w:hAnsi="Bookman Old Style"/>
              <w:sz w:val="32"/>
              <w:szCs w:val="32"/>
            </w:rPr>
          </w:rPrChange>
        </w:rPr>
        <w:t>e</w:t>
      </w:r>
      <w:r w:rsidR="00331D4C" w:rsidRPr="009C679A">
        <w:rPr>
          <w:rFonts w:ascii="Bookman Old Style" w:hAnsi="Bookman Old Style"/>
          <w:szCs w:val="24"/>
          <w:rPrChange w:id="5964" w:author="Ashley Frank" w:date="2024-12-20T20:43:00Z">
            <w:rPr>
              <w:rFonts w:ascii="Bookman Old Style" w:hAnsi="Bookman Old Style"/>
              <w:sz w:val="32"/>
              <w:szCs w:val="32"/>
            </w:rPr>
          </w:rPrChange>
        </w:rPr>
        <w:t xml:space="preserve"> are ‘unlovable’. </w:t>
      </w:r>
      <w:r w:rsidR="002C4A2E" w:rsidRPr="009C679A">
        <w:rPr>
          <w:rFonts w:ascii="Bookman Old Style" w:hAnsi="Bookman Old Style"/>
          <w:szCs w:val="24"/>
          <w:rPrChange w:id="5965" w:author="Ashley Frank" w:date="2024-12-20T20:43:00Z">
            <w:rPr>
              <w:rFonts w:ascii="Bookman Old Style" w:hAnsi="Bookman Old Style"/>
              <w:sz w:val="32"/>
              <w:szCs w:val="32"/>
            </w:rPr>
          </w:rPrChange>
        </w:rPr>
        <w:t>We</w:t>
      </w:r>
      <w:r w:rsidR="00331D4C" w:rsidRPr="009C679A">
        <w:rPr>
          <w:rFonts w:ascii="Bookman Old Style" w:hAnsi="Bookman Old Style"/>
          <w:szCs w:val="24"/>
          <w:rPrChange w:id="5966" w:author="Ashley Frank" w:date="2024-12-20T20:43:00Z">
            <w:rPr>
              <w:rFonts w:ascii="Bookman Old Style" w:hAnsi="Bookman Old Style"/>
              <w:sz w:val="32"/>
              <w:szCs w:val="32"/>
            </w:rPr>
          </w:rPrChange>
        </w:rPr>
        <w:t xml:space="preserve"> can often believe that no one will ever love us because of our past.</w:t>
      </w:r>
      <w:r w:rsidR="00FB0FD7" w:rsidRPr="009C679A">
        <w:rPr>
          <w:rFonts w:ascii="Bookman Old Style" w:hAnsi="Bookman Old Style"/>
          <w:szCs w:val="24"/>
          <w:rPrChange w:id="5967" w:author="Ashley Frank" w:date="2024-12-20T20:43:00Z">
            <w:rPr>
              <w:rFonts w:ascii="Bookman Old Style" w:hAnsi="Bookman Old Style"/>
              <w:sz w:val="32"/>
              <w:szCs w:val="32"/>
            </w:rPr>
          </w:rPrChange>
        </w:rPr>
        <w:t xml:space="preserve"> The belief that </w:t>
      </w:r>
      <w:r w:rsidR="00F823D5" w:rsidRPr="009C679A">
        <w:rPr>
          <w:rFonts w:ascii="Bookman Old Style" w:hAnsi="Bookman Old Style"/>
          <w:szCs w:val="24"/>
          <w:rPrChange w:id="5968" w:author="Ashley Frank" w:date="2024-12-20T20:43:00Z">
            <w:rPr>
              <w:rFonts w:ascii="Bookman Old Style" w:hAnsi="Bookman Old Style"/>
              <w:sz w:val="32"/>
              <w:szCs w:val="32"/>
            </w:rPr>
          </w:rPrChange>
        </w:rPr>
        <w:t>w</w:t>
      </w:r>
      <w:r w:rsidR="002C4A2E" w:rsidRPr="009C679A">
        <w:rPr>
          <w:rFonts w:ascii="Bookman Old Style" w:hAnsi="Bookman Old Style"/>
          <w:szCs w:val="24"/>
          <w:rPrChange w:id="5969" w:author="Ashley Frank" w:date="2024-12-20T20:43:00Z">
            <w:rPr>
              <w:rFonts w:ascii="Bookman Old Style" w:hAnsi="Bookman Old Style"/>
              <w:sz w:val="32"/>
              <w:szCs w:val="32"/>
            </w:rPr>
          </w:rPrChange>
        </w:rPr>
        <w:t>e</w:t>
      </w:r>
      <w:r w:rsidR="00FB0FD7" w:rsidRPr="009C679A">
        <w:rPr>
          <w:rFonts w:ascii="Bookman Old Style" w:hAnsi="Bookman Old Style"/>
          <w:szCs w:val="24"/>
          <w:rPrChange w:id="5970" w:author="Ashley Frank" w:date="2024-12-20T20:43:00Z">
            <w:rPr>
              <w:rFonts w:ascii="Bookman Old Style" w:hAnsi="Bookman Old Style"/>
              <w:sz w:val="32"/>
              <w:szCs w:val="32"/>
            </w:rPr>
          </w:rPrChange>
        </w:rPr>
        <w:t xml:space="preserve"> have too much ‘baggage’ </w:t>
      </w:r>
      <w:ins w:id="5971" w:author="Ashley Frank" w:date="2024-12-28T04:25:00Z">
        <w:r>
          <w:rPr>
            <w:rFonts w:ascii="Bookman Old Style" w:hAnsi="Bookman Old Style"/>
            <w:szCs w:val="24"/>
          </w:rPr>
          <w:t>starts sounding real</w:t>
        </w:r>
      </w:ins>
      <w:del w:id="5972" w:author="Ashley Frank" w:date="2024-12-28T04:25:00Z">
        <w:r w:rsidR="00FB0FD7" w:rsidRPr="009C679A" w:rsidDel="00451FB2">
          <w:rPr>
            <w:rFonts w:ascii="Bookman Old Style" w:hAnsi="Bookman Old Style"/>
            <w:szCs w:val="24"/>
            <w:rPrChange w:id="5973" w:author="Ashley Frank" w:date="2024-12-20T20:43:00Z">
              <w:rPr>
                <w:rFonts w:ascii="Bookman Old Style" w:hAnsi="Bookman Old Style"/>
                <w:sz w:val="32"/>
                <w:szCs w:val="32"/>
              </w:rPr>
            </w:rPrChange>
          </w:rPr>
          <w:delText>is real</w:delText>
        </w:r>
      </w:del>
      <w:r w:rsidR="00FB0FD7" w:rsidRPr="009C679A">
        <w:rPr>
          <w:rFonts w:ascii="Bookman Old Style" w:hAnsi="Bookman Old Style"/>
          <w:szCs w:val="24"/>
          <w:rPrChange w:id="5974" w:author="Ashley Frank" w:date="2024-12-20T20:43:00Z">
            <w:rPr>
              <w:rFonts w:ascii="Bookman Old Style" w:hAnsi="Bookman Old Style"/>
              <w:sz w:val="32"/>
              <w:szCs w:val="32"/>
            </w:rPr>
          </w:rPrChange>
        </w:rPr>
        <w:t xml:space="preserve">. The ‘unforgivable’ word seems to loom large. </w:t>
      </w:r>
    </w:p>
    <w:p w14:paraId="24AD819A" w14:textId="6A36148B" w:rsidR="00621601" w:rsidRPr="009C679A" w:rsidRDefault="00FB0FD7" w:rsidP="00451FB2">
      <w:pPr>
        <w:pStyle w:val="BodyText"/>
        <w:spacing w:line="360" w:lineRule="auto"/>
        <w:rPr>
          <w:rFonts w:ascii="Bookman Old Style" w:hAnsi="Bookman Old Style"/>
          <w:szCs w:val="24"/>
          <w:rPrChange w:id="5975" w:author="Ashley Frank" w:date="2024-12-20T20:44:00Z">
            <w:rPr>
              <w:rFonts w:ascii="Bookman Old Style" w:hAnsi="Bookman Old Style"/>
              <w:sz w:val="32"/>
              <w:szCs w:val="32"/>
            </w:rPr>
          </w:rPrChange>
        </w:rPr>
      </w:pPr>
      <w:r w:rsidRPr="009C679A">
        <w:rPr>
          <w:rFonts w:ascii="Bookman Old Style" w:hAnsi="Bookman Old Style"/>
          <w:szCs w:val="24"/>
          <w:rPrChange w:id="5976" w:author="Ashley Frank" w:date="2024-12-20T20:43:00Z">
            <w:rPr>
              <w:rFonts w:ascii="Bookman Old Style" w:hAnsi="Bookman Old Style"/>
              <w:sz w:val="32"/>
              <w:szCs w:val="32"/>
            </w:rPr>
          </w:rPrChange>
        </w:rPr>
        <w:t>Love is such an important part of recovery from trauma, anxiety, depression</w:t>
      </w:r>
      <w:r w:rsidR="00374B6C" w:rsidRPr="009C679A">
        <w:rPr>
          <w:rFonts w:ascii="Bookman Old Style" w:hAnsi="Bookman Old Style"/>
          <w:szCs w:val="24"/>
          <w:rPrChange w:id="5977" w:author="Ashley Frank" w:date="2024-12-20T20:43:00Z">
            <w:rPr>
              <w:rFonts w:ascii="Bookman Old Style" w:hAnsi="Bookman Old Style"/>
              <w:sz w:val="32"/>
              <w:szCs w:val="32"/>
            </w:rPr>
          </w:rPrChange>
        </w:rPr>
        <w:t>,</w:t>
      </w:r>
      <w:r w:rsidRPr="009C679A">
        <w:rPr>
          <w:rFonts w:ascii="Bookman Old Style" w:hAnsi="Bookman Old Style"/>
          <w:szCs w:val="24"/>
          <w:rPrChange w:id="5978" w:author="Ashley Frank" w:date="2024-12-20T20:43:00Z">
            <w:rPr>
              <w:rFonts w:ascii="Bookman Old Style" w:hAnsi="Bookman Old Style"/>
              <w:sz w:val="32"/>
              <w:szCs w:val="32"/>
            </w:rPr>
          </w:rPrChange>
        </w:rPr>
        <w:t xml:space="preserve"> and</w:t>
      </w:r>
      <w:ins w:id="5979" w:author="Ashley Frank" w:date="2024-12-28T04:25:00Z">
        <w:r w:rsidR="00451FB2">
          <w:rPr>
            <w:rFonts w:ascii="Bookman Old Style" w:hAnsi="Bookman Old Style"/>
            <w:szCs w:val="24"/>
          </w:rPr>
          <w:t xml:space="preserve"> other</w:t>
        </w:r>
      </w:ins>
      <w:r w:rsidRPr="009C679A">
        <w:rPr>
          <w:rFonts w:ascii="Bookman Old Style" w:hAnsi="Bookman Old Style"/>
          <w:szCs w:val="24"/>
          <w:rPrChange w:id="5980" w:author="Ashley Frank" w:date="2024-12-20T20:43:00Z">
            <w:rPr>
              <w:rFonts w:ascii="Bookman Old Style" w:hAnsi="Bookman Old Style"/>
              <w:sz w:val="32"/>
              <w:szCs w:val="32"/>
            </w:rPr>
          </w:rPrChange>
        </w:rPr>
        <w:t xml:space="preserve"> </w:t>
      </w:r>
      <w:ins w:id="5981" w:author="Ashley Frank" w:date="2024-12-28T04:25:00Z">
        <w:r w:rsidR="00451FB2">
          <w:rPr>
            <w:rFonts w:ascii="Bookman Old Style" w:hAnsi="Bookman Old Style"/>
            <w:szCs w:val="24"/>
          </w:rPr>
          <w:t>relational issues</w:t>
        </w:r>
      </w:ins>
      <w:del w:id="5982" w:author="Ashley Frank" w:date="2024-12-28T04:25:00Z">
        <w:r w:rsidRPr="009C679A" w:rsidDel="00451FB2">
          <w:rPr>
            <w:rFonts w:ascii="Bookman Old Style" w:hAnsi="Bookman Old Style"/>
            <w:szCs w:val="24"/>
            <w:rPrChange w:id="5983" w:author="Ashley Frank" w:date="2024-12-20T20:43:00Z">
              <w:rPr>
                <w:rFonts w:ascii="Bookman Old Style" w:hAnsi="Bookman Old Style"/>
                <w:sz w:val="32"/>
                <w:szCs w:val="32"/>
              </w:rPr>
            </w:rPrChange>
          </w:rPr>
          <w:delText xml:space="preserve">issues </w:delText>
        </w:r>
        <w:r w:rsidR="002F5FEE" w:rsidRPr="009C679A" w:rsidDel="00451FB2">
          <w:rPr>
            <w:rFonts w:ascii="Bookman Old Style" w:hAnsi="Bookman Old Style"/>
            <w:szCs w:val="24"/>
            <w:rPrChange w:id="5984" w:author="Ashley Frank" w:date="2024-12-20T20:43:00Z">
              <w:rPr>
                <w:rFonts w:ascii="Bookman Old Style" w:hAnsi="Bookman Old Style"/>
                <w:sz w:val="32"/>
                <w:szCs w:val="32"/>
              </w:rPr>
            </w:rPrChange>
          </w:rPr>
          <w:delText>involving</w:delText>
        </w:r>
        <w:r w:rsidRPr="009C679A" w:rsidDel="00451FB2">
          <w:rPr>
            <w:rFonts w:ascii="Bookman Old Style" w:hAnsi="Bookman Old Style"/>
            <w:szCs w:val="24"/>
            <w:rPrChange w:id="5985" w:author="Ashley Frank" w:date="2024-12-20T20:43:00Z">
              <w:rPr>
                <w:rFonts w:ascii="Bookman Old Style" w:hAnsi="Bookman Old Style"/>
                <w:sz w:val="32"/>
                <w:szCs w:val="32"/>
              </w:rPr>
            </w:rPrChange>
          </w:rPr>
          <w:delText xml:space="preserve"> your partner</w:delText>
        </w:r>
      </w:del>
      <w:r w:rsidRPr="009C679A">
        <w:rPr>
          <w:rFonts w:ascii="Bookman Old Style" w:hAnsi="Bookman Old Style"/>
          <w:szCs w:val="24"/>
          <w:rPrChange w:id="5986" w:author="Ashley Frank" w:date="2024-12-20T20:43:00Z">
            <w:rPr>
              <w:rFonts w:ascii="Bookman Old Style" w:hAnsi="Bookman Old Style"/>
              <w:sz w:val="32"/>
              <w:szCs w:val="32"/>
            </w:rPr>
          </w:rPrChange>
        </w:rPr>
        <w:t xml:space="preserve">. Let’s define love. </w:t>
      </w:r>
      <w:r w:rsidR="002C4A2E" w:rsidRPr="009C679A">
        <w:rPr>
          <w:rFonts w:ascii="Bookman Old Style" w:hAnsi="Bookman Old Style"/>
          <w:szCs w:val="24"/>
          <w:rPrChange w:id="5987" w:author="Ashley Frank" w:date="2024-12-20T20:43:00Z">
            <w:rPr>
              <w:rFonts w:ascii="Bookman Old Style" w:hAnsi="Bookman Old Style"/>
              <w:sz w:val="32"/>
              <w:szCs w:val="32"/>
            </w:rPr>
          </w:rPrChange>
        </w:rPr>
        <w:t>We</w:t>
      </w:r>
      <w:r w:rsidRPr="009C679A">
        <w:rPr>
          <w:rFonts w:ascii="Bookman Old Style" w:hAnsi="Bookman Old Style"/>
          <w:szCs w:val="24"/>
          <w:rPrChange w:id="5988" w:author="Ashley Frank" w:date="2024-12-20T20:43:00Z">
            <w:rPr>
              <w:rFonts w:ascii="Bookman Old Style" w:hAnsi="Bookman Old Style"/>
              <w:sz w:val="32"/>
              <w:szCs w:val="32"/>
            </w:rPr>
          </w:rPrChange>
        </w:rPr>
        <w:t xml:space="preserve"> will not use what the dictionary tells us because it involves ‘feelings’. Love is not a feeling. </w:t>
      </w:r>
      <w:ins w:id="5989" w:author="Ashley Frank" w:date="2024-12-28T04:26:00Z">
        <w:r w:rsidR="00451FB2">
          <w:rPr>
            <w:rFonts w:ascii="Bookman Old Style" w:hAnsi="Bookman Old Style"/>
            <w:szCs w:val="24"/>
          </w:rPr>
          <w:t xml:space="preserve">In my book, love </w:t>
        </w:r>
      </w:ins>
      <w:del w:id="5990" w:author="Ashley Frank" w:date="2024-12-28T04:26:00Z">
        <w:r w:rsidRPr="009C679A" w:rsidDel="00451FB2">
          <w:rPr>
            <w:rFonts w:ascii="Bookman Old Style" w:hAnsi="Bookman Old Style"/>
            <w:szCs w:val="24"/>
            <w:rPrChange w:id="5991" w:author="Ashley Frank" w:date="2024-12-20T20:43:00Z">
              <w:rPr>
                <w:rFonts w:ascii="Bookman Old Style" w:hAnsi="Bookman Old Style"/>
                <w:sz w:val="32"/>
                <w:szCs w:val="32"/>
              </w:rPr>
            </w:rPrChange>
          </w:rPr>
          <w:delText xml:space="preserve">Love </w:delText>
        </w:r>
      </w:del>
      <w:r w:rsidRPr="009C679A">
        <w:rPr>
          <w:rFonts w:ascii="Bookman Old Style" w:hAnsi="Bookman Old Style"/>
          <w:szCs w:val="24"/>
          <w:rPrChange w:id="5992" w:author="Ashley Frank" w:date="2024-12-20T20:43:00Z">
            <w:rPr>
              <w:rFonts w:ascii="Bookman Old Style" w:hAnsi="Bookman Old Style"/>
              <w:sz w:val="32"/>
              <w:szCs w:val="32"/>
            </w:rPr>
          </w:rPrChange>
        </w:rPr>
        <w:t>is a decision</w:t>
      </w:r>
      <w:ins w:id="5993" w:author="Ashley Frank" w:date="2024-12-28T04:26:00Z">
        <w:r w:rsidR="00451FB2">
          <w:rPr>
            <w:rFonts w:ascii="Bookman Old Style" w:hAnsi="Bookman Old Style"/>
            <w:szCs w:val="24"/>
          </w:rPr>
          <w:t xml:space="preserve"> and </w:t>
        </w:r>
      </w:ins>
      <w:del w:id="5994" w:author="Ashley Frank" w:date="2024-12-28T04:26:00Z">
        <w:r w:rsidRPr="009C679A" w:rsidDel="00451FB2">
          <w:rPr>
            <w:rFonts w:ascii="Bookman Old Style" w:hAnsi="Bookman Old Style"/>
            <w:szCs w:val="24"/>
            <w:rPrChange w:id="5995" w:author="Ashley Frank" w:date="2024-12-20T20:43:00Z">
              <w:rPr>
                <w:rFonts w:ascii="Bookman Old Style" w:hAnsi="Bookman Old Style"/>
                <w:sz w:val="32"/>
                <w:szCs w:val="32"/>
              </w:rPr>
            </w:rPrChange>
          </w:rPr>
          <w:delText xml:space="preserve">, </w:delText>
        </w:r>
      </w:del>
      <w:r w:rsidRPr="009C679A">
        <w:rPr>
          <w:rFonts w:ascii="Bookman Old Style" w:hAnsi="Bookman Old Style"/>
          <w:szCs w:val="24"/>
          <w:rPrChange w:id="5996" w:author="Ashley Frank" w:date="2024-12-20T20:43:00Z">
            <w:rPr>
              <w:rFonts w:ascii="Bookman Old Style" w:hAnsi="Bookman Old Style"/>
              <w:sz w:val="32"/>
              <w:szCs w:val="32"/>
            </w:rPr>
          </w:rPrChange>
        </w:rPr>
        <w:t>a choice.</w:t>
      </w:r>
      <w:r w:rsidR="00621601" w:rsidRPr="009C679A">
        <w:rPr>
          <w:rFonts w:ascii="Bookman Old Style" w:hAnsi="Bookman Old Style"/>
          <w:szCs w:val="24"/>
          <w:rPrChange w:id="5997" w:author="Ashley Frank" w:date="2024-12-20T20:43:00Z">
            <w:rPr>
              <w:rFonts w:ascii="Bookman Old Style" w:hAnsi="Bookman Old Style"/>
              <w:sz w:val="32"/>
              <w:szCs w:val="32"/>
            </w:rPr>
          </w:rPrChange>
        </w:rPr>
        <w:t xml:space="preserve"> Th</w:t>
      </w:r>
      <w:ins w:id="5998" w:author="Ashley Frank" w:date="2024-12-28T04:28:00Z">
        <w:r w:rsidR="00E70CF6">
          <w:rPr>
            <w:rFonts w:ascii="Bookman Old Style" w:hAnsi="Bookman Old Style"/>
            <w:szCs w:val="24"/>
          </w:rPr>
          <w:t>is</w:t>
        </w:r>
      </w:ins>
      <w:del w:id="5999" w:author="Ashley Frank" w:date="2024-12-28T04:28:00Z">
        <w:r w:rsidR="00621601" w:rsidRPr="009C679A" w:rsidDel="00E70CF6">
          <w:rPr>
            <w:rFonts w:ascii="Bookman Old Style" w:hAnsi="Bookman Old Style"/>
            <w:szCs w:val="24"/>
            <w:rPrChange w:id="6000" w:author="Ashley Frank" w:date="2024-12-20T20:43:00Z">
              <w:rPr>
                <w:rFonts w:ascii="Bookman Old Style" w:hAnsi="Bookman Old Style"/>
                <w:sz w:val="32"/>
                <w:szCs w:val="32"/>
              </w:rPr>
            </w:rPrChange>
          </w:rPr>
          <w:delText>e</w:delText>
        </w:r>
      </w:del>
      <w:r w:rsidR="00621601" w:rsidRPr="009C679A">
        <w:rPr>
          <w:rFonts w:ascii="Bookman Old Style" w:hAnsi="Bookman Old Style"/>
          <w:szCs w:val="24"/>
          <w:rPrChange w:id="6001" w:author="Ashley Frank" w:date="2024-12-20T20:43:00Z">
            <w:rPr>
              <w:rFonts w:ascii="Bookman Old Style" w:hAnsi="Bookman Old Style"/>
              <w:sz w:val="32"/>
              <w:szCs w:val="32"/>
            </w:rPr>
          </w:rPrChange>
        </w:rPr>
        <w:t xml:space="preserve"> choice is based on our character, </w:t>
      </w:r>
      <w:del w:id="6002" w:author="Ashley Frank" w:date="2024-12-28T04:28:00Z">
        <w:r w:rsidR="00621601" w:rsidRPr="009C679A" w:rsidDel="00E70CF6">
          <w:rPr>
            <w:rFonts w:ascii="Bookman Old Style" w:hAnsi="Bookman Old Style"/>
            <w:szCs w:val="24"/>
            <w:rPrChange w:id="6003" w:author="Ashley Frank" w:date="2024-12-20T20:43:00Z">
              <w:rPr>
                <w:rFonts w:ascii="Bookman Old Style" w:hAnsi="Bookman Old Style"/>
                <w:sz w:val="32"/>
                <w:szCs w:val="32"/>
              </w:rPr>
            </w:rPrChange>
          </w:rPr>
          <w:delText xml:space="preserve">our </w:delText>
        </w:r>
      </w:del>
      <w:r w:rsidR="00621601" w:rsidRPr="009C679A">
        <w:rPr>
          <w:rFonts w:ascii="Bookman Old Style" w:hAnsi="Bookman Old Style"/>
          <w:szCs w:val="24"/>
          <w:rPrChange w:id="6004" w:author="Ashley Frank" w:date="2024-12-20T20:43:00Z">
            <w:rPr>
              <w:rFonts w:ascii="Bookman Old Style" w:hAnsi="Bookman Old Style"/>
              <w:sz w:val="32"/>
              <w:szCs w:val="32"/>
            </w:rPr>
          </w:rPrChange>
        </w:rPr>
        <w:t>values</w:t>
      </w:r>
      <w:r w:rsidR="00374B6C" w:rsidRPr="009C679A">
        <w:rPr>
          <w:rFonts w:ascii="Bookman Old Style" w:hAnsi="Bookman Old Style"/>
          <w:szCs w:val="24"/>
          <w:rPrChange w:id="6005" w:author="Ashley Frank" w:date="2024-12-20T20:43:00Z">
            <w:rPr>
              <w:rFonts w:ascii="Bookman Old Style" w:hAnsi="Bookman Old Style"/>
              <w:sz w:val="32"/>
              <w:szCs w:val="32"/>
            </w:rPr>
          </w:rPrChange>
        </w:rPr>
        <w:t>,</w:t>
      </w:r>
      <w:r w:rsidR="00621601" w:rsidRPr="009C679A">
        <w:rPr>
          <w:rFonts w:ascii="Bookman Old Style" w:hAnsi="Bookman Old Style"/>
          <w:szCs w:val="24"/>
          <w:rPrChange w:id="6006" w:author="Ashley Frank" w:date="2024-12-20T20:43:00Z">
            <w:rPr>
              <w:rFonts w:ascii="Bookman Old Style" w:hAnsi="Bookman Old Style"/>
              <w:sz w:val="32"/>
              <w:szCs w:val="32"/>
            </w:rPr>
          </w:rPrChange>
        </w:rPr>
        <w:t xml:space="preserve"> </w:t>
      </w:r>
      <w:r w:rsidR="00621601" w:rsidRPr="009C679A">
        <w:rPr>
          <w:rFonts w:ascii="Bookman Old Style" w:hAnsi="Bookman Old Style"/>
          <w:szCs w:val="24"/>
          <w:rPrChange w:id="6007" w:author="Ashley Frank" w:date="2024-12-20T20:44:00Z">
            <w:rPr>
              <w:rFonts w:ascii="Bookman Old Style" w:hAnsi="Bookman Old Style"/>
              <w:sz w:val="32"/>
              <w:szCs w:val="32"/>
            </w:rPr>
          </w:rPrChange>
        </w:rPr>
        <w:t>and beliefs.</w:t>
      </w:r>
      <w:r w:rsidRPr="009C679A">
        <w:rPr>
          <w:rFonts w:ascii="Bookman Old Style" w:hAnsi="Bookman Old Style"/>
          <w:szCs w:val="24"/>
          <w:rPrChange w:id="6008" w:author="Ashley Frank" w:date="2024-12-20T20:44:00Z">
            <w:rPr>
              <w:rFonts w:ascii="Bookman Old Style" w:hAnsi="Bookman Old Style"/>
              <w:sz w:val="32"/>
              <w:szCs w:val="32"/>
            </w:rPr>
          </w:rPrChange>
        </w:rPr>
        <w:t xml:space="preserve"> Our feelings </w:t>
      </w:r>
      <w:r w:rsidR="00374B6C" w:rsidRPr="009C679A">
        <w:rPr>
          <w:rFonts w:ascii="Bookman Old Style" w:hAnsi="Bookman Old Style"/>
          <w:szCs w:val="24"/>
          <w:rPrChange w:id="6009"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6010" w:author="Ashley Frank" w:date="2024-12-20T20:44:00Z">
            <w:rPr>
              <w:rFonts w:ascii="Bookman Old Style" w:hAnsi="Bookman Old Style"/>
              <w:sz w:val="32"/>
              <w:szCs w:val="32"/>
            </w:rPr>
          </w:rPrChange>
        </w:rPr>
        <w:t>e</w:t>
      </w:r>
      <w:r w:rsidRPr="009C679A">
        <w:rPr>
          <w:rFonts w:ascii="Bookman Old Style" w:hAnsi="Bookman Old Style"/>
          <w:szCs w:val="24"/>
          <w:rPrChange w:id="6011" w:author="Ashley Frank" w:date="2024-12-20T20:44:00Z">
            <w:rPr>
              <w:rFonts w:ascii="Bookman Old Style" w:hAnsi="Bookman Old Style"/>
              <w:sz w:val="32"/>
              <w:szCs w:val="32"/>
            </w:rPr>
          </w:rPrChange>
        </w:rPr>
        <w:t>re never created to be our decision</w:t>
      </w:r>
      <w:r w:rsidR="00374B6C" w:rsidRPr="009C679A">
        <w:rPr>
          <w:rFonts w:ascii="Bookman Old Style" w:hAnsi="Bookman Old Style"/>
          <w:szCs w:val="24"/>
          <w:rPrChange w:id="6012" w:author="Ashley Frank" w:date="2024-12-20T20:44:00Z">
            <w:rPr>
              <w:rFonts w:ascii="Bookman Old Style" w:hAnsi="Bookman Old Style"/>
              <w:sz w:val="32"/>
              <w:szCs w:val="32"/>
            </w:rPr>
          </w:rPrChange>
        </w:rPr>
        <w:t>-makers;</w:t>
      </w:r>
      <w:r w:rsidRPr="009C679A">
        <w:rPr>
          <w:rFonts w:ascii="Bookman Old Style" w:hAnsi="Bookman Old Style"/>
          <w:szCs w:val="24"/>
          <w:rPrChange w:id="6013" w:author="Ashley Frank" w:date="2024-12-20T20:44:00Z">
            <w:rPr>
              <w:rFonts w:ascii="Bookman Old Style" w:hAnsi="Bookman Old Style"/>
              <w:sz w:val="32"/>
              <w:szCs w:val="32"/>
            </w:rPr>
          </w:rPrChange>
        </w:rPr>
        <w:t xml:space="preserve"> our brain</w:t>
      </w:r>
      <w:r w:rsidR="00374B6C" w:rsidRPr="009C679A">
        <w:rPr>
          <w:rFonts w:ascii="Bookman Old Style" w:hAnsi="Bookman Old Style"/>
          <w:szCs w:val="24"/>
          <w:rPrChange w:id="6014" w:author="Ashley Frank" w:date="2024-12-20T20:44:00Z">
            <w:rPr>
              <w:rFonts w:ascii="Bookman Old Style" w:hAnsi="Bookman Old Style"/>
              <w:sz w:val="32"/>
              <w:szCs w:val="32"/>
            </w:rPr>
          </w:rPrChange>
        </w:rPr>
        <w:t>s</w:t>
      </w:r>
      <w:r w:rsidRPr="009C679A">
        <w:rPr>
          <w:rFonts w:ascii="Bookman Old Style" w:hAnsi="Bookman Old Style"/>
          <w:szCs w:val="24"/>
          <w:rPrChange w:id="6015" w:author="Ashley Frank" w:date="2024-12-20T20:44:00Z">
            <w:rPr>
              <w:rFonts w:ascii="Bookman Old Style" w:hAnsi="Bookman Old Style"/>
              <w:sz w:val="32"/>
              <w:szCs w:val="32"/>
            </w:rPr>
          </w:rPrChange>
        </w:rPr>
        <w:t xml:space="preserve"> w</w:t>
      </w:r>
      <w:r w:rsidR="00374B6C" w:rsidRPr="009C679A">
        <w:rPr>
          <w:rFonts w:ascii="Bookman Old Style" w:hAnsi="Bookman Old Style"/>
          <w:szCs w:val="24"/>
          <w:rPrChange w:id="6016" w:author="Ashley Frank" w:date="2024-12-20T20:44:00Z">
            <w:rPr>
              <w:rFonts w:ascii="Bookman Old Style" w:hAnsi="Bookman Old Style"/>
              <w:sz w:val="32"/>
              <w:szCs w:val="32"/>
            </w:rPr>
          </w:rPrChange>
        </w:rPr>
        <w:t>ere</w:t>
      </w:r>
      <w:r w:rsidRPr="009C679A">
        <w:rPr>
          <w:rFonts w:ascii="Bookman Old Style" w:hAnsi="Bookman Old Style"/>
          <w:szCs w:val="24"/>
          <w:rPrChange w:id="6017" w:author="Ashley Frank" w:date="2024-12-20T20:44:00Z">
            <w:rPr>
              <w:rFonts w:ascii="Bookman Old Style" w:hAnsi="Bookman Old Style"/>
              <w:sz w:val="32"/>
              <w:szCs w:val="32"/>
            </w:rPr>
          </w:rPrChange>
        </w:rPr>
        <w:t>. The choice</w:t>
      </w:r>
      <w:ins w:id="6018" w:author="Ashley Frank" w:date="2024-12-28T04:28:00Z">
        <w:r w:rsidR="00E70CF6">
          <w:rPr>
            <w:rFonts w:ascii="Bookman Old Style" w:hAnsi="Bookman Old Style"/>
            <w:szCs w:val="24"/>
          </w:rPr>
          <w:t xml:space="preserve"> to lov</w:t>
        </w:r>
      </w:ins>
      <w:ins w:id="6019" w:author="Ashley Frank" w:date="2024-12-28T04:34:00Z">
        <w:r w:rsidR="00E70CF6">
          <w:rPr>
            <w:rFonts w:ascii="Bookman Old Style" w:hAnsi="Bookman Old Style"/>
            <w:szCs w:val="24"/>
          </w:rPr>
          <w:t>e</w:t>
        </w:r>
      </w:ins>
      <w:r w:rsidRPr="009C679A">
        <w:rPr>
          <w:rFonts w:ascii="Bookman Old Style" w:hAnsi="Bookman Old Style"/>
          <w:szCs w:val="24"/>
          <w:rPrChange w:id="6020" w:author="Ashley Frank" w:date="2024-12-20T20:44:00Z">
            <w:rPr>
              <w:rFonts w:ascii="Bookman Old Style" w:hAnsi="Bookman Old Style"/>
              <w:sz w:val="32"/>
              <w:szCs w:val="32"/>
            </w:rPr>
          </w:rPrChange>
        </w:rPr>
        <w:t xml:space="preserve"> is made based on our </w:t>
      </w:r>
      <w:del w:id="6021" w:author="Ashley Frank" w:date="2024-12-28T04:18:00Z">
        <w:r w:rsidR="002F5FEE" w:rsidRPr="009C679A" w:rsidDel="00451FB2">
          <w:rPr>
            <w:rFonts w:ascii="Bookman Old Style" w:hAnsi="Bookman Old Style"/>
            <w:szCs w:val="24"/>
            <w:rPrChange w:id="6022" w:author="Ashley Frank" w:date="2024-12-20T20:44:00Z">
              <w:rPr>
                <w:rFonts w:ascii="Bookman Old Style" w:hAnsi="Bookman Old Style"/>
                <w:sz w:val="32"/>
                <w:szCs w:val="32"/>
              </w:rPr>
            </w:rPrChange>
          </w:rPr>
          <w:delText>love-</w:delText>
        </w:r>
        <w:r w:rsidRPr="009C679A" w:rsidDel="00451FB2">
          <w:rPr>
            <w:rFonts w:ascii="Bookman Old Style" w:hAnsi="Bookman Old Style"/>
            <w:szCs w:val="24"/>
            <w:rPrChange w:id="6023" w:author="Ashley Frank" w:date="2024-12-20T20:44:00Z">
              <w:rPr>
                <w:rFonts w:ascii="Bookman Old Style" w:hAnsi="Bookman Old Style"/>
                <w:sz w:val="32"/>
                <w:szCs w:val="32"/>
              </w:rPr>
            </w:rPrChange>
          </w:rPr>
          <w:delText>needs</w:delText>
        </w:r>
      </w:del>
      <w:ins w:id="6024" w:author="Ashley Frank" w:date="2024-12-28T04:18:00Z">
        <w:r w:rsidR="00451FB2">
          <w:rPr>
            <w:rFonts w:ascii="Bookman Old Style" w:hAnsi="Bookman Old Style"/>
            <w:szCs w:val="24"/>
          </w:rPr>
          <w:t>love needs</w:t>
        </w:r>
      </w:ins>
      <w:r w:rsidRPr="009C679A">
        <w:rPr>
          <w:rFonts w:ascii="Bookman Old Style" w:hAnsi="Bookman Old Style"/>
          <w:szCs w:val="24"/>
          <w:rPrChange w:id="6025" w:author="Ashley Frank" w:date="2024-12-20T20:44:00Z">
            <w:rPr>
              <w:rFonts w:ascii="Bookman Old Style" w:hAnsi="Bookman Old Style"/>
              <w:sz w:val="32"/>
              <w:szCs w:val="32"/>
            </w:rPr>
          </w:rPrChange>
        </w:rPr>
        <w:t xml:space="preserve"> and character.</w:t>
      </w:r>
      <w:r w:rsidR="00621601" w:rsidRPr="009C679A">
        <w:rPr>
          <w:rFonts w:ascii="Bookman Old Style" w:hAnsi="Bookman Old Style"/>
          <w:szCs w:val="24"/>
          <w:rPrChange w:id="6026" w:author="Ashley Frank" w:date="2024-12-20T20:44:00Z">
            <w:rPr>
              <w:rFonts w:ascii="Bookman Old Style" w:hAnsi="Bookman Old Style"/>
              <w:sz w:val="32"/>
              <w:szCs w:val="32"/>
            </w:rPr>
          </w:rPrChange>
        </w:rPr>
        <w:t xml:space="preserve"> I also think </w:t>
      </w:r>
      <w:r w:rsidR="00621601" w:rsidRPr="009C679A">
        <w:rPr>
          <w:rFonts w:ascii="Bookman Old Style" w:hAnsi="Bookman Old Style"/>
          <w:b/>
          <w:bCs/>
          <w:i/>
          <w:iCs/>
          <w:szCs w:val="24"/>
          <w:rPrChange w:id="6027" w:author="Ashley Frank" w:date="2024-12-20T20:44:00Z">
            <w:rPr>
              <w:rFonts w:ascii="Bookman Old Style" w:hAnsi="Bookman Old Style"/>
              <w:b/>
              <w:bCs/>
              <w:i/>
              <w:iCs/>
              <w:sz w:val="32"/>
              <w:szCs w:val="32"/>
            </w:rPr>
          </w:rPrChange>
        </w:rPr>
        <w:t>love is intentional, focused</w:t>
      </w:r>
      <w:r w:rsidR="00374B6C" w:rsidRPr="009C679A">
        <w:rPr>
          <w:rFonts w:ascii="Bookman Old Style" w:hAnsi="Bookman Old Style"/>
          <w:b/>
          <w:bCs/>
          <w:i/>
          <w:iCs/>
          <w:szCs w:val="24"/>
          <w:rPrChange w:id="6028" w:author="Ashley Frank" w:date="2024-12-20T20:44:00Z">
            <w:rPr>
              <w:rFonts w:ascii="Bookman Old Style" w:hAnsi="Bookman Old Style"/>
              <w:b/>
              <w:bCs/>
              <w:i/>
              <w:iCs/>
              <w:sz w:val="32"/>
              <w:szCs w:val="32"/>
            </w:rPr>
          </w:rPrChange>
        </w:rPr>
        <w:t>,</w:t>
      </w:r>
      <w:r w:rsidR="00621601" w:rsidRPr="009C679A">
        <w:rPr>
          <w:rFonts w:ascii="Bookman Old Style" w:hAnsi="Bookman Old Style"/>
          <w:b/>
          <w:bCs/>
          <w:i/>
          <w:iCs/>
          <w:szCs w:val="24"/>
          <w:rPrChange w:id="6029" w:author="Ashley Frank" w:date="2024-12-20T20:44:00Z">
            <w:rPr>
              <w:rFonts w:ascii="Bookman Old Style" w:hAnsi="Bookman Old Style"/>
              <w:b/>
              <w:bCs/>
              <w:i/>
              <w:iCs/>
              <w:sz w:val="32"/>
              <w:szCs w:val="32"/>
            </w:rPr>
          </w:rPrChange>
        </w:rPr>
        <w:t xml:space="preserve"> and has a lot of energy</w:t>
      </w:r>
      <w:r w:rsidR="00621601" w:rsidRPr="009C679A">
        <w:rPr>
          <w:rFonts w:ascii="Bookman Old Style" w:hAnsi="Bookman Old Style"/>
          <w:szCs w:val="24"/>
          <w:rPrChange w:id="6030" w:author="Ashley Frank" w:date="2024-12-20T20:44:00Z">
            <w:rPr>
              <w:rFonts w:ascii="Bookman Old Style" w:hAnsi="Bookman Old Style"/>
              <w:sz w:val="32"/>
              <w:szCs w:val="32"/>
            </w:rPr>
          </w:rPrChange>
        </w:rPr>
        <w:t xml:space="preserve">. </w:t>
      </w:r>
      <w:r w:rsidR="00621601" w:rsidRPr="006418F8">
        <w:rPr>
          <w:rFonts w:ascii="Bookman Old Style" w:hAnsi="Bookman Old Style"/>
          <w:szCs w:val="24"/>
          <w:highlight w:val="darkGray"/>
          <w:rPrChange w:id="6031" w:author="Ashley Frank" w:date="2024-12-28T04:39:00Z">
            <w:rPr>
              <w:rFonts w:ascii="Bookman Old Style" w:hAnsi="Bookman Old Style"/>
              <w:sz w:val="32"/>
              <w:szCs w:val="32"/>
            </w:rPr>
          </w:rPrChange>
        </w:rPr>
        <w:t xml:space="preserve">This </w:t>
      </w:r>
      <w:r w:rsidR="00374B6C" w:rsidRPr="006418F8">
        <w:rPr>
          <w:rFonts w:ascii="Bookman Old Style" w:hAnsi="Bookman Old Style"/>
          <w:szCs w:val="24"/>
          <w:highlight w:val="darkGray"/>
          <w:rPrChange w:id="6032" w:author="Ashley Frank" w:date="2024-12-28T04:39:00Z">
            <w:rPr>
              <w:rFonts w:ascii="Bookman Old Style" w:hAnsi="Bookman Old Style"/>
              <w:sz w:val="32"/>
              <w:szCs w:val="32"/>
            </w:rPr>
          </w:rPrChange>
        </w:rPr>
        <w:t>saying indicates</w:t>
      </w:r>
      <w:r w:rsidR="00621601" w:rsidRPr="006418F8">
        <w:rPr>
          <w:rFonts w:ascii="Bookman Old Style" w:hAnsi="Bookman Old Style"/>
          <w:szCs w:val="24"/>
          <w:highlight w:val="darkGray"/>
          <w:rPrChange w:id="6033" w:author="Ashley Frank" w:date="2024-12-28T04:39:00Z">
            <w:rPr>
              <w:rFonts w:ascii="Bookman Old Style" w:hAnsi="Bookman Old Style"/>
              <w:sz w:val="32"/>
              <w:szCs w:val="32"/>
            </w:rPr>
          </w:rPrChange>
        </w:rPr>
        <w:t xml:space="preserve">, especially </w:t>
      </w:r>
      <w:r w:rsidR="00374B6C" w:rsidRPr="006418F8">
        <w:rPr>
          <w:rFonts w:ascii="Bookman Old Style" w:hAnsi="Bookman Old Style"/>
          <w:szCs w:val="24"/>
          <w:highlight w:val="darkGray"/>
          <w:rPrChange w:id="6034" w:author="Ashley Frank" w:date="2024-12-28T04:39:00Z">
            <w:rPr>
              <w:rFonts w:ascii="Bookman Old Style" w:hAnsi="Bookman Old Style"/>
              <w:sz w:val="32"/>
              <w:szCs w:val="32"/>
            </w:rPr>
          </w:rPrChange>
        </w:rPr>
        <w:t xml:space="preserve">in a </w:t>
      </w:r>
      <w:r w:rsidR="00621601" w:rsidRPr="006418F8">
        <w:rPr>
          <w:rFonts w:ascii="Bookman Old Style" w:hAnsi="Bookman Old Style"/>
          <w:szCs w:val="24"/>
          <w:highlight w:val="darkGray"/>
          <w:rPrChange w:id="6035" w:author="Ashley Frank" w:date="2024-12-28T04:39:00Z">
            <w:rPr>
              <w:rFonts w:ascii="Bookman Old Style" w:hAnsi="Bookman Old Style"/>
              <w:sz w:val="32"/>
              <w:szCs w:val="32"/>
            </w:rPr>
          </w:rPrChange>
        </w:rPr>
        <w:t>marital relationship, that this is micro, laser</w:t>
      </w:r>
      <w:r w:rsidR="00374B6C" w:rsidRPr="006418F8">
        <w:rPr>
          <w:rFonts w:ascii="Bookman Old Style" w:hAnsi="Bookman Old Style"/>
          <w:szCs w:val="24"/>
          <w:highlight w:val="darkGray"/>
          <w:rPrChange w:id="6036" w:author="Ashley Frank" w:date="2024-12-28T04:39:00Z">
            <w:rPr>
              <w:rFonts w:ascii="Bookman Old Style" w:hAnsi="Bookman Old Style"/>
              <w:sz w:val="32"/>
              <w:szCs w:val="32"/>
            </w:rPr>
          </w:rPrChange>
        </w:rPr>
        <w:t>-</w:t>
      </w:r>
      <w:r w:rsidR="00621601" w:rsidRPr="006418F8">
        <w:rPr>
          <w:rFonts w:ascii="Bookman Old Style" w:hAnsi="Bookman Old Style"/>
          <w:szCs w:val="24"/>
          <w:highlight w:val="darkGray"/>
          <w:rPrChange w:id="6037" w:author="Ashley Frank" w:date="2024-12-28T04:39:00Z">
            <w:rPr>
              <w:rFonts w:ascii="Bookman Old Style" w:hAnsi="Bookman Old Style"/>
              <w:sz w:val="32"/>
              <w:szCs w:val="32"/>
            </w:rPr>
          </w:rPrChange>
        </w:rPr>
        <w:t>focused with the goal of hitting the target with the result of causing our mate to be convinced that they are valued, cherished and important to you</w:t>
      </w:r>
      <w:r w:rsidR="002F5FEE" w:rsidRPr="006418F8">
        <w:rPr>
          <w:rFonts w:ascii="Bookman Old Style" w:hAnsi="Bookman Old Style"/>
          <w:szCs w:val="24"/>
          <w:highlight w:val="darkGray"/>
          <w:rPrChange w:id="6038" w:author="Ashley Frank" w:date="2024-12-28T04:39:00Z">
            <w:rPr>
              <w:rFonts w:ascii="Bookman Old Style" w:hAnsi="Bookman Old Style"/>
              <w:sz w:val="32"/>
              <w:szCs w:val="32"/>
            </w:rPr>
          </w:rPrChange>
        </w:rPr>
        <w:t xml:space="preserve"> in a moment</w:t>
      </w:r>
      <w:r w:rsidR="00621601" w:rsidRPr="006418F8">
        <w:rPr>
          <w:rFonts w:ascii="Bookman Old Style" w:hAnsi="Bookman Old Style"/>
          <w:szCs w:val="24"/>
          <w:highlight w:val="darkGray"/>
          <w:rPrChange w:id="6039" w:author="Ashley Frank" w:date="2024-12-28T04:39:00Z">
            <w:rPr>
              <w:rFonts w:ascii="Bookman Old Style" w:hAnsi="Bookman Old Style"/>
              <w:sz w:val="32"/>
              <w:szCs w:val="32"/>
            </w:rPr>
          </w:rPrChange>
        </w:rPr>
        <w:t>.</w:t>
      </w:r>
    </w:p>
    <w:p w14:paraId="391506FF" w14:textId="3CC210A2" w:rsidR="009014DA" w:rsidRPr="009C679A" w:rsidRDefault="00FB0FD7" w:rsidP="009014DA">
      <w:pPr>
        <w:pStyle w:val="BodyText"/>
        <w:spacing w:line="360" w:lineRule="auto"/>
        <w:rPr>
          <w:rFonts w:ascii="Bookman Old Style" w:hAnsi="Bookman Old Style"/>
          <w:szCs w:val="24"/>
          <w:rPrChange w:id="6040" w:author="Ashley Frank" w:date="2024-12-20T20:44:00Z">
            <w:rPr>
              <w:rFonts w:ascii="Bookman Old Style" w:hAnsi="Bookman Old Style"/>
              <w:sz w:val="32"/>
              <w:szCs w:val="32"/>
            </w:rPr>
          </w:rPrChange>
        </w:rPr>
      </w:pPr>
      <w:r w:rsidRPr="009C679A">
        <w:rPr>
          <w:rFonts w:ascii="Bookman Old Style" w:hAnsi="Bookman Old Style"/>
          <w:szCs w:val="24"/>
          <w:rPrChange w:id="6041" w:author="Ashley Frank" w:date="2024-12-20T20:44:00Z">
            <w:rPr>
              <w:rFonts w:ascii="Bookman Old Style" w:hAnsi="Bookman Old Style"/>
              <w:sz w:val="32"/>
              <w:szCs w:val="32"/>
            </w:rPr>
          </w:rPrChange>
        </w:rPr>
        <w:t xml:space="preserve">There is a book called </w:t>
      </w:r>
      <w:r w:rsidRPr="009C679A">
        <w:rPr>
          <w:rFonts w:ascii="Bookman Old Style" w:hAnsi="Bookman Old Style"/>
          <w:i/>
          <w:szCs w:val="24"/>
          <w:rPrChange w:id="6042" w:author="Ashley Frank" w:date="2024-12-20T20:44:00Z">
            <w:rPr>
              <w:rFonts w:ascii="Bookman Old Style" w:hAnsi="Bookman Old Style"/>
              <w:i/>
              <w:sz w:val="32"/>
              <w:szCs w:val="32"/>
            </w:rPr>
          </w:rPrChange>
        </w:rPr>
        <w:t>The 5 Love Languages</w:t>
      </w:r>
      <w:ins w:id="6043" w:author="Ashley Frank" w:date="2024-12-28T04:43:00Z">
        <w:r w:rsidR="006418F8">
          <w:rPr>
            <w:rFonts w:ascii="Bookman Old Style" w:hAnsi="Bookman Old Style"/>
            <w:szCs w:val="24"/>
          </w:rPr>
          <w:t xml:space="preserve"> by </w:t>
        </w:r>
      </w:ins>
      <w:del w:id="6044" w:author="Ashley Frank" w:date="2024-12-28T04:43:00Z">
        <w:r w:rsidRPr="009C679A" w:rsidDel="006418F8">
          <w:rPr>
            <w:rFonts w:ascii="Bookman Old Style" w:hAnsi="Bookman Old Style"/>
            <w:szCs w:val="24"/>
            <w:rPrChange w:id="6045" w:author="Ashley Frank" w:date="2024-12-20T20:44:00Z">
              <w:rPr>
                <w:rFonts w:ascii="Bookman Old Style" w:hAnsi="Bookman Old Style"/>
                <w:sz w:val="32"/>
                <w:szCs w:val="32"/>
              </w:rPr>
            </w:rPrChange>
          </w:rPr>
          <w:delText>. This book, by</w:delText>
        </w:r>
        <w:r w:rsidR="00777C17" w:rsidRPr="009C679A" w:rsidDel="006418F8">
          <w:rPr>
            <w:rFonts w:ascii="Bookman Old Style" w:hAnsi="Bookman Old Style"/>
            <w:szCs w:val="24"/>
            <w:rPrChange w:id="6046" w:author="Ashley Frank" w:date="2024-12-20T20:44:00Z">
              <w:rPr>
                <w:rFonts w:ascii="Bookman Old Style" w:hAnsi="Bookman Old Style"/>
                <w:sz w:val="32"/>
                <w:szCs w:val="32"/>
              </w:rPr>
            </w:rPrChange>
          </w:rPr>
          <w:delText xml:space="preserve"> </w:delText>
        </w:r>
      </w:del>
      <w:r w:rsidR="00777C17" w:rsidRPr="009C679A">
        <w:rPr>
          <w:rFonts w:ascii="Bookman Old Style" w:hAnsi="Bookman Old Style"/>
          <w:szCs w:val="24"/>
          <w:rPrChange w:id="6047" w:author="Ashley Frank" w:date="2024-12-20T20:44:00Z">
            <w:rPr>
              <w:rFonts w:ascii="Bookman Old Style" w:hAnsi="Bookman Old Style"/>
              <w:sz w:val="32"/>
              <w:szCs w:val="32"/>
            </w:rPr>
          </w:rPrChange>
        </w:rPr>
        <w:t>Gary</w:t>
      </w:r>
      <w:r w:rsidRPr="009C679A">
        <w:rPr>
          <w:rFonts w:ascii="Bookman Old Style" w:hAnsi="Bookman Old Style"/>
          <w:szCs w:val="24"/>
          <w:rPrChange w:id="6048" w:author="Ashley Frank" w:date="2024-12-20T20:44:00Z">
            <w:rPr>
              <w:rFonts w:ascii="Bookman Old Style" w:hAnsi="Bookman Old Style"/>
              <w:sz w:val="32"/>
              <w:szCs w:val="32"/>
            </w:rPr>
          </w:rPrChange>
        </w:rPr>
        <w:t xml:space="preserve"> Chapman</w:t>
      </w:r>
      <w:ins w:id="6049" w:author="Ashley Frank" w:date="2024-12-28T04:43:00Z">
        <w:r w:rsidR="006418F8">
          <w:rPr>
            <w:rFonts w:ascii="Bookman Old Style" w:hAnsi="Bookman Old Style"/>
            <w:szCs w:val="24"/>
          </w:rPr>
          <w:t xml:space="preserve"> that </w:t>
        </w:r>
      </w:ins>
      <w:del w:id="6050" w:author="Ashley Frank" w:date="2024-12-28T04:43:00Z">
        <w:r w:rsidRPr="009C679A" w:rsidDel="006418F8">
          <w:rPr>
            <w:rFonts w:ascii="Bookman Old Style" w:hAnsi="Bookman Old Style"/>
            <w:szCs w:val="24"/>
            <w:rPrChange w:id="6051" w:author="Ashley Frank" w:date="2024-12-20T20:44:00Z">
              <w:rPr>
                <w:rFonts w:ascii="Bookman Old Style" w:hAnsi="Bookman Old Style"/>
                <w:sz w:val="32"/>
                <w:szCs w:val="32"/>
              </w:rPr>
            </w:rPrChange>
          </w:rPr>
          <w:delText xml:space="preserve">, </w:delText>
        </w:r>
      </w:del>
      <w:r w:rsidRPr="009C679A">
        <w:rPr>
          <w:rFonts w:ascii="Bookman Old Style" w:hAnsi="Bookman Old Style"/>
          <w:szCs w:val="24"/>
          <w:rPrChange w:id="6052" w:author="Ashley Frank" w:date="2024-12-20T20:44:00Z">
            <w:rPr>
              <w:rFonts w:ascii="Bookman Old Style" w:hAnsi="Bookman Old Style"/>
              <w:sz w:val="32"/>
              <w:szCs w:val="32"/>
            </w:rPr>
          </w:rPrChange>
        </w:rPr>
        <w:t>outlines different ways that people</w:t>
      </w:r>
      <w:ins w:id="6053" w:author="Ashley Frank" w:date="2024-12-28T04:44:00Z">
        <w:r w:rsidR="006418F8">
          <w:rPr>
            <w:rFonts w:ascii="Bookman Old Style" w:hAnsi="Bookman Old Style"/>
            <w:szCs w:val="24"/>
          </w:rPr>
          <w:t xml:space="preserve"> express</w:t>
        </w:r>
      </w:ins>
      <w:r w:rsidRPr="009C679A">
        <w:rPr>
          <w:rFonts w:ascii="Bookman Old Style" w:hAnsi="Bookman Old Style"/>
          <w:szCs w:val="24"/>
          <w:rPrChange w:id="6054" w:author="Ashley Frank" w:date="2024-12-20T20:44:00Z">
            <w:rPr>
              <w:rFonts w:ascii="Bookman Old Style" w:hAnsi="Bookman Old Style"/>
              <w:sz w:val="32"/>
              <w:szCs w:val="32"/>
            </w:rPr>
          </w:rPrChange>
        </w:rPr>
        <w:t xml:space="preserve"> </w:t>
      </w:r>
      <w:ins w:id="6055" w:author="Ashley Frank" w:date="2024-12-28T04:44:00Z">
        <w:r w:rsidR="006418F8">
          <w:rPr>
            <w:rFonts w:ascii="Bookman Old Style" w:hAnsi="Bookman Old Style"/>
            <w:szCs w:val="24"/>
          </w:rPr>
          <w:t>love and want to be loved in return</w:t>
        </w:r>
      </w:ins>
      <w:del w:id="6056" w:author="Ashley Frank" w:date="2024-12-28T04:44:00Z">
        <w:r w:rsidRPr="009C679A" w:rsidDel="006418F8">
          <w:rPr>
            <w:rFonts w:ascii="Bookman Old Style" w:hAnsi="Bookman Old Style"/>
            <w:szCs w:val="24"/>
            <w:rPrChange w:id="6057" w:author="Ashley Frank" w:date="2024-12-20T20:44:00Z">
              <w:rPr>
                <w:rFonts w:ascii="Bookman Old Style" w:hAnsi="Bookman Old Style"/>
                <w:sz w:val="32"/>
                <w:szCs w:val="32"/>
              </w:rPr>
            </w:rPrChange>
          </w:rPr>
          <w:delText>are loved</w:delText>
        </w:r>
      </w:del>
      <w:r w:rsidRPr="009C679A">
        <w:rPr>
          <w:rFonts w:ascii="Bookman Old Style" w:hAnsi="Bookman Old Style"/>
          <w:szCs w:val="24"/>
          <w:rPrChange w:id="6058" w:author="Ashley Frank" w:date="2024-12-20T20:44:00Z">
            <w:rPr>
              <w:rFonts w:ascii="Bookman Old Style" w:hAnsi="Bookman Old Style"/>
              <w:sz w:val="32"/>
              <w:szCs w:val="32"/>
            </w:rPr>
          </w:rPrChange>
        </w:rPr>
        <w:t xml:space="preserve">. </w:t>
      </w:r>
      <w:r w:rsidRPr="009C679A">
        <w:rPr>
          <w:rFonts w:ascii="Bookman Old Style" w:hAnsi="Bookman Old Style"/>
          <w:szCs w:val="24"/>
          <w:rPrChange w:id="6059" w:author="Ashley Frank" w:date="2024-12-20T20:44:00Z">
            <w:rPr>
              <w:rFonts w:ascii="Bookman Old Style" w:hAnsi="Bookman Old Style"/>
              <w:sz w:val="32"/>
              <w:szCs w:val="32"/>
            </w:rPr>
          </w:rPrChange>
        </w:rPr>
        <w:lastRenderedPageBreak/>
        <w:t>Everything about love is giving</w:t>
      </w:r>
      <w:ins w:id="6060" w:author="Ashley Frank" w:date="2024-12-28T04:44:00Z">
        <w:r w:rsidR="006418F8">
          <w:rPr>
            <w:rFonts w:ascii="Bookman Old Style" w:hAnsi="Bookman Old Style"/>
            <w:szCs w:val="24"/>
          </w:rPr>
          <w:t xml:space="preserve"> and surrendering</w:t>
        </w:r>
      </w:ins>
      <w:r w:rsidRPr="009C679A">
        <w:rPr>
          <w:rFonts w:ascii="Bookman Old Style" w:hAnsi="Bookman Old Style"/>
          <w:szCs w:val="24"/>
          <w:rPrChange w:id="6061" w:author="Ashley Frank" w:date="2024-12-20T20:44:00Z">
            <w:rPr>
              <w:rFonts w:ascii="Bookman Old Style" w:hAnsi="Bookman Old Style"/>
              <w:sz w:val="32"/>
              <w:szCs w:val="32"/>
            </w:rPr>
          </w:rPrChange>
        </w:rPr>
        <w:t xml:space="preserve">. When the focus is on receiving, </w:t>
      </w:r>
      <w:ins w:id="6062" w:author="Ashley Frank" w:date="2024-12-28T04:44:00Z">
        <w:r w:rsidR="006418F8">
          <w:rPr>
            <w:rFonts w:ascii="Bookman Old Style" w:hAnsi="Bookman Old Style"/>
            <w:szCs w:val="24"/>
          </w:rPr>
          <w:t>it is no longer love</w:t>
        </w:r>
      </w:ins>
      <w:del w:id="6063" w:author="Ashley Frank" w:date="2024-12-28T04:44:00Z">
        <w:r w:rsidRPr="009C679A" w:rsidDel="006418F8">
          <w:rPr>
            <w:rFonts w:ascii="Bookman Old Style" w:hAnsi="Bookman Old Style"/>
            <w:szCs w:val="24"/>
            <w:rPrChange w:id="6064" w:author="Ashley Frank" w:date="2024-12-20T20:44:00Z">
              <w:rPr>
                <w:rFonts w:ascii="Bookman Old Style" w:hAnsi="Bookman Old Style"/>
                <w:sz w:val="32"/>
                <w:szCs w:val="32"/>
              </w:rPr>
            </w:rPrChange>
          </w:rPr>
          <w:delText>no longer is it love</w:delText>
        </w:r>
      </w:del>
      <w:r w:rsidRPr="009C679A">
        <w:rPr>
          <w:rFonts w:ascii="Bookman Old Style" w:hAnsi="Bookman Old Style"/>
          <w:szCs w:val="24"/>
          <w:rPrChange w:id="6065" w:author="Ashley Frank" w:date="2024-12-20T20:44:00Z">
            <w:rPr>
              <w:rFonts w:ascii="Bookman Old Style" w:hAnsi="Bookman Old Style"/>
              <w:sz w:val="32"/>
              <w:szCs w:val="32"/>
            </w:rPr>
          </w:rPrChange>
        </w:rPr>
        <w:t xml:space="preserve">. Love is a verb which means it requires action. Love is not love unless it is demonstrated. </w:t>
      </w:r>
      <w:r w:rsidR="00FB7686" w:rsidRPr="009C679A">
        <w:rPr>
          <w:rFonts w:ascii="Bookman Old Style" w:hAnsi="Bookman Old Style"/>
          <w:szCs w:val="24"/>
          <w:rPrChange w:id="6066" w:author="Ashley Frank" w:date="2024-12-20T20:44:00Z">
            <w:rPr>
              <w:rFonts w:ascii="Bookman Old Style" w:hAnsi="Bookman Old Style"/>
              <w:sz w:val="32"/>
              <w:szCs w:val="32"/>
            </w:rPr>
          </w:rPrChange>
        </w:rPr>
        <w:t>Romans 5:6-8 tells us:</w:t>
      </w:r>
    </w:p>
    <w:p w14:paraId="76BA39C1" w14:textId="4F98C1A1" w:rsidR="00FB0FD7" w:rsidRPr="009C679A" w:rsidRDefault="00FB0FD7" w:rsidP="00FB0FD7">
      <w:pPr>
        <w:pStyle w:val="NormalWeb"/>
        <w:spacing w:before="0" w:beforeAutospacing="0" w:after="150" w:afterAutospacing="0" w:line="360" w:lineRule="atLeast"/>
        <w:rPr>
          <w:rFonts w:ascii="Bookman Old Style" w:hAnsi="Bookman Old Style"/>
          <w:i/>
          <w:color w:val="000000"/>
          <w:rPrChange w:id="6067" w:author="Ashley Frank" w:date="2024-12-20T20:44:00Z">
            <w:rPr>
              <w:rFonts w:ascii="Bookman Old Style" w:hAnsi="Bookman Old Style"/>
              <w:i/>
              <w:color w:val="000000"/>
              <w:sz w:val="32"/>
              <w:szCs w:val="32"/>
            </w:rPr>
          </w:rPrChange>
        </w:rPr>
      </w:pPr>
      <w:r w:rsidRPr="009C679A">
        <w:rPr>
          <w:rStyle w:val="text"/>
          <w:rFonts w:ascii="Bookman Old Style" w:hAnsi="Bookman Old Style"/>
          <w:b/>
          <w:bCs/>
          <w:i/>
          <w:color w:val="000000"/>
          <w:vertAlign w:val="superscript"/>
          <w:rPrChange w:id="6068" w:author="Ashley Frank" w:date="2024-12-20T20:44:00Z">
            <w:rPr>
              <w:rStyle w:val="text"/>
              <w:rFonts w:ascii="Bookman Old Style" w:hAnsi="Bookman Old Style"/>
              <w:b/>
              <w:bCs/>
              <w:i/>
              <w:color w:val="000000"/>
              <w:sz w:val="32"/>
              <w:szCs w:val="32"/>
              <w:vertAlign w:val="superscript"/>
            </w:rPr>
          </w:rPrChange>
        </w:rPr>
        <w:t>6 </w:t>
      </w:r>
      <w:r w:rsidRPr="009C679A">
        <w:rPr>
          <w:rStyle w:val="text"/>
          <w:rFonts w:ascii="Bookman Old Style" w:hAnsi="Bookman Old Style"/>
          <w:i/>
          <w:color w:val="000000"/>
          <w:rPrChange w:id="6069" w:author="Ashley Frank" w:date="2024-12-20T20:44:00Z">
            <w:rPr>
              <w:rStyle w:val="text"/>
              <w:rFonts w:ascii="Bookman Old Style" w:hAnsi="Bookman Old Style"/>
              <w:i/>
              <w:color w:val="000000"/>
              <w:sz w:val="32"/>
              <w:szCs w:val="32"/>
            </w:rPr>
          </w:rPrChange>
        </w:rPr>
        <w:t xml:space="preserve">For when </w:t>
      </w:r>
      <w:r w:rsidR="002C4A2E" w:rsidRPr="009C679A">
        <w:rPr>
          <w:rStyle w:val="text"/>
          <w:rFonts w:ascii="Bookman Old Style" w:hAnsi="Bookman Old Style"/>
          <w:i/>
          <w:color w:val="000000"/>
          <w:rPrChange w:id="6070" w:author="Ashley Frank" w:date="2024-12-20T20:44:00Z">
            <w:rPr>
              <w:rStyle w:val="text"/>
              <w:rFonts w:ascii="Bookman Old Style" w:hAnsi="Bookman Old Style"/>
              <w:i/>
              <w:color w:val="000000"/>
              <w:sz w:val="32"/>
              <w:szCs w:val="32"/>
            </w:rPr>
          </w:rPrChange>
        </w:rPr>
        <w:t>We</w:t>
      </w:r>
      <w:r w:rsidRPr="009C679A">
        <w:rPr>
          <w:rStyle w:val="text"/>
          <w:rFonts w:ascii="Bookman Old Style" w:hAnsi="Bookman Old Style"/>
          <w:i/>
          <w:color w:val="000000"/>
          <w:rPrChange w:id="6071" w:author="Ashley Frank" w:date="2024-12-20T20:44:00Z">
            <w:rPr>
              <w:rStyle w:val="text"/>
              <w:rFonts w:ascii="Bookman Old Style" w:hAnsi="Bookman Old Style"/>
              <w:i/>
              <w:color w:val="000000"/>
              <w:sz w:val="32"/>
              <w:szCs w:val="32"/>
            </w:rPr>
          </w:rPrChange>
        </w:rPr>
        <w:t xml:space="preserve"> </w:t>
      </w:r>
      <w:r w:rsidR="002C4A2E" w:rsidRPr="009C679A">
        <w:rPr>
          <w:rStyle w:val="text"/>
          <w:rFonts w:ascii="Bookman Old Style" w:hAnsi="Bookman Old Style"/>
          <w:i/>
          <w:color w:val="000000"/>
          <w:rPrChange w:id="6072" w:author="Ashley Frank" w:date="2024-12-20T20:44:00Z">
            <w:rPr>
              <w:rStyle w:val="text"/>
              <w:rFonts w:ascii="Bookman Old Style" w:hAnsi="Bookman Old Style"/>
              <w:i/>
              <w:color w:val="000000"/>
              <w:sz w:val="32"/>
              <w:szCs w:val="32"/>
            </w:rPr>
          </w:rPrChange>
        </w:rPr>
        <w:t>We</w:t>
      </w:r>
      <w:r w:rsidRPr="009C679A">
        <w:rPr>
          <w:rStyle w:val="text"/>
          <w:rFonts w:ascii="Bookman Old Style" w:hAnsi="Bookman Old Style"/>
          <w:i/>
          <w:color w:val="000000"/>
          <w:rPrChange w:id="6073" w:author="Ashley Frank" w:date="2024-12-20T20:44:00Z">
            <w:rPr>
              <w:rStyle w:val="text"/>
              <w:rFonts w:ascii="Bookman Old Style" w:hAnsi="Bookman Old Style"/>
              <w:i/>
              <w:color w:val="000000"/>
              <w:sz w:val="32"/>
              <w:szCs w:val="32"/>
            </w:rPr>
          </w:rPrChange>
        </w:rPr>
        <w:t>re yet without strength, in due time</w:t>
      </w:r>
      <w:r w:rsidR="00374B6C" w:rsidRPr="009C679A">
        <w:rPr>
          <w:rStyle w:val="text"/>
          <w:rFonts w:ascii="Bookman Old Style" w:hAnsi="Bookman Old Style"/>
          <w:i/>
          <w:color w:val="000000"/>
          <w:rPrChange w:id="6074" w:author="Ashley Frank" w:date="2024-12-20T20:44:00Z">
            <w:rPr>
              <w:rStyle w:val="text"/>
              <w:rFonts w:ascii="Bookman Old Style" w:hAnsi="Bookman Old Style"/>
              <w:i/>
              <w:color w:val="000000"/>
              <w:sz w:val="32"/>
              <w:szCs w:val="32"/>
            </w:rPr>
          </w:rPrChange>
        </w:rPr>
        <w:t>,</w:t>
      </w:r>
      <w:r w:rsidRPr="009C679A">
        <w:rPr>
          <w:rStyle w:val="text"/>
          <w:rFonts w:ascii="Bookman Old Style" w:hAnsi="Bookman Old Style"/>
          <w:i/>
          <w:color w:val="000000"/>
          <w:rPrChange w:id="6075" w:author="Ashley Frank" w:date="2024-12-20T20:44:00Z">
            <w:rPr>
              <w:rStyle w:val="text"/>
              <w:rFonts w:ascii="Bookman Old Style" w:hAnsi="Bookman Old Style"/>
              <w:i/>
              <w:color w:val="000000"/>
              <w:sz w:val="32"/>
              <w:szCs w:val="32"/>
            </w:rPr>
          </w:rPrChange>
        </w:rPr>
        <w:t xml:space="preserve"> Christ died for the ungodly.</w:t>
      </w:r>
    </w:p>
    <w:p w14:paraId="61468823" w14:textId="77777777" w:rsidR="00FB0FD7" w:rsidRPr="009C679A" w:rsidRDefault="00FB0FD7" w:rsidP="00FB0FD7">
      <w:pPr>
        <w:pStyle w:val="NormalWeb"/>
        <w:spacing w:before="0" w:beforeAutospacing="0" w:after="150" w:afterAutospacing="0" w:line="360" w:lineRule="atLeast"/>
        <w:rPr>
          <w:rFonts w:ascii="Bookman Old Style" w:hAnsi="Bookman Old Style"/>
          <w:i/>
          <w:color w:val="000000"/>
          <w:rPrChange w:id="6076" w:author="Ashley Frank" w:date="2024-12-20T20:44:00Z">
            <w:rPr>
              <w:rFonts w:ascii="Bookman Old Style" w:hAnsi="Bookman Old Style"/>
              <w:i/>
              <w:color w:val="000000"/>
              <w:sz w:val="32"/>
              <w:szCs w:val="32"/>
            </w:rPr>
          </w:rPrChange>
        </w:rPr>
      </w:pPr>
      <w:r w:rsidRPr="009C679A">
        <w:rPr>
          <w:rStyle w:val="text"/>
          <w:rFonts w:ascii="Bookman Old Style" w:hAnsi="Bookman Old Style"/>
          <w:b/>
          <w:bCs/>
          <w:i/>
          <w:color w:val="000000"/>
          <w:vertAlign w:val="superscript"/>
          <w:rPrChange w:id="6077" w:author="Ashley Frank" w:date="2024-12-20T20:44:00Z">
            <w:rPr>
              <w:rStyle w:val="text"/>
              <w:rFonts w:ascii="Bookman Old Style" w:hAnsi="Bookman Old Style"/>
              <w:b/>
              <w:bCs/>
              <w:i/>
              <w:color w:val="000000"/>
              <w:sz w:val="32"/>
              <w:szCs w:val="32"/>
              <w:vertAlign w:val="superscript"/>
            </w:rPr>
          </w:rPrChange>
        </w:rPr>
        <w:t>7 </w:t>
      </w:r>
      <w:r w:rsidRPr="009C679A">
        <w:rPr>
          <w:rStyle w:val="text"/>
          <w:rFonts w:ascii="Bookman Old Style" w:hAnsi="Bookman Old Style"/>
          <w:i/>
          <w:color w:val="000000"/>
          <w:rPrChange w:id="6078" w:author="Ashley Frank" w:date="2024-12-20T20:44:00Z">
            <w:rPr>
              <w:rStyle w:val="text"/>
              <w:rFonts w:ascii="Bookman Old Style" w:hAnsi="Bookman Old Style"/>
              <w:i/>
              <w:color w:val="000000"/>
              <w:sz w:val="32"/>
              <w:szCs w:val="32"/>
            </w:rPr>
          </w:rPrChange>
        </w:rPr>
        <w:t>For scarcely for a righteous man will one die: yet peradventure for a good man some would even dare to die.</w:t>
      </w:r>
    </w:p>
    <w:p w14:paraId="69E19DA0" w14:textId="6FF4F932" w:rsidR="00FB0FD7" w:rsidRPr="009C679A" w:rsidRDefault="00FB0FD7" w:rsidP="00FB0FD7">
      <w:pPr>
        <w:pStyle w:val="NormalWeb"/>
        <w:spacing w:before="0" w:beforeAutospacing="0" w:after="150" w:afterAutospacing="0" w:line="360" w:lineRule="atLeast"/>
        <w:rPr>
          <w:rFonts w:ascii="Bookman Old Style" w:hAnsi="Bookman Old Style"/>
          <w:i/>
          <w:color w:val="000000"/>
          <w:rPrChange w:id="6079" w:author="Ashley Frank" w:date="2024-12-20T20:44:00Z">
            <w:rPr>
              <w:rFonts w:ascii="Bookman Old Style" w:hAnsi="Bookman Old Style"/>
              <w:i/>
              <w:color w:val="000000"/>
              <w:sz w:val="32"/>
              <w:szCs w:val="32"/>
            </w:rPr>
          </w:rPrChange>
        </w:rPr>
      </w:pPr>
      <w:r w:rsidRPr="009C679A">
        <w:rPr>
          <w:rStyle w:val="text"/>
          <w:rFonts w:ascii="Bookman Old Style" w:hAnsi="Bookman Old Style"/>
          <w:b/>
          <w:bCs/>
          <w:i/>
          <w:color w:val="000000"/>
          <w:vertAlign w:val="superscript"/>
          <w:rPrChange w:id="6080" w:author="Ashley Frank" w:date="2024-12-20T20:44:00Z">
            <w:rPr>
              <w:rStyle w:val="text"/>
              <w:rFonts w:ascii="Bookman Old Style" w:hAnsi="Bookman Old Style"/>
              <w:b/>
              <w:bCs/>
              <w:i/>
              <w:color w:val="000000"/>
              <w:sz w:val="32"/>
              <w:szCs w:val="32"/>
              <w:vertAlign w:val="superscript"/>
            </w:rPr>
          </w:rPrChange>
        </w:rPr>
        <w:t>8 </w:t>
      </w:r>
      <w:r w:rsidRPr="009C679A">
        <w:rPr>
          <w:rStyle w:val="text"/>
          <w:rFonts w:ascii="Bookman Old Style" w:hAnsi="Bookman Old Style"/>
          <w:i/>
          <w:color w:val="000000"/>
          <w:rPrChange w:id="6081" w:author="Ashley Frank" w:date="2024-12-20T20:44:00Z">
            <w:rPr>
              <w:rStyle w:val="text"/>
              <w:rFonts w:ascii="Bookman Old Style" w:hAnsi="Bookman Old Style"/>
              <w:i/>
              <w:color w:val="000000"/>
              <w:sz w:val="32"/>
              <w:szCs w:val="32"/>
            </w:rPr>
          </w:rPrChange>
        </w:rPr>
        <w:t>But God commendeth</w:t>
      </w:r>
      <w:r w:rsidR="00801D9B" w:rsidRPr="009C679A">
        <w:rPr>
          <w:rStyle w:val="text"/>
          <w:rFonts w:ascii="Bookman Old Style" w:hAnsi="Bookman Old Style"/>
          <w:i/>
          <w:color w:val="000000"/>
          <w:rPrChange w:id="6082" w:author="Ashley Frank" w:date="2024-12-20T20:44:00Z">
            <w:rPr>
              <w:rStyle w:val="text"/>
              <w:rFonts w:ascii="Bookman Old Style" w:hAnsi="Bookman Old Style"/>
              <w:i/>
              <w:color w:val="000000"/>
              <w:sz w:val="32"/>
              <w:szCs w:val="32"/>
            </w:rPr>
          </w:rPrChange>
        </w:rPr>
        <w:t xml:space="preserve"> (</w:t>
      </w:r>
      <w:r w:rsidR="00801D9B" w:rsidRPr="009C679A">
        <w:rPr>
          <w:rStyle w:val="text"/>
          <w:rFonts w:ascii="Bookman Old Style" w:hAnsi="Bookman Old Style"/>
          <w:color w:val="000000"/>
          <w:rPrChange w:id="6083" w:author="Ashley Frank" w:date="2024-12-20T20:44:00Z">
            <w:rPr>
              <w:rStyle w:val="text"/>
              <w:rFonts w:ascii="Bookman Old Style" w:hAnsi="Bookman Old Style"/>
              <w:color w:val="000000"/>
              <w:sz w:val="32"/>
              <w:szCs w:val="32"/>
            </w:rPr>
          </w:rPrChange>
        </w:rPr>
        <w:t>demonstrated</w:t>
      </w:r>
      <w:r w:rsidR="00801D9B" w:rsidRPr="009C679A">
        <w:rPr>
          <w:rStyle w:val="text"/>
          <w:rFonts w:ascii="Bookman Old Style" w:hAnsi="Bookman Old Style"/>
          <w:i/>
          <w:color w:val="000000"/>
          <w:rPrChange w:id="6084" w:author="Ashley Frank" w:date="2024-12-20T20:44:00Z">
            <w:rPr>
              <w:rStyle w:val="text"/>
              <w:rFonts w:ascii="Bookman Old Style" w:hAnsi="Bookman Old Style"/>
              <w:i/>
              <w:color w:val="000000"/>
              <w:sz w:val="32"/>
              <w:szCs w:val="32"/>
            </w:rPr>
          </w:rPrChange>
        </w:rPr>
        <w:t>)</w:t>
      </w:r>
      <w:r w:rsidRPr="009C679A">
        <w:rPr>
          <w:rStyle w:val="text"/>
          <w:rFonts w:ascii="Bookman Old Style" w:hAnsi="Bookman Old Style"/>
          <w:i/>
          <w:color w:val="000000"/>
          <w:rPrChange w:id="6085" w:author="Ashley Frank" w:date="2024-12-20T20:44:00Z">
            <w:rPr>
              <w:rStyle w:val="text"/>
              <w:rFonts w:ascii="Bookman Old Style" w:hAnsi="Bookman Old Style"/>
              <w:i/>
              <w:color w:val="000000"/>
              <w:sz w:val="32"/>
              <w:szCs w:val="32"/>
            </w:rPr>
          </w:rPrChange>
        </w:rPr>
        <w:t xml:space="preserve"> his love toward us, in that, while </w:t>
      </w:r>
      <w:r w:rsidR="002C4A2E" w:rsidRPr="009C679A">
        <w:rPr>
          <w:rStyle w:val="text"/>
          <w:rFonts w:ascii="Bookman Old Style" w:hAnsi="Bookman Old Style"/>
          <w:i/>
          <w:color w:val="000000"/>
          <w:rPrChange w:id="6086" w:author="Ashley Frank" w:date="2024-12-20T20:44:00Z">
            <w:rPr>
              <w:rStyle w:val="text"/>
              <w:rFonts w:ascii="Bookman Old Style" w:hAnsi="Bookman Old Style"/>
              <w:i/>
              <w:color w:val="000000"/>
              <w:sz w:val="32"/>
              <w:szCs w:val="32"/>
            </w:rPr>
          </w:rPrChange>
        </w:rPr>
        <w:t>We</w:t>
      </w:r>
      <w:r w:rsidRPr="009C679A">
        <w:rPr>
          <w:rStyle w:val="text"/>
          <w:rFonts w:ascii="Bookman Old Style" w:hAnsi="Bookman Old Style"/>
          <w:i/>
          <w:color w:val="000000"/>
          <w:rPrChange w:id="6087" w:author="Ashley Frank" w:date="2024-12-20T20:44:00Z">
            <w:rPr>
              <w:rStyle w:val="text"/>
              <w:rFonts w:ascii="Bookman Old Style" w:hAnsi="Bookman Old Style"/>
              <w:i/>
              <w:color w:val="000000"/>
              <w:sz w:val="32"/>
              <w:szCs w:val="32"/>
            </w:rPr>
          </w:rPrChange>
        </w:rPr>
        <w:t xml:space="preserve"> </w:t>
      </w:r>
      <w:r w:rsidR="002C4A2E" w:rsidRPr="009C679A">
        <w:rPr>
          <w:rStyle w:val="text"/>
          <w:rFonts w:ascii="Bookman Old Style" w:hAnsi="Bookman Old Style"/>
          <w:i/>
          <w:color w:val="000000"/>
          <w:rPrChange w:id="6088" w:author="Ashley Frank" w:date="2024-12-20T20:44:00Z">
            <w:rPr>
              <w:rStyle w:val="text"/>
              <w:rFonts w:ascii="Bookman Old Style" w:hAnsi="Bookman Old Style"/>
              <w:i/>
              <w:color w:val="000000"/>
              <w:sz w:val="32"/>
              <w:szCs w:val="32"/>
            </w:rPr>
          </w:rPrChange>
        </w:rPr>
        <w:t>We</w:t>
      </w:r>
      <w:r w:rsidRPr="009C679A">
        <w:rPr>
          <w:rStyle w:val="text"/>
          <w:rFonts w:ascii="Bookman Old Style" w:hAnsi="Bookman Old Style"/>
          <w:i/>
          <w:color w:val="000000"/>
          <w:rPrChange w:id="6089" w:author="Ashley Frank" w:date="2024-12-20T20:44:00Z">
            <w:rPr>
              <w:rStyle w:val="text"/>
              <w:rFonts w:ascii="Bookman Old Style" w:hAnsi="Bookman Old Style"/>
              <w:i/>
              <w:color w:val="000000"/>
              <w:sz w:val="32"/>
              <w:szCs w:val="32"/>
            </w:rPr>
          </w:rPrChange>
        </w:rPr>
        <w:t>re yet sinners, Christ died for us.</w:t>
      </w:r>
    </w:p>
    <w:p w14:paraId="4D1403B2" w14:textId="77777777" w:rsidR="00374B6C" w:rsidRPr="009C679A" w:rsidRDefault="00374B6C" w:rsidP="009014DA">
      <w:pPr>
        <w:pStyle w:val="BodyText"/>
        <w:spacing w:line="360" w:lineRule="auto"/>
        <w:rPr>
          <w:rFonts w:ascii="Bookman Old Style" w:hAnsi="Bookman Old Style"/>
          <w:szCs w:val="24"/>
          <w:rPrChange w:id="6090" w:author="Ashley Frank" w:date="2024-12-20T20:44:00Z">
            <w:rPr>
              <w:rFonts w:ascii="Bookman Old Style" w:hAnsi="Bookman Old Style"/>
              <w:sz w:val="32"/>
              <w:szCs w:val="32"/>
            </w:rPr>
          </w:rPrChange>
        </w:rPr>
      </w:pPr>
    </w:p>
    <w:p w14:paraId="145C7B73" w14:textId="02C31D8E" w:rsidR="00E2719E" w:rsidRDefault="00FB7686" w:rsidP="009014DA">
      <w:pPr>
        <w:pStyle w:val="BodyText"/>
        <w:spacing w:line="360" w:lineRule="auto"/>
        <w:rPr>
          <w:ins w:id="6091" w:author="Ashley Frank" w:date="2024-12-28T04:50:00Z"/>
          <w:rFonts w:ascii="Bookman Old Style" w:hAnsi="Bookman Old Style"/>
          <w:szCs w:val="24"/>
        </w:rPr>
      </w:pPr>
      <w:r w:rsidRPr="00825792">
        <w:rPr>
          <w:rFonts w:ascii="Bookman Old Style" w:hAnsi="Bookman Old Style"/>
          <w:szCs w:val="24"/>
          <w:rPrChange w:id="6092" w:author="Ashley Frank" w:date="2024-12-30T23:08:00Z">
            <w:rPr>
              <w:rFonts w:ascii="Bookman Old Style" w:hAnsi="Bookman Old Style"/>
              <w:sz w:val="32"/>
              <w:szCs w:val="32"/>
            </w:rPr>
          </w:rPrChange>
        </w:rPr>
        <w:t>It is not just in the efforts</w:t>
      </w:r>
      <w:r w:rsidR="00374B6C" w:rsidRPr="00825792">
        <w:rPr>
          <w:rFonts w:ascii="Bookman Old Style" w:hAnsi="Bookman Old Style"/>
          <w:szCs w:val="24"/>
          <w:rPrChange w:id="6093" w:author="Ashley Frank" w:date="2024-12-30T23:08:00Z">
            <w:rPr>
              <w:rFonts w:ascii="Bookman Old Style" w:hAnsi="Bookman Old Style"/>
              <w:sz w:val="32"/>
              <w:szCs w:val="32"/>
            </w:rPr>
          </w:rPrChange>
        </w:rPr>
        <w:t>;</w:t>
      </w:r>
      <w:r w:rsidRPr="009C679A">
        <w:rPr>
          <w:rFonts w:ascii="Bookman Old Style" w:hAnsi="Bookman Old Style"/>
          <w:szCs w:val="24"/>
          <w:rPrChange w:id="6094" w:author="Ashley Frank" w:date="2024-12-20T20:44:00Z">
            <w:rPr>
              <w:rFonts w:ascii="Bookman Old Style" w:hAnsi="Bookman Old Style"/>
              <w:sz w:val="32"/>
              <w:szCs w:val="32"/>
            </w:rPr>
          </w:rPrChange>
        </w:rPr>
        <w:t xml:space="preserve"> it is </w:t>
      </w:r>
      <w:ins w:id="6095" w:author="Ashley Frank" w:date="2024-12-30T22:42:00Z">
        <w:r w:rsidR="00152FD8">
          <w:rPr>
            <w:rFonts w:ascii="Bookman Old Style" w:hAnsi="Bookman Old Style"/>
            <w:szCs w:val="24"/>
          </w:rPr>
          <w:t>focused efforts that make you and others feel loved in the way they need</w:t>
        </w:r>
      </w:ins>
      <w:del w:id="6096" w:author="Ashley Frank" w:date="2024-12-30T22:42:00Z">
        <w:r w:rsidRPr="009C679A" w:rsidDel="00152FD8">
          <w:rPr>
            <w:rFonts w:ascii="Bookman Old Style" w:hAnsi="Bookman Old Style"/>
            <w:szCs w:val="24"/>
            <w:rPrChange w:id="6097" w:author="Ashley Frank" w:date="2024-12-20T20:44:00Z">
              <w:rPr>
                <w:rFonts w:ascii="Bookman Old Style" w:hAnsi="Bookman Old Style"/>
                <w:sz w:val="32"/>
                <w:szCs w:val="32"/>
              </w:rPr>
            </w:rPrChange>
          </w:rPr>
          <w:delText>targeting the correct area that proves to you and others in your life that you are important</w:delText>
        </w:r>
      </w:del>
      <w:r w:rsidRPr="009C679A">
        <w:rPr>
          <w:rFonts w:ascii="Bookman Old Style" w:hAnsi="Bookman Old Style"/>
          <w:szCs w:val="24"/>
          <w:rPrChange w:id="6098" w:author="Ashley Frank" w:date="2024-12-20T20:44:00Z">
            <w:rPr>
              <w:rFonts w:ascii="Bookman Old Style" w:hAnsi="Bookman Old Style"/>
              <w:sz w:val="32"/>
              <w:szCs w:val="32"/>
            </w:rPr>
          </w:rPrChange>
        </w:rPr>
        <w:t>. When I was in the military</w:t>
      </w:r>
      <w:del w:id="6099" w:author="Ashley Frank" w:date="2024-12-28T04:47:00Z">
        <w:r w:rsidRPr="009C679A" w:rsidDel="006418F8">
          <w:rPr>
            <w:rFonts w:ascii="Bookman Old Style" w:hAnsi="Bookman Old Style"/>
            <w:szCs w:val="24"/>
            <w:rPrChange w:id="6100" w:author="Ashley Frank" w:date="2024-12-20T20:44:00Z">
              <w:rPr>
                <w:rFonts w:ascii="Bookman Old Style" w:hAnsi="Bookman Old Style"/>
                <w:sz w:val="32"/>
                <w:szCs w:val="32"/>
              </w:rPr>
            </w:rPrChange>
          </w:rPr>
          <w:delText xml:space="preserve"> </w:delText>
        </w:r>
        <w:r w:rsidR="00374B6C" w:rsidRPr="009C679A" w:rsidDel="006418F8">
          <w:rPr>
            <w:rFonts w:ascii="Bookman Old Style" w:hAnsi="Bookman Old Style"/>
            <w:szCs w:val="24"/>
            <w:rPrChange w:id="6101" w:author="Ashley Frank" w:date="2024-12-20T20:44:00Z">
              <w:rPr>
                <w:rFonts w:ascii="Bookman Old Style" w:hAnsi="Bookman Old Style"/>
                <w:sz w:val="32"/>
                <w:szCs w:val="32"/>
              </w:rPr>
            </w:rPrChange>
          </w:rPr>
          <w:delText>w</w:delText>
        </w:r>
        <w:r w:rsidR="002C4A2E" w:rsidRPr="009C679A" w:rsidDel="006418F8">
          <w:rPr>
            <w:rFonts w:ascii="Bookman Old Style" w:hAnsi="Bookman Old Style"/>
            <w:szCs w:val="24"/>
            <w:rPrChange w:id="6102" w:author="Ashley Frank" w:date="2024-12-20T20:44:00Z">
              <w:rPr>
                <w:rFonts w:ascii="Bookman Old Style" w:hAnsi="Bookman Old Style"/>
                <w:sz w:val="32"/>
                <w:szCs w:val="32"/>
              </w:rPr>
            </w:rPrChange>
          </w:rPr>
          <w:delText>e</w:delText>
        </w:r>
        <w:r w:rsidRPr="009C679A" w:rsidDel="006418F8">
          <w:rPr>
            <w:rFonts w:ascii="Bookman Old Style" w:hAnsi="Bookman Old Style"/>
            <w:szCs w:val="24"/>
            <w:rPrChange w:id="6103" w:author="Ashley Frank" w:date="2024-12-20T20:44:00Z">
              <w:rPr>
                <w:rFonts w:ascii="Bookman Old Style" w:hAnsi="Bookman Old Style"/>
                <w:sz w:val="32"/>
                <w:szCs w:val="32"/>
              </w:rPr>
            </w:rPrChange>
          </w:rPr>
          <w:delText xml:space="preserve"> used to go to the range to ‘qualify’ our </w:delText>
        </w:r>
        <w:r w:rsidR="002C4A2E" w:rsidRPr="009C679A" w:rsidDel="006418F8">
          <w:rPr>
            <w:rFonts w:ascii="Bookman Old Style" w:hAnsi="Bookman Old Style"/>
            <w:szCs w:val="24"/>
            <w:rPrChange w:id="6104" w:author="Ashley Frank" w:date="2024-12-20T20:44:00Z">
              <w:rPr>
                <w:rFonts w:ascii="Bookman Old Style" w:hAnsi="Bookman Old Style"/>
                <w:sz w:val="32"/>
                <w:szCs w:val="32"/>
              </w:rPr>
            </w:rPrChange>
          </w:rPr>
          <w:delText>We</w:delText>
        </w:r>
        <w:r w:rsidRPr="009C679A" w:rsidDel="006418F8">
          <w:rPr>
            <w:rFonts w:ascii="Bookman Old Style" w:hAnsi="Bookman Old Style"/>
            <w:szCs w:val="24"/>
            <w:rPrChange w:id="6105" w:author="Ashley Frank" w:date="2024-12-20T20:44:00Z">
              <w:rPr>
                <w:rFonts w:ascii="Bookman Old Style" w:hAnsi="Bookman Old Style"/>
                <w:sz w:val="32"/>
                <w:szCs w:val="32"/>
              </w:rPr>
            </w:rPrChange>
          </w:rPr>
          <w:delText>apon</w:delText>
        </w:r>
      </w:del>
      <w:ins w:id="6106" w:author="Ashley Frank" w:date="2024-12-28T04:47:00Z">
        <w:r w:rsidR="006418F8">
          <w:rPr>
            <w:rFonts w:ascii="Bookman Old Style" w:hAnsi="Bookman Old Style"/>
            <w:szCs w:val="24"/>
          </w:rPr>
          <w:t xml:space="preserve">, we used to go to the range to ‘qualify’ our </w:t>
        </w:r>
      </w:ins>
      <w:ins w:id="6107" w:author="Ashley Frank" w:date="2024-12-28T04:51:00Z">
        <w:r w:rsidR="00E2719E">
          <w:rPr>
            <w:rFonts w:ascii="Bookman Old Style" w:hAnsi="Bookman Old Style"/>
            <w:szCs w:val="24"/>
          </w:rPr>
          <w:t>w</w:t>
        </w:r>
      </w:ins>
      <w:ins w:id="6108" w:author="Ashley Frank" w:date="2024-12-28T04:47:00Z">
        <w:r w:rsidR="006418F8">
          <w:rPr>
            <w:rFonts w:ascii="Bookman Old Style" w:hAnsi="Bookman Old Style"/>
            <w:szCs w:val="24"/>
          </w:rPr>
          <w:t>eapon,</w:t>
        </w:r>
      </w:ins>
      <w:r w:rsidRPr="009C679A">
        <w:rPr>
          <w:rFonts w:ascii="Bookman Old Style" w:hAnsi="Bookman Old Style"/>
          <w:szCs w:val="24"/>
          <w:rPrChange w:id="6109" w:author="Ashley Frank" w:date="2024-12-20T20:44:00Z">
            <w:rPr>
              <w:rFonts w:ascii="Bookman Old Style" w:hAnsi="Bookman Old Style"/>
              <w:sz w:val="32"/>
              <w:szCs w:val="32"/>
            </w:rPr>
          </w:rPrChange>
        </w:rPr>
        <w:t xml:space="preserve"> </w:t>
      </w:r>
      <w:ins w:id="6110" w:author="Ashley Frank" w:date="2024-12-28T04:46:00Z">
        <w:r w:rsidR="006418F8">
          <w:rPr>
            <w:rFonts w:ascii="Bookman Old Style" w:hAnsi="Bookman Old Style"/>
            <w:szCs w:val="24"/>
          </w:rPr>
          <w:t xml:space="preserve">such as an </w:t>
        </w:r>
      </w:ins>
      <w:del w:id="6111" w:author="Ashley Frank" w:date="2024-12-28T04:46:00Z">
        <w:r w:rsidRPr="009C679A" w:rsidDel="006418F8">
          <w:rPr>
            <w:rFonts w:ascii="Bookman Old Style" w:hAnsi="Bookman Old Style"/>
            <w:szCs w:val="24"/>
            <w:rPrChange w:id="6112" w:author="Ashley Frank" w:date="2024-12-20T20:44:00Z">
              <w:rPr>
                <w:rFonts w:ascii="Bookman Old Style" w:hAnsi="Bookman Old Style"/>
                <w:sz w:val="32"/>
                <w:szCs w:val="32"/>
              </w:rPr>
            </w:rPrChange>
          </w:rPr>
          <w:delText>(</w:delText>
        </w:r>
      </w:del>
      <w:r w:rsidRPr="009C679A">
        <w:rPr>
          <w:rFonts w:ascii="Bookman Old Style" w:hAnsi="Bookman Old Style"/>
          <w:szCs w:val="24"/>
          <w:rPrChange w:id="6113" w:author="Ashley Frank" w:date="2024-12-20T20:44:00Z">
            <w:rPr>
              <w:rFonts w:ascii="Bookman Old Style" w:hAnsi="Bookman Old Style"/>
              <w:sz w:val="32"/>
              <w:szCs w:val="32"/>
            </w:rPr>
          </w:rPrChange>
        </w:rPr>
        <w:t>M16</w:t>
      </w:r>
      <w:del w:id="6114" w:author="Ashley Frank" w:date="2024-12-28T04:47:00Z">
        <w:r w:rsidRPr="009C679A" w:rsidDel="006418F8">
          <w:rPr>
            <w:rFonts w:ascii="Bookman Old Style" w:hAnsi="Bookman Old Style"/>
            <w:szCs w:val="24"/>
            <w:rPrChange w:id="6115" w:author="Ashley Frank" w:date="2024-12-20T20:44:00Z">
              <w:rPr>
                <w:rFonts w:ascii="Bookman Old Style" w:hAnsi="Bookman Old Style"/>
                <w:sz w:val="32"/>
                <w:szCs w:val="32"/>
              </w:rPr>
            </w:rPrChange>
          </w:rPr>
          <w:delText>)</w:delText>
        </w:r>
      </w:del>
      <w:r w:rsidRPr="009C679A">
        <w:rPr>
          <w:rFonts w:ascii="Bookman Old Style" w:hAnsi="Bookman Old Style"/>
          <w:szCs w:val="24"/>
          <w:rPrChange w:id="6116" w:author="Ashley Frank" w:date="2024-12-20T20:44:00Z">
            <w:rPr>
              <w:rFonts w:ascii="Bookman Old Style" w:hAnsi="Bookman Old Style"/>
              <w:sz w:val="32"/>
              <w:szCs w:val="32"/>
            </w:rPr>
          </w:rPrChange>
        </w:rPr>
        <w:t xml:space="preserve">. If </w:t>
      </w:r>
      <w:r w:rsidR="00374B6C" w:rsidRPr="009C679A">
        <w:rPr>
          <w:rFonts w:ascii="Bookman Old Style" w:hAnsi="Bookman Old Style"/>
          <w:szCs w:val="24"/>
          <w:rPrChange w:id="6117"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6118" w:author="Ashley Frank" w:date="2024-12-20T20:44:00Z">
            <w:rPr>
              <w:rFonts w:ascii="Bookman Old Style" w:hAnsi="Bookman Old Style"/>
              <w:sz w:val="32"/>
              <w:szCs w:val="32"/>
            </w:rPr>
          </w:rPrChange>
        </w:rPr>
        <w:t>e</w:t>
      </w:r>
      <w:r w:rsidRPr="009C679A">
        <w:rPr>
          <w:rFonts w:ascii="Bookman Old Style" w:hAnsi="Bookman Old Style"/>
          <w:szCs w:val="24"/>
          <w:rPrChange w:id="6119" w:author="Ashley Frank" w:date="2024-12-20T20:44:00Z">
            <w:rPr>
              <w:rFonts w:ascii="Bookman Old Style" w:hAnsi="Bookman Old Style"/>
              <w:sz w:val="32"/>
              <w:szCs w:val="32"/>
            </w:rPr>
          </w:rPrChange>
        </w:rPr>
        <w:t xml:space="preserve"> </w:t>
      </w:r>
      <w:r w:rsidR="00374B6C" w:rsidRPr="009C679A">
        <w:rPr>
          <w:rFonts w:ascii="Bookman Old Style" w:hAnsi="Bookman Old Style"/>
          <w:szCs w:val="24"/>
          <w:rPrChange w:id="6120"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6121" w:author="Ashley Frank" w:date="2024-12-20T20:44:00Z">
            <w:rPr>
              <w:rFonts w:ascii="Bookman Old Style" w:hAnsi="Bookman Old Style"/>
              <w:sz w:val="32"/>
              <w:szCs w:val="32"/>
            </w:rPr>
          </w:rPrChange>
        </w:rPr>
        <w:t>e</w:t>
      </w:r>
      <w:r w:rsidRPr="009C679A">
        <w:rPr>
          <w:rFonts w:ascii="Bookman Old Style" w:hAnsi="Bookman Old Style"/>
          <w:szCs w:val="24"/>
          <w:rPrChange w:id="6122" w:author="Ashley Frank" w:date="2024-12-20T20:44:00Z">
            <w:rPr>
              <w:rFonts w:ascii="Bookman Old Style" w:hAnsi="Bookman Old Style"/>
              <w:sz w:val="32"/>
              <w:szCs w:val="32"/>
            </w:rPr>
          </w:rPrChange>
        </w:rPr>
        <w:t xml:space="preserve">re deployed, </w:t>
      </w:r>
      <w:ins w:id="6123" w:author="Ashley Frank" w:date="2024-12-28T04:46:00Z">
        <w:r w:rsidR="006418F8">
          <w:rPr>
            <w:rFonts w:ascii="Bookman Old Style" w:hAnsi="Bookman Old Style"/>
            <w:szCs w:val="24"/>
          </w:rPr>
          <w:t>w</w:t>
        </w:r>
      </w:ins>
      <w:del w:id="6124" w:author="Ashley Frank" w:date="2024-12-28T04:45:00Z">
        <w:r w:rsidR="002C4A2E" w:rsidRPr="009C679A" w:rsidDel="006418F8">
          <w:rPr>
            <w:rFonts w:ascii="Bookman Old Style" w:hAnsi="Bookman Old Style"/>
            <w:szCs w:val="24"/>
            <w:rPrChange w:id="6125" w:author="Ashley Frank" w:date="2024-12-20T20:44:00Z">
              <w:rPr>
                <w:rFonts w:ascii="Bookman Old Style" w:hAnsi="Bookman Old Style"/>
                <w:sz w:val="32"/>
                <w:szCs w:val="32"/>
              </w:rPr>
            </w:rPrChange>
          </w:rPr>
          <w:delText>W</w:delText>
        </w:r>
      </w:del>
      <w:r w:rsidR="002C4A2E" w:rsidRPr="009C679A">
        <w:rPr>
          <w:rFonts w:ascii="Bookman Old Style" w:hAnsi="Bookman Old Style"/>
          <w:szCs w:val="24"/>
          <w:rPrChange w:id="6126" w:author="Ashley Frank" w:date="2024-12-20T20:44:00Z">
            <w:rPr>
              <w:rFonts w:ascii="Bookman Old Style" w:hAnsi="Bookman Old Style"/>
              <w:sz w:val="32"/>
              <w:szCs w:val="32"/>
            </w:rPr>
          </w:rPrChange>
        </w:rPr>
        <w:t>e</w:t>
      </w:r>
      <w:r w:rsidRPr="009C679A">
        <w:rPr>
          <w:rFonts w:ascii="Bookman Old Style" w:hAnsi="Bookman Old Style"/>
          <w:szCs w:val="24"/>
          <w:rPrChange w:id="6127" w:author="Ashley Frank" w:date="2024-12-20T20:44:00Z">
            <w:rPr>
              <w:rFonts w:ascii="Bookman Old Style" w:hAnsi="Bookman Old Style"/>
              <w:sz w:val="32"/>
              <w:szCs w:val="32"/>
            </w:rPr>
          </w:rPrChange>
        </w:rPr>
        <w:t xml:space="preserve"> would take that </w:t>
      </w:r>
      <w:r w:rsidR="00374B6C" w:rsidRPr="009C679A">
        <w:rPr>
          <w:rFonts w:ascii="Bookman Old Style" w:hAnsi="Bookman Old Style"/>
          <w:szCs w:val="24"/>
          <w:rPrChange w:id="6128"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6129" w:author="Ashley Frank" w:date="2024-12-20T20:44:00Z">
            <w:rPr>
              <w:rFonts w:ascii="Bookman Old Style" w:hAnsi="Bookman Old Style"/>
              <w:sz w:val="32"/>
              <w:szCs w:val="32"/>
            </w:rPr>
          </w:rPrChange>
        </w:rPr>
        <w:t>e</w:t>
      </w:r>
      <w:r w:rsidRPr="009C679A">
        <w:rPr>
          <w:rFonts w:ascii="Bookman Old Style" w:hAnsi="Bookman Old Style"/>
          <w:szCs w:val="24"/>
          <w:rPrChange w:id="6130" w:author="Ashley Frank" w:date="2024-12-20T20:44:00Z">
            <w:rPr>
              <w:rFonts w:ascii="Bookman Old Style" w:hAnsi="Bookman Old Style"/>
              <w:sz w:val="32"/>
              <w:szCs w:val="32"/>
            </w:rPr>
          </w:rPrChange>
        </w:rPr>
        <w:t xml:space="preserve">apon with us. So, </w:t>
      </w:r>
      <w:r w:rsidR="00374B6C" w:rsidRPr="009C679A">
        <w:rPr>
          <w:rFonts w:ascii="Bookman Old Style" w:hAnsi="Bookman Old Style"/>
          <w:szCs w:val="24"/>
          <w:rPrChange w:id="6131"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6132" w:author="Ashley Frank" w:date="2024-12-20T20:44:00Z">
            <w:rPr>
              <w:rFonts w:ascii="Bookman Old Style" w:hAnsi="Bookman Old Style"/>
              <w:sz w:val="32"/>
              <w:szCs w:val="32"/>
            </w:rPr>
          </w:rPrChange>
        </w:rPr>
        <w:t>e</w:t>
      </w:r>
      <w:r w:rsidRPr="009C679A">
        <w:rPr>
          <w:rFonts w:ascii="Bookman Old Style" w:hAnsi="Bookman Old Style"/>
          <w:szCs w:val="24"/>
          <w:rPrChange w:id="6133" w:author="Ashley Frank" w:date="2024-12-20T20:44:00Z">
            <w:rPr>
              <w:rFonts w:ascii="Bookman Old Style" w:hAnsi="Bookman Old Style"/>
              <w:sz w:val="32"/>
              <w:szCs w:val="32"/>
            </w:rPr>
          </w:rPrChange>
        </w:rPr>
        <w:t xml:space="preserve"> had to qualify with this </w:t>
      </w:r>
      <w:r w:rsidR="00374B6C" w:rsidRPr="009C679A">
        <w:rPr>
          <w:rFonts w:ascii="Bookman Old Style" w:hAnsi="Bookman Old Style"/>
          <w:szCs w:val="24"/>
          <w:rPrChange w:id="6134"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6135" w:author="Ashley Frank" w:date="2024-12-20T20:44:00Z">
            <w:rPr>
              <w:rFonts w:ascii="Bookman Old Style" w:hAnsi="Bookman Old Style"/>
              <w:sz w:val="32"/>
              <w:szCs w:val="32"/>
            </w:rPr>
          </w:rPrChange>
        </w:rPr>
        <w:t>e</w:t>
      </w:r>
      <w:r w:rsidRPr="009C679A">
        <w:rPr>
          <w:rFonts w:ascii="Bookman Old Style" w:hAnsi="Bookman Old Style"/>
          <w:szCs w:val="24"/>
          <w:rPrChange w:id="6136" w:author="Ashley Frank" w:date="2024-12-20T20:44:00Z">
            <w:rPr>
              <w:rFonts w:ascii="Bookman Old Style" w:hAnsi="Bookman Old Style"/>
              <w:sz w:val="32"/>
              <w:szCs w:val="32"/>
            </w:rPr>
          </w:rPrChange>
        </w:rPr>
        <w:t>apon to ensure that it performed as required. At the range</w:t>
      </w:r>
      <w:r w:rsidR="00374B6C" w:rsidRPr="009C679A">
        <w:rPr>
          <w:rFonts w:ascii="Bookman Old Style" w:hAnsi="Bookman Old Style"/>
          <w:szCs w:val="24"/>
          <w:rPrChange w:id="6137" w:author="Ashley Frank" w:date="2024-12-20T20:44:00Z">
            <w:rPr>
              <w:rFonts w:ascii="Bookman Old Style" w:hAnsi="Bookman Old Style"/>
              <w:sz w:val="32"/>
              <w:szCs w:val="32"/>
            </w:rPr>
          </w:rPrChange>
        </w:rPr>
        <w:t>,</w:t>
      </w:r>
      <w:r w:rsidRPr="009C679A">
        <w:rPr>
          <w:rFonts w:ascii="Bookman Old Style" w:hAnsi="Bookman Old Style"/>
          <w:szCs w:val="24"/>
          <w:rPrChange w:id="6138" w:author="Ashley Frank" w:date="2024-12-20T20:44:00Z">
            <w:rPr>
              <w:rFonts w:ascii="Bookman Old Style" w:hAnsi="Bookman Old Style"/>
              <w:sz w:val="32"/>
              <w:szCs w:val="32"/>
            </w:rPr>
          </w:rPrChange>
        </w:rPr>
        <w:t xml:space="preserve"> there </w:t>
      </w:r>
      <w:r w:rsidR="00374B6C" w:rsidRPr="009C679A">
        <w:rPr>
          <w:rFonts w:ascii="Bookman Old Style" w:hAnsi="Bookman Old Style"/>
          <w:szCs w:val="24"/>
          <w:rPrChange w:id="6139"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6140" w:author="Ashley Frank" w:date="2024-12-20T20:44:00Z">
            <w:rPr>
              <w:rFonts w:ascii="Bookman Old Style" w:hAnsi="Bookman Old Style"/>
              <w:sz w:val="32"/>
              <w:szCs w:val="32"/>
            </w:rPr>
          </w:rPrChange>
        </w:rPr>
        <w:t>e</w:t>
      </w:r>
      <w:r w:rsidRPr="009C679A">
        <w:rPr>
          <w:rFonts w:ascii="Bookman Old Style" w:hAnsi="Bookman Old Style"/>
          <w:szCs w:val="24"/>
          <w:rPrChange w:id="6141" w:author="Ashley Frank" w:date="2024-12-20T20:44:00Z">
            <w:rPr>
              <w:rFonts w:ascii="Bookman Old Style" w:hAnsi="Bookman Old Style"/>
              <w:sz w:val="32"/>
              <w:szCs w:val="32"/>
            </w:rPr>
          </w:rPrChange>
        </w:rPr>
        <w:t xml:space="preserve">re pop-up silhouettes that </w:t>
      </w:r>
      <w:r w:rsidR="00374B6C" w:rsidRPr="009C679A">
        <w:rPr>
          <w:rFonts w:ascii="Bookman Old Style" w:hAnsi="Bookman Old Style"/>
          <w:szCs w:val="24"/>
          <w:rPrChange w:id="6142"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6143" w:author="Ashley Frank" w:date="2024-12-20T20:44:00Z">
            <w:rPr>
              <w:rFonts w:ascii="Bookman Old Style" w:hAnsi="Bookman Old Style"/>
              <w:sz w:val="32"/>
              <w:szCs w:val="32"/>
            </w:rPr>
          </w:rPrChange>
        </w:rPr>
        <w:t>e</w:t>
      </w:r>
      <w:r w:rsidRPr="009C679A">
        <w:rPr>
          <w:rFonts w:ascii="Bookman Old Style" w:hAnsi="Bookman Old Style"/>
          <w:szCs w:val="24"/>
          <w:rPrChange w:id="6144" w:author="Ashley Frank" w:date="2024-12-20T20:44:00Z">
            <w:rPr>
              <w:rFonts w:ascii="Bookman Old Style" w:hAnsi="Bookman Old Style"/>
              <w:sz w:val="32"/>
              <w:szCs w:val="32"/>
            </w:rPr>
          </w:rPrChange>
        </w:rPr>
        <w:t xml:space="preserve"> had to knock down. </w:t>
      </w:r>
      <w:r w:rsidR="002C4A2E" w:rsidRPr="009C679A">
        <w:rPr>
          <w:rFonts w:ascii="Bookman Old Style" w:hAnsi="Bookman Old Style"/>
          <w:szCs w:val="24"/>
          <w:rPrChange w:id="6145" w:author="Ashley Frank" w:date="2024-12-20T20:44:00Z">
            <w:rPr>
              <w:rFonts w:ascii="Bookman Old Style" w:hAnsi="Bookman Old Style"/>
              <w:sz w:val="32"/>
              <w:szCs w:val="32"/>
            </w:rPr>
          </w:rPrChange>
        </w:rPr>
        <w:t>We</w:t>
      </w:r>
      <w:r w:rsidRPr="009C679A">
        <w:rPr>
          <w:rFonts w:ascii="Bookman Old Style" w:hAnsi="Bookman Old Style"/>
          <w:szCs w:val="24"/>
          <w:rPrChange w:id="6146" w:author="Ashley Frank" w:date="2024-12-20T20:44:00Z">
            <w:rPr>
              <w:rFonts w:ascii="Bookman Old Style" w:hAnsi="Bookman Old Style"/>
              <w:sz w:val="32"/>
              <w:szCs w:val="32"/>
            </w:rPr>
          </w:rPrChange>
        </w:rPr>
        <w:t xml:space="preserve"> had to knock down a required amount to be qualified with our</w:t>
      </w:r>
      <w:r w:rsidR="00374B6C" w:rsidRPr="009C679A">
        <w:rPr>
          <w:rFonts w:ascii="Bookman Old Style" w:hAnsi="Bookman Old Style"/>
          <w:szCs w:val="24"/>
          <w:rPrChange w:id="6147" w:author="Ashley Frank" w:date="2024-12-20T20:44:00Z">
            <w:rPr>
              <w:rFonts w:ascii="Bookman Old Style" w:hAnsi="Bookman Old Style"/>
              <w:sz w:val="32"/>
              <w:szCs w:val="32"/>
            </w:rPr>
          </w:rPrChange>
        </w:rPr>
        <w:t xml:space="preserve"> w</w:t>
      </w:r>
      <w:r w:rsidR="002C4A2E" w:rsidRPr="009C679A">
        <w:rPr>
          <w:rFonts w:ascii="Bookman Old Style" w:hAnsi="Bookman Old Style"/>
          <w:szCs w:val="24"/>
          <w:rPrChange w:id="6148" w:author="Ashley Frank" w:date="2024-12-20T20:44:00Z">
            <w:rPr>
              <w:rFonts w:ascii="Bookman Old Style" w:hAnsi="Bookman Old Style"/>
              <w:sz w:val="32"/>
              <w:szCs w:val="32"/>
            </w:rPr>
          </w:rPrChange>
        </w:rPr>
        <w:t>e</w:t>
      </w:r>
      <w:r w:rsidRPr="009C679A">
        <w:rPr>
          <w:rFonts w:ascii="Bookman Old Style" w:hAnsi="Bookman Old Style"/>
          <w:szCs w:val="24"/>
          <w:rPrChange w:id="6149" w:author="Ashley Frank" w:date="2024-12-20T20:44:00Z">
            <w:rPr>
              <w:rFonts w:ascii="Bookman Old Style" w:hAnsi="Bookman Old Style"/>
              <w:sz w:val="32"/>
              <w:szCs w:val="32"/>
            </w:rPr>
          </w:rPrChange>
        </w:rPr>
        <w:t>apon. There w</w:t>
      </w:r>
      <w:r w:rsidR="00374B6C" w:rsidRPr="009C679A">
        <w:rPr>
          <w:rFonts w:ascii="Bookman Old Style" w:hAnsi="Bookman Old Style"/>
          <w:szCs w:val="24"/>
          <w:rPrChange w:id="6150" w:author="Ashley Frank" w:date="2024-12-20T20:44:00Z">
            <w:rPr>
              <w:rFonts w:ascii="Bookman Old Style" w:hAnsi="Bookman Old Style"/>
              <w:sz w:val="32"/>
              <w:szCs w:val="32"/>
            </w:rPr>
          </w:rPrChange>
        </w:rPr>
        <w:t>ere</w:t>
      </w:r>
      <w:r w:rsidRPr="009C679A">
        <w:rPr>
          <w:rFonts w:ascii="Bookman Old Style" w:hAnsi="Bookman Old Style"/>
          <w:szCs w:val="24"/>
          <w:rPrChange w:id="6151" w:author="Ashley Frank" w:date="2024-12-20T20:44:00Z">
            <w:rPr>
              <w:rFonts w:ascii="Bookman Old Style" w:hAnsi="Bookman Old Style"/>
              <w:sz w:val="32"/>
              <w:szCs w:val="32"/>
            </w:rPr>
          </w:rPrChange>
        </w:rPr>
        <w:t xml:space="preserve"> the 50 meter</w:t>
      </w:r>
      <w:r w:rsidR="00374B6C" w:rsidRPr="009C679A">
        <w:rPr>
          <w:rFonts w:ascii="Bookman Old Style" w:hAnsi="Bookman Old Style"/>
          <w:szCs w:val="24"/>
          <w:rPrChange w:id="6152" w:author="Ashley Frank" w:date="2024-12-20T20:44:00Z">
            <w:rPr>
              <w:rFonts w:ascii="Bookman Old Style" w:hAnsi="Bookman Old Style"/>
              <w:sz w:val="32"/>
              <w:szCs w:val="32"/>
            </w:rPr>
          </w:rPrChange>
        </w:rPr>
        <w:t>s</w:t>
      </w:r>
      <w:r w:rsidRPr="009C679A">
        <w:rPr>
          <w:rFonts w:ascii="Bookman Old Style" w:hAnsi="Bookman Old Style"/>
          <w:szCs w:val="24"/>
          <w:rPrChange w:id="6153" w:author="Ashley Frank" w:date="2024-12-20T20:44:00Z">
            <w:rPr>
              <w:rFonts w:ascii="Bookman Old Style" w:hAnsi="Bookman Old Style"/>
              <w:sz w:val="32"/>
              <w:szCs w:val="32"/>
            </w:rPr>
          </w:rPrChange>
        </w:rPr>
        <w:t>, 100 meter</w:t>
      </w:r>
      <w:r w:rsidR="00374B6C" w:rsidRPr="009C679A">
        <w:rPr>
          <w:rFonts w:ascii="Bookman Old Style" w:hAnsi="Bookman Old Style"/>
          <w:szCs w:val="24"/>
          <w:rPrChange w:id="6154" w:author="Ashley Frank" w:date="2024-12-20T20:44:00Z">
            <w:rPr>
              <w:rFonts w:ascii="Bookman Old Style" w:hAnsi="Bookman Old Style"/>
              <w:sz w:val="32"/>
              <w:szCs w:val="32"/>
            </w:rPr>
          </w:rPrChange>
        </w:rPr>
        <w:t>s</w:t>
      </w:r>
      <w:r w:rsidRPr="009C679A">
        <w:rPr>
          <w:rFonts w:ascii="Bookman Old Style" w:hAnsi="Bookman Old Style"/>
          <w:szCs w:val="24"/>
          <w:rPrChange w:id="6155" w:author="Ashley Frank" w:date="2024-12-20T20:44:00Z">
            <w:rPr>
              <w:rFonts w:ascii="Bookman Old Style" w:hAnsi="Bookman Old Style"/>
              <w:sz w:val="32"/>
              <w:szCs w:val="32"/>
            </w:rPr>
          </w:rPrChange>
        </w:rPr>
        <w:t>, 150 meter</w:t>
      </w:r>
      <w:r w:rsidR="00374B6C" w:rsidRPr="009C679A">
        <w:rPr>
          <w:rFonts w:ascii="Bookman Old Style" w:hAnsi="Bookman Old Style"/>
          <w:szCs w:val="24"/>
          <w:rPrChange w:id="6156" w:author="Ashley Frank" w:date="2024-12-20T20:44:00Z">
            <w:rPr>
              <w:rFonts w:ascii="Bookman Old Style" w:hAnsi="Bookman Old Style"/>
              <w:sz w:val="32"/>
              <w:szCs w:val="32"/>
            </w:rPr>
          </w:rPrChange>
        </w:rPr>
        <w:t>s</w:t>
      </w:r>
      <w:r w:rsidRPr="009C679A">
        <w:rPr>
          <w:rFonts w:ascii="Bookman Old Style" w:hAnsi="Bookman Old Style"/>
          <w:szCs w:val="24"/>
          <w:rPrChange w:id="6157" w:author="Ashley Frank" w:date="2024-12-20T20:44:00Z">
            <w:rPr>
              <w:rFonts w:ascii="Bookman Old Style" w:hAnsi="Bookman Old Style"/>
              <w:sz w:val="32"/>
              <w:szCs w:val="32"/>
            </w:rPr>
          </w:rPrChange>
        </w:rPr>
        <w:t>, 200 meter</w:t>
      </w:r>
      <w:r w:rsidR="00374B6C" w:rsidRPr="009C679A">
        <w:rPr>
          <w:rFonts w:ascii="Bookman Old Style" w:hAnsi="Bookman Old Style"/>
          <w:szCs w:val="24"/>
          <w:rPrChange w:id="6158" w:author="Ashley Frank" w:date="2024-12-20T20:44:00Z">
            <w:rPr>
              <w:rFonts w:ascii="Bookman Old Style" w:hAnsi="Bookman Old Style"/>
              <w:sz w:val="32"/>
              <w:szCs w:val="32"/>
            </w:rPr>
          </w:rPrChange>
        </w:rPr>
        <w:t>s</w:t>
      </w:r>
      <w:r w:rsidRPr="009C679A">
        <w:rPr>
          <w:rFonts w:ascii="Bookman Old Style" w:hAnsi="Bookman Old Style"/>
          <w:szCs w:val="24"/>
          <w:rPrChange w:id="6159" w:author="Ashley Frank" w:date="2024-12-20T20:44:00Z">
            <w:rPr>
              <w:rFonts w:ascii="Bookman Old Style" w:hAnsi="Bookman Old Style"/>
              <w:sz w:val="32"/>
              <w:szCs w:val="32"/>
            </w:rPr>
          </w:rPrChange>
        </w:rPr>
        <w:t>, 250 meter</w:t>
      </w:r>
      <w:r w:rsidR="00374B6C" w:rsidRPr="009C679A">
        <w:rPr>
          <w:rFonts w:ascii="Bookman Old Style" w:hAnsi="Bookman Old Style"/>
          <w:szCs w:val="24"/>
          <w:rPrChange w:id="6160" w:author="Ashley Frank" w:date="2024-12-20T20:44:00Z">
            <w:rPr>
              <w:rFonts w:ascii="Bookman Old Style" w:hAnsi="Bookman Old Style"/>
              <w:sz w:val="32"/>
              <w:szCs w:val="32"/>
            </w:rPr>
          </w:rPrChange>
        </w:rPr>
        <w:t>s,</w:t>
      </w:r>
      <w:r w:rsidRPr="009C679A">
        <w:rPr>
          <w:rFonts w:ascii="Bookman Old Style" w:hAnsi="Bookman Old Style"/>
          <w:szCs w:val="24"/>
          <w:rPrChange w:id="6161" w:author="Ashley Frank" w:date="2024-12-20T20:44:00Z">
            <w:rPr>
              <w:rFonts w:ascii="Bookman Old Style" w:hAnsi="Bookman Old Style"/>
              <w:sz w:val="32"/>
              <w:szCs w:val="32"/>
            </w:rPr>
          </w:rPrChange>
        </w:rPr>
        <w:t xml:space="preserve"> and 300 meter</w:t>
      </w:r>
      <w:r w:rsidR="00374B6C" w:rsidRPr="009C679A">
        <w:rPr>
          <w:rFonts w:ascii="Bookman Old Style" w:hAnsi="Bookman Old Style"/>
          <w:szCs w:val="24"/>
          <w:rPrChange w:id="6162" w:author="Ashley Frank" w:date="2024-12-20T20:44:00Z">
            <w:rPr>
              <w:rFonts w:ascii="Bookman Old Style" w:hAnsi="Bookman Old Style"/>
              <w:sz w:val="32"/>
              <w:szCs w:val="32"/>
            </w:rPr>
          </w:rPrChange>
        </w:rPr>
        <w:t>s</w:t>
      </w:r>
      <w:r w:rsidRPr="009C679A">
        <w:rPr>
          <w:rFonts w:ascii="Bookman Old Style" w:hAnsi="Bookman Old Style"/>
          <w:szCs w:val="24"/>
          <w:rPrChange w:id="6163" w:author="Ashley Frank" w:date="2024-12-20T20:44:00Z">
            <w:rPr>
              <w:rFonts w:ascii="Bookman Old Style" w:hAnsi="Bookman Old Style"/>
              <w:sz w:val="32"/>
              <w:szCs w:val="32"/>
            </w:rPr>
          </w:rPrChange>
        </w:rPr>
        <w:t>.</w:t>
      </w:r>
      <w:r w:rsidR="00AC795C" w:rsidRPr="009C679A">
        <w:rPr>
          <w:rFonts w:ascii="Bookman Old Style" w:hAnsi="Bookman Old Style"/>
          <w:szCs w:val="24"/>
          <w:rPrChange w:id="6164" w:author="Ashley Frank" w:date="2024-12-20T20:44:00Z">
            <w:rPr>
              <w:rFonts w:ascii="Bookman Old Style" w:hAnsi="Bookman Old Style"/>
              <w:sz w:val="32"/>
              <w:szCs w:val="32"/>
            </w:rPr>
          </w:rPrChange>
        </w:rPr>
        <w:t xml:space="preserve"> I use</w:t>
      </w:r>
      <w:r w:rsidR="00374B6C" w:rsidRPr="009C679A">
        <w:rPr>
          <w:rFonts w:ascii="Bookman Old Style" w:hAnsi="Bookman Old Style"/>
          <w:szCs w:val="24"/>
          <w:rPrChange w:id="6165" w:author="Ashley Frank" w:date="2024-12-20T20:44:00Z">
            <w:rPr>
              <w:rFonts w:ascii="Bookman Old Style" w:hAnsi="Bookman Old Style"/>
              <w:sz w:val="32"/>
              <w:szCs w:val="32"/>
            </w:rPr>
          </w:rPrChange>
        </w:rPr>
        <w:t>d</w:t>
      </w:r>
      <w:r w:rsidR="00AC795C" w:rsidRPr="009C679A">
        <w:rPr>
          <w:rFonts w:ascii="Bookman Old Style" w:hAnsi="Bookman Old Style"/>
          <w:szCs w:val="24"/>
          <w:rPrChange w:id="6166" w:author="Ashley Frank" w:date="2024-12-20T20:44:00Z">
            <w:rPr>
              <w:rFonts w:ascii="Bookman Old Style" w:hAnsi="Bookman Old Style"/>
              <w:sz w:val="32"/>
              <w:szCs w:val="32"/>
            </w:rPr>
          </w:rPrChange>
        </w:rPr>
        <w:t xml:space="preserve"> to hate </w:t>
      </w:r>
      <w:ins w:id="6167" w:author="Ashley Frank" w:date="2024-12-28T04:49:00Z">
        <w:r w:rsidR="00E2719E">
          <w:rPr>
            <w:rFonts w:ascii="Bookman Old Style" w:hAnsi="Bookman Old Style"/>
            <w:szCs w:val="24"/>
          </w:rPr>
          <w:t xml:space="preserve">the </w:t>
        </w:r>
      </w:ins>
      <w:del w:id="6168" w:author="Ashley Frank" w:date="2024-12-28T04:49:00Z">
        <w:r w:rsidR="00AC795C" w:rsidRPr="009C679A" w:rsidDel="00E2719E">
          <w:rPr>
            <w:rFonts w:ascii="Bookman Old Style" w:hAnsi="Bookman Old Style"/>
            <w:szCs w:val="24"/>
            <w:rPrChange w:id="6169" w:author="Ashley Frank" w:date="2024-12-20T20:44:00Z">
              <w:rPr>
                <w:rFonts w:ascii="Bookman Old Style" w:hAnsi="Bookman Old Style"/>
                <w:sz w:val="32"/>
                <w:szCs w:val="32"/>
              </w:rPr>
            </w:rPrChange>
          </w:rPr>
          <w:delText>that 300 meter</w:delText>
        </w:r>
        <w:r w:rsidR="00374B6C" w:rsidRPr="009C679A" w:rsidDel="00E2719E">
          <w:rPr>
            <w:rFonts w:ascii="Bookman Old Style" w:hAnsi="Bookman Old Style"/>
            <w:szCs w:val="24"/>
            <w:rPrChange w:id="6170" w:author="Ashley Frank" w:date="2024-12-20T20:44:00Z">
              <w:rPr>
                <w:rFonts w:ascii="Bookman Old Style" w:hAnsi="Bookman Old Style"/>
                <w:sz w:val="32"/>
                <w:szCs w:val="32"/>
              </w:rPr>
            </w:rPrChange>
          </w:rPr>
          <w:delText>s</w:delText>
        </w:r>
        <w:r w:rsidR="00AC795C" w:rsidRPr="009C679A" w:rsidDel="00E2719E">
          <w:rPr>
            <w:rFonts w:ascii="Bookman Old Style" w:hAnsi="Bookman Old Style"/>
            <w:szCs w:val="24"/>
            <w:rPrChange w:id="6171" w:author="Ashley Frank" w:date="2024-12-20T20:44:00Z">
              <w:rPr>
                <w:rFonts w:ascii="Bookman Old Style" w:hAnsi="Bookman Old Style"/>
                <w:sz w:val="32"/>
                <w:szCs w:val="32"/>
              </w:rPr>
            </w:rPrChange>
          </w:rPr>
          <w:delText xml:space="preserve"> </w:delText>
        </w:r>
      </w:del>
      <w:ins w:id="6172" w:author="Ashley Frank" w:date="2024-12-28T04:49:00Z">
        <w:r w:rsidR="00E2719E">
          <w:rPr>
            <w:rFonts w:ascii="Bookman Old Style" w:hAnsi="Bookman Old Style"/>
            <w:szCs w:val="24"/>
          </w:rPr>
          <w:t xml:space="preserve">300-meter one </w:t>
        </w:r>
      </w:ins>
      <w:r w:rsidR="00AC795C" w:rsidRPr="009C679A">
        <w:rPr>
          <w:rFonts w:ascii="Bookman Old Style" w:hAnsi="Bookman Old Style"/>
          <w:szCs w:val="24"/>
          <w:rPrChange w:id="6173" w:author="Ashley Frank" w:date="2024-12-20T20:44:00Z">
            <w:rPr>
              <w:rFonts w:ascii="Bookman Old Style" w:hAnsi="Bookman Old Style"/>
              <w:sz w:val="32"/>
              <w:szCs w:val="32"/>
            </w:rPr>
          </w:rPrChange>
        </w:rPr>
        <w:t xml:space="preserve">because I could never hit it! If you didn’t knock down the required number of targets, you had to go to the back of the line to be ‘retrained’ by an expert. He would help you recalibrate your </w:t>
      </w:r>
      <w:r w:rsidR="00F823D5" w:rsidRPr="009C679A">
        <w:rPr>
          <w:rFonts w:ascii="Bookman Old Style" w:hAnsi="Bookman Old Style"/>
          <w:szCs w:val="24"/>
          <w:rPrChange w:id="6174"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6175" w:author="Ashley Frank" w:date="2024-12-20T20:44:00Z">
            <w:rPr>
              <w:rFonts w:ascii="Bookman Old Style" w:hAnsi="Bookman Old Style"/>
              <w:sz w:val="32"/>
              <w:szCs w:val="32"/>
            </w:rPr>
          </w:rPrChange>
        </w:rPr>
        <w:t>e</w:t>
      </w:r>
      <w:r w:rsidR="00AC795C" w:rsidRPr="009C679A">
        <w:rPr>
          <w:rFonts w:ascii="Bookman Old Style" w:hAnsi="Bookman Old Style"/>
          <w:szCs w:val="24"/>
          <w:rPrChange w:id="6176" w:author="Ashley Frank" w:date="2024-12-20T20:44:00Z">
            <w:rPr>
              <w:rFonts w:ascii="Bookman Old Style" w:hAnsi="Bookman Old Style"/>
              <w:sz w:val="32"/>
              <w:szCs w:val="32"/>
            </w:rPr>
          </w:rPrChange>
        </w:rPr>
        <w:t xml:space="preserve">apon. But </w:t>
      </w:r>
      <w:r w:rsidR="00F823D5" w:rsidRPr="009C679A">
        <w:rPr>
          <w:rFonts w:ascii="Bookman Old Style" w:hAnsi="Bookman Old Style"/>
          <w:szCs w:val="24"/>
          <w:rPrChange w:id="6177" w:author="Ashley Frank" w:date="2024-12-20T20:44:00Z">
            <w:rPr>
              <w:rFonts w:ascii="Bookman Old Style" w:hAnsi="Bookman Old Style"/>
              <w:sz w:val="32"/>
              <w:szCs w:val="32"/>
            </w:rPr>
          </w:rPrChange>
        </w:rPr>
        <w:t>no</w:t>
      </w:r>
      <w:r w:rsidR="00AC795C" w:rsidRPr="009C679A">
        <w:rPr>
          <w:rFonts w:ascii="Bookman Old Style" w:hAnsi="Bookman Old Style"/>
          <w:szCs w:val="24"/>
          <w:rPrChange w:id="6178" w:author="Ashley Frank" w:date="2024-12-20T20:44:00Z">
            <w:rPr>
              <w:rFonts w:ascii="Bookman Old Style" w:hAnsi="Bookman Old Style"/>
              <w:sz w:val="32"/>
              <w:szCs w:val="32"/>
            </w:rPr>
          </w:rPrChange>
        </w:rPr>
        <w:t xml:space="preserve"> matter how much you recalibrated your </w:t>
      </w:r>
      <w:r w:rsidR="00F823D5" w:rsidRPr="009C679A">
        <w:rPr>
          <w:rFonts w:ascii="Bookman Old Style" w:hAnsi="Bookman Old Style"/>
          <w:szCs w:val="24"/>
          <w:rPrChange w:id="6179"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6180" w:author="Ashley Frank" w:date="2024-12-20T20:44:00Z">
            <w:rPr>
              <w:rFonts w:ascii="Bookman Old Style" w:hAnsi="Bookman Old Style"/>
              <w:sz w:val="32"/>
              <w:szCs w:val="32"/>
            </w:rPr>
          </w:rPrChange>
        </w:rPr>
        <w:t>e</w:t>
      </w:r>
      <w:r w:rsidR="00AC795C" w:rsidRPr="009C679A">
        <w:rPr>
          <w:rFonts w:ascii="Bookman Old Style" w:hAnsi="Bookman Old Style"/>
          <w:szCs w:val="24"/>
          <w:rPrChange w:id="6181" w:author="Ashley Frank" w:date="2024-12-20T20:44:00Z">
            <w:rPr>
              <w:rFonts w:ascii="Bookman Old Style" w:hAnsi="Bookman Old Style"/>
              <w:sz w:val="32"/>
              <w:szCs w:val="32"/>
            </w:rPr>
          </w:rPrChange>
        </w:rPr>
        <w:t xml:space="preserve">apon, it never affected the </w:t>
      </w:r>
      <w:r w:rsidR="00AC795C" w:rsidRPr="009C679A">
        <w:rPr>
          <w:rFonts w:ascii="Bookman Old Style" w:hAnsi="Bookman Old Style"/>
          <w:b/>
          <w:bCs/>
          <w:szCs w:val="24"/>
          <w:rPrChange w:id="6182" w:author="Ashley Frank" w:date="2024-12-20T20:44:00Z">
            <w:rPr>
              <w:rFonts w:ascii="Bookman Old Style" w:hAnsi="Bookman Old Style"/>
              <w:b/>
              <w:bCs/>
              <w:sz w:val="32"/>
              <w:szCs w:val="32"/>
            </w:rPr>
          </w:rPrChange>
        </w:rPr>
        <w:t>velocity</w:t>
      </w:r>
      <w:r w:rsidR="00AC795C" w:rsidRPr="009C679A">
        <w:rPr>
          <w:rFonts w:ascii="Bookman Old Style" w:hAnsi="Bookman Old Style"/>
          <w:szCs w:val="24"/>
          <w:rPrChange w:id="6183" w:author="Ashley Frank" w:date="2024-12-20T20:44:00Z">
            <w:rPr>
              <w:rFonts w:ascii="Bookman Old Style" w:hAnsi="Bookman Old Style"/>
              <w:sz w:val="32"/>
              <w:szCs w:val="32"/>
            </w:rPr>
          </w:rPrChange>
        </w:rPr>
        <w:t xml:space="preserve"> of the round.</w:t>
      </w:r>
      <w:r w:rsidR="00621601" w:rsidRPr="009C679A">
        <w:rPr>
          <w:rFonts w:ascii="Bookman Old Style" w:hAnsi="Bookman Old Style"/>
          <w:szCs w:val="24"/>
          <w:rPrChange w:id="6184" w:author="Ashley Frank" w:date="2024-12-20T20:44:00Z">
            <w:rPr>
              <w:rFonts w:ascii="Bookman Old Style" w:hAnsi="Bookman Old Style"/>
              <w:sz w:val="32"/>
              <w:szCs w:val="32"/>
            </w:rPr>
          </w:rPrChange>
        </w:rPr>
        <w:t xml:space="preserve"> The velocity is our ‘trying’</w:t>
      </w:r>
      <w:r w:rsidR="00374B6C" w:rsidRPr="009C679A">
        <w:rPr>
          <w:rFonts w:ascii="Bookman Old Style" w:hAnsi="Bookman Old Style"/>
          <w:szCs w:val="24"/>
          <w:rPrChange w:id="6185" w:author="Ashley Frank" w:date="2024-12-20T20:44:00Z">
            <w:rPr>
              <w:rFonts w:ascii="Bookman Old Style" w:hAnsi="Bookman Old Style"/>
              <w:sz w:val="32"/>
              <w:szCs w:val="32"/>
            </w:rPr>
          </w:rPrChange>
        </w:rPr>
        <w:t>,</w:t>
      </w:r>
      <w:r w:rsidR="00621601" w:rsidRPr="009C679A">
        <w:rPr>
          <w:rFonts w:ascii="Bookman Old Style" w:hAnsi="Bookman Old Style"/>
          <w:szCs w:val="24"/>
          <w:rPrChange w:id="6186" w:author="Ashley Frank" w:date="2024-12-20T20:44:00Z">
            <w:rPr>
              <w:rFonts w:ascii="Bookman Old Style" w:hAnsi="Bookman Old Style"/>
              <w:sz w:val="32"/>
              <w:szCs w:val="32"/>
            </w:rPr>
          </w:rPrChange>
        </w:rPr>
        <w:t xml:space="preserve"> which often gets mistaken for results. </w:t>
      </w:r>
    </w:p>
    <w:p w14:paraId="176FD3A9" w14:textId="77777777" w:rsidR="00E2719E" w:rsidRDefault="00E2719E" w:rsidP="009014DA">
      <w:pPr>
        <w:pStyle w:val="BodyText"/>
        <w:spacing w:line="360" w:lineRule="auto"/>
        <w:rPr>
          <w:ins w:id="6187" w:author="Ashley Frank" w:date="2024-12-28T04:51:00Z"/>
          <w:rFonts w:ascii="Bookman Old Style" w:hAnsi="Bookman Old Style"/>
          <w:szCs w:val="24"/>
        </w:rPr>
      </w:pPr>
    </w:p>
    <w:p w14:paraId="26D3206A" w14:textId="69423DF7" w:rsidR="00260DCD" w:rsidRDefault="00621601" w:rsidP="009014DA">
      <w:pPr>
        <w:pStyle w:val="BodyText"/>
        <w:spacing w:line="360" w:lineRule="auto"/>
        <w:rPr>
          <w:ins w:id="6188" w:author="Ashley Frank" w:date="2024-12-30T23:08:00Z"/>
          <w:rFonts w:ascii="Bookman Old Style" w:hAnsi="Bookman Old Style"/>
          <w:szCs w:val="24"/>
        </w:rPr>
      </w:pPr>
      <w:r w:rsidRPr="009C679A">
        <w:rPr>
          <w:rFonts w:ascii="Bookman Old Style" w:hAnsi="Bookman Old Style"/>
          <w:szCs w:val="24"/>
          <w:rPrChange w:id="6189" w:author="Ashley Frank" w:date="2024-12-20T20:44:00Z">
            <w:rPr>
              <w:rFonts w:ascii="Bookman Old Style" w:hAnsi="Bookman Old Style"/>
              <w:sz w:val="32"/>
              <w:szCs w:val="32"/>
            </w:rPr>
          </w:rPrChange>
        </w:rPr>
        <w:t>The trying</w:t>
      </w:r>
      <w:r w:rsidR="00A934FF" w:rsidRPr="009C679A">
        <w:rPr>
          <w:rFonts w:ascii="Bookman Old Style" w:hAnsi="Bookman Old Style"/>
          <w:szCs w:val="24"/>
          <w:rPrChange w:id="6190" w:author="Ashley Frank" w:date="2024-12-20T20:44:00Z">
            <w:rPr>
              <w:rFonts w:ascii="Bookman Old Style" w:hAnsi="Bookman Old Style"/>
              <w:sz w:val="32"/>
              <w:szCs w:val="32"/>
            </w:rPr>
          </w:rPrChange>
        </w:rPr>
        <w:t>,</w:t>
      </w:r>
      <w:r w:rsidRPr="009C679A">
        <w:rPr>
          <w:rFonts w:ascii="Bookman Old Style" w:hAnsi="Bookman Old Style"/>
          <w:szCs w:val="24"/>
          <w:rPrChange w:id="6191" w:author="Ashley Frank" w:date="2024-12-20T20:44:00Z">
            <w:rPr>
              <w:rFonts w:ascii="Bookman Old Style" w:hAnsi="Bookman Old Style"/>
              <w:sz w:val="32"/>
              <w:szCs w:val="32"/>
            </w:rPr>
          </w:rPrChange>
        </w:rPr>
        <w:t xml:space="preserve"> </w:t>
      </w:r>
      <w:r w:rsidR="00374B6C" w:rsidRPr="009C679A">
        <w:rPr>
          <w:rFonts w:ascii="Bookman Old Style" w:hAnsi="Bookman Old Style"/>
          <w:szCs w:val="24"/>
          <w:rPrChange w:id="6192" w:author="Ashley Frank" w:date="2024-12-20T20:44:00Z">
            <w:rPr>
              <w:rFonts w:ascii="Bookman Old Style" w:hAnsi="Bookman Old Style"/>
              <w:sz w:val="32"/>
              <w:szCs w:val="32"/>
            </w:rPr>
          </w:rPrChange>
        </w:rPr>
        <w:t xml:space="preserve">when applied to </w:t>
      </w:r>
      <w:r w:rsidRPr="009C679A">
        <w:rPr>
          <w:rFonts w:ascii="Bookman Old Style" w:hAnsi="Bookman Old Style"/>
          <w:szCs w:val="24"/>
          <w:rPrChange w:id="6193" w:author="Ashley Frank" w:date="2024-12-20T20:44:00Z">
            <w:rPr>
              <w:rFonts w:ascii="Bookman Old Style" w:hAnsi="Bookman Old Style"/>
              <w:sz w:val="32"/>
              <w:szCs w:val="32"/>
            </w:rPr>
          </w:rPrChange>
        </w:rPr>
        <w:t xml:space="preserve">wanting to love </w:t>
      </w:r>
      <w:r w:rsidR="00374B6C" w:rsidRPr="009C679A">
        <w:rPr>
          <w:rFonts w:ascii="Bookman Old Style" w:hAnsi="Bookman Old Style"/>
          <w:szCs w:val="24"/>
          <w:rPrChange w:id="6194" w:author="Ashley Frank" w:date="2024-12-20T20:44:00Z">
            <w:rPr>
              <w:rFonts w:ascii="Bookman Old Style" w:hAnsi="Bookman Old Style"/>
              <w:sz w:val="32"/>
              <w:szCs w:val="32"/>
            </w:rPr>
          </w:rPrChange>
        </w:rPr>
        <w:t xml:space="preserve">another </w:t>
      </w:r>
      <w:r w:rsidRPr="009C679A">
        <w:rPr>
          <w:rFonts w:ascii="Bookman Old Style" w:hAnsi="Bookman Old Style"/>
          <w:szCs w:val="24"/>
          <w:rPrChange w:id="6195" w:author="Ashley Frank" w:date="2024-12-20T20:44:00Z">
            <w:rPr>
              <w:rFonts w:ascii="Bookman Old Style" w:hAnsi="Bookman Old Style"/>
              <w:sz w:val="32"/>
              <w:szCs w:val="32"/>
            </w:rPr>
          </w:rPrChange>
        </w:rPr>
        <w:t>person, may not be the issue.</w:t>
      </w:r>
      <w:r w:rsidR="00AC795C" w:rsidRPr="009C679A">
        <w:rPr>
          <w:rFonts w:ascii="Bookman Old Style" w:hAnsi="Bookman Old Style"/>
          <w:szCs w:val="24"/>
          <w:rPrChange w:id="6196" w:author="Ashley Frank" w:date="2024-12-20T20:44:00Z">
            <w:rPr>
              <w:rFonts w:ascii="Bookman Old Style" w:hAnsi="Bookman Old Style"/>
              <w:sz w:val="32"/>
              <w:szCs w:val="32"/>
            </w:rPr>
          </w:rPrChange>
        </w:rPr>
        <w:t xml:space="preserve"> The goal is to hit </w:t>
      </w:r>
      <w:r w:rsidR="00374B6C" w:rsidRPr="009C679A">
        <w:rPr>
          <w:rFonts w:ascii="Bookman Old Style" w:hAnsi="Bookman Old Style"/>
          <w:szCs w:val="24"/>
          <w:rPrChange w:id="6197" w:author="Ashley Frank" w:date="2024-12-20T20:44:00Z">
            <w:rPr>
              <w:rFonts w:ascii="Bookman Old Style" w:hAnsi="Bookman Old Style"/>
              <w:sz w:val="32"/>
              <w:szCs w:val="32"/>
            </w:rPr>
          </w:rPrChange>
        </w:rPr>
        <w:t>the</w:t>
      </w:r>
      <w:r w:rsidR="00AC795C" w:rsidRPr="009C679A">
        <w:rPr>
          <w:rFonts w:ascii="Bookman Old Style" w:hAnsi="Bookman Old Style"/>
          <w:szCs w:val="24"/>
          <w:rPrChange w:id="6198" w:author="Ashley Frank" w:date="2024-12-20T20:44:00Z">
            <w:rPr>
              <w:rFonts w:ascii="Bookman Old Style" w:hAnsi="Bookman Old Style"/>
              <w:sz w:val="32"/>
              <w:szCs w:val="32"/>
            </w:rPr>
          </w:rPrChange>
        </w:rPr>
        <w:t xml:space="preserve"> required number of targets to qualify. With our mates and with people </w:t>
      </w:r>
      <w:r w:rsidR="00374B6C" w:rsidRPr="009C679A">
        <w:rPr>
          <w:rFonts w:ascii="Bookman Old Style" w:hAnsi="Bookman Old Style"/>
          <w:szCs w:val="24"/>
          <w:rPrChange w:id="6199"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6200" w:author="Ashley Frank" w:date="2024-12-20T20:44:00Z">
            <w:rPr>
              <w:rFonts w:ascii="Bookman Old Style" w:hAnsi="Bookman Old Style"/>
              <w:sz w:val="32"/>
              <w:szCs w:val="32"/>
            </w:rPr>
          </w:rPrChange>
        </w:rPr>
        <w:t>e</w:t>
      </w:r>
      <w:r w:rsidR="00AC795C" w:rsidRPr="009C679A">
        <w:rPr>
          <w:rFonts w:ascii="Bookman Old Style" w:hAnsi="Bookman Old Style"/>
          <w:szCs w:val="24"/>
          <w:rPrChange w:id="6201" w:author="Ashley Frank" w:date="2024-12-20T20:44:00Z">
            <w:rPr>
              <w:rFonts w:ascii="Bookman Old Style" w:hAnsi="Bookman Old Style"/>
              <w:sz w:val="32"/>
              <w:szCs w:val="32"/>
            </w:rPr>
          </w:rPrChange>
        </w:rPr>
        <w:t xml:space="preserve"> care about, </w:t>
      </w:r>
      <w:r w:rsidR="00374B6C" w:rsidRPr="009C679A">
        <w:rPr>
          <w:rFonts w:ascii="Bookman Old Style" w:hAnsi="Bookman Old Style"/>
          <w:szCs w:val="24"/>
          <w:rPrChange w:id="6202"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6203" w:author="Ashley Frank" w:date="2024-12-20T20:44:00Z">
            <w:rPr>
              <w:rFonts w:ascii="Bookman Old Style" w:hAnsi="Bookman Old Style"/>
              <w:sz w:val="32"/>
              <w:szCs w:val="32"/>
            </w:rPr>
          </w:rPrChange>
        </w:rPr>
        <w:t>e</w:t>
      </w:r>
      <w:r w:rsidR="00AC795C" w:rsidRPr="009C679A">
        <w:rPr>
          <w:rFonts w:ascii="Bookman Old Style" w:hAnsi="Bookman Old Style"/>
          <w:szCs w:val="24"/>
          <w:rPrChange w:id="6204" w:author="Ashley Frank" w:date="2024-12-20T20:44:00Z">
            <w:rPr>
              <w:rFonts w:ascii="Bookman Old Style" w:hAnsi="Bookman Old Style"/>
              <w:sz w:val="32"/>
              <w:szCs w:val="32"/>
            </w:rPr>
          </w:rPrChange>
        </w:rPr>
        <w:t xml:space="preserve"> have to ‘learn’ how to ‘hit the target’ more and more often.</w:t>
      </w:r>
      <w:r w:rsidRPr="009C679A">
        <w:rPr>
          <w:rFonts w:ascii="Bookman Old Style" w:hAnsi="Bookman Old Style"/>
          <w:szCs w:val="24"/>
          <w:rPrChange w:id="6205" w:author="Ashley Frank" w:date="2024-12-20T20:44:00Z">
            <w:rPr>
              <w:rFonts w:ascii="Bookman Old Style" w:hAnsi="Bookman Old Style"/>
              <w:sz w:val="32"/>
              <w:szCs w:val="32"/>
            </w:rPr>
          </w:rPrChange>
        </w:rPr>
        <w:t xml:space="preserve"> </w:t>
      </w:r>
      <w:r w:rsidR="00374B6C" w:rsidRPr="009C679A">
        <w:rPr>
          <w:rFonts w:ascii="Bookman Old Style" w:hAnsi="Bookman Old Style"/>
          <w:szCs w:val="24"/>
          <w:rPrChange w:id="6206" w:author="Ashley Frank" w:date="2024-12-20T20:44:00Z">
            <w:rPr>
              <w:rFonts w:ascii="Bookman Old Style" w:hAnsi="Bookman Old Style"/>
              <w:sz w:val="32"/>
              <w:szCs w:val="32"/>
            </w:rPr>
          </w:rPrChange>
        </w:rPr>
        <w:t xml:space="preserve">In essence, we need to learn </w:t>
      </w:r>
      <w:r w:rsidRPr="009C679A">
        <w:rPr>
          <w:rFonts w:ascii="Bookman Old Style" w:hAnsi="Bookman Old Style"/>
          <w:szCs w:val="24"/>
          <w:rPrChange w:id="6207" w:author="Ashley Frank" w:date="2024-12-20T20:44:00Z">
            <w:rPr>
              <w:rFonts w:ascii="Bookman Old Style" w:hAnsi="Bookman Old Style"/>
              <w:sz w:val="32"/>
              <w:szCs w:val="32"/>
            </w:rPr>
          </w:rPrChange>
        </w:rPr>
        <w:t>how the other person is loved and what makes them feel cherished and valued. This is purposeful.</w:t>
      </w:r>
      <w:r w:rsidR="00AC795C" w:rsidRPr="009C679A">
        <w:rPr>
          <w:rFonts w:ascii="Bookman Old Style" w:hAnsi="Bookman Old Style"/>
          <w:szCs w:val="24"/>
          <w:rPrChange w:id="6208" w:author="Ashley Frank" w:date="2024-12-20T20:44:00Z">
            <w:rPr>
              <w:rFonts w:ascii="Bookman Old Style" w:hAnsi="Bookman Old Style"/>
              <w:sz w:val="32"/>
              <w:szCs w:val="32"/>
            </w:rPr>
          </w:rPrChange>
        </w:rPr>
        <w:t xml:space="preserve"> </w:t>
      </w:r>
      <w:r w:rsidR="000B1B85" w:rsidRPr="009C679A">
        <w:rPr>
          <w:rFonts w:ascii="Bookman Old Style" w:hAnsi="Bookman Old Style"/>
          <w:szCs w:val="24"/>
          <w:rPrChange w:id="6209" w:author="Ashley Frank" w:date="2024-12-20T20:44:00Z">
            <w:rPr>
              <w:rFonts w:ascii="Bookman Old Style" w:hAnsi="Bookman Old Style"/>
              <w:sz w:val="32"/>
              <w:szCs w:val="32"/>
            </w:rPr>
          </w:rPrChange>
        </w:rPr>
        <w:t xml:space="preserve">I </w:t>
      </w:r>
      <w:r w:rsidR="000B1B85" w:rsidRPr="009C679A">
        <w:rPr>
          <w:rFonts w:ascii="Bookman Old Style" w:hAnsi="Bookman Old Style"/>
          <w:szCs w:val="24"/>
          <w:rPrChange w:id="6210" w:author="Ashley Frank" w:date="2024-12-20T20:44:00Z">
            <w:rPr>
              <w:rFonts w:ascii="Bookman Old Style" w:hAnsi="Bookman Old Style"/>
              <w:sz w:val="32"/>
              <w:szCs w:val="32"/>
            </w:rPr>
          </w:rPrChange>
        </w:rPr>
        <w:lastRenderedPageBreak/>
        <w:t xml:space="preserve">think that is what gets us in trouble when it comes to love; </w:t>
      </w:r>
      <w:r w:rsidRPr="009C679A">
        <w:rPr>
          <w:rFonts w:ascii="Bookman Old Style" w:hAnsi="Bookman Old Style"/>
          <w:szCs w:val="24"/>
          <w:rPrChange w:id="6211" w:author="Ashley Frank" w:date="2024-12-20T20:44:00Z">
            <w:rPr>
              <w:rFonts w:ascii="Bookman Old Style" w:hAnsi="Bookman Old Style"/>
              <w:sz w:val="32"/>
              <w:szCs w:val="32"/>
            </w:rPr>
          </w:rPrChange>
        </w:rPr>
        <w:t>our</w:t>
      </w:r>
      <w:r w:rsidR="000B1B85" w:rsidRPr="009C679A">
        <w:rPr>
          <w:rFonts w:ascii="Bookman Old Style" w:hAnsi="Bookman Old Style"/>
          <w:szCs w:val="24"/>
          <w:rPrChange w:id="6212" w:author="Ashley Frank" w:date="2024-12-20T20:44:00Z">
            <w:rPr>
              <w:rFonts w:ascii="Bookman Old Style" w:hAnsi="Bookman Old Style"/>
              <w:sz w:val="32"/>
              <w:szCs w:val="32"/>
            </w:rPr>
          </w:rPrChange>
        </w:rPr>
        <w:t xml:space="preserve"> focus is on what </w:t>
      </w:r>
      <w:r w:rsidR="00374B6C" w:rsidRPr="009C679A">
        <w:rPr>
          <w:rFonts w:ascii="Bookman Old Style" w:hAnsi="Bookman Old Style"/>
          <w:szCs w:val="24"/>
          <w:rPrChange w:id="6213"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6214" w:author="Ashley Frank" w:date="2024-12-20T20:44:00Z">
            <w:rPr>
              <w:rFonts w:ascii="Bookman Old Style" w:hAnsi="Bookman Old Style"/>
              <w:sz w:val="32"/>
              <w:szCs w:val="32"/>
            </w:rPr>
          </w:rPrChange>
        </w:rPr>
        <w:t>e</w:t>
      </w:r>
      <w:r w:rsidR="000B1B85" w:rsidRPr="009C679A">
        <w:rPr>
          <w:rFonts w:ascii="Bookman Old Style" w:hAnsi="Bookman Old Style"/>
          <w:szCs w:val="24"/>
          <w:rPrChange w:id="6215" w:author="Ashley Frank" w:date="2024-12-20T20:44:00Z">
            <w:rPr>
              <w:rFonts w:ascii="Bookman Old Style" w:hAnsi="Bookman Old Style"/>
              <w:sz w:val="32"/>
              <w:szCs w:val="32"/>
            </w:rPr>
          </w:rPrChange>
        </w:rPr>
        <w:t xml:space="preserve"> can get rather than what </w:t>
      </w:r>
      <w:r w:rsidR="00374B6C" w:rsidRPr="009C679A">
        <w:rPr>
          <w:rFonts w:ascii="Bookman Old Style" w:hAnsi="Bookman Old Style"/>
          <w:szCs w:val="24"/>
          <w:rPrChange w:id="6216" w:author="Ashley Frank" w:date="2024-12-20T20:44:00Z">
            <w:rPr>
              <w:rFonts w:ascii="Bookman Old Style" w:hAnsi="Bookman Old Style"/>
              <w:sz w:val="32"/>
              <w:szCs w:val="32"/>
            </w:rPr>
          </w:rPrChange>
        </w:rPr>
        <w:t>we</w:t>
      </w:r>
      <w:r w:rsidR="000B1B85" w:rsidRPr="009C679A">
        <w:rPr>
          <w:rFonts w:ascii="Bookman Old Style" w:hAnsi="Bookman Old Style"/>
          <w:szCs w:val="24"/>
          <w:rPrChange w:id="6217" w:author="Ashley Frank" w:date="2024-12-20T20:44:00Z">
            <w:rPr>
              <w:rFonts w:ascii="Bookman Old Style" w:hAnsi="Bookman Old Style"/>
              <w:sz w:val="32"/>
              <w:szCs w:val="32"/>
            </w:rPr>
          </w:rPrChange>
        </w:rPr>
        <w:t xml:space="preserve"> can give. </w:t>
      </w:r>
      <w:r w:rsidR="00374B6C" w:rsidRPr="009C679A">
        <w:rPr>
          <w:rFonts w:ascii="Bookman Old Style" w:hAnsi="Bookman Old Style"/>
          <w:szCs w:val="24"/>
          <w:rPrChange w:id="6218" w:author="Ashley Frank" w:date="2024-12-20T20:44:00Z">
            <w:rPr>
              <w:rFonts w:ascii="Bookman Old Style" w:hAnsi="Bookman Old Style"/>
              <w:sz w:val="32"/>
              <w:szCs w:val="32"/>
            </w:rPr>
          </w:rPrChange>
        </w:rPr>
        <w:t>Learning to do this</w:t>
      </w:r>
      <w:r w:rsidR="000B1B85" w:rsidRPr="009C679A">
        <w:rPr>
          <w:rFonts w:ascii="Bookman Old Style" w:hAnsi="Bookman Old Style"/>
          <w:szCs w:val="24"/>
          <w:rPrChange w:id="6219" w:author="Ashley Frank" w:date="2024-12-20T20:44:00Z">
            <w:rPr>
              <w:rFonts w:ascii="Bookman Old Style" w:hAnsi="Bookman Old Style"/>
              <w:sz w:val="32"/>
              <w:szCs w:val="32"/>
            </w:rPr>
          </w:rPrChange>
        </w:rPr>
        <w:t xml:space="preserve"> does take much in the way of trust. Trust and love are like twins</w:t>
      </w:r>
      <w:r w:rsidR="00374B6C" w:rsidRPr="009C679A">
        <w:rPr>
          <w:rFonts w:ascii="Bookman Old Style" w:hAnsi="Bookman Old Style"/>
          <w:szCs w:val="24"/>
          <w:rPrChange w:id="6220" w:author="Ashley Frank" w:date="2024-12-20T20:44:00Z">
            <w:rPr>
              <w:rFonts w:ascii="Bookman Old Style" w:hAnsi="Bookman Old Style"/>
              <w:sz w:val="32"/>
              <w:szCs w:val="32"/>
            </w:rPr>
          </w:rPrChange>
        </w:rPr>
        <w:t>;</w:t>
      </w:r>
      <w:r w:rsidR="000B1B85" w:rsidRPr="009C679A">
        <w:rPr>
          <w:rFonts w:ascii="Bookman Old Style" w:hAnsi="Bookman Old Style"/>
          <w:szCs w:val="24"/>
          <w:rPrChange w:id="6221" w:author="Ashley Frank" w:date="2024-12-20T20:44:00Z">
            <w:rPr>
              <w:rFonts w:ascii="Bookman Old Style" w:hAnsi="Bookman Old Style"/>
              <w:sz w:val="32"/>
              <w:szCs w:val="32"/>
            </w:rPr>
          </w:rPrChange>
        </w:rPr>
        <w:t xml:space="preserve"> it’s extremely tough to have one without the other. Trust is not trust unless it is experienced. </w:t>
      </w:r>
      <w:ins w:id="6222" w:author="Ashley Frank" w:date="2024-12-30T20:49:00Z">
        <w:r w:rsidR="003601DC">
          <w:rPr>
            <w:rFonts w:ascii="Bookman Old Style" w:hAnsi="Bookman Old Style"/>
            <w:szCs w:val="24"/>
          </w:rPr>
          <w:t xml:space="preserve">And the </w:t>
        </w:r>
      </w:ins>
      <w:del w:id="6223" w:author="Ashley Frank" w:date="2024-12-30T20:49:00Z">
        <w:r w:rsidR="000B1B85" w:rsidRPr="009C679A" w:rsidDel="003601DC">
          <w:rPr>
            <w:rFonts w:ascii="Bookman Old Style" w:hAnsi="Bookman Old Style"/>
            <w:szCs w:val="24"/>
            <w:rPrChange w:id="6224" w:author="Ashley Frank" w:date="2024-12-20T20:44:00Z">
              <w:rPr>
                <w:rFonts w:ascii="Bookman Old Style" w:hAnsi="Bookman Old Style"/>
                <w:sz w:val="32"/>
                <w:szCs w:val="32"/>
              </w:rPr>
            </w:rPrChange>
          </w:rPr>
          <w:delText xml:space="preserve">The </w:delText>
        </w:r>
      </w:del>
      <w:r w:rsidR="000B1B85" w:rsidRPr="009C679A">
        <w:rPr>
          <w:rFonts w:ascii="Bookman Old Style" w:hAnsi="Bookman Old Style"/>
          <w:szCs w:val="24"/>
          <w:rPrChange w:id="6225" w:author="Ashley Frank" w:date="2024-12-20T20:44:00Z">
            <w:rPr>
              <w:rFonts w:ascii="Bookman Old Style" w:hAnsi="Bookman Old Style"/>
              <w:sz w:val="32"/>
              <w:szCs w:val="32"/>
            </w:rPr>
          </w:rPrChange>
        </w:rPr>
        <w:t>experience</w:t>
      </w:r>
      <w:ins w:id="6226" w:author="Ashley Frank" w:date="2024-12-30T20:49:00Z">
        <w:r w:rsidR="003601DC">
          <w:rPr>
            <w:rFonts w:ascii="Bookman Old Style" w:hAnsi="Bookman Old Style"/>
            <w:szCs w:val="24"/>
          </w:rPr>
          <w:t xml:space="preserve"> of trust</w:t>
        </w:r>
      </w:ins>
      <w:r w:rsidR="000B1B85" w:rsidRPr="009C679A">
        <w:rPr>
          <w:rFonts w:ascii="Bookman Old Style" w:hAnsi="Bookman Old Style"/>
          <w:szCs w:val="24"/>
          <w:rPrChange w:id="6227" w:author="Ashley Frank" w:date="2024-12-20T20:44:00Z">
            <w:rPr>
              <w:rFonts w:ascii="Bookman Old Style" w:hAnsi="Bookman Old Style"/>
              <w:sz w:val="32"/>
              <w:szCs w:val="32"/>
            </w:rPr>
          </w:rPrChange>
        </w:rPr>
        <w:t xml:space="preserve"> comes in the moment. </w:t>
      </w:r>
      <w:ins w:id="6228" w:author="Ashley Frank" w:date="2024-12-30T20:49:00Z">
        <w:r w:rsidR="003601DC">
          <w:rPr>
            <w:rFonts w:ascii="Bookman Old Style" w:hAnsi="Bookman Old Style"/>
            <w:szCs w:val="24"/>
          </w:rPr>
          <w:t xml:space="preserve">For instance, </w:t>
        </w:r>
      </w:ins>
      <w:del w:id="6229" w:author="Ashley Frank" w:date="2024-12-30T20:49:00Z">
        <w:r w:rsidR="000B1B85" w:rsidRPr="009C679A" w:rsidDel="003601DC">
          <w:rPr>
            <w:rFonts w:ascii="Bookman Old Style" w:hAnsi="Bookman Old Style"/>
            <w:szCs w:val="24"/>
            <w:rPrChange w:id="6230" w:author="Ashley Frank" w:date="2024-12-20T20:44:00Z">
              <w:rPr>
                <w:rFonts w:ascii="Bookman Old Style" w:hAnsi="Bookman Old Style"/>
                <w:sz w:val="32"/>
                <w:szCs w:val="32"/>
              </w:rPr>
            </w:rPrChange>
          </w:rPr>
          <w:delText xml:space="preserve">When </w:delText>
        </w:r>
      </w:del>
      <w:r w:rsidR="000B1B85" w:rsidRPr="009C679A">
        <w:rPr>
          <w:rFonts w:ascii="Bookman Old Style" w:hAnsi="Bookman Old Style"/>
          <w:szCs w:val="24"/>
          <w:rPrChange w:id="6231" w:author="Ashley Frank" w:date="2024-12-20T20:44:00Z">
            <w:rPr>
              <w:rFonts w:ascii="Bookman Old Style" w:hAnsi="Bookman Old Style"/>
              <w:sz w:val="32"/>
              <w:szCs w:val="32"/>
            </w:rPr>
          </w:rPrChange>
        </w:rPr>
        <w:t>you ask someone to do something for or with you</w:t>
      </w:r>
      <w:ins w:id="6232" w:author="Ashley Frank" w:date="2024-12-30T20:49:00Z">
        <w:r w:rsidR="003601DC">
          <w:rPr>
            <w:rFonts w:ascii="Bookman Old Style" w:hAnsi="Bookman Old Style"/>
            <w:szCs w:val="24"/>
          </w:rPr>
          <w:t>. When this person</w:t>
        </w:r>
      </w:ins>
      <w:del w:id="6233" w:author="Ashley Frank" w:date="2024-12-30T20:49:00Z">
        <w:r w:rsidR="00374B6C" w:rsidRPr="009C679A" w:rsidDel="003601DC">
          <w:rPr>
            <w:rFonts w:ascii="Bookman Old Style" w:hAnsi="Bookman Old Style"/>
            <w:szCs w:val="24"/>
            <w:rPrChange w:id="6234" w:author="Ashley Frank" w:date="2024-12-20T20:44:00Z">
              <w:rPr>
                <w:rFonts w:ascii="Bookman Old Style" w:hAnsi="Bookman Old Style"/>
                <w:sz w:val="32"/>
                <w:szCs w:val="32"/>
              </w:rPr>
            </w:rPrChange>
          </w:rPr>
          <w:delText>,</w:delText>
        </w:r>
      </w:del>
      <w:r w:rsidR="000B1B85" w:rsidRPr="009C679A">
        <w:rPr>
          <w:rFonts w:ascii="Bookman Old Style" w:hAnsi="Bookman Old Style"/>
          <w:szCs w:val="24"/>
          <w:rPrChange w:id="6235" w:author="Ashley Frank" w:date="2024-12-20T20:44:00Z">
            <w:rPr>
              <w:rFonts w:ascii="Bookman Old Style" w:hAnsi="Bookman Old Style"/>
              <w:sz w:val="32"/>
              <w:szCs w:val="32"/>
            </w:rPr>
          </w:rPrChange>
        </w:rPr>
        <w:t xml:space="preserve"> </w:t>
      </w:r>
      <w:ins w:id="6236" w:author="Ashley Frank" w:date="2024-12-30T22:43:00Z">
        <w:r w:rsidR="00152FD8">
          <w:rPr>
            <w:rFonts w:ascii="Bookman Old Style" w:hAnsi="Bookman Old Style"/>
            <w:szCs w:val="24"/>
          </w:rPr>
          <w:t xml:space="preserve">does </w:t>
        </w:r>
      </w:ins>
      <w:del w:id="6237" w:author="Ashley Frank" w:date="2024-12-30T20:49:00Z">
        <w:r w:rsidR="000B1B85" w:rsidRPr="009C679A" w:rsidDel="003601DC">
          <w:rPr>
            <w:rFonts w:ascii="Bookman Old Style" w:hAnsi="Bookman Old Style"/>
            <w:szCs w:val="24"/>
            <w:rPrChange w:id="6238" w:author="Ashley Frank" w:date="2024-12-20T20:44:00Z">
              <w:rPr>
                <w:rFonts w:ascii="Bookman Old Style" w:hAnsi="Bookman Old Style"/>
                <w:sz w:val="32"/>
                <w:szCs w:val="32"/>
              </w:rPr>
            </w:rPrChange>
          </w:rPr>
          <w:delText xml:space="preserve">and </w:delText>
        </w:r>
      </w:del>
      <w:del w:id="6239" w:author="Ashley Frank" w:date="2024-12-30T20:50:00Z">
        <w:r w:rsidR="000B1B85" w:rsidRPr="009C679A" w:rsidDel="003601DC">
          <w:rPr>
            <w:rFonts w:ascii="Bookman Old Style" w:hAnsi="Bookman Old Style"/>
            <w:szCs w:val="24"/>
            <w:rPrChange w:id="6240" w:author="Ashley Frank" w:date="2024-12-20T20:44:00Z">
              <w:rPr>
                <w:rFonts w:ascii="Bookman Old Style" w:hAnsi="Bookman Old Style"/>
                <w:sz w:val="32"/>
                <w:szCs w:val="32"/>
              </w:rPr>
            </w:rPrChange>
          </w:rPr>
          <w:delText xml:space="preserve">they show </w:delText>
        </w:r>
      </w:del>
      <w:del w:id="6241" w:author="Ashley Frank" w:date="2024-12-30T22:43:00Z">
        <w:r w:rsidR="000B1B85" w:rsidRPr="009C679A" w:rsidDel="00152FD8">
          <w:rPr>
            <w:rFonts w:ascii="Bookman Old Style" w:hAnsi="Bookman Old Style"/>
            <w:szCs w:val="24"/>
            <w:rPrChange w:id="6242" w:author="Ashley Frank" w:date="2024-12-20T20:44:00Z">
              <w:rPr>
                <w:rFonts w:ascii="Bookman Old Style" w:hAnsi="Bookman Old Style"/>
                <w:sz w:val="32"/>
                <w:szCs w:val="32"/>
              </w:rPr>
            </w:rPrChange>
          </w:rPr>
          <w:delText xml:space="preserve">up to do </w:delText>
        </w:r>
      </w:del>
      <w:r w:rsidR="000B1B85" w:rsidRPr="009C679A">
        <w:rPr>
          <w:rFonts w:ascii="Bookman Old Style" w:hAnsi="Bookman Old Style"/>
          <w:szCs w:val="24"/>
          <w:rPrChange w:id="6243" w:author="Ashley Frank" w:date="2024-12-20T20:44:00Z">
            <w:rPr>
              <w:rFonts w:ascii="Bookman Old Style" w:hAnsi="Bookman Old Style"/>
              <w:sz w:val="32"/>
              <w:szCs w:val="32"/>
            </w:rPr>
          </w:rPrChange>
        </w:rPr>
        <w:t xml:space="preserve">that thing with or for you, you just experience trust with/from them. </w:t>
      </w:r>
    </w:p>
    <w:p w14:paraId="2D502B5C" w14:textId="77777777" w:rsidR="00825792" w:rsidRPr="009C679A" w:rsidRDefault="00825792" w:rsidP="009014DA">
      <w:pPr>
        <w:pStyle w:val="BodyText"/>
        <w:spacing w:line="360" w:lineRule="auto"/>
        <w:rPr>
          <w:rFonts w:ascii="Bookman Old Style" w:hAnsi="Bookman Old Style"/>
          <w:szCs w:val="24"/>
          <w:rPrChange w:id="6244" w:author="Ashley Frank" w:date="2024-12-20T20:44:00Z">
            <w:rPr>
              <w:rFonts w:ascii="Bookman Old Style" w:hAnsi="Bookman Old Style"/>
              <w:sz w:val="32"/>
              <w:szCs w:val="32"/>
            </w:rPr>
          </w:rPrChange>
        </w:rPr>
      </w:pPr>
    </w:p>
    <w:p w14:paraId="32FFD8FD" w14:textId="3AF522BB" w:rsidR="00260DCD" w:rsidRPr="009C679A" w:rsidRDefault="00152FD8" w:rsidP="009014DA">
      <w:pPr>
        <w:pStyle w:val="BodyText"/>
        <w:spacing w:line="360" w:lineRule="auto"/>
        <w:rPr>
          <w:rFonts w:ascii="Bookman Old Style" w:hAnsi="Bookman Old Style"/>
          <w:szCs w:val="24"/>
          <w:rPrChange w:id="6245" w:author="Ashley Frank" w:date="2024-12-20T20:44:00Z">
            <w:rPr>
              <w:rFonts w:ascii="Bookman Old Style" w:hAnsi="Bookman Old Style"/>
              <w:sz w:val="32"/>
              <w:szCs w:val="32"/>
            </w:rPr>
          </w:rPrChange>
        </w:rPr>
      </w:pPr>
      <w:ins w:id="6246" w:author="Ashley Frank" w:date="2024-12-30T22:43:00Z">
        <w:r>
          <w:rPr>
            <w:rFonts w:ascii="Bookman Old Style" w:hAnsi="Bookman Old Style"/>
            <w:szCs w:val="24"/>
          </w:rPr>
          <w:t>Ano</w:t>
        </w:r>
      </w:ins>
      <w:ins w:id="6247" w:author="Ashley Frank" w:date="2024-12-30T22:44:00Z">
        <w:r>
          <w:rPr>
            <w:rFonts w:ascii="Bookman Old Style" w:hAnsi="Bookman Old Style"/>
            <w:szCs w:val="24"/>
          </w:rPr>
          <w:t xml:space="preserve">ther issue in this realm is that </w:t>
        </w:r>
      </w:ins>
      <w:ins w:id="6248" w:author="Ashley Frank" w:date="2024-12-30T23:08:00Z">
        <w:r w:rsidR="00825792">
          <w:rPr>
            <w:rFonts w:ascii="Bookman Old Style" w:hAnsi="Bookman Old Style"/>
            <w:szCs w:val="24"/>
          </w:rPr>
          <w:t xml:space="preserve">a lot of us only </w:t>
        </w:r>
      </w:ins>
      <w:del w:id="6249" w:author="Ashley Frank" w:date="2024-12-30T22:44:00Z">
        <w:r w:rsidR="002C4A2E" w:rsidRPr="009C679A" w:rsidDel="00152FD8">
          <w:rPr>
            <w:rFonts w:ascii="Bookman Old Style" w:hAnsi="Bookman Old Style"/>
            <w:szCs w:val="24"/>
            <w:rPrChange w:id="6250" w:author="Ashley Frank" w:date="2024-12-20T20:44:00Z">
              <w:rPr>
                <w:rFonts w:ascii="Bookman Old Style" w:hAnsi="Bookman Old Style"/>
                <w:sz w:val="32"/>
                <w:szCs w:val="32"/>
              </w:rPr>
            </w:rPrChange>
          </w:rPr>
          <w:delText>W</w:delText>
        </w:r>
      </w:del>
      <w:del w:id="6251" w:author="Ashley Frank" w:date="2024-12-30T23:08:00Z">
        <w:r w:rsidR="002C4A2E" w:rsidRPr="009C679A" w:rsidDel="00825792">
          <w:rPr>
            <w:rFonts w:ascii="Bookman Old Style" w:hAnsi="Bookman Old Style"/>
            <w:szCs w:val="24"/>
            <w:rPrChange w:id="6252" w:author="Ashley Frank" w:date="2024-12-20T20:44:00Z">
              <w:rPr>
                <w:rFonts w:ascii="Bookman Old Style" w:hAnsi="Bookman Old Style"/>
                <w:sz w:val="32"/>
                <w:szCs w:val="32"/>
              </w:rPr>
            </w:rPrChange>
          </w:rPr>
          <w:delText>e</w:delText>
        </w:r>
        <w:r w:rsidR="00734DBC" w:rsidRPr="009C679A" w:rsidDel="00825792">
          <w:rPr>
            <w:rFonts w:ascii="Bookman Old Style" w:hAnsi="Bookman Old Style"/>
            <w:szCs w:val="24"/>
            <w:rPrChange w:id="6253" w:author="Ashley Frank" w:date="2024-12-20T20:44:00Z">
              <w:rPr>
                <w:rFonts w:ascii="Bookman Old Style" w:hAnsi="Bookman Old Style"/>
                <w:sz w:val="32"/>
                <w:szCs w:val="32"/>
              </w:rPr>
            </w:rPrChange>
          </w:rPr>
          <w:delText xml:space="preserve"> only </w:delText>
        </w:r>
      </w:del>
      <w:r w:rsidR="00734DBC" w:rsidRPr="009C679A">
        <w:rPr>
          <w:rFonts w:ascii="Bookman Old Style" w:hAnsi="Bookman Old Style"/>
          <w:szCs w:val="24"/>
          <w:rPrChange w:id="6254" w:author="Ashley Frank" w:date="2024-12-20T20:44:00Z">
            <w:rPr>
              <w:rFonts w:ascii="Bookman Old Style" w:hAnsi="Bookman Old Style"/>
              <w:sz w:val="32"/>
              <w:szCs w:val="32"/>
            </w:rPr>
          </w:rPrChange>
        </w:rPr>
        <w:t xml:space="preserve">love people based on how </w:t>
      </w:r>
      <w:r w:rsidR="00374B6C" w:rsidRPr="009C679A">
        <w:rPr>
          <w:rFonts w:ascii="Bookman Old Style" w:hAnsi="Bookman Old Style"/>
          <w:szCs w:val="24"/>
          <w:rPrChange w:id="6255" w:author="Ashley Frank" w:date="2024-12-20T20:44:00Z">
            <w:rPr>
              <w:rFonts w:ascii="Bookman Old Style" w:hAnsi="Bookman Old Style"/>
              <w:sz w:val="32"/>
              <w:szCs w:val="32"/>
            </w:rPr>
          </w:rPrChange>
        </w:rPr>
        <w:t>we</w:t>
      </w:r>
      <w:r w:rsidR="00734DBC" w:rsidRPr="009C679A">
        <w:rPr>
          <w:rFonts w:ascii="Bookman Old Style" w:hAnsi="Bookman Old Style"/>
          <w:szCs w:val="24"/>
          <w:rPrChange w:id="6256" w:author="Ashley Frank" w:date="2024-12-20T20:44:00Z">
            <w:rPr>
              <w:rFonts w:ascii="Bookman Old Style" w:hAnsi="Bookman Old Style"/>
              <w:sz w:val="32"/>
              <w:szCs w:val="32"/>
            </w:rPr>
          </w:rPrChange>
        </w:rPr>
        <w:t xml:space="preserve"> want to be loved. </w:t>
      </w:r>
      <w:r w:rsidR="002C4A2E" w:rsidRPr="009C679A">
        <w:rPr>
          <w:rFonts w:ascii="Bookman Old Style" w:hAnsi="Bookman Old Style"/>
          <w:szCs w:val="24"/>
          <w:rPrChange w:id="6257" w:author="Ashley Frank" w:date="2024-12-20T20:44:00Z">
            <w:rPr>
              <w:rFonts w:ascii="Bookman Old Style" w:hAnsi="Bookman Old Style"/>
              <w:sz w:val="32"/>
              <w:szCs w:val="32"/>
            </w:rPr>
          </w:rPrChange>
        </w:rPr>
        <w:t>We</w:t>
      </w:r>
      <w:r w:rsidR="00734DBC" w:rsidRPr="009C679A">
        <w:rPr>
          <w:rFonts w:ascii="Bookman Old Style" w:hAnsi="Bookman Old Style"/>
          <w:szCs w:val="24"/>
          <w:rPrChange w:id="6258" w:author="Ashley Frank" w:date="2024-12-20T20:44:00Z">
            <w:rPr>
              <w:rFonts w:ascii="Bookman Old Style" w:hAnsi="Bookman Old Style"/>
              <w:sz w:val="32"/>
              <w:szCs w:val="32"/>
            </w:rPr>
          </w:rPrChange>
        </w:rPr>
        <w:t xml:space="preserve"> do </w:t>
      </w:r>
      <w:r w:rsidR="00F823D5" w:rsidRPr="009C679A">
        <w:rPr>
          <w:rFonts w:ascii="Bookman Old Style" w:hAnsi="Bookman Old Style"/>
          <w:szCs w:val="24"/>
          <w:rPrChange w:id="6259" w:author="Ashley Frank" w:date="2024-12-20T20:44:00Z">
            <w:rPr>
              <w:rFonts w:ascii="Bookman Old Style" w:hAnsi="Bookman Old Style"/>
              <w:sz w:val="32"/>
              <w:szCs w:val="32"/>
            </w:rPr>
          </w:rPrChange>
        </w:rPr>
        <w:t>not</w:t>
      </w:r>
      <w:r w:rsidR="00734DBC" w:rsidRPr="009C679A">
        <w:rPr>
          <w:rFonts w:ascii="Bookman Old Style" w:hAnsi="Bookman Old Style"/>
          <w:szCs w:val="24"/>
          <w:rPrChange w:id="6260" w:author="Ashley Frank" w:date="2024-12-20T20:44:00Z">
            <w:rPr>
              <w:rFonts w:ascii="Bookman Old Style" w:hAnsi="Bookman Old Style"/>
              <w:sz w:val="32"/>
              <w:szCs w:val="32"/>
            </w:rPr>
          </w:rPrChange>
        </w:rPr>
        <w:t xml:space="preserve"> love others based on how they want to be loved</w:t>
      </w:r>
      <w:ins w:id="6261" w:author="Ashley Frank" w:date="2024-12-30T22:44:00Z">
        <w:r>
          <w:rPr>
            <w:rFonts w:ascii="Bookman Old Style" w:hAnsi="Bookman Old Style"/>
            <w:szCs w:val="24"/>
          </w:rPr>
          <w:t xml:space="preserve"> because we </w:t>
        </w:r>
      </w:ins>
      <w:del w:id="6262" w:author="Ashley Frank" w:date="2024-12-30T22:44:00Z">
        <w:r w:rsidR="00374B6C" w:rsidRPr="009C679A" w:rsidDel="00152FD8">
          <w:rPr>
            <w:rFonts w:ascii="Bookman Old Style" w:hAnsi="Bookman Old Style"/>
            <w:szCs w:val="24"/>
            <w:rPrChange w:id="6263" w:author="Ashley Frank" w:date="2024-12-20T20:44:00Z">
              <w:rPr>
                <w:rFonts w:ascii="Bookman Old Style" w:hAnsi="Bookman Old Style"/>
                <w:sz w:val="32"/>
                <w:szCs w:val="32"/>
              </w:rPr>
            </w:rPrChange>
          </w:rPr>
          <w:delText>;</w:delText>
        </w:r>
        <w:r w:rsidR="00734DBC" w:rsidRPr="009C679A" w:rsidDel="00152FD8">
          <w:rPr>
            <w:rFonts w:ascii="Bookman Old Style" w:hAnsi="Bookman Old Style"/>
            <w:szCs w:val="24"/>
            <w:rPrChange w:id="6264" w:author="Ashley Frank" w:date="2024-12-20T20:44:00Z">
              <w:rPr>
                <w:rFonts w:ascii="Bookman Old Style" w:hAnsi="Bookman Old Style"/>
                <w:sz w:val="32"/>
                <w:szCs w:val="32"/>
              </w:rPr>
            </w:rPrChange>
          </w:rPr>
          <w:delText xml:space="preserve"> </w:delText>
        </w:r>
        <w:r w:rsidR="00374B6C" w:rsidRPr="009C679A" w:rsidDel="00152FD8">
          <w:rPr>
            <w:rFonts w:ascii="Bookman Old Style" w:hAnsi="Bookman Old Style"/>
            <w:szCs w:val="24"/>
            <w:rPrChange w:id="6265" w:author="Ashley Frank" w:date="2024-12-20T20:44:00Z">
              <w:rPr>
                <w:rFonts w:ascii="Bookman Old Style" w:hAnsi="Bookman Old Style"/>
                <w:sz w:val="32"/>
                <w:szCs w:val="32"/>
              </w:rPr>
            </w:rPrChange>
          </w:rPr>
          <w:delText>w</w:delText>
        </w:r>
        <w:r w:rsidR="002C4A2E" w:rsidRPr="009C679A" w:rsidDel="00152FD8">
          <w:rPr>
            <w:rFonts w:ascii="Bookman Old Style" w:hAnsi="Bookman Old Style"/>
            <w:szCs w:val="24"/>
            <w:rPrChange w:id="6266" w:author="Ashley Frank" w:date="2024-12-20T20:44:00Z">
              <w:rPr>
                <w:rFonts w:ascii="Bookman Old Style" w:hAnsi="Bookman Old Style"/>
                <w:sz w:val="32"/>
                <w:szCs w:val="32"/>
              </w:rPr>
            </w:rPrChange>
          </w:rPr>
          <w:delText>e</w:delText>
        </w:r>
        <w:r w:rsidR="00734DBC" w:rsidRPr="009C679A" w:rsidDel="00152FD8">
          <w:rPr>
            <w:rFonts w:ascii="Bookman Old Style" w:hAnsi="Bookman Old Style"/>
            <w:szCs w:val="24"/>
            <w:rPrChange w:id="6267" w:author="Ashley Frank" w:date="2024-12-20T20:44:00Z">
              <w:rPr>
                <w:rFonts w:ascii="Bookman Old Style" w:hAnsi="Bookman Old Style"/>
                <w:sz w:val="32"/>
                <w:szCs w:val="32"/>
              </w:rPr>
            </w:rPrChange>
          </w:rPr>
          <w:delText xml:space="preserve"> </w:delText>
        </w:r>
      </w:del>
      <w:r w:rsidR="00734DBC" w:rsidRPr="009C679A">
        <w:rPr>
          <w:rFonts w:ascii="Bookman Old Style" w:hAnsi="Bookman Old Style"/>
          <w:szCs w:val="24"/>
          <w:rPrChange w:id="6268" w:author="Ashley Frank" w:date="2024-12-20T20:44:00Z">
            <w:rPr>
              <w:rFonts w:ascii="Bookman Old Style" w:hAnsi="Bookman Old Style"/>
              <w:sz w:val="32"/>
              <w:szCs w:val="32"/>
            </w:rPr>
          </w:rPrChange>
        </w:rPr>
        <w:t xml:space="preserve">typically don’t know how. People often receive love differently. One person may like to cuddle and like the touch of their mate, but their mate may like </w:t>
      </w:r>
      <w:del w:id="6269" w:author="Ashley Frank" w:date="2024-12-30T22:44:00Z">
        <w:r w:rsidR="00734DBC" w:rsidRPr="009C679A" w:rsidDel="00152FD8">
          <w:rPr>
            <w:rFonts w:ascii="Bookman Old Style" w:hAnsi="Bookman Old Style"/>
            <w:szCs w:val="24"/>
            <w:rPrChange w:id="6270" w:author="Ashley Frank" w:date="2024-12-20T20:44:00Z">
              <w:rPr>
                <w:rFonts w:ascii="Bookman Old Style" w:hAnsi="Bookman Old Style"/>
                <w:sz w:val="32"/>
                <w:szCs w:val="32"/>
              </w:rPr>
            </w:rPrChange>
          </w:rPr>
          <w:delText xml:space="preserve">a nice ride together </w:delText>
        </w:r>
      </w:del>
      <w:ins w:id="6271" w:author="Ashley Frank" w:date="2024-12-30T22:44:00Z">
        <w:r>
          <w:rPr>
            <w:rFonts w:ascii="Bookman Old Style" w:hAnsi="Bookman Old Style"/>
            <w:szCs w:val="24"/>
          </w:rPr>
          <w:t xml:space="preserve">to </w:t>
        </w:r>
      </w:ins>
      <w:del w:id="6272" w:author="Ashley Frank" w:date="2024-12-30T22:44:00Z">
        <w:r w:rsidR="00734DBC" w:rsidRPr="009C679A" w:rsidDel="00152FD8">
          <w:rPr>
            <w:rFonts w:ascii="Bookman Old Style" w:hAnsi="Bookman Old Style"/>
            <w:szCs w:val="24"/>
            <w:rPrChange w:id="6273" w:author="Ashley Frank" w:date="2024-12-20T20:44:00Z">
              <w:rPr>
                <w:rFonts w:ascii="Bookman Old Style" w:hAnsi="Bookman Old Style"/>
                <w:sz w:val="32"/>
                <w:szCs w:val="32"/>
              </w:rPr>
            </w:rPrChange>
          </w:rPr>
          <w:delText xml:space="preserve">or </w:delText>
        </w:r>
      </w:del>
      <w:r w:rsidR="00734DBC" w:rsidRPr="009C679A">
        <w:rPr>
          <w:rFonts w:ascii="Bookman Old Style" w:hAnsi="Bookman Old Style"/>
          <w:szCs w:val="24"/>
          <w:rPrChange w:id="6274" w:author="Ashley Frank" w:date="2024-12-20T20:44:00Z">
            <w:rPr>
              <w:rFonts w:ascii="Bookman Old Style" w:hAnsi="Bookman Old Style"/>
              <w:sz w:val="32"/>
              <w:szCs w:val="32"/>
            </w:rPr>
          </w:rPrChange>
        </w:rPr>
        <w:t xml:space="preserve">just </w:t>
      </w:r>
      <w:del w:id="6275" w:author="Ashley Frank" w:date="2024-12-30T22:44:00Z">
        <w:r w:rsidR="00734DBC" w:rsidRPr="009C679A" w:rsidDel="00152FD8">
          <w:rPr>
            <w:rFonts w:ascii="Bookman Old Style" w:hAnsi="Bookman Old Style"/>
            <w:szCs w:val="24"/>
            <w:rPrChange w:id="6276" w:author="Ashley Frank" w:date="2024-12-20T20:44:00Z">
              <w:rPr>
                <w:rFonts w:ascii="Bookman Old Style" w:hAnsi="Bookman Old Style"/>
                <w:sz w:val="32"/>
                <w:szCs w:val="32"/>
              </w:rPr>
            </w:rPrChange>
          </w:rPr>
          <w:delText xml:space="preserve">to </w:delText>
        </w:r>
      </w:del>
      <w:r w:rsidR="00734DBC" w:rsidRPr="009C679A">
        <w:rPr>
          <w:rFonts w:ascii="Bookman Old Style" w:hAnsi="Bookman Old Style"/>
          <w:szCs w:val="24"/>
          <w:rPrChange w:id="6277" w:author="Ashley Frank" w:date="2024-12-20T20:44:00Z">
            <w:rPr>
              <w:rFonts w:ascii="Bookman Old Style" w:hAnsi="Bookman Old Style"/>
              <w:sz w:val="32"/>
              <w:szCs w:val="32"/>
            </w:rPr>
          </w:rPrChange>
        </w:rPr>
        <w:t xml:space="preserve">spend some quality time </w:t>
      </w:r>
      <w:del w:id="6278" w:author="Ashley Frank" w:date="2024-12-30T22:53:00Z">
        <w:r w:rsidR="00734DBC" w:rsidRPr="009C679A" w:rsidDel="00CF723B">
          <w:rPr>
            <w:rFonts w:ascii="Bookman Old Style" w:hAnsi="Bookman Old Style"/>
            <w:szCs w:val="24"/>
            <w:rPrChange w:id="6279" w:author="Ashley Frank" w:date="2024-12-20T20:44:00Z">
              <w:rPr>
                <w:rFonts w:ascii="Bookman Old Style" w:hAnsi="Bookman Old Style"/>
                <w:sz w:val="32"/>
                <w:szCs w:val="32"/>
              </w:rPr>
            </w:rPrChange>
          </w:rPr>
          <w:delText xml:space="preserve">with </w:delText>
        </w:r>
      </w:del>
      <w:del w:id="6280" w:author="Ashley Frank" w:date="2024-12-30T22:44:00Z">
        <w:r w:rsidR="00734DBC" w:rsidRPr="009C679A" w:rsidDel="00152FD8">
          <w:rPr>
            <w:rFonts w:ascii="Bookman Old Style" w:hAnsi="Bookman Old Style"/>
            <w:szCs w:val="24"/>
            <w:rPrChange w:id="6281" w:author="Ashley Frank" w:date="2024-12-20T20:44:00Z">
              <w:rPr>
                <w:rFonts w:ascii="Bookman Old Style" w:hAnsi="Bookman Old Style"/>
                <w:sz w:val="32"/>
                <w:szCs w:val="32"/>
              </w:rPr>
            </w:rPrChange>
          </w:rPr>
          <w:delText>each oth</w:delText>
        </w:r>
      </w:del>
      <w:ins w:id="6282" w:author="Ashley Frank" w:date="2024-12-30T22:44:00Z">
        <w:r>
          <w:rPr>
            <w:rFonts w:ascii="Bookman Old Style" w:hAnsi="Bookman Old Style"/>
            <w:szCs w:val="24"/>
          </w:rPr>
          <w:t>together</w:t>
        </w:r>
      </w:ins>
      <w:del w:id="6283" w:author="Ashley Frank" w:date="2024-12-30T22:44:00Z">
        <w:r w:rsidR="00734DBC" w:rsidRPr="009C679A" w:rsidDel="00152FD8">
          <w:rPr>
            <w:rFonts w:ascii="Bookman Old Style" w:hAnsi="Bookman Old Style"/>
            <w:szCs w:val="24"/>
            <w:rPrChange w:id="6284" w:author="Ashley Frank" w:date="2024-12-20T20:44:00Z">
              <w:rPr>
                <w:rFonts w:ascii="Bookman Old Style" w:hAnsi="Bookman Old Style"/>
                <w:sz w:val="32"/>
                <w:szCs w:val="32"/>
              </w:rPr>
            </w:rPrChange>
          </w:rPr>
          <w:delText>er</w:delText>
        </w:r>
      </w:del>
      <w:r w:rsidR="00734DBC" w:rsidRPr="009C679A">
        <w:rPr>
          <w:rFonts w:ascii="Bookman Old Style" w:hAnsi="Bookman Old Style"/>
          <w:szCs w:val="24"/>
          <w:rPrChange w:id="6285" w:author="Ashley Frank" w:date="2024-12-20T20:44:00Z">
            <w:rPr>
              <w:rFonts w:ascii="Bookman Old Style" w:hAnsi="Bookman Old Style"/>
              <w:sz w:val="32"/>
              <w:szCs w:val="32"/>
            </w:rPr>
          </w:rPrChange>
        </w:rPr>
        <w:t>. Others may like to receive encouraging words or affirming words. Some like to receive small sentimental gifts</w:t>
      </w:r>
      <w:r w:rsidR="00374B6C" w:rsidRPr="009C679A">
        <w:rPr>
          <w:rFonts w:ascii="Bookman Old Style" w:hAnsi="Bookman Old Style"/>
          <w:szCs w:val="24"/>
          <w:rPrChange w:id="6286" w:author="Ashley Frank" w:date="2024-12-20T20:44:00Z">
            <w:rPr>
              <w:rFonts w:ascii="Bookman Old Style" w:hAnsi="Bookman Old Style"/>
              <w:sz w:val="32"/>
              <w:szCs w:val="32"/>
            </w:rPr>
          </w:rPrChange>
        </w:rPr>
        <w:t>,</w:t>
      </w:r>
      <w:r w:rsidR="00734DBC" w:rsidRPr="009C679A">
        <w:rPr>
          <w:rFonts w:ascii="Bookman Old Style" w:hAnsi="Bookman Old Style"/>
          <w:szCs w:val="24"/>
          <w:rPrChange w:id="6287" w:author="Ashley Frank" w:date="2024-12-20T20:44:00Z">
            <w:rPr>
              <w:rFonts w:ascii="Bookman Old Style" w:hAnsi="Bookman Old Style"/>
              <w:sz w:val="32"/>
              <w:szCs w:val="32"/>
            </w:rPr>
          </w:rPrChange>
        </w:rPr>
        <w:t xml:space="preserve"> while others receive love through varying acts of service. The key is to LEARN how to love each other in a way that is focused, intentional</w:t>
      </w:r>
      <w:r w:rsidR="00374B6C" w:rsidRPr="009C679A">
        <w:rPr>
          <w:rFonts w:ascii="Bookman Old Style" w:hAnsi="Bookman Old Style"/>
          <w:szCs w:val="24"/>
          <w:rPrChange w:id="6288" w:author="Ashley Frank" w:date="2024-12-20T20:44:00Z">
            <w:rPr>
              <w:rFonts w:ascii="Bookman Old Style" w:hAnsi="Bookman Old Style"/>
              <w:sz w:val="32"/>
              <w:szCs w:val="32"/>
            </w:rPr>
          </w:rPrChange>
        </w:rPr>
        <w:t>,</w:t>
      </w:r>
      <w:r w:rsidR="00734DBC" w:rsidRPr="009C679A">
        <w:rPr>
          <w:rFonts w:ascii="Bookman Old Style" w:hAnsi="Bookman Old Style"/>
          <w:szCs w:val="24"/>
          <w:rPrChange w:id="6289" w:author="Ashley Frank" w:date="2024-12-20T20:44:00Z">
            <w:rPr>
              <w:rFonts w:ascii="Bookman Old Style" w:hAnsi="Bookman Old Style"/>
              <w:sz w:val="32"/>
              <w:szCs w:val="32"/>
            </w:rPr>
          </w:rPrChange>
        </w:rPr>
        <w:t xml:space="preserve"> and </w:t>
      </w:r>
      <w:ins w:id="6290" w:author="Ashley Frank" w:date="2024-12-30T22:45:00Z">
        <w:r w:rsidR="00CF723B">
          <w:rPr>
            <w:rFonts w:ascii="Bookman Old Style" w:hAnsi="Bookman Old Style"/>
            <w:szCs w:val="24"/>
          </w:rPr>
          <w:t xml:space="preserve">enthusiastic </w:t>
        </w:r>
      </w:ins>
      <w:del w:id="6291" w:author="Ashley Frank" w:date="2024-12-30T22:45:00Z">
        <w:r w:rsidR="00734DBC" w:rsidRPr="009C679A" w:rsidDel="00CF723B">
          <w:rPr>
            <w:rFonts w:ascii="Bookman Old Style" w:hAnsi="Bookman Old Style"/>
            <w:szCs w:val="24"/>
            <w:rPrChange w:id="6292" w:author="Ashley Frank" w:date="2024-12-20T20:44:00Z">
              <w:rPr>
                <w:rFonts w:ascii="Bookman Old Style" w:hAnsi="Bookman Old Style"/>
                <w:sz w:val="32"/>
                <w:szCs w:val="32"/>
              </w:rPr>
            </w:rPrChange>
          </w:rPr>
          <w:delText xml:space="preserve">energetic </w:delText>
        </w:r>
      </w:del>
      <w:r w:rsidR="00734DBC" w:rsidRPr="009C679A">
        <w:rPr>
          <w:rFonts w:ascii="Bookman Old Style" w:hAnsi="Bookman Old Style"/>
          <w:szCs w:val="24"/>
          <w:rPrChange w:id="6293" w:author="Ashley Frank" w:date="2024-12-20T20:44:00Z">
            <w:rPr>
              <w:rFonts w:ascii="Bookman Old Style" w:hAnsi="Bookman Old Style"/>
              <w:sz w:val="32"/>
              <w:szCs w:val="32"/>
            </w:rPr>
          </w:rPrChange>
        </w:rPr>
        <w:t>so as to cause the other person to be convinced that they are cherished, valuable</w:t>
      </w:r>
      <w:r w:rsidR="00374B6C" w:rsidRPr="009C679A">
        <w:rPr>
          <w:rFonts w:ascii="Bookman Old Style" w:hAnsi="Bookman Old Style"/>
          <w:szCs w:val="24"/>
          <w:rPrChange w:id="6294" w:author="Ashley Frank" w:date="2024-12-20T20:44:00Z">
            <w:rPr>
              <w:rFonts w:ascii="Bookman Old Style" w:hAnsi="Bookman Old Style"/>
              <w:sz w:val="32"/>
              <w:szCs w:val="32"/>
            </w:rPr>
          </w:rPrChange>
        </w:rPr>
        <w:t>,</w:t>
      </w:r>
      <w:r w:rsidR="00734DBC" w:rsidRPr="009C679A">
        <w:rPr>
          <w:rFonts w:ascii="Bookman Old Style" w:hAnsi="Bookman Old Style"/>
          <w:szCs w:val="24"/>
          <w:rPrChange w:id="6295" w:author="Ashley Frank" w:date="2024-12-20T20:44:00Z">
            <w:rPr>
              <w:rFonts w:ascii="Bookman Old Style" w:hAnsi="Bookman Old Style"/>
              <w:sz w:val="32"/>
              <w:szCs w:val="32"/>
            </w:rPr>
          </w:rPrChange>
        </w:rPr>
        <w:t xml:space="preserve"> and cared about. </w:t>
      </w:r>
      <w:r w:rsidR="00260DCD" w:rsidRPr="009C679A">
        <w:rPr>
          <w:rFonts w:ascii="Bookman Old Style" w:hAnsi="Bookman Old Style"/>
          <w:szCs w:val="24"/>
          <w:rPrChange w:id="6296" w:author="Ashley Frank" w:date="2024-12-20T20:44:00Z">
            <w:rPr>
              <w:rFonts w:ascii="Bookman Old Style" w:hAnsi="Bookman Old Style"/>
              <w:sz w:val="32"/>
              <w:szCs w:val="32"/>
            </w:rPr>
          </w:rPrChange>
        </w:rPr>
        <w:t>Of course,</w:t>
      </w:r>
      <w:r w:rsidR="00734DBC" w:rsidRPr="009C679A">
        <w:rPr>
          <w:rFonts w:ascii="Bookman Old Style" w:hAnsi="Bookman Old Style"/>
          <w:szCs w:val="24"/>
          <w:rPrChange w:id="6297" w:author="Ashley Frank" w:date="2024-12-20T20:44:00Z">
            <w:rPr>
              <w:rFonts w:ascii="Bookman Old Style" w:hAnsi="Bookman Old Style"/>
              <w:sz w:val="32"/>
              <w:szCs w:val="32"/>
            </w:rPr>
          </w:rPrChange>
        </w:rPr>
        <w:t xml:space="preserve"> this happens </w:t>
      </w:r>
      <w:r w:rsidR="00374B6C" w:rsidRPr="009C679A">
        <w:rPr>
          <w:rFonts w:ascii="Bookman Old Style" w:hAnsi="Bookman Old Style"/>
          <w:szCs w:val="24"/>
          <w:rPrChange w:id="6298" w:author="Ashley Frank" w:date="2024-12-20T20:44:00Z">
            <w:rPr>
              <w:rFonts w:ascii="Bookman Old Style" w:hAnsi="Bookman Old Style"/>
              <w:sz w:val="32"/>
              <w:szCs w:val="32"/>
            </w:rPr>
          </w:rPrChange>
        </w:rPr>
        <w:t>at</w:t>
      </w:r>
      <w:r w:rsidR="00734DBC" w:rsidRPr="009C679A">
        <w:rPr>
          <w:rFonts w:ascii="Bookman Old Style" w:hAnsi="Bookman Old Style"/>
          <w:szCs w:val="24"/>
          <w:rPrChange w:id="6299" w:author="Ashley Frank" w:date="2024-12-20T20:44:00Z">
            <w:rPr>
              <w:rFonts w:ascii="Bookman Old Style" w:hAnsi="Bookman Old Style"/>
              <w:sz w:val="32"/>
              <w:szCs w:val="32"/>
            </w:rPr>
          </w:rPrChange>
        </w:rPr>
        <w:t xml:space="preserve"> the moment. Love is exercised</w:t>
      </w:r>
      <w:r w:rsidR="00260DCD" w:rsidRPr="009C679A">
        <w:rPr>
          <w:rFonts w:ascii="Bookman Old Style" w:hAnsi="Bookman Old Style"/>
          <w:szCs w:val="24"/>
          <w:rPrChange w:id="6300" w:author="Ashley Frank" w:date="2024-12-20T20:44:00Z">
            <w:rPr>
              <w:rFonts w:ascii="Bookman Old Style" w:hAnsi="Bookman Old Style"/>
              <w:sz w:val="32"/>
              <w:szCs w:val="32"/>
            </w:rPr>
          </w:rPrChange>
        </w:rPr>
        <w:t xml:space="preserve"> and demonstrated</w:t>
      </w:r>
      <w:r w:rsidR="00734DBC" w:rsidRPr="009C679A">
        <w:rPr>
          <w:rFonts w:ascii="Bookman Old Style" w:hAnsi="Bookman Old Style"/>
          <w:szCs w:val="24"/>
          <w:rPrChange w:id="6301" w:author="Ashley Frank" w:date="2024-12-20T20:44:00Z">
            <w:rPr>
              <w:rFonts w:ascii="Bookman Old Style" w:hAnsi="Bookman Old Style"/>
              <w:sz w:val="32"/>
              <w:szCs w:val="32"/>
            </w:rPr>
          </w:rPrChange>
        </w:rPr>
        <w:t xml:space="preserve"> in the moments that you have.</w:t>
      </w:r>
      <w:r w:rsidR="00260DCD" w:rsidRPr="009C679A">
        <w:rPr>
          <w:rFonts w:ascii="Bookman Old Style" w:hAnsi="Bookman Old Style"/>
          <w:szCs w:val="24"/>
          <w:rPrChange w:id="6302" w:author="Ashley Frank" w:date="2024-12-20T20:44:00Z">
            <w:rPr>
              <w:rFonts w:ascii="Bookman Old Style" w:hAnsi="Bookman Old Style"/>
              <w:sz w:val="32"/>
              <w:szCs w:val="32"/>
            </w:rPr>
          </w:rPrChange>
        </w:rPr>
        <w:t xml:space="preserve"> You cannot love anyone yesterday</w:t>
      </w:r>
      <w:r w:rsidR="00374B6C" w:rsidRPr="009C679A">
        <w:rPr>
          <w:rFonts w:ascii="Bookman Old Style" w:hAnsi="Bookman Old Style"/>
          <w:szCs w:val="24"/>
          <w:rPrChange w:id="6303" w:author="Ashley Frank" w:date="2024-12-20T20:44:00Z">
            <w:rPr>
              <w:rFonts w:ascii="Bookman Old Style" w:hAnsi="Bookman Old Style"/>
              <w:sz w:val="32"/>
              <w:szCs w:val="32"/>
            </w:rPr>
          </w:rPrChange>
        </w:rPr>
        <w:t>,</w:t>
      </w:r>
      <w:r w:rsidR="00260DCD" w:rsidRPr="009C679A">
        <w:rPr>
          <w:rFonts w:ascii="Bookman Old Style" w:hAnsi="Bookman Old Style"/>
          <w:szCs w:val="24"/>
          <w:rPrChange w:id="6304" w:author="Ashley Frank" w:date="2024-12-20T20:44:00Z">
            <w:rPr>
              <w:rFonts w:ascii="Bookman Old Style" w:hAnsi="Bookman Old Style"/>
              <w:sz w:val="32"/>
              <w:szCs w:val="32"/>
            </w:rPr>
          </w:rPrChange>
        </w:rPr>
        <w:t xml:space="preserve"> and you cannot love anyone tomorrow. Loved is demonstrated in that very moment that you have. The intent comes in the moment, the focus comes in the moment</w:t>
      </w:r>
      <w:r w:rsidR="00374B6C" w:rsidRPr="009C679A">
        <w:rPr>
          <w:rFonts w:ascii="Bookman Old Style" w:hAnsi="Bookman Old Style"/>
          <w:szCs w:val="24"/>
          <w:rPrChange w:id="6305" w:author="Ashley Frank" w:date="2024-12-20T20:44:00Z">
            <w:rPr>
              <w:rFonts w:ascii="Bookman Old Style" w:hAnsi="Bookman Old Style"/>
              <w:sz w:val="32"/>
              <w:szCs w:val="32"/>
            </w:rPr>
          </w:rPrChange>
        </w:rPr>
        <w:t>,</w:t>
      </w:r>
      <w:r w:rsidR="00260DCD" w:rsidRPr="009C679A">
        <w:rPr>
          <w:rFonts w:ascii="Bookman Old Style" w:hAnsi="Bookman Old Style"/>
          <w:szCs w:val="24"/>
          <w:rPrChange w:id="6306" w:author="Ashley Frank" w:date="2024-12-20T20:44:00Z">
            <w:rPr>
              <w:rFonts w:ascii="Bookman Old Style" w:hAnsi="Bookman Old Style"/>
              <w:sz w:val="32"/>
              <w:szCs w:val="32"/>
            </w:rPr>
          </w:rPrChange>
        </w:rPr>
        <w:t xml:space="preserve"> and the energy is in that very moment.</w:t>
      </w:r>
      <w:r w:rsidR="00AC47E8" w:rsidRPr="009C679A">
        <w:rPr>
          <w:rFonts w:ascii="Bookman Old Style" w:hAnsi="Bookman Old Style"/>
          <w:szCs w:val="24"/>
          <w:rPrChange w:id="6307" w:author="Ashley Frank" w:date="2024-12-20T20:44:00Z">
            <w:rPr>
              <w:rFonts w:ascii="Bookman Old Style" w:hAnsi="Bookman Old Style"/>
              <w:sz w:val="32"/>
              <w:szCs w:val="32"/>
            </w:rPr>
          </w:rPrChange>
        </w:rPr>
        <w:t xml:space="preserve"> </w:t>
      </w:r>
    </w:p>
    <w:p w14:paraId="0F68E715" w14:textId="56A92BBD" w:rsidR="009014DA" w:rsidRPr="009C679A" w:rsidRDefault="00AC47E8" w:rsidP="009014DA">
      <w:pPr>
        <w:pStyle w:val="BodyText"/>
        <w:spacing w:line="360" w:lineRule="auto"/>
        <w:rPr>
          <w:rFonts w:ascii="Bookman Old Style" w:hAnsi="Bookman Old Style"/>
          <w:szCs w:val="24"/>
          <w:rPrChange w:id="6308" w:author="Ashley Frank" w:date="2024-12-20T20:44:00Z">
            <w:rPr>
              <w:rFonts w:ascii="Bookman Old Style" w:hAnsi="Bookman Old Style"/>
              <w:sz w:val="32"/>
              <w:szCs w:val="32"/>
            </w:rPr>
          </w:rPrChange>
        </w:rPr>
      </w:pPr>
      <w:r w:rsidRPr="009C679A">
        <w:rPr>
          <w:rFonts w:ascii="Bookman Old Style" w:hAnsi="Bookman Old Style"/>
          <w:szCs w:val="24"/>
          <w:rPrChange w:id="6309" w:author="Ashley Frank" w:date="2024-12-20T20:44:00Z">
            <w:rPr>
              <w:rFonts w:ascii="Bookman Old Style" w:hAnsi="Bookman Old Style"/>
              <w:sz w:val="32"/>
              <w:szCs w:val="32"/>
            </w:rPr>
          </w:rPrChange>
        </w:rPr>
        <w:t xml:space="preserve">The question may not be </w:t>
      </w:r>
      <w:r w:rsidRPr="009C679A">
        <w:rPr>
          <w:rFonts w:ascii="Bookman Old Style" w:hAnsi="Bookman Old Style"/>
          <w:b/>
          <w:i/>
          <w:szCs w:val="24"/>
          <w:rPrChange w:id="6310" w:author="Ashley Frank" w:date="2024-12-20T20:44:00Z">
            <w:rPr>
              <w:rFonts w:ascii="Bookman Old Style" w:hAnsi="Bookman Old Style"/>
              <w:b/>
              <w:i/>
              <w:sz w:val="32"/>
              <w:szCs w:val="32"/>
            </w:rPr>
          </w:rPrChange>
        </w:rPr>
        <w:t>if</w:t>
      </w:r>
      <w:r w:rsidRPr="009C679A">
        <w:rPr>
          <w:rFonts w:ascii="Bookman Old Style" w:hAnsi="Bookman Old Style"/>
          <w:szCs w:val="24"/>
          <w:rPrChange w:id="6311" w:author="Ashley Frank" w:date="2024-12-20T20:44:00Z">
            <w:rPr>
              <w:rFonts w:ascii="Bookman Old Style" w:hAnsi="Bookman Old Style"/>
              <w:sz w:val="32"/>
              <w:szCs w:val="32"/>
            </w:rPr>
          </w:rPrChange>
        </w:rPr>
        <w:t xml:space="preserve"> you love someone. The question may be </w:t>
      </w:r>
      <w:r w:rsidRPr="000546D2">
        <w:rPr>
          <w:rFonts w:ascii="Bookman Old Style" w:hAnsi="Bookman Old Style"/>
          <w:b/>
          <w:bCs/>
          <w:i/>
          <w:szCs w:val="24"/>
          <w:u w:val="single"/>
          <w:rPrChange w:id="6312" w:author="Clara Shoots" w:date="2025-01-10T13:18:00Z">
            <w:rPr>
              <w:rFonts w:ascii="Bookman Old Style" w:hAnsi="Bookman Old Style"/>
              <w:i/>
              <w:sz w:val="32"/>
              <w:szCs w:val="32"/>
              <w:u w:val="single"/>
            </w:rPr>
          </w:rPrChange>
        </w:rPr>
        <w:t>how</w:t>
      </w:r>
      <w:r w:rsidRPr="009C679A">
        <w:rPr>
          <w:rFonts w:ascii="Bookman Old Style" w:hAnsi="Bookman Old Style"/>
          <w:szCs w:val="24"/>
          <w:rPrChange w:id="6313" w:author="Ashley Frank" w:date="2024-12-20T20:44:00Z">
            <w:rPr>
              <w:rFonts w:ascii="Bookman Old Style" w:hAnsi="Bookman Old Style"/>
              <w:sz w:val="32"/>
              <w:szCs w:val="32"/>
            </w:rPr>
          </w:rPrChange>
        </w:rPr>
        <w:t xml:space="preserve"> to love someone.</w:t>
      </w:r>
    </w:p>
    <w:p w14:paraId="4675CFF1" w14:textId="3F478EEB" w:rsidR="00AC795C" w:rsidRPr="009C679A" w:rsidRDefault="00AC795C" w:rsidP="009014DA">
      <w:pPr>
        <w:pStyle w:val="BodyText"/>
        <w:spacing w:line="360" w:lineRule="auto"/>
        <w:rPr>
          <w:rFonts w:ascii="Bookman Old Style" w:hAnsi="Bookman Old Style"/>
          <w:szCs w:val="24"/>
          <w:rPrChange w:id="6314" w:author="Ashley Frank" w:date="2024-12-20T20:44:00Z">
            <w:rPr>
              <w:rFonts w:ascii="Bookman Old Style" w:hAnsi="Bookman Old Style"/>
              <w:sz w:val="32"/>
              <w:szCs w:val="32"/>
            </w:rPr>
          </w:rPrChange>
        </w:rPr>
      </w:pPr>
      <w:r w:rsidRPr="009C679A">
        <w:rPr>
          <w:rFonts w:ascii="Bookman Old Style" w:hAnsi="Bookman Old Style"/>
          <w:szCs w:val="24"/>
          <w:rPrChange w:id="6315" w:author="Ashley Frank" w:date="2024-12-20T20:44:00Z">
            <w:rPr>
              <w:rFonts w:ascii="Bookman Old Style" w:hAnsi="Bookman Old Style"/>
              <w:sz w:val="32"/>
              <w:szCs w:val="32"/>
            </w:rPr>
          </w:rPrChange>
        </w:rPr>
        <w:t>Focus on the family</w:t>
      </w:r>
      <w:r w:rsidRPr="009C679A">
        <w:rPr>
          <w:rFonts w:ascii="Bookman Old Style" w:hAnsi="Bookman Old Style"/>
          <w:szCs w:val="24"/>
          <w:rPrChange w:id="6316" w:author="Ashley Frank" w:date="2024-12-20T20:44:00Z">
            <w:rPr>
              <w:rFonts w:ascii="Bookman Old Style" w:hAnsi="Bookman Old Style"/>
              <w:sz w:val="18"/>
              <w:szCs w:val="18"/>
            </w:rPr>
          </w:rPrChange>
        </w:rPr>
        <w:t xml:space="preserve"> </w:t>
      </w:r>
      <w:r w:rsidRPr="009C679A">
        <w:rPr>
          <w:rFonts w:ascii="Bookman Old Style" w:hAnsi="Bookman Old Style"/>
          <w:szCs w:val="24"/>
          <w:rPrChange w:id="6317" w:author="Ashley Frank" w:date="2024-12-20T20:44:00Z">
            <w:rPr>
              <w:rFonts w:ascii="Bookman Old Style" w:hAnsi="Bookman Old Style"/>
              <w:sz w:val="32"/>
              <w:szCs w:val="32"/>
            </w:rPr>
          </w:rPrChange>
        </w:rPr>
        <w:t xml:space="preserve">does a great job </w:t>
      </w:r>
      <w:r w:rsidR="00374B6C" w:rsidRPr="009C679A">
        <w:rPr>
          <w:rFonts w:ascii="Bookman Old Style" w:hAnsi="Bookman Old Style"/>
          <w:szCs w:val="24"/>
          <w:rPrChange w:id="6318" w:author="Ashley Frank" w:date="2024-12-20T20:44:00Z">
            <w:rPr>
              <w:rFonts w:ascii="Bookman Old Style" w:hAnsi="Bookman Old Style"/>
              <w:sz w:val="32"/>
              <w:szCs w:val="32"/>
            </w:rPr>
          </w:rPrChange>
        </w:rPr>
        <w:t>of</w:t>
      </w:r>
      <w:r w:rsidRPr="009C679A">
        <w:rPr>
          <w:rFonts w:ascii="Bookman Old Style" w:hAnsi="Bookman Old Style"/>
          <w:szCs w:val="24"/>
          <w:rPrChange w:id="6319" w:author="Ashley Frank" w:date="2024-12-20T20:44:00Z">
            <w:rPr>
              <w:rFonts w:ascii="Bookman Old Style" w:hAnsi="Bookman Old Style"/>
              <w:sz w:val="32"/>
              <w:szCs w:val="32"/>
            </w:rPr>
          </w:rPrChange>
        </w:rPr>
        <w:t xml:space="preserve"> explaining the aspects of the 5 Love Languages. Below is the excerpt</w:t>
      </w:r>
      <w:r w:rsidR="00BC7BD4" w:rsidRPr="009C679A">
        <w:rPr>
          <w:rFonts w:ascii="Bookman Old Style" w:hAnsi="Bookman Old Style"/>
          <w:szCs w:val="24"/>
          <w:rPrChange w:id="6320" w:author="Ashley Frank" w:date="2024-12-20T20:44:00Z">
            <w:rPr>
              <w:rFonts w:ascii="Bookman Old Style" w:hAnsi="Bookman Old Style"/>
              <w:sz w:val="32"/>
              <w:szCs w:val="32"/>
            </w:rPr>
          </w:rPrChange>
        </w:rPr>
        <w:t>:</w:t>
      </w:r>
    </w:p>
    <w:p w14:paraId="31CAAE67" w14:textId="77777777" w:rsidR="00D630BB" w:rsidRDefault="00D630BB" w:rsidP="00AC795C">
      <w:pPr>
        <w:pStyle w:val="NormalWeb"/>
        <w:spacing w:line="450" w:lineRule="atLeast"/>
        <w:jc w:val="center"/>
        <w:rPr>
          <w:ins w:id="6321" w:author="Ashley Frank" w:date="2024-12-28T04:52:00Z"/>
          <w:rFonts w:ascii="Bookman Old Style" w:hAnsi="Bookman Old Style"/>
          <w:b/>
          <w:bCs/>
          <w:i/>
          <w:iCs/>
        </w:rPr>
      </w:pPr>
    </w:p>
    <w:p w14:paraId="55481584" w14:textId="77777777" w:rsidR="00D630BB" w:rsidRDefault="00D630BB" w:rsidP="00AC795C">
      <w:pPr>
        <w:pStyle w:val="NormalWeb"/>
        <w:spacing w:line="450" w:lineRule="atLeast"/>
        <w:jc w:val="center"/>
        <w:rPr>
          <w:ins w:id="6322" w:author="Ashley Frank" w:date="2024-12-28T04:52:00Z"/>
          <w:rFonts w:ascii="Bookman Old Style" w:hAnsi="Bookman Old Style"/>
          <w:b/>
          <w:bCs/>
          <w:i/>
          <w:iCs/>
        </w:rPr>
      </w:pPr>
    </w:p>
    <w:p w14:paraId="30B73D0C" w14:textId="1149BF99" w:rsidR="00AC795C" w:rsidRPr="009C679A" w:rsidRDefault="00AC795C" w:rsidP="00AC795C">
      <w:pPr>
        <w:pStyle w:val="NormalWeb"/>
        <w:spacing w:line="450" w:lineRule="atLeast"/>
        <w:jc w:val="center"/>
        <w:rPr>
          <w:rFonts w:ascii="Bookman Old Style" w:hAnsi="Bookman Old Style"/>
          <w:rPrChange w:id="6323" w:author="Ashley Frank" w:date="2024-12-20T20:44:00Z">
            <w:rPr>
              <w:rFonts w:ascii="Bookman Old Style" w:hAnsi="Bookman Old Style"/>
              <w:sz w:val="32"/>
              <w:szCs w:val="32"/>
            </w:rPr>
          </w:rPrChange>
        </w:rPr>
      </w:pPr>
      <w:r w:rsidRPr="009C679A">
        <w:rPr>
          <w:rFonts w:ascii="Bookman Old Style" w:hAnsi="Bookman Old Style"/>
          <w:b/>
          <w:bCs/>
          <w:i/>
          <w:iCs/>
          <w:rPrChange w:id="6324" w:author="Ashley Frank" w:date="2024-12-20T20:44:00Z">
            <w:rPr>
              <w:rFonts w:ascii="Bookman Old Style" w:hAnsi="Bookman Old Style"/>
              <w:b/>
              <w:bCs/>
              <w:i/>
              <w:iCs/>
              <w:sz w:val="32"/>
              <w:szCs w:val="32"/>
            </w:rPr>
          </w:rPrChange>
        </w:rPr>
        <w:t>Words of affirmation</w:t>
      </w:r>
    </w:p>
    <w:p w14:paraId="00ADCFCD" w14:textId="50F58677" w:rsidR="00AC795C" w:rsidRPr="009C679A" w:rsidRDefault="00AC795C" w:rsidP="00AC795C">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325"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326" w:author="Ashley Frank" w:date="2024-12-20T20:44:00Z">
            <w:rPr>
              <w:rFonts w:ascii="Bookman Old Style" w:hAnsi="Bookman Old Style"/>
              <w:i/>
              <w:color w:val="343434"/>
              <w:sz w:val="32"/>
              <w:szCs w:val="32"/>
            </w:rPr>
          </w:rPrChange>
        </w:rPr>
        <w:t>One way to express love emotionally is to use words that build up. Solomon, author of ancient Hebrew Wisdom Literature, wrote, "The tongue has the po</w:t>
      </w:r>
      <w:r w:rsidR="00F823D5" w:rsidRPr="009C679A">
        <w:rPr>
          <w:rFonts w:ascii="Bookman Old Style" w:hAnsi="Bookman Old Style"/>
          <w:i/>
          <w:color w:val="343434"/>
          <w:szCs w:val="24"/>
          <w:rPrChange w:id="6327" w:author="Ashley Frank" w:date="2024-12-20T20:44:00Z">
            <w:rPr>
              <w:rFonts w:ascii="Bookman Old Style" w:hAnsi="Bookman Old Style"/>
              <w:i/>
              <w:color w:val="343434"/>
              <w:sz w:val="32"/>
              <w:szCs w:val="32"/>
            </w:rPr>
          </w:rPrChange>
        </w:rPr>
        <w:t>w</w:t>
      </w:r>
      <w:r w:rsidR="002C4A2E" w:rsidRPr="009C679A">
        <w:rPr>
          <w:rFonts w:ascii="Bookman Old Style" w:hAnsi="Bookman Old Style"/>
          <w:i/>
          <w:color w:val="343434"/>
          <w:szCs w:val="24"/>
          <w:rPrChange w:id="6328" w:author="Ashley Frank" w:date="2024-12-20T20:44:00Z">
            <w:rPr>
              <w:rFonts w:ascii="Bookman Old Style" w:hAnsi="Bookman Old Style"/>
              <w:i/>
              <w:color w:val="343434"/>
              <w:sz w:val="32"/>
              <w:szCs w:val="32"/>
            </w:rPr>
          </w:rPrChange>
        </w:rPr>
        <w:t>e</w:t>
      </w:r>
      <w:r w:rsidRPr="009C679A">
        <w:rPr>
          <w:rFonts w:ascii="Bookman Old Style" w:hAnsi="Bookman Old Style"/>
          <w:i/>
          <w:color w:val="343434"/>
          <w:szCs w:val="24"/>
          <w:rPrChange w:id="6329" w:author="Ashley Frank" w:date="2024-12-20T20:44:00Z">
            <w:rPr>
              <w:rFonts w:ascii="Bookman Old Style" w:hAnsi="Bookman Old Style"/>
              <w:i/>
              <w:color w:val="343434"/>
              <w:sz w:val="32"/>
              <w:szCs w:val="32"/>
            </w:rPr>
          </w:rPrChange>
        </w:rPr>
        <w:t>r of life and death" (Proverbs 18:21, NIV). Many couples have never learned the tremendous po</w:t>
      </w:r>
      <w:r w:rsidR="00F823D5" w:rsidRPr="009C679A">
        <w:rPr>
          <w:rFonts w:ascii="Bookman Old Style" w:hAnsi="Bookman Old Style"/>
          <w:i/>
          <w:color w:val="343434"/>
          <w:szCs w:val="24"/>
          <w:rPrChange w:id="6330" w:author="Ashley Frank" w:date="2024-12-20T20:44:00Z">
            <w:rPr>
              <w:rFonts w:ascii="Bookman Old Style" w:hAnsi="Bookman Old Style"/>
              <w:i/>
              <w:color w:val="343434"/>
              <w:sz w:val="32"/>
              <w:szCs w:val="32"/>
            </w:rPr>
          </w:rPrChange>
        </w:rPr>
        <w:t>w</w:t>
      </w:r>
      <w:r w:rsidR="002C4A2E" w:rsidRPr="009C679A">
        <w:rPr>
          <w:rFonts w:ascii="Bookman Old Style" w:hAnsi="Bookman Old Style"/>
          <w:i/>
          <w:color w:val="343434"/>
          <w:szCs w:val="24"/>
          <w:rPrChange w:id="6331" w:author="Ashley Frank" w:date="2024-12-20T20:44:00Z">
            <w:rPr>
              <w:rFonts w:ascii="Bookman Old Style" w:hAnsi="Bookman Old Style"/>
              <w:i/>
              <w:color w:val="343434"/>
              <w:sz w:val="32"/>
              <w:szCs w:val="32"/>
            </w:rPr>
          </w:rPrChange>
        </w:rPr>
        <w:t>e</w:t>
      </w:r>
      <w:r w:rsidRPr="009C679A">
        <w:rPr>
          <w:rFonts w:ascii="Bookman Old Style" w:hAnsi="Bookman Old Style"/>
          <w:i/>
          <w:color w:val="343434"/>
          <w:szCs w:val="24"/>
          <w:rPrChange w:id="6332" w:author="Ashley Frank" w:date="2024-12-20T20:44:00Z">
            <w:rPr>
              <w:rFonts w:ascii="Bookman Old Style" w:hAnsi="Bookman Old Style"/>
              <w:i/>
              <w:color w:val="343434"/>
              <w:sz w:val="32"/>
              <w:szCs w:val="32"/>
            </w:rPr>
          </w:rPrChange>
        </w:rPr>
        <w:t>r of verbally affirming each other.</w:t>
      </w:r>
    </w:p>
    <w:p w14:paraId="2709A82B" w14:textId="7F92D1BE" w:rsidR="00AC795C" w:rsidRPr="009C679A" w:rsidRDefault="00AC795C" w:rsidP="00AC795C">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333"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334" w:author="Ashley Frank" w:date="2024-12-20T20:44:00Z">
            <w:rPr>
              <w:rFonts w:ascii="Bookman Old Style" w:hAnsi="Bookman Old Style"/>
              <w:i/>
              <w:color w:val="343434"/>
              <w:sz w:val="32"/>
              <w:szCs w:val="32"/>
            </w:rPr>
          </w:rPrChange>
        </w:rPr>
        <w:t>Verbal compliments, or words of appreciation, are po</w:t>
      </w:r>
      <w:r w:rsidR="00F823D5" w:rsidRPr="009C679A">
        <w:rPr>
          <w:rFonts w:ascii="Bookman Old Style" w:hAnsi="Bookman Old Style"/>
          <w:i/>
          <w:color w:val="343434"/>
          <w:szCs w:val="24"/>
          <w:rPrChange w:id="6335" w:author="Ashley Frank" w:date="2024-12-20T20:44:00Z">
            <w:rPr>
              <w:rFonts w:ascii="Bookman Old Style" w:hAnsi="Bookman Old Style"/>
              <w:i/>
              <w:color w:val="343434"/>
              <w:sz w:val="32"/>
              <w:szCs w:val="32"/>
            </w:rPr>
          </w:rPrChange>
        </w:rPr>
        <w:t>w</w:t>
      </w:r>
      <w:r w:rsidR="002C4A2E" w:rsidRPr="009C679A">
        <w:rPr>
          <w:rFonts w:ascii="Bookman Old Style" w:hAnsi="Bookman Old Style"/>
          <w:i/>
          <w:color w:val="343434"/>
          <w:szCs w:val="24"/>
          <w:rPrChange w:id="6336" w:author="Ashley Frank" w:date="2024-12-20T20:44:00Z">
            <w:rPr>
              <w:rFonts w:ascii="Bookman Old Style" w:hAnsi="Bookman Old Style"/>
              <w:i/>
              <w:color w:val="343434"/>
              <w:sz w:val="32"/>
              <w:szCs w:val="32"/>
            </w:rPr>
          </w:rPrChange>
        </w:rPr>
        <w:t>e</w:t>
      </w:r>
      <w:r w:rsidRPr="009C679A">
        <w:rPr>
          <w:rFonts w:ascii="Bookman Old Style" w:hAnsi="Bookman Old Style"/>
          <w:i/>
          <w:color w:val="343434"/>
          <w:szCs w:val="24"/>
          <w:rPrChange w:id="6337" w:author="Ashley Frank" w:date="2024-12-20T20:44:00Z">
            <w:rPr>
              <w:rFonts w:ascii="Bookman Old Style" w:hAnsi="Bookman Old Style"/>
              <w:i/>
              <w:color w:val="343434"/>
              <w:sz w:val="32"/>
              <w:szCs w:val="32"/>
            </w:rPr>
          </w:rPrChange>
        </w:rPr>
        <w:t>rful communicators of love. They are best expressed in simple, straightforward statements of affirmation, such as:</w:t>
      </w:r>
    </w:p>
    <w:p w14:paraId="3885320B" w14:textId="77777777" w:rsidR="00AC795C" w:rsidRPr="009C679A" w:rsidRDefault="00AC795C" w:rsidP="00AC795C">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338"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339" w:author="Ashley Frank" w:date="2024-12-20T20:44:00Z">
            <w:rPr>
              <w:rFonts w:ascii="Bookman Old Style" w:hAnsi="Bookman Old Style"/>
              <w:i/>
              <w:color w:val="343434"/>
              <w:sz w:val="32"/>
              <w:szCs w:val="32"/>
            </w:rPr>
          </w:rPrChange>
        </w:rPr>
        <w:t>"You look sharp in that suit."</w:t>
      </w:r>
    </w:p>
    <w:p w14:paraId="68DDACB8" w14:textId="606F705D" w:rsidR="00AC795C" w:rsidRPr="009C679A" w:rsidRDefault="00AC795C" w:rsidP="00AC795C">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340"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341" w:author="Ashley Frank" w:date="2024-12-20T20:44:00Z">
            <w:rPr>
              <w:rFonts w:ascii="Bookman Old Style" w:hAnsi="Bookman Old Style"/>
              <w:i/>
              <w:color w:val="343434"/>
              <w:sz w:val="32"/>
              <w:szCs w:val="32"/>
            </w:rPr>
          </w:rPrChange>
        </w:rPr>
        <w:t>"D</w:t>
      </w:r>
      <w:ins w:id="6342" w:author="Ashley Frank" w:date="2024-12-30T22:57:00Z">
        <w:r w:rsidR="00572922">
          <w:rPr>
            <w:rFonts w:ascii="Bookman Old Style" w:hAnsi="Bookman Old Style"/>
            <w:i/>
            <w:color w:val="343434"/>
            <w:szCs w:val="24"/>
          </w:rPr>
          <w:t xml:space="preserve">on’t you </w:t>
        </w:r>
      </w:ins>
      <w:del w:id="6343" w:author="Ashley Frank" w:date="2024-12-30T22:57:00Z">
        <w:r w:rsidRPr="009C679A" w:rsidDel="00572922">
          <w:rPr>
            <w:rFonts w:ascii="Bookman Old Style" w:hAnsi="Bookman Old Style"/>
            <w:i/>
            <w:color w:val="343434"/>
            <w:szCs w:val="24"/>
            <w:rPrChange w:id="6344" w:author="Ashley Frank" w:date="2024-12-20T20:44:00Z">
              <w:rPr>
                <w:rFonts w:ascii="Bookman Old Style" w:hAnsi="Bookman Old Style"/>
                <w:i/>
                <w:color w:val="343434"/>
                <w:sz w:val="32"/>
                <w:szCs w:val="32"/>
              </w:rPr>
            </w:rPrChange>
          </w:rPr>
          <w:delText xml:space="preserve">o you ever </w:delText>
        </w:r>
      </w:del>
      <w:r w:rsidRPr="009C679A">
        <w:rPr>
          <w:rFonts w:ascii="Bookman Old Style" w:hAnsi="Bookman Old Style"/>
          <w:i/>
          <w:color w:val="343434"/>
          <w:szCs w:val="24"/>
          <w:rPrChange w:id="6345" w:author="Ashley Frank" w:date="2024-12-20T20:44:00Z">
            <w:rPr>
              <w:rFonts w:ascii="Bookman Old Style" w:hAnsi="Bookman Old Style"/>
              <w:i/>
              <w:color w:val="343434"/>
              <w:sz w:val="32"/>
              <w:szCs w:val="32"/>
            </w:rPr>
          </w:rPrChange>
        </w:rPr>
        <w:t>look incredible in that dress</w:t>
      </w:r>
      <w:r w:rsidR="00374B6C" w:rsidRPr="009C679A">
        <w:rPr>
          <w:rFonts w:ascii="Bookman Old Style" w:hAnsi="Bookman Old Style"/>
          <w:i/>
          <w:color w:val="343434"/>
          <w:szCs w:val="24"/>
          <w:rPrChange w:id="6346" w:author="Ashley Frank" w:date="2024-12-20T20:44:00Z">
            <w:rPr>
              <w:rFonts w:ascii="Bookman Old Style" w:hAnsi="Bookman Old Style"/>
              <w:i/>
              <w:color w:val="343434"/>
              <w:sz w:val="32"/>
              <w:szCs w:val="32"/>
            </w:rPr>
          </w:rPrChange>
        </w:rPr>
        <w:t>?!</w:t>
      </w:r>
      <w:r w:rsidRPr="009C679A">
        <w:rPr>
          <w:rFonts w:ascii="Bookman Old Style" w:hAnsi="Bookman Old Style"/>
          <w:i/>
          <w:color w:val="343434"/>
          <w:szCs w:val="24"/>
          <w:rPrChange w:id="6347" w:author="Ashley Frank" w:date="2024-12-20T20:44:00Z">
            <w:rPr>
              <w:rFonts w:ascii="Bookman Old Style" w:hAnsi="Bookman Old Style"/>
              <w:i/>
              <w:color w:val="343434"/>
              <w:sz w:val="32"/>
              <w:szCs w:val="32"/>
            </w:rPr>
          </w:rPrChange>
        </w:rPr>
        <w:t xml:space="preserve"> Wow!"</w:t>
      </w:r>
    </w:p>
    <w:p w14:paraId="1B37F366" w14:textId="77777777" w:rsidR="00AC795C" w:rsidRPr="009C679A" w:rsidRDefault="00AC795C" w:rsidP="00AC795C">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348"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349" w:author="Ashley Frank" w:date="2024-12-20T20:44:00Z">
            <w:rPr>
              <w:rFonts w:ascii="Bookman Old Style" w:hAnsi="Bookman Old Style"/>
              <w:i/>
              <w:color w:val="343434"/>
              <w:sz w:val="32"/>
              <w:szCs w:val="32"/>
            </w:rPr>
          </w:rPrChange>
        </w:rPr>
        <w:t>"I really like how you're always on time to pick me up at work."</w:t>
      </w:r>
    </w:p>
    <w:p w14:paraId="4C8160C1" w14:textId="77777777" w:rsidR="00AC795C" w:rsidRPr="009C679A" w:rsidRDefault="00AC795C" w:rsidP="00AC795C">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350"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351" w:author="Ashley Frank" w:date="2024-12-20T20:44:00Z">
            <w:rPr>
              <w:rFonts w:ascii="Bookman Old Style" w:hAnsi="Bookman Old Style"/>
              <w:i/>
              <w:color w:val="343434"/>
              <w:sz w:val="32"/>
              <w:szCs w:val="32"/>
            </w:rPr>
          </w:rPrChange>
        </w:rPr>
        <w:t>"You can always make me laugh."</w:t>
      </w:r>
    </w:p>
    <w:p w14:paraId="1A6997A5" w14:textId="209168A3" w:rsidR="00AC795C" w:rsidRPr="009C679A" w:rsidRDefault="00AC795C" w:rsidP="00AC795C">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352"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353" w:author="Ashley Frank" w:date="2024-12-20T20:44:00Z">
            <w:rPr>
              <w:rFonts w:ascii="Bookman Old Style" w:hAnsi="Bookman Old Style"/>
              <w:i/>
              <w:color w:val="343434"/>
              <w:sz w:val="32"/>
              <w:szCs w:val="32"/>
            </w:rPr>
          </w:rPrChange>
        </w:rPr>
        <w:t xml:space="preserve">Words of </w:t>
      </w:r>
      <w:r w:rsidR="007C462B" w:rsidRPr="009C679A">
        <w:rPr>
          <w:szCs w:val="24"/>
        </w:rPr>
        <w:fldChar w:fldCharType="begin"/>
      </w:r>
      <w:r w:rsidR="007C462B" w:rsidRPr="009C679A">
        <w:rPr>
          <w:szCs w:val="24"/>
        </w:rPr>
        <w:instrText xml:space="preserve"> HYPERLINK "http://www.focusonthefamily.com/marriage/dating-your-spouse/blessing-your-spouse" \t "_blank" </w:instrText>
      </w:r>
      <w:r w:rsidR="007C462B" w:rsidRPr="009C679A">
        <w:rPr>
          <w:szCs w:val="24"/>
        </w:rPr>
        <w:fldChar w:fldCharType="separate"/>
      </w:r>
      <w:r w:rsidRPr="009C679A">
        <w:rPr>
          <w:rFonts w:ascii="Bookman Old Style" w:hAnsi="Bookman Old Style"/>
          <w:i/>
          <w:color w:val="006782"/>
          <w:szCs w:val="24"/>
          <w:u w:val="single"/>
          <w:rPrChange w:id="6354" w:author="Ashley Frank" w:date="2024-12-20T20:44:00Z">
            <w:rPr>
              <w:rFonts w:ascii="Bookman Old Style" w:hAnsi="Bookman Old Style"/>
              <w:i/>
              <w:color w:val="006782"/>
              <w:sz w:val="32"/>
              <w:szCs w:val="32"/>
              <w:u w:val="single"/>
            </w:rPr>
          </w:rPrChange>
        </w:rPr>
        <w:t>affirmation</w:t>
      </w:r>
      <w:r w:rsidR="007C462B" w:rsidRPr="009C679A">
        <w:rPr>
          <w:rFonts w:ascii="Bookman Old Style" w:hAnsi="Bookman Old Style"/>
          <w:i/>
          <w:color w:val="006782"/>
          <w:szCs w:val="24"/>
          <w:u w:val="single"/>
          <w:rPrChange w:id="6355" w:author="Ashley Frank" w:date="2024-12-20T20:44:00Z">
            <w:rPr>
              <w:rFonts w:ascii="Bookman Old Style" w:hAnsi="Bookman Old Style"/>
              <w:i/>
              <w:color w:val="006782"/>
              <w:sz w:val="32"/>
              <w:szCs w:val="32"/>
              <w:u w:val="single"/>
            </w:rPr>
          </w:rPrChange>
        </w:rPr>
        <w:fldChar w:fldCharType="end"/>
      </w:r>
      <w:r w:rsidRPr="009C679A">
        <w:rPr>
          <w:rFonts w:ascii="Bookman Old Style" w:hAnsi="Bookman Old Style"/>
          <w:i/>
          <w:color w:val="343434"/>
          <w:szCs w:val="24"/>
          <w:rPrChange w:id="6356" w:author="Ashley Frank" w:date="2024-12-20T20:44:00Z">
            <w:rPr>
              <w:rFonts w:ascii="Bookman Old Style" w:hAnsi="Bookman Old Style"/>
              <w:i/>
              <w:color w:val="343434"/>
              <w:sz w:val="32"/>
              <w:szCs w:val="32"/>
            </w:rPr>
          </w:rPrChange>
        </w:rPr>
        <w:t xml:space="preserve"> are one of the five basic love languages. Within that language, ho</w:t>
      </w:r>
      <w:r w:rsidR="00F823D5" w:rsidRPr="009C679A">
        <w:rPr>
          <w:rFonts w:ascii="Bookman Old Style" w:hAnsi="Bookman Old Style"/>
          <w:i/>
          <w:color w:val="343434"/>
          <w:szCs w:val="24"/>
          <w:rPrChange w:id="6357" w:author="Ashley Frank" w:date="2024-12-20T20:44:00Z">
            <w:rPr>
              <w:rFonts w:ascii="Bookman Old Style" w:hAnsi="Bookman Old Style"/>
              <w:i/>
              <w:color w:val="343434"/>
              <w:sz w:val="32"/>
              <w:szCs w:val="32"/>
            </w:rPr>
          </w:rPrChange>
        </w:rPr>
        <w:t>w</w:t>
      </w:r>
      <w:r w:rsidR="002C4A2E" w:rsidRPr="009C679A">
        <w:rPr>
          <w:rFonts w:ascii="Bookman Old Style" w:hAnsi="Bookman Old Style"/>
          <w:i/>
          <w:color w:val="343434"/>
          <w:szCs w:val="24"/>
          <w:rPrChange w:id="6358" w:author="Ashley Frank" w:date="2024-12-20T20:44:00Z">
            <w:rPr>
              <w:rFonts w:ascii="Bookman Old Style" w:hAnsi="Bookman Old Style"/>
              <w:i/>
              <w:color w:val="343434"/>
              <w:sz w:val="32"/>
              <w:szCs w:val="32"/>
            </w:rPr>
          </w:rPrChange>
        </w:rPr>
        <w:t>e</w:t>
      </w:r>
      <w:r w:rsidRPr="009C679A">
        <w:rPr>
          <w:rFonts w:ascii="Bookman Old Style" w:hAnsi="Bookman Old Style"/>
          <w:i/>
          <w:color w:val="343434"/>
          <w:szCs w:val="24"/>
          <w:rPrChange w:id="6359" w:author="Ashley Frank" w:date="2024-12-20T20:44:00Z">
            <w:rPr>
              <w:rFonts w:ascii="Bookman Old Style" w:hAnsi="Bookman Old Style"/>
              <w:i/>
              <w:color w:val="343434"/>
              <w:sz w:val="32"/>
              <w:szCs w:val="32"/>
            </w:rPr>
          </w:rPrChange>
        </w:rPr>
        <w:t>ver, there are many dialects. All of the dialects have in common the use of words to affirm one's spouse. Psychologist William James said that possibly the deepest human need is the need to feel appreciated. Words of affirmation will meet that need in many individuals.</w:t>
      </w:r>
    </w:p>
    <w:p w14:paraId="5FEB4C03" w14:textId="77777777" w:rsidR="00AC795C" w:rsidRPr="009C679A" w:rsidRDefault="00AC795C" w:rsidP="00AC795C">
      <w:pPr>
        <w:tabs>
          <w:tab w:val="clear" w:pos="360"/>
          <w:tab w:val="clear" w:pos="9360"/>
        </w:tabs>
        <w:spacing w:before="100" w:beforeAutospacing="1" w:after="100" w:afterAutospacing="1" w:line="450" w:lineRule="atLeast"/>
        <w:ind w:left="540"/>
        <w:jc w:val="center"/>
        <w:rPr>
          <w:rFonts w:ascii="Bookman Old Style" w:hAnsi="Bookman Old Style"/>
          <w:i/>
          <w:color w:val="343434"/>
          <w:szCs w:val="24"/>
          <w:rPrChange w:id="6360" w:author="Ashley Frank" w:date="2024-12-20T20:44:00Z">
            <w:rPr>
              <w:rFonts w:ascii="Bookman Old Style" w:hAnsi="Bookman Old Style"/>
              <w:i/>
              <w:color w:val="343434"/>
              <w:sz w:val="32"/>
              <w:szCs w:val="32"/>
            </w:rPr>
          </w:rPrChange>
        </w:rPr>
      </w:pPr>
      <w:r w:rsidRPr="009C679A">
        <w:rPr>
          <w:rFonts w:ascii="Bookman Old Style" w:hAnsi="Bookman Old Style"/>
          <w:b/>
          <w:bCs/>
          <w:i/>
          <w:iCs/>
          <w:color w:val="343434"/>
          <w:szCs w:val="24"/>
          <w:rPrChange w:id="6361" w:author="Ashley Frank" w:date="2024-12-20T20:44:00Z">
            <w:rPr>
              <w:rFonts w:ascii="Bookman Old Style" w:hAnsi="Bookman Old Style"/>
              <w:b/>
              <w:bCs/>
              <w:i/>
              <w:iCs/>
              <w:color w:val="343434"/>
              <w:sz w:val="32"/>
              <w:szCs w:val="32"/>
            </w:rPr>
          </w:rPrChange>
        </w:rPr>
        <w:t>Quality time</w:t>
      </w:r>
    </w:p>
    <w:p w14:paraId="60CFFC55" w14:textId="3058AB22" w:rsidR="00AC795C" w:rsidRPr="009C679A" w:rsidRDefault="00AC795C" w:rsidP="00AC795C">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362"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363" w:author="Ashley Frank" w:date="2024-12-20T20:44:00Z">
            <w:rPr>
              <w:rFonts w:ascii="Bookman Old Style" w:hAnsi="Bookman Old Style"/>
              <w:i/>
              <w:color w:val="343434"/>
              <w:sz w:val="32"/>
              <w:szCs w:val="32"/>
            </w:rPr>
          </w:rPrChange>
        </w:rPr>
        <w:t xml:space="preserve">By "quality time," I mean giving someone your undivided attention. I don't mean sitting on the couch watching television together. When you spend </w:t>
      </w:r>
      <w:r w:rsidRPr="009C679A">
        <w:rPr>
          <w:rFonts w:ascii="Bookman Old Style" w:hAnsi="Bookman Old Style"/>
          <w:i/>
          <w:color w:val="343434"/>
          <w:szCs w:val="24"/>
          <w:rPrChange w:id="6364" w:author="Ashley Frank" w:date="2024-12-20T20:44:00Z">
            <w:rPr>
              <w:rFonts w:ascii="Bookman Old Style" w:hAnsi="Bookman Old Style"/>
              <w:i/>
              <w:color w:val="343434"/>
              <w:sz w:val="32"/>
              <w:szCs w:val="32"/>
            </w:rPr>
          </w:rPrChange>
        </w:rPr>
        <w:lastRenderedPageBreak/>
        <w:t>time that way, Netflix or HBO has your attention — not your spouse. What I mean is sitting on the couch with the TV off, looking at each other and talking, devices put away, giving each other your undivided attention.</w:t>
      </w:r>
      <w:ins w:id="6365" w:author="Ashley Frank" w:date="2024-12-30T22:59:00Z">
        <w:r w:rsidR="00572922">
          <w:rPr>
            <w:rFonts w:ascii="Bookman Old Style" w:hAnsi="Bookman Old Style"/>
            <w:i/>
            <w:color w:val="343434"/>
            <w:szCs w:val="24"/>
          </w:rPr>
          <w:t xml:space="preserve"> Quality time means tha</w:t>
        </w:r>
      </w:ins>
      <w:ins w:id="6366" w:author="Ashley Frank" w:date="2024-12-30T23:00:00Z">
        <w:r w:rsidR="00572922">
          <w:rPr>
            <w:rFonts w:ascii="Bookman Old Style" w:hAnsi="Bookman Old Style"/>
            <w:i/>
            <w:color w:val="343434"/>
            <w:szCs w:val="24"/>
          </w:rPr>
          <w:t xml:space="preserve">t you’re attuned to each others’ feelings, words, </w:t>
        </w:r>
      </w:ins>
      <w:ins w:id="6367" w:author="Ashley Frank" w:date="2024-12-30T23:01:00Z">
        <w:r w:rsidR="006C2E55">
          <w:rPr>
            <w:rFonts w:ascii="Bookman Old Style" w:hAnsi="Bookman Old Style"/>
            <w:i/>
            <w:color w:val="343434"/>
            <w:szCs w:val="24"/>
          </w:rPr>
          <w:t xml:space="preserve">and </w:t>
        </w:r>
      </w:ins>
      <w:ins w:id="6368" w:author="Ashley Frank" w:date="2024-12-30T23:00:00Z">
        <w:r w:rsidR="00572922">
          <w:rPr>
            <w:rFonts w:ascii="Bookman Old Style" w:hAnsi="Bookman Old Style"/>
            <w:i/>
            <w:color w:val="343434"/>
            <w:szCs w:val="24"/>
          </w:rPr>
          <w:t>body language and are responding in kind. It can also mean doing an activity together</w:t>
        </w:r>
      </w:ins>
      <w:ins w:id="6369" w:author="Ashley Frank" w:date="2024-12-31T04:55:00Z">
        <w:r w:rsidR="00613F3E">
          <w:rPr>
            <w:rFonts w:ascii="Bookman Old Style" w:hAnsi="Bookman Old Style"/>
            <w:i/>
            <w:color w:val="343434"/>
            <w:szCs w:val="24"/>
          </w:rPr>
          <w:t>,</w:t>
        </w:r>
      </w:ins>
      <w:ins w:id="6370" w:author="Ashley Frank" w:date="2024-12-30T23:00:00Z">
        <w:r w:rsidR="00572922">
          <w:rPr>
            <w:rFonts w:ascii="Bookman Old Style" w:hAnsi="Bookman Old Style"/>
            <w:i/>
            <w:color w:val="343434"/>
            <w:szCs w:val="24"/>
          </w:rPr>
          <w:t xml:space="preserve"> such as </w:t>
        </w:r>
      </w:ins>
      <w:del w:id="6371" w:author="Ashley Frank" w:date="2024-12-30T23:00:00Z">
        <w:r w:rsidRPr="009C679A" w:rsidDel="00572922">
          <w:rPr>
            <w:rFonts w:ascii="Bookman Old Style" w:hAnsi="Bookman Old Style"/>
            <w:i/>
            <w:color w:val="343434"/>
            <w:szCs w:val="24"/>
            <w:rPrChange w:id="6372" w:author="Ashley Frank" w:date="2024-12-20T20:44:00Z">
              <w:rPr>
                <w:rFonts w:ascii="Bookman Old Style" w:hAnsi="Bookman Old Style"/>
                <w:i/>
                <w:color w:val="343434"/>
                <w:sz w:val="32"/>
                <w:szCs w:val="32"/>
              </w:rPr>
            </w:rPrChange>
          </w:rPr>
          <w:delText xml:space="preserve"> It means </w:delText>
        </w:r>
      </w:del>
      <w:r w:rsidRPr="009C679A">
        <w:rPr>
          <w:rFonts w:ascii="Bookman Old Style" w:hAnsi="Bookman Old Style"/>
          <w:i/>
          <w:color w:val="343434"/>
          <w:szCs w:val="24"/>
          <w:rPrChange w:id="6373" w:author="Ashley Frank" w:date="2024-12-20T20:44:00Z">
            <w:rPr>
              <w:rFonts w:ascii="Bookman Old Style" w:hAnsi="Bookman Old Style"/>
              <w:i/>
              <w:color w:val="343434"/>
              <w:sz w:val="32"/>
              <w:szCs w:val="32"/>
            </w:rPr>
          </w:rPrChange>
        </w:rPr>
        <w:t>taking a walk</w:t>
      </w:r>
      <w:ins w:id="6374" w:author="Ashley Frank" w:date="2024-12-30T23:00:00Z">
        <w:r w:rsidR="00572922">
          <w:rPr>
            <w:rFonts w:ascii="Bookman Old Style" w:hAnsi="Bookman Old Style"/>
            <w:i/>
            <w:color w:val="343434"/>
            <w:szCs w:val="24"/>
          </w:rPr>
          <w:t xml:space="preserve"> </w:t>
        </w:r>
      </w:ins>
      <w:del w:id="6375" w:author="Ashley Frank" w:date="2024-12-30T23:00:00Z">
        <w:r w:rsidRPr="009C679A" w:rsidDel="00572922">
          <w:rPr>
            <w:rFonts w:ascii="Bookman Old Style" w:hAnsi="Bookman Old Style"/>
            <w:i/>
            <w:color w:val="343434"/>
            <w:szCs w:val="24"/>
            <w:rPrChange w:id="6376" w:author="Ashley Frank" w:date="2024-12-20T20:44:00Z">
              <w:rPr>
                <w:rFonts w:ascii="Bookman Old Style" w:hAnsi="Bookman Old Style"/>
                <w:i/>
                <w:color w:val="343434"/>
                <w:sz w:val="32"/>
                <w:szCs w:val="32"/>
              </w:rPr>
            </w:rPrChange>
          </w:rPr>
          <w:delText xml:space="preserve">, just the two of you, </w:delText>
        </w:r>
      </w:del>
      <w:r w:rsidRPr="009C679A">
        <w:rPr>
          <w:rFonts w:ascii="Bookman Old Style" w:hAnsi="Bookman Old Style"/>
          <w:i/>
          <w:color w:val="343434"/>
          <w:szCs w:val="24"/>
          <w:rPrChange w:id="6377" w:author="Ashley Frank" w:date="2024-12-20T20:44:00Z">
            <w:rPr>
              <w:rFonts w:ascii="Bookman Old Style" w:hAnsi="Bookman Old Style"/>
              <w:i/>
              <w:color w:val="343434"/>
              <w:sz w:val="32"/>
              <w:szCs w:val="32"/>
            </w:rPr>
          </w:rPrChange>
        </w:rPr>
        <w:t xml:space="preserve">or going out to eat </w:t>
      </w:r>
      <w:ins w:id="6378" w:author="Ashley Frank" w:date="2024-12-30T23:00:00Z">
        <w:r w:rsidR="00572922">
          <w:rPr>
            <w:rFonts w:ascii="Bookman Old Style" w:hAnsi="Bookman Old Style"/>
            <w:i/>
            <w:color w:val="343434"/>
            <w:szCs w:val="24"/>
          </w:rPr>
          <w:t>while having</w:t>
        </w:r>
      </w:ins>
      <w:ins w:id="6379" w:author="Ashley Frank" w:date="2024-12-30T23:01:00Z">
        <w:r w:rsidR="00572922">
          <w:rPr>
            <w:rFonts w:ascii="Bookman Old Style" w:hAnsi="Bookman Old Style"/>
            <w:i/>
            <w:color w:val="343434"/>
            <w:szCs w:val="24"/>
          </w:rPr>
          <w:t xml:space="preserve"> a heart-to-heart conversation</w:t>
        </w:r>
      </w:ins>
      <w:del w:id="6380" w:author="Ashley Frank" w:date="2024-12-30T23:00:00Z">
        <w:r w:rsidRPr="009C679A" w:rsidDel="00572922">
          <w:rPr>
            <w:rFonts w:ascii="Bookman Old Style" w:hAnsi="Bookman Old Style"/>
            <w:i/>
            <w:color w:val="343434"/>
            <w:szCs w:val="24"/>
            <w:rPrChange w:id="6381" w:author="Ashley Frank" w:date="2024-12-20T20:44:00Z">
              <w:rPr>
                <w:rFonts w:ascii="Bookman Old Style" w:hAnsi="Bookman Old Style"/>
                <w:i/>
                <w:color w:val="343434"/>
                <w:sz w:val="32"/>
                <w:szCs w:val="32"/>
              </w:rPr>
            </w:rPrChange>
          </w:rPr>
          <w:delText>and looking at each other and talking</w:delText>
        </w:r>
      </w:del>
      <w:r w:rsidRPr="009C679A">
        <w:rPr>
          <w:rFonts w:ascii="Bookman Old Style" w:hAnsi="Bookman Old Style"/>
          <w:i/>
          <w:color w:val="343434"/>
          <w:szCs w:val="24"/>
          <w:rPrChange w:id="6382" w:author="Ashley Frank" w:date="2024-12-20T20:44:00Z">
            <w:rPr>
              <w:rFonts w:ascii="Bookman Old Style" w:hAnsi="Bookman Old Style"/>
              <w:i/>
              <w:color w:val="343434"/>
              <w:sz w:val="32"/>
              <w:szCs w:val="32"/>
            </w:rPr>
          </w:rPrChange>
        </w:rPr>
        <w:t>.</w:t>
      </w:r>
    </w:p>
    <w:p w14:paraId="261042A4" w14:textId="43F3BC5B" w:rsidR="00AC795C" w:rsidRPr="009C679A" w:rsidRDefault="00AC795C" w:rsidP="00AC795C">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383"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384" w:author="Ashley Frank" w:date="2024-12-20T20:44:00Z">
            <w:rPr>
              <w:rFonts w:ascii="Bookman Old Style" w:hAnsi="Bookman Old Style"/>
              <w:i/>
              <w:color w:val="343434"/>
              <w:sz w:val="32"/>
              <w:szCs w:val="32"/>
            </w:rPr>
          </w:rPrChange>
        </w:rPr>
        <w:t>Time is a precious commodity</w:t>
      </w:r>
      <w:ins w:id="6385" w:author="Ashley Frank" w:date="2024-12-30T23:03:00Z">
        <w:r w:rsidR="006C2E55">
          <w:rPr>
            <w:rFonts w:ascii="Bookman Old Style" w:hAnsi="Bookman Old Style"/>
            <w:i/>
            <w:color w:val="343434"/>
            <w:szCs w:val="24"/>
          </w:rPr>
          <w:t xml:space="preserve"> because the hours we all have in a day are limited</w:t>
        </w:r>
      </w:ins>
      <w:r w:rsidRPr="009C679A">
        <w:rPr>
          <w:rFonts w:ascii="Bookman Old Style" w:hAnsi="Bookman Old Style"/>
          <w:i/>
          <w:color w:val="343434"/>
          <w:szCs w:val="24"/>
          <w:rPrChange w:id="6386" w:author="Ashley Frank" w:date="2024-12-20T20:44:00Z">
            <w:rPr>
              <w:rFonts w:ascii="Bookman Old Style" w:hAnsi="Bookman Old Style"/>
              <w:i/>
              <w:color w:val="343434"/>
              <w:sz w:val="32"/>
              <w:szCs w:val="32"/>
            </w:rPr>
          </w:rPrChange>
        </w:rPr>
        <w:t xml:space="preserve">. </w:t>
      </w:r>
      <w:r w:rsidR="002C4A2E" w:rsidRPr="009C679A">
        <w:rPr>
          <w:rFonts w:ascii="Bookman Old Style" w:hAnsi="Bookman Old Style"/>
          <w:i/>
          <w:color w:val="343434"/>
          <w:szCs w:val="24"/>
          <w:rPrChange w:id="6387" w:author="Ashley Frank" w:date="2024-12-20T20:44:00Z">
            <w:rPr>
              <w:rFonts w:ascii="Bookman Old Style" w:hAnsi="Bookman Old Style"/>
              <w:i/>
              <w:color w:val="343434"/>
              <w:sz w:val="32"/>
              <w:szCs w:val="32"/>
            </w:rPr>
          </w:rPrChange>
        </w:rPr>
        <w:t>We</w:t>
      </w:r>
      <w:r w:rsidRPr="009C679A">
        <w:rPr>
          <w:rFonts w:ascii="Bookman Old Style" w:hAnsi="Bookman Old Style"/>
          <w:i/>
          <w:color w:val="343434"/>
          <w:szCs w:val="24"/>
          <w:rPrChange w:id="6388" w:author="Ashley Frank" w:date="2024-12-20T20:44:00Z">
            <w:rPr>
              <w:rFonts w:ascii="Bookman Old Style" w:hAnsi="Bookman Old Style"/>
              <w:i/>
              <w:color w:val="343434"/>
              <w:sz w:val="32"/>
              <w:szCs w:val="32"/>
            </w:rPr>
          </w:rPrChange>
        </w:rPr>
        <w:t xml:space="preserve"> all have multiple demands on our time, yet each of us has the exact same hours in a day. </w:t>
      </w:r>
      <w:r w:rsidR="002C4A2E" w:rsidRPr="009C679A">
        <w:rPr>
          <w:rFonts w:ascii="Bookman Old Style" w:hAnsi="Bookman Old Style"/>
          <w:i/>
          <w:color w:val="343434"/>
          <w:szCs w:val="24"/>
          <w:rPrChange w:id="6389" w:author="Ashley Frank" w:date="2024-12-20T20:44:00Z">
            <w:rPr>
              <w:rFonts w:ascii="Bookman Old Style" w:hAnsi="Bookman Old Style"/>
              <w:i/>
              <w:color w:val="343434"/>
              <w:sz w:val="32"/>
              <w:szCs w:val="32"/>
            </w:rPr>
          </w:rPrChange>
        </w:rPr>
        <w:t>We</w:t>
      </w:r>
      <w:r w:rsidRPr="009C679A">
        <w:rPr>
          <w:rFonts w:ascii="Bookman Old Style" w:hAnsi="Bookman Old Style"/>
          <w:i/>
          <w:color w:val="343434"/>
          <w:szCs w:val="24"/>
          <w:rPrChange w:id="6390" w:author="Ashley Frank" w:date="2024-12-20T20:44:00Z">
            <w:rPr>
              <w:rFonts w:ascii="Bookman Old Style" w:hAnsi="Bookman Old Style"/>
              <w:i/>
              <w:color w:val="343434"/>
              <w:sz w:val="32"/>
              <w:szCs w:val="32"/>
            </w:rPr>
          </w:rPrChange>
        </w:rPr>
        <w:t xml:space="preserve"> can make the most of those hours by committing some of them to our </w:t>
      </w:r>
      <w:ins w:id="6391" w:author="Ashley Frank" w:date="2024-12-30T23:03:00Z">
        <w:r w:rsidR="006C2E55">
          <w:rPr>
            <w:rFonts w:ascii="Bookman Old Style" w:hAnsi="Bookman Old Style"/>
            <w:i/>
            <w:color w:val="343434"/>
            <w:szCs w:val="24"/>
          </w:rPr>
          <w:t>partners</w:t>
        </w:r>
      </w:ins>
      <w:ins w:id="6392" w:author="Ashley Frank" w:date="2024-12-30T23:04:00Z">
        <w:r w:rsidR="006C2E55">
          <w:rPr>
            <w:rFonts w:ascii="Bookman Old Style" w:hAnsi="Bookman Old Style"/>
            <w:i/>
            <w:color w:val="343434"/>
            <w:szCs w:val="24"/>
          </w:rPr>
          <w:t>/spouses</w:t>
        </w:r>
      </w:ins>
      <w:del w:id="6393" w:author="Ashley Frank" w:date="2024-12-30T23:03:00Z">
        <w:r w:rsidRPr="009C679A" w:rsidDel="006C2E55">
          <w:rPr>
            <w:rFonts w:ascii="Bookman Old Style" w:hAnsi="Bookman Old Style"/>
            <w:i/>
            <w:color w:val="343434"/>
            <w:szCs w:val="24"/>
            <w:rPrChange w:id="6394" w:author="Ashley Frank" w:date="2024-12-20T20:44:00Z">
              <w:rPr>
                <w:rFonts w:ascii="Bookman Old Style" w:hAnsi="Bookman Old Style"/>
                <w:i/>
                <w:color w:val="343434"/>
                <w:sz w:val="32"/>
                <w:szCs w:val="32"/>
              </w:rPr>
            </w:rPrChange>
          </w:rPr>
          <w:delText>spouse</w:delText>
        </w:r>
      </w:del>
      <w:r w:rsidRPr="009C679A">
        <w:rPr>
          <w:rFonts w:ascii="Bookman Old Style" w:hAnsi="Bookman Old Style"/>
          <w:i/>
          <w:color w:val="343434"/>
          <w:szCs w:val="24"/>
          <w:rPrChange w:id="6395" w:author="Ashley Frank" w:date="2024-12-20T20:44:00Z">
            <w:rPr>
              <w:rFonts w:ascii="Bookman Old Style" w:hAnsi="Bookman Old Style"/>
              <w:i/>
              <w:color w:val="343434"/>
              <w:sz w:val="32"/>
              <w:szCs w:val="32"/>
            </w:rPr>
          </w:rPrChange>
        </w:rPr>
        <w:t xml:space="preserve">. If your mate's primary love language is </w:t>
      </w:r>
      <w:r w:rsidR="007C462B" w:rsidRPr="009C679A">
        <w:rPr>
          <w:szCs w:val="24"/>
        </w:rPr>
        <w:fldChar w:fldCharType="begin"/>
      </w:r>
      <w:r w:rsidR="007C462B" w:rsidRPr="009C679A">
        <w:rPr>
          <w:szCs w:val="24"/>
        </w:rPr>
        <w:instrText xml:space="preserve"> HYPERLINK "http://www.focusonthefamily.com/marriage/dating-your-spouse/choosing-to-enjoy-married-life" \t "_blank" </w:instrText>
      </w:r>
      <w:r w:rsidR="007C462B" w:rsidRPr="009C679A">
        <w:rPr>
          <w:szCs w:val="24"/>
        </w:rPr>
        <w:fldChar w:fldCharType="separate"/>
      </w:r>
      <w:r w:rsidRPr="009C679A">
        <w:rPr>
          <w:rFonts w:ascii="Bookman Old Style" w:hAnsi="Bookman Old Style"/>
          <w:i/>
          <w:color w:val="006782"/>
          <w:szCs w:val="24"/>
          <w:u w:val="single"/>
          <w:rPrChange w:id="6396" w:author="Ashley Frank" w:date="2024-12-20T20:44:00Z">
            <w:rPr>
              <w:rFonts w:ascii="Bookman Old Style" w:hAnsi="Bookman Old Style"/>
              <w:i/>
              <w:color w:val="006782"/>
              <w:sz w:val="32"/>
              <w:szCs w:val="32"/>
              <w:u w:val="single"/>
            </w:rPr>
          </w:rPrChange>
        </w:rPr>
        <w:t>quality time</w:t>
      </w:r>
      <w:r w:rsidR="007C462B" w:rsidRPr="009C679A">
        <w:rPr>
          <w:rFonts w:ascii="Bookman Old Style" w:hAnsi="Bookman Old Style"/>
          <w:i/>
          <w:color w:val="006782"/>
          <w:szCs w:val="24"/>
          <w:u w:val="single"/>
          <w:rPrChange w:id="6397" w:author="Ashley Frank" w:date="2024-12-20T20:44:00Z">
            <w:rPr>
              <w:rFonts w:ascii="Bookman Old Style" w:hAnsi="Bookman Old Style"/>
              <w:i/>
              <w:color w:val="006782"/>
              <w:sz w:val="32"/>
              <w:szCs w:val="32"/>
              <w:u w:val="single"/>
            </w:rPr>
          </w:rPrChange>
        </w:rPr>
        <w:fldChar w:fldCharType="end"/>
      </w:r>
      <w:r w:rsidRPr="009C679A">
        <w:rPr>
          <w:rFonts w:ascii="Bookman Old Style" w:hAnsi="Bookman Old Style"/>
          <w:i/>
          <w:color w:val="343434"/>
          <w:szCs w:val="24"/>
          <w:rPrChange w:id="6398" w:author="Ashley Frank" w:date="2024-12-20T20:44:00Z">
            <w:rPr>
              <w:rFonts w:ascii="Bookman Old Style" w:hAnsi="Bookman Old Style"/>
              <w:i/>
              <w:color w:val="343434"/>
              <w:sz w:val="32"/>
              <w:szCs w:val="32"/>
            </w:rPr>
          </w:rPrChange>
        </w:rPr>
        <w:t xml:space="preserve">, she simply wants you </w:t>
      </w:r>
      <w:r w:rsidR="00374B6C" w:rsidRPr="009C679A">
        <w:rPr>
          <w:rFonts w:ascii="Bookman Old Style" w:hAnsi="Bookman Old Style"/>
          <w:i/>
          <w:color w:val="343434"/>
          <w:szCs w:val="24"/>
          <w:rPrChange w:id="6399" w:author="Ashley Frank" w:date="2024-12-20T20:44:00Z">
            <w:rPr>
              <w:rFonts w:ascii="Bookman Old Style" w:hAnsi="Bookman Old Style"/>
              <w:i/>
              <w:color w:val="343434"/>
              <w:sz w:val="32"/>
              <w:szCs w:val="32"/>
            </w:rPr>
          </w:rPrChange>
        </w:rPr>
        <w:t>to be</w:t>
      </w:r>
      <w:r w:rsidRPr="009C679A">
        <w:rPr>
          <w:rFonts w:ascii="Bookman Old Style" w:hAnsi="Bookman Old Style"/>
          <w:i/>
          <w:color w:val="343434"/>
          <w:szCs w:val="24"/>
          <w:rPrChange w:id="6400" w:author="Ashley Frank" w:date="2024-12-20T20:44:00Z">
            <w:rPr>
              <w:rFonts w:ascii="Bookman Old Style" w:hAnsi="Bookman Old Style"/>
              <w:i/>
              <w:color w:val="343434"/>
              <w:sz w:val="32"/>
              <w:szCs w:val="32"/>
            </w:rPr>
          </w:rPrChange>
        </w:rPr>
        <w:t xml:space="preserve"> </w:t>
      </w:r>
      <w:r w:rsidR="00374B6C" w:rsidRPr="009C679A">
        <w:rPr>
          <w:rFonts w:ascii="Bookman Old Style" w:hAnsi="Bookman Old Style"/>
          <w:i/>
          <w:color w:val="343434"/>
          <w:szCs w:val="24"/>
          <w:rPrChange w:id="6401" w:author="Ashley Frank" w:date="2024-12-20T20:44:00Z">
            <w:rPr>
              <w:rFonts w:ascii="Bookman Old Style" w:hAnsi="Bookman Old Style"/>
              <w:i/>
              <w:color w:val="343434"/>
              <w:sz w:val="32"/>
              <w:szCs w:val="32"/>
            </w:rPr>
          </w:rPrChange>
        </w:rPr>
        <w:t xml:space="preserve">spending time </w:t>
      </w:r>
      <w:r w:rsidRPr="009C679A">
        <w:rPr>
          <w:rFonts w:ascii="Bookman Old Style" w:hAnsi="Bookman Old Style"/>
          <w:i/>
          <w:color w:val="343434"/>
          <w:szCs w:val="24"/>
          <w:rPrChange w:id="6402" w:author="Ashley Frank" w:date="2024-12-20T20:44:00Z">
            <w:rPr>
              <w:rFonts w:ascii="Bookman Old Style" w:hAnsi="Bookman Old Style"/>
              <w:i/>
              <w:color w:val="343434"/>
              <w:sz w:val="32"/>
              <w:szCs w:val="32"/>
            </w:rPr>
          </w:rPrChange>
        </w:rPr>
        <w:t>with her.</w:t>
      </w:r>
    </w:p>
    <w:p w14:paraId="58D9476C" w14:textId="77777777" w:rsidR="00AC795C" w:rsidRPr="009C679A" w:rsidRDefault="00AC795C" w:rsidP="00AC795C">
      <w:pPr>
        <w:tabs>
          <w:tab w:val="clear" w:pos="360"/>
          <w:tab w:val="clear" w:pos="9360"/>
        </w:tabs>
        <w:spacing w:before="100" w:beforeAutospacing="1" w:after="100" w:afterAutospacing="1" w:line="450" w:lineRule="atLeast"/>
        <w:ind w:left="540"/>
        <w:jc w:val="center"/>
        <w:rPr>
          <w:rFonts w:ascii="Bookman Old Style" w:hAnsi="Bookman Old Style"/>
          <w:i/>
          <w:color w:val="343434"/>
          <w:szCs w:val="24"/>
          <w:rPrChange w:id="6403" w:author="Ashley Frank" w:date="2024-12-20T20:44:00Z">
            <w:rPr>
              <w:rFonts w:ascii="Bookman Old Style" w:hAnsi="Bookman Old Style"/>
              <w:i/>
              <w:color w:val="343434"/>
              <w:sz w:val="32"/>
              <w:szCs w:val="32"/>
            </w:rPr>
          </w:rPrChange>
        </w:rPr>
      </w:pPr>
      <w:r w:rsidRPr="0048313F">
        <w:rPr>
          <w:rFonts w:ascii="Bookman Old Style" w:hAnsi="Bookman Old Style"/>
          <w:b/>
          <w:bCs/>
          <w:i/>
          <w:iCs/>
          <w:color w:val="343434"/>
          <w:szCs w:val="24"/>
          <w:rPrChange w:id="6404" w:author="Ashley Frank" w:date="2024-12-27T22:32:00Z">
            <w:rPr>
              <w:rFonts w:ascii="Bookman Old Style" w:hAnsi="Bookman Old Style"/>
              <w:b/>
              <w:bCs/>
              <w:i/>
              <w:iCs/>
              <w:color w:val="343434"/>
              <w:sz w:val="32"/>
              <w:szCs w:val="32"/>
            </w:rPr>
          </w:rPrChange>
        </w:rPr>
        <w:t>Receiving</w:t>
      </w:r>
      <w:r w:rsidRPr="009C679A">
        <w:rPr>
          <w:rFonts w:ascii="Bookman Old Style" w:hAnsi="Bookman Old Style"/>
          <w:b/>
          <w:bCs/>
          <w:i/>
          <w:iCs/>
          <w:color w:val="343434"/>
          <w:szCs w:val="24"/>
          <w:rPrChange w:id="6405" w:author="Ashley Frank" w:date="2024-12-20T20:44:00Z">
            <w:rPr>
              <w:rFonts w:ascii="Bookman Old Style" w:hAnsi="Bookman Old Style"/>
              <w:b/>
              <w:bCs/>
              <w:i/>
              <w:iCs/>
              <w:color w:val="343434"/>
              <w:sz w:val="32"/>
              <w:szCs w:val="32"/>
            </w:rPr>
          </w:rPrChange>
        </w:rPr>
        <w:t xml:space="preserve"> gifts</w:t>
      </w:r>
    </w:p>
    <w:p w14:paraId="2295DCC4" w14:textId="686071FC" w:rsidR="00AC795C" w:rsidRPr="009C679A" w:rsidRDefault="00AC795C" w:rsidP="00AC795C">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406"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407" w:author="Ashley Frank" w:date="2024-12-20T20:44:00Z">
            <w:rPr>
              <w:rFonts w:ascii="Bookman Old Style" w:hAnsi="Bookman Old Style"/>
              <w:i/>
              <w:color w:val="343434"/>
              <w:sz w:val="32"/>
              <w:szCs w:val="32"/>
            </w:rPr>
          </w:rPrChange>
        </w:rPr>
        <w:t>Almost everything ever written on the subject of love indicates that at the heart of love is the spirit of giving. All five love languages challenge us to give to our spouse, but for some, receiving gifts</w:t>
      </w:r>
      <w:del w:id="6408" w:author="Ashley Frank" w:date="2024-12-30T23:05:00Z">
        <w:r w:rsidRPr="009C679A" w:rsidDel="00EB7DE5">
          <w:rPr>
            <w:rFonts w:ascii="Bookman Old Style" w:hAnsi="Bookman Old Style"/>
            <w:i/>
            <w:color w:val="343434"/>
            <w:szCs w:val="24"/>
            <w:rPrChange w:id="6409" w:author="Ashley Frank" w:date="2024-12-20T20:44:00Z">
              <w:rPr>
                <w:rFonts w:ascii="Bookman Old Style" w:hAnsi="Bookman Old Style"/>
                <w:i/>
                <w:color w:val="343434"/>
                <w:sz w:val="32"/>
                <w:szCs w:val="32"/>
              </w:rPr>
            </w:rPrChange>
          </w:rPr>
          <w:delText>, visible symbols of love, speaks the loudest.</w:delText>
        </w:r>
      </w:del>
      <w:ins w:id="6410" w:author="Ashley Frank" w:date="2024-12-30T23:05:00Z">
        <w:r w:rsidR="00EB7DE5">
          <w:rPr>
            <w:rFonts w:ascii="Bookman Old Style" w:hAnsi="Bookman Old Style"/>
            <w:i/>
            <w:color w:val="343434"/>
            <w:szCs w:val="24"/>
          </w:rPr>
          <w:t xml:space="preserve"> speaks the loudest. Gifts are</w:t>
        </w:r>
      </w:ins>
      <w:ins w:id="6411" w:author="Ashley Frank" w:date="2024-12-30T23:06:00Z">
        <w:r w:rsidR="00EB7DE5">
          <w:rPr>
            <w:rFonts w:ascii="Bookman Old Style" w:hAnsi="Bookman Old Style"/>
            <w:i/>
            <w:color w:val="343434"/>
            <w:szCs w:val="24"/>
          </w:rPr>
          <w:t xml:space="preserve"> a</w:t>
        </w:r>
      </w:ins>
      <w:ins w:id="6412" w:author="Ashley Frank" w:date="2024-12-30T23:05:00Z">
        <w:r w:rsidR="00EB7DE5" w:rsidRPr="002B56C2">
          <w:rPr>
            <w:rFonts w:ascii="Bookman Old Style" w:hAnsi="Bookman Old Style"/>
            <w:i/>
            <w:color w:val="343434"/>
            <w:szCs w:val="24"/>
          </w:rPr>
          <w:t xml:space="preserve"> visible </w:t>
        </w:r>
      </w:ins>
      <w:ins w:id="6413" w:author="Ashley Frank" w:date="2024-12-30T23:06:00Z">
        <w:r w:rsidR="00EB7DE5">
          <w:rPr>
            <w:rFonts w:ascii="Bookman Old Style" w:hAnsi="Bookman Old Style"/>
            <w:i/>
            <w:color w:val="343434"/>
            <w:szCs w:val="24"/>
          </w:rPr>
          <w:t>symbol of love,</w:t>
        </w:r>
      </w:ins>
      <w:ins w:id="6414" w:author="Ashley Frank" w:date="2024-12-30T23:05:00Z">
        <w:r w:rsidR="00EB7DE5">
          <w:rPr>
            <w:rFonts w:ascii="Bookman Old Style" w:hAnsi="Bookman Old Style"/>
            <w:i/>
            <w:color w:val="343434"/>
            <w:szCs w:val="24"/>
          </w:rPr>
          <w:t xml:space="preserve"> and it might be why they carry mor</w:t>
        </w:r>
      </w:ins>
      <w:ins w:id="6415" w:author="Ashley Frank" w:date="2024-12-30T23:06:00Z">
        <w:r w:rsidR="00EB7DE5">
          <w:rPr>
            <w:rFonts w:ascii="Bookman Old Style" w:hAnsi="Bookman Old Style"/>
            <w:i/>
            <w:color w:val="343434"/>
            <w:szCs w:val="24"/>
          </w:rPr>
          <w:t>e weight when expressing love.</w:t>
        </w:r>
      </w:ins>
    </w:p>
    <w:p w14:paraId="6A431F92" w14:textId="5B67AAC0" w:rsidR="00AC795C" w:rsidRPr="009C679A" w:rsidRDefault="00AC795C" w:rsidP="00AC795C">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416"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417" w:author="Ashley Frank" w:date="2024-12-20T20:44:00Z">
            <w:rPr>
              <w:rFonts w:ascii="Bookman Old Style" w:hAnsi="Bookman Old Style"/>
              <w:i/>
              <w:color w:val="343434"/>
              <w:sz w:val="32"/>
              <w:szCs w:val="32"/>
            </w:rPr>
          </w:rPrChange>
        </w:rPr>
        <w:t xml:space="preserve">A gift is something you can hold in your hand and say, "Look, he was thinking of me," or, "She remembered me." You must be thinking of someone to </w:t>
      </w:r>
      <w:ins w:id="6418" w:author="Ashley Frank" w:date="2024-12-30T23:06:00Z">
        <w:r w:rsidR="00EB7DE5">
          <w:rPr>
            <w:rFonts w:ascii="Bookman Old Style" w:hAnsi="Bookman Old Style"/>
            <w:i/>
            <w:color w:val="343434"/>
            <w:szCs w:val="24"/>
          </w:rPr>
          <w:t>choose, buy, and then give them a gift</w:t>
        </w:r>
      </w:ins>
      <w:del w:id="6419" w:author="Ashley Frank" w:date="2024-12-30T23:06:00Z">
        <w:r w:rsidRPr="009C679A" w:rsidDel="00EB7DE5">
          <w:rPr>
            <w:rFonts w:ascii="Bookman Old Style" w:hAnsi="Bookman Old Style"/>
            <w:i/>
            <w:color w:val="343434"/>
            <w:szCs w:val="24"/>
            <w:rPrChange w:id="6420" w:author="Ashley Frank" w:date="2024-12-20T20:44:00Z">
              <w:rPr>
                <w:rFonts w:ascii="Bookman Old Style" w:hAnsi="Bookman Old Style"/>
                <w:i/>
                <w:color w:val="343434"/>
                <w:sz w:val="32"/>
                <w:szCs w:val="32"/>
              </w:rPr>
            </w:rPrChange>
          </w:rPr>
          <w:delText>give him or her a gift</w:delText>
        </w:r>
      </w:del>
      <w:r w:rsidRPr="009C679A">
        <w:rPr>
          <w:rFonts w:ascii="Bookman Old Style" w:hAnsi="Bookman Old Style"/>
          <w:i/>
          <w:color w:val="343434"/>
          <w:szCs w:val="24"/>
          <w:rPrChange w:id="6421" w:author="Ashley Frank" w:date="2024-12-20T20:44:00Z">
            <w:rPr>
              <w:rFonts w:ascii="Bookman Old Style" w:hAnsi="Bookman Old Style"/>
              <w:i/>
              <w:color w:val="343434"/>
              <w:sz w:val="32"/>
              <w:szCs w:val="32"/>
            </w:rPr>
          </w:rPrChange>
        </w:rPr>
        <w:t xml:space="preserve">. The gift itself is a symbol of that thought. It doesn't matter whether it costs money. What is important is that you thought of him or her. And it is not the thought implanted only in the </w:t>
      </w:r>
      <w:r w:rsidRPr="009C679A">
        <w:rPr>
          <w:rFonts w:ascii="Bookman Old Style" w:hAnsi="Bookman Old Style"/>
          <w:i/>
          <w:color w:val="343434"/>
          <w:szCs w:val="24"/>
          <w:rPrChange w:id="6422" w:author="Ashley Frank" w:date="2024-12-20T20:44:00Z">
            <w:rPr>
              <w:rFonts w:ascii="Bookman Old Style" w:hAnsi="Bookman Old Style"/>
              <w:i/>
              <w:color w:val="343434"/>
              <w:sz w:val="32"/>
              <w:szCs w:val="32"/>
            </w:rPr>
          </w:rPrChange>
        </w:rPr>
        <w:lastRenderedPageBreak/>
        <w:t>mind that counts</w:t>
      </w:r>
      <w:r w:rsidR="00374B6C" w:rsidRPr="009C679A">
        <w:rPr>
          <w:rFonts w:ascii="Bookman Old Style" w:hAnsi="Bookman Old Style"/>
          <w:i/>
          <w:color w:val="343434"/>
          <w:szCs w:val="24"/>
          <w:rPrChange w:id="6423" w:author="Ashley Frank" w:date="2024-12-20T20:44:00Z">
            <w:rPr>
              <w:rFonts w:ascii="Bookman Old Style" w:hAnsi="Bookman Old Style"/>
              <w:i/>
              <w:color w:val="343434"/>
              <w:sz w:val="32"/>
              <w:szCs w:val="32"/>
            </w:rPr>
          </w:rPrChange>
        </w:rPr>
        <w:t>,</w:t>
      </w:r>
      <w:r w:rsidRPr="009C679A">
        <w:rPr>
          <w:rFonts w:ascii="Bookman Old Style" w:hAnsi="Bookman Old Style"/>
          <w:i/>
          <w:color w:val="343434"/>
          <w:szCs w:val="24"/>
          <w:rPrChange w:id="6424" w:author="Ashley Frank" w:date="2024-12-20T20:44:00Z">
            <w:rPr>
              <w:rFonts w:ascii="Bookman Old Style" w:hAnsi="Bookman Old Style"/>
              <w:i/>
              <w:color w:val="343434"/>
              <w:sz w:val="32"/>
              <w:szCs w:val="32"/>
            </w:rPr>
          </w:rPrChange>
        </w:rPr>
        <w:t xml:space="preserve"> but the thought expressed in actually securing the gift and giving it as the expression of love.</w:t>
      </w:r>
    </w:p>
    <w:p w14:paraId="2C1F121C" w14:textId="13C942C1" w:rsidR="00AC795C" w:rsidRPr="009C679A" w:rsidRDefault="00AC795C" w:rsidP="00D27D9A">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425"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426" w:author="Ashley Frank" w:date="2024-12-20T20:44:00Z">
            <w:rPr>
              <w:rFonts w:ascii="Bookman Old Style" w:hAnsi="Bookman Old Style"/>
              <w:i/>
              <w:color w:val="343434"/>
              <w:sz w:val="32"/>
              <w:szCs w:val="32"/>
            </w:rPr>
          </w:rPrChange>
        </w:rPr>
        <w:t>But what of the person who says, "I</w:t>
      </w:r>
      <w:ins w:id="6427" w:author="Ashley Frank" w:date="2024-12-31T00:47:00Z">
        <w:r w:rsidR="00D27D9A">
          <w:rPr>
            <w:rFonts w:ascii="Bookman Old Style" w:hAnsi="Bookman Old Style"/>
            <w:i/>
            <w:color w:val="343434"/>
            <w:szCs w:val="24"/>
          </w:rPr>
          <w:t xml:space="preserve">’m not </w:t>
        </w:r>
      </w:ins>
      <w:ins w:id="6428" w:author="Ashley Frank" w:date="2024-12-31T00:53:00Z">
        <w:r w:rsidR="00D27D9A">
          <w:rPr>
            <w:rFonts w:ascii="Bookman Old Style" w:hAnsi="Bookman Old Style"/>
            <w:i/>
            <w:color w:val="343434"/>
            <w:szCs w:val="24"/>
          </w:rPr>
          <w:t xml:space="preserve">the best </w:t>
        </w:r>
      </w:ins>
      <w:ins w:id="6429" w:author="Ashley Frank" w:date="2024-12-31T00:54:00Z">
        <w:r w:rsidR="00D27D9A">
          <w:rPr>
            <w:rFonts w:ascii="Bookman Old Style" w:hAnsi="Bookman Old Style"/>
            <w:i/>
            <w:color w:val="343434"/>
            <w:szCs w:val="24"/>
          </w:rPr>
          <w:t>gift-giv</w:t>
        </w:r>
      </w:ins>
      <w:ins w:id="6430" w:author="Ashley Frank" w:date="2024-12-31T00:53:00Z">
        <w:r w:rsidR="00D27D9A">
          <w:rPr>
            <w:rFonts w:ascii="Bookman Old Style" w:hAnsi="Bookman Old Style"/>
            <w:i/>
            <w:color w:val="343434"/>
            <w:szCs w:val="24"/>
          </w:rPr>
          <w:t>e</w:t>
        </w:r>
      </w:ins>
      <w:ins w:id="6431" w:author="Ashley Frank" w:date="2024-12-31T00:54:00Z">
        <w:r w:rsidR="00D27D9A">
          <w:rPr>
            <w:rFonts w:ascii="Bookman Old Style" w:hAnsi="Bookman Old Style"/>
            <w:i/>
            <w:color w:val="343434"/>
            <w:szCs w:val="24"/>
          </w:rPr>
          <w:t>r</w:t>
        </w:r>
      </w:ins>
      <w:del w:id="6432" w:author="Ashley Frank" w:date="2024-12-31T00:47:00Z">
        <w:r w:rsidRPr="009C679A" w:rsidDel="00D27D9A">
          <w:rPr>
            <w:rFonts w:ascii="Bookman Old Style" w:hAnsi="Bookman Old Style"/>
            <w:i/>
            <w:color w:val="343434"/>
            <w:szCs w:val="24"/>
            <w:rPrChange w:id="6433" w:author="Ashley Frank" w:date="2024-12-20T20:44:00Z">
              <w:rPr>
                <w:rFonts w:ascii="Bookman Old Style" w:hAnsi="Bookman Old Style"/>
                <w:i/>
                <w:color w:val="343434"/>
                <w:sz w:val="32"/>
                <w:szCs w:val="32"/>
              </w:rPr>
            </w:rPrChange>
          </w:rPr>
          <w:delText>'m not a gift giver</w:delText>
        </w:r>
      </w:del>
      <w:r w:rsidRPr="009C679A">
        <w:rPr>
          <w:rFonts w:ascii="Bookman Old Style" w:hAnsi="Bookman Old Style"/>
          <w:i/>
          <w:color w:val="343434"/>
          <w:szCs w:val="24"/>
          <w:rPrChange w:id="6434" w:author="Ashley Frank" w:date="2024-12-20T20:44:00Z">
            <w:rPr>
              <w:rFonts w:ascii="Bookman Old Style" w:hAnsi="Bookman Old Style"/>
              <w:i/>
              <w:color w:val="343434"/>
              <w:sz w:val="32"/>
              <w:szCs w:val="32"/>
            </w:rPr>
          </w:rPrChange>
        </w:rPr>
        <w:t xml:space="preserve">. I didn't receive many gifts growing up. I never learned how to select gifts. It doesn't come naturally for me." </w:t>
      </w:r>
      <w:ins w:id="6435" w:author="Ashley Frank" w:date="2024-12-31T00:56:00Z">
        <w:r w:rsidR="00D27D9A">
          <w:rPr>
            <w:rFonts w:ascii="Bookman Old Style" w:hAnsi="Bookman Old Style"/>
            <w:i/>
            <w:color w:val="343434"/>
            <w:szCs w:val="24"/>
          </w:rPr>
          <w:t>Well</w:t>
        </w:r>
      </w:ins>
      <w:del w:id="6436" w:author="Ashley Frank" w:date="2024-12-31T00:56:00Z">
        <w:r w:rsidRPr="009C679A" w:rsidDel="00D27D9A">
          <w:rPr>
            <w:rFonts w:ascii="Bookman Old Style" w:hAnsi="Bookman Old Style"/>
            <w:i/>
            <w:color w:val="343434"/>
            <w:szCs w:val="24"/>
            <w:rPrChange w:id="6437" w:author="Ashley Frank" w:date="2024-12-20T20:44:00Z">
              <w:rPr>
                <w:rFonts w:ascii="Bookman Old Style" w:hAnsi="Bookman Old Style"/>
                <w:i/>
                <w:color w:val="343434"/>
                <w:sz w:val="32"/>
                <w:szCs w:val="32"/>
              </w:rPr>
            </w:rPrChange>
          </w:rPr>
          <w:delText>Congratulations</w:delText>
        </w:r>
      </w:del>
      <w:r w:rsidRPr="009C679A">
        <w:rPr>
          <w:rFonts w:ascii="Bookman Old Style" w:hAnsi="Bookman Old Style"/>
          <w:i/>
          <w:color w:val="343434"/>
          <w:szCs w:val="24"/>
          <w:rPrChange w:id="6438" w:author="Ashley Frank" w:date="2024-12-20T20:44:00Z">
            <w:rPr>
              <w:rFonts w:ascii="Bookman Old Style" w:hAnsi="Bookman Old Style"/>
              <w:i/>
              <w:color w:val="343434"/>
              <w:sz w:val="32"/>
              <w:szCs w:val="32"/>
            </w:rPr>
          </w:rPrChange>
        </w:rPr>
        <w:t>,</w:t>
      </w:r>
      <w:ins w:id="6439" w:author="Ashley Frank" w:date="2024-12-31T00:56:00Z">
        <w:r w:rsidR="00D27D9A">
          <w:rPr>
            <w:rFonts w:ascii="Bookman Old Style" w:hAnsi="Bookman Old Style"/>
            <w:i/>
            <w:color w:val="343434"/>
            <w:szCs w:val="24"/>
          </w:rPr>
          <w:t xml:space="preserve"> now you know </w:t>
        </w:r>
      </w:ins>
      <w:ins w:id="6440" w:author="Ashley Frank" w:date="2024-12-31T00:57:00Z">
        <w:r w:rsidR="00D27D9A">
          <w:rPr>
            <w:rFonts w:ascii="Bookman Old Style" w:hAnsi="Bookman Old Style"/>
            <w:i/>
            <w:color w:val="343434"/>
            <w:szCs w:val="24"/>
          </w:rPr>
          <w:t xml:space="preserve">that you and your </w:t>
        </w:r>
      </w:ins>
      <w:ins w:id="6441" w:author="Ashley Frank" w:date="2024-12-31T00:56:00Z">
        <w:r w:rsidR="00D27D9A" w:rsidRPr="002B56C2">
          <w:rPr>
            <w:rFonts w:ascii="Bookman Old Style" w:hAnsi="Bookman Old Style"/>
            <w:i/>
            <w:color w:val="343434"/>
            <w:szCs w:val="24"/>
          </w:rPr>
          <w:t>spouse speak different love languages</w:t>
        </w:r>
      </w:ins>
      <w:ins w:id="6442" w:author="Ashley Frank" w:date="2024-12-31T00:57:00Z">
        <w:r w:rsidR="00D27D9A">
          <w:rPr>
            <w:rFonts w:ascii="Bookman Old Style" w:hAnsi="Bookman Old Style"/>
            <w:i/>
            <w:color w:val="343434"/>
            <w:szCs w:val="24"/>
          </w:rPr>
          <w:t xml:space="preserve">. So, congratulations, </w:t>
        </w:r>
      </w:ins>
      <w:del w:id="6443" w:author="Ashley Frank" w:date="2024-12-31T00:57:00Z">
        <w:r w:rsidRPr="009C679A" w:rsidDel="00D27D9A">
          <w:rPr>
            <w:rFonts w:ascii="Bookman Old Style" w:hAnsi="Bookman Old Style"/>
            <w:i/>
            <w:color w:val="343434"/>
            <w:szCs w:val="24"/>
            <w:rPrChange w:id="6444" w:author="Ashley Frank" w:date="2024-12-20T20:44:00Z">
              <w:rPr>
                <w:rFonts w:ascii="Bookman Old Style" w:hAnsi="Bookman Old Style"/>
                <w:i/>
                <w:color w:val="343434"/>
                <w:sz w:val="32"/>
                <w:szCs w:val="32"/>
              </w:rPr>
            </w:rPrChange>
          </w:rPr>
          <w:delText xml:space="preserve"> </w:delText>
        </w:r>
      </w:del>
      <w:r w:rsidRPr="009C679A">
        <w:rPr>
          <w:rFonts w:ascii="Bookman Old Style" w:hAnsi="Bookman Old Style"/>
          <w:i/>
          <w:color w:val="343434"/>
          <w:szCs w:val="24"/>
          <w:rPrChange w:id="6445" w:author="Ashley Frank" w:date="2024-12-20T20:44:00Z">
            <w:rPr>
              <w:rFonts w:ascii="Bookman Old Style" w:hAnsi="Bookman Old Style"/>
              <w:i/>
              <w:color w:val="343434"/>
              <w:sz w:val="32"/>
              <w:szCs w:val="32"/>
            </w:rPr>
          </w:rPrChange>
        </w:rPr>
        <w:t>you have just made the first discovery in becoming a great lover.</w:t>
      </w:r>
      <w:ins w:id="6446" w:author="Ashley Frank" w:date="2024-12-31T00:56:00Z">
        <w:r w:rsidR="00D27D9A">
          <w:rPr>
            <w:rFonts w:ascii="Bookman Old Style" w:hAnsi="Bookman Old Style"/>
            <w:i/>
            <w:color w:val="343434"/>
            <w:szCs w:val="24"/>
          </w:rPr>
          <w:t xml:space="preserve"> </w:t>
        </w:r>
      </w:ins>
      <w:del w:id="6447" w:author="Ashley Frank" w:date="2024-12-31T00:56:00Z">
        <w:r w:rsidRPr="009C679A" w:rsidDel="00D27D9A">
          <w:rPr>
            <w:rFonts w:ascii="Bookman Old Style" w:hAnsi="Bookman Old Style"/>
            <w:i/>
            <w:color w:val="343434"/>
            <w:szCs w:val="24"/>
            <w:rPrChange w:id="6448" w:author="Ashley Frank" w:date="2024-12-20T20:44:00Z">
              <w:rPr>
                <w:rFonts w:ascii="Bookman Old Style" w:hAnsi="Bookman Old Style"/>
                <w:i/>
                <w:color w:val="343434"/>
                <w:sz w:val="32"/>
                <w:szCs w:val="32"/>
              </w:rPr>
            </w:rPrChange>
          </w:rPr>
          <w:delText xml:space="preserve"> You </w:delText>
        </w:r>
      </w:del>
      <w:del w:id="6449" w:author="Ashley Frank" w:date="2024-12-31T00:58:00Z">
        <w:r w:rsidRPr="009C679A" w:rsidDel="00D27D9A">
          <w:rPr>
            <w:rFonts w:ascii="Bookman Old Style" w:hAnsi="Bookman Old Style"/>
            <w:i/>
            <w:color w:val="343434"/>
            <w:szCs w:val="24"/>
            <w:rPrChange w:id="6450" w:author="Ashley Frank" w:date="2024-12-20T20:44:00Z">
              <w:rPr>
                <w:rFonts w:ascii="Bookman Old Style" w:hAnsi="Bookman Old Style"/>
                <w:i/>
                <w:color w:val="343434"/>
                <w:sz w:val="32"/>
                <w:szCs w:val="32"/>
              </w:rPr>
            </w:rPrChange>
          </w:rPr>
          <w:delText xml:space="preserve">and your </w:delText>
        </w:r>
      </w:del>
      <w:del w:id="6451" w:author="Ashley Frank" w:date="2024-12-31T00:56:00Z">
        <w:r w:rsidRPr="009C679A" w:rsidDel="00D27D9A">
          <w:rPr>
            <w:rFonts w:ascii="Bookman Old Style" w:hAnsi="Bookman Old Style"/>
            <w:i/>
            <w:color w:val="343434"/>
            <w:szCs w:val="24"/>
            <w:rPrChange w:id="6452" w:author="Ashley Frank" w:date="2024-12-20T20:44:00Z">
              <w:rPr>
                <w:rFonts w:ascii="Bookman Old Style" w:hAnsi="Bookman Old Style"/>
                <w:i/>
                <w:color w:val="343434"/>
                <w:sz w:val="32"/>
                <w:szCs w:val="32"/>
              </w:rPr>
            </w:rPrChange>
          </w:rPr>
          <w:delText>spouse speak different love languages</w:delText>
        </w:r>
      </w:del>
      <w:del w:id="6453" w:author="Ashley Frank" w:date="2024-12-31T00:58:00Z">
        <w:r w:rsidRPr="009C679A" w:rsidDel="00D27D9A">
          <w:rPr>
            <w:rFonts w:ascii="Bookman Old Style" w:hAnsi="Bookman Old Style"/>
            <w:i/>
            <w:color w:val="343434"/>
            <w:szCs w:val="24"/>
            <w:rPrChange w:id="6454" w:author="Ashley Frank" w:date="2024-12-20T20:44:00Z">
              <w:rPr>
                <w:rFonts w:ascii="Bookman Old Style" w:hAnsi="Bookman Old Style"/>
                <w:i/>
                <w:color w:val="343434"/>
                <w:sz w:val="32"/>
                <w:szCs w:val="32"/>
              </w:rPr>
            </w:rPrChange>
          </w:rPr>
          <w:delText xml:space="preserve">. </w:delText>
        </w:r>
      </w:del>
      <w:r w:rsidRPr="009C679A">
        <w:rPr>
          <w:rFonts w:ascii="Bookman Old Style" w:hAnsi="Bookman Old Style"/>
          <w:i/>
          <w:color w:val="343434"/>
          <w:szCs w:val="24"/>
          <w:rPrChange w:id="6455" w:author="Ashley Frank" w:date="2024-12-20T20:44:00Z">
            <w:rPr>
              <w:rFonts w:ascii="Bookman Old Style" w:hAnsi="Bookman Old Style"/>
              <w:i/>
              <w:color w:val="343434"/>
              <w:sz w:val="32"/>
              <w:szCs w:val="32"/>
            </w:rPr>
          </w:rPrChange>
        </w:rPr>
        <w:t>Now that you have made that discovery</w:t>
      </w:r>
      <w:r w:rsidR="00374B6C" w:rsidRPr="009C679A">
        <w:rPr>
          <w:rFonts w:ascii="Bookman Old Style" w:hAnsi="Bookman Old Style"/>
          <w:i/>
          <w:color w:val="343434"/>
          <w:szCs w:val="24"/>
          <w:rPrChange w:id="6456" w:author="Ashley Frank" w:date="2024-12-20T20:44:00Z">
            <w:rPr>
              <w:rFonts w:ascii="Bookman Old Style" w:hAnsi="Bookman Old Style"/>
              <w:i/>
              <w:color w:val="343434"/>
              <w:sz w:val="32"/>
              <w:szCs w:val="32"/>
            </w:rPr>
          </w:rPrChange>
        </w:rPr>
        <w:t>, you can</w:t>
      </w:r>
      <w:r w:rsidRPr="009C679A">
        <w:rPr>
          <w:rFonts w:ascii="Bookman Old Style" w:hAnsi="Bookman Old Style"/>
          <w:i/>
          <w:color w:val="343434"/>
          <w:szCs w:val="24"/>
          <w:rPrChange w:id="6457" w:author="Ashley Frank" w:date="2024-12-20T20:44:00Z">
            <w:rPr>
              <w:rFonts w:ascii="Bookman Old Style" w:hAnsi="Bookman Old Style"/>
              <w:i/>
              <w:color w:val="343434"/>
              <w:sz w:val="32"/>
              <w:szCs w:val="32"/>
            </w:rPr>
          </w:rPrChange>
        </w:rPr>
        <w:t xml:space="preserve"> get on with the business of learning </w:t>
      </w:r>
      <w:ins w:id="6458" w:author="Ashley Frank" w:date="2024-12-31T00:58:00Z">
        <w:r w:rsidR="00D27D9A">
          <w:rPr>
            <w:rFonts w:ascii="Bookman Old Style" w:hAnsi="Bookman Old Style"/>
            <w:i/>
            <w:color w:val="343434"/>
            <w:szCs w:val="24"/>
          </w:rPr>
          <w:t xml:space="preserve">more love </w:t>
        </w:r>
      </w:ins>
      <w:del w:id="6459" w:author="Ashley Frank" w:date="2024-12-31T00:58:00Z">
        <w:r w:rsidRPr="009C679A" w:rsidDel="00D27D9A">
          <w:rPr>
            <w:rFonts w:ascii="Bookman Old Style" w:hAnsi="Bookman Old Style"/>
            <w:i/>
            <w:color w:val="343434"/>
            <w:szCs w:val="24"/>
            <w:rPrChange w:id="6460" w:author="Ashley Frank" w:date="2024-12-20T20:44:00Z">
              <w:rPr>
                <w:rFonts w:ascii="Bookman Old Style" w:hAnsi="Bookman Old Style"/>
                <w:i/>
                <w:color w:val="343434"/>
                <w:sz w:val="32"/>
                <w:szCs w:val="32"/>
              </w:rPr>
            </w:rPrChange>
          </w:rPr>
          <w:delText xml:space="preserve">your second </w:delText>
        </w:r>
      </w:del>
      <w:r w:rsidRPr="009C679A">
        <w:rPr>
          <w:rFonts w:ascii="Bookman Old Style" w:hAnsi="Bookman Old Style"/>
          <w:i/>
          <w:color w:val="343434"/>
          <w:szCs w:val="24"/>
          <w:rPrChange w:id="6461" w:author="Ashley Frank" w:date="2024-12-20T20:44:00Z">
            <w:rPr>
              <w:rFonts w:ascii="Bookman Old Style" w:hAnsi="Bookman Old Style"/>
              <w:i/>
              <w:color w:val="343434"/>
              <w:sz w:val="32"/>
              <w:szCs w:val="32"/>
            </w:rPr>
          </w:rPrChange>
        </w:rPr>
        <w:t>language</w:t>
      </w:r>
      <w:ins w:id="6462" w:author="Ashley Frank" w:date="2024-12-31T00:58:00Z">
        <w:r w:rsidR="00D27D9A">
          <w:rPr>
            <w:rFonts w:ascii="Bookman Old Style" w:hAnsi="Bookman Old Style"/>
            <w:i/>
            <w:color w:val="343434"/>
            <w:szCs w:val="24"/>
          </w:rPr>
          <w:t>s of yourself and your spouses</w:t>
        </w:r>
      </w:ins>
      <w:r w:rsidRPr="009C679A">
        <w:rPr>
          <w:rFonts w:ascii="Bookman Old Style" w:hAnsi="Bookman Old Style"/>
          <w:i/>
          <w:color w:val="343434"/>
          <w:szCs w:val="24"/>
          <w:rPrChange w:id="6463" w:author="Ashley Frank" w:date="2024-12-20T20:44:00Z">
            <w:rPr>
              <w:rFonts w:ascii="Bookman Old Style" w:hAnsi="Bookman Old Style"/>
              <w:i/>
              <w:color w:val="343434"/>
              <w:sz w:val="32"/>
              <w:szCs w:val="32"/>
            </w:rPr>
          </w:rPrChange>
        </w:rPr>
        <w:t xml:space="preserve">. If your spouse's primary love language is </w:t>
      </w:r>
      <w:r w:rsidR="007C462B" w:rsidRPr="009C679A">
        <w:rPr>
          <w:szCs w:val="24"/>
        </w:rPr>
        <w:fldChar w:fldCharType="begin"/>
      </w:r>
      <w:r w:rsidR="007C462B" w:rsidRPr="009C679A">
        <w:rPr>
          <w:szCs w:val="24"/>
        </w:rPr>
        <w:instrText xml:space="preserve"> HYPERLINK "http://www.thrivingfamily.com/Features/Magazine/2011/choosing-the-right-gift-for-your-spouse.aspx" \t "_blank" </w:instrText>
      </w:r>
      <w:r w:rsidR="007C462B" w:rsidRPr="009C679A">
        <w:rPr>
          <w:szCs w:val="24"/>
        </w:rPr>
        <w:fldChar w:fldCharType="separate"/>
      </w:r>
      <w:r w:rsidRPr="009C679A">
        <w:rPr>
          <w:rFonts w:ascii="Bookman Old Style" w:hAnsi="Bookman Old Style"/>
          <w:i/>
          <w:color w:val="006782"/>
          <w:szCs w:val="24"/>
          <w:u w:val="single"/>
          <w:rPrChange w:id="6464" w:author="Ashley Frank" w:date="2024-12-20T20:44:00Z">
            <w:rPr>
              <w:rFonts w:ascii="Bookman Old Style" w:hAnsi="Bookman Old Style"/>
              <w:i/>
              <w:color w:val="006782"/>
              <w:sz w:val="32"/>
              <w:szCs w:val="32"/>
              <w:u w:val="single"/>
            </w:rPr>
          </w:rPrChange>
        </w:rPr>
        <w:t>receiving gifts</w:t>
      </w:r>
      <w:r w:rsidR="007C462B" w:rsidRPr="009C679A">
        <w:rPr>
          <w:rFonts w:ascii="Bookman Old Style" w:hAnsi="Bookman Old Style"/>
          <w:i/>
          <w:color w:val="006782"/>
          <w:szCs w:val="24"/>
          <w:u w:val="single"/>
          <w:rPrChange w:id="6465" w:author="Ashley Frank" w:date="2024-12-20T20:44:00Z">
            <w:rPr>
              <w:rFonts w:ascii="Bookman Old Style" w:hAnsi="Bookman Old Style"/>
              <w:i/>
              <w:color w:val="006782"/>
              <w:sz w:val="32"/>
              <w:szCs w:val="32"/>
              <w:u w:val="single"/>
            </w:rPr>
          </w:rPrChange>
        </w:rPr>
        <w:fldChar w:fldCharType="end"/>
      </w:r>
      <w:r w:rsidRPr="009C679A">
        <w:rPr>
          <w:rFonts w:ascii="Bookman Old Style" w:hAnsi="Bookman Old Style"/>
          <w:i/>
          <w:color w:val="343434"/>
          <w:szCs w:val="24"/>
          <w:rPrChange w:id="6466" w:author="Ashley Frank" w:date="2024-12-20T20:44:00Z">
            <w:rPr>
              <w:rFonts w:ascii="Bookman Old Style" w:hAnsi="Bookman Old Style"/>
              <w:i/>
              <w:color w:val="343434"/>
              <w:sz w:val="32"/>
              <w:szCs w:val="32"/>
            </w:rPr>
          </w:rPrChange>
        </w:rPr>
        <w:t>, y</w:t>
      </w:r>
      <w:ins w:id="6467" w:author="Ashley Frank" w:date="2024-12-31T00:43:00Z">
        <w:r w:rsidR="00D27D9A">
          <w:rPr>
            <w:rFonts w:ascii="Bookman Old Style" w:hAnsi="Bookman Old Style"/>
            <w:i/>
            <w:color w:val="343434"/>
            <w:szCs w:val="24"/>
          </w:rPr>
          <w:t>ou can try to become at least a fair gift-</w:t>
        </w:r>
      </w:ins>
      <w:del w:id="6468" w:author="Ashley Frank" w:date="2024-12-31T00:43:00Z">
        <w:r w:rsidRPr="009C679A" w:rsidDel="00D27D9A">
          <w:rPr>
            <w:rFonts w:ascii="Bookman Old Style" w:hAnsi="Bookman Old Style"/>
            <w:i/>
            <w:color w:val="343434"/>
            <w:szCs w:val="24"/>
            <w:rPrChange w:id="6469" w:author="Ashley Frank" w:date="2024-12-20T20:44:00Z">
              <w:rPr>
                <w:rFonts w:ascii="Bookman Old Style" w:hAnsi="Bookman Old Style"/>
                <w:i/>
                <w:color w:val="343434"/>
                <w:sz w:val="32"/>
                <w:szCs w:val="32"/>
              </w:rPr>
            </w:rPrChange>
          </w:rPr>
          <w:delText xml:space="preserve">ou can become a proficient gift </w:delText>
        </w:r>
      </w:del>
      <w:r w:rsidRPr="009C679A">
        <w:rPr>
          <w:rFonts w:ascii="Bookman Old Style" w:hAnsi="Bookman Old Style"/>
          <w:i/>
          <w:color w:val="343434"/>
          <w:szCs w:val="24"/>
          <w:rPrChange w:id="6470" w:author="Ashley Frank" w:date="2024-12-20T20:44:00Z">
            <w:rPr>
              <w:rFonts w:ascii="Bookman Old Style" w:hAnsi="Bookman Old Style"/>
              <w:i/>
              <w:color w:val="343434"/>
              <w:sz w:val="32"/>
              <w:szCs w:val="32"/>
            </w:rPr>
          </w:rPrChange>
        </w:rPr>
        <w:t>giver. In fact, it is one of the easiest love languages to learn.</w:t>
      </w:r>
    </w:p>
    <w:p w14:paraId="3F068F7E" w14:textId="77777777" w:rsidR="00AC795C" w:rsidRPr="009C679A" w:rsidRDefault="00AC795C" w:rsidP="00AC795C">
      <w:pPr>
        <w:tabs>
          <w:tab w:val="clear" w:pos="360"/>
          <w:tab w:val="clear" w:pos="9360"/>
        </w:tabs>
        <w:spacing w:before="100" w:beforeAutospacing="1" w:after="100" w:afterAutospacing="1" w:line="450" w:lineRule="atLeast"/>
        <w:ind w:left="540"/>
        <w:jc w:val="center"/>
        <w:rPr>
          <w:rFonts w:ascii="Bookman Old Style" w:hAnsi="Bookman Old Style"/>
          <w:i/>
          <w:color w:val="343434"/>
          <w:szCs w:val="24"/>
          <w:rPrChange w:id="6471" w:author="Ashley Frank" w:date="2024-12-20T20:44:00Z">
            <w:rPr>
              <w:rFonts w:ascii="Bookman Old Style" w:hAnsi="Bookman Old Style"/>
              <w:i/>
              <w:color w:val="343434"/>
              <w:sz w:val="32"/>
              <w:szCs w:val="32"/>
            </w:rPr>
          </w:rPrChange>
        </w:rPr>
      </w:pPr>
      <w:r w:rsidRPr="009C679A">
        <w:rPr>
          <w:rFonts w:ascii="Bookman Old Style" w:hAnsi="Bookman Old Style"/>
          <w:b/>
          <w:bCs/>
          <w:i/>
          <w:iCs/>
          <w:color w:val="343434"/>
          <w:szCs w:val="24"/>
          <w:rPrChange w:id="6472" w:author="Ashley Frank" w:date="2024-12-20T20:44:00Z">
            <w:rPr>
              <w:rFonts w:ascii="Bookman Old Style" w:hAnsi="Bookman Old Style"/>
              <w:b/>
              <w:bCs/>
              <w:i/>
              <w:iCs/>
              <w:color w:val="343434"/>
              <w:sz w:val="32"/>
              <w:szCs w:val="32"/>
            </w:rPr>
          </w:rPrChange>
        </w:rPr>
        <w:t>Acts of service</w:t>
      </w:r>
    </w:p>
    <w:p w14:paraId="79BBAE03" w14:textId="283F76AE" w:rsidR="00AC795C" w:rsidRPr="009C679A" w:rsidRDefault="00AC795C" w:rsidP="00AC795C">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473"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474" w:author="Ashley Frank" w:date="2024-12-20T20:44:00Z">
            <w:rPr>
              <w:rFonts w:ascii="Bookman Old Style" w:hAnsi="Bookman Old Style"/>
              <w:i/>
              <w:color w:val="343434"/>
              <w:sz w:val="32"/>
              <w:szCs w:val="32"/>
            </w:rPr>
          </w:rPrChange>
        </w:rPr>
        <w:t>Michelle's primary love language was what I call "acts of service</w:t>
      </w:r>
      <w:ins w:id="6475" w:author="Ashley Frank" w:date="2024-12-31T00:54:00Z">
        <w:r w:rsidR="00D27D9A">
          <w:rPr>
            <w:rFonts w:ascii="Bookman Old Style" w:hAnsi="Bookman Old Style"/>
            <w:i/>
            <w:color w:val="343434"/>
            <w:szCs w:val="24"/>
          </w:rPr>
          <w:t>.</w:t>
        </w:r>
      </w:ins>
      <w:del w:id="6476" w:author="Ashley Frank" w:date="2024-12-31T00:54:00Z">
        <w:r w:rsidRPr="009C679A" w:rsidDel="00D27D9A">
          <w:rPr>
            <w:rFonts w:ascii="Bookman Old Style" w:hAnsi="Bookman Old Style"/>
            <w:i/>
            <w:color w:val="343434"/>
            <w:szCs w:val="24"/>
            <w:rPrChange w:id="6477" w:author="Ashley Frank" w:date="2024-12-20T20:44:00Z">
              <w:rPr>
                <w:rFonts w:ascii="Bookman Old Style" w:hAnsi="Bookman Old Style"/>
                <w:i/>
                <w:color w:val="343434"/>
                <w:sz w:val="32"/>
                <w:szCs w:val="32"/>
              </w:rPr>
            </w:rPrChange>
          </w:rPr>
          <w:delText>.</w:delText>
        </w:r>
      </w:del>
      <w:r w:rsidRPr="009C679A">
        <w:rPr>
          <w:rFonts w:ascii="Bookman Old Style" w:hAnsi="Bookman Old Style"/>
          <w:i/>
          <w:color w:val="343434"/>
          <w:szCs w:val="24"/>
          <w:rPrChange w:id="6478" w:author="Ashley Frank" w:date="2024-12-20T20:44:00Z">
            <w:rPr>
              <w:rFonts w:ascii="Bookman Old Style" w:hAnsi="Bookman Old Style"/>
              <w:i/>
              <w:color w:val="343434"/>
              <w:sz w:val="32"/>
              <w:szCs w:val="32"/>
            </w:rPr>
          </w:rPrChange>
        </w:rPr>
        <w:t>" By acts of service, I mean doing things you know your spouse would like you to do. You seek to please her by serving her, to express your love for her by doing things for her.</w:t>
      </w:r>
    </w:p>
    <w:p w14:paraId="300F8FBE" w14:textId="4711F348" w:rsidR="00AC795C" w:rsidRPr="009C679A" w:rsidRDefault="00AC795C" w:rsidP="00AC795C">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479"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480" w:author="Ashley Frank" w:date="2024-12-20T20:44:00Z">
            <w:rPr>
              <w:rFonts w:ascii="Bookman Old Style" w:hAnsi="Bookman Old Style"/>
              <w:i/>
              <w:color w:val="343434"/>
              <w:sz w:val="32"/>
              <w:szCs w:val="32"/>
            </w:rPr>
          </w:rPrChange>
        </w:rPr>
        <w:t xml:space="preserve">Consider </w:t>
      </w:r>
      <w:ins w:id="6481" w:author="Ashley Frank" w:date="2024-12-31T00:45:00Z">
        <w:r w:rsidR="00D27D9A">
          <w:rPr>
            <w:rFonts w:ascii="Bookman Old Style" w:hAnsi="Bookman Old Style"/>
            <w:i/>
            <w:color w:val="343434"/>
            <w:szCs w:val="24"/>
          </w:rPr>
          <w:t xml:space="preserve">simple activities </w:t>
        </w:r>
      </w:ins>
      <w:del w:id="6482" w:author="Ashley Frank" w:date="2024-12-31T00:45:00Z">
        <w:r w:rsidRPr="009C679A" w:rsidDel="00D27D9A">
          <w:rPr>
            <w:rFonts w:ascii="Bookman Old Style" w:hAnsi="Bookman Old Style"/>
            <w:i/>
            <w:color w:val="343434"/>
            <w:szCs w:val="24"/>
            <w:rPrChange w:id="6483" w:author="Ashley Frank" w:date="2024-12-20T20:44:00Z">
              <w:rPr>
                <w:rFonts w:ascii="Bookman Old Style" w:hAnsi="Bookman Old Style"/>
                <w:i/>
                <w:color w:val="343434"/>
                <w:sz w:val="32"/>
                <w:szCs w:val="32"/>
              </w:rPr>
            </w:rPrChange>
          </w:rPr>
          <w:delText xml:space="preserve">actions </w:delText>
        </w:r>
      </w:del>
      <w:r w:rsidRPr="009C679A">
        <w:rPr>
          <w:rFonts w:ascii="Bookman Old Style" w:hAnsi="Bookman Old Style"/>
          <w:i/>
          <w:color w:val="343434"/>
          <w:szCs w:val="24"/>
          <w:rPrChange w:id="6484" w:author="Ashley Frank" w:date="2024-12-20T20:44:00Z">
            <w:rPr>
              <w:rFonts w:ascii="Bookman Old Style" w:hAnsi="Bookman Old Style"/>
              <w:i/>
              <w:color w:val="343434"/>
              <w:sz w:val="32"/>
              <w:szCs w:val="32"/>
            </w:rPr>
          </w:rPrChange>
        </w:rPr>
        <w:t xml:space="preserve">such as cooking a meal, setting a table, emptying the dishwasher, vacuuming, changing the baby's diaper, picking up a prescription, </w:t>
      </w:r>
      <w:r w:rsidR="00374B6C" w:rsidRPr="009C679A">
        <w:rPr>
          <w:rFonts w:ascii="Bookman Old Style" w:hAnsi="Bookman Old Style"/>
          <w:i/>
          <w:color w:val="343434"/>
          <w:szCs w:val="24"/>
          <w:rPrChange w:id="6485" w:author="Ashley Frank" w:date="2024-12-20T20:44:00Z">
            <w:rPr>
              <w:rFonts w:ascii="Bookman Old Style" w:hAnsi="Bookman Old Style"/>
              <w:i/>
              <w:color w:val="343434"/>
              <w:sz w:val="32"/>
              <w:szCs w:val="32"/>
            </w:rPr>
          </w:rPrChange>
        </w:rPr>
        <w:t xml:space="preserve">and </w:t>
      </w:r>
      <w:r w:rsidRPr="009C679A">
        <w:rPr>
          <w:rFonts w:ascii="Bookman Old Style" w:hAnsi="Bookman Old Style"/>
          <w:i/>
          <w:color w:val="343434"/>
          <w:szCs w:val="24"/>
          <w:rPrChange w:id="6486" w:author="Ashley Frank" w:date="2024-12-20T20:44:00Z">
            <w:rPr>
              <w:rFonts w:ascii="Bookman Old Style" w:hAnsi="Bookman Old Style"/>
              <w:i/>
              <w:color w:val="343434"/>
              <w:sz w:val="32"/>
              <w:szCs w:val="32"/>
            </w:rPr>
          </w:rPrChange>
        </w:rPr>
        <w:t>keeping the car in operating condition — they are all acts of service. They require thought, planning, time, effort</w:t>
      </w:r>
      <w:r w:rsidR="00374B6C" w:rsidRPr="009C679A">
        <w:rPr>
          <w:rFonts w:ascii="Bookman Old Style" w:hAnsi="Bookman Old Style"/>
          <w:i/>
          <w:color w:val="343434"/>
          <w:szCs w:val="24"/>
          <w:rPrChange w:id="6487" w:author="Ashley Frank" w:date="2024-12-20T20:44:00Z">
            <w:rPr>
              <w:rFonts w:ascii="Bookman Old Style" w:hAnsi="Bookman Old Style"/>
              <w:i/>
              <w:color w:val="343434"/>
              <w:sz w:val="32"/>
              <w:szCs w:val="32"/>
            </w:rPr>
          </w:rPrChange>
        </w:rPr>
        <w:t>,</w:t>
      </w:r>
      <w:r w:rsidRPr="009C679A">
        <w:rPr>
          <w:rFonts w:ascii="Bookman Old Style" w:hAnsi="Bookman Old Style"/>
          <w:i/>
          <w:color w:val="343434"/>
          <w:szCs w:val="24"/>
          <w:rPrChange w:id="6488" w:author="Ashley Frank" w:date="2024-12-20T20:44:00Z">
            <w:rPr>
              <w:rFonts w:ascii="Bookman Old Style" w:hAnsi="Bookman Old Style"/>
              <w:i/>
              <w:color w:val="343434"/>
              <w:sz w:val="32"/>
              <w:szCs w:val="32"/>
            </w:rPr>
          </w:rPrChange>
        </w:rPr>
        <w:t xml:space="preserve"> and energy. If done with a positive spirit, they are indeed expressions of love.</w:t>
      </w:r>
    </w:p>
    <w:p w14:paraId="600A402B" w14:textId="62C12AE3" w:rsidR="00AC795C" w:rsidRPr="009C679A" w:rsidRDefault="00D27D9A">
      <w:pPr>
        <w:tabs>
          <w:tab w:val="clear" w:pos="360"/>
          <w:tab w:val="clear" w:pos="9360"/>
        </w:tabs>
        <w:spacing w:before="100" w:beforeAutospacing="1" w:after="100" w:afterAutospacing="1" w:line="450" w:lineRule="atLeast"/>
        <w:rPr>
          <w:rFonts w:ascii="Bookman Old Style" w:hAnsi="Bookman Old Style"/>
          <w:i/>
          <w:color w:val="343434"/>
          <w:szCs w:val="24"/>
          <w:rPrChange w:id="6489" w:author="Ashley Frank" w:date="2024-12-20T20:44:00Z">
            <w:rPr>
              <w:rFonts w:ascii="Bookman Old Style" w:hAnsi="Bookman Old Style"/>
              <w:i/>
              <w:color w:val="343434"/>
              <w:sz w:val="32"/>
              <w:szCs w:val="32"/>
            </w:rPr>
          </w:rPrChange>
        </w:rPr>
        <w:pPrChange w:id="6490" w:author="Ashley Frank" w:date="2024-12-31T00:45:00Z">
          <w:pPr>
            <w:tabs>
              <w:tab w:val="clear" w:pos="360"/>
              <w:tab w:val="clear" w:pos="9360"/>
            </w:tabs>
            <w:spacing w:before="100" w:beforeAutospacing="1" w:after="100" w:afterAutospacing="1" w:line="450" w:lineRule="atLeast"/>
            <w:ind w:left="540"/>
          </w:pPr>
        </w:pPrChange>
      </w:pPr>
      <w:ins w:id="6491" w:author="Ashley Frank" w:date="2024-12-31T00:45:00Z">
        <w:r>
          <w:rPr>
            <w:rFonts w:ascii="Bookman Old Style" w:hAnsi="Bookman Old Style"/>
            <w:i/>
            <w:color w:val="343434"/>
            <w:szCs w:val="24"/>
          </w:rPr>
          <w:t>Bes</w:t>
        </w:r>
      </w:ins>
      <w:ins w:id="6492" w:author="Ashley Frank" w:date="2024-12-31T00:46:00Z">
        <w:r>
          <w:rPr>
            <w:rFonts w:ascii="Bookman Old Style" w:hAnsi="Bookman Old Style"/>
            <w:i/>
            <w:color w:val="343434"/>
            <w:szCs w:val="24"/>
          </w:rPr>
          <w:t>ides figuring out the specific love languages of your spouse,</w:t>
        </w:r>
      </w:ins>
      <w:ins w:id="6493" w:author="Ashley Frank" w:date="2024-12-31T00:47:00Z">
        <w:r>
          <w:rPr>
            <w:rFonts w:ascii="Bookman Old Style" w:hAnsi="Bookman Old Style"/>
            <w:i/>
            <w:color w:val="343434"/>
            <w:szCs w:val="24"/>
          </w:rPr>
          <w:t xml:space="preserve"> you also need</w:t>
        </w:r>
      </w:ins>
      <w:ins w:id="6494" w:author="Ashley Frank" w:date="2024-12-31T00:46:00Z">
        <w:r>
          <w:rPr>
            <w:rFonts w:ascii="Bookman Old Style" w:hAnsi="Bookman Old Style"/>
            <w:i/>
            <w:color w:val="343434"/>
            <w:szCs w:val="24"/>
          </w:rPr>
          <w:t xml:space="preserve"> </w:t>
        </w:r>
      </w:ins>
      <w:del w:id="6495" w:author="Ashley Frank" w:date="2024-12-31T00:45:00Z">
        <w:r w:rsidR="00AC795C" w:rsidRPr="009C679A" w:rsidDel="00D27D9A">
          <w:rPr>
            <w:rFonts w:ascii="Bookman Old Style" w:hAnsi="Bookman Old Style"/>
            <w:i/>
            <w:color w:val="343434"/>
            <w:szCs w:val="24"/>
            <w:rPrChange w:id="6496" w:author="Ashley Frank" w:date="2024-12-20T20:44:00Z">
              <w:rPr>
                <w:rFonts w:ascii="Bookman Old Style" w:hAnsi="Bookman Old Style"/>
                <w:i/>
                <w:color w:val="343434"/>
                <w:sz w:val="32"/>
                <w:szCs w:val="32"/>
              </w:rPr>
            </w:rPrChange>
          </w:rPr>
          <w:delText xml:space="preserve">A willingness </w:delText>
        </w:r>
      </w:del>
      <w:r w:rsidR="00AC795C" w:rsidRPr="009C679A">
        <w:rPr>
          <w:rFonts w:ascii="Bookman Old Style" w:hAnsi="Bookman Old Style"/>
          <w:i/>
          <w:color w:val="343434"/>
          <w:szCs w:val="24"/>
          <w:rPrChange w:id="6497" w:author="Ashley Frank" w:date="2024-12-20T20:44:00Z">
            <w:rPr>
              <w:rFonts w:ascii="Bookman Old Style" w:hAnsi="Bookman Old Style"/>
              <w:i/>
              <w:color w:val="343434"/>
              <w:sz w:val="32"/>
              <w:szCs w:val="32"/>
            </w:rPr>
          </w:rPrChange>
        </w:rPr>
        <w:t xml:space="preserve">to examine and change stereotypes </w:t>
      </w:r>
      <w:del w:id="6498" w:author="Ashley Frank" w:date="2024-12-31T00:47:00Z">
        <w:r w:rsidR="00AC795C" w:rsidRPr="009C679A" w:rsidDel="00D27D9A">
          <w:rPr>
            <w:rFonts w:ascii="Bookman Old Style" w:hAnsi="Bookman Old Style"/>
            <w:i/>
            <w:color w:val="343434"/>
            <w:szCs w:val="24"/>
            <w:rPrChange w:id="6499" w:author="Ashley Frank" w:date="2024-12-20T20:44:00Z">
              <w:rPr>
                <w:rFonts w:ascii="Bookman Old Style" w:hAnsi="Bookman Old Style"/>
                <w:i/>
                <w:color w:val="343434"/>
                <w:sz w:val="32"/>
                <w:szCs w:val="32"/>
              </w:rPr>
            </w:rPrChange>
          </w:rPr>
          <w:delText xml:space="preserve">is necessary in order </w:delText>
        </w:r>
      </w:del>
      <w:r w:rsidR="00AC795C" w:rsidRPr="009C679A">
        <w:rPr>
          <w:rFonts w:ascii="Bookman Old Style" w:hAnsi="Bookman Old Style"/>
          <w:i/>
          <w:color w:val="343434"/>
          <w:szCs w:val="24"/>
          <w:rPrChange w:id="6500" w:author="Ashley Frank" w:date="2024-12-20T20:44:00Z">
            <w:rPr>
              <w:rFonts w:ascii="Bookman Old Style" w:hAnsi="Bookman Old Style"/>
              <w:i/>
              <w:color w:val="343434"/>
              <w:sz w:val="32"/>
              <w:szCs w:val="32"/>
            </w:rPr>
          </w:rPrChange>
        </w:rPr>
        <w:t>to express love more effectively. Remember, there are no rewards for maintaining stereotypes</w:t>
      </w:r>
      <w:ins w:id="6501" w:author="Ashley Frank" w:date="2024-12-30T20:55:00Z">
        <w:r w:rsidR="003601DC">
          <w:rPr>
            <w:rFonts w:ascii="Bookman Old Style" w:hAnsi="Bookman Old Style"/>
            <w:i/>
            <w:color w:val="343434"/>
            <w:szCs w:val="24"/>
          </w:rPr>
          <w:t>. However</w:t>
        </w:r>
      </w:ins>
      <w:ins w:id="6502" w:author="Ashley Frank" w:date="2024-12-31T00:47:00Z">
        <w:r>
          <w:rPr>
            <w:rFonts w:ascii="Bookman Old Style" w:hAnsi="Bookman Old Style"/>
            <w:i/>
            <w:color w:val="343434"/>
            <w:szCs w:val="24"/>
          </w:rPr>
          <w:t>,</w:t>
        </w:r>
      </w:ins>
      <w:ins w:id="6503" w:author="Ashley Frank" w:date="2024-12-30T20:55:00Z">
        <w:r w:rsidR="003601DC">
          <w:rPr>
            <w:rFonts w:ascii="Bookman Old Style" w:hAnsi="Bookman Old Style"/>
            <w:i/>
            <w:color w:val="343434"/>
            <w:szCs w:val="24"/>
          </w:rPr>
          <w:t xml:space="preserve"> there </w:t>
        </w:r>
      </w:ins>
      <w:del w:id="6504" w:author="Ashley Frank" w:date="2024-12-30T20:55:00Z">
        <w:r w:rsidR="00AC795C" w:rsidRPr="009C679A" w:rsidDel="003601DC">
          <w:rPr>
            <w:rFonts w:ascii="Bookman Old Style" w:hAnsi="Bookman Old Style"/>
            <w:i/>
            <w:color w:val="343434"/>
            <w:szCs w:val="24"/>
            <w:rPrChange w:id="6505" w:author="Ashley Frank" w:date="2024-12-20T20:44:00Z">
              <w:rPr>
                <w:rFonts w:ascii="Bookman Old Style" w:hAnsi="Bookman Old Style"/>
                <w:i/>
                <w:color w:val="343434"/>
                <w:sz w:val="32"/>
                <w:szCs w:val="32"/>
              </w:rPr>
            </w:rPrChange>
          </w:rPr>
          <w:delText xml:space="preserve">, but there </w:delText>
        </w:r>
      </w:del>
      <w:r w:rsidR="00AC795C" w:rsidRPr="009C679A">
        <w:rPr>
          <w:rFonts w:ascii="Bookman Old Style" w:hAnsi="Bookman Old Style"/>
          <w:i/>
          <w:color w:val="343434"/>
          <w:szCs w:val="24"/>
          <w:rPrChange w:id="6506" w:author="Ashley Frank" w:date="2024-12-20T20:44:00Z">
            <w:rPr>
              <w:rFonts w:ascii="Bookman Old Style" w:hAnsi="Bookman Old Style"/>
              <w:i/>
              <w:color w:val="343434"/>
              <w:sz w:val="32"/>
              <w:szCs w:val="32"/>
            </w:rPr>
          </w:rPrChange>
        </w:rPr>
        <w:t xml:space="preserve">are </w:t>
      </w:r>
      <w:r w:rsidR="00AC795C" w:rsidRPr="009C679A">
        <w:rPr>
          <w:rFonts w:ascii="Bookman Old Style" w:hAnsi="Bookman Old Style"/>
          <w:i/>
          <w:color w:val="343434"/>
          <w:szCs w:val="24"/>
          <w:rPrChange w:id="6507" w:author="Ashley Frank" w:date="2024-12-20T20:44:00Z">
            <w:rPr>
              <w:rFonts w:ascii="Bookman Old Style" w:hAnsi="Bookman Old Style"/>
              <w:i/>
              <w:color w:val="343434"/>
              <w:sz w:val="32"/>
              <w:szCs w:val="32"/>
            </w:rPr>
          </w:rPrChange>
        </w:rPr>
        <w:lastRenderedPageBreak/>
        <w:t xml:space="preserve">tremendous benefits to meeting the emotional needs of your spouse. If your spouse's love language is acts of </w:t>
      </w:r>
      <w:r w:rsidR="007C462B" w:rsidRPr="009C679A">
        <w:rPr>
          <w:szCs w:val="24"/>
        </w:rPr>
        <w:fldChar w:fldCharType="begin"/>
      </w:r>
      <w:r w:rsidR="007C462B" w:rsidRPr="009C679A">
        <w:rPr>
          <w:szCs w:val="24"/>
        </w:rPr>
        <w:instrText xml:space="preserve"> HYPERLINK "http://www.focusonthefamily.com/marriage/divorce-and-infidelity/guarding-your-heart-in-marriage/our-god-of-second-chances" \t "_blank" </w:instrText>
      </w:r>
      <w:r w:rsidR="007C462B" w:rsidRPr="009C679A">
        <w:rPr>
          <w:szCs w:val="24"/>
        </w:rPr>
        <w:fldChar w:fldCharType="separate"/>
      </w:r>
      <w:r w:rsidR="00AC795C" w:rsidRPr="009C679A">
        <w:rPr>
          <w:rFonts w:ascii="Bookman Old Style" w:hAnsi="Bookman Old Style"/>
          <w:i/>
          <w:color w:val="006782"/>
          <w:szCs w:val="24"/>
          <w:u w:val="single"/>
          <w:rPrChange w:id="6508" w:author="Ashley Frank" w:date="2024-12-20T20:44:00Z">
            <w:rPr>
              <w:rFonts w:ascii="Bookman Old Style" w:hAnsi="Bookman Old Style"/>
              <w:i/>
              <w:color w:val="006782"/>
              <w:sz w:val="32"/>
              <w:szCs w:val="32"/>
              <w:u w:val="single"/>
            </w:rPr>
          </w:rPrChange>
        </w:rPr>
        <w:t>service</w:t>
      </w:r>
      <w:r w:rsidR="007C462B" w:rsidRPr="009C679A">
        <w:rPr>
          <w:rFonts w:ascii="Bookman Old Style" w:hAnsi="Bookman Old Style"/>
          <w:i/>
          <w:color w:val="006782"/>
          <w:szCs w:val="24"/>
          <w:u w:val="single"/>
          <w:rPrChange w:id="6509" w:author="Ashley Frank" w:date="2024-12-20T20:44:00Z">
            <w:rPr>
              <w:rFonts w:ascii="Bookman Old Style" w:hAnsi="Bookman Old Style"/>
              <w:i/>
              <w:color w:val="006782"/>
              <w:sz w:val="32"/>
              <w:szCs w:val="32"/>
              <w:u w:val="single"/>
            </w:rPr>
          </w:rPrChange>
        </w:rPr>
        <w:fldChar w:fldCharType="end"/>
      </w:r>
      <w:r w:rsidR="00AC795C" w:rsidRPr="009C679A">
        <w:rPr>
          <w:rFonts w:ascii="Bookman Old Style" w:hAnsi="Bookman Old Style"/>
          <w:i/>
          <w:color w:val="343434"/>
          <w:szCs w:val="24"/>
          <w:rPrChange w:id="6510" w:author="Ashley Frank" w:date="2024-12-20T20:44:00Z">
            <w:rPr>
              <w:rFonts w:ascii="Bookman Old Style" w:hAnsi="Bookman Old Style"/>
              <w:i/>
              <w:color w:val="343434"/>
              <w:sz w:val="32"/>
              <w:szCs w:val="32"/>
            </w:rPr>
          </w:rPrChange>
        </w:rPr>
        <w:t>, then "actions speak louder than words."</w:t>
      </w:r>
    </w:p>
    <w:p w14:paraId="044C8ACA" w14:textId="77777777" w:rsidR="00AC795C" w:rsidRPr="009C679A" w:rsidRDefault="00AC795C" w:rsidP="00AC795C">
      <w:pPr>
        <w:tabs>
          <w:tab w:val="clear" w:pos="360"/>
          <w:tab w:val="clear" w:pos="9360"/>
        </w:tabs>
        <w:spacing w:before="100" w:beforeAutospacing="1" w:after="100" w:afterAutospacing="1" w:line="450" w:lineRule="atLeast"/>
        <w:ind w:left="540"/>
        <w:jc w:val="center"/>
        <w:rPr>
          <w:rFonts w:ascii="Bookman Old Style" w:hAnsi="Bookman Old Style"/>
          <w:i/>
          <w:color w:val="343434"/>
          <w:szCs w:val="24"/>
          <w:rPrChange w:id="6511" w:author="Ashley Frank" w:date="2024-12-20T20:44:00Z">
            <w:rPr>
              <w:rFonts w:ascii="Bookman Old Style" w:hAnsi="Bookman Old Style"/>
              <w:i/>
              <w:color w:val="343434"/>
              <w:sz w:val="32"/>
              <w:szCs w:val="32"/>
            </w:rPr>
          </w:rPrChange>
        </w:rPr>
      </w:pPr>
      <w:r w:rsidRPr="009C679A">
        <w:rPr>
          <w:rFonts w:ascii="Bookman Old Style" w:hAnsi="Bookman Old Style"/>
          <w:b/>
          <w:bCs/>
          <w:i/>
          <w:iCs/>
          <w:color w:val="343434"/>
          <w:szCs w:val="24"/>
          <w:rPrChange w:id="6512" w:author="Ashley Frank" w:date="2024-12-20T20:44:00Z">
            <w:rPr>
              <w:rFonts w:ascii="Bookman Old Style" w:hAnsi="Bookman Old Style"/>
              <w:b/>
              <w:bCs/>
              <w:i/>
              <w:iCs/>
              <w:color w:val="343434"/>
              <w:sz w:val="32"/>
              <w:szCs w:val="32"/>
            </w:rPr>
          </w:rPrChange>
        </w:rPr>
        <w:t>Physical touch</w:t>
      </w:r>
    </w:p>
    <w:p w14:paraId="077520B5" w14:textId="7D6ECAC3" w:rsidR="00AC795C" w:rsidDel="00152FD8" w:rsidRDefault="002C4A2E" w:rsidP="004166CF">
      <w:pPr>
        <w:tabs>
          <w:tab w:val="clear" w:pos="360"/>
          <w:tab w:val="clear" w:pos="9360"/>
        </w:tabs>
        <w:spacing w:before="100" w:beforeAutospacing="1" w:after="100" w:afterAutospacing="1" w:line="450" w:lineRule="atLeast"/>
        <w:ind w:left="540"/>
        <w:rPr>
          <w:del w:id="6513" w:author="Ashley Frank" w:date="2024-12-30T22:35:00Z"/>
          <w:rFonts w:ascii="Bookman Old Style" w:hAnsi="Bookman Old Style"/>
          <w:i/>
          <w:color w:val="343434"/>
          <w:szCs w:val="24"/>
        </w:rPr>
      </w:pPr>
      <w:r w:rsidRPr="009C679A">
        <w:rPr>
          <w:rFonts w:ascii="Bookman Old Style" w:hAnsi="Bookman Old Style"/>
          <w:i/>
          <w:color w:val="343434"/>
          <w:szCs w:val="24"/>
          <w:rPrChange w:id="6514" w:author="Ashley Frank" w:date="2024-12-20T20:44:00Z">
            <w:rPr>
              <w:rFonts w:ascii="Bookman Old Style" w:hAnsi="Bookman Old Style"/>
              <w:i/>
              <w:color w:val="343434"/>
              <w:sz w:val="32"/>
              <w:szCs w:val="32"/>
            </w:rPr>
          </w:rPrChange>
        </w:rPr>
        <w:t>We</w:t>
      </w:r>
      <w:r w:rsidR="00AC795C" w:rsidRPr="009C679A">
        <w:rPr>
          <w:rFonts w:ascii="Bookman Old Style" w:hAnsi="Bookman Old Style"/>
          <w:i/>
          <w:color w:val="343434"/>
          <w:szCs w:val="24"/>
          <w:rPrChange w:id="6515" w:author="Ashley Frank" w:date="2024-12-20T20:44:00Z">
            <w:rPr>
              <w:rFonts w:ascii="Bookman Old Style" w:hAnsi="Bookman Old Style"/>
              <w:i/>
              <w:color w:val="343434"/>
              <w:sz w:val="32"/>
              <w:szCs w:val="32"/>
            </w:rPr>
          </w:rPrChange>
        </w:rPr>
        <w:t xml:space="preserve"> have long known that physical touch is a way of communicating emotional love. Numerous research projects in the area of child development have made that conclusion: Babies who are held, stroked</w:t>
      </w:r>
      <w:r w:rsidR="00374B6C" w:rsidRPr="009C679A">
        <w:rPr>
          <w:rFonts w:ascii="Bookman Old Style" w:hAnsi="Bookman Old Style"/>
          <w:i/>
          <w:color w:val="343434"/>
          <w:szCs w:val="24"/>
          <w:rPrChange w:id="6516" w:author="Ashley Frank" w:date="2024-12-20T20:44:00Z">
            <w:rPr>
              <w:rFonts w:ascii="Bookman Old Style" w:hAnsi="Bookman Old Style"/>
              <w:i/>
              <w:color w:val="343434"/>
              <w:sz w:val="32"/>
              <w:szCs w:val="32"/>
            </w:rPr>
          </w:rPrChange>
        </w:rPr>
        <w:t>,</w:t>
      </w:r>
      <w:r w:rsidR="00AC795C" w:rsidRPr="009C679A">
        <w:rPr>
          <w:rFonts w:ascii="Bookman Old Style" w:hAnsi="Bookman Old Style"/>
          <w:i/>
          <w:color w:val="343434"/>
          <w:szCs w:val="24"/>
          <w:rPrChange w:id="6517" w:author="Ashley Frank" w:date="2024-12-20T20:44:00Z">
            <w:rPr>
              <w:rFonts w:ascii="Bookman Old Style" w:hAnsi="Bookman Old Style"/>
              <w:i/>
              <w:color w:val="343434"/>
              <w:sz w:val="32"/>
              <w:szCs w:val="32"/>
            </w:rPr>
          </w:rPrChange>
        </w:rPr>
        <w:t xml:space="preserve"> and kissed develop a healthier emotional life than those who are left for long periods of time without physical contact. </w:t>
      </w:r>
      <w:ins w:id="6518" w:author="Ashley Frank" w:date="2024-12-30T20:56:00Z">
        <w:r w:rsidR="003601DC">
          <w:rPr>
            <w:rFonts w:ascii="Bookman Old Style" w:hAnsi="Bookman Old Style"/>
            <w:i/>
            <w:color w:val="343434"/>
            <w:szCs w:val="24"/>
          </w:rPr>
          <w:t xml:space="preserve">In fact, research has established that babies who are neglected </w:t>
        </w:r>
      </w:ins>
      <w:ins w:id="6519" w:author="Ashley Frank" w:date="2024-12-30T22:35:00Z">
        <w:r w:rsidR="00152FD8">
          <w:rPr>
            <w:rFonts w:ascii="Bookman Old Style" w:hAnsi="Bookman Old Style"/>
            <w:i/>
            <w:color w:val="343434"/>
            <w:szCs w:val="24"/>
          </w:rPr>
          <w:t xml:space="preserve">(such as touch-starvation) </w:t>
        </w:r>
      </w:ins>
      <w:ins w:id="6520" w:author="Ashley Frank" w:date="2024-12-30T20:56:00Z">
        <w:r w:rsidR="003601DC">
          <w:rPr>
            <w:rFonts w:ascii="Bookman Old Style" w:hAnsi="Bookman Old Style"/>
            <w:i/>
            <w:color w:val="343434"/>
            <w:szCs w:val="24"/>
          </w:rPr>
          <w:t>are worse off than the ones who suffered active abuse.</w:t>
        </w:r>
      </w:ins>
      <w:ins w:id="6521" w:author="Ashley Frank" w:date="2024-12-30T22:34:00Z">
        <w:r w:rsidR="00152FD8">
          <w:rPr>
            <w:rFonts w:ascii="Bookman Old Style" w:hAnsi="Bookman Old Style"/>
            <w:i/>
            <w:color w:val="343434"/>
            <w:szCs w:val="24"/>
          </w:rPr>
          <w:t xml:space="preserve"> </w:t>
        </w:r>
      </w:ins>
    </w:p>
    <w:p w14:paraId="3E775E5C" w14:textId="77777777" w:rsidR="00152FD8" w:rsidRPr="009C679A" w:rsidRDefault="00152FD8" w:rsidP="00AC795C">
      <w:pPr>
        <w:tabs>
          <w:tab w:val="clear" w:pos="360"/>
          <w:tab w:val="clear" w:pos="9360"/>
        </w:tabs>
        <w:spacing w:before="100" w:beforeAutospacing="1" w:after="100" w:afterAutospacing="1" w:line="450" w:lineRule="atLeast"/>
        <w:ind w:left="540"/>
        <w:rPr>
          <w:ins w:id="6522" w:author="Ashley Frank" w:date="2024-12-30T22:35:00Z"/>
          <w:rFonts w:ascii="Bookman Old Style" w:hAnsi="Bookman Old Style"/>
          <w:i/>
          <w:color w:val="343434"/>
          <w:szCs w:val="24"/>
          <w:rPrChange w:id="6523" w:author="Ashley Frank" w:date="2024-12-20T20:44:00Z">
            <w:rPr>
              <w:ins w:id="6524" w:author="Ashley Frank" w:date="2024-12-30T22:35:00Z"/>
              <w:rFonts w:ascii="Bookman Old Style" w:hAnsi="Bookman Old Style"/>
              <w:i/>
              <w:color w:val="343434"/>
              <w:sz w:val="32"/>
              <w:szCs w:val="32"/>
            </w:rPr>
          </w:rPrChange>
        </w:rPr>
      </w:pPr>
    </w:p>
    <w:p w14:paraId="33747182" w14:textId="51A65F6B" w:rsidR="00AC795C" w:rsidRPr="009C679A" w:rsidRDefault="00AC795C" w:rsidP="004166CF">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525"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526" w:author="Ashley Frank" w:date="2024-12-20T20:44:00Z">
            <w:rPr>
              <w:rFonts w:ascii="Bookman Old Style" w:hAnsi="Bookman Old Style"/>
              <w:i/>
              <w:color w:val="343434"/>
              <w:sz w:val="32"/>
              <w:szCs w:val="32"/>
            </w:rPr>
          </w:rPrChange>
        </w:rPr>
        <w:t>Physical touch is also a po</w:t>
      </w:r>
      <w:r w:rsidR="00F823D5" w:rsidRPr="009C679A">
        <w:rPr>
          <w:rFonts w:ascii="Bookman Old Style" w:hAnsi="Bookman Old Style"/>
          <w:i/>
          <w:color w:val="343434"/>
          <w:szCs w:val="24"/>
          <w:rPrChange w:id="6527" w:author="Ashley Frank" w:date="2024-12-20T20:44:00Z">
            <w:rPr>
              <w:rFonts w:ascii="Bookman Old Style" w:hAnsi="Bookman Old Style"/>
              <w:i/>
              <w:color w:val="343434"/>
              <w:sz w:val="32"/>
              <w:szCs w:val="32"/>
            </w:rPr>
          </w:rPrChange>
        </w:rPr>
        <w:t>w</w:t>
      </w:r>
      <w:r w:rsidR="002C4A2E" w:rsidRPr="009C679A">
        <w:rPr>
          <w:rFonts w:ascii="Bookman Old Style" w:hAnsi="Bookman Old Style"/>
          <w:i/>
          <w:color w:val="343434"/>
          <w:szCs w:val="24"/>
          <w:rPrChange w:id="6528" w:author="Ashley Frank" w:date="2024-12-20T20:44:00Z">
            <w:rPr>
              <w:rFonts w:ascii="Bookman Old Style" w:hAnsi="Bookman Old Style"/>
              <w:i/>
              <w:color w:val="343434"/>
              <w:sz w:val="32"/>
              <w:szCs w:val="32"/>
            </w:rPr>
          </w:rPrChange>
        </w:rPr>
        <w:t>e</w:t>
      </w:r>
      <w:r w:rsidRPr="009C679A">
        <w:rPr>
          <w:rFonts w:ascii="Bookman Old Style" w:hAnsi="Bookman Old Style"/>
          <w:i/>
          <w:color w:val="343434"/>
          <w:szCs w:val="24"/>
          <w:rPrChange w:id="6529" w:author="Ashley Frank" w:date="2024-12-20T20:44:00Z">
            <w:rPr>
              <w:rFonts w:ascii="Bookman Old Style" w:hAnsi="Bookman Old Style"/>
              <w:i/>
              <w:color w:val="343434"/>
              <w:sz w:val="32"/>
              <w:szCs w:val="32"/>
            </w:rPr>
          </w:rPrChange>
        </w:rPr>
        <w:t xml:space="preserve">rful vehicle for communicating </w:t>
      </w:r>
      <w:del w:id="6530" w:author="Ashley Frank" w:date="2024-12-30T20:57:00Z">
        <w:r w:rsidRPr="009C679A" w:rsidDel="00D51509">
          <w:rPr>
            <w:rFonts w:ascii="Bookman Old Style" w:hAnsi="Bookman Old Style"/>
            <w:i/>
            <w:color w:val="343434"/>
            <w:szCs w:val="24"/>
            <w:rPrChange w:id="6531" w:author="Ashley Frank" w:date="2024-12-20T20:44:00Z">
              <w:rPr>
                <w:rFonts w:ascii="Bookman Old Style" w:hAnsi="Bookman Old Style"/>
                <w:i/>
                <w:color w:val="343434"/>
                <w:sz w:val="32"/>
                <w:szCs w:val="32"/>
              </w:rPr>
            </w:rPrChange>
          </w:rPr>
          <w:delText xml:space="preserve">marital </w:delText>
        </w:r>
      </w:del>
      <w:r w:rsidRPr="009C679A">
        <w:rPr>
          <w:rFonts w:ascii="Bookman Old Style" w:hAnsi="Bookman Old Style"/>
          <w:i/>
          <w:color w:val="343434"/>
          <w:szCs w:val="24"/>
          <w:rPrChange w:id="6532" w:author="Ashley Frank" w:date="2024-12-20T20:44:00Z">
            <w:rPr>
              <w:rFonts w:ascii="Bookman Old Style" w:hAnsi="Bookman Old Style"/>
              <w:i/>
              <w:color w:val="343434"/>
              <w:sz w:val="32"/>
              <w:szCs w:val="32"/>
            </w:rPr>
          </w:rPrChange>
        </w:rPr>
        <w:t>love</w:t>
      </w:r>
      <w:ins w:id="6533" w:author="Ashley Frank" w:date="2024-12-30T20:57:00Z">
        <w:r w:rsidR="00D51509">
          <w:rPr>
            <w:rFonts w:ascii="Bookman Old Style" w:hAnsi="Bookman Old Style"/>
            <w:i/>
            <w:color w:val="343434"/>
            <w:szCs w:val="24"/>
          </w:rPr>
          <w:t xml:space="preserve"> between partners</w:t>
        </w:r>
      </w:ins>
      <w:r w:rsidRPr="009C679A">
        <w:rPr>
          <w:rFonts w:ascii="Bookman Old Style" w:hAnsi="Bookman Old Style"/>
          <w:i/>
          <w:color w:val="343434"/>
          <w:szCs w:val="24"/>
          <w:rPrChange w:id="6534" w:author="Ashley Frank" w:date="2024-12-20T20:44:00Z">
            <w:rPr>
              <w:rFonts w:ascii="Bookman Old Style" w:hAnsi="Bookman Old Style"/>
              <w:i/>
              <w:color w:val="343434"/>
              <w:sz w:val="32"/>
              <w:szCs w:val="32"/>
            </w:rPr>
          </w:rPrChange>
        </w:rPr>
        <w:t>. Holding hands</w:t>
      </w:r>
      <w:del w:id="6535" w:author="Ashley Frank" w:date="2024-12-30T20:57:00Z">
        <w:r w:rsidRPr="009C679A" w:rsidDel="00D51509">
          <w:rPr>
            <w:rFonts w:ascii="Bookman Old Style" w:hAnsi="Bookman Old Style"/>
            <w:i/>
            <w:color w:val="343434"/>
            <w:szCs w:val="24"/>
            <w:rPrChange w:id="6536" w:author="Ashley Frank" w:date="2024-12-20T20:44:00Z">
              <w:rPr>
                <w:rFonts w:ascii="Bookman Old Style" w:hAnsi="Bookman Old Style"/>
                <w:i/>
                <w:color w:val="343434"/>
                <w:sz w:val="32"/>
                <w:szCs w:val="32"/>
              </w:rPr>
            </w:rPrChange>
          </w:rPr>
          <w:delText>, kissing</w:delText>
        </w:r>
      </w:del>
      <w:r w:rsidRPr="009C679A">
        <w:rPr>
          <w:rFonts w:ascii="Bookman Old Style" w:hAnsi="Bookman Old Style"/>
          <w:i/>
          <w:color w:val="343434"/>
          <w:szCs w:val="24"/>
          <w:rPrChange w:id="6537" w:author="Ashley Frank" w:date="2024-12-20T20:44:00Z">
            <w:rPr>
              <w:rFonts w:ascii="Bookman Old Style" w:hAnsi="Bookman Old Style"/>
              <w:i/>
              <w:color w:val="343434"/>
              <w:sz w:val="32"/>
              <w:szCs w:val="32"/>
            </w:rPr>
          </w:rPrChange>
        </w:rPr>
        <w:t>, embracing</w:t>
      </w:r>
      <w:r w:rsidR="00374B6C" w:rsidRPr="009C679A">
        <w:rPr>
          <w:rFonts w:ascii="Bookman Old Style" w:hAnsi="Bookman Old Style"/>
          <w:i/>
          <w:color w:val="343434"/>
          <w:szCs w:val="24"/>
          <w:rPrChange w:id="6538" w:author="Ashley Frank" w:date="2024-12-20T20:44:00Z">
            <w:rPr>
              <w:rFonts w:ascii="Bookman Old Style" w:hAnsi="Bookman Old Style"/>
              <w:i/>
              <w:color w:val="343434"/>
              <w:sz w:val="32"/>
              <w:szCs w:val="32"/>
            </w:rPr>
          </w:rPrChange>
        </w:rPr>
        <w:t>,</w:t>
      </w:r>
      <w:r w:rsidRPr="009C679A">
        <w:rPr>
          <w:rFonts w:ascii="Bookman Old Style" w:hAnsi="Bookman Old Style"/>
          <w:i/>
          <w:color w:val="343434"/>
          <w:szCs w:val="24"/>
          <w:rPrChange w:id="6539" w:author="Ashley Frank" w:date="2024-12-20T20:44:00Z">
            <w:rPr>
              <w:rFonts w:ascii="Bookman Old Style" w:hAnsi="Bookman Old Style"/>
              <w:i/>
              <w:color w:val="343434"/>
              <w:sz w:val="32"/>
              <w:szCs w:val="32"/>
            </w:rPr>
          </w:rPrChange>
        </w:rPr>
        <w:t xml:space="preserve"> and sexual in</w:t>
      </w:r>
      <w:del w:id="6540" w:author="Ashley Frank" w:date="2024-12-30T20:57:00Z">
        <w:r w:rsidRPr="009C679A" w:rsidDel="00D51509">
          <w:rPr>
            <w:rFonts w:ascii="Bookman Old Style" w:hAnsi="Bookman Old Style"/>
            <w:i/>
            <w:color w:val="343434"/>
            <w:szCs w:val="24"/>
            <w:rPrChange w:id="6541" w:author="Ashley Frank" w:date="2024-12-20T20:44:00Z">
              <w:rPr>
                <w:rFonts w:ascii="Bookman Old Style" w:hAnsi="Bookman Old Style"/>
                <w:i/>
                <w:color w:val="343434"/>
                <w:sz w:val="32"/>
                <w:szCs w:val="32"/>
              </w:rPr>
            </w:rPrChange>
          </w:rPr>
          <w:delText>tercours</w:delText>
        </w:r>
      </w:del>
      <w:ins w:id="6542" w:author="Ashley Frank" w:date="2024-12-30T20:57:00Z">
        <w:r w:rsidR="00D51509">
          <w:rPr>
            <w:rFonts w:ascii="Bookman Old Style" w:hAnsi="Bookman Old Style"/>
            <w:i/>
            <w:color w:val="343434"/>
            <w:szCs w:val="24"/>
          </w:rPr>
          <w:t xml:space="preserve">timacy </w:t>
        </w:r>
      </w:ins>
      <w:del w:id="6543" w:author="Ashley Frank" w:date="2024-12-30T20:57:00Z">
        <w:r w:rsidRPr="009C679A" w:rsidDel="00D51509">
          <w:rPr>
            <w:rFonts w:ascii="Bookman Old Style" w:hAnsi="Bookman Old Style"/>
            <w:i/>
            <w:color w:val="343434"/>
            <w:szCs w:val="24"/>
            <w:rPrChange w:id="6544" w:author="Ashley Frank" w:date="2024-12-20T20:44:00Z">
              <w:rPr>
                <w:rFonts w:ascii="Bookman Old Style" w:hAnsi="Bookman Old Style"/>
                <w:i/>
                <w:color w:val="343434"/>
                <w:sz w:val="32"/>
                <w:szCs w:val="32"/>
              </w:rPr>
            </w:rPrChange>
          </w:rPr>
          <w:delText xml:space="preserve">e </w:delText>
        </w:r>
      </w:del>
      <w:r w:rsidRPr="009C679A">
        <w:rPr>
          <w:rFonts w:ascii="Bookman Old Style" w:hAnsi="Bookman Old Style"/>
          <w:i/>
          <w:color w:val="343434"/>
          <w:szCs w:val="24"/>
          <w:rPrChange w:id="6545" w:author="Ashley Frank" w:date="2024-12-20T20:44:00Z">
            <w:rPr>
              <w:rFonts w:ascii="Bookman Old Style" w:hAnsi="Bookman Old Style"/>
              <w:i/>
              <w:color w:val="343434"/>
              <w:sz w:val="32"/>
              <w:szCs w:val="32"/>
            </w:rPr>
          </w:rPrChange>
        </w:rPr>
        <w:t xml:space="preserve">are all ways of communicating emotional love to one's spouse. For some individuals, </w:t>
      </w:r>
      <w:r w:rsidR="007C462B" w:rsidRPr="009C679A">
        <w:rPr>
          <w:szCs w:val="24"/>
        </w:rPr>
        <w:fldChar w:fldCharType="begin"/>
      </w:r>
      <w:r w:rsidR="007C462B" w:rsidRPr="009C679A">
        <w:rPr>
          <w:szCs w:val="24"/>
        </w:rPr>
        <w:instrText xml:space="preserve"> HYPERLINK "http://www.focusonthefamily.com/marriage/daily-living/blessing-your-spouse/meaningful-touch-in-marriage" \t "_blank" </w:instrText>
      </w:r>
      <w:r w:rsidR="007C462B" w:rsidRPr="009C679A">
        <w:rPr>
          <w:szCs w:val="24"/>
        </w:rPr>
        <w:fldChar w:fldCharType="separate"/>
      </w:r>
      <w:r w:rsidRPr="009C679A">
        <w:rPr>
          <w:rFonts w:ascii="Bookman Old Style" w:hAnsi="Bookman Old Style"/>
          <w:i/>
          <w:color w:val="006782"/>
          <w:szCs w:val="24"/>
          <w:u w:val="single"/>
          <w:rPrChange w:id="6546" w:author="Ashley Frank" w:date="2024-12-20T20:44:00Z">
            <w:rPr>
              <w:rFonts w:ascii="Bookman Old Style" w:hAnsi="Bookman Old Style"/>
              <w:i/>
              <w:color w:val="006782"/>
              <w:sz w:val="32"/>
              <w:szCs w:val="32"/>
              <w:u w:val="single"/>
            </w:rPr>
          </w:rPrChange>
        </w:rPr>
        <w:t>physical touch</w:t>
      </w:r>
      <w:r w:rsidR="007C462B" w:rsidRPr="009C679A">
        <w:rPr>
          <w:rFonts w:ascii="Bookman Old Style" w:hAnsi="Bookman Old Style"/>
          <w:i/>
          <w:color w:val="006782"/>
          <w:szCs w:val="24"/>
          <w:u w:val="single"/>
          <w:rPrChange w:id="6547" w:author="Ashley Frank" w:date="2024-12-20T20:44:00Z">
            <w:rPr>
              <w:rFonts w:ascii="Bookman Old Style" w:hAnsi="Bookman Old Style"/>
              <w:i/>
              <w:color w:val="006782"/>
              <w:sz w:val="32"/>
              <w:szCs w:val="32"/>
              <w:u w:val="single"/>
            </w:rPr>
          </w:rPrChange>
        </w:rPr>
        <w:fldChar w:fldCharType="end"/>
      </w:r>
      <w:r w:rsidRPr="009C679A">
        <w:rPr>
          <w:rFonts w:ascii="Bookman Old Style" w:hAnsi="Bookman Old Style"/>
          <w:i/>
          <w:color w:val="343434"/>
          <w:szCs w:val="24"/>
          <w:rPrChange w:id="6548" w:author="Ashley Frank" w:date="2024-12-20T20:44:00Z">
            <w:rPr>
              <w:rFonts w:ascii="Bookman Old Style" w:hAnsi="Bookman Old Style"/>
              <w:i/>
              <w:color w:val="343434"/>
              <w:sz w:val="32"/>
              <w:szCs w:val="32"/>
            </w:rPr>
          </w:rPrChange>
        </w:rPr>
        <w:t xml:space="preserve"> is their primary love language. Without it, they feel unloved. With it, their emotional tank is filled, and they feel secure in the love of their spouse.</w:t>
      </w:r>
    </w:p>
    <w:p w14:paraId="15335315" w14:textId="0FBD69C3" w:rsidR="00AC795C" w:rsidRPr="009C679A" w:rsidRDefault="00AC795C" w:rsidP="00AC795C">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549"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550" w:author="Ashley Frank" w:date="2024-12-20T20:44:00Z">
            <w:rPr>
              <w:rFonts w:ascii="Bookman Old Style" w:hAnsi="Bookman Old Style"/>
              <w:i/>
              <w:color w:val="343434"/>
              <w:sz w:val="32"/>
              <w:szCs w:val="32"/>
            </w:rPr>
          </w:rPrChange>
        </w:rPr>
        <w:t>Implicit love touches require little time but</w:t>
      </w:r>
      <w:ins w:id="6551" w:author="Ashley Frank" w:date="2024-12-30T20:57:00Z">
        <w:r w:rsidR="00D51509">
          <w:rPr>
            <w:rFonts w:ascii="Bookman Old Style" w:hAnsi="Bookman Old Style"/>
            <w:i/>
            <w:color w:val="343434"/>
            <w:szCs w:val="24"/>
          </w:rPr>
          <w:t xml:space="preserve"> there are several considerations involved</w:t>
        </w:r>
      </w:ins>
      <w:ins w:id="6552" w:author="Ashley Frank" w:date="2024-12-30T20:58:00Z">
        <w:r w:rsidR="00D51509">
          <w:rPr>
            <w:rFonts w:ascii="Bookman Old Style" w:hAnsi="Bookman Old Style"/>
            <w:i/>
            <w:color w:val="343434"/>
            <w:szCs w:val="24"/>
          </w:rPr>
          <w:t xml:space="preserve">. </w:t>
        </w:r>
      </w:ins>
      <w:del w:id="6553" w:author="Ashley Frank" w:date="2024-12-30T20:57:00Z">
        <w:r w:rsidRPr="009C679A" w:rsidDel="00D51509">
          <w:rPr>
            <w:rFonts w:ascii="Bookman Old Style" w:hAnsi="Bookman Old Style"/>
            <w:i/>
            <w:color w:val="343434"/>
            <w:szCs w:val="24"/>
            <w:rPrChange w:id="6554" w:author="Ashley Frank" w:date="2024-12-20T20:44:00Z">
              <w:rPr>
                <w:rFonts w:ascii="Bookman Old Style" w:hAnsi="Bookman Old Style"/>
                <w:i/>
                <w:color w:val="343434"/>
                <w:sz w:val="32"/>
                <w:szCs w:val="32"/>
              </w:rPr>
            </w:rPrChange>
          </w:rPr>
          <w:delText xml:space="preserve"> much thought, </w:delText>
        </w:r>
      </w:del>
      <w:ins w:id="6555" w:author="Ashley Frank" w:date="2024-12-30T20:58:00Z">
        <w:r w:rsidR="004166CF">
          <w:rPr>
            <w:rFonts w:ascii="Bookman Old Style" w:hAnsi="Bookman Old Style"/>
            <w:i/>
            <w:color w:val="343434"/>
            <w:szCs w:val="24"/>
          </w:rPr>
          <w:t>Some</w:t>
        </w:r>
      </w:ins>
      <w:ins w:id="6556" w:author="Ashley Frank" w:date="2024-12-30T20:59:00Z">
        <w:r w:rsidR="004166CF">
          <w:rPr>
            <w:rFonts w:ascii="Bookman Old Style" w:hAnsi="Bookman Old Style"/>
            <w:i/>
            <w:color w:val="343434"/>
            <w:szCs w:val="24"/>
          </w:rPr>
          <w:t xml:space="preserve"> people </w:t>
        </w:r>
      </w:ins>
      <w:ins w:id="6557" w:author="Ashley Frank" w:date="2024-12-30T21:03:00Z">
        <w:r w:rsidR="004166CF">
          <w:rPr>
            <w:rFonts w:ascii="Bookman Old Style" w:hAnsi="Bookman Old Style"/>
            <w:i/>
            <w:color w:val="343434"/>
            <w:szCs w:val="24"/>
          </w:rPr>
          <w:t xml:space="preserve">don’t </w:t>
        </w:r>
      </w:ins>
      <w:ins w:id="6558" w:author="Ashley Frank" w:date="2024-12-30T20:59:00Z">
        <w:r w:rsidR="004166CF">
          <w:rPr>
            <w:rFonts w:ascii="Bookman Old Style" w:hAnsi="Bookman Old Style"/>
            <w:i/>
            <w:color w:val="343434"/>
            <w:szCs w:val="24"/>
          </w:rPr>
          <w:t>grow up in a lovey-touchy family</w:t>
        </w:r>
      </w:ins>
      <w:ins w:id="6559" w:author="Ashley Frank" w:date="2024-12-30T21:03:00Z">
        <w:r w:rsidR="004166CF">
          <w:rPr>
            <w:rFonts w:ascii="Bookman Old Style" w:hAnsi="Bookman Old Style"/>
            <w:i/>
            <w:color w:val="343434"/>
            <w:szCs w:val="24"/>
          </w:rPr>
          <w:t>, and as a result, they struggle with building physical intimacy with other</w:t>
        </w:r>
      </w:ins>
      <w:del w:id="6560" w:author="Ashley Frank" w:date="2024-12-30T20:58:00Z">
        <w:r w:rsidRPr="009C679A" w:rsidDel="004166CF">
          <w:rPr>
            <w:rFonts w:ascii="Bookman Old Style" w:hAnsi="Bookman Old Style"/>
            <w:i/>
            <w:color w:val="343434"/>
            <w:szCs w:val="24"/>
            <w:rPrChange w:id="6561" w:author="Ashley Frank" w:date="2024-12-20T20:44:00Z">
              <w:rPr>
                <w:rFonts w:ascii="Bookman Old Style" w:hAnsi="Bookman Old Style"/>
                <w:i/>
                <w:color w:val="343434"/>
                <w:sz w:val="32"/>
                <w:szCs w:val="32"/>
              </w:rPr>
            </w:rPrChange>
          </w:rPr>
          <w:delText xml:space="preserve">especially </w:delText>
        </w:r>
      </w:del>
      <w:del w:id="6562" w:author="Ashley Frank" w:date="2024-12-30T20:59:00Z">
        <w:r w:rsidRPr="009C679A" w:rsidDel="004166CF">
          <w:rPr>
            <w:rFonts w:ascii="Bookman Old Style" w:hAnsi="Bookman Old Style"/>
            <w:i/>
            <w:color w:val="343434"/>
            <w:szCs w:val="24"/>
            <w:rPrChange w:id="6563" w:author="Ashley Frank" w:date="2024-12-20T20:44:00Z">
              <w:rPr>
                <w:rFonts w:ascii="Bookman Old Style" w:hAnsi="Bookman Old Style"/>
                <w:i/>
                <w:color w:val="343434"/>
                <w:sz w:val="32"/>
                <w:szCs w:val="32"/>
              </w:rPr>
            </w:rPrChange>
          </w:rPr>
          <w:delText>if p</w:delText>
        </w:r>
      </w:del>
      <w:del w:id="6564" w:author="Ashley Frank" w:date="2024-12-30T21:03:00Z">
        <w:r w:rsidRPr="009C679A" w:rsidDel="004166CF">
          <w:rPr>
            <w:rFonts w:ascii="Bookman Old Style" w:hAnsi="Bookman Old Style"/>
            <w:i/>
            <w:color w:val="343434"/>
            <w:szCs w:val="24"/>
            <w:rPrChange w:id="6565" w:author="Ashley Frank" w:date="2024-12-20T20:44:00Z">
              <w:rPr>
                <w:rFonts w:ascii="Bookman Old Style" w:hAnsi="Bookman Old Style"/>
                <w:i/>
                <w:color w:val="343434"/>
                <w:sz w:val="32"/>
                <w:szCs w:val="32"/>
              </w:rPr>
            </w:rPrChange>
          </w:rPr>
          <w:delText xml:space="preserve">hysical </w:delText>
        </w:r>
      </w:del>
      <w:ins w:id="6566" w:author="Ashley Frank" w:date="2024-12-30T20:59:00Z">
        <w:r w:rsidR="004166CF">
          <w:rPr>
            <w:rFonts w:ascii="Bookman Old Style" w:hAnsi="Bookman Old Style"/>
            <w:i/>
            <w:color w:val="343434"/>
            <w:szCs w:val="24"/>
          </w:rPr>
          <w:t xml:space="preserve"> adult</w:t>
        </w:r>
      </w:ins>
      <w:ins w:id="6567" w:author="Ashley Frank" w:date="2024-12-30T21:03:00Z">
        <w:r w:rsidR="004166CF">
          <w:rPr>
            <w:rFonts w:ascii="Bookman Old Style" w:hAnsi="Bookman Old Style"/>
            <w:i/>
            <w:color w:val="343434"/>
            <w:szCs w:val="24"/>
          </w:rPr>
          <w:t>s</w:t>
        </w:r>
      </w:ins>
      <w:ins w:id="6568" w:author="Ashley Frank" w:date="2024-12-30T20:59:00Z">
        <w:r w:rsidR="004166CF">
          <w:rPr>
            <w:rFonts w:ascii="Bookman Old Style" w:hAnsi="Bookman Old Style"/>
            <w:i/>
            <w:color w:val="343434"/>
            <w:szCs w:val="24"/>
          </w:rPr>
          <w:t xml:space="preserve">. Also, if physical touch </w:t>
        </w:r>
      </w:ins>
      <w:del w:id="6569" w:author="Ashley Frank" w:date="2024-12-30T20:59:00Z">
        <w:r w:rsidRPr="009C679A" w:rsidDel="004166CF">
          <w:rPr>
            <w:rFonts w:ascii="Bookman Old Style" w:hAnsi="Bookman Old Style"/>
            <w:i/>
            <w:color w:val="343434"/>
            <w:szCs w:val="24"/>
            <w:rPrChange w:id="6570" w:author="Ashley Frank" w:date="2024-12-20T20:44:00Z">
              <w:rPr>
                <w:rFonts w:ascii="Bookman Old Style" w:hAnsi="Bookman Old Style"/>
                <w:i/>
                <w:color w:val="343434"/>
                <w:sz w:val="32"/>
                <w:szCs w:val="32"/>
              </w:rPr>
            </w:rPrChange>
          </w:rPr>
          <w:delText xml:space="preserve">touch </w:delText>
        </w:r>
      </w:del>
      <w:r w:rsidRPr="009C679A">
        <w:rPr>
          <w:rFonts w:ascii="Bookman Old Style" w:hAnsi="Bookman Old Style"/>
          <w:i/>
          <w:color w:val="343434"/>
          <w:szCs w:val="24"/>
          <w:rPrChange w:id="6571" w:author="Ashley Frank" w:date="2024-12-20T20:44:00Z">
            <w:rPr>
              <w:rFonts w:ascii="Bookman Old Style" w:hAnsi="Bookman Old Style"/>
              <w:i/>
              <w:color w:val="343434"/>
              <w:sz w:val="32"/>
              <w:szCs w:val="32"/>
            </w:rPr>
          </w:rPrChange>
        </w:rPr>
        <w:t xml:space="preserve">is not your primary love language </w:t>
      </w:r>
      <w:ins w:id="6572" w:author="Ashley Frank" w:date="2024-12-30T21:01:00Z">
        <w:r w:rsidR="004166CF">
          <w:rPr>
            <w:rFonts w:ascii="Bookman Old Style" w:hAnsi="Bookman Old Style"/>
            <w:i/>
            <w:color w:val="343434"/>
            <w:szCs w:val="24"/>
          </w:rPr>
          <w:t xml:space="preserve">or if </w:t>
        </w:r>
      </w:ins>
      <w:ins w:id="6573" w:author="Ashley Frank" w:date="2024-12-30T21:02:00Z">
        <w:r w:rsidR="004166CF">
          <w:rPr>
            <w:rFonts w:ascii="Bookman Old Style" w:hAnsi="Bookman Old Style"/>
            <w:i/>
            <w:color w:val="343434"/>
            <w:szCs w:val="24"/>
          </w:rPr>
          <w:t xml:space="preserve">you’re </w:t>
        </w:r>
      </w:ins>
      <w:ins w:id="6574" w:author="Ashley Frank" w:date="2024-12-30T21:03:00Z">
        <w:r w:rsidR="004166CF">
          <w:rPr>
            <w:rFonts w:ascii="Bookman Old Style" w:hAnsi="Bookman Old Style"/>
            <w:i/>
            <w:color w:val="343434"/>
            <w:szCs w:val="24"/>
          </w:rPr>
          <w:t>touch-repulsed</w:t>
        </w:r>
      </w:ins>
      <w:ins w:id="6575" w:author="Ashley Frank" w:date="2024-12-30T21:02:00Z">
        <w:r w:rsidR="004166CF">
          <w:rPr>
            <w:rFonts w:ascii="Bookman Old Style" w:hAnsi="Bookman Old Style"/>
            <w:i/>
            <w:color w:val="343434"/>
            <w:szCs w:val="24"/>
          </w:rPr>
          <w:t xml:space="preserve">, </w:t>
        </w:r>
      </w:ins>
      <w:ins w:id="6576" w:author="Ashley Frank" w:date="2024-12-30T20:59:00Z">
        <w:r w:rsidR="004166CF">
          <w:rPr>
            <w:rFonts w:ascii="Bookman Old Style" w:hAnsi="Bookman Old Style"/>
            <w:i/>
            <w:color w:val="343434"/>
            <w:szCs w:val="24"/>
          </w:rPr>
          <w:t xml:space="preserve">it’s </w:t>
        </w:r>
      </w:ins>
      <w:ins w:id="6577" w:author="Ashley Frank" w:date="2024-12-30T21:00:00Z">
        <w:r w:rsidR="004166CF">
          <w:rPr>
            <w:rFonts w:ascii="Bookman Old Style" w:hAnsi="Bookman Old Style"/>
            <w:i/>
            <w:color w:val="343434"/>
            <w:szCs w:val="24"/>
          </w:rPr>
          <w:t xml:space="preserve">going to be </w:t>
        </w:r>
      </w:ins>
      <w:ins w:id="6578" w:author="Ashley Frank" w:date="2024-12-30T21:01:00Z">
        <w:r w:rsidR="004166CF">
          <w:rPr>
            <w:rFonts w:ascii="Bookman Old Style" w:hAnsi="Bookman Old Style"/>
            <w:i/>
            <w:color w:val="343434"/>
            <w:szCs w:val="24"/>
          </w:rPr>
          <w:t>especially difficult to give that to others</w:t>
        </w:r>
      </w:ins>
      <w:del w:id="6579" w:author="Ashley Frank" w:date="2024-12-30T20:59:00Z">
        <w:r w:rsidRPr="009C679A" w:rsidDel="004166CF">
          <w:rPr>
            <w:rFonts w:ascii="Bookman Old Style" w:hAnsi="Bookman Old Style"/>
            <w:i/>
            <w:color w:val="343434"/>
            <w:szCs w:val="24"/>
            <w:rPrChange w:id="6580" w:author="Ashley Frank" w:date="2024-12-20T20:44:00Z">
              <w:rPr>
                <w:rFonts w:ascii="Bookman Old Style" w:hAnsi="Bookman Old Style"/>
                <w:i/>
                <w:color w:val="343434"/>
                <w:sz w:val="32"/>
                <w:szCs w:val="32"/>
              </w:rPr>
            </w:rPrChange>
          </w:rPr>
          <w:delText>and if you did not grow up in a "touching family</w:delText>
        </w:r>
      </w:del>
      <w:r w:rsidRPr="009C679A">
        <w:rPr>
          <w:rFonts w:ascii="Bookman Old Style" w:hAnsi="Bookman Old Style"/>
          <w:i/>
          <w:color w:val="343434"/>
          <w:szCs w:val="24"/>
          <w:rPrChange w:id="6581" w:author="Ashley Frank" w:date="2024-12-20T20:44:00Z">
            <w:rPr>
              <w:rFonts w:ascii="Bookman Old Style" w:hAnsi="Bookman Old Style"/>
              <w:i/>
              <w:color w:val="343434"/>
              <w:sz w:val="32"/>
              <w:szCs w:val="32"/>
            </w:rPr>
          </w:rPrChange>
        </w:rPr>
        <w:t>.</w:t>
      </w:r>
      <w:del w:id="6582" w:author="Ashley Frank" w:date="2024-12-30T21:03:00Z">
        <w:r w:rsidRPr="009C679A" w:rsidDel="004166CF">
          <w:rPr>
            <w:rFonts w:ascii="Bookman Old Style" w:hAnsi="Bookman Old Style"/>
            <w:i/>
            <w:color w:val="343434"/>
            <w:szCs w:val="24"/>
            <w:rPrChange w:id="6583" w:author="Ashley Frank" w:date="2024-12-20T20:44:00Z">
              <w:rPr>
                <w:rFonts w:ascii="Bookman Old Style" w:hAnsi="Bookman Old Style"/>
                <w:i/>
                <w:color w:val="343434"/>
                <w:sz w:val="32"/>
                <w:szCs w:val="32"/>
              </w:rPr>
            </w:rPrChange>
          </w:rPr>
          <w:delText>"</w:delText>
        </w:r>
      </w:del>
      <w:r w:rsidRPr="009C679A">
        <w:rPr>
          <w:rFonts w:ascii="Bookman Old Style" w:hAnsi="Bookman Old Style"/>
          <w:i/>
          <w:color w:val="343434"/>
          <w:szCs w:val="24"/>
          <w:rPrChange w:id="6584" w:author="Ashley Frank" w:date="2024-12-20T20:44:00Z">
            <w:rPr>
              <w:rFonts w:ascii="Bookman Old Style" w:hAnsi="Bookman Old Style"/>
              <w:i/>
              <w:color w:val="343434"/>
              <w:sz w:val="32"/>
              <w:szCs w:val="32"/>
            </w:rPr>
          </w:rPrChange>
        </w:rPr>
        <w:t xml:space="preserve"> </w:t>
      </w:r>
      <w:ins w:id="6585" w:author="Ashley Frank" w:date="2024-12-30T21:03:00Z">
        <w:r w:rsidR="004166CF">
          <w:rPr>
            <w:rFonts w:ascii="Bookman Old Style" w:hAnsi="Bookman Old Style"/>
            <w:i/>
            <w:color w:val="343434"/>
            <w:szCs w:val="24"/>
          </w:rPr>
          <w:t>Ho</w:t>
        </w:r>
      </w:ins>
      <w:ins w:id="6586" w:author="Ashley Frank" w:date="2024-12-30T21:04:00Z">
        <w:r w:rsidR="004166CF">
          <w:rPr>
            <w:rFonts w:ascii="Bookman Old Style" w:hAnsi="Bookman Old Style"/>
            <w:i/>
            <w:color w:val="343434"/>
            <w:szCs w:val="24"/>
          </w:rPr>
          <w:t>wever, you can work around these things. Physical touch can also look like s</w:t>
        </w:r>
      </w:ins>
      <w:del w:id="6587" w:author="Ashley Frank" w:date="2024-12-30T21:04:00Z">
        <w:r w:rsidRPr="009C679A" w:rsidDel="004166CF">
          <w:rPr>
            <w:rFonts w:ascii="Bookman Old Style" w:hAnsi="Bookman Old Style"/>
            <w:i/>
            <w:color w:val="343434"/>
            <w:szCs w:val="24"/>
            <w:rPrChange w:id="6588" w:author="Ashley Frank" w:date="2024-12-20T20:44:00Z">
              <w:rPr>
                <w:rFonts w:ascii="Bookman Old Style" w:hAnsi="Bookman Old Style"/>
                <w:i/>
                <w:color w:val="343434"/>
                <w:sz w:val="32"/>
                <w:szCs w:val="32"/>
              </w:rPr>
            </w:rPrChange>
          </w:rPr>
          <w:delText>S</w:delText>
        </w:r>
      </w:del>
      <w:r w:rsidRPr="009C679A">
        <w:rPr>
          <w:rFonts w:ascii="Bookman Old Style" w:hAnsi="Bookman Old Style"/>
          <w:i/>
          <w:color w:val="343434"/>
          <w:szCs w:val="24"/>
          <w:rPrChange w:id="6589" w:author="Ashley Frank" w:date="2024-12-20T20:44:00Z">
            <w:rPr>
              <w:rFonts w:ascii="Bookman Old Style" w:hAnsi="Bookman Old Style"/>
              <w:i/>
              <w:color w:val="343434"/>
              <w:sz w:val="32"/>
              <w:szCs w:val="32"/>
            </w:rPr>
          </w:rPrChange>
        </w:rPr>
        <w:t>itting close to each other as you watch your favorite television program</w:t>
      </w:r>
      <w:ins w:id="6590" w:author="Ashley Frank" w:date="2024-12-30T21:04:00Z">
        <w:r w:rsidR="004166CF">
          <w:rPr>
            <w:rFonts w:ascii="Bookman Old Style" w:hAnsi="Bookman Old Style"/>
            <w:i/>
            <w:color w:val="343434"/>
            <w:szCs w:val="24"/>
          </w:rPr>
          <w:t>. Actions like these</w:t>
        </w:r>
      </w:ins>
      <w:r w:rsidRPr="009C679A">
        <w:rPr>
          <w:rFonts w:ascii="Bookman Old Style" w:hAnsi="Bookman Old Style"/>
          <w:i/>
          <w:color w:val="343434"/>
          <w:szCs w:val="24"/>
          <w:rPrChange w:id="6591" w:author="Ashley Frank" w:date="2024-12-20T20:44:00Z">
            <w:rPr>
              <w:rFonts w:ascii="Bookman Old Style" w:hAnsi="Bookman Old Style"/>
              <w:i/>
              <w:color w:val="343434"/>
              <w:sz w:val="32"/>
              <w:szCs w:val="32"/>
            </w:rPr>
          </w:rPrChange>
        </w:rPr>
        <w:t xml:space="preserve"> require</w:t>
      </w:r>
      <w:del w:id="6592" w:author="Ashley Frank" w:date="2024-12-30T21:04:00Z">
        <w:r w:rsidRPr="009C679A" w:rsidDel="004166CF">
          <w:rPr>
            <w:rFonts w:ascii="Bookman Old Style" w:hAnsi="Bookman Old Style"/>
            <w:i/>
            <w:color w:val="343434"/>
            <w:szCs w:val="24"/>
            <w:rPrChange w:id="6593" w:author="Ashley Frank" w:date="2024-12-20T20:44:00Z">
              <w:rPr>
                <w:rFonts w:ascii="Bookman Old Style" w:hAnsi="Bookman Old Style"/>
                <w:i/>
                <w:color w:val="343434"/>
                <w:sz w:val="32"/>
                <w:szCs w:val="32"/>
              </w:rPr>
            </w:rPrChange>
          </w:rPr>
          <w:delText>s</w:delText>
        </w:r>
      </w:del>
      <w:r w:rsidRPr="009C679A">
        <w:rPr>
          <w:rFonts w:ascii="Bookman Old Style" w:hAnsi="Bookman Old Style"/>
          <w:i/>
          <w:color w:val="343434"/>
          <w:szCs w:val="24"/>
          <w:rPrChange w:id="6594" w:author="Ashley Frank" w:date="2024-12-20T20:44:00Z">
            <w:rPr>
              <w:rFonts w:ascii="Bookman Old Style" w:hAnsi="Bookman Old Style"/>
              <w:i/>
              <w:color w:val="343434"/>
              <w:sz w:val="32"/>
              <w:szCs w:val="32"/>
            </w:rPr>
          </w:rPrChange>
        </w:rPr>
        <w:t xml:space="preserve"> no additional time </w:t>
      </w:r>
      <w:ins w:id="6595" w:author="Ashley Frank" w:date="2024-12-30T21:05:00Z">
        <w:r w:rsidR="004166CF">
          <w:rPr>
            <w:rFonts w:ascii="Bookman Old Style" w:hAnsi="Bookman Old Style"/>
            <w:i/>
            <w:color w:val="343434"/>
            <w:szCs w:val="24"/>
          </w:rPr>
          <w:t xml:space="preserve">and </w:t>
        </w:r>
      </w:ins>
      <w:del w:id="6596" w:author="Ashley Frank" w:date="2024-12-30T21:05:00Z">
        <w:r w:rsidRPr="009C679A" w:rsidDel="004166CF">
          <w:rPr>
            <w:rFonts w:ascii="Bookman Old Style" w:hAnsi="Bookman Old Style"/>
            <w:i/>
            <w:color w:val="343434"/>
            <w:szCs w:val="24"/>
            <w:rPrChange w:id="6597" w:author="Ashley Frank" w:date="2024-12-20T20:44:00Z">
              <w:rPr>
                <w:rFonts w:ascii="Bookman Old Style" w:hAnsi="Bookman Old Style"/>
                <w:i/>
                <w:color w:val="343434"/>
                <w:sz w:val="32"/>
                <w:szCs w:val="32"/>
              </w:rPr>
            </w:rPrChange>
          </w:rPr>
          <w:delText xml:space="preserve">but </w:delText>
        </w:r>
      </w:del>
      <w:ins w:id="6598" w:author="Ashley Frank" w:date="2024-12-30T21:05:00Z">
        <w:r w:rsidR="004166CF">
          <w:rPr>
            <w:rFonts w:ascii="Bookman Old Style" w:hAnsi="Bookman Old Style"/>
            <w:i/>
            <w:color w:val="343434"/>
            <w:szCs w:val="24"/>
          </w:rPr>
          <w:t xml:space="preserve">can </w:t>
        </w:r>
      </w:ins>
      <w:del w:id="6599" w:author="Ashley Frank" w:date="2024-12-30T21:05:00Z">
        <w:r w:rsidRPr="009C679A" w:rsidDel="004166CF">
          <w:rPr>
            <w:rFonts w:ascii="Bookman Old Style" w:hAnsi="Bookman Old Style"/>
            <w:i/>
            <w:color w:val="343434"/>
            <w:szCs w:val="24"/>
            <w:rPrChange w:id="6600" w:author="Ashley Frank" w:date="2024-12-20T20:44:00Z">
              <w:rPr>
                <w:rFonts w:ascii="Bookman Old Style" w:hAnsi="Bookman Old Style"/>
                <w:i/>
                <w:color w:val="343434"/>
                <w:sz w:val="32"/>
                <w:szCs w:val="32"/>
              </w:rPr>
            </w:rPrChange>
          </w:rPr>
          <w:delText xml:space="preserve">may </w:delText>
        </w:r>
      </w:del>
      <w:r w:rsidRPr="009C679A">
        <w:rPr>
          <w:rFonts w:ascii="Bookman Old Style" w:hAnsi="Bookman Old Style"/>
          <w:i/>
          <w:color w:val="343434"/>
          <w:szCs w:val="24"/>
          <w:rPrChange w:id="6601" w:author="Ashley Frank" w:date="2024-12-20T20:44:00Z">
            <w:rPr>
              <w:rFonts w:ascii="Bookman Old Style" w:hAnsi="Bookman Old Style"/>
              <w:i/>
              <w:color w:val="343434"/>
              <w:sz w:val="32"/>
              <w:szCs w:val="32"/>
            </w:rPr>
          </w:rPrChange>
        </w:rPr>
        <w:t xml:space="preserve">communicate your love loudly. </w:t>
      </w:r>
      <w:r w:rsidRPr="009C679A">
        <w:rPr>
          <w:rFonts w:ascii="Bookman Old Style" w:hAnsi="Bookman Old Style"/>
          <w:i/>
          <w:color w:val="343434"/>
          <w:szCs w:val="24"/>
          <w:rPrChange w:id="6602" w:author="Ashley Frank" w:date="2024-12-20T20:44:00Z">
            <w:rPr>
              <w:rFonts w:ascii="Bookman Old Style" w:hAnsi="Bookman Old Style"/>
              <w:i/>
              <w:color w:val="343434"/>
              <w:sz w:val="32"/>
              <w:szCs w:val="32"/>
            </w:rPr>
          </w:rPrChange>
        </w:rPr>
        <w:lastRenderedPageBreak/>
        <w:t>Touching your spouse as you walk through the room where he is sitting takes only a moment. Touching each other when you leave the house and again when you return may involve only a brief kiss or hug but will speak volumes to your spouse.</w:t>
      </w:r>
    </w:p>
    <w:p w14:paraId="6D0711B6" w14:textId="77777777" w:rsidR="00AC795C" w:rsidRPr="009C679A" w:rsidRDefault="00AC795C" w:rsidP="00AC795C">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603" w:author="Ashley Frank" w:date="2024-12-20T20:44:00Z">
            <w:rPr>
              <w:rFonts w:ascii="Bookman Old Style" w:hAnsi="Bookman Old Style"/>
              <w:i/>
              <w:color w:val="343434"/>
              <w:sz w:val="32"/>
              <w:szCs w:val="32"/>
            </w:rPr>
          </w:rPrChange>
        </w:rPr>
      </w:pPr>
      <w:r w:rsidRPr="009C679A">
        <w:rPr>
          <w:rFonts w:ascii="Bookman Old Style" w:hAnsi="Bookman Old Style"/>
          <w:i/>
          <w:color w:val="343434"/>
          <w:szCs w:val="24"/>
          <w:rPrChange w:id="6604" w:author="Ashley Frank" w:date="2024-12-20T20:44:00Z">
            <w:rPr>
              <w:rFonts w:ascii="Bookman Old Style" w:hAnsi="Bookman Old Style"/>
              <w:i/>
              <w:color w:val="343434"/>
              <w:sz w:val="32"/>
              <w:szCs w:val="32"/>
            </w:rPr>
          </w:rPrChange>
        </w:rPr>
        <w:t>Once you discover that physical touch is the primary love language of your spouse, you are limited only by your imagination on ways to express love.</w:t>
      </w:r>
    </w:p>
    <w:p w14:paraId="63C9CBAA" w14:textId="4F97281A" w:rsidR="00A934FF" w:rsidRPr="009C679A" w:rsidRDefault="00A934FF" w:rsidP="00AC795C">
      <w:pPr>
        <w:tabs>
          <w:tab w:val="clear" w:pos="360"/>
          <w:tab w:val="clear" w:pos="9360"/>
        </w:tabs>
        <w:spacing w:before="100" w:beforeAutospacing="1" w:after="100" w:afterAutospacing="1" w:line="450" w:lineRule="atLeast"/>
        <w:ind w:left="540"/>
        <w:rPr>
          <w:rFonts w:ascii="Bookman Old Style" w:hAnsi="Bookman Old Style"/>
          <w:i/>
          <w:color w:val="343434"/>
          <w:szCs w:val="24"/>
          <w:rPrChange w:id="6605" w:author="Ashley Frank" w:date="2024-12-20T20:44:00Z">
            <w:rPr>
              <w:rFonts w:ascii="Bookman Old Style" w:hAnsi="Bookman Old Style"/>
              <w:i/>
              <w:color w:val="343434"/>
              <w:sz w:val="32"/>
              <w:szCs w:val="32"/>
            </w:rPr>
          </w:rPrChange>
        </w:rPr>
      </w:pPr>
      <w:r w:rsidRPr="009C679A">
        <w:rPr>
          <w:rFonts w:ascii="Bookman Old Style" w:hAnsi="Bookman Old Style"/>
          <w:szCs w:val="24"/>
          <w:rPrChange w:id="6606" w:author="Ashley Frank" w:date="2024-12-20T20:44:00Z">
            <w:rPr>
              <w:rFonts w:ascii="Bookman Old Style" w:hAnsi="Bookman Old Style"/>
              <w:sz w:val="18"/>
              <w:szCs w:val="18"/>
            </w:rPr>
          </w:rPrChange>
        </w:rPr>
        <w:t>(</w:t>
      </w:r>
      <w:r w:rsidR="007C462B" w:rsidRPr="009C679A">
        <w:rPr>
          <w:szCs w:val="24"/>
        </w:rPr>
        <w:fldChar w:fldCharType="begin"/>
      </w:r>
      <w:r w:rsidR="007C462B" w:rsidRPr="009C679A">
        <w:rPr>
          <w:szCs w:val="24"/>
        </w:rPr>
        <w:instrText xml:space="preserve"> HYPERLINK "https://www.focusonthefamily.com/marriage/communication-and-conflict/learn-to-speak-your-spouses-love-language/understanding-the-five-love-languages" </w:instrText>
      </w:r>
      <w:r w:rsidR="007C462B" w:rsidRPr="009C679A">
        <w:rPr>
          <w:szCs w:val="24"/>
        </w:rPr>
        <w:fldChar w:fldCharType="separate"/>
      </w:r>
      <w:r w:rsidRPr="009C679A">
        <w:rPr>
          <w:rStyle w:val="Hyperlink"/>
          <w:rFonts w:ascii="Bookman Old Style" w:hAnsi="Bookman Old Style"/>
          <w:szCs w:val="24"/>
          <w:rPrChange w:id="6607" w:author="Ashley Frank" w:date="2024-12-20T20:44:00Z">
            <w:rPr>
              <w:rStyle w:val="Hyperlink"/>
              <w:rFonts w:ascii="Bookman Old Style" w:hAnsi="Bookman Old Style"/>
              <w:sz w:val="18"/>
              <w:szCs w:val="18"/>
            </w:rPr>
          </w:rPrChange>
        </w:rPr>
        <w:t>https://www.focusonthefamily.com/marriage/communication-and-conflict/learn-to-speak-your-spouses-love-language/understanding-the-five-love-languages</w:t>
      </w:r>
      <w:r w:rsidR="007C462B" w:rsidRPr="009C679A">
        <w:rPr>
          <w:rStyle w:val="Hyperlink"/>
          <w:rFonts w:ascii="Bookman Old Style" w:hAnsi="Bookman Old Style"/>
          <w:szCs w:val="24"/>
          <w:rPrChange w:id="6608" w:author="Ashley Frank" w:date="2024-12-20T20:44:00Z">
            <w:rPr>
              <w:rStyle w:val="Hyperlink"/>
              <w:rFonts w:ascii="Bookman Old Style" w:hAnsi="Bookman Old Style"/>
              <w:sz w:val="18"/>
              <w:szCs w:val="18"/>
            </w:rPr>
          </w:rPrChange>
        </w:rPr>
        <w:fldChar w:fldCharType="end"/>
      </w:r>
    </w:p>
    <w:p w14:paraId="433F5F17" w14:textId="7BA1DBB6" w:rsidR="00D72EAE" w:rsidRPr="009C679A" w:rsidRDefault="00D72EAE" w:rsidP="009014DA">
      <w:pPr>
        <w:pStyle w:val="BodyText"/>
        <w:spacing w:line="360" w:lineRule="auto"/>
        <w:rPr>
          <w:rFonts w:ascii="Bookman Old Style" w:hAnsi="Bookman Old Style"/>
          <w:szCs w:val="24"/>
          <w:rPrChange w:id="6609" w:author="Ashley Frank" w:date="2024-12-20T20:44:00Z">
            <w:rPr>
              <w:rFonts w:ascii="Bookman Old Style" w:hAnsi="Bookman Old Style"/>
              <w:sz w:val="32"/>
              <w:szCs w:val="32"/>
            </w:rPr>
          </w:rPrChange>
        </w:rPr>
      </w:pPr>
      <w:r w:rsidRPr="009C679A">
        <w:rPr>
          <w:rFonts w:ascii="Bookman Old Style" w:hAnsi="Bookman Old Style"/>
          <w:szCs w:val="24"/>
          <w:rPrChange w:id="6610" w:author="Ashley Frank" w:date="2024-12-20T20:44:00Z">
            <w:rPr>
              <w:rFonts w:ascii="Bookman Old Style" w:hAnsi="Bookman Old Style"/>
              <w:sz w:val="32"/>
              <w:szCs w:val="32"/>
            </w:rPr>
          </w:rPrChange>
        </w:rPr>
        <w:t xml:space="preserve">The </w:t>
      </w:r>
      <w:r w:rsidR="00374B6C" w:rsidRPr="009C679A">
        <w:rPr>
          <w:rFonts w:ascii="Bookman Old Style" w:hAnsi="Bookman Old Style"/>
          <w:szCs w:val="24"/>
          <w:rPrChange w:id="6611" w:author="Ashley Frank" w:date="2024-12-20T20:44:00Z">
            <w:rPr>
              <w:rFonts w:ascii="Bookman Old Style" w:hAnsi="Bookman Old Style"/>
              <w:sz w:val="32"/>
              <w:szCs w:val="32"/>
            </w:rPr>
          </w:rPrChange>
        </w:rPr>
        <w:t>website below</w:t>
      </w:r>
      <w:r w:rsidRPr="009C679A">
        <w:rPr>
          <w:rFonts w:ascii="Bookman Old Style" w:hAnsi="Bookman Old Style"/>
          <w:szCs w:val="24"/>
          <w:rPrChange w:id="6612" w:author="Ashley Frank" w:date="2024-12-20T20:44:00Z">
            <w:rPr>
              <w:rFonts w:ascii="Bookman Old Style" w:hAnsi="Bookman Old Style"/>
              <w:sz w:val="32"/>
              <w:szCs w:val="32"/>
            </w:rPr>
          </w:rPrChange>
        </w:rPr>
        <w:t xml:space="preserve"> can be used to take the 5 Love Language Quiz to discover your love language. It has one for singles, children and couples.</w:t>
      </w:r>
      <w:del w:id="6613" w:author="Ashley Frank" w:date="2024-12-30T21:05:00Z">
        <w:r w:rsidR="00260DCD" w:rsidRPr="009C679A" w:rsidDel="004166CF">
          <w:rPr>
            <w:rFonts w:ascii="Bookman Old Style" w:hAnsi="Bookman Old Style"/>
            <w:szCs w:val="24"/>
            <w:rPrChange w:id="6614" w:author="Ashley Frank" w:date="2024-12-20T20:44:00Z">
              <w:rPr>
                <w:rFonts w:ascii="Bookman Old Style" w:hAnsi="Bookman Old Style"/>
                <w:sz w:val="32"/>
                <w:szCs w:val="32"/>
              </w:rPr>
            </w:rPrChange>
          </w:rPr>
          <w:delText>(</w:delText>
        </w:r>
      </w:del>
      <w:r w:rsidRPr="009C679A">
        <w:rPr>
          <w:rFonts w:ascii="Bookman Old Style" w:hAnsi="Bookman Old Style"/>
          <w:szCs w:val="24"/>
          <w:rPrChange w:id="6615" w:author="Ashley Frank" w:date="2024-12-20T20:44:00Z">
            <w:rPr>
              <w:rFonts w:ascii="Bookman Old Style" w:hAnsi="Bookman Old Style"/>
              <w:sz w:val="32"/>
              <w:szCs w:val="32"/>
            </w:rPr>
          </w:rPrChange>
        </w:rPr>
        <w:t xml:space="preserve"> </w:t>
      </w:r>
      <w:ins w:id="6616" w:author="Ashley Frank" w:date="2024-12-30T21:05:00Z">
        <w:r w:rsidR="004166CF">
          <w:rPr>
            <w:rFonts w:ascii="Bookman Old Style" w:hAnsi="Bookman Old Style"/>
            <w:szCs w:val="24"/>
          </w:rPr>
          <w:t>(</w:t>
        </w:r>
        <w:r w:rsidR="004166CF">
          <w:rPr>
            <w:rFonts w:ascii="Bookman Old Style" w:hAnsi="Bookman Old Style"/>
            <w:szCs w:val="24"/>
          </w:rPr>
          <w:fldChar w:fldCharType="begin"/>
        </w:r>
        <w:r w:rsidR="004166CF">
          <w:rPr>
            <w:rFonts w:ascii="Bookman Old Style" w:hAnsi="Bookman Old Style"/>
            <w:szCs w:val="24"/>
          </w:rPr>
          <w:instrText xml:space="preserve"> HYPERLINK "</w:instrText>
        </w:r>
      </w:ins>
      <w:r w:rsidR="004166CF" w:rsidRPr="004166CF">
        <w:rPr>
          <w:szCs w:val="24"/>
          <w:rPrChange w:id="6617" w:author="Ashley Frank" w:date="2024-12-30T21:05:00Z">
            <w:rPr>
              <w:rStyle w:val="Hyperlink"/>
              <w:rFonts w:ascii="Bookman Old Style" w:hAnsi="Bookman Old Style"/>
              <w:sz w:val="18"/>
              <w:szCs w:val="18"/>
            </w:rPr>
          </w:rPrChange>
        </w:rPr>
        <w:instrText>https://www.5lovelanguages.com/profile/</w:instrText>
      </w:r>
      <w:ins w:id="6618" w:author="Ashley Frank" w:date="2024-12-30T21:05:00Z">
        <w:r w:rsidR="004166CF">
          <w:rPr>
            <w:rFonts w:ascii="Bookman Old Style" w:hAnsi="Bookman Old Style"/>
            <w:szCs w:val="24"/>
          </w:rPr>
          <w:instrText xml:space="preserve">" </w:instrText>
        </w:r>
        <w:r w:rsidR="004166CF">
          <w:rPr>
            <w:rFonts w:ascii="Bookman Old Style" w:hAnsi="Bookman Old Style"/>
            <w:szCs w:val="24"/>
          </w:rPr>
          <w:fldChar w:fldCharType="separate"/>
        </w:r>
      </w:ins>
      <w:r w:rsidR="004166CF" w:rsidRPr="00BD082A">
        <w:rPr>
          <w:rStyle w:val="Hyperlink"/>
          <w:rFonts w:ascii="Bookman Old Style" w:hAnsi="Bookman Old Style"/>
          <w:szCs w:val="24"/>
          <w:rPrChange w:id="6619" w:author="Ashley Frank" w:date="2024-12-30T21:05:00Z">
            <w:rPr>
              <w:rStyle w:val="Hyperlink"/>
              <w:rFonts w:ascii="Bookman Old Style" w:hAnsi="Bookman Old Style"/>
              <w:sz w:val="18"/>
              <w:szCs w:val="18"/>
            </w:rPr>
          </w:rPrChange>
        </w:rPr>
        <w:t>https://www.5lovelanguages.com/profile/</w:t>
      </w:r>
      <w:ins w:id="6620" w:author="Ashley Frank" w:date="2024-12-30T21:05:00Z">
        <w:r w:rsidR="004166CF">
          <w:rPr>
            <w:rFonts w:ascii="Bookman Old Style" w:hAnsi="Bookman Old Style"/>
            <w:szCs w:val="24"/>
          </w:rPr>
          <w:fldChar w:fldCharType="end"/>
        </w:r>
      </w:ins>
      <w:r w:rsidR="00260DCD" w:rsidRPr="009C679A">
        <w:rPr>
          <w:rStyle w:val="Hyperlink"/>
          <w:rFonts w:ascii="Bookman Old Style" w:hAnsi="Bookman Old Style"/>
          <w:szCs w:val="24"/>
          <w:rPrChange w:id="6621" w:author="Ashley Frank" w:date="2024-12-20T20:44:00Z">
            <w:rPr>
              <w:rStyle w:val="Hyperlink"/>
              <w:rFonts w:ascii="Bookman Old Style" w:hAnsi="Bookman Old Style"/>
              <w:sz w:val="32"/>
              <w:szCs w:val="32"/>
            </w:rPr>
          </w:rPrChange>
        </w:rPr>
        <w:t>)</w:t>
      </w:r>
    </w:p>
    <w:p w14:paraId="385F4B8F" w14:textId="3AE27C13" w:rsidR="00613F3E" w:rsidRDefault="002C243A" w:rsidP="009014DA">
      <w:pPr>
        <w:pStyle w:val="BodyText"/>
        <w:spacing w:line="360" w:lineRule="auto"/>
        <w:rPr>
          <w:ins w:id="6622" w:author="Ashley Frank" w:date="2024-12-31T04:56:00Z"/>
          <w:rFonts w:ascii="Bookman Old Style" w:hAnsi="Bookman Old Style"/>
          <w:szCs w:val="24"/>
        </w:rPr>
      </w:pPr>
      <w:r w:rsidRPr="009C679A">
        <w:rPr>
          <w:rFonts w:ascii="Bookman Old Style" w:hAnsi="Bookman Old Style"/>
          <w:szCs w:val="24"/>
          <w:rPrChange w:id="6623" w:author="Ashley Frank" w:date="2024-12-20T20:44:00Z">
            <w:rPr>
              <w:rFonts w:ascii="Bookman Old Style" w:hAnsi="Bookman Old Style"/>
              <w:sz w:val="32"/>
              <w:szCs w:val="32"/>
            </w:rPr>
          </w:rPrChange>
        </w:rPr>
        <w:t>As was said earlier, everything about Love is giving.</w:t>
      </w:r>
      <w:r w:rsidR="00767FF1" w:rsidRPr="009C679A">
        <w:rPr>
          <w:rFonts w:ascii="Bookman Old Style" w:hAnsi="Bookman Old Style"/>
          <w:szCs w:val="24"/>
          <w:rPrChange w:id="6624" w:author="Ashley Frank" w:date="2024-12-20T20:44:00Z">
            <w:rPr>
              <w:rFonts w:ascii="Bookman Old Style" w:hAnsi="Bookman Old Style"/>
              <w:sz w:val="32"/>
              <w:szCs w:val="32"/>
            </w:rPr>
          </w:rPrChange>
        </w:rPr>
        <w:t xml:space="preserve"> When the focus in primarily on receiving, no longer is it love.</w:t>
      </w:r>
      <w:r w:rsidRPr="009C679A">
        <w:rPr>
          <w:rFonts w:ascii="Bookman Old Style" w:hAnsi="Bookman Old Style"/>
          <w:szCs w:val="24"/>
          <w:rPrChange w:id="6625" w:author="Ashley Frank" w:date="2024-12-20T20:44:00Z">
            <w:rPr>
              <w:rFonts w:ascii="Bookman Old Style" w:hAnsi="Bookman Old Style"/>
              <w:sz w:val="32"/>
              <w:szCs w:val="32"/>
            </w:rPr>
          </w:rPrChange>
        </w:rPr>
        <w:t xml:space="preserve"> For God so loved the world that he GAVE. It is not just giving.</w:t>
      </w:r>
      <w:r w:rsidR="00767FF1" w:rsidRPr="009C679A">
        <w:rPr>
          <w:rFonts w:ascii="Bookman Old Style" w:hAnsi="Bookman Old Style"/>
          <w:szCs w:val="24"/>
          <w:rPrChange w:id="6626" w:author="Ashley Frank" w:date="2024-12-20T20:44:00Z">
            <w:rPr>
              <w:rFonts w:ascii="Bookman Old Style" w:hAnsi="Bookman Old Style"/>
              <w:sz w:val="32"/>
              <w:szCs w:val="32"/>
            </w:rPr>
          </w:rPrChange>
        </w:rPr>
        <w:t xml:space="preserve"> It means giving what the person needs and will match their </w:t>
      </w:r>
      <w:ins w:id="6627" w:author="Ashley Frank" w:date="2024-12-30T21:07:00Z">
        <w:r w:rsidR="004166CF">
          <w:rPr>
            <w:rFonts w:ascii="Bookman Old Style" w:hAnsi="Bookman Old Style"/>
            <w:szCs w:val="24"/>
          </w:rPr>
          <w:t>l</w:t>
        </w:r>
      </w:ins>
      <w:del w:id="6628" w:author="Ashley Frank" w:date="2024-12-30T21:07:00Z">
        <w:r w:rsidR="00767FF1" w:rsidRPr="009C679A" w:rsidDel="004166CF">
          <w:rPr>
            <w:rFonts w:ascii="Bookman Old Style" w:hAnsi="Bookman Old Style"/>
            <w:szCs w:val="24"/>
            <w:rPrChange w:id="6629" w:author="Ashley Frank" w:date="2024-12-20T20:44:00Z">
              <w:rPr>
                <w:rFonts w:ascii="Bookman Old Style" w:hAnsi="Bookman Old Style"/>
                <w:sz w:val="32"/>
                <w:szCs w:val="32"/>
              </w:rPr>
            </w:rPrChange>
          </w:rPr>
          <w:delText>L</w:delText>
        </w:r>
      </w:del>
      <w:r w:rsidR="00767FF1" w:rsidRPr="009C679A">
        <w:rPr>
          <w:rFonts w:ascii="Bookman Old Style" w:hAnsi="Bookman Old Style"/>
          <w:szCs w:val="24"/>
          <w:rPrChange w:id="6630" w:author="Ashley Frank" w:date="2024-12-20T20:44:00Z">
            <w:rPr>
              <w:rFonts w:ascii="Bookman Old Style" w:hAnsi="Bookman Old Style"/>
              <w:sz w:val="32"/>
              <w:szCs w:val="32"/>
            </w:rPr>
          </w:rPrChange>
        </w:rPr>
        <w:t>anguage</w:t>
      </w:r>
      <w:ins w:id="6631" w:author="Ashley Frank" w:date="2024-12-31T01:03:00Z">
        <w:r w:rsidR="00D27D9A">
          <w:rPr>
            <w:rFonts w:ascii="Bookman Old Style" w:hAnsi="Bookman Old Style"/>
            <w:szCs w:val="24"/>
          </w:rPr>
          <w:t>,</w:t>
        </w:r>
      </w:ins>
      <w:r w:rsidR="00767FF1" w:rsidRPr="009C679A">
        <w:rPr>
          <w:rFonts w:ascii="Bookman Old Style" w:hAnsi="Bookman Old Style"/>
          <w:szCs w:val="24"/>
          <w:rPrChange w:id="6632" w:author="Ashley Frank" w:date="2024-12-20T20:44:00Z">
            <w:rPr>
              <w:rFonts w:ascii="Bookman Old Style" w:hAnsi="Bookman Old Style"/>
              <w:sz w:val="32"/>
              <w:szCs w:val="32"/>
            </w:rPr>
          </w:rPrChange>
        </w:rPr>
        <w:t xml:space="preserve"> </w:t>
      </w:r>
      <w:ins w:id="6633" w:author="Ashley Frank" w:date="2024-12-31T01:03:00Z">
        <w:r w:rsidR="00D27D9A">
          <w:rPr>
            <w:rFonts w:ascii="Bookman Old Style" w:hAnsi="Bookman Old Style"/>
            <w:szCs w:val="24"/>
          </w:rPr>
          <w:t xml:space="preserve">and it means </w:t>
        </w:r>
      </w:ins>
      <w:del w:id="6634" w:author="Ashley Frank" w:date="2024-12-31T01:03:00Z">
        <w:r w:rsidR="00767FF1" w:rsidRPr="009C679A" w:rsidDel="00D27D9A">
          <w:rPr>
            <w:rFonts w:ascii="Bookman Old Style" w:hAnsi="Bookman Old Style"/>
            <w:szCs w:val="24"/>
            <w:rPrChange w:id="6635" w:author="Ashley Frank" w:date="2024-12-20T20:44:00Z">
              <w:rPr>
                <w:rFonts w:ascii="Bookman Old Style" w:hAnsi="Bookman Old Style"/>
                <w:sz w:val="32"/>
                <w:szCs w:val="32"/>
              </w:rPr>
            </w:rPrChange>
          </w:rPr>
          <w:delText xml:space="preserve">as best as possible. </w:delText>
        </w:r>
        <w:r w:rsidR="00801D9B" w:rsidRPr="009C679A" w:rsidDel="00D27D9A">
          <w:rPr>
            <w:rFonts w:ascii="Bookman Old Style" w:hAnsi="Bookman Old Style"/>
            <w:szCs w:val="24"/>
            <w:rPrChange w:id="6636" w:author="Ashley Frank" w:date="2024-12-20T20:44:00Z">
              <w:rPr>
                <w:rFonts w:ascii="Bookman Old Style" w:hAnsi="Bookman Old Style"/>
                <w:sz w:val="32"/>
                <w:szCs w:val="32"/>
              </w:rPr>
            </w:rPrChange>
          </w:rPr>
          <w:delText xml:space="preserve">It means </w:delText>
        </w:r>
      </w:del>
      <w:r w:rsidR="00801D9B" w:rsidRPr="009C679A">
        <w:rPr>
          <w:rFonts w:ascii="Bookman Old Style" w:hAnsi="Bookman Old Style"/>
          <w:szCs w:val="24"/>
          <w:rPrChange w:id="6637" w:author="Ashley Frank" w:date="2024-12-20T20:44:00Z">
            <w:rPr>
              <w:rFonts w:ascii="Bookman Old Style" w:hAnsi="Bookman Old Style"/>
              <w:sz w:val="32"/>
              <w:szCs w:val="32"/>
            </w:rPr>
          </w:rPrChange>
        </w:rPr>
        <w:t xml:space="preserve">giving your best. If you have two pairs of shoes, one new and the other old, your best would be to give the new. </w:t>
      </w:r>
      <w:r w:rsidR="00767FF1" w:rsidRPr="009C679A">
        <w:rPr>
          <w:rFonts w:ascii="Bookman Old Style" w:hAnsi="Bookman Old Style"/>
          <w:szCs w:val="24"/>
          <w:rPrChange w:id="6638" w:author="Ashley Frank" w:date="2024-12-20T20:44:00Z">
            <w:rPr>
              <w:rFonts w:ascii="Bookman Old Style" w:hAnsi="Bookman Old Style"/>
              <w:sz w:val="32"/>
              <w:szCs w:val="32"/>
            </w:rPr>
          </w:rPrChange>
        </w:rPr>
        <w:t>Love is a gift that is freely given.</w:t>
      </w:r>
      <w:r w:rsidR="00801D9B" w:rsidRPr="009C679A">
        <w:rPr>
          <w:rFonts w:ascii="Bookman Old Style" w:hAnsi="Bookman Old Style"/>
          <w:szCs w:val="24"/>
          <w:rPrChange w:id="6639" w:author="Ashley Frank" w:date="2024-12-20T20:44:00Z">
            <w:rPr>
              <w:rFonts w:ascii="Bookman Old Style" w:hAnsi="Bookman Old Style"/>
              <w:sz w:val="32"/>
              <w:szCs w:val="32"/>
            </w:rPr>
          </w:rPrChange>
        </w:rPr>
        <w:t xml:space="preserve"> </w:t>
      </w:r>
      <w:ins w:id="6640" w:author="Ashley Frank" w:date="2024-12-30T21:07:00Z">
        <w:r w:rsidR="004166CF">
          <w:rPr>
            <w:rFonts w:ascii="Bookman Old Style" w:hAnsi="Bookman Old Style"/>
            <w:szCs w:val="24"/>
          </w:rPr>
          <w:t xml:space="preserve">Unconditional love </w:t>
        </w:r>
      </w:ins>
      <w:del w:id="6641" w:author="Ashley Frank" w:date="2024-12-30T21:07:00Z">
        <w:r w:rsidR="00801D9B" w:rsidRPr="009C679A" w:rsidDel="004166CF">
          <w:rPr>
            <w:rFonts w:ascii="Bookman Old Style" w:hAnsi="Bookman Old Style"/>
            <w:szCs w:val="24"/>
            <w:rPrChange w:id="6642" w:author="Ashley Frank" w:date="2024-12-20T20:44:00Z">
              <w:rPr>
                <w:rFonts w:ascii="Bookman Old Style" w:hAnsi="Bookman Old Style"/>
                <w:sz w:val="32"/>
                <w:szCs w:val="32"/>
              </w:rPr>
            </w:rPrChange>
          </w:rPr>
          <w:delText xml:space="preserve">Love </w:delText>
        </w:r>
      </w:del>
      <w:ins w:id="6643" w:author="Ashley Frank" w:date="2024-12-30T21:08:00Z">
        <w:r w:rsidR="004166CF">
          <w:rPr>
            <w:rFonts w:ascii="Bookman Old Style" w:hAnsi="Bookman Old Style"/>
            <w:szCs w:val="24"/>
          </w:rPr>
          <w:t xml:space="preserve">doesn’t make you feel like you need to earn it. It is </w:t>
        </w:r>
      </w:ins>
      <w:del w:id="6644" w:author="Ashley Frank" w:date="2024-12-30T21:08:00Z">
        <w:r w:rsidR="00801D9B" w:rsidRPr="009C679A" w:rsidDel="004166CF">
          <w:rPr>
            <w:rFonts w:ascii="Bookman Old Style" w:hAnsi="Bookman Old Style"/>
            <w:szCs w:val="24"/>
            <w:rPrChange w:id="6645" w:author="Ashley Frank" w:date="2024-12-20T20:44:00Z">
              <w:rPr>
                <w:rFonts w:ascii="Bookman Old Style" w:hAnsi="Bookman Old Style"/>
                <w:sz w:val="32"/>
                <w:szCs w:val="32"/>
              </w:rPr>
            </w:rPrChange>
          </w:rPr>
          <w:delText xml:space="preserve">is </w:delText>
        </w:r>
      </w:del>
      <w:r w:rsidR="00801D9B" w:rsidRPr="009C679A">
        <w:rPr>
          <w:rFonts w:ascii="Bookman Old Style" w:hAnsi="Bookman Old Style"/>
          <w:szCs w:val="24"/>
          <w:rPrChange w:id="6646" w:author="Ashley Frank" w:date="2024-12-20T20:44:00Z">
            <w:rPr>
              <w:rFonts w:ascii="Bookman Old Style" w:hAnsi="Bookman Old Style"/>
              <w:sz w:val="32"/>
              <w:szCs w:val="32"/>
            </w:rPr>
          </w:rPrChange>
        </w:rPr>
        <w:t xml:space="preserve">never ‘deserved’ but </w:t>
      </w:r>
      <w:ins w:id="6647" w:author="Ashley Frank" w:date="2024-12-30T21:08:00Z">
        <w:r w:rsidR="004166CF">
          <w:rPr>
            <w:rFonts w:ascii="Bookman Old Style" w:hAnsi="Bookman Old Style"/>
            <w:szCs w:val="24"/>
          </w:rPr>
          <w:t>always ‘granted’</w:t>
        </w:r>
      </w:ins>
      <w:ins w:id="6648" w:author="Ashley Frank" w:date="2024-12-30T21:09:00Z">
        <w:r w:rsidR="004166CF">
          <w:rPr>
            <w:rFonts w:ascii="Bookman Old Style" w:hAnsi="Bookman Old Style"/>
            <w:szCs w:val="24"/>
          </w:rPr>
          <w:t xml:space="preserve"> freely</w:t>
        </w:r>
      </w:ins>
      <w:del w:id="6649" w:author="Ashley Frank" w:date="2024-12-30T21:08:00Z">
        <w:r w:rsidR="00801D9B" w:rsidRPr="009C679A" w:rsidDel="004166CF">
          <w:rPr>
            <w:rFonts w:ascii="Bookman Old Style" w:hAnsi="Bookman Old Style"/>
            <w:szCs w:val="24"/>
            <w:rPrChange w:id="6650" w:author="Ashley Frank" w:date="2024-12-20T20:44:00Z">
              <w:rPr>
                <w:rFonts w:ascii="Bookman Old Style" w:hAnsi="Bookman Old Style"/>
                <w:sz w:val="32"/>
                <w:szCs w:val="32"/>
              </w:rPr>
            </w:rPrChange>
          </w:rPr>
          <w:delText>is always given freely</w:delText>
        </w:r>
      </w:del>
      <w:r w:rsidR="00801D9B" w:rsidRPr="009C679A">
        <w:rPr>
          <w:rFonts w:ascii="Bookman Old Style" w:hAnsi="Bookman Old Style"/>
          <w:szCs w:val="24"/>
          <w:rPrChange w:id="6651" w:author="Ashley Frank" w:date="2024-12-20T20:44:00Z">
            <w:rPr>
              <w:rFonts w:ascii="Bookman Old Style" w:hAnsi="Bookman Old Style"/>
              <w:sz w:val="32"/>
              <w:szCs w:val="32"/>
            </w:rPr>
          </w:rPrChange>
        </w:rPr>
        <w:t>. The person doesn’t have to do anything to ‘deserve’ your love</w:t>
      </w:r>
      <w:r w:rsidR="00374B6C" w:rsidRPr="009C679A">
        <w:rPr>
          <w:rFonts w:ascii="Bookman Old Style" w:hAnsi="Bookman Old Style"/>
          <w:szCs w:val="24"/>
          <w:rPrChange w:id="6652" w:author="Ashley Frank" w:date="2024-12-20T20:44:00Z">
            <w:rPr>
              <w:rFonts w:ascii="Bookman Old Style" w:hAnsi="Bookman Old Style"/>
              <w:sz w:val="32"/>
              <w:szCs w:val="32"/>
            </w:rPr>
          </w:rPrChange>
        </w:rPr>
        <w:t>;</w:t>
      </w:r>
      <w:r w:rsidR="00801D9B" w:rsidRPr="009C679A">
        <w:rPr>
          <w:rFonts w:ascii="Bookman Old Style" w:hAnsi="Bookman Old Style"/>
          <w:szCs w:val="24"/>
          <w:rPrChange w:id="6653" w:author="Ashley Frank" w:date="2024-12-20T20:44:00Z">
            <w:rPr>
              <w:rFonts w:ascii="Bookman Old Style" w:hAnsi="Bookman Old Style"/>
              <w:sz w:val="32"/>
              <w:szCs w:val="32"/>
            </w:rPr>
          </w:rPrChange>
        </w:rPr>
        <w:t xml:space="preserve"> their presence is enough</w:t>
      </w:r>
      <w:del w:id="6654" w:author="Ashley Frank" w:date="2024-12-31T04:55:00Z">
        <w:r w:rsidR="00801D9B" w:rsidRPr="009C679A" w:rsidDel="00613F3E">
          <w:rPr>
            <w:rFonts w:ascii="Bookman Old Style" w:hAnsi="Bookman Old Style"/>
            <w:szCs w:val="24"/>
            <w:rPrChange w:id="6655" w:author="Ashley Frank" w:date="2024-12-20T20:44:00Z">
              <w:rPr>
                <w:rFonts w:ascii="Bookman Old Style" w:hAnsi="Bookman Old Style"/>
                <w:sz w:val="32"/>
                <w:szCs w:val="32"/>
              </w:rPr>
            </w:rPrChange>
          </w:rPr>
          <w:delText>.</w:delText>
        </w:r>
        <w:r w:rsidRPr="009C679A" w:rsidDel="00613F3E">
          <w:rPr>
            <w:rFonts w:ascii="Bookman Old Style" w:hAnsi="Bookman Old Style"/>
            <w:szCs w:val="24"/>
            <w:rPrChange w:id="6656" w:author="Ashley Frank" w:date="2024-12-20T20:44:00Z">
              <w:rPr>
                <w:rFonts w:ascii="Bookman Old Style" w:hAnsi="Bookman Old Style"/>
                <w:sz w:val="32"/>
                <w:szCs w:val="32"/>
              </w:rPr>
            </w:rPrChange>
          </w:rPr>
          <w:delText xml:space="preserve"> </w:delText>
        </w:r>
      </w:del>
      <w:ins w:id="6657" w:author="Ashley Frank" w:date="2024-12-31T04:55:00Z">
        <w:r w:rsidR="00613F3E" w:rsidRPr="009C679A">
          <w:rPr>
            <w:rFonts w:ascii="Bookman Old Style" w:hAnsi="Bookman Old Style"/>
            <w:szCs w:val="24"/>
            <w:rPrChange w:id="6658" w:author="Ashley Frank" w:date="2024-12-20T20:44:00Z">
              <w:rPr>
                <w:rFonts w:ascii="Bookman Old Style" w:hAnsi="Bookman Old Style"/>
                <w:sz w:val="32"/>
                <w:szCs w:val="32"/>
              </w:rPr>
            </w:rPrChange>
          </w:rPr>
          <w:t>.</w:t>
        </w:r>
      </w:ins>
    </w:p>
    <w:p w14:paraId="1DBEB78D" w14:textId="77777777" w:rsidR="00613F3E" w:rsidRDefault="00613F3E" w:rsidP="009014DA">
      <w:pPr>
        <w:pStyle w:val="BodyText"/>
        <w:spacing w:line="360" w:lineRule="auto"/>
        <w:rPr>
          <w:ins w:id="6659" w:author="Ashley Frank" w:date="2024-12-31T04:55:00Z"/>
          <w:rFonts w:ascii="Bookman Old Style" w:hAnsi="Bookman Old Style"/>
          <w:szCs w:val="24"/>
        </w:rPr>
      </w:pPr>
    </w:p>
    <w:p w14:paraId="712FC573" w14:textId="2B38AD5B" w:rsidR="00AC795C" w:rsidRPr="009C679A" w:rsidRDefault="002C243A" w:rsidP="009014DA">
      <w:pPr>
        <w:pStyle w:val="BodyText"/>
        <w:spacing w:line="360" w:lineRule="auto"/>
        <w:rPr>
          <w:rFonts w:ascii="Bookman Old Style" w:hAnsi="Bookman Old Style"/>
          <w:szCs w:val="24"/>
          <w:rPrChange w:id="6660" w:author="Ashley Frank" w:date="2024-12-20T20:44:00Z">
            <w:rPr>
              <w:rFonts w:ascii="Bookman Old Style" w:hAnsi="Bookman Old Style"/>
              <w:sz w:val="32"/>
              <w:szCs w:val="32"/>
            </w:rPr>
          </w:rPrChange>
        </w:rPr>
      </w:pPr>
      <w:r w:rsidRPr="009C679A">
        <w:rPr>
          <w:rFonts w:ascii="Bookman Old Style" w:hAnsi="Bookman Old Style"/>
          <w:szCs w:val="24"/>
          <w:rPrChange w:id="6661" w:author="Ashley Frank" w:date="2024-12-20T20:44:00Z">
            <w:rPr>
              <w:rFonts w:ascii="Bookman Old Style" w:hAnsi="Bookman Old Style"/>
              <w:sz w:val="32"/>
              <w:szCs w:val="32"/>
            </w:rPr>
          </w:rPrChange>
        </w:rPr>
        <w:t xml:space="preserve">The gift of love is given with </w:t>
      </w:r>
      <w:r w:rsidRPr="009C679A">
        <w:rPr>
          <w:rFonts w:ascii="Bookman Old Style" w:hAnsi="Bookman Old Style"/>
          <w:b/>
          <w:i/>
          <w:szCs w:val="24"/>
          <w:rPrChange w:id="6662" w:author="Ashley Frank" w:date="2024-12-20T20:44:00Z">
            <w:rPr>
              <w:rFonts w:ascii="Bookman Old Style" w:hAnsi="Bookman Old Style"/>
              <w:b/>
              <w:i/>
              <w:sz w:val="32"/>
              <w:szCs w:val="32"/>
            </w:rPr>
          </w:rPrChange>
        </w:rPr>
        <w:t>focus, intensity</w:t>
      </w:r>
      <w:r w:rsidR="00374B6C" w:rsidRPr="009C679A">
        <w:rPr>
          <w:rFonts w:ascii="Bookman Old Style" w:hAnsi="Bookman Old Style"/>
          <w:b/>
          <w:i/>
          <w:szCs w:val="24"/>
          <w:rPrChange w:id="6663" w:author="Ashley Frank" w:date="2024-12-20T20:44:00Z">
            <w:rPr>
              <w:rFonts w:ascii="Bookman Old Style" w:hAnsi="Bookman Old Style"/>
              <w:b/>
              <w:i/>
              <w:sz w:val="32"/>
              <w:szCs w:val="32"/>
            </w:rPr>
          </w:rPrChange>
        </w:rPr>
        <w:t>,</w:t>
      </w:r>
      <w:r w:rsidRPr="009C679A">
        <w:rPr>
          <w:rFonts w:ascii="Bookman Old Style" w:hAnsi="Bookman Old Style"/>
          <w:b/>
          <w:i/>
          <w:szCs w:val="24"/>
          <w:rPrChange w:id="6664" w:author="Ashley Frank" w:date="2024-12-20T20:44:00Z">
            <w:rPr>
              <w:rFonts w:ascii="Bookman Old Style" w:hAnsi="Bookman Old Style"/>
              <w:b/>
              <w:i/>
              <w:sz w:val="32"/>
              <w:szCs w:val="32"/>
            </w:rPr>
          </w:rPrChange>
        </w:rPr>
        <w:t xml:space="preserve"> and energy</w:t>
      </w:r>
      <w:r w:rsidRPr="009C679A">
        <w:rPr>
          <w:rFonts w:ascii="Bookman Old Style" w:hAnsi="Bookman Old Style"/>
          <w:szCs w:val="24"/>
          <w:rPrChange w:id="6665" w:author="Ashley Frank" w:date="2024-12-20T20:44:00Z">
            <w:rPr>
              <w:rFonts w:ascii="Bookman Old Style" w:hAnsi="Bookman Old Style"/>
              <w:sz w:val="32"/>
              <w:szCs w:val="32"/>
            </w:rPr>
          </w:rPrChange>
        </w:rPr>
        <w:t xml:space="preserve">. </w:t>
      </w:r>
      <w:ins w:id="6666" w:author="Ashley Frank" w:date="2024-12-30T21:16:00Z">
        <w:r w:rsidR="00D55349">
          <w:rPr>
            <w:rFonts w:ascii="Bookman Old Style" w:hAnsi="Bookman Old Style"/>
            <w:szCs w:val="24"/>
          </w:rPr>
          <w:t>These three things will guarantee that</w:t>
        </w:r>
      </w:ins>
      <w:del w:id="6667" w:author="Ashley Frank" w:date="2024-12-30T21:16:00Z">
        <w:r w:rsidRPr="009C679A" w:rsidDel="00D55349">
          <w:rPr>
            <w:rFonts w:ascii="Bookman Old Style" w:hAnsi="Bookman Old Style"/>
            <w:szCs w:val="24"/>
            <w:rPrChange w:id="6668" w:author="Ashley Frank" w:date="2024-12-20T20:44:00Z">
              <w:rPr>
                <w:rFonts w:ascii="Bookman Old Style" w:hAnsi="Bookman Old Style"/>
                <w:sz w:val="32"/>
                <w:szCs w:val="32"/>
              </w:rPr>
            </w:rPrChange>
          </w:rPr>
          <w:delText>That means that</w:delText>
        </w:r>
      </w:del>
      <w:r w:rsidRPr="009C679A">
        <w:rPr>
          <w:rFonts w:ascii="Bookman Old Style" w:hAnsi="Bookman Old Style"/>
          <w:szCs w:val="24"/>
          <w:rPrChange w:id="6669" w:author="Ashley Frank" w:date="2024-12-20T20:44:00Z">
            <w:rPr>
              <w:rFonts w:ascii="Bookman Old Style" w:hAnsi="Bookman Old Style"/>
              <w:sz w:val="32"/>
              <w:szCs w:val="32"/>
            </w:rPr>
          </w:rPrChange>
        </w:rPr>
        <w:t xml:space="preserve"> the person you are loving is </w:t>
      </w:r>
      <w:r w:rsidR="000B1B85" w:rsidRPr="009C679A">
        <w:rPr>
          <w:rFonts w:ascii="Bookman Old Style" w:hAnsi="Bookman Old Style"/>
          <w:szCs w:val="24"/>
          <w:rPrChange w:id="6670" w:author="Ashley Frank" w:date="2024-12-20T20:44:00Z">
            <w:rPr>
              <w:rFonts w:ascii="Bookman Old Style" w:hAnsi="Bookman Old Style"/>
              <w:sz w:val="32"/>
              <w:szCs w:val="32"/>
            </w:rPr>
          </w:rPrChange>
        </w:rPr>
        <w:t>convinced</w:t>
      </w:r>
      <w:r w:rsidRPr="009C679A">
        <w:rPr>
          <w:rFonts w:ascii="Bookman Old Style" w:hAnsi="Bookman Old Style"/>
          <w:szCs w:val="24"/>
          <w:rPrChange w:id="6671" w:author="Ashley Frank" w:date="2024-12-20T20:44:00Z">
            <w:rPr>
              <w:rFonts w:ascii="Bookman Old Style" w:hAnsi="Bookman Old Style"/>
              <w:sz w:val="32"/>
              <w:szCs w:val="32"/>
            </w:rPr>
          </w:rPrChange>
        </w:rPr>
        <w:t xml:space="preserve"> </w:t>
      </w:r>
      <w:del w:id="6672" w:author="Ashley Frank" w:date="2024-12-30T21:16:00Z">
        <w:r w:rsidRPr="009C679A" w:rsidDel="00D55349">
          <w:rPr>
            <w:rFonts w:ascii="Bookman Old Style" w:hAnsi="Bookman Old Style"/>
            <w:szCs w:val="24"/>
            <w:rPrChange w:id="6673" w:author="Ashley Frank" w:date="2024-12-20T20:44:00Z">
              <w:rPr>
                <w:rFonts w:ascii="Bookman Old Style" w:hAnsi="Bookman Old Style"/>
                <w:sz w:val="32"/>
                <w:szCs w:val="32"/>
              </w:rPr>
            </w:rPrChange>
          </w:rPr>
          <w:delText>that they are being</w:delText>
        </w:r>
      </w:del>
      <w:ins w:id="6674" w:author="Ashley Frank" w:date="2024-12-30T21:16:00Z">
        <w:r w:rsidR="00D55349">
          <w:rPr>
            <w:rFonts w:ascii="Bookman Old Style" w:hAnsi="Bookman Old Style"/>
            <w:szCs w:val="24"/>
          </w:rPr>
          <w:t>that you cherish, value, and care about them</w:t>
        </w:r>
      </w:ins>
      <w:del w:id="6675" w:author="Ashley Frank" w:date="2024-12-30T21:16:00Z">
        <w:r w:rsidRPr="009C679A" w:rsidDel="00D55349">
          <w:rPr>
            <w:rFonts w:ascii="Bookman Old Style" w:hAnsi="Bookman Old Style"/>
            <w:szCs w:val="24"/>
            <w:rPrChange w:id="6676" w:author="Ashley Frank" w:date="2024-12-20T20:44:00Z">
              <w:rPr>
                <w:rFonts w:ascii="Bookman Old Style" w:hAnsi="Bookman Old Style"/>
                <w:sz w:val="32"/>
                <w:szCs w:val="32"/>
              </w:rPr>
            </w:rPrChange>
          </w:rPr>
          <w:delText xml:space="preserve"> cared about and that they are important</w:delText>
        </w:r>
        <w:r w:rsidR="00A113CE" w:rsidRPr="009C679A" w:rsidDel="00D55349">
          <w:rPr>
            <w:rFonts w:ascii="Bookman Old Style" w:hAnsi="Bookman Old Style"/>
            <w:szCs w:val="24"/>
            <w:rPrChange w:id="6677" w:author="Ashley Frank" w:date="2024-12-20T20:44:00Z">
              <w:rPr>
                <w:rFonts w:ascii="Bookman Old Style" w:hAnsi="Bookman Old Style"/>
                <w:sz w:val="32"/>
                <w:szCs w:val="32"/>
              </w:rPr>
            </w:rPrChange>
          </w:rPr>
          <w:delText>, cherished</w:delText>
        </w:r>
        <w:r w:rsidR="00374B6C" w:rsidRPr="009C679A" w:rsidDel="00D55349">
          <w:rPr>
            <w:rFonts w:ascii="Bookman Old Style" w:hAnsi="Bookman Old Style"/>
            <w:szCs w:val="24"/>
            <w:rPrChange w:id="6678" w:author="Ashley Frank" w:date="2024-12-20T20:44:00Z">
              <w:rPr>
                <w:rFonts w:ascii="Bookman Old Style" w:hAnsi="Bookman Old Style"/>
                <w:sz w:val="32"/>
                <w:szCs w:val="32"/>
              </w:rPr>
            </w:rPrChange>
          </w:rPr>
          <w:delText>,</w:delText>
        </w:r>
        <w:r w:rsidR="00A113CE" w:rsidRPr="009C679A" w:rsidDel="00D55349">
          <w:rPr>
            <w:rFonts w:ascii="Bookman Old Style" w:hAnsi="Bookman Old Style"/>
            <w:szCs w:val="24"/>
            <w:rPrChange w:id="6679" w:author="Ashley Frank" w:date="2024-12-20T20:44:00Z">
              <w:rPr>
                <w:rFonts w:ascii="Bookman Old Style" w:hAnsi="Bookman Old Style"/>
                <w:sz w:val="32"/>
                <w:szCs w:val="32"/>
              </w:rPr>
            </w:rPrChange>
          </w:rPr>
          <w:delText xml:space="preserve"> and valued</w:delText>
        </w:r>
      </w:del>
      <w:r w:rsidRPr="009C679A">
        <w:rPr>
          <w:rFonts w:ascii="Bookman Old Style" w:hAnsi="Bookman Old Style"/>
          <w:szCs w:val="24"/>
          <w:rPrChange w:id="6680" w:author="Ashley Frank" w:date="2024-12-20T20:44:00Z">
            <w:rPr>
              <w:rFonts w:ascii="Bookman Old Style" w:hAnsi="Bookman Old Style"/>
              <w:sz w:val="32"/>
              <w:szCs w:val="32"/>
            </w:rPr>
          </w:rPrChange>
        </w:rPr>
        <w:t>. Because love is a verb, it require</w:t>
      </w:r>
      <w:r w:rsidR="00374B6C" w:rsidRPr="009C679A">
        <w:rPr>
          <w:rFonts w:ascii="Bookman Old Style" w:hAnsi="Bookman Old Style"/>
          <w:szCs w:val="24"/>
          <w:rPrChange w:id="6681" w:author="Ashley Frank" w:date="2024-12-20T20:44:00Z">
            <w:rPr>
              <w:rFonts w:ascii="Bookman Old Style" w:hAnsi="Bookman Old Style"/>
              <w:sz w:val="32"/>
              <w:szCs w:val="32"/>
            </w:rPr>
          </w:rPrChange>
        </w:rPr>
        <w:t>s</w:t>
      </w:r>
      <w:r w:rsidRPr="009C679A">
        <w:rPr>
          <w:rFonts w:ascii="Bookman Old Style" w:hAnsi="Bookman Old Style"/>
          <w:szCs w:val="24"/>
          <w:rPrChange w:id="6682" w:author="Ashley Frank" w:date="2024-12-20T20:44:00Z">
            <w:rPr>
              <w:rFonts w:ascii="Bookman Old Style" w:hAnsi="Bookman Old Style"/>
              <w:sz w:val="32"/>
              <w:szCs w:val="32"/>
            </w:rPr>
          </w:rPrChange>
        </w:rPr>
        <w:t xml:space="preserve"> this targeted action. Love is also done and performed in a moment. Love is given in the moment in time. You cannot love someone yesterday</w:t>
      </w:r>
      <w:r w:rsidR="00374B6C" w:rsidRPr="009C679A">
        <w:rPr>
          <w:rFonts w:ascii="Bookman Old Style" w:hAnsi="Bookman Old Style"/>
          <w:szCs w:val="24"/>
          <w:rPrChange w:id="6683" w:author="Ashley Frank" w:date="2024-12-20T20:44:00Z">
            <w:rPr>
              <w:rFonts w:ascii="Bookman Old Style" w:hAnsi="Bookman Old Style"/>
              <w:sz w:val="32"/>
              <w:szCs w:val="32"/>
            </w:rPr>
          </w:rPrChange>
        </w:rPr>
        <w:t>,</w:t>
      </w:r>
      <w:r w:rsidRPr="009C679A">
        <w:rPr>
          <w:rFonts w:ascii="Bookman Old Style" w:hAnsi="Bookman Old Style"/>
          <w:szCs w:val="24"/>
          <w:rPrChange w:id="6684" w:author="Ashley Frank" w:date="2024-12-20T20:44:00Z">
            <w:rPr>
              <w:rFonts w:ascii="Bookman Old Style" w:hAnsi="Bookman Old Style"/>
              <w:sz w:val="32"/>
              <w:szCs w:val="32"/>
            </w:rPr>
          </w:rPrChange>
        </w:rPr>
        <w:t xml:space="preserve"> and you cannot love someone tomorrow. The only time you can love someone is in the moment.</w:t>
      </w:r>
      <w:r w:rsidR="003D7CE8" w:rsidRPr="009C679A">
        <w:rPr>
          <w:rFonts w:ascii="Bookman Old Style" w:hAnsi="Bookman Old Style"/>
          <w:szCs w:val="24"/>
          <w:rPrChange w:id="6685" w:author="Ashley Frank" w:date="2024-12-20T20:44:00Z">
            <w:rPr>
              <w:rFonts w:ascii="Bookman Old Style" w:hAnsi="Bookman Old Style"/>
              <w:sz w:val="32"/>
              <w:szCs w:val="32"/>
            </w:rPr>
          </w:rPrChange>
        </w:rPr>
        <w:t xml:space="preserve"> The </w:t>
      </w:r>
      <w:r w:rsidR="003D7CE8" w:rsidRPr="009C679A">
        <w:rPr>
          <w:rFonts w:ascii="Bookman Old Style" w:hAnsi="Bookman Old Style"/>
          <w:szCs w:val="24"/>
          <w:rPrChange w:id="6686" w:author="Ashley Frank" w:date="2024-12-20T20:44:00Z">
            <w:rPr>
              <w:rFonts w:ascii="Bookman Old Style" w:hAnsi="Bookman Old Style"/>
              <w:sz w:val="32"/>
              <w:szCs w:val="32"/>
            </w:rPr>
          </w:rPrChange>
        </w:rPr>
        <w:lastRenderedPageBreak/>
        <w:t xml:space="preserve">problem </w:t>
      </w:r>
      <w:r w:rsidR="00374B6C" w:rsidRPr="009C679A">
        <w:rPr>
          <w:rFonts w:ascii="Bookman Old Style" w:hAnsi="Bookman Old Style"/>
          <w:szCs w:val="24"/>
          <w:rPrChange w:id="6687" w:author="Ashley Frank" w:date="2024-12-20T20:44:00Z">
            <w:rPr>
              <w:rFonts w:ascii="Bookman Old Style" w:hAnsi="Bookman Old Style"/>
              <w:sz w:val="32"/>
              <w:szCs w:val="32"/>
            </w:rPr>
          </w:rPrChange>
        </w:rPr>
        <w:t>at</w:t>
      </w:r>
      <w:r w:rsidR="003D7CE8" w:rsidRPr="009C679A">
        <w:rPr>
          <w:rFonts w:ascii="Bookman Old Style" w:hAnsi="Bookman Old Style"/>
          <w:szCs w:val="24"/>
          <w:rPrChange w:id="6688" w:author="Ashley Frank" w:date="2024-12-20T20:44:00Z">
            <w:rPr>
              <w:rFonts w:ascii="Bookman Old Style" w:hAnsi="Bookman Old Style"/>
              <w:sz w:val="32"/>
              <w:szCs w:val="32"/>
            </w:rPr>
          </w:rPrChange>
        </w:rPr>
        <w:t xml:space="preserve"> the moment that many people have are the thoughts that they are not lovable, worthless, can’t get it right</w:t>
      </w:r>
      <w:r w:rsidR="00BC7BD4" w:rsidRPr="009C679A">
        <w:rPr>
          <w:rFonts w:ascii="Bookman Old Style" w:hAnsi="Bookman Old Style"/>
          <w:szCs w:val="24"/>
          <w:rPrChange w:id="6689" w:author="Ashley Frank" w:date="2024-12-20T20:44:00Z">
            <w:rPr>
              <w:rFonts w:ascii="Bookman Old Style" w:hAnsi="Bookman Old Style"/>
              <w:sz w:val="32"/>
              <w:szCs w:val="32"/>
            </w:rPr>
          </w:rPrChange>
        </w:rPr>
        <w:t xml:space="preserve">, </w:t>
      </w:r>
      <w:r w:rsidR="00801D9B" w:rsidRPr="009C679A">
        <w:rPr>
          <w:rFonts w:ascii="Bookman Old Style" w:hAnsi="Bookman Old Style"/>
          <w:szCs w:val="24"/>
          <w:rPrChange w:id="6690" w:author="Ashley Frank" w:date="2024-12-20T20:44:00Z">
            <w:rPr>
              <w:rFonts w:ascii="Bookman Old Style" w:hAnsi="Bookman Old Style"/>
              <w:sz w:val="32"/>
              <w:szCs w:val="32"/>
            </w:rPr>
          </w:rPrChange>
        </w:rPr>
        <w:t xml:space="preserve">undeserving </w:t>
      </w:r>
      <w:r w:rsidR="00BC7BD4" w:rsidRPr="009C679A">
        <w:rPr>
          <w:rFonts w:ascii="Bookman Old Style" w:hAnsi="Bookman Old Style"/>
          <w:szCs w:val="24"/>
          <w:rPrChange w:id="6691" w:author="Ashley Frank" w:date="2024-12-20T20:44:00Z">
            <w:rPr>
              <w:rFonts w:ascii="Bookman Old Style" w:hAnsi="Bookman Old Style"/>
              <w:sz w:val="32"/>
              <w:szCs w:val="32"/>
            </w:rPr>
          </w:rPrChange>
        </w:rPr>
        <w:t>and my fault</w:t>
      </w:r>
      <w:r w:rsidR="00A113CE" w:rsidRPr="009C679A">
        <w:rPr>
          <w:rFonts w:ascii="Bookman Old Style" w:hAnsi="Bookman Old Style"/>
          <w:szCs w:val="24"/>
          <w:rPrChange w:id="6692" w:author="Ashley Frank" w:date="2024-12-20T20:44:00Z">
            <w:rPr>
              <w:rFonts w:ascii="Bookman Old Style" w:hAnsi="Bookman Old Style"/>
              <w:sz w:val="32"/>
              <w:szCs w:val="32"/>
            </w:rPr>
          </w:rPrChange>
        </w:rPr>
        <w:t>, to name a few</w:t>
      </w:r>
      <w:r w:rsidR="00BC7BD4" w:rsidRPr="009C679A">
        <w:rPr>
          <w:rFonts w:ascii="Bookman Old Style" w:hAnsi="Bookman Old Style"/>
          <w:szCs w:val="24"/>
          <w:rPrChange w:id="6693" w:author="Ashley Frank" w:date="2024-12-20T20:44:00Z">
            <w:rPr>
              <w:rFonts w:ascii="Bookman Old Style" w:hAnsi="Bookman Old Style"/>
              <w:sz w:val="32"/>
              <w:szCs w:val="32"/>
            </w:rPr>
          </w:rPrChange>
        </w:rPr>
        <w:t>. Love needs to dominate during the toughest times in our li</w:t>
      </w:r>
      <w:r w:rsidR="00374B6C" w:rsidRPr="009C679A">
        <w:rPr>
          <w:rFonts w:ascii="Bookman Old Style" w:hAnsi="Bookman Old Style"/>
          <w:szCs w:val="24"/>
          <w:rPrChange w:id="6694" w:author="Ashley Frank" w:date="2024-12-20T20:44:00Z">
            <w:rPr>
              <w:rFonts w:ascii="Bookman Old Style" w:hAnsi="Bookman Old Style"/>
              <w:sz w:val="32"/>
              <w:szCs w:val="32"/>
            </w:rPr>
          </w:rPrChange>
        </w:rPr>
        <w:t>ves</w:t>
      </w:r>
      <w:r w:rsidR="00BC7BD4" w:rsidRPr="009C679A">
        <w:rPr>
          <w:rFonts w:ascii="Bookman Old Style" w:hAnsi="Bookman Old Style"/>
          <w:szCs w:val="24"/>
          <w:rPrChange w:id="6695" w:author="Ashley Frank" w:date="2024-12-20T20:44:00Z">
            <w:rPr>
              <w:rFonts w:ascii="Bookman Old Style" w:hAnsi="Bookman Old Style"/>
              <w:sz w:val="32"/>
              <w:szCs w:val="32"/>
            </w:rPr>
          </w:rPrChange>
        </w:rPr>
        <w:t xml:space="preserve">. </w:t>
      </w:r>
      <w:r w:rsidR="00777C17" w:rsidRPr="009C679A">
        <w:rPr>
          <w:rFonts w:ascii="Bookman Old Style" w:hAnsi="Bookman Old Style"/>
          <w:szCs w:val="24"/>
          <w:rPrChange w:id="6696" w:author="Ashley Frank" w:date="2024-12-20T20:44:00Z">
            <w:rPr>
              <w:rFonts w:ascii="Bookman Old Style" w:hAnsi="Bookman Old Style"/>
              <w:sz w:val="32"/>
              <w:szCs w:val="32"/>
            </w:rPr>
          </w:rPrChange>
        </w:rPr>
        <w:t>If</w:t>
      </w:r>
      <w:r w:rsidR="00BC7BD4" w:rsidRPr="009C679A">
        <w:rPr>
          <w:rFonts w:ascii="Bookman Old Style" w:hAnsi="Bookman Old Style"/>
          <w:szCs w:val="24"/>
          <w:rPrChange w:id="6697" w:author="Ashley Frank" w:date="2024-12-20T20:44:00Z">
            <w:rPr>
              <w:rFonts w:ascii="Bookman Old Style" w:hAnsi="Bookman Old Style"/>
              <w:sz w:val="32"/>
              <w:szCs w:val="32"/>
            </w:rPr>
          </w:rPrChange>
        </w:rPr>
        <w:t xml:space="preserve"> you believe that you are not loved, you are mistaken. Seek love</w:t>
      </w:r>
      <w:r w:rsidR="00374B6C" w:rsidRPr="009C679A">
        <w:rPr>
          <w:rFonts w:ascii="Bookman Old Style" w:hAnsi="Bookman Old Style"/>
          <w:szCs w:val="24"/>
          <w:rPrChange w:id="6698" w:author="Ashley Frank" w:date="2024-12-20T20:44:00Z">
            <w:rPr>
              <w:rFonts w:ascii="Bookman Old Style" w:hAnsi="Bookman Old Style"/>
              <w:sz w:val="32"/>
              <w:szCs w:val="32"/>
            </w:rPr>
          </w:rPrChange>
        </w:rPr>
        <w:t>,</w:t>
      </w:r>
      <w:r w:rsidR="00BC7BD4" w:rsidRPr="009C679A">
        <w:rPr>
          <w:rFonts w:ascii="Bookman Old Style" w:hAnsi="Bookman Old Style"/>
          <w:szCs w:val="24"/>
          <w:rPrChange w:id="6699" w:author="Ashley Frank" w:date="2024-12-20T20:44:00Z">
            <w:rPr>
              <w:rFonts w:ascii="Bookman Old Style" w:hAnsi="Bookman Old Style"/>
              <w:sz w:val="32"/>
              <w:szCs w:val="32"/>
            </w:rPr>
          </w:rPrChange>
        </w:rPr>
        <w:t xml:space="preserve"> and you will find it. Find someone to love</w:t>
      </w:r>
      <w:r w:rsidR="00374B6C" w:rsidRPr="009C679A">
        <w:rPr>
          <w:rFonts w:ascii="Bookman Old Style" w:hAnsi="Bookman Old Style"/>
          <w:szCs w:val="24"/>
          <w:rPrChange w:id="6700" w:author="Ashley Frank" w:date="2024-12-20T20:44:00Z">
            <w:rPr>
              <w:rFonts w:ascii="Bookman Old Style" w:hAnsi="Bookman Old Style"/>
              <w:sz w:val="32"/>
              <w:szCs w:val="32"/>
            </w:rPr>
          </w:rPrChange>
        </w:rPr>
        <w:t>,</w:t>
      </w:r>
      <w:r w:rsidR="00BC7BD4" w:rsidRPr="009C679A">
        <w:rPr>
          <w:rFonts w:ascii="Bookman Old Style" w:hAnsi="Bookman Old Style"/>
          <w:szCs w:val="24"/>
          <w:rPrChange w:id="6701" w:author="Ashley Frank" w:date="2024-12-20T20:44:00Z">
            <w:rPr>
              <w:rFonts w:ascii="Bookman Old Style" w:hAnsi="Bookman Old Style"/>
              <w:sz w:val="32"/>
              <w:szCs w:val="32"/>
            </w:rPr>
          </w:rPrChange>
        </w:rPr>
        <w:t xml:space="preserve"> an</w:t>
      </w:r>
      <w:ins w:id="6702" w:author="Ashley Frank" w:date="2024-12-30T21:18:00Z">
        <w:r w:rsidR="00D55349">
          <w:rPr>
            <w:rFonts w:ascii="Bookman Old Style" w:hAnsi="Bookman Old Style"/>
            <w:szCs w:val="24"/>
          </w:rPr>
          <w:t xml:space="preserve">d see </w:t>
        </w:r>
      </w:ins>
      <w:ins w:id="6703" w:author="Ashley Frank" w:date="2024-12-30T21:19:00Z">
        <w:r w:rsidR="00D55349">
          <w:rPr>
            <w:rFonts w:ascii="Bookman Old Style" w:hAnsi="Bookman Old Style"/>
            <w:szCs w:val="24"/>
          </w:rPr>
          <w:t xml:space="preserve">how it is returned </w:t>
        </w:r>
      </w:ins>
      <w:del w:id="6704" w:author="Ashley Frank" w:date="2024-12-30T21:18:00Z">
        <w:r w:rsidR="00BC7BD4" w:rsidRPr="009C679A" w:rsidDel="00D55349">
          <w:rPr>
            <w:rFonts w:ascii="Bookman Old Style" w:hAnsi="Bookman Old Style"/>
            <w:szCs w:val="24"/>
            <w:rPrChange w:id="6705" w:author="Ashley Frank" w:date="2024-12-20T20:44:00Z">
              <w:rPr>
                <w:rFonts w:ascii="Bookman Old Style" w:hAnsi="Bookman Old Style"/>
                <w:sz w:val="32"/>
                <w:szCs w:val="32"/>
              </w:rPr>
            </w:rPrChange>
          </w:rPr>
          <w:delText xml:space="preserve">d it will </w:delText>
        </w:r>
      </w:del>
      <w:del w:id="6706" w:author="Ashley Frank" w:date="2024-12-30T21:19:00Z">
        <w:r w:rsidR="00BC7BD4" w:rsidRPr="009C679A" w:rsidDel="00D55349">
          <w:rPr>
            <w:rFonts w:ascii="Bookman Old Style" w:hAnsi="Bookman Old Style"/>
            <w:szCs w:val="24"/>
            <w:rPrChange w:id="6707" w:author="Ashley Frank" w:date="2024-12-20T20:44:00Z">
              <w:rPr>
                <w:rFonts w:ascii="Bookman Old Style" w:hAnsi="Bookman Old Style"/>
                <w:sz w:val="32"/>
                <w:szCs w:val="32"/>
              </w:rPr>
            </w:rPrChange>
          </w:rPr>
          <w:delText>return</w:delText>
        </w:r>
      </w:del>
      <w:ins w:id="6708" w:author="Ashley Frank" w:date="2024-12-30T21:18:00Z">
        <w:r w:rsidR="00D55349">
          <w:rPr>
            <w:rFonts w:ascii="Bookman Old Style" w:hAnsi="Bookman Old Style"/>
            <w:szCs w:val="24"/>
          </w:rPr>
          <w:t>to you.</w:t>
        </w:r>
      </w:ins>
      <w:del w:id="6709" w:author="Ashley Frank" w:date="2024-12-30T21:18:00Z">
        <w:r w:rsidR="00BC7BD4" w:rsidRPr="009C679A" w:rsidDel="00D55349">
          <w:rPr>
            <w:rFonts w:ascii="Bookman Old Style" w:hAnsi="Bookman Old Style"/>
            <w:szCs w:val="24"/>
            <w:rPrChange w:id="6710" w:author="Ashley Frank" w:date="2024-12-20T20:44:00Z">
              <w:rPr>
                <w:rFonts w:ascii="Bookman Old Style" w:hAnsi="Bookman Old Style"/>
                <w:sz w:val="32"/>
                <w:szCs w:val="32"/>
              </w:rPr>
            </w:rPrChange>
          </w:rPr>
          <w:delText>.</w:delText>
        </w:r>
      </w:del>
      <w:r w:rsidR="00BC7BD4" w:rsidRPr="009C679A">
        <w:rPr>
          <w:rFonts w:ascii="Bookman Old Style" w:hAnsi="Bookman Old Style"/>
          <w:szCs w:val="24"/>
          <w:rPrChange w:id="6711" w:author="Ashley Frank" w:date="2024-12-20T20:44:00Z">
            <w:rPr>
              <w:rFonts w:ascii="Bookman Old Style" w:hAnsi="Bookman Old Style"/>
              <w:sz w:val="32"/>
              <w:szCs w:val="32"/>
            </w:rPr>
          </w:rPrChange>
        </w:rPr>
        <w:t xml:space="preserve"> </w:t>
      </w:r>
    </w:p>
    <w:p w14:paraId="50B6D3A6" w14:textId="4656D0A8" w:rsidR="00777C17" w:rsidRPr="009C679A" w:rsidRDefault="00777C17" w:rsidP="009014DA">
      <w:pPr>
        <w:pStyle w:val="BodyText"/>
        <w:spacing w:line="360" w:lineRule="auto"/>
        <w:rPr>
          <w:rFonts w:ascii="Bookman Old Style" w:hAnsi="Bookman Old Style"/>
          <w:szCs w:val="24"/>
          <w:rPrChange w:id="6712" w:author="Ashley Frank" w:date="2024-12-20T20:44:00Z">
            <w:rPr>
              <w:rFonts w:ascii="Bookman Old Style" w:hAnsi="Bookman Old Style"/>
              <w:sz w:val="32"/>
              <w:szCs w:val="32"/>
            </w:rPr>
          </w:rPrChange>
        </w:rPr>
      </w:pPr>
      <w:r w:rsidRPr="009C679A">
        <w:rPr>
          <w:rFonts w:ascii="Bookman Old Style" w:hAnsi="Bookman Old Style"/>
          <w:szCs w:val="24"/>
          <w:rPrChange w:id="6713" w:author="Ashley Frank" w:date="2024-12-20T20:44:00Z">
            <w:rPr>
              <w:rFonts w:ascii="Bookman Old Style" w:hAnsi="Bookman Old Style"/>
              <w:sz w:val="32"/>
              <w:szCs w:val="32"/>
            </w:rPr>
          </w:rPrChange>
        </w:rPr>
        <w:t>Love, for some, can be scary.</w:t>
      </w:r>
      <w:r w:rsidR="000B1B85" w:rsidRPr="009C679A">
        <w:rPr>
          <w:rFonts w:ascii="Bookman Old Style" w:hAnsi="Bookman Old Style"/>
          <w:szCs w:val="24"/>
          <w:rPrChange w:id="6714" w:author="Ashley Frank" w:date="2024-12-20T20:44:00Z">
            <w:rPr>
              <w:rFonts w:ascii="Bookman Old Style" w:hAnsi="Bookman Old Style"/>
              <w:sz w:val="32"/>
              <w:szCs w:val="32"/>
            </w:rPr>
          </w:rPrChange>
        </w:rPr>
        <w:t xml:space="preserve"> So many folks </w:t>
      </w:r>
      <w:r w:rsidR="00801D9B" w:rsidRPr="009C679A">
        <w:rPr>
          <w:rFonts w:ascii="Bookman Old Style" w:hAnsi="Bookman Old Style"/>
          <w:szCs w:val="24"/>
          <w:rPrChange w:id="6715" w:author="Ashley Frank" w:date="2024-12-20T20:44:00Z">
            <w:rPr>
              <w:rFonts w:ascii="Bookman Old Style" w:hAnsi="Bookman Old Style"/>
              <w:sz w:val="32"/>
              <w:szCs w:val="32"/>
            </w:rPr>
          </w:rPrChange>
        </w:rPr>
        <w:t>believe they have to</w:t>
      </w:r>
      <w:r w:rsidR="000B1B85" w:rsidRPr="009C679A">
        <w:rPr>
          <w:rFonts w:ascii="Bookman Old Style" w:hAnsi="Bookman Old Style"/>
          <w:szCs w:val="24"/>
          <w:rPrChange w:id="6716" w:author="Ashley Frank" w:date="2024-12-20T20:44:00Z">
            <w:rPr>
              <w:rFonts w:ascii="Bookman Old Style" w:hAnsi="Bookman Old Style"/>
              <w:sz w:val="32"/>
              <w:szCs w:val="32"/>
            </w:rPr>
          </w:rPrChange>
        </w:rPr>
        <w:t xml:space="preserve"> ‘do’ things to ‘earn’ someone’s love. This</w:t>
      </w:r>
      <w:r w:rsidR="00374B6C" w:rsidRPr="009C679A">
        <w:rPr>
          <w:rFonts w:ascii="Bookman Old Style" w:hAnsi="Bookman Old Style"/>
          <w:szCs w:val="24"/>
          <w:rPrChange w:id="6717" w:author="Ashley Frank" w:date="2024-12-20T20:44:00Z">
            <w:rPr>
              <w:rFonts w:ascii="Bookman Old Style" w:hAnsi="Bookman Old Style"/>
              <w:sz w:val="32"/>
              <w:szCs w:val="32"/>
            </w:rPr>
          </w:rPrChange>
        </w:rPr>
        <w:t xml:space="preserve"> belief can show up</w:t>
      </w:r>
      <w:r w:rsidR="000B1B85" w:rsidRPr="009C679A">
        <w:rPr>
          <w:rFonts w:ascii="Bookman Old Style" w:hAnsi="Bookman Old Style"/>
          <w:szCs w:val="24"/>
          <w:rPrChange w:id="6718" w:author="Ashley Frank" w:date="2024-12-20T20:44:00Z">
            <w:rPr>
              <w:rFonts w:ascii="Bookman Old Style" w:hAnsi="Bookman Old Style"/>
              <w:sz w:val="32"/>
              <w:szCs w:val="32"/>
            </w:rPr>
          </w:rPrChange>
        </w:rPr>
        <w:t xml:space="preserve"> </w:t>
      </w:r>
      <w:r w:rsidR="00801D9B" w:rsidRPr="009C679A">
        <w:rPr>
          <w:rFonts w:ascii="Bookman Old Style" w:hAnsi="Bookman Old Style"/>
          <w:szCs w:val="24"/>
          <w:rPrChange w:id="6719" w:author="Ashley Frank" w:date="2024-12-20T20:44:00Z">
            <w:rPr>
              <w:rFonts w:ascii="Bookman Old Style" w:hAnsi="Bookman Old Style"/>
              <w:sz w:val="32"/>
              <w:szCs w:val="32"/>
            </w:rPr>
          </w:rPrChange>
        </w:rPr>
        <w:t>i</w:t>
      </w:r>
      <w:r w:rsidR="000B1B85" w:rsidRPr="009C679A">
        <w:rPr>
          <w:rFonts w:ascii="Bookman Old Style" w:hAnsi="Bookman Old Style"/>
          <w:szCs w:val="24"/>
          <w:rPrChange w:id="6720" w:author="Ashley Frank" w:date="2024-12-20T20:44:00Z">
            <w:rPr>
              <w:rFonts w:ascii="Bookman Old Style" w:hAnsi="Bookman Old Style"/>
              <w:sz w:val="32"/>
              <w:szCs w:val="32"/>
            </w:rPr>
          </w:rPrChange>
        </w:rPr>
        <w:t>n the way that you dress, the cologne you</w:t>
      </w:r>
      <w:r w:rsidR="00374B6C" w:rsidRPr="009C679A">
        <w:rPr>
          <w:rFonts w:ascii="Bookman Old Style" w:hAnsi="Bookman Old Style"/>
          <w:szCs w:val="24"/>
          <w:rPrChange w:id="6721" w:author="Ashley Frank" w:date="2024-12-20T20:44:00Z">
            <w:rPr>
              <w:rFonts w:ascii="Bookman Old Style" w:hAnsi="Bookman Old Style"/>
              <w:sz w:val="32"/>
              <w:szCs w:val="32"/>
            </w:rPr>
          </w:rPrChange>
        </w:rPr>
        <w:t xml:space="preserve"> w</w:t>
      </w:r>
      <w:r w:rsidR="002C4A2E" w:rsidRPr="009C679A">
        <w:rPr>
          <w:rFonts w:ascii="Bookman Old Style" w:hAnsi="Bookman Old Style"/>
          <w:szCs w:val="24"/>
          <w:rPrChange w:id="6722" w:author="Ashley Frank" w:date="2024-12-20T20:44:00Z">
            <w:rPr>
              <w:rFonts w:ascii="Bookman Old Style" w:hAnsi="Bookman Old Style"/>
              <w:sz w:val="32"/>
              <w:szCs w:val="32"/>
            </w:rPr>
          </w:rPrChange>
        </w:rPr>
        <w:t>e</w:t>
      </w:r>
      <w:r w:rsidR="000B1B85" w:rsidRPr="009C679A">
        <w:rPr>
          <w:rFonts w:ascii="Bookman Old Style" w:hAnsi="Bookman Old Style"/>
          <w:szCs w:val="24"/>
          <w:rPrChange w:id="6723" w:author="Ashley Frank" w:date="2024-12-20T20:44:00Z">
            <w:rPr>
              <w:rFonts w:ascii="Bookman Old Style" w:hAnsi="Bookman Old Style"/>
              <w:sz w:val="32"/>
              <w:szCs w:val="32"/>
            </w:rPr>
          </w:rPrChange>
        </w:rPr>
        <w:t>ar, how you spend money</w:t>
      </w:r>
      <w:r w:rsidR="00374B6C" w:rsidRPr="009C679A">
        <w:rPr>
          <w:rFonts w:ascii="Bookman Old Style" w:hAnsi="Bookman Old Style"/>
          <w:szCs w:val="24"/>
          <w:rPrChange w:id="6724" w:author="Ashley Frank" w:date="2024-12-20T20:44:00Z">
            <w:rPr>
              <w:rFonts w:ascii="Bookman Old Style" w:hAnsi="Bookman Old Style"/>
              <w:sz w:val="32"/>
              <w:szCs w:val="32"/>
            </w:rPr>
          </w:rPrChange>
        </w:rPr>
        <w:t>,</w:t>
      </w:r>
      <w:r w:rsidR="000B1B85" w:rsidRPr="009C679A">
        <w:rPr>
          <w:rFonts w:ascii="Bookman Old Style" w:hAnsi="Bookman Old Style"/>
          <w:szCs w:val="24"/>
          <w:rPrChange w:id="6725" w:author="Ashley Frank" w:date="2024-12-20T20:44:00Z">
            <w:rPr>
              <w:rFonts w:ascii="Bookman Old Style" w:hAnsi="Bookman Old Style"/>
              <w:sz w:val="32"/>
              <w:szCs w:val="32"/>
            </w:rPr>
          </w:rPrChange>
        </w:rPr>
        <w:t xml:space="preserve"> and how</w:t>
      </w:r>
      <w:r w:rsidR="00374B6C" w:rsidRPr="009C679A">
        <w:rPr>
          <w:rFonts w:ascii="Bookman Old Style" w:hAnsi="Bookman Old Style"/>
          <w:szCs w:val="24"/>
          <w:rPrChange w:id="6726" w:author="Ashley Frank" w:date="2024-12-20T20:44:00Z">
            <w:rPr>
              <w:rFonts w:ascii="Bookman Old Style" w:hAnsi="Bookman Old Style"/>
              <w:sz w:val="32"/>
              <w:szCs w:val="32"/>
            </w:rPr>
          </w:rPrChange>
        </w:rPr>
        <w:t xml:space="preserve"> you</w:t>
      </w:r>
      <w:r w:rsidR="000B1B85" w:rsidRPr="009C679A">
        <w:rPr>
          <w:rFonts w:ascii="Bookman Old Style" w:hAnsi="Bookman Old Style"/>
          <w:szCs w:val="24"/>
          <w:rPrChange w:id="6727" w:author="Ashley Frank" w:date="2024-12-20T20:44:00Z">
            <w:rPr>
              <w:rFonts w:ascii="Bookman Old Style" w:hAnsi="Bookman Old Style"/>
              <w:sz w:val="32"/>
              <w:szCs w:val="32"/>
            </w:rPr>
          </w:rPrChange>
        </w:rPr>
        <w:t xml:space="preserve"> try to ‘impress’ others with things that, in a natural sense, </w:t>
      </w:r>
      <w:r w:rsidR="00374B6C" w:rsidRPr="009C679A">
        <w:rPr>
          <w:rFonts w:ascii="Bookman Old Style" w:hAnsi="Bookman Old Style"/>
          <w:szCs w:val="24"/>
          <w:rPrChange w:id="6728" w:author="Ashley Frank" w:date="2024-12-20T20:44:00Z">
            <w:rPr>
              <w:rFonts w:ascii="Bookman Old Style" w:hAnsi="Bookman Old Style"/>
              <w:sz w:val="32"/>
              <w:szCs w:val="32"/>
            </w:rPr>
          </w:rPrChange>
        </w:rPr>
        <w:t>are</w:t>
      </w:r>
      <w:r w:rsidR="000B1B85" w:rsidRPr="009C679A">
        <w:rPr>
          <w:rFonts w:ascii="Bookman Old Style" w:hAnsi="Bookman Old Style"/>
          <w:szCs w:val="24"/>
          <w:rPrChange w:id="6729" w:author="Ashley Frank" w:date="2024-12-20T20:44:00Z">
            <w:rPr>
              <w:rFonts w:ascii="Bookman Old Style" w:hAnsi="Bookman Old Style"/>
              <w:sz w:val="32"/>
              <w:szCs w:val="32"/>
            </w:rPr>
          </w:rPrChange>
        </w:rPr>
        <w:t xml:space="preserve">n’t really </w:t>
      </w:r>
      <w:r w:rsidR="00374B6C" w:rsidRPr="009C679A">
        <w:rPr>
          <w:rFonts w:ascii="Bookman Old Style" w:hAnsi="Bookman Old Style"/>
          <w:szCs w:val="24"/>
          <w:rPrChange w:id="6730" w:author="Ashley Frank" w:date="2024-12-20T20:44:00Z">
            <w:rPr>
              <w:rFonts w:ascii="Bookman Old Style" w:hAnsi="Bookman Old Style"/>
              <w:sz w:val="32"/>
              <w:szCs w:val="32"/>
            </w:rPr>
          </w:rPrChange>
        </w:rPr>
        <w:t xml:space="preserve">you. </w:t>
      </w:r>
      <w:r w:rsidRPr="009C679A">
        <w:rPr>
          <w:rFonts w:ascii="Bookman Old Style" w:hAnsi="Bookman Old Style"/>
          <w:szCs w:val="24"/>
          <w:rPrChange w:id="6731" w:author="Ashley Frank" w:date="2024-12-20T20:44:00Z">
            <w:rPr>
              <w:rFonts w:ascii="Bookman Old Style" w:hAnsi="Bookman Old Style"/>
              <w:sz w:val="32"/>
              <w:szCs w:val="32"/>
            </w:rPr>
          </w:rPrChange>
        </w:rPr>
        <w:t>Love is never deserved. If love is deserved</w:t>
      </w:r>
      <w:r w:rsidR="00374B6C" w:rsidRPr="009C679A">
        <w:rPr>
          <w:rFonts w:ascii="Bookman Old Style" w:hAnsi="Bookman Old Style"/>
          <w:szCs w:val="24"/>
          <w:rPrChange w:id="6732" w:author="Ashley Frank" w:date="2024-12-20T20:44:00Z">
            <w:rPr>
              <w:rFonts w:ascii="Bookman Old Style" w:hAnsi="Bookman Old Style"/>
              <w:sz w:val="32"/>
              <w:szCs w:val="32"/>
            </w:rPr>
          </w:rPrChange>
        </w:rPr>
        <w:t>,</w:t>
      </w:r>
      <w:r w:rsidRPr="009C679A">
        <w:rPr>
          <w:rFonts w:ascii="Bookman Old Style" w:hAnsi="Bookman Old Style"/>
          <w:szCs w:val="24"/>
          <w:rPrChange w:id="6733" w:author="Ashley Frank" w:date="2024-12-20T20:44:00Z">
            <w:rPr>
              <w:rFonts w:ascii="Bookman Old Style" w:hAnsi="Bookman Old Style"/>
              <w:sz w:val="32"/>
              <w:szCs w:val="32"/>
            </w:rPr>
          </w:rPrChange>
        </w:rPr>
        <w:t xml:space="preserve"> it means that it is ‘worked for’</w:t>
      </w:r>
      <w:r w:rsidR="00374B6C" w:rsidRPr="009C679A">
        <w:rPr>
          <w:rFonts w:ascii="Bookman Old Style" w:hAnsi="Bookman Old Style"/>
          <w:szCs w:val="24"/>
          <w:rPrChange w:id="6734" w:author="Ashley Frank" w:date="2024-12-20T20:44:00Z">
            <w:rPr>
              <w:rFonts w:ascii="Bookman Old Style" w:hAnsi="Bookman Old Style"/>
              <w:sz w:val="32"/>
              <w:szCs w:val="32"/>
            </w:rPr>
          </w:rPrChange>
        </w:rPr>
        <w:t>; th</w:t>
      </w:r>
      <w:r w:rsidRPr="009C679A">
        <w:rPr>
          <w:rFonts w:ascii="Bookman Old Style" w:hAnsi="Bookman Old Style"/>
          <w:szCs w:val="24"/>
          <w:rPrChange w:id="6735" w:author="Ashley Frank" w:date="2024-12-20T20:44:00Z">
            <w:rPr>
              <w:rFonts w:ascii="Bookman Old Style" w:hAnsi="Bookman Old Style"/>
              <w:sz w:val="32"/>
              <w:szCs w:val="32"/>
            </w:rPr>
          </w:rPrChange>
        </w:rPr>
        <w:t>is</w:t>
      </w:r>
      <w:r w:rsidR="00374B6C" w:rsidRPr="009C679A">
        <w:rPr>
          <w:rFonts w:ascii="Bookman Old Style" w:hAnsi="Bookman Old Style"/>
          <w:szCs w:val="24"/>
          <w:rPrChange w:id="6736" w:author="Ashley Frank" w:date="2024-12-20T20:44:00Z">
            <w:rPr>
              <w:rFonts w:ascii="Bookman Old Style" w:hAnsi="Bookman Old Style"/>
              <w:sz w:val="32"/>
              <w:szCs w:val="32"/>
            </w:rPr>
          </w:rPrChange>
        </w:rPr>
        <w:t xml:space="preserve"> is</w:t>
      </w:r>
      <w:r w:rsidRPr="009C679A">
        <w:rPr>
          <w:rFonts w:ascii="Bookman Old Style" w:hAnsi="Bookman Old Style"/>
          <w:szCs w:val="24"/>
          <w:rPrChange w:id="6737" w:author="Ashley Frank" w:date="2024-12-20T20:44:00Z">
            <w:rPr>
              <w:rFonts w:ascii="Bookman Old Style" w:hAnsi="Bookman Old Style"/>
              <w:sz w:val="32"/>
              <w:szCs w:val="32"/>
            </w:rPr>
          </w:rPrChange>
        </w:rPr>
        <w:t xml:space="preserve"> not love</w:t>
      </w:r>
      <w:r w:rsidR="00374B6C" w:rsidRPr="009C679A">
        <w:rPr>
          <w:rFonts w:ascii="Bookman Old Style" w:hAnsi="Bookman Old Style"/>
          <w:szCs w:val="24"/>
          <w:rPrChange w:id="6738" w:author="Ashley Frank" w:date="2024-12-20T20:44:00Z">
            <w:rPr>
              <w:rFonts w:ascii="Bookman Old Style" w:hAnsi="Bookman Old Style"/>
              <w:sz w:val="32"/>
              <w:szCs w:val="32"/>
            </w:rPr>
          </w:rPrChange>
        </w:rPr>
        <w:t>,</w:t>
      </w:r>
      <w:r w:rsidRPr="009C679A">
        <w:rPr>
          <w:rFonts w:ascii="Bookman Old Style" w:hAnsi="Bookman Old Style"/>
          <w:szCs w:val="24"/>
          <w:rPrChange w:id="6739" w:author="Ashley Frank" w:date="2024-12-20T20:44:00Z">
            <w:rPr>
              <w:rFonts w:ascii="Bookman Old Style" w:hAnsi="Bookman Old Style"/>
              <w:sz w:val="32"/>
              <w:szCs w:val="32"/>
            </w:rPr>
          </w:rPrChange>
        </w:rPr>
        <w:t xml:space="preserve"> but it is called a ‘</w:t>
      </w:r>
      <w:ins w:id="6740" w:author="Ashley Frank" w:date="2024-12-30T21:19:00Z">
        <w:r w:rsidR="00D03C19">
          <w:rPr>
            <w:rFonts w:ascii="Bookman Old Style" w:hAnsi="Bookman Old Style"/>
            <w:szCs w:val="24"/>
          </w:rPr>
          <w:t>wage</w:t>
        </w:r>
      </w:ins>
      <w:del w:id="6741" w:author="Ashley Frank" w:date="2024-12-30T21:13:00Z">
        <w:r w:rsidRPr="009C679A" w:rsidDel="00D55349">
          <w:rPr>
            <w:rFonts w:ascii="Bookman Old Style" w:hAnsi="Bookman Old Style"/>
            <w:szCs w:val="24"/>
            <w:rPrChange w:id="6742" w:author="Ashley Frank" w:date="2024-12-20T20:44:00Z">
              <w:rPr>
                <w:rFonts w:ascii="Bookman Old Style" w:hAnsi="Bookman Old Style"/>
                <w:sz w:val="32"/>
                <w:szCs w:val="32"/>
              </w:rPr>
            </w:rPrChange>
          </w:rPr>
          <w:delText>wage’</w:delText>
        </w:r>
      </w:del>
      <w:r w:rsidRPr="009C679A">
        <w:rPr>
          <w:rFonts w:ascii="Bookman Old Style" w:hAnsi="Bookman Old Style"/>
          <w:szCs w:val="24"/>
          <w:rPrChange w:id="6743" w:author="Ashley Frank" w:date="2024-12-20T20:44:00Z">
            <w:rPr>
              <w:rFonts w:ascii="Bookman Old Style" w:hAnsi="Bookman Old Style"/>
              <w:sz w:val="32"/>
              <w:szCs w:val="32"/>
            </w:rPr>
          </w:rPrChange>
        </w:rPr>
        <w:t xml:space="preserve">. You </w:t>
      </w:r>
      <w:ins w:id="6744" w:author="Ashley Frank" w:date="2024-12-30T21:13:00Z">
        <w:r w:rsidR="00D55349">
          <w:rPr>
            <w:rFonts w:ascii="Bookman Old Style" w:hAnsi="Bookman Old Style"/>
            <w:szCs w:val="24"/>
          </w:rPr>
          <w:t xml:space="preserve">work </w:t>
        </w:r>
      </w:ins>
      <w:del w:id="6745" w:author="Ashley Frank" w:date="2024-12-30T21:13:00Z">
        <w:r w:rsidRPr="009C679A" w:rsidDel="00D55349">
          <w:rPr>
            <w:rFonts w:ascii="Bookman Old Style" w:hAnsi="Bookman Old Style"/>
            <w:szCs w:val="24"/>
            <w:rPrChange w:id="6746" w:author="Ashley Frank" w:date="2024-12-20T20:44:00Z">
              <w:rPr>
                <w:rFonts w:ascii="Bookman Old Style" w:hAnsi="Bookman Old Style"/>
                <w:sz w:val="32"/>
                <w:szCs w:val="32"/>
              </w:rPr>
            </w:rPrChange>
          </w:rPr>
          <w:delText xml:space="preserve">work </w:delText>
        </w:r>
      </w:del>
      <w:ins w:id="6747" w:author="Ashley Frank" w:date="2024-12-30T21:13:00Z">
        <w:r w:rsidR="00D55349">
          <w:rPr>
            <w:rFonts w:ascii="Bookman Old Style" w:hAnsi="Bookman Old Style"/>
            <w:szCs w:val="24"/>
          </w:rPr>
          <w:t>for</w:t>
        </w:r>
      </w:ins>
      <w:del w:id="6748" w:author="Ashley Frank" w:date="2024-12-30T21:13:00Z">
        <w:r w:rsidRPr="009C679A" w:rsidDel="00D55349">
          <w:rPr>
            <w:rFonts w:ascii="Bookman Old Style" w:hAnsi="Bookman Old Style"/>
            <w:szCs w:val="24"/>
            <w:rPrChange w:id="6749" w:author="Ashley Frank" w:date="2024-12-20T20:44:00Z">
              <w:rPr>
                <w:rFonts w:ascii="Bookman Old Style" w:hAnsi="Bookman Old Style"/>
                <w:sz w:val="32"/>
                <w:szCs w:val="32"/>
              </w:rPr>
            </w:rPrChange>
          </w:rPr>
          <w:delText>for a</w:delText>
        </w:r>
      </w:del>
      <w:r w:rsidRPr="009C679A">
        <w:rPr>
          <w:rFonts w:ascii="Bookman Old Style" w:hAnsi="Bookman Old Style"/>
          <w:szCs w:val="24"/>
          <w:rPrChange w:id="6750" w:author="Ashley Frank" w:date="2024-12-20T20:44:00Z">
            <w:rPr>
              <w:rFonts w:ascii="Bookman Old Style" w:hAnsi="Bookman Old Style"/>
              <w:sz w:val="32"/>
              <w:szCs w:val="32"/>
            </w:rPr>
          </w:rPrChange>
        </w:rPr>
        <w:t xml:space="preserve"> </w:t>
      </w:r>
      <w:ins w:id="6751" w:author="Ashley Frank" w:date="2024-12-30T21:19:00Z">
        <w:r w:rsidR="00D03C19">
          <w:rPr>
            <w:rFonts w:ascii="Bookman Old Style" w:hAnsi="Bookman Old Style"/>
            <w:szCs w:val="24"/>
          </w:rPr>
          <w:t xml:space="preserve">a </w:t>
        </w:r>
      </w:ins>
      <w:r w:rsidRPr="009C679A">
        <w:rPr>
          <w:rFonts w:ascii="Bookman Old Style" w:hAnsi="Bookman Old Style"/>
          <w:szCs w:val="24"/>
          <w:rPrChange w:id="6752" w:author="Ashley Frank" w:date="2024-12-20T20:44:00Z">
            <w:rPr>
              <w:rFonts w:ascii="Bookman Old Style" w:hAnsi="Bookman Old Style"/>
              <w:sz w:val="32"/>
              <w:szCs w:val="32"/>
            </w:rPr>
          </w:rPrChange>
        </w:rPr>
        <w:t xml:space="preserve">wage, but love is always freely given. It is given, with nothing expected in return.  Many young couples </w:t>
      </w:r>
      <w:ins w:id="6753" w:author="Ashley Frank" w:date="2024-12-30T22:18:00Z">
        <w:r w:rsidR="00030D91">
          <w:rPr>
            <w:rFonts w:ascii="Bookman Old Style" w:hAnsi="Bookman Old Style"/>
            <w:szCs w:val="24"/>
          </w:rPr>
          <w:t xml:space="preserve">are struggling </w:t>
        </w:r>
      </w:ins>
      <w:del w:id="6754" w:author="Ashley Frank" w:date="2024-12-30T22:18:00Z">
        <w:r w:rsidRPr="009C679A" w:rsidDel="00030D91">
          <w:rPr>
            <w:rFonts w:ascii="Bookman Old Style" w:hAnsi="Bookman Old Style"/>
            <w:szCs w:val="24"/>
            <w:rPrChange w:id="6755" w:author="Ashley Frank" w:date="2024-12-20T20:44:00Z">
              <w:rPr>
                <w:rFonts w:ascii="Bookman Old Style" w:hAnsi="Bookman Old Style"/>
                <w:sz w:val="32"/>
                <w:szCs w:val="32"/>
              </w:rPr>
            </w:rPrChange>
          </w:rPr>
          <w:delText xml:space="preserve">have a problem </w:delText>
        </w:r>
      </w:del>
      <w:r w:rsidRPr="009C679A">
        <w:rPr>
          <w:rFonts w:ascii="Bookman Old Style" w:hAnsi="Bookman Old Style"/>
          <w:szCs w:val="24"/>
          <w:rPrChange w:id="6756" w:author="Ashley Frank" w:date="2024-12-20T20:44:00Z">
            <w:rPr>
              <w:rFonts w:ascii="Bookman Old Style" w:hAnsi="Bookman Old Style"/>
              <w:sz w:val="32"/>
              <w:szCs w:val="32"/>
            </w:rPr>
          </w:rPrChange>
        </w:rPr>
        <w:t>with love becau</w:t>
      </w:r>
      <w:ins w:id="6757" w:author="Ashley Frank" w:date="2024-12-30T22:18:00Z">
        <w:r w:rsidR="00030D91">
          <w:rPr>
            <w:rFonts w:ascii="Bookman Old Style" w:hAnsi="Bookman Old Style"/>
            <w:szCs w:val="24"/>
          </w:rPr>
          <w:t>se of t</w:t>
        </w:r>
      </w:ins>
      <w:ins w:id="6758" w:author="Ashley Frank" w:date="2024-12-30T22:19:00Z">
        <w:r w:rsidR="00030D91">
          <w:rPr>
            <w:rFonts w:ascii="Bookman Old Style" w:hAnsi="Bookman Old Style"/>
            <w:szCs w:val="24"/>
          </w:rPr>
          <w:t>heir expectations of getting something in return</w:t>
        </w:r>
      </w:ins>
      <w:del w:id="6759" w:author="Ashley Frank" w:date="2024-12-30T22:18:00Z">
        <w:r w:rsidRPr="009C679A" w:rsidDel="00030D91">
          <w:rPr>
            <w:rFonts w:ascii="Bookman Old Style" w:hAnsi="Bookman Old Style"/>
            <w:szCs w:val="24"/>
            <w:rPrChange w:id="6760" w:author="Ashley Frank" w:date="2024-12-20T20:44:00Z">
              <w:rPr>
                <w:rFonts w:ascii="Bookman Old Style" w:hAnsi="Bookman Old Style"/>
                <w:sz w:val="32"/>
                <w:szCs w:val="32"/>
              </w:rPr>
            </w:rPrChange>
          </w:rPr>
          <w:delText>se they are expecting in return</w:delText>
        </w:r>
      </w:del>
      <w:r w:rsidRPr="009C679A">
        <w:rPr>
          <w:rFonts w:ascii="Bookman Old Style" w:hAnsi="Bookman Old Style"/>
          <w:szCs w:val="24"/>
          <w:rPrChange w:id="6761" w:author="Ashley Frank" w:date="2024-12-20T20:44:00Z">
            <w:rPr>
              <w:rFonts w:ascii="Bookman Old Style" w:hAnsi="Bookman Old Style"/>
              <w:sz w:val="32"/>
              <w:szCs w:val="32"/>
            </w:rPr>
          </w:rPrChange>
        </w:rPr>
        <w:t xml:space="preserve">. </w:t>
      </w:r>
      <w:r w:rsidR="00374B6C" w:rsidRPr="009C679A">
        <w:rPr>
          <w:rFonts w:ascii="Bookman Old Style" w:hAnsi="Bookman Old Style"/>
          <w:szCs w:val="24"/>
          <w:rPrChange w:id="6762" w:author="Ashley Frank" w:date="2024-12-20T20:44:00Z">
            <w:rPr>
              <w:rFonts w:ascii="Bookman Old Style" w:hAnsi="Bookman Old Style"/>
              <w:sz w:val="32"/>
              <w:szCs w:val="32"/>
            </w:rPr>
          </w:rPrChange>
        </w:rPr>
        <w:t xml:space="preserve">These expectations </w:t>
      </w:r>
      <w:r w:rsidRPr="009C679A">
        <w:rPr>
          <w:rFonts w:ascii="Bookman Old Style" w:hAnsi="Bookman Old Style"/>
          <w:szCs w:val="24"/>
          <w:rPrChange w:id="6763" w:author="Ashley Frank" w:date="2024-12-20T20:44:00Z">
            <w:rPr>
              <w:rFonts w:ascii="Bookman Old Style" w:hAnsi="Bookman Old Style"/>
              <w:sz w:val="32"/>
              <w:szCs w:val="32"/>
            </w:rPr>
          </w:rPrChange>
        </w:rPr>
        <w:t xml:space="preserve">often determine </w:t>
      </w:r>
      <w:ins w:id="6764" w:author="Ashley Frank" w:date="2024-12-30T22:19:00Z">
        <w:r w:rsidR="00030D91">
          <w:rPr>
            <w:rFonts w:ascii="Bookman Old Style" w:hAnsi="Bookman Old Style"/>
            <w:szCs w:val="24"/>
          </w:rPr>
          <w:t xml:space="preserve">the </w:t>
        </w:r>
      </w:ins>
      <w:del w:id="6765" w:author="Ashley Frank" w:date="2024-12-30T22:19:00Z">
        <w:r w:rsidRPr="009C679A" w:rsidDel="00030D91">
          <w:rPr>
            <w:rFonts w:ascii="Bookman Old Style" w:hAnsi="Bookman Old Style"/>
            <w:szCs w:val="24"/>
            <w:rPrChange w:id="6766" w:author="Ashley Frank" w:date="2024-12-20T20:44:00Z">
              <w:rPr>
                <w:rFonts w:ascii="Bookman Old Style" w:hAnsi="Bookman Old Style"/>
                <w:sz w:val="32"/>
                <w:szCs w:val="32"/>
              </w:rPr>
            </w:rPrChange>
          </w:rPr>
          <w:delText xml:space="preserve">to </w:delText>
        </w:r>
      </w:del>
      <w:r w:rsidRPr="009C679A">
        <w:rPr>
          <w:rFonts w:ascii="Bookman Old Style" w:hAnsi="Bookman Old Style"/>
          <w:szCs w:val="24"/>
          <w:rPrChange w:id="6767" w:author="Ashley Frank" w:date="2024-12-20T20:44:00Z">
            <w:rPr>
              <w:rFonts w:ascii="Bookman Old Style" w:hAnsi="Bookman Old Style"/>
              <w:sz w:val="32"/>
              <w:szCs w:val="32"/>
            </w:rPr>
          </w:rPrChange>
        </w:rPr>
        <w:t xml:space="preserve">amount and quality of the love they give. If you know that you are getting something, </w:t>
      </w:r>
      <w:del w:id="6768" w:author="Ashley Frank" w:date="2024-12-30T22:19:00Z">
        <w:r w:rsidRPr="009C679A" w:rsidDel="00030D91">
          <w:rPr>
            <w:rFonts w:ascii="Bookman Old Style" w:hAnsi="Bookman Old Style"/>
            <w:szCs w:val="24"/>
            <w:rPrChange w:id="6769" w:author="Ashley Frank" w:date="2024-12-20T20:44:00Z">
              <w:rPr>
                <w:rFonts w:ascii="Bookman Old Style" w:hAnsi="Bookman Old Style"/>
                <w:sz w:val="32"/>
                <w:szCs w:val="32"/>
              </w:rPr>
            </w:rPrChange>
          </w:rPr>
          <w:delText xml:space="preserve">more </w:delText>
        </w:r>
      </w:del>
      <w:ins w:id="6770" w:author="Ashley Frank" w:date="2024-12-30T22:19:00Z">
        <w:r w:rsidR="00030D91">
          <w:rPr>
            <w:rFonts w:ascii="Bookman Old Style" w:hAnsi="Bookman Old Style"/>
            <w:szCs w:val="24"/>
          </w:rPr>
          <w:t>you’re prone to give more love</w:t>
        </w:r>
      </w:ins>
      <w:del w:id="6771" w:author="Ashley Frank" w:date="2024-12-30T22:19:00Z">
        <w:r w:rsidRPr="009C679A" w:rsidDel="00030D91">
          <w:rPr>
            <w:rFonts w:ascii="Bookman Old Style" w:hAnsi="Bookman Old Style"/>
            <w:szCs w:val="24"/>
            <w:rPrChange w:id="6772" w:author="Ashley Frank" w:date="2024-12-20T20:44:00Z">
              <w:rPr>
                <w:rFonts w:ascii="Bookman Old Style" w:hAnsi="Bookman Old Style"/>
                <w:sz w:val="32"/>
                <w:szCs w:val="32"/>
              </w:rPr>
            </w:rPrChange>
          </w:rPr>
          <w:delText>love is given</w:delText>
        </w:r>
      </w:del>
      <w:r w:rsidRPr="009C679A">
        <w:rPr>
          <w:rFonts w:ascii="Bookman Old Style" w:hAnsi="Bookman Old Style"/>
          <w:szCs w:val="24"/>
          <w:rPrChange w:id="6773" w:author="Ashley Frank" w:date="2024-12-20T20:44:00Z">
            <w:rPr>
              <w:rFonts w:ascii="Bookman Old Style" w:hAnsi="Bookman Old Style"/>
              <w:sz w:val="32"/>
              <w:szCs w:val="32"/>
            </w:rPr>
          </w:rPrChange>
        </w:rPr>
        <w:t>. If there is doubt, it seems to be held back. Look at what Luke</w:t>
      </w:r>
      <w:r w:rsidR="00A4668D" w:rsidRPr="009C679A">
        <w:rPr>
          <w:rFonts w:ascii="Bookman Old Style" w:hAnsi="Bookman Old Style"/>
          <w:szCs w:val="24"/>
          <w:rPrChange w:id="6774" w:author="Ashley Frank" w:date="2024-12-20T20:44:00Z">
            <w:rPr>
              <w:rFonts w:ascii="Bookman Old Style" w:hAnsi="Bookman Old Style"/>
              <w:sz w:val="32"/>
              <w:szCs w:val="32"/>
            </w:rPr>
          </w:rPrChange>
        </w:rPr>
        <w:t xml:space="preserve"> 6:32-34</w:t>
      </w:r>
      <w:r w:rsidRPr="009C679A">
        <w:rPr>
          <w:rFonts w:ascii="Bookman Old Style" w:hAnsi="Bookman Old Style"/>
          <w:szCs w:val="24"/>
          <w:rPrChange w:id="6775" w:author="Ashley Frank" w:date="2024-12-20T20:44:00Z">
            <w:rPr>
              <w:rFonts w:ascii="Bookman Old Style" w:hAnsi="Bookman Old Style"/>
              <w:sz w:val="32"/>
              <w:szCs w:val="32"/>
            </w:rPr>
          </w:rPrChange>
        </w:rPr>
        <w:t xml:space="preserve"> says about this:</w:t>
      </w:r>
    </w:p>
    <w:p w14:paraId="10E25F59" w14:textId="77777777" w:rsidR="00777C17" w:rsidRPr="009C679A" w:rsidRDefault="00777C17" w:rsidP="009014DA">
      <w:pPr>
        <w:pStyle w:val="BodyText"/>
        <w:spacing w:line="360" w:lineRule="auto"/>
        <w:rPr>
          <w:rFonts w:ascii="Bookman Old Style" w:hAnsi="Bookman Old Style"/>
          <w:szCs w:val="24"/>
          <w:rPrChange w:id="6776" w:author="Ashley Frank" w:date="2024-12-20T20:44:00Z">
            <w:rPr>
              <w:rFonts w:ascii="Bookman Old Style" w:hAnsi="Bookman Old Style"/>
              <w:sz w:val="32"/>
              <w:szCs w:val="32"/>
            </w:rPr>
          </w:rPrChange>
        </w:rPr>
      </w:pPr>
    </w:p>
    <w:p w14:paraId="57709D37" w14:textId="77777777" w:rsidR="00777C17" w:rsidRPr="009C679A" w:rsidRDefault="00777C17" w:rsidP="00777C17">
      <w:pPr>
        <w:pStyle w:val="NormalWeb"/>
        <w:spacing w:before="0" w:beforeAutospacing="0" w:after="150" w:afterAutospacing="0" w:line="360" w:lineRule="atLeast"/>
        <w:ind w:left="720"/>
        <w:rPr>
          <w:rFonts w:ascii="Bookman Old Style" w:hAnsi="Bookman Old Style"/>
          <w:i/>
          <w:color w:val="000000"/>
          <w:rPrChange w:id="6777" w:author="Ashley Frank" w:date="2024-12-20T20:44:00Z">
            <w:rPr>
              <w:rFonts w:ascii="Bookman Old Style" w:hAnsi="Bookman Old Style"/>
              <w:i/>
              <w:color w:val="000000"/>
              <w:sz w:val="32"/>
              <w:szCs w:val="32"/>
            </w:rPr>
          </w:rPrChange>
        </w:rPr>
      </w:pPr>
      <w:r w:rsidRPr="009C679A">
        <w:rPr>
          <w:rStyle w:val="text"/>
          <w:rFonts w:ascii="Bookman Old Style" w:hAnsi="Bookman Old Style"/>
          <w:i/>
          <w:color w:val="000000"/>
          <w:rPrChange w:id="6778" w:author="Ashley Frank" w:date="2024-12-20T20:44:00Z">
            <w:rPr>
              <w:rStyle w:val="text"/>
              <w:rFonts w:ascii="Bookman Old Style" w:hAnsi="Bookman Old Style"/>
              <w:i/>
              <w:color w:val="000000"/>
              <w:sz w:val="32"/>
              <w:szCs w:val="32"/>
            </w:rPr>
          </w:rPrChange>
        </w:rPr>
        <w:t>For if ye love them which love you, what thank have ye? for sinners also love those that love them.</w:t>
      </w:r>
    </w:p>
    <w:p w14:paraId="164C368D" w14:textId="77777777" w:rsidR="00777C17" w:rsidRPr="009C679A" w:rsidRDefault="00777C17" w:rsidP="00777C17">
      <w:pPr>
        <w:pStyle w:val="NormalWeb"/>
        <w:spacing w:before="0" w:beforeAutospacing="0" w:after="150" w:afterAutospacing="0" w:line="360" w:lineRule="atLeast"/>
        <w:ind w:left="720"/>
        <w:rPr>
          <w:rFonts w:ascii="Bookman Old Style" w:hAnsi="Bookman Old Style"/>
          <w:i/>
          <w:color w:val="000000"/>
          <w:rPrChange w:id="6779" w:author="Ashley Frank" w:date="2024-12-20T20:44:00Z">
            <w:rPr>
              <w:rFonts w:ascii="Bookman Old Style" w:hAnsi="Bookman Old Style"/>
              <w:i/>
              <w:color w:val="000000"/>
              <w:sz w:val="32"/>
              <w:szCs w:val="32"/>
            </w:rPr>
          </w:rPrChange>
        </w:rPr>
      </w:pPr>
      <w:r w:rsidRPr="009C679A">
        <w:rPr>
          <w:rStyle w:val="text"/>
          <w:rFonts w:ascii="Bookman Old Style" w:hAnsi="Bookman Old Style"/>
          <w:b/>
          <w:bCs/>
          <w:i/>
          <w:color w:val="000000"/>
          <w:vertAlign w:val="superscript"/>
          <w:rPrChange w:id="6780" w:author="Ashley Frank" w:date="2024-12-20T20:44:00Z">
            <w:rPr>
              <w:rStyle w:val="text"/>
              <w:rFonts w:ascii="Bookman Old Style" w:hAnsi="Bookman Old Style"/>
              <w:b/>
              <w:bCs/>
              <w:i/>
              <w:color w:val="000000"/>
              <w:sz w:val="32"/>
              <w:szCs w:val="32"/>
              <w:vertAlign w:val="superscript"/>
            </w:rPr>
          </w:rPrChange>
        </w:rPr>
        <w:t>33 </w:t>
      </w:r>
      <w:r w:rsidRPr="009C679A">
        <w:rPr>
          <w:rStyle w:val="text"/>
          <w:rFonts w:ascii="Bookman Old Style" w:hAnsi="Bookman Old Style"/>
          <w:i/>
          <w:color w:val="000000"/>
          <w:rPrChange w:id="6781" w:author="Ashley Frank" w:date="2024-12-20T20:44:00Z">
            <w:rPr>
              <w:rStyle w:val="text"/>
              <w:rFonts w:ascii="Bookman Old Style" w:hAnsi="Bookman Old Style"/>
              <w:i/>
              <w:color w:val="000000"/>
              <w:sz w:val="32"/>
              <w:szCs w:val="32"/>
            </w:rPr>
          </w:rPrChange>
        </w:rPr>
        <w:t>And if ye do good to them which do good to you, what thank have ye? for sinners also do even the same.</w:t>
      </w:r>
    </w:p>
    <w:p w14:paraId="04D58476" w14:textId="6A6B5EF9" w:rsidR="00777C17" w:rsidRDefault="00777C17" w:rsidP="00777C17">
      <w:pPr>
        <w:pStyle w:val="NormalWeb"/>
        <w:spacing w:before="0" w:beforeAutospacing="0" w:after="150" w:afterAutospacing="0" w:line="360" w:lineRule="atLeast"/>
        <w:ind w:left="720"/>
        <w:rPr>
          <w:ins w:id="6782" w:author="Ashley Frank" w:date="2024-12-30T21:11:00Z"/>
          <w:rStyle w:val="text"/>
          <w:rFonts w:ascii="Bookman Old Style" w:hAnsi="Bookman Old Style"/>
          <w:i/>
          <w:color w:val="000000"/>
        </w:rPr>
      </w:pPr>
      <w:r w:rsidRPr="00383CD9">
        <w:rPr>
          <w:rStyle w:val="text"/>
          <w:rFonts w:ascii="Bookman Old Style" w:hAnsi="Bookman Old Style"/>
          <w:b/>
          <w:bCs/>
          <w:i/>
          <w:color w:val="000000"/>
          <w:vertAlign w:val="superscript"/>
          <w:rPrChange w:id="6783" w:author="Ashley Frank" w:date="2024-12-30T21:55:00Z">
            <w:rPr>
              <w:rStyle w:val="text"/>
              <w:rFonts w:ascii="Bookman Old Style" w:hAnsi="Bookman Old Style"/>
              <w:b/>
              <w:bCs/>
              <w:i/>
              <w:color w:val="000000"/>
              <w:sz w:val="32"/>
              <w:szCs w:val="32"/>
              <w:vertAlign w:val="superscript"/>
            </w:rPr>
          </w:rPrChange>
        </w:rPr>
        <w:t>34 </w:t>
      </w:r>
      <w:r w:rsidRPr="00383CD9">
        <w:rPr>
          <w:rStyle w:val="text"/>
          <w:rFonts w:ascii="Bookman Old Style" w:hAnsi="Bookman Old Style"/>
          <w:i/>
          <w:color w:val="000000"/>
          <w:rPrChange w:id="6784" w:author="Ashley Frank" w:date="2024-12-30T21:55:00Z">
            <w:rPr>
              <w:rStyle w:val="text"/>
              <w:rFonts w:ascii="Bookman Old Style" w:hAnsi="Bookman Old Style"/>
              <w:i/>
              <w:color w:val="000000"/>
              <w:sz w:val="32"/>
              <w:szCs w:val="32"/>
            </w:rPr>
          </w:rPrChange>
        </w:rPr>
        <w:t>And if ye lend to them of whom ye hope to receive, what thank have ye?</w:t>
      </w:r>
      <w:r w:rsidRPr="009C679A">
        <w:rPr>
          <w:rStyle w:val="text"/>
          <w:rFonts w:ascii="Bookman Old Style" w:hAnsi="Bookman Old Style"/>
          <w:i/>
          <w:color w:val="000000"/>
          <w:rPrChange w:id="6785" w:author="Ashley Frank" w:date="2024-12-20T20:44:00Z">
            <w:rPr>
              <w:rStyle w:val="text"/>
              <w:rFonts w:ascii="Bookman Old Style" w:hAnsi="Bookman Old Style"/>
              <w:i/>
              <w:color w:val="000000"/>
              <w:sz w:val="32"/>
              <w:szCs w:val="32"/>
            </w:rPr>
          </w:rPrChange>
        </w:rPr>
        <w:t xml:space="preserve"> for sinners also lend to sinners, to receive as much again.</w:t>
      </w:r>
    </w:p>
    <w:p w14:paraId="34276AE6" w14:textId="77777777" w:rsidR="00D55349" w:rsidRPr="009C679A" w:rsidRDefault="00D55349" w:rsidP="00777C17">
      <w:pPr>
        <w:pStyle w:val="NormalWeb"/>
        <w:spacing w:before="0" w:beforeAutospacing="0" w:after="150" w:afterAutospacing="0" w:line="360" w:lineRule="atLeast"/>
        <w:ind w:left="720"/>
        <w:rPr>
          <w:rFonts w:ascii="Bookman Old Style" w:hAnsi="Bookman Old Style"/>
          <w:i/>
          <w:color w:val="000000"/>
          <w:rPrChange w:id="6786" w:author="Ashley Frank" w:date="2024-12-20T20:44:00Z">
            <w:rPr>
              <w:rFonts w:ascii="Bookman Old Style" w:hAnsi="Bookman Old Style"/>
              <w:i/>
              <w:color w:val="000000"/>
              <w:sz w:val="32"/>
              <w:szCs w:val="32"/>
            </w:rPr>
          </w:rPrChange>
        </w:rPr>
      </w:pPr>
    </w:p>
    <w:p w14:paraId="0E47500D" w14:textId="1372CAB6" w:rsidR="00777C17" w:rsidRPr="009C679A" w:rsidRDefault="00777C17" w:rsidP="009014DA">
      <w:pPr>
        <w:pStyle w:val="BodyText"/>
        <w:spacing w:line="360" w:lineRule="auto"/>
        <w:rPr>
          <w:rFonts w:ascii="Bookman Old Style" w:hAnsi="Bookman Old Style"/>
          <w:szCs w:val="24"/>
          <w:rPrChange w:id="6787" w:author="Ashley Frank" w:date="2024-12-20T20:44:00Z">
            <w:rPr>
              <w:rFonts w:ascii="Bookman Old Style" w:hAnsi="Bookman Old Style"/>
              <w:sz w:val="32"/>
              <w:szCs w:val="32"/>
            </w:rPr>
          </w:rPrChange>
        </w:rPr>
      </w:pPr>
      <w:r w:rsidRPr="009C679A">
        <w:rPr>
          <w:rFonts w:ascii="Bookman Old Style" w:hAnsi="Bookman Old Style"/>
          <w:szCs w:val="24"/>
          <w:rPrChange w:id="6788" w:author="Ashley Frank" w:date="2024-12-20T20:44:00Z">
            <w:rPr>
              <w:rFonts w:ascii="Bookman Old Style" w:hAnsi="Bookman Old Style"/>
              <w:sz w:val="32"/>
              <w:szCs w:val="32"/>
            </w:rPr>
          </w:rPrChange>
        </w:rPr>
        <w:t>The other thing about love is that it is impossible to love someone</w:t>
      </w:r>
      <w:ins w:id="6789" w:author="Ashley Frank" w:date="2024-12-30T21:55:00Z">
        <w:r w:rsidR="00383CD9">
          <w:rPr>
            <w:rFonts w:ascii="Bookman Old Style" w:hAnsi="Bookman Old Style"/>
            <w:szCs w:val="24"/>
          </w:rPr>
          <w:t xml:space="preserve"> unless </w:t>
        </w:r>
      </w:ins>
      <w:del w:id="6790" w:author="Ashley Frank" w:date="2024-12-30T21:55:00Z">
        <w:r w:rsidRPr="009C679A" w:rsidDel="00383CD9">
          <w:rPr>
            <w:rFonts w:ascii="Bookman Old Style" w:hAnsi="Bookman Old Style"/>
            <w:szCs w:val="24"/>
            <w:rPrChange w:id="6791" w:author="Ashley Frank" w:date="2024-12-20T20:44:00Z">
              <w:rPr>
                <w:rFonts w:ascii="Bookman Old Style" w:hAnsi="Bookman Old Style"/>
                <w:sz w:val="32"/>
                <w:szCs w:val="32"/>
              </w:rPr>
            </w:rPrChange>
          </w:rPr>
          <w:delText xml:space="preserve"> unless, on purpose, </w:delText>
        </w:r>
      </w:del>
      <w:r w:rsidRPr="009C679A">
        <w:rPr>
          <w:rFonts w:ascii="Bookman Old Style" w:hAnsi="Bookman Old Style"/>
          <w:szCs w:val="24"/>
          <w:rPrChange w:id="6792" w:author="Ashley Frank" w:date="2024-12-20T20:44:00Z">
            <w:rPr>
              <w:rFonts w:ascii="Bookman Old Style" w:hAnsi="Bookman Old Style"/>
              <w:sz w:val="32"/>
              <w:szCs w:val="32"/>
            </w:rPr>
          </w:rPrChange>
        </w:rPr>
        <w:t xml:space="preserve">you allow yourself to be </w:t>
      </w:r>
      <w:r w:rsidRPr="009C679A">
        <w:rPr>
          <w:rFonts w:ascii="Bookman Old Style" w:hAnsi="Bookman Old Style"/>
          <w:b/>
          <w:i/>
          <w:szCs w:val="24"/>
          <w:rPrChange w:id="6793" w:author="Ashley Frank" w:date="2024-12-20T20:44:00Z">
            <w:rPr>
              <w:rFonts w:ascii="Bookman Old Style" w:hAnsi="Bookman Old Style"/>
              <w:b/>
              <w:i/>
              <w:sz w:val="32"/>
              <w:szCs w:val="32"/>
            </w:rPr>
          </w:rPrChange>
        </w:rPr>
        <w:t>vulnerable</w:t>
      </w:r>
      <w:r w:rsidRPr="009C679A">
        <w:rPr>
          <w:rFonts w:ascii="Bookman Old Style" w:hAnsi="Bookman Old Style"/>
          <w:szCs w:val="24"/>
          <w:rPrChange w:id="6794" w:author="Ashley Frank" w:date="2024-12-20T20:44:00Z">
            <w:rPr>
              <w:rFonts w:ascii="Bookman Old Style" w:hAnsi="Bookman Old Style"/>
              <w:sz w:val="32"/>
              <w:szCs w:val="32"/>
            </w:rPr>
          </w:rPrChange>
        </w:rPr>
        <w:t xml:space="preserve">. Otherwise, it’s like trying to hug a cactus! Very difficult to get close to. </w:t>
      </w:r>
      <w:ins w:id="6795" w:author="Ashley Frank" w:date="2024-12-30T21:56:00Z">
        <w:r w:rsidR="00383CD9">
          <w:rPr>
            <w:rFonts w:ascii="Bookman Old Style" w:hAnsi="Bookman Old Style"/>
            <w:szCs w:val="24"/>
          </w:rPr>
          <w:t xml:space="preserve">True love </w:t>
        </w:r>
      </w:ins>
      <w:del w:id="6796" w:author="Ashley Frank" w:date="2024-12-30T21:56:00Z">
        <w:r w:rsidRPr="009C679A" w:rsidDel="00383CD9">
          <w:rPr>
            <w:rFonts w:ascii="Bookman Old Style" w:hAnsi="Bookman Old Style"/>
            <w:szCs w:val="24"/>
            <w:rPrChange w:id="6797" w:author="Ashley Frank" w:date="2024-12-20T20:44:00Z">
              <w:rPr>
                <w:rFonts w:ascii="Bookman Old Style" w:hAnsi="Bookman Old Style"/>
                <w:sz w:val="32"/>
                <w:szCs w:val="32"/>
              </w:rPr>
            </w:rPrChange>
          </w:rPr>
          <w:delText xml:space="preserve">Love </w:delText>
        </w:r>
      </w:del>
      <w:ins w:id="6798" w:author="Ashley Frank" w:date="2024-12-30T21:56:00Z">
        <w:r w:rsidR="00383CD9">
          <w:rPr>
            <w:rFonts w:ascii="Bookman Old Style" w:hAnsi="Bookman Old Style"/>
            <w:szCs w:val="24"/>
          </w:rPr>
          <w:t xml:space="preserve">makes </w:t>
        </w:r>
      </w:ins>
      <w:del w:id="6799" w:author="Ashley Frank" w:date="2024-12-30T21:56:00Z">
        <w:r w:rsidRPr="009C679A" w:rsidDel="00383CD9">
          <w:rPr>
            <w:rFonts w:ascii="Bookman Old Style" w:hAnsi="Bookman Old Style"/>
            <w:szCs w:val="24"/>
            <w:rPrChange w:id="6800" w:author="Ashley Frank" w:date="2024-12-20T20:44:00Z">
              <w:rPr>
                <w:rFonts w:ascii="Bookman Old Style" w:hAnsi="Bookman Old Style"/>
                <w:sz w:val="32"/>
                <w:szCs w:val="32"/>
              </w:rPr>
            </w:rPrChange>
          </w:rPr>
          <w:delText>allows closenes</w:delText>
        </w:r>
      </w:del>
      <w:ins w:id="6801" w:author="Ashley Frank" w:date="2024-12-30T21:56:00Z">
        <w:r w:rsidR="00383CD9">
          <w:rPr>
            <w:rFonts w:ascii="Bookman Old Style" w:hAnsi="Bookman Old Style"/>
            <w:szCs w:val="24"/>
          </w:rPr>
          <w:t>room for closeness</w:t>
        </w:r>
      </w:ins>
      <w:del w:id="6802" w:author="Ashley Frank" w:date="2024-12-30T21:56:00Z">
        <w:r w:rsidRPr="009C679A" w:rsidDel="00383CD9">
          <w:rPr>
            <w:rFonts w:ascii="Bookman Old Style" w:hAnsi="Bookman Old Style"/>
            <w:szCs w:val="24"/>
            <w:rPrChange w:id="6803" w:author="Ashley Frank" w:date="2024-12-20T20:44:00Z">
              <w:rPr>
                <w:rFonts w:ascii="Bookman Old Style" w:hAnsi="Bookman Old Style"/>
                <w:sz w:val="32"/>
                <w:szCs w:val="32"/>
              </w:rPr>
            </w:rPrChange>
          </w:rPr>
          <w:delText>s</w:delText>
        </w:r>
      </w:del>
      <w:ins w:id="6804" w:author="Ashley Frank" w:date="2024-12-30T21:56:00Z">
        <w:r w:rsidR="00383CD9">
          <w:rPr>
            <w:rFonts w:ascii="Bookman Old Style" w:hAnsi="Bookman Old Style"/>
            <w:szCs w:val="24"/>
          </w:rPr>
          <w:t xml:space="preserve"> </w:t>
        </w:r>
      </w:ins>
      <w:ins w:id="6805" w:author="Ashley Frank" w:date="2024-12-30T22:17:00Z">
        <w:r w:rsidR="00030D91">
          <w:rPr>
            <w:rFonts w:ascii="Bookman Old Style" w:hAnsi="Bookman Old Style"/>
            <w:szCs w:val="24"/>
          </w:rPr>
          <w:t>and is a safe space that lets</w:t>
        </w:r>
      </w:ins>
      <w:del w:id="6806" w:author="Ashley Frank" w:date="2024-12-30T21:56:00Z">
        <w:r w:rsidRPr="009C679A" w:rsidDel="00383CD9">
          <w:rPr>
            <w:rFonts w:ascii="Bookman Old Style" w:hAnsi="Bookman Old Style"/>
            <w:szCs w:val="24"/>
            <w:rPrChange w:id="6807" w:author="Ashley Frank" w:date="2024-12-20T20:44:00Z">
              <w:rPr>
                <w:rFonts w:ascii="Bookman Old Style" w:hAnsi="Bookman Old Style"/>
                <w:sz w:val="32"/>
                <w:szCs w:val="32"/>
              </w:rPr>
            </w:rPrChange>
          </w:rPr>
          <w:delText xml:space="preserve">, and love is always </w:delText>
        </w:r>
      </w:del>
      <w:del w:id="6808" w:author="Ashley Frank" w:date="2024-12-30T22:17:00Z">
        <w:r w:rsidRPr="009C679A" w:rsidDel="00030D91">
          <w:rPr>
            <w:rFonts w:ascii="Bookman Old Style" w:hAnsi="Bookman Old Style"/>
            <w:szCs w:val="24"/>
            <w:rPrChange w:id="6809" w:author="Ashley Frank" w:date="2024-12-20T20:44:00Z">
              <w:rPr>
                <w:rFonts w:ascii="Bookman Old Style" w:hAnsi="Bookman Old Style"/>
                <w:sz w:val="32"/>
                <w:szCs w:val="32"/>
              </w:rPr>
            </w:rPrChange>
          </w:rPr>
          <w:delText>safe</w:delText>
        </w:r>
      </w:del>
      <w:ins w:id="6810" w:author="Ashley Frank" w:date="2024-12-30T21:56:00Z">
        <w:r w:rsidR="00383CD9">
          <w:rPr>
            <w:rFonts w:ascii="Bookman Old Style" w:hAnsi="Bookman Old Style"/>
            <w:szCs w:val="24"/>
          </w:rPr>
          <w:t xml:space="preserve"> people show up as they are</w:t>
        </w:r>
      </w:ins>
      <w:ins w:id="6811" w:author="Ashley Frank" w:date="2024-12-30T21:57:00Z">
        <w:r w:rsidR="00383CD9">
          <w:rPr>
            <w:rFonts w:ascii="Bookman Old Style" w:hAnsi="Bookman Old Style"/>
            <w:szCs w:val="24"/>
          </w:rPr>
          <w:t>.</w:t>
        </w:r>
      </w:ins>
      <w:del w:id="6812" w:author="Ashley Frank" w:date="2024-12-30T21:56:00Z">
        <w:r w:rsidRPr="009C679A" w:rsidDel="00383CD9">
          <w:rPr>
            <w:rFonts w:ascii="Bookman Old Style" w:hAnsi="Bookman Old Style"/>
            <w:szCs w:val="24"/>
            <w:rPrChange w:id="6813" w:author="Ashley Frank" w:date="2024-12-20T20:44:00Z">
              <w:rPr>
                <w:rFonts w:ascii="Bookman Old Style" w:hAnsi="Bookman Old Style"/>
                <w:sz w:val="32"/>
                <w:szCs w:val="32"/>
              </w:rPr>
            </w:rPrChange>
          </w:rPr>
          <w:delText>.</w:delText>
        </w:r>
      </w:del>
      <w:r w:rsidRPr="009C679A">
        <w:rPr>
          <w:rFonts w:ascii="Bookman Old Style" w:hAnsi="Bookman Old Style"/>
          <w:szCs w:val="24"/>
          <w:rPrChange w:id="6814" w:author="Ashley Frank" w:date="2024-12-20T20:44:00Z">
            <w:rPr>
              <w:rFonts w:ascii="Bookman Old Style" w:hAnsi="Bookman Old Style"/>
              <w:sz w:val="32"/>
              <w:szCs w:val="32"/>
            </w:rPr>
          </w:rPrChange>
        </w:rPr>
        <w:t xml:space="preserve"> </w:t>
      </w:r>
      <w:r w:rsidR="005A1CDD" w:rsidRPr="009C679A">
        <w:rPr>
          <w:rFonts w:ascii="Bookman Old Style" w:hAnsi="Bookman Old Style"/>
          <w:szCs w:val="24"/>
          <w:rPrChange w:id="6815" w:author="Ashley Frank" w:date="2024-12-20T20:44:00Z">
            <w:rPr>
              <w:rFonts w:ascii="Bookman Old Style" w:hAnsi="Bookman Old Style"/>
              <w:sz w:val="32"/>
              <w:szCs w:val="32"/>
            </w:rPr>
          </w:rPrChange>
        </w:rPr>
        <w:t>Love</w:t>
      </w:r>
      <w:r w:rsidRPr="009C679A">
        <w:rPr>
          <w:rFonts w:ascii="Bookman Old Style" w:hAnsi="Bookman Old Style"/>
          <w:szCs w:val="24"/>
          <w:rPrChange w:id="6816" w:author="Ashley Frank" w:date="2024-12-20T20:44:00Z">
            <w:rPr>
              <w:rFonts w:ascii="Bookman Old Style" w:hAnsi="Bookman Old Style"/>
              <w:sz w:val="32"/>
              <w:szCs w:val="32"/>
            </w:rPr>
          </w:rPrChange>
        </w:rPr>
        <w:t xml:space="preserve"> tells the truth in a way that causes </w:t>
      </w:r>
      <w:r w:rsidRPr="009C679A">
        <w:rPr>
          <w:rFonts w:ascii="Bookman Old Style" w:hAnsi="Bookman Old Style"/>
          <w:szCs w:val="24"/>
          <w:rPrChange w:id="6817" w:author="Ashley Frank" w:date="2024-12-20T20:44:00Z">
            <w:rPr>
              <w:rFonts w:ascii="Bookman Old Style" w:hAnsi="Bookman Old Style"/>
              <w:sz w:val="32"/>
              <w:szCs w:val="32"/>
            </w:rPr>
          </w:rPrChange>
        </w:rPr>
        <w:lastRenderedPageBreak/>
        <w:t xml:space="preserve">growth and encouragement. It </w:t>
      </w:r>
      <w:ins w:id="6818" w:author="Ashley Frank" w:date="2024-12-30T22:18:00Z">
        <w:r w:rsidR="00030D91">
          <w:rPr>
            <w:rFonts w:ascii="Bookman Old Style" w:hAnsi="Bookman Old Style"/>
            <w:szCs w:val="24"/>
          </w:rPr>
          <w:t>exudes kindness</w:t>
        </w:r>
      </w:ins>
      <w:del w:id="6819" w:author="Ashley Frank" w:date="2024-12-30T22:18:00Z">
        <w:r w:rsidRPr="009C679A" w:rsidDel="00030D91">
          <w:rPr>
            <w:rFonts w:ascii="Bookman Old Style" w:hAnsi="Bookman Old Style"/>
            <w:szCs w:val="24"/>
            <w:rPrChange w:id="6820" w:author="Ashley Frank" w:date="2024-12-20T20:44:00Z">
              <w:rPr>
                <w:rFonts w:ascii="Bookman Old Style" w:hAnsi="Bookman Old Style"/>
                <w:sz w:val="32"/>
                <w:szCs w:val="32"/>
              </w:rPr>
            </w:rPrChange>
          </w:rPr>
          <w:delText>i</w:delText>
        </w:r>
      </w:del>
      <w:del w:id="6821" w:author="Ashley Frank" w:date="2024-12-30T22:17:00Z">
        <w:r w:rsidRPr="009C679A" w:rsidDel="00030D91">
          <w:rPr>
            <w:rFonts w:ascii="Bookman Old Style" w:hAnsi="Bookman Old Style"/>
            <w:szCs w:val="24"/>
            <w:rPrChange w:id="6822" w:author="Ashley Frank" w:date="2024-12-20T20:44:00Z">
              <w:rPr>
                <w:rFonts w:ascii="Bookman Old Style" w:hAnsi="Bookman Old Style"/>
                <w:sz w:val="32"/>
                <w:szCs w:val="32"/>
              </w:rPr>
            </w:rPrChange>
          </w:rPr>
          <w:delText>s kind</w:delText>
        </w:r>
      </w:del>
      <w:r w:rsidRPr="009C679A">
        <w:rPr>
          <w:rFonts w:ascii="Bookman Old Style" w:hAnsi="Bookman Old Style"/>
          <w:szCs w:val="24"/>
          <w:rPrChange w:id="6823" w:author="Ashley Frank" w:date="2024-12-20T20:44:00Z">
            <w:rPr>
              <w:rFonts w:ascii="Bookman Old Style" w:hAnsi="Bookman Old Style"/>
              <w:sz w:val="32"/>
              <w:szCs w:val="32"/>
            </w:rPr>
          </w:rPrChange>
        </w:rPr>
        <w:t xml:space="preserve">, but not </w:t>
      </w:r>
      <w:del w:id="6824" w:author="Ashley Frank" w:date="2024-12-30T22:18:00Z">
        <w:r w:rsidRPr="009C679A" w:rsidDel="00030D91">
          <w:rPr>
            <w:rFonts w:ascii="Bookman Old Style" w:hAnsi="Bookman Old Style"/>
            <w:szCs w:val="24"/>
            <w:rPrChange w:id="6825" w:author="Ashley Frank" w:date="2024-12-20T20:44:00Z">
              <w:rPr>
                <w:rFonts w:ascii="Bookman Old Style" w:hAnsi="Bookman Old Style"/>
                <w:sz w:val="32"/>
                <w:szCs w:val="32"/>
              </w:rPr>
            </w:rPrChange>
          </w:rPr>
          <w:delText>alway</w:delText>
        </w:r>
      </w:del>
      <w:ins w:id="6826" w:author="Ashley Frank" w:date="2024-12-30T22:18:00Z">
        <w:r w:rsidR="00030D91">
          <w:rPr>
            <w:rFonts w:ascii="Bookman Old Style" w:hAnsi="Bookman Old Style"/>
            <w:szCs w:val="24"/>
          </w:rPr>
          <w:t>in</w:t>
        </w:r>
      </w:ins>
      <w:del w:id="6827" w:author="Ashley Frank" w:date="2024-12-30T22:18:00Z">
        <w:r w:rsidRPr="009C679A" w:rsidDel="00030D91">
          <w:rPr>
            <w:rFonts w:ascii="Bookman Old Style" w:hAnsi="Bookman Old Style"/>
            <w:szCs w:val="24"/>
            <w:rPrChange w:id="6828" w:author="Ashley Frank" w:date="2024-12-20T20:44:00Z">
              <w:rPr>
                <w:rFonts w:ascii="Bookman Old Style" w:hAnsi="Bookman Old Style"/>
                <w:sz w:val="32"/>
                <w:szCs w:val="32"/>
              </w:rPr>
            </w:rPrChange>
          </w:rPr>
          <w:delText>s</w:delText>
        </w:r>
      </w:del>
      <w:r w:rsidRPr="009C679A">
        <w:rPr>
          <w:rFonts w:ascii="Bookman Old Style" w:hAnsi="Bookman Old Style"/>
          <w:szCs w:val="24"/>
          <w:rPrChange w:id="6829" w:author="Ashley Frank" w:date="2024-12-20T20:44:00Z">
            <w:rPr>
              <w:rFonts w:ascii="Bookman Old Style" w:hAnsi="Bookman Old Style"/>
              <w:sz w:val="32"/>
              <w:szCs w:val="32"/>
            </w:rPr>
          </w:rPrChange>
        </w:rPr>
        <w:t xml:space="preserve"> a</w:t>
      </w:r>
      <w:ins w:id="6830" w:author="Ashley Frank" w:date="2024-12-30T22:18:00Z">
        <w:r w:rsidR="00030D91">
          <w:rPr>
            <w:rFonts w:ascii="Bookman Old Style" w:hAnsi="Bookman Old Style"/>
            <w:szCs w:val="24"/>
          </w:rPr>
          <w:t xml:space="preserve"> way so you can be used as a</w:t>
        </w:r>
      </w:ins>
      <w:r w:rsidRPr="009C679A">
        <w:rPr>
          <w:rFonts w:ascii="Bookman Old Style" w:hAnsi="Bookman Old Style"/>
          <w:szCs w:val="24"/>
          <w:rPrChange w:id="6831" w:author="Ashley Frank" w:date="2024-12-20T20:44:00Z">
            <w:rPr>
              <w:rFonts w:ascii="Bookman Old Style" w:hAnsi="Bookman Old Style"/>
              <w:sz w:val="32"/>
              <w:szCs w:val="32"/>
            </w:rPr>
          </w:rPrChange>
        </w:rPr>
        <w:t xml:space="preserve"> </w:t>
      </w:r>
      <w:ins w:id="6832" w:author="Ashley Frank" w:date="2024-12-30T22:17:00Z">
        <w:r w:rsidR="00030D91">
          <w:rPr>
            <w:rFonts w:ascii="Bookman Old Style" w:hAnsi="Bookman Old Style"/>
            <w:szCs w:val="24"/>
          </w:rPr>
          <w:t xml:space="preserve">doormat </w:t>
        </w:r>
      </w:ins>
      <w:del w:id="6833" w:author="Ashley Frank" w:date="2024-12-30T22:17:00Z">
        <w:r w:rsidRPr="009C679A" w:rsidDel="00030D91">
          <w:rPr>
            <w:rFonts w:ascii="Bookman Old Style" w:hAnsi="Bookman Old Style"/>
            <w:szCs w:val="24"/>
            <w:rPrChange w:id="6834" w:author="Ashley Frank" w:date="2024-12-20T20:44:00Z">
              <w:rPr>
                <w:rFonts w:ascii="Bookman Old Style" w:hAnsi="Bookman Old Style"/>
                <w:sz w:val="32"/>
                <w:szCs w:val="32"/>
              </w:rPr>
            </w:rPrChange>
          </w:rPr>
          <w:delText xml:space="preserve">floor mat </w:delText>
        </w:r>
      </w:del>
      <w:r w:rsidRPr="009C679A">
        <w:rPr>
          <w:rFonts w:ascii="Bookman Old Style" w:hAnsi="Bookman Old Style"/>
          <w:szCs w:val="24"/>
          <w:rPrChange w:id="6835" w:author="Ashley Frank" w:date="2024-12-20T20:44:00Z">
            <w:rPr>
              <w:rFonts w:ascii="Bookman Old Style" w:hAnsi="Bookman Old Style"/>
              <w:sz w:val="32"/>
              <w:szCs w:val="32"/>
            </w:rPr>
          </w:rPrChange>
        </w:rPr>
        <w:t xml:space="preserve">where people can trample over </w:t>
      </w:r>
      <w:ins w:id="6836" w:author="Ashley Frank" w:date="2024-12-30T22:18:00Z">
        <w:r w:rsidR="00030D91">
          <w:rPr>
            <w:rFonts w:ascii="Bookman Old Style" w:hAnsi="Bookman Old Style"/>
            <w:szCs w:val="24"/>
          </w:rPr>
          <w:t>you and your love</w:t>
        </w:r>
      </w:ins>
      <w:del w:id="6837" w:author="Ashley Frank" w:date="2024-12-30T22:18:00Z">
        <w:r w:rsidRPr="009C679A" w:rsidDel="00030D91">
          <w:rPr>
            <w:rFonts w:ascii="Bookman Old Style" w:hAnsi="Bookman Old Style"/>
            <w:szCs w:val="24"/>
            <w:rPrChange w:id="6838" w:author="Ashley Frank" w:date="2024-12-20T20:44:00Z">
              <w:rPr>
                <w:rFonts w:ascii="Bookman Old Style" w:hAnsi="Bookman Old Style"/>
                <w:sz w:val="32"/>
                <w:szCs w:val="32"/>
              </w:rPr>
            </w:rPrChange>
          </w:rPr>
          <w:delText>it</w:delText>
        </w:r>
      </w:del>
      <w:r w:rsidRPr="009C679A">
        <w:rPr>
          <w:rFonts w:ascii="Bookman Old Style" w:hAnsi="Bookman Old Style"/>
          <w:szCs w:val="24"/>
          <w:rPrChange w:id="6839" w:author="Ashley Frank" w:date="2024-12-20T20:44:00Z">
            <w:rPr>
              <w:rFonts w:ascii="Bookman Old Style" w:hAnsi="Bookman Old Style"/>
              <w:sz w:val="32"/>
              <w:szCs w:val="32"/>
            </w:rPr>
          </w:rPrChange>
        </w:rPr>
        <w:t>.</w:t>
      </w:r>
    </w:p>
    <w:p w14:paraId="2B239127" w14:textId="77777777" w:rsidR="005A1CDD" w:rsidRPr="009C679A" w:rsidRDefault="005A1CDD" w:rsidP="009014DA">
      <w:pPr>
        <w:pStyle w:val="BodyText"/>
        <w:spacing w:line="360" w:lineRule="auto"/>
        <w:rPr>
          <w:rFonts w:ascii="Bookman Old Style" w:hAnsi="Bookman Old Style"/>
          <w:szCs w:val="24"/>
          <w:rPrChange w:id="6840" w:author="Ashley Frank" w:date="2024-12-20T20:44:00Z">
            <w:rPr>
              <w:rFonts w:ascii="Bookman Old Style" w:hAnsi="Bookman Old Style"/>
              <w:sz w:val="32"/>
              <w:szCs w:val="32"/>
            </w:rPr>
          </w:rPrChange>
        </w:rPr>
      </w:pPr>
    </w:p>
    <w:p w14:paraId="0E845A4A" w14:textId="7492906E" w:rsidR="00AC795C" w:rsidRPr="009C679A" w:rsidRDefault="00D72EAE" w:rsidP="009014DA">
      <w:pPr>
        <w:pStyle w:val="BodyText"/>
        <w:spacing w:line="360" w:lineRule="auto"/>
        <w:rPr>
          <w:rFonts w:ascii="Bookman Old Style" w:hAnsi="Bookman Old Style"/>
          <w:szCs w:val="24"/>
          <w:rPrChange w:id="6841" w:author="Ashley Frank" w:date="2024-12-20T20:44:00Z">
            <w:rPr>
              <w:rFonts w:ascii="Bookman Old Style" w:hAnsi="Bookman Old Style"/>
              <w:sz w:val="32"/>
              <w:szCs w:val="32"/>
            </w:rPr>
          </w:rPrChange>
        </w:rPr>
      </w:pPr>
      <w:r w:rsidRPr="009C679A">
        <w:rPr>
          <w:rFonts w:ascii="Bookman Old Style" w:hAnsi="Bookman Old Style"/>
          <w:szCs w:val="24"/>
          <w:rPrChange w:id="6842" w:author="Ashley Frank" w:date="2024-12-20T20:44:00Z">
            <w:rPr>
              <w:rFonts w:ascii="Bookman Old Style" w:hAnsi="Bookman Old Style"/>
              <w:sz w:val="32"/>
              <w:szCs w:val="32"/>
            </w:rPr>
          </w:rPrChange>
        </w:rPr>
        <w:t xml:space="preserve">Trauma and ‘junk’ that causes emotional dysregulation can </w:t>
      </w:r>
      <w:ins w:id="6843" w:author="Ashley Frank" w:date="2024-12-30T21:42:00Z">
        <w:r w:rsidR="00806B01">
          <w:rPr>
            <w:rFonts w:ascii="Bookman Old Style" w:hAnsi="Bookman Old Style"/>
            <w:szCs w:val="24"/>
          </w:rPr>
          <w:t xml:space="preserve">make us believe </w:t>
        </w:r>
      </w:ins>
      <w:del w:id="6844" w:author="Ashley Frank" w:date="2024-12-30T21:42:00Z">
        <w:r w:rsidRPr="009C679A" w:rsidDel="00806B01">
          <w:rPr>
            <w:rFonts w:ascii="Bookman Old Style" w:hAnsi="Bookman Old Style"/>
            <w:szCs w:val="24"/>
            <w:rPrChange w:id="6845" w:author="Ashley Frank" w:date="2024-12-20T20:44:00Z">
              <w:rPr>
                <w:rFonts w:ascii="Bookman Old Style" w:hAnsi="Bookman Old Style"/>
                <w:sz w:val="32"/>
                <w:szCs w:val="32"/>
              </w:rPr>
            </w:rPrChange>
          </w:rPr>
          <w:delText xml:space="preserve">cause </w:delText>
        </w:r>
        <w:r w:rsidR="00374B6C" w:rsidRPr="009C679A" w:rsidDel="00806B01">
          <w:rPr>
            <w:rFonts w:ascii="Bookman Old Style" w:hAnsi="Bookman Old Style"/>
            <w:szCs w:val="24"/>
            <w:rPrChange w:id="6846" w:author="Ashley Frank" w:date="2024-12-20T20:44:00Z">
              <w:rPr>
                <w:rFonts w:ascii="Bookman Old Style" w:hAnsi="Bookman Old Style"/>
                <w:sz w:val="32"/>
                <w:szCs w:val="32"/>
              </w:rPr>
            </w:rPrChange>
          </w:rPr>
          <w:delText>us</w:delText>
        </w:r>
        <w:r w:rsidRPr="009C679A" w:rsidDel="00806B01">
          <w:rPr>
            <w:rFonts w:ascii="Bookman Old Style" w:hAnsi="Bookman Old Style"/>
            <w:szCs w:val="24"/>
            <w:rPrChange w:id="6847" w:author="Ashley Frank" w:date="2024-12-20T20:44:00Z">
              <w:rPr>
                <w:rFonts w:ascii="Bookman Old Style" w:hAnsi="Bookman Old Style"/>
                <w:sz w:val="32"/>
                <w:szCs w:val="32"/>
              </w:rPr>
            </w:rPrChange>
          </w:rPr>
          <w:delText xml:space="preserve"> to believe </w:delText>
        </w:r>
      </w:del>
      <w:r w:rsidRPr="009C679A">
        <w:rPr>
          <w:rFonts w:ascii="Bookman Old Style" w:hAnsi="Bookman Old Style"/>
          <w:szCs w:val="24"/>
          <w:rPrChange w:id="6848" w:author="Ashley Frank" w:date="2024-12-20T20:44:00Z">
            <w:rPr>
              <w:rFonts w:ascii="Bookman Old Style" w:hAnsi="Bookman Old Style"/>
              <w:sz w:val="32"/>
              <w:szCs w:val="32"/>
            </w:rPr>
          </w:rPrChange>
        </w:rPr>
        <w:t xml:space="preserve">that </w:t>
      </w:r>
      <w:r w:rsidR="00374B6C" w:rsidRPr="009C679A">
        <w:rPr>
          <w:rFonts w:ascii="Bookman Old Style" w:hAnsi="Bookman Old Style"/>
          <w:szCs w:val="24"/>
          <w:rPrChange w:id="6849" w:author="Ashley Frank" w:date="2024-12-20T20:44:00Z">
            <w:rPr>
              <w:rFonts w:ascii="Bookman Old Style" w:hAnsi="Bookman Old Style"/>
              <w:sz w:val="32"/>
              <w:szCs w:val="32"/>
            </w:rPr>
          </w:rPrChange>
        </w:rPr>
        <w:t>we</w:t>
      </w:r>
      <w:r w:rsidRPr="009C679A">
        <w:rPr>
          <w:rFonts w:ascii="Bookman Old Style" w:hAnsi="Bookman Old Style"/>
          <w:szCs w:val="24"/>
          <w:rPrChange w:id="6850" w:author="Ashley Frank" w:date="2024-12-20T20:44:00Z">
            <w:rPr>
              <w:rFonts w:ascii="Bookman Old Style" w:hAnsi="Bookman Old Style"/>
              <w:sz w:val="32"/>
              <w:szCs w:val="32"/>
            </w:rPr>
          </w:rPrChange>
        </w:rPr>
        <w:t xml:space="preserve"> have no hope in life. God is more than willing and able to love you no matter what condition you may believe that you are in. </w:t>
      </w:r>
    </w:p>
    <w:p w14:paraId="0688898D" w14:textId="668E60FF" w:rsidR="00AC795C" w:rsidRPr="009C679A" w:rsidRDefault="00383CD9" w:rsidP="009014DA">
      <w:pPr>
        <w:pStyle w:val="BodyText"/>
        <w:spacing w:line="360" w:lineRule="auto"/>
        <w:rPr>
          <w:rFonts w:ascii="Bookman Old Style" w:hAnsi="Bookman Old Style"/>
          <w:szCs w:val="24"/>
          <w:rPrChange w:id="6851" w:author="Ashley Frank" w:date="2024-12-20T20:44:00Z">
            <w:rPr>
              <w:rFonts w:ascii="Bookman Old Style" w:hAnsi="Bookman Old Style"/>
              <w:sz w:val="32"/>
              <w:szCs w:val="32"/>
            </w:rPr>
          </w:rPrChange>
        </w:rPr>
      </w:pPr>
      <w:ins w:id="6852" w:author="Ashley Frank" w:date="2024-12-30T21:58:00Z">
        <w:r>
          <w:rPr>
            <w:rFonts w:ascii="Bookman Old Style" w:hAnsi="Bookman Old Style"/>
            <w:szCs w:val="24"/>
          </w:rPr>
          <w:t>More</w:t>
        </w:r>
      </w:ins>
      <w:ins w:id="6853" w:author="Ashley Frank" w:date="2024-12-30T21:57:00Z">
        <w:r>
          <w:rPr>
            <w:rFonts w:ascii="Bookman Old Style" w:hAnsi="Bookman Old Style"/>
            <w:szCs w:val="24"/>
          </w:rPr>
          <w:t xml:space="preserve"> often than not, </w:t>
        </w:r>
      </w:ins>
      <w:del w:id="6854" w:author="Ashley Frank" w:date="2024-12-30T21:57:00Z">
        <w:r w:rsidR="00734DBC" w:rsidRPr="009C679A" w:rsidDel="00383CD9">
          <w:rPr>
            <w:rFonts w:ascii="Bookman Old Style" w:hAnsi="Bookman Old Style"/>
            <w:szCs w:val="24"/>
            <w:rPrChange w:id="6855" w:author="Ashley Frank" w:date="2024-12-20T20:44:00Z">
              <w:rPr>
                <w:rFonts w:ascii="Bookman Old Style" w:hAnsi="Bookman Old Style"/>
                <w:sz w:val="32"/>
                <w:szCs w:val="32"/>
              </w:rPr>
            </w:rPrChange>
          </w:rPr>
          <w:delText>Often</w:delText>
        </w:r>
        <w:r w:rsidR="00374B6C" w:rsidRPr="009C679A" w:rsidDel="00383CD9">
          <w:rPr>
            <w:rFonts w:ascii="Bookman Old Style" w:hAnsi="Bookman Old Style"/>
            <w:szCs w:val="24"/>
            <w:rPrChange w:id="6856" w:author="Ashley Frank" w:date="2024-12-20T20:44:00Z">
              <w:rPr>
                <w:rFonts w:ascii="Bookman Old Style" w:hAnsi="Bookman Old Style"/>
                <w:sz w:val="32"/>
                <w:szCs w:val="32"/>
              </w:rPr>
            </w:rPrChange>
          </w:rPr>
          <w:delText>,</w:delText>
        </w:r>
        <w:r w:rsidR="00734DBC" w:rsidRPr="009C679A" w:rsidDel="00383CD9">
          <w:rPr>
            <w:rFonts w:ascii="Bookman Old Style" w:hAnsi="Bookman Old Style"/>
            <w:szCs w:val="24"/>
            <w:rPrChange w:id="6857" w:author="Ashley Frank" w:date="2024-12-20T20:44:00Z">
              <w:rPr>
                <w:rFonts w:ascii="Bookman Old Style" w:hAnsi="Bookman Old Style"/>
                <w:sz w:val="32"/>
                <w:szCs w:val="32"/>
              </w:rPr>
            </w:rPrChange>
          </w:rPr>
          <w:delText xml:space="preserve"> it is tough </w:delText>
        </w:r>
      </w:del>
      <w:ins w:id="6858" w:author="Ashley Frank" w:date="2024-12-30T21:57:00Z">
        <w:r>
          <w:rPr>
            <w:rFonts w:ascii="Bookman Old Style" w:hAnsi="Bookman Old Style"/>
            <w:szCs w:val="24"/>
          </w:rPr>
          <w:t xml:space="preserve">loving someone </w:t>
        </w:r>
      </w:ins>
      <w:del w:id="6859" w:author="Ashley Frank" w:date="2024-12-30T21:57:00Z">
        <w:r w:rsidR="00734DBC" w:rsidRPr="009C679A" w:rsidDel="00383CD9">
          <w:rPr>
            <w:rFonts w:ascii="Bookman Old Style" w:hAnsi="Bookman Old Style"/>
            <w:szCs w:val="24"/>
            <w:rPrChange w:id="6860" w:author="Ashley Frank" w:date="2024-12-20T20:44:00Z">
              <w:rPr>
                <w:rFonts w:ascii="Bookman Old Style" w:hAnsi="Bookman Old Style"/>
                <w:sz w:val="32"/>
                <w:szCs w:val="32"/>
              </w:rPr>
            </w:rPrChange>
          </w:rPr>
          <w:delText xml:space="preserve">to love others </w:delText>
        </w:r>
      </w:del>
      <w:r w:rsidR="00734DBC" w:rsidRPr="009C679A">
        <w:rPr>
          <w:rFonts w:ascii="Bookman Old Style" w:hAnsi="Bookman Old Style"/>
          <w:szCs w:val="24"/>
          <w:rPrChange w:id="6861" w:author="Ashley Frank" w:date="2024-12-20T20:44:00Z">
            <w:rPr>
              <w:rFonts w:ascii="Bookman Old Style" w:hAnsi="Bookman Old Style"/>
              <w:sz w:val="32"/>
              <w:szCs w:val="32"/>
            </w:rPr>
          </w:rPrChange>
        </w:rPr>
        <w:t xml:space="preserve">or </w:t>
      </w:r>
      <w:ins w:id="6862" w:author="Ashley Frank" w:date="2024-12-30T21:57:00Z">
        <w:r>
          <w:rPr>
            <w:rFonts w:ascii="Bookman Old Style" w:hAnsi="Bookman Old Style"/>
            <w:szCs w:val="24"/>
          </w:rPr>
          <w:t>a</w:t>
        </w:r>
      </w:ins>
      <w:del w:id="6863" w:author="Ashley Frank" w:date="2024-12-30T21:57:00Z">
        <w:r w:rsidR="00734DBC" w:rsidRPr="009C679A" w:rsidDel="00383CD9">
          <w:rPr>
            <w:rFonts w:ascii="Bookman Old Style" w:hAnsi="Bookman Old Style"/>
            <w:szCs w:val="24"/>
            <w:rPrChange w:id="6864" w:author="Ashley Frank" w:date="2024-12-20T20:44:00Z">
              <w:rPr>
                <w:rFonts w:ascii="Bookman Old Style" w:hAnsi="Bookman Old Style"/>
                <w:sz w:val="32"/>
                <w:szCs w:val="32"/>
              </w:rPr>
            </w:rPrChange>
          </w:rPr>
          <w:delText>to a</w:delText>
        </w:r>
      </w:del>
      <w:ins w:id="6865" w:author="Ashley Frank" w:date="2024-12-30T21:57:00Z">
        <w:r>
          <w:rPr>
            <w:rFonts w:ascii="Bookman Old Style" w:hAnsi="Bookman Old Style"/>
            <w:szCs w:val="24"/>
          </w:rPr>
          <w:t>ll</w:t>
        </w:r>
      </w:ins>
      <w:ins w:id="6866" w:author="Ashley Frank" w:date="2024-12-30T21:58:00Z">
        <w:r>
          <w:rPr>
            <w:rFonts w:ascii="Bookman Old Style" w:hAnsi="Bookman Old Style"/>
            <w:szCs w:val="24"/>
          </w:rPr>
          <w:t>owing someone to love you</w:t>
        </w:r>
      </w:ins>
      <w:del w:id="6867" w:author="Ashley Frank" w:date="2024-12-30T21:57:00Z">
        <w:r w:rsidR="00734DBC" w:rsidRPr="009C679A" w:rsidDel="00383CD9">
          <w:rPr>
            <w:rFonts w:ascii="Bookman Old Style" w:hAnsi="Bookman Old Style"/>
            <w:szCs w:val="24"/>
            <w:rPrChange w:id="6868" w:author="Ashley Frank" w:date="2024-12-20T20:44:00Z">
              <w:rPr>
                <w:rFonts w:ascii="Bookman Old Style" w:hAnsi="Bookman Old Style"/>
                <w:sz w:val="32"/>
                <w:szCs w:val="32"/>
              </w:rPr>
            </w:rPrChange>
          </w:rPr>
          <w:delText>llow</w:delText>
        </w:r>
      </w:del>
      <w:r w:rsidR="00734DBC" w:rsidRPr="009C679A">
        <w:rPr>
          <w:rFonts w:ascii="Bookman Old Style" w:hAnsi="Bookman Old Style"/>
          <w:szCs w:val="24"/>
          <w:rPrChange w:id="6869" w:author="Ashley Frank" w:date="2024-12-20T20:44:00Z">
            <w:rPr>
              <w:rFonts w:ascii="Bookman Old Style" w:hAnsi="Bookman Old Style"/>
              <w:sz w:val="32"/>
              <w:szCs w:val="32"/>
            </w:rPr>
          </w:rPrChange>
        </w:rPr>
        <w:t xml:space="preserve"> </w:t>
      </w:r>
      <w:ins w:id="6870" w:author="Ashley Frank" w:date="2024-12-30T21:58:00Z">
        <w:r>
          <w:rPr>
            <w:rFonts w:ascii="Bookman Old Style" w:hAnsi="Bookman Old Style"/>
            <w:szCs w:val="24"/>
          </w:rPr>
          <w:t>is a challenge</w:t>
        </w:r>
      </w:ins>
      <w:del w:id="6871" w:author="Ashley Frank" w:date="2024-12-30T21:58:00Z">
        <w:r w:rsidR="00734DBC" w:rsidRPr="009C679A" w:rsidDel="00383CD9">
          <w:rPr>
            <w:rFonts w:ascii="Bookman Old Style" w:hAnsi="Bookman Old Style"/>
            <w:szCs w:val="24"/>
            <w:rPrChange w:id="6872" w:author="Ashley Frank" w:date="2024-12-20T20:44:00Z">
              <w:rPr>
                <w:rFonts w:ascii="Bookman Old Style" w:hAnsi="Bookman Old Style"/>
                <w:sz w:val="32"/>
                <w:szCs w:val="32"/>
              </w:rPr>
            </w:rPrChange>
          </w:rPr>
          <w:delText>others to safely love you</w:delText>
        </w:r>
      </w:del>
      <w:r w:rsidR="00734DBC" w:rsidRPr="009C679A">
        <w:rPr>
          <w:rFonts w:ascii="Bookman Old Style" w:hAnsi="Bookman Old Style"/>
          <w:szCs w:val="24"/>
          <w:rPrChange w:id="6873" w:author="Ashley Frank" w:date="2024-12-20T20:44:00Z">
            <w:rPr>
              <w:rFonts w:ascii="Bookman Old Style" w:hAnsi="Bookman Old Style"/>
              <w:sz w:val="32"/>
              <w:szCs w:val="32"/>
            </w:rPr>
          </w:rPrChange>
        </w:rPr>
        <w:t xml:space="preserve">. </w:t>
      </w:r>
      <w:r w:rsidR="00374B6C" w:rsidRPr="009C679A">
        <w:rPr>
          <w:rFonts w:ascii="Bookman Old Style" w:hAnsi="Bookman Old Style"/>
          <w:szCs w:val="24"/>
          <w:rPrChange w:id="6874" w:author="Ashley Frank" w:date="2024-12-20T20:44:00Z">
            <w:rPr>
              <w:rFonts w:ascii="Bookman Old Style" w:hAnsi="Bookman Old Style"/>
              <w:sz w:val="32"/>
              <w:szCs w:val="32"/>
            </w:rPr>
          </w:rPrChange>
        </w:rPr>
        <w:t>This difficulty</w:t>
      </w:r>
      <w:r w:rsidR="00734DBC" w:rsidRPr="009C679A">
        <w:rPr>
          <w:rFonts w:ascii="Bookman Old Style" w:hAnsi="Bookman Old Style"/>
          <w:szCs w:val="24"/>
          <w:rPrChange w:id="6875" w:author="Ashley Frank" w:date="2024-12-20T20:44:00Z">
            <w:rPr>
              <w:rFonts w:ascii="Bookman Old Style" w:hAnsi="Bookman Old Style"/>
              <w:sz w:val="32"/>
              <w:szCs w:val="32"/>
            </w:rPr>
          </w:rPrChange>
        </w:rPr>
        <w:t xml:space="preserve"> often</w:t>
      </w:r>
      <w:r w:rsidR="00374B6C" w:rsidRPr="009C679A">
        <w:rPr>
          <w:rFonts w:ascii="Bookman Old Style" w:hAnsi="Bookman Old Style"/>
          <w:szCs w:val="24"/>
          <w:rPrChange w:id="6876" w:author="Ashley Frank" w:date="2024-12-20T20:44:00Z">
            <w:rPr>
              <w:rFonts w:ascii="Bookman Old Style" w:hAnsi="Bookman Old Style"/>
              <w:sz w:val="32"/>
              <w:szCs w:val="32"/>
            </w:rPr>
          </w:rPrChange>
        </w:rPr>
        <w:t xml:space="preserve"> arises</w:t>
      </w:r>
      <w:r w:rsidR="00734DBC" w:rsidRPr="009C679A">
        <w:rPr>
          <w:rFonts w:ascii="Bookman Old Style" w:hAnsi="Bookman Old Style"/>
          <w:szCs w:val="24"/>
          <w:rPrChange w:id="6877" w:author="Ashley Frank" w:date="2024-12-20T20:44:00Z">
            <w:rPr>
              <w:rFonts w:ascii="Bookman Old Style" w:hAnsi="Bookman Old Style"/>
              <w:sz w:val="32"/>
              <w:szCs w:val="32"/>
            </w:rPr>
          </w:rPrChange>
        </w:rPr>
        <w:t xml:space="preserve"> because of the history of hurt and the futur</w:t>
      </w:r>
      <w:r w:rsidR="00374B6C" w:rsidRPr="009C679A">
        <w:rPr>
          <w:rFonts w:ascii="Bookman Old Style" w:hAnsi="Bookman Old Style"/>
          <w:szCs w:val="24"/>
          <w:rPrChange w:id="6878" w:author="Ashley Frank" w:date="2024-12-20T20:44:00Z">
            <w:rPr>
              <w:rFonts w:ascii="Bookman Old Style" w:hAnsi="Bookman Old Style"/>
              <w:sz w:val="32"/>
              <w:szCs w:val="32"/>
            </w:rPr>
          </w:rPrChange>
        </w:rPr>
        <w:t xml:space="preserve">e worry </w:t>
      </w:r>
      <w:r w:rsidR="00734DBC" w:rsidRPr="009C679A">
        <w:rPr>
          <w:rFonts w:ascii="Bookman Old Style" w:hAnsi="Bookman Old Style"/>
          <w:szCs w:val="24"/>
          <w:rPrChange w:id="6879" w:author="Ashley Frank" w:date="2024-12-20T20:44:00Z">
            <w:rPr>
              <w:rFonts w:ascii="Bookman Old Style" w:hAnsi="Bookman Old Style"/>
              <w:sz w:val="32"/>
              <w:szCs w:val="32"/>
            </w:rPr>
          </w:rPrChange>
        </w:rPr>
        <w:t>of being hurt again.</w:t>
      </w:r>
      <w:r w:rsidR="00801D9B" w:rsidRPr="009C679A">
        <w:rPr>
          <w:rFonts w:ascii="Bookman Old Style" w:hAnsi="Bookman Old Style"/>
          <w:szCs w:val="24"/>
          <w:rPrChange w:id="6880" w:author="Ashley Frank" w:date="2024-12-20T20:44:00Z">
            <w:rPr>
              <w:rFonts w:ascii="Bookman Old Style" w:hAnsi="Bookman Old Style"/>
              <w:sz w:val="32"/>
              <w:szCs w:val="32"/>
            </w:rPr>
          </w:rPrChange>
        </w:rPr>
        <w:t xml:space="preserve"> </w:t>
      </w:r>
      <w:ins w:id="6881" w:author="Ashley Frank" w:date="2024-12-30T21:49:00Z">
        <w:r w:rsidR="00806B01">
          <w:rPr>
            <w:rFonts w:ascii="Bookman Old Style" w:hAnsi="Bookman Old Style"/>
            <w:szCs w:val="24"/>
          </w:rPr>
          <w:t xml:space="preserve">The next chapter describes </w:t>
        </w:r>
      </w:ins>
      <w:del w:id="6882" w:author="Ashley Frank" w:date="2024-12-30T21:49:00Z">
        <w:r w:rsidR="00801D9B" w:rsidRPr="009C679A" w:rsidDel="00806B01">
          <w:rPr>
            <w:rFonts w:ascii="Bookman Old Style" w:hAnsi="Bookman Old Style"/>
            <w:szCs w:val="24"/>
            <w:rPrChange w:id="6883" w:author="Ashley Frank" w:date="2024-12-20T20:44:00Z">
              <w:rPr>
                <w:rFonts w:ascii="Bookman Old Style" w:hAnsi="Bookman Old Style"/>
                <w:sz w:val="32"/>
                <w:szCs w:val="32"/>
              </w:rPr>
            </w:rPrChange>
          </w:rPr>
          <w:delText xml:space="preserve">Below is </w:delText>
        </w:r>
      </w:del>
      <w:r w:rsidR="00801D9B" w:rsidRPr="009C679A">
        <w:rPr>
          <w:rFonts w:ascii="Bookman Old Style" w:hAnsi="Bookman Old Style"/>
          <w:szCs w:val="24"/>
          <w:rPrChange w:id="6884" w:author="Ashley Frank" w:date="2024-12-20T20:44:00Z">
            <w:rPr>
              <w:rFonts w:ascii="Bookman Old Style" w:hAnsi="Bookman Old Style"/>
              <w:sz w:val="32"/>
              <w:szCs w:val="32"/>
            </w:rPr>
          </w:rPrChange>
        </w:rPr>
        <w:t>a relational ‘</w:t>
      </w:r>
      <w:r w:rsidR="00801D9B" w:rsidRPr="00806B01">
        <w:rPr>
          <w:rFonts w:ascii="Bookman Old Style" w:hAnsi="Bookman Old Style"/>
          <w:szCs w:val="24"/>
          <w:rPrChange w:id="6885" w:author="Ashley Frank" w:date="2024-12-30T21:49:00Z">
            <w:rPr>
              <w:rFonts w:ascii="Bookman Old Style" w:hAnsi="Bookman Old Style"/>
              <w:sz w:val="32"/>
              <w:szCs w:val="32"/>
            </w:rPr>
          </w:rPrChange>
        </w:rPr>
        <w:t>skeleton’</w:t>
      </w:r>
      <w:r w:rsidR="00801D9B" w:rsidRPr="009C679A">
        <w:rPr>
          <w:rFonts w:ascii="Bookman Old Style" w:hAnsi="Bookman Old Style"/>
          <w:szCs w:val="24"/>
          <w:rPrChange w:id="6886" w:author="Ashley Frank" w:date="2024-12-20T20:44:00Z">
            <w:rPr>
              <w:rFonts w:ascii="Bookman Old Style" w:hAnsi="Bookman Old Style"/>
              <w:sz w:val="32"/>
              <w:szCs w:val="32"/>
            </w:rPr>
          </w:rPrChange>
        </w:rPr>
        <w:t xml:space="preserve"> of what causes the most conflicts, especially in a couple’s relationship. </w:t>
      </w:r>
    </w:p>
    <w:p w14:paraId="29DF5777" w14:textId="77777777" w:rsidR="004A628D" w:rsidRPr="009C679A" w:rsidRDefault="004A628D" w:rsidP="004A628D">
      <w:pPr>
        <w:pStyle w:val="BodyText"/>
        <w:rPr>
          <w:ins w:id="6887" w:author="Ashley Frank" w:date="2024-12-19T22:02:00Z"/>
          <w:rFonts w:ascii="Bookman Old Style" w:hAnsi="Bookman Old Style"/>
          <w:b/>
          <w:bCs/>
          <w:szCs w:val="24"/>
          <w:u w:val="single"/>
          <w:rPrChange w:id="6888" w:author="Ashley Frank" w:date="2024-12-20T20:44:00Z">
            <w:rPr>
              <w:ins w:id="6889" w:author="Ashley Frank" w:date="2024-12-19T22:02:00Z"/>
              <w:rFonts w:ascii="Bookman Old Style" w:hAnsi="Bookman Old Style"/>
              <w:b/>
              <w:bCs/>
              <w:sz w:val="32"/>
              <w:szCs w:val="32"/>
              <w:u w:val="single"/>
            </w:rPr>
          </w:rPrChange>
        </w:rPr>
      </w:pPr>
    </w:p>
    <w:p w14:paraId="3F119055" w14:textId="782B28A6" w:rsidR="00801D9B" w:rsidRPr="009C679A" w:rsidRDefault="004A628D">
      <w:pPr>
        <w:pStyle w:val="BodyText"/>
        <w:rPr>
          <w:ins w:id="6890" w:author="Ashley Frank" w:date="2024-12-19T22:02:00Z"/>
          <w:rFonts w:ascii="Bookman Old Style" w:hAnsi="Bookman Old Style"/>
          <w:b/>
          <w:bCs/>
          <w:szCs w:val="24"/>
          <w:u w:val="single"/>
          <w:rPrChange w:id="6891" w:author="Ashley Frank" w:date="2024-12-20T20:44:00Z">
            <w:rPr>
              <w:ins w:id="6892" w:author="Ashley Frank" w:date="2024-12-19T22:02:00Z"/>
              <w:rFonts w:ascii="Bookman Old Style" w:hAnsi="Bookman Old Style"/>
              <w:sz w:val="32"/>
              <w:szCs w:val="32"/>
            </w:rPr>
          </w:rPrChange>
        </w:rPr>
        <w:pPrChange w:id="6893" w:author="Ashley Frank" w:date="2024-12-19T22:02:00Z">
          <w:pPr>
            <w:pStyle w:val="BodyText"/>
            <w:spacing w:line="360" w:lineRule="auto"/>
          </w:pPr>
        </w:pPrChange>
      </w:pPr>
      <w:ins w:id="6894" w:author="Ashley Frank" w:date="2024-12-19T22:02:00Z">
        <w:r w:rsidRPr="009C679A">
          <w:rPr>
            <w:rFonts w:ascii="Bookman Old Style" w:hAnsi="Bookman Old Style"/>
            <w:b/>
            <w:bCs/>
            <w:szCs w:val="24"/>
            <w:u w:val="single"/>
            <w:rPrChange w:id="6895" w:author="Ashley Frank" w:date="2024-12-20T20:44:00Z">
              <w:rPr>
                <w:rFonts w:ascii="Bookman Old Style" w:hAnsi="Bookman Old Style"/>
                <w:b/>
                <w:bCs/>
                <w:sz w:val="32"/>
                <w:szCs w:val="32"/>
                <w:u w:val="single"/>
              </w:rPr>
            </w:rPrChange>
          </w:rPr>
          <w:t>Reflection Prompts</w:t>
        </w:r>
      </w:ins>
    </w:p>
    <w:p w14:paraId="3B90DED9" w14:textId="77777777" w:rsidR="004A628D" w:rsidRPr="009C679A" w:rsidRDefault="004A628D" w:rsidP="004A628D">
      <w:pPr>
        <w:pStyle w:val="BodyText"/>
        <w:numPr>
          <w:ilvl w:val="0"/>
          <w:numId w:val="14"/>
        </w:numPr>
        <w:spacing w:line="360" w:lineRule="auto"/>
        <w:rPr>
          <w:ins w:id="6896" w:author="Ashley Frank" w:date="2024-12-19T22:02:00Z"/>
          <w:rFonts w:ascii="Bookman Old Style" w:hAnsi="Bookman Old Style"/>
          <w:szCs w:val="24"/>
          <w:lang w:val="en-GB"/>
          <w:rPrChange w:id="6897" w:author="Ashley Frank" w:date="2024-12-20T20:44:00Z">
            <w:rPr>
              <w:ins w:id="6898" w:author="Ashley Frank" w:date="2024-12-19T22:02:00Z"/>
              <w:rFonts w:ascii="Bookman Old Style" w:hAnsi="Bookman Old Style"/>
              <w:sz w:val="32"/>
              <w:szCs w:val="32"/>
              <w:lang w:val="en-GB"/>
            </w:rPr>
          </w:rPrChange>
        </w:rPr>
      </w:pPr>
      <w:ins w:id="6899" w:author="Ashley Frank" w:date="2024-12-19T22:02:00Z">
        <w:r w:rsidRPr="009C679A">
          <w:rPr>
            <w:rFonts w:ascii="Bookman Old Style" w:hAnsi="Bookman Old Style"/>
            <w:szCs w:val="24"/>
            <w:lang w:val="en-GB"/>
            <w:rPrChange w:id="6900" w:author="Ashley Frank" w:date="2024-12-20T20:44:00Z">
              <w:rPr>
                <w:rFonts w:ascii="Bookman Old Style" w:hAnsi="Bookman Old Style"/>
                <w:sz w:val="32"/>
                <w:szCs w:val="32"/>
                <w:lang w:val="en-GB"/>
              </w:rPr>
            </w:rPrChange>
          </w:rPr>
          <w:t>What is your primary love language? How do you express and receive love?</w:t>
        </w:r>
      </w:ins>
    </w:p>
    <w:p w14:paraId="3FC1F8D5" w14:textId="77777777" w:rsidR="004A628D" w:rsidRPr="009C679A" w:rsidRDefault="004A628D" w:rsidP="004A628D">
      <w:pPr>
        <w:pStyle w:val="BodyText"/>
        <w:numPr>
          <w:ilvl w:val="0"/>
          <w:numId w:val="14"/>
        </w:numPr>
        <w:spacing w:line="360" w:lineRule="auto"/>
        <w:rPr>
          <w:ins w:id="6901" w:author="Ashley Frank" w:date="2024-12-19T22:02:00Z"/>
          <w:rFonts w:ascii="Bookman Old Style" w:hAnsi="Bookman Old Style"/>
          <w:szCs w:val="24"/>
          <w:lang w:val="en-GB"/>
          <w:rPrChange w:id="6902" w:author="Ashley Frank" w:date="2024-12-20T20:44:00Z">
            <w:rPr>
              <w:ins w:id="6903" w:author="Ashley Frank" w:date="2024-12-19T22:02:00Z"/>
              <w:rFonts w:ascii="Bookman Old Style" w:hAnsi="Bookman Old Style"/>
              <w:sz w:val="32"/>
              <w:szCs w:val="32"/>
              <w:lang w:val="en-GB"/>
            </w:rPr>
          </w:rPrChange>
        </w:rPr>
      </w:pPr>
      <w:ins w:id="6904" w:author="Ashley Frank" w:date="2024-12-19T22:02:00Z">
        <w:r w:rsidRPr="009C679A">
          <w:rPr>
            <w:rFonts w:ascii="Bookman Old Style" w:hAnsi="Bookman Old Style"/>
            <w:szCs w:val="24"/>
            <w:lang w:val="en-GB"/>
            <w:rPrChange w:id="6905" w:author="Ashley Frank" w:date="2024-12-20T20:44:00Z">
              <w:rPr>
                <w:rFonts w:ascii="Bookman Old Style" w:hAnsi="Bookman Old Style"/>
                <w:sz w:val="32"/>
                <w:szCs w:val="32"/>
                <w:lang w:val="en-GB"/>
              </w:rPr>
            </w:rPrChange>
          </w:rPr>
          <w:t>Reflect on a moment when love felt challenging. How did you overcome that challenge?</w:t>
        </w:r>
      </w:ins>
    </w:p>
    <w:p w14:paraId="0F73E098" w14:textId="77777777" w:rsidR="004A628D" w:rsidRPr="009C679A" w:rsidRDefault="004A628D" w:rsidP="004A628D">
      <w:pPr>
        <w:pStyle w:val="BodyText"/>
        <w:numPr>
          <w:ilvl w:val="0"/>
          <w:numId w:val="14"/>
        </w:numPr>
        <w:spacing w:line="360" w:lineRule="auto"/>
        <w:rPr>
          <w:ins w:id="6906" w:author="Ashley Frank" w:date="2024-12-19T22:02:00Z"/>
          <w:rFonts w:ascii="Bookman Old Style" w:hAnsi="Bookman Old Style"/>
          <w:szCs w:val="24"/>
          <w:lang w:val="en-GB"/>
          <w:rPrChange w:id="6907" w:author="Ashley Frank" w:date="2024-12-20T20:44:00Z">
            <w:rPr>
              <w:ins w:id="6908" w:author="Ashley Frank" w:date="2024-12-19T22:02:00Z"/>
              <w:rFonts w:ascii="Bookman Old Style" w:hAnsi="Bookman Old Style"/>
              <w:sz w:val="32"/>
              <w:szCs w:val="32"/>
              <w:lang w:val="en-GB"/>
            </w:rPr>
          </w:rPrChange>
        </w:rPr>
      </w:pPr>
      <w:ins w:id="6909" w:author="Ashley Frank" w:date="2024-12-19T22:02:00Z">
        <w:r w:rsidRPr="009C679A">
          <w:rPr>
            <w:rFonts w:ascii="Bookman Old Style" w:hAnsi="Bookman Old Style"/>
            <w:szCs w:val="24"/>
            <w:lang w:val="en-GB"/>
            <w:rPrChange w:id="6910" w:author="Ashley Frank" w:date="2024-12-20T20:44:00Z">
              <w:rPr>
                <w:rFonts w:ascii="Bookman Old Style" w:hAnsi="Bookman Old Style"/>
                <w:sz w:val="32"/>
                <w:szCs w:val="32"/>
                <w:lang w:val="en-GB"/>
              </w:rPr>
            </w:rPrChange>
          </w:rPr>
          <w:t>Write about the difference between "feeling love" and "choosing to love."</w:t>
        </w:r>
      </w:ins>
    </w:p>
    <w:p w14:paraId="7ABB1D42" w14:textId="77777777" w:rsidR="004A628D" w:rsidRPr="009C679A" w:rsidRDefault="004A628D" w:rsidP="009014DA">
      <w:pPr>
        <w:pStyle w:val="BodyText"/>
        <w:spacing w:line="360" w:lineRule="auto"/>
        <w:rPr>
          <w:rFonts w:ascii="Bookman Old Style" w:hAnsi="Bookman Old Style"/>
          <w:szCs w:val="24"/>
          <w:rPrChange w:id="6911" w:author="Ashley Frank" w:date="2024-12-20T20:44:00Z">
            <w:rPr>
              <w:rFonts w:ascii="Bookman Old Style" w:hAnsi="Bookman Old Style"/>
              <w:sz w:val="32"/>
              <w:szCs w:val="32"/>
            </w:rPr>
          </w:rPrChange>
        </w:rPr>
      </w:pPr>
    </w:p>
    <w:p w14:paraId="1758CA33" w14:textId="4451B9B4" w:rsidR="00260DCD" w:rsidRPr="009C679A" w:rsidRDefault="00260DCD" w:rsidP="009014DA">
      <w:pPr>
        <w:pStyle w:val="BodyText"/>
        <w:spacing w:line="360" w:lineRule="auto"/>
        <w:rPr>
          <w:rFonts w:ascii="Bookman Old Style" w:hAnsi="Bookman Old Style"/>
          <w:szCs w:val="24"/>
          <w:rPrChange w:id="6912" w:author="Ashley Frank" w:date="2024-12-20T20:44:00Z">
            <w:rPr>
              <w:rFonts w:ascii="Bookman Old Style" w:hAnsi="Bookman Old Style"/>
              <w:sz w:val="32"/>
              <w:szCs w:val="32"/>
            </w:rPr>
          </w:rPrChange>
        </w:rPr>
      </w:pPr>
    </w:p>
    <w:p w14:paraId="0E4E0A8E" w14:textId="62F7AD18" w:rsidR="00260DCD" w:rsidRPr="009C679A" w:rsidRDefault="00260DCD" w:rsidP="009014DA">
      <w:pPr>
        <w:pStyle w:val="BodyText"/>
        <w:spacing w:line="360" w:lineRule="auto"/>
        <w:rPr>
          <w:rFonts w:ascii="Bookman Old Style" w:hAnsi="Bookman Old Style"/>
          <w:szCs w:val="24"/>
          <w:rPrChange w:id="6913" w:author="Ashley Frank" w:date="2024-12-20T20:44:00Z">
            <w:rPr>
              <w:rFonts w:ascii="Bookman Old Style" w:hAnsi="Bookman Old Style"/>
              <w:sz w:val="32"/>
              <w:szCs w:val="32"/>
            </w:rPr>
          </w:rPrChange>
        </w:rPr>
      </w:pPr>
    </w:p>
    <w:bookmarkEnd w:id="5866"/>
    <w:p w14:paraId="52B864CF" w14:textId="0700330B" w:rsidR="00260DCD" w:rsidRPr="009C679A" w:rsidRDefault="00260DCD">
      <w:pPr>
        <w:tabs>
          <w:tab w:val="clear" w:pos="360"/>
          <w:tab w:val="clear" w:pos="9360"/>
        </w:tabs>
        <w:rPr>
          <w:rFonts w:ascii="Bookman Old Style" w:hAnsi="Bookman Old Style"/>
          <w:szCs w:val="24"/>
          <w:rPrChange w:id="6914" w:author="Ashley Frank" w:date="2024-12-20T20:44:00Z">
            <w:rPr>
              <w:rFonts w:ascii="Bookman Old Style" w:hAnsi="Bookman Old Style"/>
              <w:sz w:val="32"/>
              <w:szCs w:val="32"/>
            </w:rPr>
          </w:rPrChange>
        </w:rPr>
      </w:pPr>
      <w:r w:rsidRPr="009C679A">
        <w:rPr>
          <w:rFonts w:ascii="Bookman Old Style" w:hAnsi="Bookman Old Style"/>
          <w:szCs w:val="24"/>
          <w:rPrChange w:id="6915" w:author="Ashley Frank" w:date="2024-12-20T20:44:00Z">
            <w:rPr>
              <w:rFonts w:ascii="Bookman Old Style" w:hAnsi="Bookman Old Style"/>
              <w:sz w:val="32"/>
              <w:szCs w:val="32"/>
            </w:rPr>
          </w:rPrChange>
        </w:rPr>
        <w:br w:type="page"/>
      </w:r>
    </w:p>
    <w:p w14:paraId="4FE94545" w14:textId="7CB5584F" w:rsidR="00426C03" w:rsidRPr="009C679A" w:rsidRDefault="00FA4183" w:rsidP="00260DCD">
      <w:pPr>
        <w:pStyle w:val="BodyText"/>
        <w:spacing w:line="360" w:lineRule="auto"/>
        <w:jc w:val="center"/>
        <w:rPr>
          <w:ins w:id="6916" w:author="Ashley Frank" w:date="2024-12-19T22:40:00Z"/>
          <w:rFonts w:ascii="Bookman Old Style" w:hAnsi="Bookman Old Style"/>
          <w:b/>
          <w:bCs/>
          <w:szCs w:val="24"/>
          <w:u w:val="single"/>
          <w:rPrChange w:id="6917" w:author="Ashley Frank" w:date="2024-12-20T20:44:00Z">
            <w:rPr>
              <w:ins w:id="6918" w:author="Ashley Frank" w:date="2024-12-19T22:40:00Z"/>
              <w:rFonts w:ascii="Bookman Old Style" w:hAnsi="Bookman Old Style"/>
              <w:b/>
              <w:bCs/>
              <w:sz w:val="32"/>
              <w:szCs w:val="32"/>
              <w:u w:val="single"/>
            </w:rPr>
          </w:rPrChange>
        </w:rPr>
      </w:pPr>
      <w:ins w:id="6919" w:author="Ashley Frank" w:date="2024-12-19T22:40:00Z">
        <w:r w:rsidRPr="009C679A">
          <w:rPr>
            <w:rFonts w:ascii="Bookman Old Style" w:hAnsi="Bookman Old Style"/>
            <w:b/>
            <w:bCs/>
            <w:szCs w:val="24"/>
            <w:u w:val="single"/>
            <w:rPrChange w:id="6920" w:author="Ashley Frank" w:date="2024-12-20T20:44:00Z">
              <w:rPr>
                <w:rFonts w:ascii="Bookman Old Style" w:hAnsi="Bookman Old Style"/>
                <w:b/>
                <w:bCs/>
                <w:sz w:val="32"/>
                <w:szCs w:val="32"/>
                <w:u w:val="single"/>
              </w:rPr>
            </w:rPrChange>
          </w:rPr>
          <w:lastRenderedPageBreak/>
          <w:t xml:space="preserve">CHAPTER: </w:t>
        </w:r>
      </w:ins>
      <w:ins w:id="6921" w:author="Ashley Frank" w:date="2024-12-19T22:49:00Z">
        <w:r w:rsidRPr="009C679A">
          <w:rPr>
            <w:rFonts w:ascii="Bookman Old Style" w:hAnsi="Bookman Old Style"/>
            <w:b/>
            <w:bCs/>
            <w:szCs w:val="24"/>
            <w:u w:val="single"/>
            <w:rPrChange w:id="6922" w:author="Ashley Frank" w:date="2024-12-20T20:44:00Z">
              <w:rPr>
                <w:rFonts w:ascii="Bookman Old Style" w:hAnsi="Bookman Old Style"/>
                <w:b/>
                <w:bCs/>
                <w:sz w:val="32"/>
                <w:szCs w:val="32"/>
                <w:u w:val="single"/>
              </w:rPr>
            </w:rPrChange>
          </w:rPr>
          <w:t>7</w:t>
        </w:r>
      </w:ins>
    </w:p>
    <w:p w14:paraId="2DB2D84E" w14:textId="1455366E" w:rsidR="00260DCD" w:rsidRPr="009C679A" w:rsidRDefault="00FA4183" w:rsidP="00260DCD">
      <w:pPr>
        <w:pStyle w:val="BodyText"/>
        <w:spacing w:line="360" w:lineRule="auto"/>
        <w:jc w:val="center"/>
        <w:rPr>
          <w:rFonts w:ascii="Bookman Old Style" w:hAnsi="Bookman Old Style"/>
          <w:b/>
          <w:bCs/>
          <w:szCs w:val="24"/>
          <w:u w:val="single"/>
          <w:rPrChange w:id="6923" w:author="Ashley Frank" w:date="2024-12-20T20:44:00Z">
            <w:rPr>
              <w:rFonts w:ascii="Bookman Old Style" w:hAnsi="Bookman Old Style"/>
              <w:b/>
              <w:bCs/>
              <w:sz w:val="32"/>
              <w:szCs w:val="32"/>
              <w:u w:val="single"/>
            </w:rPr>
          </w:rPrChange>
        </w:rPr>
      </w:pPr>
      <w:r w:rsidRPr="009C679A">
        <w:rPr>
          <w:rFonts w:ascii="Bookman Old Style" w:hAnsi="Bookman Old Style"/>
          <w:b/>
          <w:bCs/>
          <w:szCs w:val="24"/>
          <w:u w:val="single"/>
          <w:rPrChange w:id="6924" w:author="Ashley Frank" w:date="2024-12-20T20:44:00Z">
            <w:rPr>
              <w:rFonts w:ascii="Bookman Old Style" w:hAnsi="Bookman Old Style"/>
              <w:b/>
              <w:bCs/>
              <w:sz w:val="32"/>
              <w:szCs w:val="32"/>
              <w:u w:val="single"/>
            </w:rPr>
          </w:rPrChange>
        </w:rPr>
        <w:t>MARRIAGE</w:t>
      </w:r>
      <w:ins w:id="6925" w:author="Ashley Frank" w:date="2024-12-19T22:49:00Z">
        <w:r w:rsidRPr="009C679A">
          <w:rPr>
            <w:rFonts w:ascii="Bookman Old Style" w:hAnsi="Bookman Old Style"/>
            <w:b/>
            <w:bCs/>
            <w:szCs w:val="24"/>
            <w:u w:val="single"/>
            <w:rPrChange w:id="6926" w:author="Ashley Frank" w:date="2024-12-20T20:44:00Z">
              <w:rPr>
                <w:rFonts w:ascii="Bookman Old Style" w:hAnsi="Bookman Old Style"/>
                <w:b/>
                <w:bCs/>
                <w:sz w:val="32"/>
                <w:szCs w:val="32"/>
                <w:u w:val="single"/>
              </w:rPr>
            </w:rPrChange>
          </w:rPr>
          <w:t xml:space="preserve"> AND CONFLICTS</w:t>
        </w:r>
      </w:ins>
    </w:p>
    <w:p w14:paraId="3CCE67AF" w14:textId="77777777" w:rsidR="00B312E4" w:rsidRDefault="00B312E4" w:rsidP="009014DA">
      <w:pPr>
        <w:pStyle w:val="BodyText"/>
        <w:spacing w:line="360" w:lineRule="auto"/>
        <w:rPr>
          <w:ins w:id="6927" w:author="Ashley Frank" w:date="2024-12-21T03:46:00Z"/>
          <w:rFonts w:ascii="Bookman Old Style" w:hAnsi="Bookman Old Style"/>
          <w:szCs w:val="24"/>
        </w:rPr>
      </w:pPr>
    </w:p>
    <w:p w14:paraId="4A675FF1" w14:textId="3DCDD8C7" w:rsidR="00260DCD" w:rsidRPr="009C679A" w:rsidRDefault="002C4A2E" w:rsidP="009014DA">
      <w:pPr>
        <w:pStyle w:val="BodyText"/>
        <w:spacing w:line="360" w:lineRule="auto"/>
        <w:rPr>
          <w:rFonts w:ascii="Bookman Old Style" w:hAnsi="Bookman Old Style"/>
          <w:szCs w:val="24"/>
          <w:rPrChange w:id="6928" w:author="Ashley Frank" w:date="2024-12-20T20:44:00Z">
            <w:rPr>
              <w:rFonts w:ascii="Bookman Old Style" w:hAnsi="Bookman Old Style"/>
              <w:sz w:val="32"/>
              <w:szCs w:val="32"/>
            </w:rPr>
          </w:rPrChange>
        </w:rPr>
      </w:pPr>
      <w:r w:rsidRPr="009C679A">
        <w:rPr>
          <w:rFonts w:ascii="Bookman Old Style" w:hAnsi="Bookman Old Style"/>
          <w:szCs w:val="24"/>
          <w:rPrChange w:id="6929" w:author="Ashley Frank" w:date="2024-12-20T20:44:00Z">
            <w:rPr>
              <w:rFonts w:ascii="Bookman Old Style" w:hAnsi="Bookman Old Style"/>
              <w:sz w:val="32"/>
              <w:szCs w:val="32"/>
            </w:rPr>
          </w:rPrChange>
        </w:rPr>
        <w:t>We</w:t>
      </w:r>
      <w:r w:rsidR="00260DCD" w:rsidRPr="009C679A">
        <w:rPr>
          <w:rFonts w:ascii="Bookman Old Style" w:hAnsi="Bookman Old Style"/>
          <w:szCs w:val="24"/>
          <w:rPrChange w:id="6930" w:author="Ashley Frank" w:date="2024-12-20T20:44:00Z">
            <w:rPr>
              <w:rFonts w:ascii="Bookman Old Style" w:hAnsi="Bookman Old Style"/>
              <w:sz w:val="32"/>
              <w:szCs w:val="32"/>
            </w:rPr>
          </w:rPrChange>
        </w:rPr>
        <w:t xml:space="preserve"> live in a world where </w:t>
      </w:r>
      <w:ins w:id="6931" w:author="Ashley Frank" w:date="2024-12-30T22:03:00Z">
        <w:r w:rsidR="00DB67C0">
          <w:rPr>
            <w:rFonts w:ascii="Bookman Old Style" w:hAnsi="Bookman Old Style"/>
            <w:szCs w:val="24"/>
          </w:rPr>
          <w:t>divorces are increasing at an alarmingly high rate</w:t>
        </w:r>
      </w:ins>
      <w:del w:id="6932" w:author="Ashley Frank" w:date="2024-12-30T22:03:00Z">
        <w:r w:rsidR="00260DCD" w:rsidRPr="009C679A" w:rsidDel="00DB67C0">
          <w:rPr>
            <w:rFonts w:ascii="Bookman Old Style" w:hAnsi="Bookman Old Style"/>
            <w:szCs w:val="24"/>
            <w:rPrChange w:id="6933" w:author="Ashley Frank" w:date="2024-12-20T20:44:00Z">
              <w:rPr>
                <w:rFonts w:ascii="Bookman Old Style" w:hAnsi="Bookman Old Style"/>
                <w:sz w:val="32"/>
                <w:szCs w:val="32"/>
              </w:rPr>
            </w:rPrChange>
          </w:rPr>
          <w:delText>marriages are dropping like flies</w:delText>
        </w:r>
      </w:del>
      <w:ins w:id="6934" w:author="Ashley Frank" w:date="2024-12-30T22:16:00Z">
        <w:r w:rsidR="00030D91">
          <w:rPr>
            <w:rFonts w:ascii="Bookman Old Style" w:hAnsi="Bookman Old Style"/>
            <w:szCs w:val="24"/>
          </w:rPr>
          <w:t xml:space="preserve"> and the reasons could be traced back to the reasons that people initially get married for</w:t>
        </w:r>
      </w:ins>
      <w:ins w:id="6935" w:author="Ashley Frank" w:date="2024-12-30T22:17:00Z">
        <w:r w:rsidR="00030D91">
          <w:rPr>
            <w:rFonts w:ascii="Bookman Old Style" w:hAnsi="Bookman Old Style"/>
            <w:szCs w:val="24"/>
          </w:rPr>
          <w:t xml:space="preserve">. </w:t>
        </w:r>
      </w:ins>
      <w:del w:id="6936" w:author="Ashley Frank" w:date="2024-12-30T22:16:00Z">
        <w:r w:rsidR="00260DCD" w:rsidRPr="009C679A" w:rsidDel="00030D91">
          <w:rPr>
            <w:rFonts w:ascii="Bookman Old Style" w:hAnsi="Bookman Old Style"/>
            <w:szCs w:val="24"/>
            <w:rPrChange w:id="6937" w:author="Ashley Frank" w:date="2024-12-20T20:44:00Z">
              <w:rPr>
                <w:rFonts w:ascii="Bookman Old Style" w:hAnsi="Bookman Old Style"/>
                <w:sz w:val="32"/>
                <w:szCs w:val="32"/>
              </w:rPr>
            </w:rPrChange>
          </w:rPr>
          <w:delText xml:space="preserve">. </w:delText>
        </w:r>
      </w:del>
      <w:ins w:id="6938" w:author="Ashley Frank" w:date="2024-12-30T22:17:00Z">
        <w:r w:rsidR="00030D91">
          <w:rPr>
            <w:rFonts w:ascii="Bookman Old Style" w:hAnsi="Bookman Old Style"/>
            <w:szCs w:val="24"/>
          </w:rPr>
          <w:t xml:space="preserve">Out of the various </w:t>
        </w:r>
      </w:ins>
      <w:del w:id="6939" w:author="Ashley Frank" w:date="2024-12-30T22:17:00Z">
        <w:r w:rsidR="00260DCD" w:rsidRPr="009C679A" w:rsidDel="00030D91">
          <w:rPr>
            <w:rFonts w:ascii="Bookman Old Style" w:hAnsi="Bookman Old Style"/>
            <w:szCs w:val="24"/>
            <w:rPrChange w:id="6940" w:author="Ashley Frank" w:date="2024-12-20T20:44:00Z">
              <w:rPr>
                <w:rFonts w:ascii="Bookman Old Style" w:hAnsi="Bookman Old Style"/>
                <w:sz w:val="32"/>
                <w:szCs w:val="32"/>
              </w:rPr>
            </w:rPrChange>
          </w:rPr>
          <w:delText xml:space="preserve">People get married for a variety of reasons. Some </w:delText>
        </w:r>
      </w:del>
      <w:r w:rsidR="00260DCD" w:rsidRPr="009C679A">
        <w:rPr>
          <w:rFonts w:ascii="Bookman Old Style" w:hAnsi="Bookman Old Style"/>
          <w:szCs w:val="24"/>
          <w:rPrChange w:id="6941" w:author="Ashley Frank" w:date="2024-12-20T20:44:00Z">
            <w:rPr>
              <w:rFonts w:ascii="Bookman Old Style" w:hAnsi="Bookman Old Style"/>
              <w:sz w:val="32"/>
              <w:szCs w:val="32"/>
            </w:rPr>
          </w:rPrChange>
        </w:rPr>
        <w:t>reasons</w:t>
      </w:r>
      <w:ins w:id="6942" w:author="Ashley Frank" w:date="2024-12-30T22:17:00Z">
        <w:r w:rsidR="00030D91">
          <w:rPr>
            <w:rFonts w:ascii="Bookman Old Style" w:hAnsi="Bookman Old Style"/>
            <w:szCs w:val="24"/>
          </w:rPr>
          <w:t>, one</w:t>
        </w:r>
      </w:ins>
      <w:r w:rsidR="00260DCD" w:rsidRPr="009C679A">
        <w:rPr>
          <w:rFonts w:ascii="Bookman Old Style" w:hAnsi="Bookman Old Style"/>
          <w:szCs w:val="24"/>
          <w:rPrChange w:id="6943" w:author="Ashley Frank" w:date="2024-12-20T20:44:00Z">
            <w:rPr>
              <w:rFonts w:ascii="Bookman Old Style" w:hAnsi="Bookman Old Style"/>
              <w:sz w:val="32"/>
              <w:szCs w:val="32"/>
            </w:rPr>
          </w:rPrChange>
        </w:rPr>
        <w:t xml:space="preserve"> might be that the p</w:t>
      </w:r>
      <w:ins w:id="6944" w:author="Ashley Frank" w:date="2024-12-21T03:47:00Z">
        <w:r w:rsidR="00B312E4">
          <w:rPr>
            <w:rFonts w:ascii="Bookman Old Style" w:hAnsi="Bookman Old Style"/>
            <w:szCs w:val="24"/>
          </w:rPr>
          <w:t xml:space="preserve">erson </w:t>
        </w:r>
      </w:ins>
      <w:ins w:id="6945" w:author="Ashley Frank" w:date="2024-12-21T03:48:00Z">
        <w:r w:rsidR="00B312E4">
          <w:rPr>
            <w:rFonts w:ascii="Bookman Old Style" w:hAnsi="Bookman Old Style"/>
            <w:szCs w:val="24"/>
          </w:rPr>
          <w:t>is</w:t>
        </w:r>
      </w:ins>
      <w:del w:id="6946" w:author="Ashley Frank" w:date="2024-12-21T03:47:00Z">
        <w:r w:rsidR="00260DCD" w:rsidRPr="009C679A" w:rsidDel="00B312E4">
          <w:rPr>
            <w:rFonts w:ascii="Bookman Old Style" w:hAnsi="Bookman Old Style"/>
            <w:szCs w:val="24"/>
            <w:rPrChange w:id="6947" w:author="Ashley Frank" w:date="2024-12-20T20:44:00Z">
              <w:rPr>
                <w:rFonts w:ascii="Bookman Old Style" w:hAnsi="Bookman Old Style"/>
                <w:sz w:val="32"/>
                <w:szCs w:val="32"/>
              </w:rPr>
            </w:rPrChange>
          </w:rPr>
          <w:delText>erson is physically</w:delText>
        </w:r>
      </w:del>
      <w:r w:rsidR="00260DCD" w:rsidRPr="009C679A">
        <w:rPr>
          <w:rFonts w:ascii="Bookman Old Style" w:hAnsi="Bookman Old Style"/>
          <w:szCs w:val="24"/>
          <w:rPrChange w:id="6948" w:author="Ashley Frank" w:date="2024-12-20T20:44:00Z">
            <w:rPr>
              <w:rFonts w:ascii="Bookman Old Style" w:hAnsi="Bookman Old Style"/>
              <w:sz w:val="32"/>
              <w:szCs w:val="32"/>
            </w:rPr>
          </w:rPrChange>
        </w:rPr>
        <w:t xml:space="preserve"> </w:t>
      </w:r>
      <w:ins w:id="6949" w:author="Ashley Frank" w:date="2024-12-21T03:48:00Z">
        <w:r w:rsidR="00B312E4">
          <w:rPr>
            <w:rFonts w:ascii="Bookman Old Style" w:hAnsi="Bookman Old Style"/>
            <w:szCs w:val="24"/>
          </w:rPr>
          <w:t xml:space="preserve">physically </w:t>
        </w:r>
      </w:ins>
      <w:r w:rsidR="00260DCD" w:rsidRPr="009C679A">
        <w:rPr>
          <w:rFonts w:ascii="Bookman Old Style" w:hAnsi="Bookman Old Style"/>
          <w:szCs w:val="24"/>
          <w:rPrChange w:id="6950" w:author="Ashley Frank" w:date="2024-12-20T20:44:00Z">
            <w:rPr>
              <w:rFonts w:ascii="Bookman Old Style" w:hAnsi="Bookman Old Style"/>
              <w:sz w:val="32"/>
              <w:szCs w:val="32"/>
            </w:rPr>
          </w:rPrChange>
        </w:rPr>
        <w:t>attractive</w:t>
      </w:r>
      <w:ins w:id="6951" w:author="Ashley Frank" w:date="2024-12-21T03:47:00Z">
        <w:r w:rsidR="00B312E4">
          <w:rPr>
            <w:rFonts w:ascii="Bookman Old Style" w:hAnsi="Bookman Old Style"/>
            <w:szCs w:val="24"/>
          </w:rPr>
          <w:t xml:space="preserve"> or that the </w:t>
        </w:r>
      </w:ins>
      <w:del w:id="6952" w:author="Ashley Frank" w:date="2024-12-21T03:47:00Z">
        <w:r w:rsidR="00260DCD" w:rsidRPr="009C679A" w:rsidDel="00B312E4">
          <w:rPr>
            <w:rFonts w:ascii="Bookman Old Style" w:hAnsi="Bookman Old Style"/>
            <w:szCs w:val="24"/>
            <w:rPrChange w:id="6953" w:author="Ashley Frank" w:date="2024-12-20T20:44:00Z">
              <w:rPr>
                <w:rFonts w:ascii="Bookman Old Style" w:hAnsi="Bookman Old Style"/>
                <w:sz w:val="32"/>
                <w:szCs w:val="32"/>
              </w:rPr>
            </w:rPrChange>
          </w:rPr>
          <w:delText xml:space="preserve">, the </w:delText>
        </w:r>
      </w:del>
      <w:r w:rsidR="00260DCD" w:rsidRPr="009C679A">
        <w:rPr>
          <w:rFonts w:ascii="Bookman Old Style" w:hAnsi="Bookman Old Style"/>
          <w:szCs w:val="24"/>
          <w:rPrChange w:id="6954" w:author="Ashley Frank" w:date="2024-12-20T20:44:00Z">
            <w:rPr>
              <w:rFonts w:ascii="Bookman Old Style" w:hAnsi="Bookman Old Style"/>
              <w:sz w:val="32"/>
              <w:szCs w:val="32"/>
            </w:rPr>
          </w:rPrChange>
        </w:rPr>
        <w:t xml:space="preserve">other person is </w:t>
      </w:r>
      <w:r w:rsidR="00374B6C" w:rsidRPr="009C679A">
        <w:rPr>
          <w:rFonts w:ascii="Bookman Old Style" w:hAnsi="Bookman Old Style"/>
          <w:szCs w:val="24"/>
          <w:rPrChange w:id="6955" w:author="Ashley Frank" w:date="2024-12-20T20:44:00Z">
            <w:rPr>
              <w:rFonts w:ascii="Bookman Old Style" w:hAnsi="Bookman Old Style"/>
              <w:sz w:val="32"/>
              <w:szCs w:val="32"/>
            </w:rPr>
          </w:rPrChange>
        </w:rPr>
        <w:t>a</w:t>
      </w:r>
      <w:r w:rsidR="00260DCD" w:rsidRPr="009C679A">
        <w:rPr>
          <w:rFonts w:ascii="Bookman Old Style" w:hAnsi="Bookman Old Style"/>
          <w:szCs w:val="24"/>
          <w:rPrChange w:id="6956" w:author="Ashley Frank" w:date="2024-12-20T20:44:00Z">
            <w:rPr>
              <w:rFonts w:ascii="Bookman Old Style" w:hAnsi="Bookman Old Style"/>
              <w:sz w:val="32"/>
              <w:szCs w:val="32"/>
            </w:rPr>
          </w:rPrChange>
        </w:rPr>
        <w:t xml:space="preserve"> good listener</w:t>
      </w:r>
      <w:ins w:id="6957" w:author="Ashley Frank" w:date="2024-12-21T03:47:00Z">
        <w:r w:rsidR="00B312E4">
          <w:rPr>
            <w:rFonts w:ascii="Bookman Old Style" w:hAnsi="Bookman Old Style"/>
            <w:szCs w:val="24"/>
          </w:rPr>
          <w:t xml:space="preserve">. </w:t>
        </w:r>
      </w:ins>
      <w:ins w:id="6958" w:author="Ashley Frank" w:date="2024-12-21T03:48:00Z">
        <w:r w:rsidR="00B312E4">
          <w:rPr>
            <w:rFonts w:ascii="Bookman Old Style" w:hAnsi="Bookman Old Style"/>
            <w:szCs w:val="24"/>
          </w:rPr>
          <w:t xml:space="preserve">It </w:t>
        </w:r>
      </w:ins>
      <w:ins w:id="6959" w:author="Ashley Frank" w:date="2024-12-21T03:47:00Z">
        <w:r w:rsidR="00B312E4">
          <w:rPr>
            <w:rFonts w:ascii="Bookman Old Style" w:hAnsi="Bookman Old Style"/>
            <w:szCs w:val="24"/>
          </w:rPr>
          <w:t>could also be</w:t>
        </w:r>
      </w:ins>
      <w:del w:id="6960" w:author="Ashley Frank" w:date="2024-12-21T03:47:00Z">
        <w:r w:rsidR="00260DCD" w:rsidRPr="009C679A" w:rsidDel="00B312E4">
          <w:rPr>
            <w:rFonts w:ascii="Bookman Old Style" w:hAnsi="Bookman Old Style"/>
            <w:szCs w:val="24"/>
            <w:rPrChange w:id="6961" w:author="Ashley Frank" w:date="2024-12-20T20:44:00Z">
              <w:rPr>
                <w:rFonts w:ascii="Bookman Old Style" w:hAnsi="Bookman Old Style"/>
                <w:sz w:val="32"/>
                <w:szCs w:val="32"/>
              </w:rPr>
            </w:rPrChange>
          </w:rPr>
          <w:delText>, a r</w:delText>
        </w:r>
      </w:del>
      <w:ins w:id="6962" w:author="Ashley Frank" w:date="2024-12-21T03:47:00Z">
        <w:r w:rsidR="00B312E4">
          <w:rPr>
            <w:rFonts w:ascii="Bookman Old Style" w:hAnsi="Bookman Old Style"/>
            <w:szCs w:val="24"/>
          </w:rPr>
          <w:t xml:space="preserve"> for </w:t>
        </w:r>
      </w:ins>
      <w:ins w:id="6963" w:author="Ashley Frank" w:date="2024-12-21T03:48:00Z">
        <w:r w:rsidR="00B312E4">
          <w:rPr>
            <w:rFonts w:ascii="Bookman Old Style" w:hAnsi="Bookman Old Style"/>
            <w:szCs w:val="24"/>
          </w:rPr>
          <w:t xml:space="preserve">reasons like using that person as a rebound </w:t>
        </w:r>
      </w:ins>
      <w:del w:id="6964" w:author="Ashley Frank" w:date="2024-12-21T03:47:00Z">
        <w:r w:rsidR="00260DCD" w:rsidRPr="009C679A" w:rsidDel="00B312E4">
          <w:rPr>
            <w:rFonts w:ascii="Bookman Old Style" w:hAnsi="Bookman Old Style"/>
            <w:szCs w:val="24"/>
            <w:rPrChange w:id="6965" w:author="Ashley Frank" w:date="2024-12-20T20:44:00Z">
              <w:rPr>
                <w:rFonts w:ascii="Bookman Old Style" w:hAnsi="Bookman Old Style"/>
                <w:sz w:val="32"/>
                <w:szCs w:val="32"/>
              </w:rPr>
            </w:rPrChange>
          </w:rPr>
          <w:delText>eb</w:delText>
        </w:r>
      </w:del>
      <w:del w:id="6966" w:author="Ashley Frank" w:date="2024-12-21T03:48:00Z">
        <w:r w:rsidR="00260DCD" w:rsidRPr="009C679A" w:rsidDel="00B312E4">
          <w:rPr>
            <w:rFonts w:ascii="Bookman Old Style" w:hAnsi="Bookman Old Style"/>
            <w:szCs w:val="24"/>
            <w:rPrChange w:id="6967" w:author="Ashley Frank" w:date="2024-12-20T20:44:00Z">
              <w:rPr>
                <w:rFonts w:ascii="Bookman Old Style" w:hAnsi="Bookman Old Style"/>
                <w:sz w:val="32"/>
                <w:szCs w:val="32"/>
              </w:rPr>
            </w:rPrChange>
          </w:rPr>
          <w:delText xml:space="preserve">ound </w:delText>
        </w:r>
      </w:del>
      <w:r w:rsidR="00260DCD" w:rsidRPr="009C679A">
        <w:rPr>
          <w:rFonts w:ascii="Bookman Old Style" w:hAnsi="Bookman Old Style"/>
          <w:szCs w:val="24"/>
          <w:rPrChange w:id="6968" w:author="Ashley Frank" w:date="2024-12-20T20:44:00Z">
            <w:rPr>
              <w:rFonts w:ascii="Bookman Old Style" w:hAnsi="Bookman Old Style"/>
              <w:sz w:val="32"/>
              <w:szCs w:val="32"/>
            </w:rPr>
          </w:rPrChange>
        </w:rPr>
        <w:t>from a previously bad relationship</w:t>
      </w:r>
      <w:del w:id="6969" w:author="Ashley Frank" w:date="2024-12-21T03:49:00Z">
        <w:r w:rsidR="00260DCD" w:rsidRPr="009C679A" w:rsidDel="00B312E4">
          <w:rPr>
            <w:rFonts w:ascii="Bookman Old Style" w:hAnsi="Bookman Old Style"/>
            <w:szCs w:val="24"/>
            <w:rPrChange w:id="6970" w:author="Ashley Frank" w:date="2024-12-20T20:44:00Z">
              <w:rPr>
                <w:rFonts w:ascii="Bookman Old Style" w:hAnsi="Bookman Old Style"/>
                <w:sz w:val="32"/>
                <w:szCs w:val="32"/>
              </w:rPr>
            </w:rPrChange>
          </w:rPr>
          <w:delText>,</w:delText>
        </w:r>
      </w:del>
      <w:r w:rsidR="00260DCD" w:rsidRPr="009C679A">
        <w:rPr>
          <w:rFonts w:ascii="Bookman Old Style" w:hAnsi="Bookman Old Style"/>
          <w:szCs w:val="24"/>
          <w:rPrChange w:id="6971" w:author="Ashley Frank" w:date="2024-12-20T20:44:00Z">
            <w:rPr>
              <w:rFonts w:ascii="Bookman Old Style" w:hAnsi="Bookman Old Style"/>
              <w:sz w:val="32"/>
              <w:szCs w:val="32"/>
            </w:rPr>
          </w:rPrChange>
        </w:rPr>
        <w:t xml:space="preserve"> </w:t>
      </w:r>
      <w:ins w:id="6972" w:author="Ashley Frank" w:date="2024-12-21T03:49:00Z">
        <w:r w:rsidR="00B312E4">
          <w:rPr>
            <w:rFonts w:ascii="Bookman Old Style" w:hAnsi="Bookman Old Style"/>
            <w:szCs w:val="24"/>
          </w:rPr>
          <w:t xml:space="preserve">or </w:t>
        </w:r>
      </w:ins>
      <w:r w:rsidR="00260DCD" w:rsidRPr="009C679A">
        <w:rPr>
          <w:rFonts w:ascii="Bookman Old Style" w:hAnsi="Bookman Old Style"/>
          <w:szCs w:val="24"/>
          <w:rPrChange w:id="6973" w:author="Ashley Frank" w:date="2024-12-20T20:44:00Z">
            <w:rPr>
              <w:rFonts w:ascii="Bookman Old Style" w:hAnsi="Bookman Old Style"/>
              <w:sz w:val="32"/>
              <w:szCs w:val="32"/>
            </w:rPr>
          </w:rPrChange>
        </w:rPr>
        <w:t>to have</w:t>
      </w:r>
      <w:ins w:id="6974" w:author="Ashley Frank" w:date="2024-12-21T03:49:00Z">
        <w:r w:rsidR="00B312E4">
          <w:rPr>
            <w:rFonts w:ascii="Bookman Old Style" w:hAnsi="Bookman Old Style"/>
            <w:szCs w:val="24"/>
          </w:rPr>
          <w:t xml:space="preserve"> </w:t>
        </w:r>
      </w:ins>
      <w:del w:id="6975" w:author="Ashley Frank" w:date="2024-12-21T03:49:00Z">
        <w:r w:rsidR="00260DCD" w:rsidRPr="009C679A" w:rsidDel="00B312E4">
          <w:rPr>
            <w:rFonts w:ascii="Bookman Old Style" w:hAnsi="Bookman Old Style"/>
            <w:szCs w:val="24"/>
            <w:rPrChange w:id="6976" w:author="Ashley Frank" w:date="2024-12-20T20:44:00Z">
              <w:rPr>
                <w:rFonts w:ascii="Bookman Old Style" w:hAnsi="Bookman Old Style"/>
                <w:sz w:val="32"/>
                <w:szCs w:val="32"/>
              </w:rPr>
            </w:rPrChange>
          </w:rPr>
          <w:delText xml:space="preserve"> </w:delText>
        </w:r>
      </w:del>
      <w:r w:rsidR="00260DCD" w:rsidRPr="009C679A">
        <w:rPr>
          <w:rFonts w:ascii="Bookman Old Style" w:hAnsi="Bookman Old Style"/>
          <w:szCs w:val="24"/>
          <w:rPrChange w:id="6977" w:author="Ashley Frank" w:date="2024-12-20T20:44:00Z">
            <w:rPr>
              <w:rFonts w:ascii="Bookman Old Style" w:hAnsi="Bookman Old Style"/>
              <w:sz w:val="32"/>
              <w:szCs w:val="32"/>
            </w:rPr>
          </w:rPrChange>
        </w:rPr>
        <w:t>sex</w:t>
      </w:r>
      <w:ins w:id="6978" w:author="Ashley Frank" w:date="2024-12-21T03:49:00Z">
        <w:r w:rsidR="00B312E4">
          <w:rPr>
            <w:rFonts w:ascii="Bookman Old Style" w:hAnsi="Bookman Old Style"/>
            <w:szCs w:val="24"/>
          </w:rPr>
          <w:t>. Some people even get married j</w:t>
        </w:r>
      </w:ins>
      <w:del w:id="6979" w:author="Ashley Frank" w:date="2024-12-21T03:49:00Z">
        <w:r w:rsidR="00374B6C" w:rsidRPr="009C679A" w:rsidDel="00B312E4">
          <w:rPr>
            <w:rFonts w:ascii="Bookman Old Style" w:hAnsi="Bookman Old Style"/>
            <w:szCs w:val="24"/>
            <w:rPrChange w:id="6980" w:author="Ashley Frank" w:date="2024-12-20T20:44:00Z">
              <w:rPr>
                <w:rFonts w:ascii="Bookman Old Style" w:hAnsi="Bookman Old Style"/>
                <w:sz w:val="32"/>
                <w:szCs w:val="32"/>
              </w:rPr>
            </w:rPrChange>
          </w:rPr>
          <w:delText>,</w:delText>
        </w:r>
        <w:r w:rsidR="00260DCD" w:rsidRPr="009C679A" w:rsidDel="00B312E4">
          <w:rPr>
            <w:rFonts w:ascii="Bookman Old Style" w:hAnsi="Bookman Old Style"/>
            <w:szCs w:val="24"/>
            <w:rPrChange w:id="6981" w:author="Ashley Frank" w:date="2024-12-20T20:44:00Z">
              <w:rPr>
                <w:rFonts w:ascii="Bookman Old Style" w:hAnsi="Bookman Old Style"/>
                <w:sz w:val="32"/>
                <w:szCs w:val="32"/>
              </w:rPr>
            </w:rPrChange>
          </w:rPr>
          <w:delText xml:space="preserve"> or j</w:delText>
        </w:r>
      </w:del>
      <w:r w:rsidR="00260DCD" w:rsidRPr="009C679A">
        <w:rPr>
          <w:rFonts w:ascii="Bookman Old Style" w:hAnsi="Bookman Old Style"/>
          <w:szCs w:val="24"/>
          <w:rPrChange w:id="6982" w:author="Ashley Frank" w:date="2024-12-20T20:44:00Z">
            <w:rPr>
              <w:rFonts w:ascii="Bookman Old Style" w:hAnsi="Bookman Old Style"/>
              <w:sz w:val="32"/>
              <w:szCs w:val="32"/>
            </w:rPr>
          </w:rPrChange>
        </w:rPr>
        <w:t xml:space="preserve">ust because they </w:t>
      </w:r>
      <w:ins w:id="6983" w:author="Ashley Frank" w:date="2024-12-21T03:49:00Z">
        <w:r w:rsidR="00B312E4">
          <w:rPr>
            <w:rFonts w:ascii="Bookman Old Style" w:hAnsi="Bookman Old Style"/>
            <w:szCs w:val="24"/>
          </w:rPr>
          <w:t>are</w:t>
        </w:r>
      </w:ins>
      <w:del w:id="6984" w:author="Ashley Frank" w:date="2024-12-21T03:49:00Z">
        <w:r w:rsidR="00260DCD" w:rsidRPr="009C679A" w:rsidDel="00B312E4">
          <w:rPr>
            <w:rFonts w:ascii="Bookman Old Style" w:hAnsi="Bookman Old Style"/>
            <w:szCs w:val="24"/>
            <w:rPrChange w:id="6985" w:author="Ashley Frank" w:date="2024-12-20T20:44:00Z">
              <w:rPr>
                <w:rFonts w:ascii="Bookman Old Style" w:hAnsi="Bookman Old Style"/>
                <w:sz w:val="32"/>
                <w:szCs w:val="32"/>
              </w:rPr>
            </w:rPrChange>
          </w:rPr>
          <w:delText>may be</w:delText>
        </w:r>
      </w:del>
      <w:r w:rsidR="00260DCD" w:rsidRPr="009C679A">
        <w:rPr>
          <w:rFonts w:ascii="Bookman Old Style" w:hAnsi="Bookman Old Style"/>
          <w:szCs w:val="24"/>
          <w:rPrChange w:id="6986" w:author="Ashley Frank" w:date="2024-12-20T20:44:00Z">
            <w:rPr>
              <w:rFonts w:ascii="Bookman Old Style" w:hAnsi="Bookman Old Style"/>
              <w:sz w:val="32"/>
              <w:szCs w:val="32"/>
            </w:rPr>
          </w:rPrChange>
        </w:rPr>
        <w:t xml:space="preserve"> bored and ha</w:t>
      </w:r>
      <w:r w:rsidR="00374B6C" w:rsidRPr="009C679A">
        <w:rPr>
          <w:rFonts w:ascii="Bookman Old Style" w:hAnsi="Bookman Old Style"/>
          <w:szCs w:val="24"/>
          <w:rPrChange w:id="6987" w:author="Ashley Frank" w:date="2024-12-20T20:44:00Z">
            <w:rPr>
              <w:rFonts w:ascii="Bookman Old Style" w:hAnsi="Bookman Old Style"/>
              <w:sz w:val="32"/>
              <w:szCs w:val="32"/>
            </w:rPr>
          </w:rPrChange>
        </w:rPr>
        <w:t>ve</w:t>
      </w:r>
      <w:r w:rsidR="00260DCD" w:rsidRPr="009C679A">
        <w:rPr>
          <w:rFonts w:ascii="Bookman Old Style" w:hAnsi="Bookman Old Style"/>
          <w:szCs w:val="24"/>
          <w:rPrChange w:id="6988" w:author="Ashley Frank" w:date="2024-12-20T20:44:00Z">
            <w:rPr>
              <w:rFonts w:ascii="Bookman Old Style" w:hAnsi="Bookman Old Style"/>
              <w:sz w:val="32"/>
              <w:szCs w:val="32"/>
            </w:rPr>
          </w:rPrChange>
        </w:rPr>
        <w:t xml:space="preserve"> the ‘get while the getting is good’</w:t>
      </w:r>
      <w:ins w:id="6989" w:author="Ashley Frank" w:date="2024-12-21T03:49:00Z">
        <w:r w:rsidR="00B312E4">
          <w:rPr>
            <w:rFonts w:ascii="Bookman Old Style" w:hAnsi="Bookman Old Style"/>
            <w:szCs w:val="24"/>
          </w:rPr>
          <w:t xml:space="preserve"> mindset</w:t>
        </w:r>
      </w:ins>
      <w:r w:rsidR="00374B6C" w:rsidRPr="009C679A">
        <w:rPr>
          <w:rFonts w:ascii="Bookman Old Style" w:hAnsi="Bookman Old Style"/>
          <w:szCs w:val="24"/>
          <w:rPrChange w:id="6990" w:author="Ashley Frank" w:date="2024-12-20T20:44:00Z">
            <w:rPr>
              <w:rFonts w:ascii="Bookman Old Style" w:hAnsi="Bookman Old Style"/>
              <w:sz w:val="32"/>
              <w:szCs w:val="32"/>
            </w:rPr>
          </w:rPrChange>
        </w:rPr>
        <w:t>. It could also be</w:t>
      </w:r>
      <w:r w:rsidR="00260DCD" w:rsidRPr="009C679A">
        <w:rPr>
          <w:rFonts w:ascii="Bookman Old Style" w:hAnsi="Bookman Old Style"/>
          <w:szCs w:val="24"/>
          <w:rPrChange w:id="6991" w:author="Ashley Frank" w:date="2024-12-20T20:44:00Z">
            <w:rPr>
              <w:rFonts w:ascii="Bookman Old Style" w:hAnsi="Bookman Old Style"/>
              <w:sz w:val="32"/>
              <w:szCs w:val="32"/>
            </w:rPr>
          </w:rPrChange>
        </w:rPr>
        <w:t xml:space="preserve"> just out of desperation and loneliness.</w:t>
      </w:r>
      <w:ins w:id="6992" w:author="Ashley Frank" w:date="2024-12-30T22:07:00Z">
        <w:r w:rsidR="00DB67C0">
          <w:rPr>
            <w:rFonts w:ascii="Bookman Old Style" w:hAnsi="Bookman Old Style"/>
            <w:szCs w:val="24"/>
          </w:rPr>
          <w:t xml:space="preserve"> One’s external appearance might </w:t>
        </w:r>
      </w:ins>
      <w:del w:id="6993" w:author="Ashley Frank" w:date="2024-12-30T22:07:00Z">
        <w:r w:rsidR="00A934FF" w:rsidRPr="009C679A" w:rsidDel="00DB67C0">
          <w:rPr>
            <w:rFonts w:ascii="Bookman Old Style" w:hAnsi="Bookman Old Style"/>
            <w:szCs w:val="24"/>
            <w:rPrChange w:id="6994" w:author="Ashley Frank" w:date="2024-12-20T20:44:00Z">
              <w:rPr>
                <w:rFonts w:ascii="Bookman Old Style" w:hAnsi="Bookman Old Style"/>
                <w:sz w:val="32"/>
                <w:szCs w:val="32"/>
              </w:rPr>
            </w:rPrChange>
          </w:rPr>
          <w:delText xml:space="preserve"> The outside </w:delText>
        </w:r>
      </w:del>
      <w:ins w:id="6995" w:author="Ashley Frank" w:date="2024-12-30T22:08:00Z">
        <w:r w:rsidR="00DB67C0">
          <w:rPr>
            <w:rFonts w:ascii="Bookman Old Style" w:hAnsi="Bookman Old Style"/>
            <w:szCs w:val="24"/>
          </w:rPr>
          <w:t>be what attracts us to each other</w:t>
        </w:r>
      </w:ins>
      <w:del w:id="6996" w:author="Ashley Frank" w:date="2024-12-30T22:07:00Z">
        <w:r w:rsidR="00A934FF" w:rsidRPr="009C679A" w:rsidDel="00DB67C0">
          <w:rPr>
            <w:rFonts w:ascii="Bookman Old Style" w:hAnsi="Bookman Old Style"/>
            <w:szCs w:val="24"/>
            <w:rPrChange w:id="6997" w:author="Ashley Frank" w:date="2024-12-20T20:44:00Z">
              <w:rPr>
                <w:rFonts w:ascii="Bookman Old Style" w:hAnsi="Bookman Old Style"/>
                <w:sz w:val="32"/>
                <w:szCs w:val="32"/>
              </w:rPr>
            </w:rPrChange>
          </w:rPr>
          <w:delText>may attract</w:delText>
        </w:r>
      </w:del>
      <w:r w:rsidR="00A934FF" w:rsidRPr="009C679A">
        <w:rPr>
          <w:rFonts w:ascii="Bookman Old Style" w:hAnsi="Bookman Old Style"/>
          <w:szCs w:val="24"/>
          <w:rPrChange w:id="6998" w:author="Ashley Frank" w:date="2024-12-20T20:44:00Z">
            <w:rPr>
              <w:rFonts w:ascii="Bookman Old Style" w:hAnsi="Bookman Old Style"/>
              <w:sz w:val="32"/>
              <w:szCs w:val="32"/>
            </w:rPr>
          </w:rPrChange>
        </w:rPr>
        <w:t>, but it</w:t>
      </w:r>
      <w:ins w:id="6999" w:author="Ashley Frank" w:date="2024-12-30T22:08:00Z">
        <w:r w:rsidR="00DB67C0">
          <w:rPr>
            <w:rFonts w:ascii="Bookman Old Style" w:hAnsi="Bookman Old Style"/>
            <w:szCs w:val="24"/>
          </w:rPr>
          <w:t>’</w:t>
        </w:r>
      </w:ins>
      <w:del w:id="7000" w:author="Ashley Frank" w:date="2024-12-30T22:08:00Z">
        <w:r w:rsidR="00A934FF" w:rsidRPr="009C679A" w:rsidDel="00DB67C0">
          <w:rPr>
            <w:rFonts w:ascii="Bookman Old Style" w:hAnsi="Bookman Old Style"/>
            <w:szCs w:val="24"/>
            <w:rPrChange w:id="7001" w:author="Ashley Frank" w:date="2024-12-20T20:44:00Z">
              <w:rPr>
                <w:rFonts w:ascii="Bookman Old Style" w:hAnsi="Bookman Old Style"/>
                <w:sz w:val="32"/>
                <w:szCs w:val="32"/>
              </w:rPr>
            </w:rPrChange>
          </w:rPr>
          <w:delText xml:space="preserve"> i</w:delText>
        </w:r>
      </w:del>
      <w:r w:rsidR="00A934FF" w:rsidRPr="009C679A">
        <w:rPr>
          <w:rFonts w:ascii="Bookman Old Style" w:hAnsi="Bookman Old Style"/>
          <w:szCs w:val="24"/>
          <w:rPrChange w:id="7002" w:author="Ashley Frank" w:date="2024-12-20T20:44:00Z">
            <w:rPr>
              <w:rFonts w:ascii="Bookman Old Style" w:hAnsi="Bookman Old Style"/>
              <w:sz w:val="32"/>
              <w:szCs w:val="32"/>
            </w:rPr>
          </w:rPrChange>
        </w:rPr>
        <w:t xml:space="preserve">s </w:t>
      </w:r>
      <w:ins w:id="7003" w:author="Ashley Frank" w:date="2024-12-30T22:08:00Z">
        <w:r w:rsidR="00DB67C0">
          <w:rPr>
            <w:rFonts w:ascii="Bookman Old Style" w:hAnsi="Bookman Old Style"/>
            <w:szCs w:val="24"/>
          </w:rPr>
          <w:t xml:space="preserve">what </w:t>
        </w:r>
      </w:ins>
      <w:ins w:id="7004" w:author="Ashley Frank" w:date="2024-12-30T22:09:00Z">
        <w:r w:rsidR="006C6844">
          <w:rPr>
            <w:rFonts w:ascii="Bookman Old Style" w:hAnsi="Bookman Old Style"/>
            <w:szCs w:val="24"/>
          </w:rPr>
          <w:t>is on the inside, like character, strengths, and positive core beliefs,</w:t>
        </w:r>
      </w:ins>
      <w:del w:id="7005" w:author="Ashley Frank" w:date="2024-12-30T22:08:00Z">
        <w:r w:rsidR="00A934FF" w:rsidRPr="009C679A" w:rsidDel="00DB67C0">
          <w:rPr>
            <w:rFonts w:ascii="Bookman Old Style" w:hAnsi="Bookman Old Style"/>
            <w:szCs w:val="24"/>
            <w:rPrChange w:id="7006" w:author="Ashley Frank" w:date="2024-12-20T20:44:00Z">
              <w:rPr>
                <w:rFonts w:ascii="Bookman Old Style" w:hAnsi="Bookman Old Style"/>
                <w:sz w:val="32"/>
                <w:szCs w:val="32"/>
              </w:rPr>
            </w:rPrChange>
          </w:rPr>
          <w:delText>the inside (</w:delText>
        </w:r>
      </w:del>
      <w:del w:id="7007" w:author="Ashley Frank" w:date="2024-12-30T22:09:00Z">
        <w:r w:rsidR="00A934FF" w:rsidRPr="009C679A" w:rsidDel="006C6844">
          <w:rPr>
            <w:rFonts w:ascii="Bookman Old Style" w:hAnsi="Bookman Old Style"/>
            <w:szCs w:val="24"/>
            <w:rPrChange w:id="7008" w:author="Ashley Frank" w:date="2024-12-20T20:44:00Z">
              <w:rPr>
                <w:rFonts w:ascii="Bookman Old Style" w:hAnsi="Bookman Old Style"/>
                <w:sz w:val="32"/>
                <w:szCs w:val="32"/>
              </w:rPr>
            </w:rPrChange>
          </w:rPr>
          <w:delText xml:space="preserve">character, strengths, </w:delText>
        </w:r>
      </w:del>
      <w:del w:id="7009" w:author="Ashley Frank" w:date="2024-12-30T22:08:00Z">
        <w:r w:rsidR="00A934FF" w:rsidRPr="009C679A" w:rsidDel="00DB67C0">
          <w:rPr>
            <w:rFonts w:ascii="Bookman Old Style" w:hAnsi="Bookman Old Style"/>
            <w:szCs w:val="24"/>
            <w:rPrChange w:id="7010" w:author="Ashley Frank" w:date="2024-12-20T20:44:00Z">
              <w:rPr>
                <w:rFonts w:ascii="Bookman Old Style" w:hAnsi="Bookman Old Style"/>
                <w:sz w:val="32"/>
                <w:szCs w:val="32"/>
              </w:rPr>
            </w:rPrChange>
          </w:rPr>
          <w:delText>P</w:delText>
        </w:r>
      </w:del>
      <w:del w:id="7011" w:author="Ashley Frank" w:date="2024-12-30T22:09:00Z">
        <w:r w:rsidR="00A934FF" w:rsidRPr="009C679A" w:rsidDel="006C6844">
          <w:rPr>
            <w:rFonts w:ascii="Bookman Old Style" w:hAnsi="Bookman Old Style"/>
            <w:szCs w:val="24"/>
            <w:rPrChange w:id="7012" w:author="Ashley Frank" w:date="2024-12-20T20:44:00Z">
              <w:rPr>
                <w:rFonts w:ascii="Bookman Old Style" w:hAnsi="Bookman Old Style"/>
                <w:sz w:val="32"/>
                <w:szCs w:val="32"/>
              </w:rPr>
            </w:rPrChange>
          </w:rPr>
          <w:delText xml:space="preserve">ositive </w:delText>
        </w:r>
      </w:del>
      <w:del w:id="7013" w:author="Ashley Frank" w:date="2024-12-30T22:08:00Z">
        <w:r w:rsidR="00A934FF" w:rsidRPr="009C679A" w:rsidDel="00DB67C0">
          <w:rPr>
            <w:rFonts w:ascii="Bookman Old Style" w:hAnsi="Bookman Old Style"/>
            <w:szCs w:val="24"/>
            <w:rPrChange w:id="7014" w:author="Ashley Frank" w:date="2024-12-20T20:44:00Z">
              <w:rPr>
                <w:rFonts w:ascii="Bookman Old Style" w:hAnsi="Bookman Old Style"/>
                <w:sz w:val="32"/>
                <w:szCs w:val="32"/>
              </w:rPr>
            </w:rPrChange>
          </w:rPr>
          <w:delText>C</w:delText>
        </w:r>
      </w:del>
      <w:del w:id="7015" w:author="Ashley Frank" w:date="2024-12-30T22:09:00Z">
        <w:r w:rsidR="00A934FF" w:rsidRPr="009C679A" w:rsidDel="006C6844">
          <w:rPr>
            <w:rFonts w:ascii="Bookman Old Style" w:hAnsi="Bookman Old Style"/>
            <w:szCs w:val="24"/>
            <w:rPrChange w:id="7016" w:author="Ashley Frank" w:date="2024-12-20T20:44:00Z">
              <w:rPr>
                <w:rFonts w:ascii="Bookman Old Style" w:hAnsi="Bookman Old Style"/>
                <w:sz w:val="32"/>
                <w:szCs w:val="32"/>
              </w:rPr>
            </w:rPrChange>
          </w:rPr>
          <w:delText>ore belie</w:delText>
        </w:r>
      </w:del>
      <w:ins w:id="7017" w:author="Ashley Frank" w:date="2024-12-30T22:08:00Z">
        <w:r w:rsidR="00DB67C0">
          <w:rPr>
            <w:rFonts w:ascii="Bookman Old Style" w:hAnsi="Bookman Old Style"/>
            <w:szCs w:val="24"/>
          </w:rPr>
          <w:t xml:space="preserve"> </w:t>
        </w:r>
      </w:ins>
      <w:ins w:id="7018" w:author="Ashley Frank" w:date="2024-12-30T22:10:00Z">
        <w:r w:rsidR="006C6844">
          <w:rPr>
            <w:rFonts w:ascii="Bookman Old Style" w:hAnsi="Bookman Old Style"/>
            <w:szCs w:val="24"/>
          </w:rPr>
          <w:t>that will</w:t>
        </w:r>
      </w:ins>
      <w:ins w:id="7019" w:author="Ashley Frank" w:date="2024-12-30T22:08:00Z">
        <w:r w:rsidR="00DB67C0">
          <w:rPr>
            <w:rFonts w:ascii="Bookman Old Style" w:hAnsi="Bookman Old Style"/>
            <w:szCs w:val="24"/>
          </w:rPr>
          <w:t xml:space="preserve"> keep u</w:t>
        </w:r>
      </w:ins>
      <w:del w:id="7020" w:author="Ashley Frank" w:date="2024-12-30T22:08:00Z">
        <w:r w:rsidR="00A934FF" w:rsidRPr="009C679A" w:rsidDel="00DB67C0">
          <w:rPr>
            <w:rFonts w:ascii="Bookman Old Style" w:hAnsi="Bookman Old Style"/>
            <w:szCs w:val="24"/>
            <w:rPrChange w:id="7021" w:author="Ashley Frank" w:date="2024-12-20T20:44:00Z">
              <w:rPr>
                <w:rFonts w:ascii="Bookman Old Style" w:hAnsi="Bookman Old Style"/>
                <w:sz w:val="32"/>
                <w:szCs w:val="32"/>
              </w:rPr>
            </w:rPrChange>
          </w:rPr>
          <w:delText>fs) that keep</w:delText>
        </w:r>
      </w:del>
      <w:r w:rsidR="00A934FF" w:rsidRPr="009C679A">
        <w:rPr>
          <w:rFonts w:ascii="Bookman Old Style" w:hAnsi="Bookman Old Style"/>
          <w:szCs w:val="24"/>
          <w:rPrChange w:id="7022" w:author="Ashley Frank" w:date="2024-12-20T20:44:00Z">
            <w:rPr>
              <w:rFonts w:ascii="Bookman Old Style" w:hAnsi="Bookman Old Style"/>
              <w:sz w:val="32"/>
              <w:szCs w:val="32"/>
            </w:rPr>
          </w:rPrChange>
        </w:rPr>
        <w:t>s</w:t>
      </w:r>
      <w:ins w:id="7023" w:author="Ashley Frank" w:date="2024-12-30T22:08:00Z">
        <w:r w:rsidR="00DB67C0">
          <w:rPr>
            <w:rFonts w:ascii="Bookman Old Style" w:hAnsi="Bookman Old Style"/>
            <w:szCs w:val="24"/>
          </w:rPr>
          <w:t xml:space="preserve"> together</w:t>
        </w:r>
      </w:ins>
      <w:r w:rsidR="00A934FF" w:rsidRPr="009C679A">
        <w:rPr>
          <w:rFonts w:ascii="Bookman Old Style" w:hAnsi="Bookman Old Style"/>
          <w:szCs w:val="24"/>
          <w:rPrChange w:id="7024" w:author="Ashley Frank" w:date="2024-12-20T20:44:00Z">
            <w:rPr>
              <w:rFonts w:ascii="Bookman Old Style" w:hAnsi="Bookman Old Style"/>
              <w:sz w:val="32"/>
              <w:szCs w:val="32"/>
            </w:rPr>
          </w:rPrChange>
        </w:rPr>
        <w:t>.</w:t>
      </w:r>
    </w:p>
    <w:p w14:paraId="6E1B2901" w14:textId="77777777" w:rsidR="00C104B8" w:rsidRDefault="00C104B8" w:rsidP="009014DA">
      <w:pPr>
        <w:pStyle w:val="BodyText"/>
        <w:spacing w:line="360" w:lineRule="auto"/>
        <w:rPr>
          <w:ins w:id="7025" w:author="Ashley Frank" w:date="2024-12-31T01:13:00Z"/>
          <w:rFonts w:ascii="Bookman Old Style" w:hAnsi="Bookman Old Style"/>
          <w:szCs w:val="24"/>
        </w:rPr>
      </w:pPr>
    </w:p>
    <w:p w14:paraId="57AE2F7A" w14:textId="3C3FCD05" w:rsidR="00C33EE6" w:rsidRPr="009C679A" w:rsidRDefault="006C6844" w:rsidP="009014DA">
      <w:pPr>
        <w:pStyle w:val="BodyText"/>
        <w:spacing w:line="360" w:lineRule="auto"/>
        <w:rPr>
          <w:rFonts w:ascii="Bookman Old Style" w:hAnsi="Bookman Old Style"/>
          <w:szCs w:val="24"/>
          <w:rPrChange w:id="7026" w:author="Ashley Frank" w:date="2024-12-20T20:44:00Z">
            <w:rPr>
              <w:rFonts w:ascii="Bookman Old Style" w:hAnsi="Bookman Old Style"/>
              <w:sz w:val="32"/>
              <w:szCs w:val="32"/>
            </w:rPr>
          </w:rPrChange>
        </w:rPr>
      </w:pPr>
      <w:ins w:id="7027" w:author="Ashley Frank" w:date="2024-12-30T22:09:00Z">
        <w:r>
          <w:rPr>
            <w:rFonts w:ascii="Bookman Old Style" w:hAnsi="Bookman Old Style"/>
            <w:szCs w:val="24"/>
          </w:rPr>
          <w:t xml:space="preserve">When done right, marriage is </w:t>
        </w:r>
      </w:ins>
      <w:ins w:id="7028" w:author="Ashley Frank" w:date="2024-12-30T22:10:00Z">
        <w:r>
          <w:rPr>
            <w:rFonts w:ascii="Bookman Old Style" w:hAnsi="Bookman Old Style"/>
            <w:szCs w:val="24"/>
          </w:rPr>
          <w:t>a phenomenal thing</w:t>
        </w:r>
      </w:ins>
      <w:del w:id="7029" w:author="Ashley Frank" w:date="2024-12-30T22:09:00Z">
        <w:r w:rsidR="00C33EE6" w:rsidRPr="009C679A" w:rsidDel="006C6844">
          <w:rPr>
            <w:rFonts w:ascii="Bookman Old Style" w:hAnsi="Bookman Old Style"/>
            <w:szCs w:val="24"/>
            <w:rPrChange w:id="7030" w:author="Ashley Frank" w:date="2024-12-20T20:44:00Z">
              <w:rPr>
                <w:rFonts w:ascii="Bookman Old Style" w:hAnsi="Bookman Old Style"/>
                <w:sz w:val="32"/>
                <w:szCs w:val="32"/>
              </w:rPr>
            </w:rPrChange>
          </w:rPr>
          <w:delText>Marriage is a great thing</w:delText>
        </w:r>
      </w:del>
      <w:r w:rsidR="00C33EE6" w:rsidRPr="009C679A">
        <w:rPr>
          <w:rFonts w:ascii="Bookman Old Style" w:hAnsi="Bookman Old Style"/>
          <w:szCs w:val="24"/>
          <w:rPrChange w:id="7031" w:author="Ashley Frank" w:date="2024-12-20T20:44:00Z">
            <w:rPr>
              <w:rFonts w:ascii="Bookman Old Style" w:hAnsi="Bookman Old Style"/>
              <w:sz w:val="32"/>
              <w:szCs w:val="32"/>
            </w:rPr>
          </w:rPrChange>
        </w:rPr>
        <w:t xml:space="preserve">. </w:t>
      </w:r>
      <w:r w:rsidR="00374B6C" w:rsidRPr="009C679A">
        <w:rPr>
          <w:rFonts w:ascii="Bookman Old Style" w:hAnsi="Bookman Old Style"/>
          <w:szCs w:val="24"/>
          <w:rPrChange w:id="7032" w:author="Ashley Frank" w:date="2024-12-20T20:44:00Z">
            <w:rPr>
              <w:rFonts w:ascii="Bookman Old Style" w:hAnsi="Bookman Old Style"/>
              <w:sz w:val="32"/>
              <w:szCs w:val="32"/>
            </w:rPr>
          </w:rPrChange>
        </w:rPr>
        <w:t>It’s tw</w:t>
      </w:r>
      <w:r w:rsidR="00C33EE6" w:rsidRPr="009C679A">
        <w:rPr>
          <w:rFonts w:ascii="Bookman Old Style" w:hAnsi="Bookman Old Style"/>
          <w:szCs w:val="24"/>
          <w:rPrChange w:id="7033" w:author="Ashley Frank" w:date="2024-12-20T20:44:00Z">
            <w:rPr>
              <w:rFonts w:ascii="Bookman Old Style" w:hAnsi="Bookman Old Style"/>
              <w:sz w:val="32"/>
              <w:szCs w:val="32"/>
            </w:rPr>
          </w:rPrChange>
        </w:rPr>
        <w:t>o people</w:t>
      </w:r>
      <w:del w:id="7034" w:author="Ashley Frank" w:date="2024-12-31T01:13:00Z">
        <w:r w:rsidR="00C33EE6" w:rsidRPr="009C679A" w:rsidDel="00C104B8">
          <w:rPr>
            <w:rFonts w:ascii="Bookman Old Style" w:hAnsi="Bookman Old Style"/>
            <w:szCs w:val="24"/>
            <w:rPrChange w:id="7035" w:author="Ashley Frank" w:date="2024-12-20T20:44:00Z">
              <w:rPr>
                <w:rFonts w:ascii="Bookman Old Style" w:hAnsi="Bookman Old Style"/>
                <w:sz w:val="32"/>
                <w:szCs w:val="32"/>
              </w:rPr>
            </w:rPrChange>
          </w:rPr>
          <w:delText>, together as one</w:delText>
        </w:r>
      </w:del>
      <w:ins w:id="7036" w:author="Ashley Frank" w:date="2024-12-31T01:13:00Z">
        <w:r w:rsidR="00C104B8">
          <w:rPr>
            <w:rFonts w:ascii="Bookman Old Style" w:hAnsi="Bookman Old Style"/>
            <w:szCs w:val="24"/>
          </w:rPr>
          <w:t xml:space="preserve"> coming together as one to exercise </w:t>
        </w:r>
      </w:ins>
      <w:del w:id="7037" w:author="Ashley Frank" w:date="2024-12-31T01:13:00Z">
        <w:r w:rsidR="00C33EE6" w:rsidRPr="009C679A" w:rsidDel="00C104B8">
          <w:rPr>
            <w:rFonts w:ascii="Bookman Old Style" w:hAnsi="Bookman Old Style"/>
            <w:szCs w:val="24"/>
            <w:rPrChange w:id="7038" w:author="Ashley Frank" w:date="2024-12-20T20:44:00Z">
              <w:rPr>
                <w:rFonts w:ascii="Bookman Old Style" w:hAnsi="Bookman Old Style"/>
                <w:sz w:val="32"/>
                <w:szCs w:val="32"/>
              </w:rPr>
            </w:rPrChange>
          </w:rPr>
          <w:delText>, exercis</w:delText>
        </w:r>
        <w:r w:rsidR="00374B6C" w:rsidRPr="009C679A" w:rsidDel="00C104B8">
          <w:rPr>
            <w:rFonts w:ascii="Bookman Old Style" w:hAnsi="Bookman Old Style"/>
            <w:szCs w:val="24"/>
            <w:rPrChange w:id="7039" w:author="Ashley Frank" w:date="2024-12-20T20:44:00Z">
              <w:rPr>
                <w:rFonts w:ascii="Bookman Old Style" w:hAnsi="Bookman Old Style"/>
                <w:sz w:val="32"/>
                <w:szCs w:val="32"/>
              </w:rPr>
            </w:rPrChange>
          </w:rPr>
          <w:delText>ing</w:delText>
        </w:r>
        <w:r w:rsidR="00C33EE6" w:rsidRPr="009C679A" w:rsidDel="00C104B8">
          <w:rPr>
            <w:rFonts w:ascii="Bookman Old Style" w:hAnsi="Bookman Old Style"/>
            <w:szCs w:val="24"/>
            <w:rPrChange w:id="7040" w:author="Ashley Frank" w:date="2024-12-20T20:44:00Z">
              <w:rPr>
                <w:rFonts w:ascii="Bookman Old Style" w:hAnsi="Bookman Old Style"/>
                <w:sz w:val="32"/>
                <w:szCs w:val="32"/>
              </w:rPr>
            </w:rPrChange>
          </w:rPr>
          <w:delText xml:space="preserve"> </w:delText>
        </w:r>
      </w:del>
      <w:r w:rsidR="00C33EE6" w:rsidRPr="009C679A">
        <w:rPr>
          <w:rFonts w:ascii="Bookman Old Style" w:hAnsi="Bookman Old Style"/>
          <w:szCs w:val="24"/>
          <w:rPrChange w:id="7041" w:author="Ashley Frank" w:date="2024-12-20T20:44:00Z">
            <w:rPr>
              <w:rFonts w:ascii="Bookman Old Style" w:hAnsi="Bookman Old Style"/>
              <w:sz w:val="32"/>
              <w:szCs w:val="32"/>
            </w:rPr>
          </w:rPrChange>
        </w:rPr>
        <w:t xml:space="preserve">their ability to demonstrate love </w:t>
      </w:r>
      <w:ins w:id="7042" w:author="Ashley Frank" w:date="2024-12-31T01:13:00Z">
        <w:r w:rsidR="00C104B8">
          <w:rPr>
            <w:rFonts w:ascii="Bookman Old Style" w:hAnsi="Bookman Old Style"/>
            <w:szCs w:val="24"/>
          </w:rPr>
          <w:t>at th</w:t>
        </w:r>
      </w:ins>
      <w:del w:id="7043" w:author="Ashley Frank" w:date="2024-12-31T01:13:00Z">
        <w:r w:rsidR="00C33EE6" w:rsidRPr="009C679A" w:rsidDel="00C104B8">
          <w:rPr>
            <w:rFonts w:ascii="Bookman Old Style" w:hAnsi="Bookman Old Style"/>
            <w:szCs w:val="24"/>
            <w:rPrChange w:id="7044" w:author="Ashley Frank" w:date="2024-12-20T20:44:00Z">
              <w:rPr>
                <w:rFonts w:ascii="Bookman Old Style" w:hAnsi="Bookman Old Style"/>
                <w:sz w:val="32"/>
                <w:szCs w:val="32"/>
              </w:rPr>
            </w:rPrChange>
          </w:rPr>
          <w:delText>and th</w:delText>
        </w:r>
      </w:del>
      <w:r w:rsidR="00C33EE6" w:rsidRPr="009C679A">
        <w:rPr>
          <w:rFonts w:ascii="Bookman Old Style" w:hAnsi="Bookman Old Style"/>
          <w:szCs w:val="24"/>
          <w:rPrChange w:id="7045" w:author="Ashley Frank" w:date="2024-12-20T20:44:00Z">
            <w:rPr>
              <w:rFonts w:ascii="Bookman Old Style" w:hAnsi="Bookman Old Style"/>
              <w:sz w:val="32"/>
              <w:szCs w:val="32"/>
            </w:rPr>
          </w:rPrChange>
        </w:rPr>
        <w:t xml:space="preserve">e </w:t>
      </w:r>
      <w:ins w:id="7046" w:author="Ashley Frank" w:date="2024-12-31T01:13:00Z">
        <w:r w:rsidR="00C104B8">
          <w:rPr>
            <w:rFonts w:ascii="Bookman Old Style" w:hAnsi="Bookman Old Style"/>
            <w:szCs w:val="24"/>
          </w:rPr>
          <w:t>highest level</w:t>
        </w:r>
      </w:ins>
      <w:del w:id="7047" w:author="Ashley Frank" w:date="2024-12-31T01:13:00Z">
        <w:r w:rsidR="00C33EE6" w:rsidRPr="00C104B8" w:rsidDel="00C104B8">
          <w:rPr>
            <w:rFonts w:ascii="Bookman Old Style" w:hAnsi="Bookman Old Style"/>
            <w:szCs w:val="24"/>
            <w:highlight w:val="yellow"/>
            <w:rPrChange w:id="7048" w:author="Ashley Frank" w:date="2024-12-31T01:12:00Z">
              <w:rPr>
                <w:rFonts w:ascii="Bookman Old Style" w:hAnsi="Bookman Old Style"/>
                <w:sz w:val="32"/>
                <w:szCs w:val="32"/>
              </w:rPr>
            </w:rPrChange>
          </w:rPr>
          <w:delText>highest level</w:delText>
        </w:r>
        <w:r w:rsidR="00C33EE6" w:rsidRPr="009C679A" w:rsidDel="00C104B8">
          <w:rPr>
            <w:rFonts w:ascii="Bookman Old Style" w:hAnsi="Bookman Old Style"/>
            <w:szCs w:val="24"/>
            <w:rPrChange w:id="7049" w:author="Ashley Frank" w:date="2024-12-20T20:44:00Z">
              <w:rPr>
                <w:rFonts w:ascii="Bookman Old Style" w:hAnsi="Bookman Old Style"/>
                <w:sz w:val="32"/>
                <w:szCs w:val="32"/>
              </w:rPr>
            </w:rPrChange>
          </w:rPr>
          <w:delText xml:space="preserve"> </w:delText>
        </w:r>
        <w:r w:rsidR="00A934FF" w:rsidRPr="009C679A" w:rsidDel="00C104B8">
          <w:rPr>
            <w:rFonts w:ascii="Bookman Old Style" w:hAnsi="Bookman Old Style"/>
            <w:szCs w:val="24"/>
            <w:rPrChange w:id="7050" w:author="Ashley Frank" w:date="2024-12-20T20:44:00Z">
              <w:rPr>
                <w:rFonts w:ascii="Bookman Old Style" w:hAnsi="Bookman Old Style"/>
                <w:sz w:val="32"/>
                <w:szCs w:val="32"/>
              </w:rPr>
            </w:rPrChange>
          </w:rPr>
          <w:delText>bet</w:delText>
        </w:r>
        <w:r w:rsidR="002C4A2E" w:rsidRPr="009C679A" w:rsidDel="00C104B8">
          <w:rPr>
            <w:rFonts w:ascii="Bookman Old Style" w:hAnsi="Bookman Old Style"/>
            <w:szCs w:val="24"/>
            <w:rPrChange w:id="7051" w:author="Ashley Frank" w:date="2024-12-20T20:44:00Z">
              <w:rPr>
                <w:rFonts w:ascii="Bookman Old Style" w:hAnsi="Bookman Old Style"/>
                <w:sz w:val="32"/>
                <w:szCs w:val="32"/>
              </w:rPr>
            </w:rPrChange>
          </w:rPr>
          <w:delText>we</w:delText>
        </w:r>
        <w:r w:rsidR="00A934FF" w:rsidRPr="009C679A" w:rsidDel="00C104B8">
          <w:rPr>
            <w:rFonts w:ascii="Bookman Old Style" w:hAnsi="Bookman Old Style"/>
            <w:szCs w:val="24"/>
            <w:rPrChange w:id="7052" w:author="Ashley Frank" w:date="2024-12-20T20:44:00Z">
              <w:rPr>
                <w:rFonts w:ascii="Bookman Old Style" w:hAnsi="Bookman Old Style"/>
                <w:sz w:val="32"/>
                <w:szCs w:val="32"/>
              </w:rPr>
            </w:rPrChange>
          </w:rPr>
          <w:delText>en</w:delText>
        </w:r>
        <w:r w:rsidR="00C33EE6" w:rsidRPr="009C679A" w:rsidDel="00C104B8">
          <w:rPr>
            <w:rFonts w:ascii="Bookman Old Style" w:hAnsi="Bookman Old Style"/>
            <w:szCs w:val="24"/>
            <w:rPrChange w:id="7053" w:author="Ashley Frank" w:date="2024-12-20T20:44:00Z">
              <w:rPr>
                <w:rFonts w:ascii="Bookman Old Style" w:hAnsi="Bookman Old Style"/>
                <w:sz w:val="32"/>
                <w:szCs w:val="32"/>
              </w:rPr>
            </w:rPrChange>
          </w:rPr>
          <w:delText xml:space="preserve"> two people</w:delText>
        </w:r>
      </w:del>
      <w:r w:rsidR="00C33EE6" w:rsidRPr="009C679A">
        <w:rPr>
          <w:rFonts w:ascii="Bookman Old Style" w:hAnsi="Bookman Old Style"/>
          <w:szCs w:val="24"/>
          <w:rPrChange w:id="7054" w:author="Ashley Frank" w:date="2024-12-20T20:44:00Z">
            <w:rPr>
              <w:rFonts w:ascii="Bookman Old Style" w:hAnsi="Bookman Old Style"/>
              <w:sz w:val="32"/>
              <w:szCs w:val="32"/>
            </w:rPr>
          </w:rPrChange>
        </w:rPr>
        <w:t xml:space="preserve">. </w:t>
      </w:r>
      <w:r w:rsidR="00374B6C" w:rsidRPr="009C679A">
        <w:rPr>
          <w:rFonts w:ascii="Bookman Old Style" w:hAnsi="Bookman Old Style"/>
          <w:szCs w:val="24"/>
          <w:rPrChange w:id="7055" w:author="Ashley Frank" w:date="2024-12-20T20:44:00Z">
            <w:rPr>
              <w:rFonts w:ascii="Bookman Old Style" w:hAnsi="Bookman Old Style"/>
              <w:sz w:val="32"/>
              <w:szCs w:val="32"/>
            </w:rPr>
          </w:rPrChange>
        </w:rPr>
        <w:t>There</w:t>
      </w:r>
      <w:r w:rsidR="00C33EE6" w:rsidRPr="009C679A">
        <w:rPr>
          <w:rFonts w:ascii="Bookman Old Style" w:hAnsi="Bookman Old Style"/>
          <w:szCs w:val="24"/>
          <w:rPrChange w:id="7056" w:author="Ashley Frank" w:date="2024-12-20T20:44:00Z">
            <w:rPr>
              <w:rFonts w:ascii="Bookman Old Style" w:hAnsi="Bookman Old Style"/>
              <w:sz w:val="32"/>
              <w:szCs w:val="32"/>
            </w:rPr>
          </w:rPrChange>
        </w:rPr>
        <w:t xml:space="preserve"> is nothing like being loved in a way that convinces you how important you are to each other. Love is a great thing to experience</w:t>
      </w:r>
      <w:ins w:id="7057" w:author="Ashley Frank" w:date="2024-12-31T01:06:00Z">
        <w:r w:rsidR="00D27D9A">
          <w:rPr>
            <w:rFonts w:ascii="Bookman Old Style" w:hAnsi="Bookman Old Style"/>
            <w:szCs w:val="24"/>
          </w:rPr>
          <w:t xml:space="preserve">; there’s almost nothing that compares </w:t>
        </w:r>
      </w:ins>
      <w:del w:id="7058" w:author="Ashley Frank" w:date="2024-12-31T01:06:00Z">
        <w:r w:rsidR="00C33EE6" w:rsidRPr="009C679A" w:rsidDel="00D27D9A">
          <w:rPr>
            <w:rFonts w:ascii="Bookman Old Style" w:hAnsi="Bookman Old Style"/>
            <w:szCs w:val="24"/>
            <w:rPrChange w:id="7059" w:author="Ashley Frank" w:date="2024-12-20T20:44:00Z">
              <w:rPr>
                <w:rFonts w:ascii="Bookman Old Style" w:hAnsi="Bookman Old Style"/>
                <w:sz w:val="32"/>
                <w:szCs w:val="32"/>
              </w:rPr>
            </w:rPrChange>
          </w:rPr>
          <w:delText xml:space="preserve">…nothing </w:delText>
        </w:r>
      </w:del>
      <w:ins w:id="7060" w:author="Ashley Frank" w:date="2024-12-31T01:06:00Z">
        <w:r w:rsidR="00D27D9A">
          <w:rPr>
            <w:rFonts w:ascii="Bookman Old Style" w:hAnsi="Bookman Old Style"/>
            <w:szCs w:val="24"/>
          </w:rPr>
          <w:t xml:space="preserve">to </w:t>
        </w:r>
      </w:ins>
      <w:del w:id="7061" w:author="Ashley Frank" w:date="2024-12-31T01:06:00Z">
        <w:r w:rsidR="00C33EE6" w:rsidRPr="009C679A" w:rsidDel="00D27D9A">
          <w:rPr>
            <w:rFonts w:ascii="Bookman Old Style" w:hAnsi="Bookman Old Style"/>
            <w:szCs w:val="24"/>
            <w:rPrChange w:id="7062" w:author="Ashley Frank" w:date="2024-12-20T20:44:00Z">
              <w:rPr>
                <w:rFonts w:ascii="Bookman Old Style" w:hAnsi="Bookman Old Style"/>
                <w:sz w:val="32"/>
                <w:szCs w:val="32"/>
              </w:rPr>
            </w:rPrChange>
          </w:rPr>
          <w:delText xml:space="preserve">like </w:delText>
        </w:r>
      </w:del>
      <w:r w:rsidR="00C33EE6" w:rsidRPr="009C679A">
        <w:rPr>
          <w:rFonts w:ascii="Bookman Old Style" w:hAnsi="Bookman Old Style"/>
          <w:szCs w:val="24"/>
          <w:rPrChange w:id="7063" w:author="Ashley Frank" w:date="2024-12-20T20:44:00Z">
            <w:rPr>
              <w:rFonts w:ascii="Bookman Old Style" w:hAnsi="Bookman Old Style"/>
              <w:sz w:val="32"/>
              <w:szCs w:val="32"/>
            </w:rPr>
          </w:rPrChange>
        </w:rPr>
        <w:t xml:space="preserve">it! I see a lot of couples who are struggling with this concept of loving each other in an effective, convincing manner. I have developed a </w:t>
      </w:r>
      <w:ins w:id="7064" w:author="Ashley Frank" w:date="2024-12-31T02:28:00Z">
        <w:r w:rsidR="00C104B8">
          <w:rPr>
            <w:rFonts w:ascii="Bookman Old Style" w:hAnsi="Bookman Old Style"/>
            <w:szCs w:val="24"/>
          </w:rPr>
          <w:t xml:space="preserve">theory </w:t>
        </w:r>
      </w:ins>
      <w:del w:id="7065" w:author="Ashley Frank" w:date="2024-12-31T02:28:00Z">
        <w:r w:rsidR="00C33EE6" w:rsidRPr="009C679A" w:rsidDel="00C104B8">
          <w:rPr>
            <w:rFonts w:ascii="Bookman Old Style" w:hAnsi="Bookman Old Style"/>
            <w:szCs w:val="24"/>
            <w:rPrChange w:id="7066" w:author="Ashley Frank" w:date="2024-12-20T20:44:00Z">
              <w:rPr>
                <w:rFonts w:ascii="Bookman Old Style" w:hAnsi="Bookman Old Style"/>
                <w:sz w:val="32"/>
                <w:szCs w:val="32"/>
              </w:rPr>
            </w:rPrChange>
          </w:rPr>
          <w:delText xml:space="preserve">concept </w:delText>
        </w:r>
      </w:del>
      <w:r w:rsidR="00C33EE6" w:rsidRPr="009C679A">
        <w:rPr>
          <w:rFonts w:ascii="Bookman Old Style" w:hAnsi="Bookman Old Style"/>
          <w:szCs w:val="24"/>
          <w:rPrChange w:id="7067" w:author="Ashley Frank" w:date="2024-12-20T20:44:00Z">
            <w:rPr>
              <w:rFonts w:ascii="Bookman Old Style" w:hAnsi="Bookman Old Style"/>
              <w:sz w:val="32"/>
              <w:szCs w:val="32"/>
            </w:rPr>
          </w:rPrChange>
        </w:rPr>
        <w:t xml:space="preserve">that may be helpful </w:t>
      </w:r>
      <w:r w:rsidR="00374B6C" w:rsidRPr="009C679A">
        <w:rPr>
          <w:rFonts w:ascii="Bookman Old Style" w:hAnsi="Bookman Old Style"/>
          <w:szCs w:val="24"/>
          <w:rPrChange w:id="7068" w:author="Ashley Frank" w:date="2024-12-20T20:44:00Z">
            <w:rPr>
              <w:rFonts w:ascii="Bookman Old Style" w:hAnsi="Bookman Old Style"/>
              <w:sz w:val="32"/>
              <w:szCs w:val="32"/>
            </w:rPr>
          </w:rPrChange>
        </w:rPr>
        <w:t>regarding</w:t>
      </w:r>
      <w:r w:rsidR="00C33EE6" w:rsidRPr="009C679A">
        <w:rPr>
          <w:rFonts w:ascii="Bookman Old Style" w:hAnsi="Bookman Old Style"/>
          <w:szCs w:val="24"/>
          <w:rPrChange w:id="7069" w:author="Ashley Frank" w:date="2024-12-20T20:44:00Z">
            <w:rPr>
              <w:rFonts w:ascii="Bookman Old Style" w:hAnsi="Bookman Old Style"/>
              <w:sz w:val="32"/>
              <w:szCs w:val="32"/>
            </w:rPr>
          </w:rPrChange>
        </w:rPr>
        <w:t xml:space="preserve"> what causes relationships to wane and lose </w:t>
      </w:r>
      <w:del w:id="7070" w:author="Ashley Frank" w:date="2024-12-21T03:46:00Z">
        <w:r w:rsidR="00C33EE6" w:rsidRPr="009C679A" w:rsidDel="00B312E4">
          <w:rPr>
            <w:rFonts w:ascii="Bookman Old Style" w:hAnsi="Bookman Old Style"/>
            <w:szCs w:val="24"/>
            <w:rPrChange w:id="7071" w:author="Ashley Frank" w:date="2024-12-20T20:44:00Z">
              <w:rPr>
                <w:rFonts w:ascii="Bookman Old Style" w:hAnsi="Bookman Old Style"/>
                <w:sz w:val="32"/>
                <w:szCs w:val="32"/>
              </w:rPr>
            </w:rPrChange>
          </w:rPr>
          <w:delText xml:space="preserve">it’s </w:delText>
        </w:r>
      </w:del>
      <w:ins w:id="7072" w:author="Ashley Frank" w:date="2024-12-21T03:46:00Z">
        <w:r w:rsidR="00B312E4">
          <w:rPr>
            <w:rFonts w:ascii="Bookman Old Style" w:hAnsi="Bookman Old Style"/>
            <w:szCs w:val="24"/>
          </w:rPr>
          <w:t>their</w:t>
        </w:r>
        <w:r w:rsidR="00B312E4" w:rsidRPr="009C679A">
          <w:rPr>
            <w:rFonts w:ascii="Bookman Old Style" w:hAnsi="Bookman Old Style"/>
            <w:szCs w:val="24"/>
            <w:rPrChange w:id="7073" w:author="Ashley Frank" w:date="2024-12-20T20:44:00Z">
              <w:rPr>
                <w:rFonts w:ascii="Bookman Old Style" w:hAnsi="Bookman Old Style"/>
                <w:sz w:val="32"/>
                <w:szCs w:val="32"/>
              </w:rPr>
            </w:rPrChange>
          </w:rPr>
          <w:t xml:space="preserve"> </w:t>
        </w:r>
      </w:ins>
      <w:r w:rsidR="00C33EE6" w:rsidRPr="009C679A">
        <w:rPr>
          <w:rFonts w:ascii="Bookman Old Style" w:hAnsi="Bookman Old Style"/>
          <w:szCs w:val="24"/>
          <w:rPrChange w:id="7074" w:author="Ashley Frank" w:date="2024-12-20T20:44:00Z">
            <w:rPr>
              <w:rFonts w:ascii="Bookman Old Style" w:hAnsi="Bookman Old Style"/>
              <w:sz w:val="32"/>
              <w:szCs w:val="32"/>
            </w:rPr>
          </w:rPrChange>
        </w:rPr>
        <w:t>energy. This process is target</w:t>
      </w:r>
      <w:r w:rsidR="00374B6C" w:rsidRPr="009C679A">
        <w:rPr>
          <w:rFonts w:ascii="Bookman Old Style" w:hAnsi="Bookman Old Style"/>
          <w:szCs w:val="24"/>
          <w:rPrChange w:id="7075" w:author="Ashley Frank" w:date="2024-12-20T20:44:00Z">
            <w:rPr>
              <w:rFonts w:ascii="Bookman Old Style" w:hAnsi="Bookman Old Style"/>
              <w:sz w:val="32"/>
              <w:szCs w:val="32"/>
            </w:rPr>
          </w:rPrChange>
        </w:rPr>
        <w:t>ed</w:t>
      </w:r>
      <w:r w:rsidR="00C33EE6" w:rsidRPr="009C679A">
        <w:rPr>
          <w:rFonts w:ascii="Bookman Old Style" w:hAnsi="Bookman Old Style"/>
          <w:szCs w:val="24"/>
          <w:rPrChange w:id="7076" w:author="Ashley Frank" w:date="2024-12-20T20:44:00Z">
            <w:rPr>
              <w:rFonts w:ascii="Bookman Old Style" w:hAnsi="Bookman Old Style"/>
              <w:sz w:val="32"/>
              <w:szCs w:val="32"/>
            </w:rPr>
          </w:rPrChange>
        </w:rPr>
        <w:t xml:space="preserve"> at what causes these conflicts and what causes couple</w:t>
      </w:r>
      <w:r w:rsidR="00374B6C" w:rsidRPr="009C679A">
        <w:rPr>
          <w:rFonts w:ascii="Bookman Old Style" w:hAnsi="Bookman Old Style"/>
          <w:szCs w:val="24"/>
          <w:rPrChange w:id="7077" w:author="Ashley Frank" w:date="2024-12-20T20:44:00Z">
            <w:rPr>
              <w:rFonts w:ascii="Bookman Old Style" w:hAnsi="Bookman Old Style"/>
              <w:sz w:val="32"/>
              <w:szCs w:val="32"/>
            </w:rPr>
          </w:rPrChange>
        </w:rPr>
        <w:t>s</w:t>
      </w:r>
      <w:r w:rsidR="00C33EE6" w:rsidRPr="009C679A">
        <w:rPr>
          <w:rFonts w:ascii="Bookman Old Style" w:hAnsi="Bookman Old Style"/>
          <w:szCs w:val="24"/>
          <w:rPrChange w:id="7078" w:author="Ashley Frank" w:date="2024-12-20T20:44:00Z">
            <w:rPr>
              <w:rFonts w:ascii="Bookman Old Style" w:hAnsi="Bookman Old Style"/>
              <w:sz w:val="32"/>
              <w:szCs w:val="32"/>
            </w:rPr>
          </w:rPrChange>
        </w:rPr>
        <w:t xml:space="preserve"> to become polarized. </w:t>
      </w:r>
      <w:ins w:id="7079" w:author="Ashley Frank" w:date="2024-12-31T02:27:00Z">
        <w:r w:rsidR="00C104B8">
          <w:rPr>
            <w:rFonts w:ascii="Bookman Old Style" w:hAnsi="Bookman Old Style"/>
            <w:szCs w:val="24"/>
          </w:rPr>
          <w:t>We will be going over the concept of polarization later</w:t>
        </w:r>
      </w:ins>
      <w:del w:id="7080" w:author="Ashley Frank" w:date="2024-12-31T02:27:00Z">
        <w:r w:rsidR="00C33EE6" w:rsidRPr="009C679A" w:rsidDel="00C104B8">
          <w:rPr>
            <w:rFonts w:ascii="Bookman Old Style" w:hAnsi="Bookman Old Style"/>
            <w:szCs w:val="24"/>
            <w:rPrChange w:id="7081" w:author="Ashley Frank" w:date="2024-12-20T20:44:00Z">
              <w:rPr>
                <w:rFonts w:ascii="Bookman Old Style" w:hAnsi="Bookman Old Style"/>
                <w:sz w:val="32"/>
                <w:szCs w:val="32"/>
              </w:rPr>
            </w:rPrChange>
          </w:rPr>
          <w:delText>The concept of polarization will be discussed later</w:delText>
        </w:r>
      </w:del>
      <w:r w:rsidR="00C33EE6" w:rsidRPr="009C679A">
        <w:rPr>
          <w:rFonts w:ascii="Bookman Old Style" w:hAnsi="Bookman Old Style"/>
          <w:szCs w:val="24"/>
          <w:rPrChange w:id="7082" w:author="Ashley Frank" w:date="2024-12-20T20:44:00Z">
            <w:rPr>
              <w:rFonts w:ascii="Bookman Old Style" w:hAnsi="Bookman Old Style"/>
              <w:sz w:val="32"/>
              <w:szCs w:val="32"/>
            </w:rPr>
          </w:rPrChange>
        </w:rPr>
        <w:t>.</w:t>
      </w:r>
    </w:p>
    <w:p w14:paraId="5B9D39DD" w14:textId="543007D4" w:rsidR="00C33EE6" w:rsidRPr="009C679A" w:rsidRDefault="00C33EE6">
      <w:pPr>
        <w:tabs>
          <w:tab w:val="clear" w:pos="360"/>
          <w:tab w:val="clear" w:pos="9360"/>
        </w:tabs>
        <w:rPr>
          <w:rFonts w:ascii="Bookman Old Style" w:hAnsi="Bookman Old Style"/>
          <w:szCs w:val="24"/>
          <w:rPrChange w:id="7083" w:author="Ashley Frank" w:date="2024-12-20T20:44:00Z">
            <w:rPr>
              <w:rFonts w:ascii="Bookman Old Style" w:hAnsi="Bookman Old Style"/>
              <w:sz w:val="32"/>
              <w:szCs w:val="32"/>
            </w:rPr>
          </w:rPrChange>
        </w:rPr>
      </w:pPr>
    </w:p>
    <w:p w14:paraId="2EEF0579" w14:textId="77777777" w:rsidR="00260DCD" w:rsidRPr="009C679A" w:rsidRDefault="00260DCD" w:rsidP="009014DA">
      <w:pPr>
        <w:pStyle w:val="BodyText"/>
        <w:spacing w:line="360" w:lineRule="auto"/>
        <w:rPr>
          <w:rFonts w:ascii="Bookman Old Style" w:hAnsi="Bookman Old Style"/>
          <w:szCs w:val="24"/>
          <w:rPrChange w:id="7084" w:author="Ashley Frank" w:date="2024-12-20T20:44:00Z">
            <w:rPr>
              <w:rFonts w:ascii="Bookman Old Style" w:hAnsi="Bookman Old Style"/>
              <w:sz w:val="32"/>
              <w:szCs w:val="32"/>
            </w:rPr>
          </w:rPrChange>
        </w:rPr>
      </w:pPr>
    </w:p>
    <w:p w14:paraId="4E936ABD" w14:textId="77777777" w:rsidR="00D27D9A" w:rsidRDefault="00D27D9A" w:rsidP="00734DBC">
      <w:pPr>
        <w:pStyle w:val="BodyText"/>
        <w:spacing w:line="360" w:lineRule="auto"/>
        <w:jc w:val="center"/>
        <w:rPr>
          <w:ins w:id="7085" w:author="Ashley Frank" w:date="2024-12-31T01:07:00Z"/>
          <w:rFonts w:ascii="Bookman Old Style" w:hAnsi="Bookman Old Style"/>
          <w:b/>
          <w:szCs w:val="24"/>
        </w:rPr>
      </w:pPr>
    </w:p>
    <w:p w14:paraId="3121C73E" w14:textId="77777777" w:rsidR="00D27D9A" w:rsidRDefault="00D27D9A" w:rsidP="00734DBC">
      <w:pPr>
        <w:pStyle w:val="BodyText"/>
        <w:spacing w:line="360" w:lineRule="auto"/>
        <w:jc w:val="center"/>
        <w:rPr>
          <w:ins w:id="7086" w:author="Ashley Frank" w:date="2024-12-31T01:07:00Z"/>
          <w:rFonts w:ascii="Bookman Old Style" w:hAnsi="Bookman Old Style"/>
          <w:b/>
          <w:szCs w:val="24"/>
        </w:rPr>
      </w:pPr>
    </w:p>
    <w:p w14:paraId="38E54956" w14:textId="77777777" w:rsidR="00D27D9A" w:rsidRDefault="00D27D9A" w:rsidP="00734DBC">
      <w:pPr>
        <w:pStyle w:val="BodyText"/>
        <w:spacing w:line="360" w:lineRule="auto"/>
        <w:jc w:val="center"/>
        <w:rPr>
          <w:ins w:id="7087" w:author="Ashley Frank" w:date="2024-12-31T01:07:00Z"/>
          <w:rFonts w:ascii="Bookman Old Style" w:hAnsi="Bookman Old Style"/>
          <w:b/>
          <w:szCs w:val="24"/>
        </w:rPr>
      </w:pPr>
    </w:p>
    <w:p w14:paraId="2DF301DB" w14:textId="77777777" w:rsidR="00D27D9A" w:rsidRDefault="00D27D9A" w:rsidP="00734DBC">
      <w:pPr>
        <w:pStyle w:val="BodyText"/>
        <w:spacing w:line="360" w:lineRule="auto"/>
        <w:jc w:val="center"/>
        <w:rPr>
          <w:ins w:id="7088" w:author="Ashley Frank" w:date="2024-12-31T01:07:00Z"/>
          <w:rFonts w:ascii="Bookman Old Style" w:hAnsi="Bookman Old Style"/>
          <w:b/>
          <w:szCs w:val="24"/>
        </w:rPr>
      </w:pPr>
    </w:p>
    <w:p w14:paraId="7B1CD40E" w14:textId="77777777" w:rsidR="00D27D9A" w:rsidRDefault="00D27D9A" w:rsidP="00734DBC">
      <w:pPr>
        <w:pStyle w:val="BodyText"/>
        <w:spacing w:line="360" w:lineRule="auto"/>
        <w:jc w:val="center"/>
        <w:rPr>
          <w:ins w:id="7089" w:author="Ashley Frank" w:date="2024-12-31T01:07:00Z"/>
          <w:rFonts w:ascii="Bookman Old Style" w:hAnsi="Bookman Old Style"/>
          <w:b/>
          <w:szCs w:val="24"/>
        </w:rPr>
      </w:pPr>
    </w:p>
    <w:p w14:paraId="1FDAE9DE" w14:textId="5E9AFE5B" w:rsidR="00AC795C" w:rsidRPr="009C679A" w:rsidRDefault="00734DBC" w:rsidP="00734DBC">
      <w:pPr>
        <w:pStyle w:val="BodyText"/>
        <w:spacing w:line="360" w:lineRule="auto"/>
        <w:jc w:val="center"/>
        <w:rPr>
          <w:rFonts w:ascii="Bookman Old Style" w:hAnsi="Bookman Old Style"/>
          <w:b/>
          <w:szCs w:val="24"/>
          <w:rPrChange w:id="7090" w:author="Ashley Frank" w:date="2024-12-20T20:44:00Z">
            <w:rPr>
              <w:rFonts w:ascii="Bookman Old Style" w:hAnsi="Bookman Old Style"/>
              <w:b/>
              <w:sz w:val="32"/>
              <w:szCs w:val="32"/>
            </w:rPr>
          </w:rPrChange>
        </w:rPr>
      </w:pPr>
      <w:r w:rsidRPr="009C679A">
        <w:rPr>
          <w:rFonts w:ascii="Bookman Old Style" w:hAnsi="Bookman Old Style"/>
          <w:b/>
          <w:szCs w:val="24"/>
          <w:rPrChange w:id="7091" w:author="Ashley Frank" w:date="2024-12-20T20:44:00Z">
            <w:rPr>
              <w:rFonts w:ascii="Bookman Old Style" w:hAnsi="Bookman Old Style"/>
              <w:b/>
              <w:sz w:val="32"/>
              <w:szCs w:val="32"/>
            </w:rPr>
          </w:rPrChange>
        </w:rPr>
        <w:t>Expectations</w:t>
      </w:r>
    </w:p>
    <w:p w14:paraId="2C4AAD16" w14:textId="77777777" w:rsidR="00734DBC" w:rsidRPr="009C679A" w:rsidRDefault="00734DBC" w:rsidP="00734DBC">
      <w:pPr>
        <w:pStyle w:val="BodyText"/>
        <w:spacing w:line="360" w:lineRule="auto"/>
        <w:jc w:val="center"/>
        <w:rPr>
          <w:rFonts w:ascii="Bookman Old Style" w:hAnsi="Bookman Old Style"/>
          <w:b/>
          <w:szCs w:val="24"/>
          <w:rPrChange w:id="7092" w:author="Ashley Frank" w:date="2024-12-20T20:44:00Z">
            <w:rPr>
              <w:rFonts w:ascii="Bookman Old Style" w:hAnsi="Bookman Old Style"/>
              <w:b/>
              <w:sz w:val="32"/>
              <w:szCs w:val="32"/>
            </w:rPr>
          </w:rPrChange>
        </w:rPr>
      </w:pPr>
      <w:r w:rsidRPr="009C679A">
        <w:rPr>
          <w:rFonts w:ascii="Bookman Old Style" w:hAnsi="Bookman Old Style"/>
          <w:b/>
          <w:szCs w:val="24"/>
          <w:rPrChange w:id="7093" w:author="Ashley Frank" w:date="2024-12-20T20:44:00Z">
            <w:rPr>
              <w:rFonts w:ascii="Bookman Old Style" w:hAnsi="Bookman Old Style"/>
              <w:b/>
              <w:sz w:val="32"/>
              <w:szCs w:val="32"/>
            </w:rPr>
          </w:rPrChange>
        </w:rPr>
        <w:t>↓</w:t>
      </w:r>
    </w:p>
    <w:p w14:paraId="47DEEAC0" w14:textId="77777777" w:rsidR="00734DBC" w:rsidRPr="009C679A" w:rsidRDefault="00734DBC" w:rsidP="00734DBC">
      <w:pPr>
        <w:pStyle w:val="BodyText"/>
        <w:spacing w:line="360" w:lineRule="auto"/>
        <w:jc w:val="center"/>
        <w:rPr>
          <w:rFonts w:ascii="Bookman Old Style" w:hAnsi="Bookman Old Style"/>
          <w:b/>
          <w:szCs w:val="24"/>
          <w:rPrChange w:id="7094" w:author="Ashley Frank" w:date="2024-12-20T20:44:00Z">
            <w:rPr>
              <w:rFonts w:ascii="Bookman Old Style" w:hAnsi="Bookman Old Style"/>
              <w:b/>
              <w:sz w:val="32"/>
              <w:szCs w:val="32"/>
            </w:rPr>
          </w:rPrChange>
        </w:rPr>
      </w:pPr>
      <w:r w:rsidRPr="009C679A">
        <w:rPr>
          <w:rFonts w:ascii="Bookman Old Style" w:hAnsi="Bookman Old Style"/>
          <w:b/>
          <w:szCs w:val="24"/>
          <w:rPrChange w:id="7095" w:author="Ashley Frank" w:date="2024-12-20T20:44:00Z">
            <w:rPr>
              <w:rFonts w:ascii="Bookman Old Style" w:hAnsi="Bookman Old Style"/>
              <w:b/>
              <w:sz w:val="32"/>
              <w:szCs w:val="32"/>
            </w:rPr>
          </w:rPrChange>
        </w:rPr>
        <w:t>Resentment</w:t>
      </w:r>
    </w:p>
    <w:p w14:paraId="4DE0A5B6" w14:textId="77777777" w:rsidR="00734DBC" w:rsidRPr="009C679A" w:rsidRDefault="00734DBC" w:rsidP="00734DBC">
      <w:pPr>
        <w:pStyle w:val="BodyText"/>
        <w:spacing w:line="360" w:lineRule="auto"/>
        <w:jc w:val="center"/>
        <w:rPr>
          <w:rFonts w:ascii="Bookman Old Style" w:hAnsi="Bookman Old Style"/>
          <w:b/>
          <w:szCs w:val="24"/>
          <w:rPrChange w:id="7096" w:author="Ashley Frank" w:date="2024-12-20T20:44:00Z">
            <w:rPr>
              <w:rFonts w:ascii="Bookman Old Style" w:hAnsi="Bookman Old Style"/>
              <w:b/>
              <w:sz w:val="32"/>
              <w:szCs w:val="32"/>
            </w:rPr>
          </w:rPrChange>
        </w:rPr>
      </w:pPr>
      <w:r w:rsidRPr="009C679A">
        <w:rPr>
          <w:rFonts w:ascii="Bookman Old Style" w:hAnsi="Bookman Old Style"/>
          <w:b/>
          <w:szCs w:val="24"/>
          <w:rPrChange w:id="7097" w:author="Ashley Frank" w:date="2024-12-20T20:44:00Z">
            <w:rPr>
              <w:rFonts w:ascii="Bookman Old Style" w:hAnsi="Bookman Old Style"/>
              <w:b/>
              <w:sz w:val="32"/>
              <w:szCs w:val="32"/>
            </w:rPr>
          </w:rPrChange>
        </w:rPr>
        <w:t>↓</w:t>
      </w:r>
    </w:p>
    <w:p w14:paraId="3E42086A" w14:textId="77777777" w:rsidR="00734DBC" w:rsidRPr="009C679A" w:rsidRDefault="00734DBC" w:rsidP="00734DBC">
      <w:pPr>
        <w:pStyle w:val="BodyText"/>
        <w:pBdr>
          <w:bottom w:val="single" w:sz="12" w:space="1" w:color="auto"/>
        </w:pBdr>
        <w:spacing w:line="360" w:lineRule="auto"/>
        <w:jc w:val="center"/>
        <w:rPr>
          <w:rFonts w:ascii="Bookman Old Style" w:hAnsi="Bookman Old Style"/>
          <w:b/>
          <w:szCs w:val="24"/>
          <w:rPrChange w:id="7098" w:author="Ashley Frank" w:date="2024-12-20T20:44:00Z">
            <w:rPr>
              <w:rFonts w:ascii="Bookman Old Style" w:hAnsi="Bookman Old Style"/>
              <w:b/>
              <w:sz w:val="32"/>
              <w:szCs w:val="32"/>
            </w:rPr>
          </w:rPrChange>
        </w:rPr>
      </w:pPr>
      <w:r w:rsidRPr="009C679A">
        <w:rPr>
          <w:rFonts w:ascii="Bookman Old Style" w:hAnsi="Bookman Old Style"/>
          <w:b/>
          <w:szCs w:val="24"/>
          <w:rPrChange w:id="7099" w:author="Ashley Frank" w:date="2024-12-20T20:44:00Z">
            <w:rPr>
              <w:rFonts w:ascii="Bookman Old Style" w:hAnsi="Bookman Old Style"/>
              <w:b/>
              <w:sz w:val="32"/>
              <w:szCs w:val="32"/>
            </w:rPr>
          </w:rPrChange>
        </w:rPr>
        <w:t>Fear</w:t>
      </w:r>
    </w:p>
    <w:p w14:paraId="0649A76C" w14:textId="77777777" w:rsidR="00801D9B" w:rsidRPr="009C679A" w:rsidRDefault="00801D9B">
      <w:pPr>
        <w:tabs>
          <w:tab w:val="clear" w:pos="360"/>
          <w:tab w:val="clear" w:pos="9360"/>
        </w:tabs>
        <w:rPr>
          <w:rFonts w:ascii="Bookman Old Style" w:hAnsi="Bookman Old Style"/>
          <w:b/>
          <w:szCs w:val="24"/>
          <w:rPrChange w:id="7100" w:author="Ashley Frank" w:date="2024-12-20T20:44:00Z">
            <w:rPr>
              <w:rFonts w:ascii="Bookman Old Style" w:hAnsi="Bookman Old Style"/>
              <w:b/>
              <w:sz w:val="32"/>
              <w:szCs w:val="32"/>
            </w:rPr>
          </w:rPrChange>
        </w:rPr>
      </w:pPr>
      <w:r w:rsidRPr="009C679A">
        <w:rPr>
          <w:rFonts w:ascii="Bookman Old Style" w:hAnsi="Bookman Old Style"/>
          <w:b/>
          <w:szCs w:val="24"/>
          <w:rPrChange w:id="7101" w:author="Ashley Frank" w:date="2024-12-20T20:44:00Z">
            <w:rPr>
              <w:rFonts w:ascii="Bookman Old Style" w:hAnsi="Bookman Old Style"/>
              <w:b/>
              <w:sz w:val="32"/>
              <w:szCs w:val="32"/>
            </w:rPr>
          </w:rPrChange>
        </w:rPr>
        <w:br w:type="page"/>
      </w:r>
    </w:p>
    <w:p w14:paraId="52A896B3" w14:textId="77777777" w:rsidR="00734DBC" w:rsidRPr="009C679A" w:rsidRDefault="008C3805">
      <w:pPr>
        <w:pStyle w:val="BodyText"/>
        <w:spacing w:line="360" w:lineRule="auto"/>
        <w:rPr>
          <w:rFonts w:ascii="Bookman Old Style" w:hAnsi="Bookman Old Style"/>
          <w:b/>
          <w:szCs w:val="24"/>
          <w:u w:val="single"/>
          <w:rPrChange w:id="7102" w:author="Ashley Frank" w:date="2024-12-20T20:44:00Z">
            <w:rPr>
              <w:rFonts w:ascii="Bookman Old Style" w:hAnsi="Bookman Old Style"/>
              <w:b/>
              <w:sz w:val="32"/>
              <w:szCs w:val="32"/>
              <w:u w:val="single"/>
            </w:rPr>
          </w:rPrChange>
        </w:rPr>
        <w:pPrChange w:id="7103" w:author="Ashley Frank" w:date="2024-12-31T02:29:00Z">
          <w:pPr>
            <w:pStyle w:val="BodyText"/>
            <w:spacing w:line="360" w:lineRule="auto"/>
            <w:jc w:val="center"/>
          </w:pPr>
        </w:pPrChange>
      </w:pPr>
      <w:r w:rsidRPr="009C679A">
        <w:rPr>
          <w:rFonts w:ascii="Bookman Old Style" w:hAnsi="Bookman Old Style"/>
          <w:b/>
          <w:szCs w:val="24"/>
          <w:u w:val="single"/>
          <w:rPrChange w:id="7104" w:author="Ashley Frank" w:date="2024-12-20T20:44:00Z">
            <w:rPr>
              <w:rFonts w:ascii="Bookman Old Style" w:hAnsi="Bookman Old Style"/>
              <w:b/>
              <w:sz w:val="32"/>
              <w:szCs w:val="32"/>
              <w:u w:val="single"/>
            </w:rPr>
          </w:rPrChange>
        </w:rPr>
        <w:lastRenderedPageBreak/>
        <w:t>EXPECTATIONS</w:t>
      </w:r>
    </w:p>
    <w:p w14:paraId="28AA4146" w14:textId="06E6F449" w:rsidR="00DA4342" w:rsidRPr="009C679A" w:rsidRDefault="00734DBC" w:rsidP="00DA4342">
      <w:pPr>
        <w:pStyle w:val="BodyText"/>
        <w:spacing w:line="360" w:lineRule="auto"/>
        <w:rPr>
          <w:rFonts w:ascii="Bookman Old Style" w:hAnsi="Bookman Old Style"/>
          <w:color w:val="000000"/>
          <w:szCs w:val="24"/>
          <w:shd w:val="clear" w:color="auto" w:fill="FFFFFF"/>
          <w:rPrChange w:id="7105" w:author="Ashley Frank" w:date="2024-12-20T20:44:00Z">
            <w:rPr>
              <w:rFonts w:ascii="Bookman Old Style" w:hAnsi="Bookman Old Style"/>
              <w:color w:val="000000"/>
              <w:sz w:val="18"/>
              <w:szCs w:val="18"/>
              <w:shd w:val="clear" w:color="auto" w:fill="FFFFFF"/>
            </w:rPr>
          </w:rPrChange>
        </w:rPr>
      </w:pPr>
      <w:r w:rsidRPr="009C679A">
        <w:rPr>
          <w:rFonts w:ascii="Bookman Old Style" w:hAnsi="Bookman Old Style"/>
          <w:szCs w:val="24"/>
          <w:rPrChange w:id="7106" w:author="Ashley Frank" w:date="2024-12-20T20:44:00Z">
            <w:rPr>
              <w:rFonts w:ascii="Bookman Old Style" w:hAnsi="Bookman Old Style"/>
              <w:sz w:val="32"/>
              <w:szCs w:val="32"/>
            </w:rPr>
          </w:rPrChange>
        </w:rPr>
        <w:t xml:space="preserve">Because </w:t>
      </w:r>
      <w:r w:rsidR="00F823D5" w:rsidRPr="009C679A">
        <w:rPr>
          <w:rFonts w:ascii="Bookman Old Style" w:hAnsi="Bookman Old Style"/>
          <w:szCs w:val="24"/>
          <w:rPrChange w:id="7107"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7108" w:author="Ashley Frank" w:date="2024-12-20T20:44:00Z">
            <w:rPr>
              <w:rFonts w:ascii="Bookman Old Style" w:hAnsi="Bookman Old Style"/>
              <w:sz w:val="32"/>
              <w:szCs w:val="32"/>
            </w:rPr>
          </w:rPrChange>
        </w:rPr>
        <w:t>e</w:t>
      </w:r>
      <w:r w:rsidRPr="009C679A">
        <w:rPr>
          <w:rFonts w:ascii="Bookman Old Style" w:hAnsi="Bookman Old Style"/>
          <w:szCs w:val="24"/>
          <w:rPrChange w:id="7109" w:author="Ashley Frank" w:date="2024-12-20T20:44:00Z">
            <w:rPr>
              <w:rFonts w:ascii="Bookman Old Style" w:hAnsi="Bookman Old Style"/>
              <w:sz w:val="32"/>
              <w:szCs w:val="32"/>
            </w:rPr>
          </w:rPrChange>
        </w:rPr>
        <w:t xml:space="preserve"> all grow up differently, </w:t>
      </w:r>
      <w:r w:rsidR="00F823D5" w:rsidRPr="009C679A">
        <w:rPr>
          <w:rFonts w:ascii="Bookman Old Style" w:hAnsi="Bookman Old Style"/>
          <w:szCs w:val="24"/>
          <w:rPrChange w:id="7110"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7111" w:author="Ashley Frank" w:date="2024-12-20T20:44:00Z">
            <w:rPr>
              <w:rFonts w:ascii="Bookman Old Style" w:hAnsi="Bookman Old Style"/>
              <w:sz w:val="32"/>
              <w:szCs w:val="32"/>
            </w:rPr>
          </w:rPrChange>
        </w:rPr>
        <w:t>e</w:t>
      </w:r>
      <w:r w:rsidRPr="009C679A">
        <w:rPr>
          <w:rFonts w:ascii="Bookman Old Style" w:hAnsi="Bookman Old Style"/>
          <w:szCs w:val="24"/>
          <w:rPrChange w:id="7112" w:author="Ashley Frank" w:date="2024-12-20T20:44:00Z">
            <w:rPr>
              <w:rFonts w:ascii="Bookman Old Style" w:hAnsi="Bookman Old Style"/>
              <w:sz w:val="32"/>
              <w:szCs w:val="32"/>
            </w:rPr>
          </w:rPrChange>
        </w:rPr>
        <w:t xml:space="preserve"> have different </w:t>
      </w:r>
      <w:r w:rsidR="00767FF1" w:rsidRPr="009C679A">
        <w:rPr>
          <w:rFonts w:ascii="Bookman Old Style" w:hAnsi="Bookman Old Style"/>
          <w:szCs w:val="24"/>
          <w:rPrChange w:id="7113" w:author="Ashley Frank" w:date="2024-12-20T20:44:00Z">
            <w:rPr>
              <w:rFonts w:ascii="Bookman Old Style" w:hAnsi="Bookman Old Style"/>
              <w:sz w:val="32"/>
              <w:szCs w:val="32"/>
            </w:rPr>
          </w:rPrChange>
        </w:rPr>
        <w:t>expectations</w:t>
      </w:r>
      <w:r w:rsidRPr="009C679A">
        <w:rPr>
          <w:rFonts w:ascii="Bookman Old Style" w:hAnsi="Bookman Old Style"/>
          <w:szCs w:val="24"/>
          <w:rPrChange w:id="7114" w:author="Ashley Frank" w:date="2024-12-20T20:44:00Z">
            <w:rPr>
              <w:rFonts w:ascii="Bookman Old Style" w:hAnsi="Bookman Old Style"/>
              <w:sz w:val="32"/>
              <w:szCs w:val="32"/>
            </w:rPr>
          </w:rPrChange>
        </w:rPr>
        <w:t xml:space="preserve"> of love and being loved. </w:t>
      </w:r>
      <w:ins w:id="7115" w:author="Ashley Frank" w:date="2024-12-31T02:30:00Z">
        <w:r w:rsidR="00C104B8">
          <w:rPr>
            <w:rFonts w:ascii="Bookman Old Style" w:hAnsi="Bookman Old Style"/>
            <w:szCs w:val="24"/>
          </w:rPr>
          <w:t xml:space="preserve">The values we currently practice are mostly derived </w:t>
        </w:r>
      </w:ins>
      <w:del w:id="7116" w:author="Ashley Frank" w:date="2024-12-31T02:29:00Z">
        <w:r w:rsidR="002C4A2E" w:rsidRPr="009C679A" w:rsidDel="00C104B8">
          <w:rPr>
            <w:rFonts w:ascii="Bookman Old Style" w:hAnsi="Bookman Old Style"/>
            <w:szCs w:val="24"/>
            <w:rPrChange w:id="7117" w:author="Ashley Frank" w:date="2024-12-20T20:44:00Z">
              <w:rPr>
                <w:rFonts w:ascii="Bookman Old Style" w:hAnsi="Bookman Old Style"/>
                <w:sz w:val="32"/>
                <w:szCs w:val="32"/>
              </w:rPr>
            </w:rPrChange>
          </w:rPr>
          <w:delText>We</w:delText>
        </w:r>
        <w:r w:rsidRPr="009C679A" w:rsidDel="00C104B8">
          <w:rPr>
            <w:rFonts w:ascii="Bookman Old Style" w:hAnsi="Bookman Old Style"/>
            <w:szCs w:val="24"/>
            <w:rPrChange w:id="7118" w:author="Ashley Frank" w:date="2024-12-20T20:44:00Z">
              <w:rPr>
                <w:rFonts w:ascii="Bookman Old Style" w:hAnsi="Bookman Old Style"/>
                <w:sz w:val="32"/>
                <w:szCs w:val="32"/>
              </w:rPr>
            </w:rPrChange>
          </w:rPr>
          <w:delText xml:space="preserve"> get our values </w:delText>
        </w:r>
      </w:del>
      <w:r w:rsidRPr="009C679A">
        <w:rPr>
          <w:rFonts w:ascii="Bookman Old Style" w:hAnsi="Bookman Old Style"/>
          <w:szCs w:val="24"/>
          <w:rPrChange w:id="7119" w:author="Ashley Frank" w:date="2024-12-20T20:44:00Z">
            <w:rPr>
              <w:rFonts w:ascii="Bookman Old Style" w:hAnsi="Bookman Old Style"/>
              <w:sz w:val="32"/>
              <w:szCs w:val="32"/>
            </w:rPr>
          </w:rPrChange>
        </w:rPr>
        <w:t xml:space="preserve">from </w:t>
      </w:r>
      <w:ins w:id="7120" w:author="Ashley Frank" w:date="2024-12-31T02:31:00Z">
        <w:r w:rsidR="00C104B8">
          <w:rPr>
            <w:rFonts w:ascii="Bookman Old Style" w:hAnsi="Bookman Old Style"/>
            <w:szCs w:val="24"/>
          </w:rPr>
          <w:t xml:space="preserve">all the people who have been a part of our lives. These people can range from </w:t>
        </w:r>
      </w:ins>
      <w:r w:rsidRPr="009C679A">
        <w:rPr>
          <w:rFonts w:ascii="Bookman Old Style" w:hAnsi="Bookman Old Style"/>
          <w:szCs w:val="24"/>
          <w:rPrChange w:id="7121" w:author="Ashley Frank" w:date="2024-12-20T20:44:00Z">
            <w:rPr>
              <w:rFonts w:ascii="Bookman Old Style" w:hAnsi="Bookman Old Style"/>
              <w:sz w:val="32"/>
              <w:szCs w:val="32"/>
            </w:rPr>
          </w:rPrChange>
        </w:rPr>
        <w:t xml:space="preserve">our parents, </w:t>
      </w:r>
      <w:r w:rsidR="00DA4342" w:rsidRPr="009C679A">
        <w:rPr>
          <w:rFonts w:ascii="Bookman Old Style" w:hAnsi="Bookman Old Style"/>
          <w:szCs w:val="24"/>
          <w:rPrChange w:id="7122" w:author="Ashley Frank" w:date="2024-12-20T20:44:00Z">
            <w:rPr>
              <w:rFonts w:ascii="Bookman Old Style" w:hAnsi="Bookman Old Style"/>
              <w:sz w:val="32"/>
              <w:szCs w:val="32"/>
            </w:rPr>
          </w:rPrChange>
        </w:rPr>
        <w:t>aunts, uncles, grandparents</w:t>
      </w:r>
      <w:r w:rsidRPr="009C679A">
        <w:rPr>
          <w:rFonts w:ascii="Bookman Old Style" w:hAnsi="Bookman Old Style"/>
          <w:szCs w:val="24"/>
          <w:rPrChange w:id="7123" w:author="Ashley Frank" w:date="2024-12-20T20:44:00Z">
            <w:rPr>
              <w:rFonts w:ascii="Bookman Old Style" w:hAnsi="Bookman Old Style"/>
              <w:sz w:val="32"/>
              <w:szCs w:val="32"/>
            </w:rPr>
          </w:rPrChange>
        </w:rPr>
        <w:t>, pastors</w:t>
      </w:r>
      <w:r w:rsidR="00DA4342" w:rsidRPr="009C679A">
        <w:rPr>
          <w:rFonts w:ascii="Bookman Old Style" w:hAnsi="Bookman Old Style"/>
          <w:szCs w:val="24"/>
          <w:rPrChange w:id="7124" w:author="Ashley Frank" w:date="2024-12-20T20:44:00Z">
            <w:rPr>
              <w:rFonts w:ascii="Bookman Old Style" w:hAnsi="Bookman Old Style"/>
              <w:sz w:val="32"/>
              <w:szCs w:val="32"/>
            </w:rPr>
          </w:rPrChange>
        </w:rPr>
        <w:t>, gang members</w:t>
      </w:r>
      <w:r w:rsidR="00374B6C" w:rsidRPr="009C679A">
        <w:rPr>
          <w:rFonts w:ascii="Bookman Old Style" w:hAnsi="Bookman Old Style"/>
          <w:szCs w:val="24"/>
          <w:rPrChange w:id="7125" w:author="Ashley Frank" w:date="2024-12-20T20:44:00Z">
            <w:rPr>
              <w:rFonts w:ascii="Bookman Old Style" w:hAnsi="Bookman Old Style"/>
              <w:sz w:val="32"/>
              <w:szCs w:val="32"/>
            </w:rPr>
          </w:rPrChange>
        </w:rPr>
        <w:t>,</w:t>
      </w:r>
      <w:r w:rsidRPr="009C679A">
        <w:rPr>
          <w:rFonts w:ascii="Bookman Old Style" w:hAnsi="Bookman Old Style"/>
          <w:szCs w:val="24"/>
          <w:rPrChange w:id="7126" w:author="Ashley Frank" w:date="2024-12-20T20:44:00Z">
            <w:rPr>
              <w:rFonts w:ascii="Bookman Old Style" w:hAnsi="Bookman Old Style"/>
              <w:sz w:val="32"/>
              <w:szCs w:val="32"/>
            </w:rPr>
          </w:rPrChange>
        </w:rPr>
        <w:t xml:space="preserve"> and teachers, to name a few. These experiences with these relationship</w:t>
      </w:r>
      <w:r w:rsidR="00374B6C" w:rsidRPr="009C679A">
        <w:rPr>
          <w:rFonts w:ascii="Bookman Old Style" w:hAnsi="Bookman Old Style"/>
          <w:szCs w:val="24"/>
          <w:rPrChange w:id="7127" w:author="Ashley Frank" w:date="2024-12-20T20:44:00Z">
            <w:rPr>
              <w:rFonts w:ascii="Bookman Old Style" w:hAnsi="Bookman Old Style"/>
              <w:sz w:val="32"/>
              <w:szCs w:val="32"/>
            </w:rPr>
          </w:rPrChange>
        </w:rPr>
        <w:t>s</w:t>
      </w:r>
      <w:r w:rsidRPr="009C679A">
        <w:rPr>
          <w:rFonts w:ascii="Bookman Old Style" w:hAnsi="Bookman Old Style"/>
          <w:szCs w:val="24"/>
          <w:rPrChange w:id="7128" w:author="Ashley Frank" w:date="2024-12-20T20:44:00Z">
            <w:rPr>
              <w:rFonts w:ascii="Bookman Old Style" w:hAnsi="Bookman Old Style"/>
              <w:sz w:val="32"/>
              <w:szCs w:val="32"/>
            </w:rPr>
          </w:rPrChange>
        </w:rPr>
        <w:t xml:space="preserve"> teach us our values and mold our character</w:t>
      </w:r>
      <w:ins w:id="7129" w:author="Ashley Frank" w:date="2024-12-31T02:32:00Z">
        <w:r w:rsidR="00C104B8">
          <w:rPr>
            <w:rFonts w:ascii="Bookman Old Style" w:hAnsi="Bookman Old Style"/>
            <w:szCs w:val="24"/>
          </w:rPr>
          <w:t>; this can also be referred to as conditioning.</w:t>
        </w:r>
      </w:ins>
      <w:del w:id="7130" w:author="Ashley Frank" w:date="2024-12-31T02:32:00Z">
        <w:r w:rsidRPr="009C679A" w:rsidDel="00C104B8">
          <w:rPr>
            <w:rFonts w:ascii="Bookman Old Style" w:hAnsi="Bookman Old Style"/>
            <w:szCs w:val="24"/>
            <w:rPrChange w:id="7131" w:author="Ashley Frank" w:date="2024-12-20T20:44:00Z">
              <w:rPr>
                <w:rFonts w:ascii="Bookman Old Style" w:hAnsi="Bookman Old Style"/>
                <w:sz w:val="32"/>
                <w:szCs w:val="32"/>
              </w:rPr>
            </w:rPrChange>
          </w:rPr>
          <w:delText>.</w:delText>
        </w:r>
      </w:del>
      <w:r w:rsidRPr="009C679A">
        <w:rPr>
          <w:rFonts w:ascii="Bookman Old Style" w:hAnsi="Bookman Old Style"/>
          <w:szCs w:val="24"/>
          <w:rPrChange w:id="7132" w:author="Ashley Frank" w:date="2024-12-20T20:44:00Z">
            <w:rPr>
              <w:rFonts w:ascii="Bookman Old Style" w:hAnsi="Bookman Old Style"/>
              <w:sz w:val="32"/>
              <w:szCs w:val="32"/>
            </w:rPr>
          </w:rPrChange>
        </w:rPr>
        <w:t xml:space="preserve"> </w:t>
      </w:r>
      <w:r w:rsidR="002C4A2E" w:rsidRPr="009C679A">
        <w:rPr>
          <w:rFonts w:ascii="Bookman Old Style" w:hAnsi="Bookman Old Style"/>
          <w:szCs w:val="24"/>
          <w:rPrChange w:id="7133" w:author="Ashley Frank" w:date="2024-12-20T20:44:00Z">
            <w:rPr>
              <w:rFonts w:ascii="Bookman Old Style" w:hAnsi="Bookman Old Style"/>
              <w:sz w:val="32"/>
              <w:szCs w:val="32"/>
            </w:rPr>
          </w:rPrChange>
        </w:rPr>
        <w:t>We</w:t>
      </w:r>
      <w:r w:rsidRPr="009C679A">
        <w:rPr>
          <w:rFonts w:ascii="Bookman Old Style" w:hAnsi="Bookman Old Style"/>
          <w:szCs w:val="24"/>
          <w:rPrChange w:id="7134" w:author="Ashley Frank" w:date="2024-12-20T20:44:00Z">
            <w:rPr>
              <w:rFonts w:ascii="Bookman Old Style" w:hAnsi="Bookman Old Style"/>
              <w:sz w:val="32"/>
              <w:szCs w:val="32"/>
            </w:rPr>
          </w:rPrChange>
        </w:rPr>
        <w:t xml:space="preserve"> learn how</w:t>
      </w:r>
      <w:r w:rsidR="00DA4342" w:rsidRPr="009C679A">
        <w:rPr>
          <w:rFonts w:ascii="Bookman Old Style" w:hAnsi="Bookman Old Style"/>
          <w:szCs w:val="24"/>
          <w:rPrChange w:id="7135" w:author="Ashley Frank" w:date="2024-12-20T20:44:00Z">
            <w:rPr>
              <w:rFonts w:ascii="Bookman Old Style" w:hAnsi="Bookman Old Style"/>
              <w:sz w:val="32"/>
              <w:szCs w:val="32"/>
            </w:rPr>
          </w:rPrChange>
        </w:rPr>
        <w:t xml:space="preserve"> to move about in our society. Albert Bandura, creator of Social Learning Theory, says it like this: </w:t>
      </w:r>
      <w:r w:rsidR="00DA4342" w:rsidRPr="009C679A">
        <w:rPr>
          <w:rFonts w:ascii="Bookman Old Style" w:hAnsi="Bookman Old Style"/>
          <w:i/>
          <w:color w:val="000000"/>
          <w:szCs w:val="24"/>
          <w:shd w:val="clear" w:color="auto" w:fill="FFFFFF"/>
          <w:rPrChange w:id="7136" w:author="Ashley Frank" w:date="2024-12-20T20:44:00Z">
            <w:rPr>
              <w:rFonts w:ascii="Bookman Old Style" w:hAnsi="Bookman Old Style"/>
              <w:i/>
              <w:color w:val="000000"/>
              <w:sz w:val="32"/>
              <w:szCs w:val="32"/>
              <w:shd w:val="clear" w:color="auto" w:fill="FFFFFF"/>
            </w:rPr>
          </w:rPrChange>
        </w:rPr>
        <w:t>Behavior is learned from the environment through the process of observational learning</w:t>
      </w:r>
      <w:r w:rsidR="00DA4342" w:rsidRPr="009C679A">
        <w:rPr>
          <w:rFonts w:ascii="Bookman Old Style" w:hAnsi="Bookman Old Style"/>
          <w:color w:val="000000"/>
          <w:szCs w:val="24"/>
          <w:shd w:val="clear" w:color="auto" w:fill="FFFFFF"/>
          <w:rPrChange w:id="7137" w:author="Ashley Frank" w:date="2024-12-20T20:44:00Z">
            <w:rPr>
              <w:rFonts w:ascii="Bookman Old Style" w:hAnsi="Bookman Old Style"/>
              <w:color w:val="000000"/>
              <w:sz w:val="32"/>
              <w:szCs w:val="32"/>
              <w:shd w:val="clear" w:color="auto" w:fill="FFFFFF"/>
            </w:rPr>
          </w:rPrChange>
        </w:rPr>
        <w:t xml:space="preserve">. </w:t>
      </w:r>
      <w:r w:rsidR="00DA4342" w:rsidRPr="009C679A">
        <w:rPr>
          <w:rFonts w:ascii="Bookman Old Style" w:hAnsi="Bookman Old Style"/>
          <w:color w:val="000000"/>
          <w:szCs w:val="24"/>
          <w:shd w:val="clear" w:color="auto" w:fill="FFFFFF"/>
          <w:rPrChange w:id="7138" w:author="Ashley Frank" w:date="2024-12-20T20:44:00Z">
            <w:rPr>
              <w:rFonts w:ascii="Bookman Old Style" w:hAnsi="Bookman Old Style"/>
              <w:color w:val="000000"/>
              <w:sz w:val="18"/>
              <w:szCs w:val="18"/>
              <w:shd w:val="clear" w:color="auto" w:fill="FFFFFF"/>
            </w:rPr>
          </w:rPrChange>
        </w:rPr>
        <w:t>(</w:t>
      </w:r>
      <w:r w:rsidR="007C462B" w:rsidRPr="009C679A">
        <w:rPr>
          <w:szCs w:val="24"/>
        </w:rPr>
        <w:fldChar w:fldCharType="begin"/>
      </w:r>
      <w:r w:rsidR="007C462B" w:rsidRPr="009C679A">
        <w:rPr>
          <w:szCs w:val="24"/>
        </w:rPr>
        <w:instrText xml:space="preserve"> HYPERLINK "https://www.simplypsychology.org/bandura.htm" </w:instrText>
      </w:r>
      <w:r w:rsidR="007C462B" w:rsidRPr="009C679A">
        <w:rPr>
          <w:szCs w:val="24"/>
        </w:rPr>
        <w:fldChar w:fldCharType="separate"/>
      </w:r>
      <w:r w:rsidR="00DA4342" w:rsidRPr="009C679A">
        <w:rPr>
          <w:rStyle w:val="Hyperlink"/>
          <w:rFonts w:ascii="Bookman Old Style" w:hAnsi="Bookman Old Style"/>
          <w:szCs w:val="24"/>
          <w:shd w:val="clear" w:color="auto" w:fill="FFFFFF"/>
          <w:rPrChange w:id="7139" w:author="Ashley Frank" w:date="2024-12-20T20:44:00Z">
            <w:rPr>
              <w:rStyle w:val="Hyperlink"/>
              <w:rFonts w:ascii="Bookman Old Style" w:hAnsi="Bookman Old Style"/>
              <w:sz w:val="18"/>
              <w:szCs w:val="18"/>
              <w:shd w:val="clear" w:color="auto" w:fill="FFFFFF"/>
            </w:rPr>
          </w:rPrChange>
        </w:rPr>
        <w:t>https://www.simplypsychology.org/bandura.htm</w:t>
      </w:r>
      <w:r w:rsidR="007C462B" w:rsidRPr="009C679A">
        <w:rPr>
          <w:rStyle w:val="Hyperlink"/>
          <w:rFonts w:ascii="Bookman Old Style" w:hAnsi="Bookman Old Style"/>
          <w:szCs w:val="24"/>
          <w:shd w:val="clear" w:color="auto" w:fill="FFFFFF"/>
          <w:rPrChange w:id="7140" w:author="Ashley Frank" w:date="2024-12-20T20:44:00Z">
            <w:rPr>
              <w:rStyle w:val="Hyperlink"/>
              <w:rFonts w:ascii="Bookman Old Style" w:hAnsi="Bookman Old Style"/>
              <w:sz w:val="18"/>
              <w:szCs w:val="18"/>
              <w:shd w:val="clear" w:color="auto" w:fill="FFFFFF"/>
            </w:rPr>
          </w:rPrChange>
        </w:rPr>
        <w:fldChar w:fldCharType="end"/>
      </w:r>
      <w:r w:rsidR="00DA4342" w:rsidRPr="009C679A">
        <w:rPr>
          <w:rFonts w:ascii="Bookman Old Style" w:hAnsi="Bookman Old Style"/>
          <w:color w:val="000000"/>
          <w:szCs w:val="24"/>
          <w:shd w:val="clear" w:color="auto" w:fill="FFFFFF"/>
          <w:rPrChange w:id="7141" w:author="Ashley Frank" w:date="2024-12-20T20:44:00Z">
            <w:rPr>
              <w:rFonts w:ascii="Bookman Old Style" w:hAnsi="Bookman Old Style"/>
              <w:color w:val="000000"/>
              <w:sz w:val="18"/>
              <w:szCs w:val="18"/>
              <w:shd w:val="clear" w:color="auto" w:fill="FFFFFF"/>
            </w:rPr>
          </w:rPrChange>
        </w:rPr>
        <w:t>)</w:t>
      </w:r>
    </w:p>
    <w:p w14:paraId="6F384A83" w14:textId="77777777" w:rsidR="00C104B8" w:rsidRDefault="00C104B8" w:rsidP="00DA4342">
      <w:pPr>
        <w:pStyle w:val="BodyText"/>
        <w:spacing w:line="360" w:lineRule="auto"/>
        <w:rPr>
          <w:ins w:id="7142" w:author="Ashley Frank" w:date="2024-12-31T02:32:00Z"/>
          <w:rFonts w:ascii="Bookman Old Style" w:hAnsi="Bookman Old Style"/>
          <w:szCs w:val="24"/>
        </w:rPr>
      </w:pPr>
    </w:p>
    <w:p w14:paraId="16F5F310" w14:textId="77777777" w:rsidR="00701F6C" w:rsidRDefault="002C4A2E" w:rsidP="00DA4342">
      <w:pPr>
        <w:pStyle w:val="BodyText"/>
        <w:spacing w:line="360" w:lineRule="auto"/>
        <w:rPr>
          <w:ins w:id="7143" w:author="Ashley Frank" w:date="2024-12-31T04:30:00Z"/>
          <w:rFonts w:ascii="Bookman Old Style" w:hAnsi="Bookman Old Style"/>
          <w:szCs w:val="24"/>
        </w:rPr>
      </w:pPr>
      <w:r w:rsidRPr="009C679A">
        <w:rPr>
          <w:rFonts w:ascii="Bookman Old Style" w:hAnsi="Bookman Old Style"/>
          <w:szCs w:val="24"/>
          <w:rPrChange w:id="7144" w:author="Ashley Frank" w:date="2024-12-20T20:44:00Z">
            <w:rPr>
              <w:rFonts w:ascii="Bookman Old Style" w:hAnsi="Bookman Old Style"/>
              <w:sz w:val="32"/>
              <w:szCs w:val="32"/>
            </w:rPr>
          </w:rPrChange>
        </w:rPr>
        <w:t>We</w:t>
      </w:r>
      <w:ins w:id="7145" w:author="Ashley Frank" w:date="2024-12-31T02:32:00Z">
        <w:r w:rsidR="00C104B8">
          <w:rPr>
            <w:rFonts w:ascii="Bookman Old Style" w:hAnsi="Bookman Old Style"/>
            <w:szCs w:val="24"/>
          </w:rPr>
          <w:t xml:space="preserve">’re all a product </w:t>
        </w:r>
      </w:ins>
      <w:del w:id="7146" w:author="Ashley Frank" w:date="2024-12-31T02:32:00Z">
        <w:r w:rsidR="00DA4342" w:rsidRPr="009C679A" w:rsidDel="00C104B8">
          <w:rPr>
            <w:rFonts w:ascii="Bookman Old Style" w:hAnsi="Bookman Old Style"/>
            <w:szCs w:val="24"/>
            <w:rPrChange w:id="7147" w:author="Ashley Frank" w:date="2024-12-20T20:44:00Z">
              <w:rPr>
                <w:rFonts w:ascii="Bookman Old Style" w:hAnsi="Bookman Old Style"/>
                <w:sz w:val="32"/>
                <w:szCs w:val="32"/>
              </w:rPr>
            </w:rPrChange>
          </w:rPr>
          <w:delText xml:space="preserve"> are a product </w:delText>
        </w:r>
      </w:del>
      <w:r w:rsidR="00DA4342" w:rsidRPr="009C679A">
        <w:rPr>
          <w:rFonts w:ascii="Bookman Old Style" w:hAnsi="Bookman Old Style"/>
          <w:szCs w:val="24"/>
          <w:rPrChange w:id="7148" w:author="Ashley Frank" w:date="2024-12-20T20:44:00Z">
            <w:rPr>
              <w:rFonts w:ascii="Bookman Old Style" w:hAnsi="Bookman Old Style"/>
              <w:sz w:val="32"/>
              <w:szCs w:val="32"/>
            </w:rPr>
          </w:rPrChange>
        </w:rPr>
        <w:t xml:space="preserve">of how </w:t>
      </w:r>
      <w:r w:rsidR="00374B6C" w:rsidRPr="009C679A">
        <w:rPr>
          <w:rFonts w:ascii="Bookman Old Style" w:hAnsi="Bookman Old Style"/>
          <w:szCs w:val="24"/>
          <w:rPrChange w:id="7149" w:author="Ashley Frank" w:date="2024-12-20T20:44:00Z">
            <w:rPr>
              <w:rFonts w:ascii="Bookman Old Style" w:hAnsi="Bookman Old Style"/>
              <w:sz w:val="32"/>
              <w:szCs w:val="32"/>
            </w:rPr>
          </w:rPrChange>
        </w:rPr>
        <w:t>w</w:t>
      </w:r>
      <w:r w:rsidRPr="009C679A">
        <w:rPr>
          <w:rFonts w:ascii="Bookman Old Style" w:hAnsi="Bookman Old Style"/>
          <w:szCs w:val="24"/>
          <w:rPrChange w:id="7150" w:author="Ashley Frank" w:date="2024-12-20T20:44:00Z">
            <w:rPr>
              <w:rFonts w:ascii="Bookman Old Style" w:hAnsi="Bookman Old Style"/>
              <w:sz w:val="32"/>
              <w:szCs w:val="32"/>
            </w:rPr>
          </w:rPrChange>
        </w:rPr>
        <w:t>e</w:t>
      </w:r>
      <w:r w:rsidR="00DA4342" w:rsidRPr="009C679A">
        <w:rPr>
          <w:rFonts w:ascii="Bookman Old Style" w:hAnsi="Bookman Old Style"/>
          <w:szCs w:val="24"/>
          <w:rPrChange w:id="7151" w:author="Ashley Frank" w:date="2024-12-20T20:44:00Z">
            <w:rPr>
              <w:rFonts w:ascii="Bookman Old Style" w:hAnsi="Bookman Old Style"/>
              <w:sz w:val="32"/>
              <w:szCs w:val="32"/>
            </w:rPr>
          </w:rPrChange>
        </w:rPr>
        <w:t xml:space="preserve"> grew up. </w:t>
      </w:r>
      <w:r w:rsidRPr="009C679A">
        <w:rPr>
          <w:rFonts w:ascii="Bookman Old Style" w:hAnsi="Bookman Old Style"/>
          <w:szCs w:val="24"/>
          <w:rPrChange w:id="7152" w:author="Ashley Frank" w:date="2024-12-20T20:44:00Z">
            <w:rPr>
              <w:rFonts w:ascii="Bookman Old Style" w:hAnsi="Bookman Old Style"/>
              <w:sz w:val="32"/>
              <w:szCs w:val="32"/>
            </w:rPr>
          </w:rPrChange>
        </w:rPr>
        <w:t>We</w:t>
      </w:r>
      <w:r w:rsidR="00DA4342" w:rsidRPr="009C679A">
        <w:rPr>
          <w:rFonts w:ascii="Bookman Old Style" w:hAnsi="Bookman Old Style"/>
          <w:szCs w:val="24"/>
          <w:rPrChange w:id="7153" w:author="Ashley Frank" w:date="2024-12-20T20:44:00Z">
            <w:rPr>
              <w:rFonts w:ascii="Bookman Old Style" w:hAnsi="Bookman Old Style"/>
              <w:sz w:val="32"/>
              <w:szCs w:val="32"/>
            </w:rPr>
          </w:rPrChange>
        </w:rPr>
        <w:t xml:space="preserve"> cannot help how </w:t>
      </w:r>
      <w:r w:rsidR="00F823D5" w:rsidRPr="009C679A">
        <w:rPr>
          <w:rFonts w:ascii="Bookman Old Style" w:hAnsi="Bookman Old Style"/>
          <w:szCs w:val="24"/>
          <w:rPrChange w:id="7154" w:author="Ashley Frank" w:date="2024-12-20T20:44:00Z">
            <w:rPr>
              <w:rFonts w:ascii="Bookman Old Style" w:hAnsi="Bookman Old Style"/>
              <w:sz w:val="32"/>
              <w:szCs w:val="32"/>
            </w:rPr>
          </w:rPrChange>
        </w:rPr>
        <w:t>w</w:t>
      </w:r>
      <w:r w:rsidRPr="009C679A">
        <w:rPr>
          <w:rFonts w:ascii="Bookman Old Style" w:hAnsi="Bookman Old Style"/>
          <w:szCs w:val="24"/>
          <w:rPrChange w:id="7155" w:author="Ashley Frank" w:date="2024-12-20T20:44:00Z">
            <w:rPr>
              <w:rFonts w:ascii="Bookman Old Style" w:hAnsi="Bookman Old Style"/>
              <w:sz w:val="32"/>
              <w:szCs w:val="32"/>
            </w:rPr>
          </w:rPrChange>
        </w:rPr>
        <w:t>e</w:t>
      </w:r>
      <w:r w:rsidR="00DA4342" w:rsidRPr="009C679A">
        <w:rPr>
          <w:rFonts w:ascii="Bookman Old Style" w:hAnsi="Bookman Old Style"/>
          <w:szCs w:val="24"/>
          <w:rPrChange w:id="7156" w:author="Ashley Frank" w:date="2024-12-20T20:44:00Z">
            <w:rPr>
              <w:rFonts w:ascii="Bookman Old Style" w:hAnsi="Bookman Old Style"/>
              <w:sz w:val="32"/>
              <w:szCs w:val="32"/>
            </w:rPr>
          </w:rPrChange>
        </w:rPr>
        <w:t>, as children</w:t>
      </w:r>
      <w:r w:rsidR="00C33EE6" w:rsidRPr="009C679A">
        <w:rPr>
          <w:rFonts w:ascii="Bookman Old Style" w:hAnsi="Bookman Old Style"/>
          <w:szCs w:val="24"/>
          <w:rPrChange w:id="7157" w:author="Ashley Frank" w:date="2024-12-20T20:44:00Z">
            <w:rPr>
              <w:rFonts w:ascii="Bookman Old Style" w:hAnsi="Bookman Old Style"/>
              <w:sz w:val="32"/>
              <w:szCs w:val="32"/>
            </w:rPr>
          </w:rPrChange>
        </w:rPr>
        <w:t>,</w:t>
      </w:r>
      <w:r w:rsidR="00DA4342" w:rsidRPr="009C679A">
        <w:rPr>
          <w:rFonts w:ascii="Bookman Old Style" w:hAnsi="Bookman Old Style"/>
          <w:szCs w:val="24"/>
          <w:rPrChange w:id="7158" w:author="Ashley Frank" w:date="2024-12-20T20:44:00Z">
            <w:rPr>
              <w:rFonts w:ascii="Bookman Old Style" w:hAnsi="Bookman Old Style"/>
              <w:sz w:val="32"/>
              <w:szCs w:val="32"/>
            </w:rPr>
          </w:rPrChange>
        </w:rPr>
        <w:t xml:space="preserve"> grew up. </w:t>
      </w:r>
      <w:r w:rsidRPr="009C679A">
        <w:rPr>
          <w:rFonts w:ascii="Bookman Old Style" w:hAnsi="Bookman Old Style"/>
          <w:szCs w:val="24"/>
          <w:rPrChange w:id="7159" w:author="Ashley Frank" w:date="2024-12-20T20:44:00Z">
            <w:rPr>
              <w:rFonts w:ascii="Bookman Old Style" w:hAnsi="Bookman Old Style"/>
              <w:sz w:val="32"/>
              <w:szCs w:val="32"/>
            </w:rPr>
          </w:rPrChange>
        </w:rPr>
        <w:t>We</w:t>
      </w:r>
      <w:r w:rsidR="00DA4342" w:rsidRPr="009C679A">
        <w:rPr>
          <w:rFonts w:ascii="Bookman Old Style" w:hAnsi="Bookman Old Style"/>
          <w:szCs w:val="24"/>
          <w:rPrChange w:id="7160" w:author="Ashley Frank" w:date="2024-12-20T20:44:00Z">
            <w:rPr>
              <w:rFonts w:ascii="Bookman Old Style" w:hAnsi="Bookman Old Style"/>
              <w:sz w:val="32"/>
              <w:szCs w:val="32"/>
            </w:rPr>
          </w:rPrChange>
        </w:rPr>
        <w:t xml:space="preserve"> </w:t>
      </w:r>
      <w:ins w:id="7161" w:author="Ashley Frank" w:date="2024-12-31T02:33:00Z">
        <w:r w:rsidR="00C104B8">
          <w:rPr>
            <w:rFonts w:ascii="Bookman Old Style" w:hAnsi="Bookman Old Style"/>
            <w:szCs w:val="24"/>
          </w:rPr>
          <w:t xml:space="preserve">just grew up as life intended and </w:t>
        </w:r>
      </w:ins>
      <w:del w:id="7162" w:author="Ashley Frank" w:date="2024-12-31T02:33:00Z">
        <w:r w:rsidR="00DA4342" w:rsidRPr="009C679A" w:rsidDel="00C104B8">
          <w:rPr>
            <w:rFonts w:ascii="Bookman Old Style" w:hAnsi="Bookman Old Style"/>
            <w:szCs w:val="24"/>
            <w:rPrChange w:id="7163" w:author="Ashley Frank" w:date="2024-12-20T20:44:00Z">
              <w:rPr>
                <w:rFonts w:ascii="Bookman Old Style" w:hAnsi="Bookman Old Style"/>
                <w:sz w:val="32"/>
                <w:szCs w:val="32"/>
              </w:rPr>
            </w:rPrChange>
          </w:rPr>
          <w:delText xml:space="preserve">grew up like </w:delText>
        </w:r>
        <w:r w:rsidR="00F823D5" w:rsidRPr="009C679A" w:rsidDel="00C104B8">
          <w:rPr>
            <w:rFonts w:ascii="Bookman Old Style" w:hAnsi="Bookman Old Style"/>
            <w:szCs w:val="24"/>
            <w:rPrChange w:id="7164" w:author="Ashley Frank" w:date="2024-12-20T20:44:00Z">
              <w:rPr>
                <w:rFonts w:ascii="Bookman Old Style" w:hAnsi="Bookman Old Style"/>
                <w:sz w:val="32"/>
                <w:szCs w:val="32"/>
              </w:rPr>
            </w:rPrChange>
          </w:rPr>
          <w:delText>w</w:delText>
        </w:r>
        <w:r w:rsidRPr="009C679A" w:rsidDel="00C104B8">
          <w:rPr>
            <w:rFonts w:ascii="Bookman Old Style" w:hAnsi="Bookman Old Style"/>
            <w:szCs w:val="24"/>
            <w:rPrChange w:id="7165" w:author="Ashley Frank" w:date="2024-12-20T20:44:00Z">
              <w:rPr>
                <w:rFonts w:ascii="Bookman Old Style" w:hAnsi="Bookman Old Style"/>
                <w:sz w:val="32"/>
                <w:szCs w:val="32"/>
              </w:rPr>
            </w:rPrChange>
          </w:rPr>
          <w:delText>e</w:delText>
        </w:r>
        <w:r w:rsidR="00DA4342" w:rsidRPr="009C679A" w:rsidDel="00C104B8">
          <w:rPr>
            <w:rFonts w:ascii="Bookman Old Style" w:hAnsi="Bookman Old Style"/>
            <w:szCs w:val="24"/>
            <w:rPrChange w:id="7166" w:author="Ashley Frank" w:date="2024-12-20T20:44:00Z">
              <w:rPr>
                <w:rFonts w:ascii="Bookman Old Style" w:hAnsi="Bookman Old Style"/>
                <w:sz w:val="32"/>
                <w:szCs w:val="32"/>
              </w:rPr>
            </w:rPrChange>
          </w:rPr>
          <w:delText xml:space="preserve"> grew up </w:delText>
        </w:r>
      </w:del>
      <w:del w:id="7167" w:author="Ashley Frank" w:date="2024-12-31T02:34:00Z">
        <w:r w:rsidR="00DA4342" w:rsidRPr="009C679A" w:rsidDel="00C104B8">
          <w:rPr>
            <w:rFonts w:ascii="Bookman Old Style" w:hAnsi="Bookman Old Style"/>
            <w:szCs w:val="24"/>
            <w:rPrChange w:id="7168" w:author="Ashley Frank" w:date="2024-12-20T20:44:00Z">
              <w:rPr>
                <w:rFonts w:ascii="Bookman Old Style" w:hAnsi="Bookman Old Style"/>
                <w:sz w:val="32"/>
                <w:szCs w:val="32"/>
              </w:rPr>
            </w:rPrChange>
          </w:rPr>
          <w:delText>with lea</w:delText>
        </w:r>
      </w:del>
      <w:ins w:id="7169" w:author="Ashley Frank" w:date="2024-12-31T02:34:00Z">
        <w:r w:rsidR="00C104B8">
          <w:rPr>
            <w:rFonts w:ascii="Bookman Old Style" w:hAnsi="Bookman Old Style"/>
            <w:szCs w:val="24"/>
          </w:rPr>
          <w:t>learned whatever we could and however we could</w:t>
        </w:r>
      </w:ins>
      <w:del w:id="7170" w:author="Ashley Frank" w:date="2024-12-31T02:33:00Z">
        <w:r w:rsidR="00DA4342" w:rsidRPr="009C679A" w:rsidDel="00C104B8">
          <w:rPr>
            <w:rFonts w:ascii="Bookman Old Style" w:hAnsi="Bookman Old Style"/>
            <w:szCs w:val="24"/>
            <w:rPrChange w:id="7171" w:author="Ashley Frank" w:date="2024-12-20T20:44:00Z">
              <w:rPr>
                <w:rFonts w:ascii="Bookman Old Style" w:hAnsi="Bookman Old Style"/>
                <w:sz w:val="32"/>
                <w:szCs w:val="32"/>
              </w:rPr>
            </w:rPrChange>
          </w:rPr>
          <w:delText xml:space="preserve">rning what and how </w:delText>
        </w:r>
        <w:r w:rsidR="00F823D5" w:rsidRPr="009C679A" w:rsidDel="00C104B8">
          <w:rPr>
            <w:rFonts w:ascii="Bookman Old Style" w:hAnsi="Bookman Old Style"/>
            <w:szCs w:val="24"/>
            <w:rPrChange w:id="7172" w:author="Ashley Frank" w:date="2024-12-20T20:44:00Z">
              <w:rPr>
                <w:rFonts w:ascii="Bookman Old Style" w:hAnsi="Bookman Old Style"/>
                <w:sz w:val="32"/>
                <w:szCs w:val="32"/>
              </w:rPr>
            </w:rPrChange>
          </w:rPr>
          <w:delText>w</w:delText>
        </w:r>
        <w:r w:rsidRPr="009C679A" w:rsidDel="00C104B8">
          <w:rPr>
            <w:rFonts w:ascii="Bookman Old Style" w:hAnsi="Bookman Old Style"/>
            <w:szCs w:val="24"/>
            <w:rPrChange w:id="7173" w:author="Ashley Frank" w:date="2024-12-20T20:44:00Z">
              <w:rPr>
                <w:rFonts w:ascii="Bookman Old Style" w:hAnsi="Bookman Old Style"/>
                <w:sz w:val="32"/>
                <w:szCs w:val="32"/>
              </w:rPr>
            </w:rPrChange>
          </w:rPr>
          <w:delText>e</w:delText>
        </w:r>
        <w:r w:rsidR="00DA4342" w:rsidRPr="009C679A" w:rsidDel="00C104B8">
          <w:rPr>
            <w:rFonts w:ascii="Bookman Old Style" w:hAnsi="Bookman Old Style"/>
            <w:szCs w:val="24"/>
            <w:rPrChange w:id="7174" w:author="Ashley Frank" w:date="2024-12-20T20:44:00Z">
              <w:rPr>
                <w:rFonts w:ascii="Bookman Old Style" w:hAnsi="Bookman Old Style"/>
                <w:sz w:val="32"/>
                <w:szCs w:val="32"/>
              </w:rPr>
            </w:rPrChange>
          </w:rPr>
          <w:delText xml:space="preserve"> learned</w:delText>
        </w:r>
      </w:del>
      <w:r w:rsidR="00DA4342" w:rsidRPr="009C679A">
        <w:rPr>
          <w:rFonts w:ascii="Bookman Old Style" w:hAnsi="Bookman Old Style"/>
          <w:szCs w:val="24"/>
          <w:rPrChange w:id="7175" w:author="Ashley Frank" w:date="2024-12-20T20:44:00Z">
            <w:rPr>
              <w:rFonts w:ascii="Bookman Old Style" w:hAnsi="Bookman Old Style"/>
              <w:sz w:val="32"/>
              <w:szCs w:val="32"/>
            </w:rPr>
          </w:rPrChange>
        </w:rPr>
        <w:t xml:space="preserve">. </w:t>
      </w:r>
      <w:ins w:id="7176" w:author="Ashley Frank" w:date="2024-12-31T02:34:00Z">
        <w:r w:rsidR="00C104B8">
          <w:rPr>
            <w:rFonts w:ascii="Bookman Old Style" w:hAnsi="Bookman Old Style"/>
            <w:szCs w:val="24"/>
          </w:rPr>
          <w:t xml:space="preserve">Our upbringing </w:t>
        </w:r>
      </w:ins>
      <w:del w:id="7177" w:author="Ashley Frank" w:date="2024-12-31T02:34:00Z">
        <w:r w:rsidR="00DA4342" w:rsidRPr="009C679A" w:rsidDel="00C104B8">
          <w:rPr>
            <w:rFonts w:ascii="Bookman Old Style" w:hAnsi="Bookman Old Style"/>
            <w:szCs w:val="24"/>
            <w:rPrChange w:id="7178" w:author="Ashley Frank" w:date="2024-12-20T20:44:00Z">
              <w:rPr>
                <w:rFonts w:ascii="Bookman Old Style" w:hAnsi="Bookman Old Style"/>
                <w:sz w:val="32"/>
                <w:szCs w:val="32"/>
              </w:rPr>
            </w:rPrChange>
          </w:rPr>
          <w:delText>Because of how</w:delText>
        </w:r>
        <w:r w:rsidR="00F823D5" w:rsidRPr="009C679A" w:rsidDel="00C104B8">
          <w:rPr>
            <w:rFonts w:ascii="Bookman Old Style" w:hAnsi="Bookman Old Style"/>
            <w:szCs w:val="24"/>
            <w:rPrChange w:id="7179" w:author="Ashley Frank" w:date="2024-12-20T20:44:00Z">
              <w:rPr>
                <w:rFonts w:ascii="Bookman Old Style" w:hAnsi="Bookman Old Style"/>
                <w:sz w:val="32"/>
                <w:szCs w:val="32"/>
              </w:rPr>
            </w:rPrChange>
          </w:rPr>
          <w:delText xml:space="preserve"> w</w:delText>
        </w:r>
        <w:r w:rsidRPr="009C679A" w:rsidDel="00C104B8">
          <w:rPr>
            <w:rFonts w:ascii="Bookman Old Style" w:hAnsi="Bookman Old Style"/>
            <w:szCs w:val="24"/>
            <w:rPrChange w:id="7180" w:author="Ashley Frank" w:date="2024-12-20T20:44:00Z">
              <w:rPr>
                <w:rFonts w:ascii="Bookman Old Style" w:hAnsi="Bookman Old Style"/>
                <w:sz w:val="32"/>
                <w:szCs w:val="32"/>
              </w:rPr>
            </w:rPrChange>
          </w:rPr>
          <w:delText>e</w:delText>
        </w:r>
        <w:r w:rsidR="00DA4342" w:rsidRPr="009C679A" w:rsidDel="00C104B8">
          <w:rPr>
            <w:rFonts w:ascii="Bookman Old Style" w:hAnsi="Bookman Old Style"/>
            <w:szCs w:val="24"/>
            <w:rPrChange w:id="7181" w:author="Ashley Frank" w:date="2024-12-20T20:44:00Z">
              <w:rPr>
                <w:rFonts w:ascii="Bookman Old Style" w:hAnsi="Bookman Old Style"/>
                <w:sz w:val="32"/>
                <w:szCs w:val="32"/>
              </w:rPr>
            </w:rPrChange>
          </w:rPr>
          <w:delText xml:space="preserve"> grew up, it </w:delText>
        </w:r>
      </w:del>
      <w:r w:rsidR="00DA4342" w:rsidRPr="009C679A">
        <w:rPr>
          <w:rFonts w:ascii="Bookman Old Style" w:hAnsi="Bookman Old Style"/>
          <w:szCs w:val="24"/>
          <w:rPrChange w:id="7182" w:author="Ashley Frank" w:date="2024-12-20T20:44:00Z">
            <w:rPr>
              <w:rFonts w:ascii="Bookman Old Style" w:hAnsi="Bookman Old Style"/>
              <w:sz w:val="32"/>
              <w:szCs w:val="32"/>
            </w:rPr>
          </w:rPrChange>
        </w:rPr>
        <w:t xml:space="preserve">shaped how </w:t>
      </w:r>
      <w:r w:rsidR="00F823D5" w:rsidRPr="009C679A">
        <w:rPr>
          <w:rFonts w:ascii="Bookman Old Style" w:hAnsi="Bookman Old Style"/>
          <w:szCs w:val="24"/>
          <w:rPrChange w:id="7183" w:author="Ashley Frank" w:date="2024-12-20T20:44:00Z">
            <w:rPr>
              <w:rFonts w:ascii="Bookman Old Style" w:hAnsi="Bookman Old Style"/>
              <w:sz w:val="32"/>
              <w:szCs w:val="32"/>
            </w:rPr>
          </w:rPrChange>
        </w:rPr>
        <w:t>w</w:t>
      </w:r>
      <w:r w:rsidRPr="009C679A">
        <w:rPr>
          <w:rFonts w:ascii="Bookman Old Style" w:hAnsi="Bookman Old Style"/>
          <w:szCs w:val="24"/>
          <w:rPrChange w:id="7184" w:author="Ashley Frank" w:date="2024-12-20T20:44:00Z">
            <w:rPr>
              <w:rFonts w:ascii="Bookman Old Style" w:hAnsi="Bookman Old Style"/>
              <w:sz w:val="32"/>
              <w:szCs w:val="32"/>
            </w:rPr>
          </w:rPrChange>
        </w:rPr>
        <w:t>e</w:t>
      </w:r>
      <w:r w:rsidR="00DA4342" w:rsidRPr="009C679A">
        <w:rPr>
          <w:rFonts w:ascii="Bookman Old Style" w:hAnsi="Bookman Old Style"/>
          <w:szCs w:val="24"/>
          <w:rPrChange w:id="7185" w:author="Ashley Frank" w:date="2024-12-20T20:44:00Z">
            <w:rPr>
              <w:rFonts w:ascii="Bookman Old Style" w:hAnsi="Bookman Old Style"/>
              <w:sz w:val="32"/>
              <w:szCs w:val="32"/>
            </w:rPr>
          </w:rPrChange>
        </w:rPr>
        <w:t xml:space="preserve"> view life, trust, relationships, society, the world</w:t>
      </w:r>
      <w:r w:rsidR="00374B6C" w:rsidRPr="009C679A">
        <w:rPr>
          <w:rFonts w:ascii="Bookman Old Style" w:hAnsi="Bookman Old Style"/>
          <w:szCs w:val="24"/>
          <w:rPrChange w:id="7186" w:author="Ashley Frank" w:date="2024-12-20T20:44:00Z">
            <w:rPr>
              <w:rFonts w:ascii="Bookman Old Style" w:hAnsi="Bookman Old Style"/>
              <w:sz w:val="32"/>
              <w:szCs w:val="32"/>
            </w:rPr>
          </w:rPrChange>
        </w:rPr>
        <w:t>,</w:t>
      </w:r>
      <w:r w:rsidR="00DA4342" w:rsidRPr="009C679A">
        <w:rPr>
          <w:rFonts w:ascii="Bookman Old Style" w:hAnsi="Bookman Old Style"/>
          <w:szCs w:val="24"/>
          <w:rPrChange w:id="7187" w:author="Ashley Frank" w:date="2024-12-20T20:44:00Z">
            <w:rPr>
              <w:rFonts w:ascii="Bookman Old Style" w:hAnsi="Bookman Old Style"/>
              <w:sz w:val="32"/>
              <w:szCs w:val="32"/>
            </w:rPr>
          </w:rPrChange>
        </w:rPr>
        <w:t xml:space="preserve"> and our community. No two people grow up the same way, even if they grew up in the same town or the same neighborhood. Because of how </w:t>
      </w:r>
      <w:r w:rsidR="00374B6C" w:rsidRPr="009C679A">
        <w:rPr>
          <w:rFonts w:ascii="Bookman Old Style" w:hAnsi="Bookman Old Style"/>
          <w:szCs w:val="24"/>
          <w:rPrChange w:id="7188" w:author="Ashley Frank" w:date="2024-12-20T20:44:00Z">
            <w:rPr>
              <w:rFonts w:ascii="Bookman Old Style" w:hAnsi="Bookman Old Style"/>
              <w:sz w:val="32"/>
              <w:szCs w:val="32"/>
            </w:rPr>
          </w:rPrChange>
        </w:rPr>
        <w:t>w</w:t>
      </w:r>
      <w:r w:rsidRPr="009C679A">
        <w:rPr>
          <w:rFonts w:ascii="Bookman Old Style" w:hAnsi="Bookman Old Style"/>
          <w:szCs w:val="24"/>
          <w:rPrChange w:id="7189" w:author="Ashley Frank" w:date="2024-12-20T20:44:00Z">
            <w:rPr>
              <w:rFonts w:ascii="Bookman Old Style" w:hAnsi="Bookman Old Style"/>
              <w:sz w:val="32"/>
              <w:szCs w:val="32"/>
            </w:rPr>
          </w:rPrChange>
        </w:rPr>
        <w:t>e</w:t>
      </w:r>
      <w:r w:rsidR="00DA4342" w:rsidRPr="009C679A">
        <w:rPr>
          <w:rFonts w:ascii="Bookman Old Style" w:hAnsi="Bookman Old Style"/>
          <w:szCs w:val="24"/>
          <w:rPrChange w:id="7190" w:author="Ashley Frank" w:date="2024-12-20T20:44:00Z">
            <w:rPr>
              <w:rFonts w:ascii="Bookman Old Style" w:hAnsi="Bookman Old Style"/>
              <w:sz w:val="32"/>
              <w:szCs w:val="32"/>
            </w:rPr>
          </w:rPrChange>
        </w:rPr>
        <w:t xml:space="preserve"> grew up, </w:t>
      </w:r>
      <w:r w:rsidR="00374B6C" w:rsidRPr="009C679A">
        <w:rPr>
          <w:rFonts w:ascii="Bookman Old Style" w:hAnsi="Bookman Old Style"/>
          <w:szCs w:val="24"/>
          <w:rPrChange w:id="7191" w:author="Ashley Frank" w:date="2024-12-20T20:44:00Z">
            <w:rPr>
              <w:rFonts w:ascii="Bookman Old Style" w:hAnsi="Bookman Old Style"/>
              <w:sz w:val="32"/>
              <w:szCs w:val="32"/>
            </w:rPr>
          </w:rPrChange>
        </w:rPr>
        <w:t>w</w:t>
      </w:r>
      <w:r w:rsidRPr="009C679A">
        <w:rPr>
          <w:rFonts w:ascii="Bookman Old Style" w:hAnsi="Bookman Old Style"/>
          <w:szCs w:val="24"/>
          <w:rPrChange w:id="7192" w:author="Ashley Frank" w:date="2024-12-20T20:44:00Z">
            <w:rPr>
              <w:rFonts w:ascii="Bookman Old Style" w:hAnsi="Bookman Old Style"/>
              <w:sz w:val="32"/>
              <w:szCs w:val="32"/>
            </w:rPr>
          </w:rPrChange>
        </w:rPr>
        <w:t>e</w:t>
      </w:r>
      <w:r w:rsidR="00DA4342" w:rsidRPr="009C679A">
        <w:rPr>
          <w:rFonts w:ascii="Bookman Old Style" w:hAnsi="Bookman Old Style"/>
          <w:szCs w:val="24"/>
          <w:rPrChange w:id="7193" w:author="Ashley Frank" w:date="2024-12-20T20:44:00Z">
            <w:rPr>
              <w:rFonts w:ascii="Bookman Old Style" w:hAnsi="Bookman Old Style"/>
              <w:sz w:val="32"/>
              <w:szCs w:val="32"/>
            </w:rPr>
          </w:rPrChange>
        </w:rPr>
        <w:t xml:space="preserve"> have</w:t>
      </w:r>
      <w:ins w:id="7194" w:author="Ashley Frank" w:date="2024-12-31T02:40:00Z">
        <w:r w:rsidR="00C104B8">
          <w:rPr>
            <w:rFonts w:ascii="Bookman Old Style" w:hAnsi="Bookman Old Style"/>
            <w:szCs w:val="24"/>
          </w:rPr>
          <w:t xml:space="preserve"> developed different </w:t>
        </w:r>
      </w:ins>
      <w:del w:id="7195" w:author="Ashley Frank" w:date="2024-12-31T02:40:00Z">
        <w:r w:rsidR="00DA4342" w:rsidRPr="009C679A" w:rsidDel="00C104B8">
          <w:rPr>
            <w:rFonts w:ascii="Bookman Old Style" w:hAnsi="Bookman Old Style"/>
            <w:szCs w:val="24"/>
            <w:rPrChange w:id="7196" w:author="Ashley Frank" w:date="2024-12-20T20:44:00Z">
              <w:rPr>
                <w:rFonts w:ascii="Bookman Old Style" w:hAnsi="Bookman Old Style"/>
                <w:sz w:val="32"/>
                <w:szCs w:val="32"/>
              </w:rPr>
            </w:rPrChange>
          </w:rPr>
          <w:delText xml:space="preserve"> specific </w:delText>
        </w:r>
      </w:del>
      <w:r w:rsidR="00DA4342" w:rsidRPr="009C679A">
        <w:rPr>
          <w:rFonts w:ascii="Bookman Old Style" w:hAnsi="Bookman Old Style"/>
          <w:szCs w:val="24"/>
          <w:rPrChange w:id="7197" w:author="Ashley Frank" w:date="2024-12-20T20:44:00Z">
            <w:rPr>
              <w:rFonts w:ascii="Bookman Old Style" w:hAnsi="Bookman Old Style"/>
              <w:sz w:val="32"/>
              <w:szCs w:val="32"/>
            </w:rPr>
          </w:rPrChange>
        </w:rPr>
        <w:t>needs</w:t>
      </w:r>
      <w:r w:rsidR="00374B6C" w:rsidRPr="009C679A">
        <w:rPr>
          <w:rFonts w:ascii="Bookman Old Style" w:hAnsi="Bookman Old Style"/>
          <w:szCs w:val="24"/>
          <w:rPrChange w:id="7198" w:author="Ashley Frank" w:date="2024-12-20T20:44:00Z">
            <w:rPr>
              <w:rFonts w:ascii="Bookman Old Style" w:hAnsi="Bookman Old Style"/>
              <w:sz w:val="32"/>
              <w:szCs w:val="32"/>
            </w:rPr>
          </w:rPrChange>
        </w:rPr>
        <w:t>. These needs are</w:t>
      </w:r>
      <w:r w:rsidR="00DA4342" w:rsidRPr="009C679A">
        <w:rPr>
          <w:rFonts w:ascii="Bookman Old Style" w:hAnsi="Bookman Old Style"/>
          <w:szCs w:val="24"/>
          <w:rPrChange w:id="7199" w:author="Ashley Frank" w:date="2024-12-20T20:44:00Z">
            <w:rPr>
              <w:rFonts w:ascii="Bookman Old Style" w:hAnsi="Bookman Old Style"/>
              <w:sz w:val="32"/>
              <w:szCs w:val="32"/>
            </w:rPr>
          </w:rPrChange>
        </w:rPr>
        <w:t xml:space="preserve"> tailored </w:t>
      </w:r>
      <w:r w:rsidR="00374B6C" w:rsidRPr="009C679A">
        <w:rPr>
          <w:rFonts w:ascii="Bookman Old Style" w:hAnsi="Bookman Old Style"/>
          <w:szCs w:val="24"/>
          <w:rPrChange w:id="7200" w:author="Ashley Frank" w:date="2024-12-20T20:44:00Z">
            <w:rPr>
              <w:rFonts w:ascii="Bookman Old Style" w:hAnsi="Bookman Old Style"/>
              <w:sz w:val="32"/>
              <w:szCs w:val="32"/>
            </w:rPr>
          </w:rPrChange>
        </w:rPr>
        <w:t>by the influential people in our formative years</w:t>
      </w:r>
      <w:r w:rsidR="00DA4342" w:rsidRPr="009C679A">
        <w:rPr>
          <w:rFonts w:ascii="Bookman Old Style" w:hAnsi="Bookman Old Style"/>
          <w:szCs w:val="24"/>
          <w:rPrChange w:id="7201" w:author="Ashley Frank" w:date="2024-12-20T20:44:00Z">
            <w:rPr>
              <w:rFonts w:ascii="Bookman Old Style" w:hAnsi="Bookman Old Style"/>
              <w:sz w:val="32"/>
              <w:szCs w:val="32"/>
            </w:rPr>
          </w:rPrChange>
        </w:rPr>
        <w:t>.</w:t>
      </w:r>
      <w:r w:rsidR="0076271D" w:rsidRPr="009C679A">
        <w:rPr>
          <w:rFonts w:ascii="Bookman Old Style" w:hAnsi="Bookman Old Style"/>
          <w:szCs w:val="24"/>
          <w:rPrChange w:id="7202" w:author="Ashley Frank" w:date="2024-12-20T20:44:00Z">
            <w:rPr>
              <w:rFonts w:ascii="Bookman Old Style" w:hAnsi="Bookman Old Style"/>
              <w:sz w:val="32"/>
              <w:szCs w:val="32"/>
            </w:rPr>
          </w:rPrChange>
        </w:rPr>
        <w:t xml:space="preserve"> </w:t>
      </w:r>
      <w:r w:rsidRPr="009C679A">
        <w:rPr>
          <w:rFonts w:ascii="Bookman Old Style" w:hAnsi="Bookman Old Style"/>
          <w:szCs w:val="24"/>
          <w:rPrChange w:id="7203" w:author="Ashley Frank" w:date="2024-12-20T20:44:00Z">
            <w:rPr>
              <w:rFonts w:ascii="Bookman Old Style" w:hAnsi="Bookman Old Style"/>
              <w:sz w:val="32"/>
              <w:szCs w:val="32"/>
            </w:rPr>
          </w:rPrChange>
        </w:rPr>
        <w:t>We</w:t>
      </w:r>
      <w:r w:rsidR="0076271D" w:rsidRPr="009C679A">
        <w:rPr>
          <w:rFonts w:ascii="Bookman Old Style" w:hAnsi="Bookman Old Style"/>
          <w:szCs w:val="24"/>
          <w:rPrChange w:id="7204" w:author="Ashley Frank" w:date="2024-12-20T20:44:00Z">
            <w:rPr>
              <w:rFonts w:ascii="Bookman Old Style" w:hAnsi="Bookman Old Style"/>
              <w:sz w:val="32"/>
              <w:szCs w:val="32"/>
            </w:rPr>
          </w:rPrChange>
        </w:rPr>
        <w:t xml:space="preserve"> have learned to do things in a certain way because it ‘makes sense’ to do them that way based on what </w:t>
      </w:r>
      <w:r w:rsidR="00374B6C" w:rsidRPr="009C679A">
        <w:rPr>
          <w:rFonts w:ascii="Bookman Old Style" w:hAnsi="Bookman Old Style"/>
          <w:szCs w:val="24"/>
          <w:rPrChange w:id="7205" w:author="Ashley Frank" w:date="2024-12-20T20:44:00Z">
            <w:rPr>
              <w:rFonts w:ascii="Bookman Old Style" w:hAnsi="Bookman Old Style"/>
              <w:sz w:val="32"/>
              <w:szCs w:val="32"/>
            </w:rPr>
          </w:rPrChange>
        </w:rPr>
        <w:t>w</w:t>
      </w:r>
      <w:r w:rsidRPr="009C679A">
        <w:rPr>
          <w:rFonts w:ascii="Bookman Old Style" w:hAnsi="Bookman Old Style"/>
          <w:szCs w:val="24"/>
          <w:rPrChange w:id="7206" w:author="Ashley Frank" w:date="2024-12-20T20:44:00Z">
            <w:rPr>
              <w:rFonts w:ascii="Bookman Old Style" w:hAnsi="Bookman Old Style"/>
              <w:sz w:val="32"/>
              <w:szCs w:val="32"/>
            </w:rPr>
          </w:rPrChange>
        </w:rPr>
        <w:t>e</w:t>
      </w:r>
      <w:r w:rsidR="0076271D" w:rsidRPr="009C679A">
        <w:rPr>
          <w:rFonts w:ascii="Bookman Old Style" w:hAnsi="Bookman Old Style"/>
          <w:szCs w:val="24"/>
          <w:rPrChange w:id="7207" w:author="Ashley Frank" w:date="2024-12-20T20:44:00Z">
            <w:rPr>
              <w:rFonts w:ascii="Bookman Old Style" w:hAnsi="Bookman Old Style"/>
              <w:sz w:val="32"/>
              <w:szCs w:val="32"/>
            </w:rPr>
          </w:rPrChange>
        </w:rPr>
        <w:t xml:space="preserve"> learned and what </w:t>
      </w:r>
      <w:r w:rsidR="00374B6C" w:rsidRPr="009C679A">
        <w:rPr>
          <w:rFonts w:ascii="Bookman Old Style" w:hAnsi="Bookman Old Style"/>
          <w:szCs w:val="24"/>
          <w:rPrChange w:id="7208" w:author="Ashley Frank" w:date="2024-12-20T20:44:00Z">
            <w:rPr>
              <w:rFonts w:ascii="Bookman Old Style" w:hAnsi="Bookman Old Style"/>
              <w:sz w:val="32"/>
              <w:szCs w:val="32"/>
            </w:rPr>
          </w:rPrChange>
        </w:rPr>
        <w:t>w</w:t>
      </w:r>
      <w:r w:rsidRPr="009C679A">
        <w:rPr>
          <w:rFonts w:ascii="Bookman Old Style" w:hAnsi="Bookman Old Style"/>
          <w:szCs w:val="24"/>
          <w:rPrChange w:id="7209" w:author="Ashley Frank" w:date="2024-12-20T20:44:00Z">
            <w:rPr>
              <w:rFonts w:ascii="Bookman Old Style" w:hAnsi="Bookman Old Style"/>
              <w:sz w:val="32"/>
              <w:szCs w:val="32"/>
            </w:rPr>
          </w:rPrChange>
        </w:rPr>
        <w:t>e</w:t>
      </w:r>
      <w:r w:rsidR="0076271D" w:rsidRPr="009C679A">
        <w:rPr>
          <w:rFonts w:ascii="Bookman Old Style" w:hAnsi="Bookman Old Style"/>
          <w:szCs w:val="24"/>
          <w:rPrChange w:id="7210" w:author="Ashley Frank" w:date="2024-12-20T20:44:00Z">
            <w:rPr>
              <w:rFonts w:ascii="Bookman Old Style" w:hAnsi="Bookman Old Style"/>
              <w:sz w:val="32"/>
              <w:szCs w:val="32"/>
            </w:rPr>
          </w:rPrChange>
        </w:rPr>
        <w:t xml:space="preserve"> </w:t>
      </w:r>
      <w:r w:rsidR="00374B6C" w:rsidRPr="009C679A">
        <w:rPr>
          <w:rFonts w:ascii="Bookman Old Style" w:hAnsi="Bookman Old Style"/>
          <w:szCs w:val="24"/>
          <w:rPrChange w:id="7211" w:author="Ashley Frank" w:date="2024-12-20T20:44:00Z">
            <w:rPr>
              <w:rFonts w:ascii="Bookman Old Style" w:hAnsi="Bookman Old Style"/>
              <w:sz w:val="32"/>
              <w:szCs w:val="32"/>
            </w:rPr>
          </w:rPrChange>
        </w:rPr>
        <w:t>w</w:t>
      </w:r>
      <w:r w:rsidRPr="009C679A">
        <w:rPr>
          <w:rFonts w:ascii="Bookman Old Style" w:hAnsi="Bookman Old Style"/>
          <w:szCs w:val="24"/>
          <w:rPrChange w:id="7212" w:author="Ashley Frank" w:date="2024-12-20T20:44:00Z">
            <w:rPr>
              <w:rFonts w:ascii="Bookman Old Style" w:hAnsi="Bookman Old Style"/>
              <w:sz w:val="32"/>
              <w:szCs w:val="32"/>
            </w:rPr>
          </w:rPrChange>
        </w:rPr>
        <w:t>e</w:t>
      </w:r>
      <w:r w:rsidR="0076271D" w:rsidRPr="009C679A">
        <w:rPr>
          <w:rFonts w:ascii="Bookman Old Style" w:hAnsi="Bookman Old Style"/>
          <w:szCs w:val="24"/>
          <w:rPrChange w:id="7213" w:author="Ashley Frank" w:date="2024-12-20T20:44:00Z">
            <w:rPr>
              <w:rFonts w:ascii="Bookman Old Style" w:hAnsi="Bookman Old Style"/>
              <w:sz w:val="32"/>
              <w:szCs w:val="32"/>
            </w:rPr>
          </w:rPrChange>
        </w:rPr>
        <w:t xml:space="preserve">re taught. </w:t>
      </w:r>
    </w:p>
    <w:p w14:paraId="166DC151" w14:textId="77777777" w:rsidR="00701F6C" w:rsidRDefault="00701F6C" w:rsidP="00DA4342">
      <w:pPr>
        <w:pStyle w:val="BodyText"/>
        <w:spacing w:line="360" w:lineRule="auto"/>
        <w:rPr>
          <w:ins w:id="7214" w:author="Ashley Frank" w:date="2024-12-31T04:30:00Z"/>
          <w:rFonts w:ascii="Bookman Old Style" w:hAnsi="Bookman Old Style"/>
          <w:szCs w:val="24"/>
        </w:rPr>
      </w:pPr>
    </w:p>
    <w:p w14:paraId="2696D1A7" w14:textId="45803824" w:rsidR="00DA4342" w:rsidRPr="007C3EDB" w:rsidRDefault="0076271D" w:rsidP="00DA4342">
      <w:pPr>
        <w:pStyle w:val="BodyText"/>
        <w:spacing w:line="360" w:lineRule="auto"/>
        <w:rPr>
          <w:rFonts w:ascii="Bookman Old Style" w:hAnsi="Bookman Old Style"/>
          <w:szCs w:val="24"/>
          <w:rPrChange w:id="7215" w:author="Ashley Frank" w:date="2024-12-20T21:43:00Z">
            <w:rPr>
              <w:rFonts w:ascii="Bookman Old Style" w:hAnsi="Bookman Old Style"/>
              <w:sz w:val="32"/>
              <w:szCs w:val="32"/>
            </w:rPr>
          </w:rPrChange>
        </w:rPr>
      </w:pPr>
      <w:r w:rsidRPr="009C679A">
        <w:rPr>
          <w:rFonts w:ascii="Bookman Old Style" w:hAnsi="Bookman Old Style"/>
          <w:szCs w:val="24"/>
          <w:rPrChange w:id="7216" w:author="Ashley Frank" w:date="2024-12-20T20:44:00Z">
            <w:rPr>
              <w:rFonts w:ascii="Bookman Old Style" w:hAnsi="Bookman Old Style"/>
              <w:sz w:val="32"/>
              <w:szCs w:val="32"/>
            </w:rPr>
          </w:rPrChange>
        </w:rPr>
        <w:t xml:space="preserve">This </w:t>
      </w:r>
      <w:r w:rsidR="00374B6C" w:rsidRPr="009C679A">
        <w:rPr>
          <w:rFonts w:ascii="Bookman Old Style" w:hAnsi="Bookman Old Style"/>
          <w:szCs w:val="24"/>
          <w:rPrChange w:id="7217" w:author="Ashley Frank" w:date="2024-12-20T20:44:00Z">
            <w:rPr>
              <w:rFonts w:ascii="Bookman Old Style" w:hAnsi="Bookman Old Style"/>
              <w:sz w:val="32"/>
              <w:szCs w:val="32"/>
            </w:rPr>
          </w:rPrChange>
        </w:rPr>
        <w:t xml:space="preserve">point </w:t>
      </w:r>
      <w:r w:rsidRPr="009C679A">
        <w:rPr>
          <w:rFonts w:ascii="Bookman Old Style" w:hAnsi="Bookman Old Style"/>
          <w:szCs w:val="24"/>
          <w:rPrChange w:id="7218" w:author="Ashley Frank" w:date="2024-12-20T20:44:00Z">
            <w:rPr>
              <w:rFonts w:ascii="Bookman Old Style" w:hAnsi="Bookman Old Style"/>
              <w:sz w:val="32"/>
              <w:szCs w:val="32"/>
            </w:rPr>
          </w:rPrChange>
        </w:rPr>
        <w:t>is especially important with it comes to relationship</w:t>
      </w:r>
      <w:r w:rsidR="00374B6C" w:rsidRPr="009C679A">
        <w:rPr>
          <w:rFonts w:ascii="Bookman Old Style" w:hAnsi="Bookman Old Style"/>
          <w:szCs w:val="24"/>
          <w:rPrChange w:id="7219" w:author="Ashley Frank" w:date="2024-12-20T20:44:00Z">
            <w:rPr>
              <w:rFonts w:ascii="Bookman Old Style" w:hAnsi="Bookman Old Style"/>
              <w:sz w:val="32"/>
              <w:szCs w:val="32"/>
            </w:rPr>
          </w:rPrChange>
        </w:rPr>
        <w:t>s</w:t>
      </w:r>
      <w:r w:rsidRPr="009C679A">
        <w:rPr>
          <w:rFonts w:ascii="Bookman Old Style" w:hAnsi="Bookman Old Style"/>
          <w:szCs w:val="24"/>
          <w:rPrChange w:id="7220" w:author="Ashley Frank" w:date="2024-12-20T20:44:00Z">
            <w:rPr>
              <w:rFonts w:ascii="Bookman Old Style" w:hAnsi="Bookman Old Style"/>
              <w:sz w:val="32"/>
              <w:szCs w:val="32"/>
            </w:rPr>
          </w:rPrChange>
        </w:rPr>
        <w:t>. Sometimes</w:t>
      </w:r>
      <w:r w:rsidR="00374B6C" w:rsidRPr="009C679A">
        <w:rPr>
          <w:rFonts w:ascii="Bookman Old Style" w:hAnsi="Bookman Old Style"/>
          <w:szCs w:val="24"/>
          <w:rPrChange w:id="7221" w:author="Ashley Frank" w:date="2024-12-20T20:44:00Z">
            <w:rPr>
              <w:rFonts w:ascii="Bookman Old Style" w:hAnsi="Bookman Old Style"/>
              <w:sz w:val="32"/>
              <w:szCs w:val="32"/>
            </w:rPr>
          </w:rPrChange>
        </w:rPr>
        <w:t>,</w:t>
      </w:r>
      <w:r w:rsidRPr="009C679A">
        <w:rPr>
          <w:rFonts w:ascii="Bookman Old Style" w:hAnsi="Bookman Old Style"/>
          <w:szCs w:val="24"/>
          <w:rPrChange w:id="7222" w:author="Ashley Frank" w:date="2024-12-20T20:44:00Z">
            <w:rPr>
              <w:rFonts w:ascii="Bookman Old Style" w:hAnsi="Bookman Old Style"/>
              <w:sz w:val="32"/>
              <w:szCs w:val="32"/>
            </w:rPr>
          </w:rPrChange>
        </w:rPr>
        <w:t xml:space="preserve"> people believe that two people should be the same. I believe that it is the differences that bring vibrancy, color</w:t>
      </w:r>
      <w:r w:rsidR="00374B6C" w:rsidRPr="009C679A">
        <w:rPr>
          <w:rFonts w:ascii="Bookman Old Style" w:hAnsi="Bookman Old Style"/>
          <w:szCs w:val="24"/>
          <w:rPrChange w:id="7223" w:author="Ashley Frank" w:date="2024-12-20T20:44:00Z">
            <w:rPr>
              <w:rFonts w:ascii="Bookman Old Style" w:hAnsi="Bookman Old Style"/>
              <w:sz w:val="32"/>
              <w:szCs w:val="32"/>
            </w:rPr>
          </w:rPrChange>
        </w:rPr>
        <w:t>,</w:t>
      </w:r>
      <w:r w:rsidRPr="009C679A">
        <w:rPr>
          <w:rFonts w:ascii="Bookman Old Style" w:hAnsi="Bookman Old Style"/>
          <w:szCs w:val="24"/>
          <w:rPrChange w:id="7224" w:author="Ashley Frank" w:date="2024-12-20T20:44:00Z">
            <w:rPr>
              <w:rFonts w:ascii="Bookman Old Style" w:hAnsi="Bookman Old Style"/>
              <w:sz w:val="32"/>
              <w:szCs w:val="32"/>
            </w:rPr>
          </w:rPrChange>
        </w:rPr>
        <w:t xml:space="preserve"> and excitement to a relationship, not just the similarities. Ask yourself, would you marry you</w:t>
      </w:r>
      <w:r w:rsidR="00374B6C" w:rsidRPr="009C679A">
        <w:rPr>
          <w:rFonts w:ascii="Bookman Old Style" w:hAnsi="Bookman Old Style"/>
          <w:szCs w:val="24"/>
          <w:rPrChange w:id="7225" w:author="Ashley Frank" w:date="2024-12-20T20:44:00Z">
            <w:rPr>
              <w:rFonts w:ascii="Bookman Old Style" w:hAnsi="Bookman Old Style"/>
              <w:sz w:val="32"/>
              <w:szCs w:val="32"/>
            </w:rPr>
          </w:rPrChange>
        </w:rPr>
        <w:t>rself</w:t>
      </w:r>
      <w:r w:rsidRPr="009C679A">
        <w:rPr>
          <w:rFonts w:ascii="Bookman Old Style" w:hAnsi="Bookman Old Style"/>
          <w:szCs w:val="24"/>
          <w:rPrChange w:id="7226" w:author="Ashley Frank" w:date="2024-12-20T20:44:00Z">
            <w:rPr>
              <w:rFonts w:ascii="Bookman Old Style" w:hAnsi="Bookman Old Style"/>
              <w:sz w:val="32"/>
              <w:szCs w:val="32"/>
            </w:rPr>
          </w:rPrChange>
        </w:rPr>
        <w:t xml:space="preserve">? Most of you would probably decline the proposal </w:t>
      </w:r>
      <w:r w:rsidR="00374B6C" w:rsidRPr="009C679A">
        <w:rPr>
          <w:rFonts w:ascii="Bookman Old Style" w:hAnsi="Bookman Old Style"/>
          <w:szCs w:val="24"/>
          <w:rPrChange w:id="7227" w:author="Ashley Frank" w:date="2024-12-20T20:44:00Z">
            <w:rPr>
              <w:rFonts w:ascii="Bookman Old Style" w:hAnsi="Bookman Old Style"/>
              <w:sz w:val="32"/>
              <w:szCs w:val="32"/>
            </w:rPr>
          </w:rPrChange>
        </w:rPr>
        <w:t xml:space="preserve">from </w:t>
      </w:r>
      <w:r w:rsidRPr="009C679A">
        <w:rPr>
          <w:rFonts w:ascii="Bookman Old Style" w:hAnsi="Bookman Old Style"/>
          <w:szCs w:val="24"/>
          <w:rPrChange w:id="7228" w:author="Ashley Frank" w:date="2024-12-20T20:44:00Z">
            <w:rPr>
              <w:rFonts w:ascii="Bookman Old Style" w:hAnsi="Bookman Old Style"/>
              <w:sz w:val="32"/>
              <w:szCs w:val="32"/>
            </w:rPr>
          </w:rPrChange>
        </w:rPr>
        <w:t xml:space="preserve">yourself. </w:t>
      </w:r>
      <w:r w:rsidR="00374B6C" w:rsidRPr="009C679A">
        <w:rPr>
          <w:rFonts w:ascii="Bookman Old Style" w:hAnsi="Bookman Old Style"/>
          <w:szCs w:val="24"/>
          <w:rPrChange w:id="7229" w:author="Ashley Frank" w:date="2024-12-20T20:44:00Z">
            <w:rPr>
              <w:rFonts w:ascii="Bookman Old Style" w:hAnsi="Bookman Old Style"/>
              <w:sz w:val="32"/>
              <w:szCs w:val="32"/>
            </w:rPr>
          </w:rPrChange>
        </w:rPr>
        <w:t xml:space="preserve">However, </w:t>
      </w:r>
      <w:r w:rsidRPr="009C679A">
        <w:rPr>
          <w:rFonts w:ascii="Bookman Old Style" w:hAnsi="Bookman Old Style"/>
          <w:szCs w:val="24"/>
          <w:rPrChange w:id="7230" w:author="Ashley Frank" w:date="2024-12-20T20:44:00Z">
            <w:rPr>
              <w:rFonts w:ascii="Bookman Old Style" w:hAnsi="Bookman Old Style"/>
              <w:sz w:val="32"/>
              <w:szCs w:val="32"/>
            </w:rPr>
          </w:rPrChange>
        </w:rPr>
        <w:t>if you are narcissistic</w:t>
      </w:r>
      <w:r w:rsidR="00374B6C" w:rsidRPr="009C679A">
        <w:rPr>
          <w:rFonts w:ascii="Bookman Old Style" w:hAnsi="Bookman Old Style"/>
          <w:szCs w:val="24"/>
          <w:rPrChange w:id="7231" w:author="Ashley Frank" w:date="2024-12-20T20:44:00Z">
            <w:rPr>
              <w:rFonts w:ascii="Bookman Old Style" w:hAnsi="Bookman Old Style"/>
              <w:sz w:val="32"/>
              <w:szCs w:val="32"/>
            </w:rPr>
          </w:rPrChange>
        </w:rPr>
        <w:t>,</w:t>
      </w:r>
      <w:r w:rsidRPr="009C679A">
        <w:rPr>
          <w:rFonts w:ascii="Bookman Old Style" w:hAnsi="Bookman Old Style"/>
          <w:szCs w:val="24"/>
          <w:rPrChange w:id="7232" w:author="Ashley Frank" w:date="2024-12-20T20:44:00Z">
            <w:rPr>
              <w:rFonts w:ascii="Bookman Old Style" w:hAnsi="Bookman Old Style"/>
              <w:sz w:val="32"/>
              <w:szCs w:val="32"/>
            </w:rPr>
          </w:rPrChange>
        </w:rPr>
        <w:t xml:space="preserve"> you ma</w:t>
      </w:r>
      <w:ins w:id="7233" w:author="Ashley Frank" w:date="2024-12-31T02:41:00Z">
        <w:r w:rsidR="00C104B8">
          <w:rPr>
            <w:rFonts w:ascii="Bookman Old Style" w:hAnsi="Bookman Old Style"/>
            <w:szCs w:val="24"/>
          </w:rPr>
          <w:t xml:space="preserve">y exhibit </w:t>
        </w:r>
      </w:ins>
      <w:ins w:id="7234" w:author="Ashley Frank" w:date="2024-12-31T04:30:00Z">
        <w:r w:rsidR="00701F6C">
          <w:rPr>
            <w:rFonts w:ascii="Bookman Old Style" w:hAnsi="Bookman Old Style"/>
            <w:szCs w:val="24"/>
          </w:rPr>
          <w:t>so-and-so</w:t>
        </w:r>
      </w:ins>
      <w:ins w:id="7235" w:author="Ashley Frank" w:date="2024-12-31T02:41:00Z">
        <w:r w:rsidR="00C104B8">
          <w:rPr>
            <w:rFonts w:ascii="Bookman Old Style" w:hAnsi="Bookman Old Style"/>
            <w:szCs w:val="24"/>
          </w:rPr>
          <w:t xml:space="preserve"> behaviors.</w:t>
        </w:r>
      </w:ins>
      <w:del w:id="7236" w:author="Ashley Frank" w:date="2024-12-31T02:41:00Z">
        <w:r w:rsidRPr="009C679A" w:rsidDel="00C104B8">
          <w:rPr>
            <w:rFonts w:ascii="Bookman Old Style" w:hAnsi="Bookman Old Style"/>
            <w:szCs w:val="24"/>
            <w:rPrChange w:id="7237" w:author="Ashley Frank" w:date="2024-12-20T20:44:00Z">
              <w:rPr>
                <w:rFonts w:ascii="Bookman Old Style" w:hAnsi="Bookman Old Style"/>
                <w:sz w:val="32"/>
                <w:szCs w:val="32"/>
              </w:rPr>
            </w:rPrChange>
          </w:rPr>
          <w:delText>y…..</w:delText>
        </w:r>
      </w:del>
      <w:r w:rsidRPr="009C679A">
        <w:rPr>
          <w:rFonts w:ascii="Bookman Old Style" w:hAnsi="Bookman Old Style"/>
          <w:szCs w:val="24"/>
          <w:rPrChange w:id="7238" w:author="Ashley Frank" w:date="2024-12-20T20:44:00Z">
            <w:rPr>
              <w:rFonts w:ascii="Bookman Old Style" w:hAnsi="Bookman Old Style"/>
              <w:sz w:val="32"/>
              <w:szCs w:val="32"/>
            </w:rPr>
          </w:rPrChange>
        </w:rPr>
        <w:t xml:space="preserve"> </w:t>
      </w:r>
      <w:ins w:id="7239" w:author="Ashley Frank" w:date="2024-12-31T02:41:00Z">
        <w:r w:rsidR="00C104B8">
          <w:rPr>
            <w:rFonts w:ascii="Bookman Old Style" w:hAnsi="Bookman Old Style"/>
            <w:szCs w:val="24"/>
          </w:rPr>
          <w:t xml:space="preserve">We do </w:t>
        </w:r>
      </w:ins>
      <w:del w:id="7240" w:author="Ashley Frank" w:date="2024-12-31T02:41:00Z">
        <w:r w:rsidR="00C33EE6" w:rsidRPr="009C679A" w:rsidDel="00C104B8">
          <w:rPr>
            <w:rFonts w:ascii="Bookman Old Style" w:hAnsi="Bookman Old Style"/>
            <w:szCs w:val="24"/>
            <w:rPrChange w:id="7241" w:author="Ashley Frank" w:date="2024-12-20T20:44:00Z">
              <w:rPr>
                <w:rFonts w:ascii="Bookman Old Style" w:hAnsi="Bookman Old Style"/>
                <w:sz w:val="32"/>
                <w:szCs w:val="32"/>
              </w:rPr>
            </w:rPrChange>
          </w:rPr>
          <w:delText>So,</w:delText>
        </w:r>
        <w:r w:rsidRPr="009C679A" w:rsidDel="00C104B8">
          <w:rPr>
            <w:rFonts w:ascii="Bookman Old Style" w:hAnsi="Bookman Old Style"/>
            <w:szCs w:val="24"/>
            <w:rPrChange w:id="7242" w:author="Ashley Frank" w:date="2024-12-20T20:44:00Z">
              <w:rPr>
                <w:rFonts w:ascii="Bookman Old Style" w:hAnsi="Bookman Old Style"/>
                <w:sz w:val="32"/>
                <w:szCs w:val="32"/>
              </w:rPr>
            </w:rPrChange>
          </w:rPr>
          <w:delText xml:space="preserve"> </w:delText>
        </w:r>
        <w:r w:rsidR="00374B6C" w:rsidRPr="009C679A" w:rsidDel="00C104B8">
          <w:rPr>
            <w:rFonts w:ascii="Bookman Old Style" w:hAnsi="Bookman Old Style"/>
            <w:szCs w:val="24"/>
            <w:rPrChange w:id="7243" w:author="Ashley Frank" w:date="2024-12-20T20:44:00Z">
              <w:rPr>
                <w:rFonts w:ascii="Bookman Old Style" w:hAnsi="Bookman Old Style"/>
                <w:sz w:val="32"/>
                <w:szCs w:val="32"/>
              </w:rPr>
            </w:rPrChange>
          </w:rPr>
          <w:delText>we</w:delText>
        </w:r>
        <w:r w:rsidRPr="009C679A" w:rsidDel="00C104B8">
          <w:rPr>
            <w:rFonts w:ascii="Bookman Old Style" w:hAnsi="Bookman Old Style"/>
            <w:szCs w:val="24"/>
            <w:rPrChange w:id="7244" w:author="Ashley Frank" w:date="2024-12-20T20:44:00Z">
              <w:rPr>
                <w:rFonts w:ascii="Bookman Old Style" w:hAnsi="Bookman Old Style"/>
                <w:sz w:val="32"/>
                <w:szCs w:val="32"/>
              </w:rPr>
            </w:rPrChange>
          </w:rPr>
          <w:delText xml:space="preserve"> do </w:delText>
        </w:r>
      </w:del>
      <w:r w:rsidRPr="009C679A">
        <w:rPr>
          <w:rFonts w:ascii="Bookman Old Style" w:hAnsi="Bookman Old Style"/>
          <w:szCs w:val="24"/>
          <w:rPrChange w:id="7245" w:author="Ashley Frank" w:date="2024-12-20T20:44:00Z">
            <w:rPr>
              <w:rFonts w:ascii="Bookman Old Style" w:hAnsi="Bookman Old Style"/>
              <w:sz w:val="32"/>
              <w:szCs w:val="32"/>
            </w:rPr>
          </w:rPrChange>
        </w:rPr>
        <w:t xml:space="preserve">things that </w:t>
      </w:r>
      <w:ins w:id="7246" w:author="Ashley Frank" w:date="2024-12-31T02:41:00Z">
        <w:r w:rsidR="00C104B8">
          <w:rPr>
            <w:rFonts w:ascii="Bookman Old Style" w:hAnsi="Bookman Old Style"/>
            <w:szCs w:val="24"/>
          </w:rPr>
          <w:t>feel safe or familiar based on how we grew up</w:t>
        </w:r>
      </w:ins>
      <w:del w:id="7247" w:author="Ashley Frank" w:date="2024-12-31T02:41:00Z">
        <w:r w:rsidRPr="009C679A" w:rsidDel="00C104B8">
          <w:rPr>
            <w:rFonts w:ascii="Bookman Old Style" w:hAnsi="Bookman Old Style"/>
            <w:szCs w:val="24"/>
            <w:rPrChange w:id="7248" w:author="Ashley Frank" w:date="2024-12-20T20:44:00Z">
              <w:rPr>
                <w:rFonts w:ascii="Bookman Old Style" w:hAnsi="Bookman Old Style"/>
                <w:sz w:val="32"/>
                <w:szCs w:val="32"/>
              </w:rPr>
            </w:rPrChange>
          </w:rPr>
          <w:delText xml:space="preserve">make sense based on how </w:delText>
        </w:r>
        <w:r w:rsidR="00374B6C" w:rsidRPr="009C679A" w:rsidDel="00C104B8">
          <w:rPr>
            <w:rFonts w:ascii="Bookman Old Style" w:hAnsi="Bookman Old Style"/>
            <w:szCs w:val="24"/>
            <w:rPrChange w:id="7249" w:author="Ashley Frank" w:date="2024-12-20T20:44:00Z">
              <w:rPr>
                <w:rFonts w:ascii="Bookman Old Style" w:hAnsi="Bookman Old Style"/>
                <w:sz w:val="32"/>
                <w:szCs w:val="32"/>
              </w:rPr>
            </w:rPrChange>
          </w:rPr>
          <w:delText>we</w:delText>
        </w:r>
        <w:r w:rsidRPr="009C679A" w:rsidDel="00C104B8">
          <w:rPr>
            <w:rFonts w:ascii="Bookman Old Style" w:hAnsi="Bookman Old Style"/>
            <w:szCs w:val="24"/>
            <w:rPrChange w:id="7250" w:author="Ashley Frank" w:date="2024-12-20T20:44:00Z">
              <w:rPr>
                <w:rFonts w:ascii="Bookman Old Style" w:hAnsi="Bookman Old Style"/>
                <w:sz w:val="32"/>
                <w:szCs w:val="32"/>
              </w:rPr>
            </w:rPrChange>
          </w:rPr>
          <w:delText xml:space="preserve"> grew up</w:delText>
        </w:r>
      </w:del>
      <w:r w:rsidRPr="009C679A">
        <w:rPr>
          <w:rFonts w:ascii="Bookman Old Style" w:hAnsi="Bookman Old Style"/>
          <w:szCs w:val="24"/>
          <w:rPrChange w:id="7251" w:author="Ashley Frank" w:date="2024-12-20T20:44:00Z">
            <w:rPr>
              <w:rFonts w:ascii="Bookman Old Style" w:hAnsi="Bookman Old Style"/>
              <w:sz w:val="32"/>
              <w:szCs w:val="32"/>
            </w:rPr>
          </w:rPrChange>
        </w:rPr>
        <w:t xml:space="preserve">. For example, in a couple’s relationship, it makes </w:t>
      </w:r>
      <w:r w:rsidRPr="009C679A">
        <w:rPr>
          <w:rFonts w:ascii="Bookman Old Style" w:hAnsi="Bookman Old Style"/>
          <w:szCs w:val="24"/>
          <w:rPrChange w:id="7252" w:author="Ashley Frank" w:date="2024-12-20T20:44:00Z">
            <w:rPr>
              <w:rFonts w:ascii="Bookman Old Style" w:hAnsi="Bookman Old Style"/>
              <w:sz w:val="32"/>
              <w:szCs w:val="32"/>
            </w:rPr>
          </w:rPrChange>
        </w:rPr>
        <w:lastRenderedPageBreak/>
        <w:t>sense to wash the cup when you</w:t>
      </w:r>
      <w:r w:rsidR="00374B6C" w:rsidRPr="009C679A">
        <w:rPr>
          <w:rFonts w:ascii="Bookman Old Style" w:hAnsi="Bookman Old Style"/>
          <w:szCs w:val="24"/>
          <w:rPrChange w:id="7253" w:author="Ashley Frank" w:date="2024-12-20T20:44:00Z">
            <w:rPr>
              <w:rFonts w:ascii="Bookman Old Style" w:hAnsi="Bookman Old Style"/>
              <w:sz w:val="32"/>
              <w:szCs w:val="32"/>
            </w:rPr>
          </w:rPrChange>
        </w:rPr>
        <w:t>'re</w:t>
      </w:r>
      <w:r w:rsidRPr="009C679A">
        <w:rPr>
          <w:rFonts w:ascii="Bookman Old Style" w:hAnsi="Bookman Old Style"/>
          <w:szCs w:val="24"/>
          <w:rPrChange w:id="7254" w:author="Ashley Frank" w:date="2024-12-20T20:44:00Z">
            <w:rPr>
              <w:rFonts w:ascii="Bookman Old Style" w:hAnsi="Bookman Old Style"/>
              <w:sz w:val="32"/>
              <w:szCs w:val="32"/>
            </w:rPr>
          </w:rPrChange>
        </w:rPr>
        <w:t xml:space="preserve"> done with it. It makes sense to bring your under</w:t>
      </w:r>
      <w:r w:rsidR="00374B6C" w:rsidRPr="009C679A">
        <w:rPr>
          <w:rFonts w:ascii="Bookman Old Style" w:hAnsi="Bookman Old Style"/>
          <w:szCs w:val="24"/>
          <w:rPrChange w:id="7255"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7256" w:author="Ashley Frank" w:date="2024-12-20T20:44:00Z">
            <w:rPr>
              <w:rFonts w:ascii="Bookman Old Style" w:hAnsi="Bookman Old Style"/>
              <w:sz w:val="32"/>
              <w:szCs w:val="32"/>
            </w:rPr>
          </w:rPrChange>
        </w:rPr>
        <w:t>e</w:t>
      </w:r>
      <w:r w:rsidRPr="009C679A">
        <w:rPr>
          <w:rFonts w:ascii="Bookman Old Style" w:hAnsi="Bookman Old Style"/>
          <w:szCs w:val="24"/>
          <w:rPrChange w:id="7257" w:author="Ashley Frank" w:date="2024-12-20T20:44:00Z">
            <w:rPr>
              <w:rFonts w:ascii="Bookman Old Style" w:hAnsi="Bookman Old Style"/>
              <w:sz w:val="32"/>
              <w:szCs w:val="32"/>
            </w:rPr>
          </w:rPrChange>
        </w:rPr>
        <w:t>ar out of the bathroom after taking a sho</w:t>
      </w:r>
      <w:r w:rsidR="00374B6C" w:rsidRPr="009C679A">
        <w:rPr>
          <w:rFonts w:ascii="Bookman Old Style" w:hAnsi="Bookman Old Style"/>
          <w:szCs w:val="24"/>
          <w:rPrChange w:id="7258" w:author="Ashley Frank" w:date="2024-12-20T20:44:00Z">
            <w:rPr>
              <w:rFonts w:ascii="Bookman Old Style" w:hAnsi="Bookman Old Style"/>
              <w:sz w:val="32"/>
              <w:szCs w:val="32"/>
            </w:rPr>
          </w:rPrChange>
        </w:rPr>
        <w:t>w</w:t>
      </w:r>
      <w:r w:rsidR="002C4A2E" w:rsidRPr="009C679A">
        <w:rPr>
          <w:rFonts w:ascii="Bookman Old Style" w:hAnsi="Bookman Old Style"/>
          <w:szCs w:val="24"/>
          <w:rPrChange w:id="7259" w:author="Ashley Frank" w:date="2024-12-20T20:44:00Z">
            <w:rPr>
              <w:rFonts w:ascii="Bookman Old Style" w:hAnsi="Bookman Old Style"/>
              <w:sz w:val="32"/>
              <w:szCs w:val="32"/>
            </w:rPr>
          </w:rPrChange>
        </w:rPr>
        <w:t>e</w:t>
      </w:r>
      <w:r w:rsidRPr="009C679A">
        <w:rPr>
          <w:rFonts w:ascii="Bookman Old Style" w:hAnsi="Bookman Old Style"/>
          <w:szCs w:val="24"/>
          <w:rPrChange w:id="7260" w:author="Ashley Frank" w:date="2024-12-20T20:44:00Z">
            <w:rPr>
              <w:rFonts w:ascii="Bookman Old Style" w:hAnsi="Bookman Old Style"/>
              <w:sz w:val="32"/>
              <w:szCs w:val="32"/>
            </w:rPr>
          </w:rPrChange>
        </w:rPr>
        <w:t xml:space="preserve">r. It makes sense to put gas in your vehicle </w:t>
      </w:r>
      <w:r w:rsidRPr="009C679A">
        <w:rPr>
          <w:rFonts w:ascii="Bookman Old Style" w:hAnsi="Bookman Old Style"/>
          <w:b/>
          <w:bCs/>
          <w:szCs w:val="24"/>
          <w:rPrChange w:id="7261" w:author="Ashley Frank" w:date="2024-12-20T20:44:00Z">
            <w:rPr>
              <w:rFonts w:ascii="Bookman Old Style" w:hAnsi="Bookman Old Style"/>
              <w:b/>
              <w:bCs/>
              <w:sz w:val="32"/>
              <w:szCs w:val="32"/>
            </w:rPr>
          </w:rPrChange>
        </w:rPr>
        <w:t>before</w:t>
      </w:r>
      <w:r w:rsidRPr="009C679A">
        <w:rPr>
          <w:rFonts w:ascii="Bookman Old Style" w:hAnsi="Bookman Old Style"/>
          <w:szCs w:val="24"/>
          <w:rPrChange w:id="7262" w:author="Ashley Frank" w:date="2024-12-20T20:44:00Z">
            <w:rPr>
              <w:rFonts w:ascii="Bookman Old Style" w:hAnsi="Bookman Old Style"/>
              <w:sz w:val="32"/>
              <w:szCs w:val="32"/>
            </w:rPr>
          </w:rPrChange>
        </w:rPr>
        <w:t xml:space="preserve"> you bring it home. It makes sense to squeeze the toothpaste from the end and not the middle. It makes sense to do it that way. But with relationships, the problem</w:t>
      </w:r>
      <w:r w:rsidRPr="006F1668">
        <w:rPr>
          <w:rFonts w:ascii="Bookman Old Style" w:hAnsi="Bookman Old Style"/>
          <w:sz w:val="32"/>
          <w:szCs w:val="32"/>
        </w:rPr>
        <w:t xml:space="preserve"> </w:t>
      </w:r>
      <w:r w:rsidRPr="009C679A">
        <w:rPr>
          <w:rFonts w:ascii="Bookman Old Style" w:hAnsi="Bookman Old Style"/>
          <w:szCs w:val="24"/>
          <w:rPrChange w:id="7263" w:author="Ashley Frank" w:date="2024-12-20T20:45:00Z">
            <w:rPr>
              <w:rFonts w:ascii="Bookman Old Style" w:hAnsi="Bookman Old Style"/>
              <w:sz w:val="32"/>
              <w:szCs w:val="32"/>
            </w:rPr>
          </w:rPrChange>
        </w:rPr>
        <w:t xml:space="preserve">with expectations </w:t>
      </w:r>
      <w:r w:rsidR="00374B6C" w:rsidRPr="009C679A">
        <w:rPr>
          <w:rFonts w:ascii="Bookman Old Style" w:hAnsi="Bookman Old Style"/>
          <w:szCs w:val="24"/>
          <w:rPrChange w:id="7264" w:author="Ashley Frank" w:date="2024-12-20T20:45:00Z">
            <w:rPr>
              <w:rFonts w:ascii="Bookman Old Style" w:hAnsi="Bookman Old Style"/>
              <w:sz w:val="32"/>
              <w:szCs w:val="32"/>
            </w:rPr>
          </w:rPrChange>
        </w:rPr>
        <w:t>is</w:t>
      </w:r>
      <w:r w:rsidRPr="009C679A">
        <w:rPr>
          <w:rFonts w:ascii="Bookman Old Style" w:hAnsi="Bookman Old Style"/>
          <w:szCs w:val="24"/>
          <w:rPrChange w:id="7265" w:author="Ashley Frank" w:date="2024-12-20T20:45:00Z">
            <w:rPr>
              <w:rFonts w:ascii="Bookman Old Style" w:hAnsi="Bookman Old Style"/>
              <w:sz w:val="32"/>
              <w:szCs w:val="32"/>
            </w:rPr>
          </w:rPrChange>
        </w:rPr>
        <w:t xml:space="preserve"> that about 80% of</w:t>
      </w:r>
      <w:r w:rsidRPr="006F1668">
        <w:rPr>
          <w:rFonts w:ascii="Bookman Old Style" w:hAnsi="Bookman Old Style"/>
          <w:sz w:val="32"/>
          <w:szCs w:val="32"/>
        </w:rPr>
        <w:t xml:space="preserve"> </w:t>
      </w:r>
      <w:r w:rsidRPr="007C3EDB">
        <w:rPr>
          <w:rFonts w:ascii="Bookman Old Style" w:hAnsi="Bookman Old Style"/>
          <w:szCs w:val="24"/>
          <w:rPrChange w:id="7266" w:author="Ashley Frank" w:date="2024-12-20T21:43:00Z">
            <w:rPr>
              <w:rFonts w:ascii="Bookman Old Style" w:hAnsi="Bookman Old Style"/>
              <w:sz w:val="32"/>
              <w:szCs w:val="32"/>
            </w:rPr>
          </w:rPrChange>
        </w:rPr>
        <w:t>expectations are unspoken (guess</w:t>
      </w:r>
      <w:r w:rsidR="00C33EE6" w:rsidRPr="007C3EDB">
        <w:rPr>
          <w:rFonts w:ascii="Bookman Old Style" w:hAnsi="Bookman Old Style"/>
          <w:szCs w:val="24"/>
          <w:rPrChange w:id="7267" w:author="Ashley Frank" w:date="2024-12-20T21:43:00Z">
            <w:rPr>
              <w:rFonts w:ascii="Bookman Old Style" w:hAnsi="Bookman Old Style"/>
              <w:sz w:val="32"/>
              <w:szCs w:val="32"/>
            </w:rPr>
          </w:rPrChange>
        </w:rPr>
        <w:t>-</w:t>
      </w:r>
      <w:r w:rsidRPr="007C3EDB">
        <w:rPr>
          <w:rFonts w:ascii="Bookman Old Style" w:hAnsi="Bookman Old Style"/>
          <w:szCs w:val="24"/>
          <w:rPrChange w:id="7268" w:author="Ashley Frank" w:date="2024-12-20T21:43:00Z">
            <w:rPr>
              <w:rFonts w:ascii="Bookman Old Style" w:hAnsi="Bookman Old Style"/>
              <w:sz w:val="32"/>
              <w:szCs w:val="32"/>
            </w:rPr>
          </w:rPrChange>
        </w:rPr>
        <w:t>ta</w:t>
      </w:r>
      <w:r w:rsidR="00C33EE6" w:rsidRPr="007C3EDB">
        <w:rPr>
          <w:rFonts w:ascii="Bookman Old Style" w:hAnsi="Bookman Old Style"/>
          <w:szCs w:val="24"/>
          <w:rPrChange w:id="7269" w:author="Ashley Frank" w:date="2024-12-20T21:43:00Z">
            <w:rPr>
              <w:rFonts w:ascii="Bookman Old Style" w:hAnsi="Bookman Old Style"/>
              <w:sz w:val="32"/>
              <w:szCs w:val="32"/>
            </w:rPr>
          </w:rPrChange>
        </w:rPr>
        <w:t>-</w:t>
      </w:r>
      <w:r w:rsidRPr="007C3EDB">
        <w:rPr>
          <w:rFonts w:ascii="Bookman Old Style" w:hAnsi="Bookman Old Style"/>
          <w:szCs w:val="24"/>
          <w:rPrChange w:id="7270" w:author="Ashley Frank" w:date="2024-12-20T21:43:00Z">
            <w:rPr>
              <w:rFonts w:ascii="Bookman Old Style" w:hAnsi="Bookman Old Style"/>
              <w:sz w:val="32"/>
              <w:szCs w:val="32"/>
            </w:rPr>
          </w:rPrChange>
        </w:rPr>
        <w:t xml:space="preserve">mation). </w:t>
      </w:r>
      <w:r w:rsidR="00F823D5" w:rsidRPr="007C3EDB">
        <w:rPr>
          <w:rFonts w:ascii="Bookman Old Style" w:hAnsi="Bookman Old Style"/>
          <w:szCs w:val="24"/>
          <w:rPrChange w:id="7271" w:author="Ashley Frank" w:date="2024-12-20T21:43:00Z">
            <w:rPr>
              <w:rFonts w:ascii="Bookman Old Style" w:hAnsi="Bookman Old Style"/>
              <w:sz w:val="32"/>
              <w:szCs w:val="32"/>
            </w:rPr>
          </w:rPrChange>
        </w:rPr>
        <w:t xml:space="preserve">These expectations cause </w:t>
      </w:r>
      <w:r w:rsidRPr="007C3EDB">
        <w:rPr>
          <w:rFonts w:ascii="Bookman Old Style" w:hAnsi="Bookman Old Style"/>
          <w:szCs w:val="24"/>
          <w:rPrChange w:id="7272" w:author="Ashley Frank" w:date="2024-12-20T21:43:00Z">
            <w:rPr>
              <w:rFonts w:ascii="Bookman Old Style" w:hAnsi="Bookman Old Style"/>
              <w:sz w:val="32"/>
              <w:szCs w:val="32"/>
            </w:rPr>
          </w:rPrChange>
        </w:rPr>
        <w:t>problems because</w:t>
      </w:r>
      <w:r w:rsidR="00F823D5" w:rsidRPr="007C3EDB">
        <w:rPr>
          <w:rFonts w:ascii="Bookman Old Style" w:hAnsi="Bookman Old Style"/>
          <w:szCs w:val="24"/>
          <w:rPrChange w:id="7273" w:author="Ashley Frank" w:date="2024-12-20T21:43:00Z">
            <w:rPr>
              <w:rFonts w:ascii="Bookman Old Style" w:hAnsi="Bookman Old Style"/>
              <w:sz w:val="32"/>
              <w:szCs w:val="32"/>
            </w:rPr>
          </w:rPrChange>
        </w:rPr>
        <w:t xml:space="preserve"> we start applying them to everyone, and then “it makes sense” for everyone to do things that way</w:t>
      </w:r>
      <w:r w:rsidRPr="007C3EDB">
        <w:rPr>
          <w:rFonts w:ascii="Bookman Old Style" w:hAnsi="Bookman Old Style"/>
          <w:szCs w:val="24"/>
          <w:rPrChange w:id="7274" w:author="Ashley Frank" w:date="2024-12-20T21:43:00Z">
            <w:rPr>
              <w:rFonts w:ascii="Bookman Old Style" w:hAnsi="Bookman Old Style"/>
              <w:sz w:val="32"/>
              <w:szCs w:val="32"/>
            </w:rPr>
          </w:rPrChange>
        </w:rPr>
        <w:t>.</w:t>
      </w:r>
    </w:p>
    <w:p w14:paraId="2AA0B4AE" w14:textId="77777777" w:rsidR="00701F6C" w:rsidRDefault="00701F6C" w:rsidP="00734DBC">
      <w:pPr>
        <w:pStyle w:val="BodyText"/>
        <w:spacing w:line="360" w:lineRule="auto"/>
        <w:rPr>
          <w:ins w:id="7275" w:author="Ashley Frank" w:date="2024-12-31T04:31:00Z"/>
          <w:rFonts w:ascii="Bookman Old Style" w:hAnsi="Bookman Old Style"/>
          <w:szCs w:val="24"/>
        </w:rPr>
      </w:pPr>
    </w:p>
    <w:p w14:paraId="47FFA153" w14:textId="62F6A18E" w:rsidR="00701F6C" w:rsidRDefault="0076271D" w:rsidP="00734DBC">
      <w:pPr>
        <w:pStyle w:val="BodyText"/>
        <w:spacing w:line="360" w:lineRule="auto"/>
        <w:rPr>
          <w:ins w:id="7276" w:author="Ashley Frank" w:date="2024-12-31T04:30:00Z"/>
          <w:rFonts w:ascii="Bookman Old Style" w:hAnsi="Bookman Old Style"/>
          <w:szCs w:val="24"/>
        </w:rPr>
      </w:pPr>
      <w:r w:rsidRPr="007C3EDB">
        <w:rPr>
          <w:rFonts w:ascii="Bookman Old Style" w:hAnsi="Bookman Old Style"/>
          <w:szCs w:val="24"/>
          <w:rPrChange w:id="7277" w:author="Ashley Frank" w:date="2024-12-20T21:43:00Z">
            <w:rPr>
              <w:rFonts w:ascii="Bookman Old Style" w:hAnsi="Bookman Old Style"/>
              <w:sz w:val="32"/>
              <w:szCs w:val="32"/>
            </w:rPr>
          </w:rPrChange>
        </w:rPr>
        <w:t>Expectations are like needs. People may say that they go into a relationship</w:t>
      </w:r>
      <w:r w:rsidR="00374B6C" w:rsidRPr="007C3EDB">
        <w:rPr>
          <w:rFonts w:ascii="Bookman Old Style" w:hAnsi="Bookman Old Style"/>
          <w:szCs w:val="24"/>
          <w:rPrChange w:id="7278" w:author="Ashley Frank" w:date="2024-12-20T21:43:00Z">
            <w:rPr>
              <w:rFonts w:ascii="Bookman Old Style" w:hAnsi="Bookman Old Style"/>
              <w:sz w:val="32"/>
              <w:szCs w:val="32"/>
            </w:rPr>
          </w:rPrChange>
        </w:rPr>
        <w:t xml:space="preserve"> not expecting </w:t>
      </w:r>
      <w:r w:rsidRPr="007C3EDB">
        <w:rPr>
          <w:rFonts w:ascii="Bookman Old Style" w:hAnsi="Bookman Old Style"/>
          <w:szCs w:val="24"/>
          <w:rPrChange w:id="7279" w:author="Ashley Frank" w:date="2024-12-20T21:43:00Z">
            <w:rPr>
              <w:rFonts w:ascii="Bookman Old Style" w:hAnsi="Bookman Old Style"/>
              <w:sz w:val="32"/>
              <w:szCs w:val="32"/>
            </w:rPr>
          </w:rPrChange>
        </w:rPr>
        <w:t xml:space="preserve">anything, but I beg </w:t>
      </w:r>
      <w:r w:rsidR="00374B6C" w:rsidRPr="007C3EDB">
        <w:rPr>
          <w:rFonts w:ascii="Bookman Old Style" w:hAnsi="Bookman Old Style"/>
          <w:szCs w:val="24"/>
          <w:rPrChange w:id="7280" w:author="Ashley Frank" w:date="2024-12-20T21:43:00Z">
            <w:rPr>
              <w:rFonts w:ascii="Bookman Old Style" w:hAnsi="Bookman Old Style"/>
              <w:sz w:val="32"/>
              <w:szCs w:val="32"/>
            </w:rPr>
          </w:rPrChange>
        </w:rPr>
        <w:t>to</w:t>
      </w:r>
      <w:r w:rsidRPr="007C3EDB">
        <w:rPr>
          <w:rFonts w:ascii="Bookman Old Style" w:hAnsi="Bookman Old Style"/>
          <w:szCs w:val="24"/>
          <w:rPrChange w:id="7281" w:author="Ashley Frank" w:date="2024-12-20T21:43:00Z">
            <w:rPr>
              <w:rFonts w:ascii="Bookman Old Style" w:hAnsi="Bookman Old Style"/>
              <w:sz w:val="32"/>
              <w:szCs w:val="32"/>
            </w:rPr>
          </w:rPrChange>
        </w:rPr>
        <w:t xml:space="preserve"> differ. </w:t>
      </w:r>
      <w:r w:rsidR="002C4A2E" w:rsidRPr="007C3EDB">
        <w:rPr>
          <w:rFonts w:ascii="Bookman Old Style" w:hAnsi="Bookman Old Style"/>
          <w:szCs w:val="24"/>
          <w:rPrChange w:id="7282" w:author="Ashley Frank" w:date="2024-12-20T21:43:00Z">
            <w:rPr>
              <w:rFonts w:ascii="Bookman Old Style" w:hAnsi="Bookman Old Style"/>
              <w:sz w:val="32"/>
              <w:szCs w:val="32"/>
            </w:rPr>
          </w:rPrChange>
        </w:rPr>
        <w:t>We</w:t>
      </w:r>
      <w:r w:rsidRPr="007C3EDB">
        <w:rPr>
          <w:rFonts w:ascii="Bookman Old Style" w:hAnsi="Bookman Old Style"/>
          <w:szCs w:val="24"/>
          <w:rPrChange w:id="7283" w:author="Ashley Frank" w:date="2024-12-20T21:43:00Z">
            <w:rPr>
              <w:rFonts w:ascii="Bookman Old Style" w:hAnsi="Bookman Old Style"/>
              <w:sz w:val="32"/>
              <w:szCs w:val="32"/>
            </w:rPr>
          </w:rPrChange>
        </w:rPr>
        <w:t xml:space="preserve"> marry and have a relationship with certain people because of how the</w:t>
      </w:r>
      <w:r w:rsidR="00C33EE6" w:rsidRPr="007C3EDB">
        <w:rPr>
          <w:rFonts w:ascii="Bookman Old Style" w:hAnsi="Bookman Old Style"/>
          <w:szCs w:val="24"/>
          <w:rPrChange w:id="7284" w:author="Ashley Frank" w:date="2024-12-20T21:43:00Z">
            <w:rPr>
              <w:rFonts w:ascii="Bookman Old Style" w:hAnsi="Bookman Old Style"/>
              <w:sz w:val="32"/>
              <w:szCs w:val="32"/>
            </w:rPr>
          </w:rPrChange>
        </w:rPr>
        <w:t>y</w:t>
      </w:r>
      <w:r w:rsidRPr="007C3EDB">
        <w:rPr>
          <w:rFonts w:ascii="Bookman Old Style" w:hAnsi="Bookman Old Style"/>
          <w:szCs w:val="24"/>
          <w:rPrChange w:id="7285" w:author="Ashley Frank" w:date="2024-12-20T21:43:00Z">
            <w:rPr>
              <w:rFonts w:ascii="Bookman Old Style" w:hAnsi="Bookman Old Style"/>
              <w:sz w:val="32"/>
              <w:szCs w:val="32"/>
            </w:rPr>
          </w:rPrChange>
        </w:rPr>
        <w:t xml:space="preserve"> fill our needs. </w:t>
      </w:r>
      <w:r w:rsidR="002C4A2E" w:rsidRPr="007C3EDB">
        <w:rPr>
          <w:rFonts w:ascii="Bookman Old Style" w:hAnsi="Bookman Old Style"/>
          <w:szCs w:val="24"/>
          <w:rPrChange w:id="7286" w:author="Ashley Frank" w:date="2024-12-20T21:43:00Z">
            <w:rPr>
              <w:rFonts w:ascii="Bookman Old Style" w:hAnsi="Bookman Old Style"/>
              <w:sz w:val="32"/>
              <w:szCs w:val="32"/>
            </w:rPr>
          </w:rPrChange>
        </w:rPr>
        <w:t>We</w:t>
      </w:r>
      <w:r w:rsidRPr="007C3EDB">
        <w:rPr>
          <w:rFonts w:ascii="Bookman Old Style" w:hAnsi="Bookman Old Style"/>
          <w:szCs w:val="24"/>
          <w:rPrChange w:id="7287" w:author="Ashley Frank" w:date="2024-12-20T21:43:00Z">
            <w:rPr>
              <w:rFonts w:ascii="Bookman Old Style" w:hAnsi="Bookman Old Style"/>
              <w:sz w:val="32"/>
              <w:szCs w:val="32"/>
            </w:rPr>
          </w:rPrChange>
        </w:rPr>
        <w:t xml:space="preserve"> are emotionally and relationally fed by that person in a way that no one else does. That’s why </w:t>
      </w:r>
      <w:r w:rsidR="00F823D5" w:rsidRPr="007C3EDB">
        <w:rPr>
          <w:rFonts w:ascii="Bookman Old Style" w:hAnsi="Bookman Old Style"/>
          <w:szCs w:val="24"/>
          <w:rPrChange w:id="7288" w:author="Ashley Frank" w:date="2024-12-20T21:43:00Z">
            <w:rPr>
              <w:rFonts w:ascii="Bookman Old Style" w:hAnsi="Bookman Old Style"/>
              <w:sz w:val="32"/>
              <w:szCs w:val="32"/>
            </w:rPr>
          </w:rPrChange>
        </w:rPr>
        <w:t>we</w:t>
      </w:r>
      <w:r w:rsidRPr="007C3EDB">
        <w:rPr>
          <w:rFonts w:ascii="Bookman Old Style" w:hAnsi="Bookman Old Style"/>
          <w:szCs w:val="24"/>
          <w:rPrChange w:id="7289" w:author="Ashley Frank" w:date="2024-12-20T21:43:00Z">
            <w:rPr>
              <w:rFonts w:ascii="Bookman Old Style" w:hAnsi="Bookman Old Style"/>
              <w:sz w:val="32"/>
              <w:szCs w:val="32"/>
            </w:rPr>
          </w:rPrChange>
        </w:rPr>
        <w:t xml:space="preserve"> choose what </w:t>
      </w:r>
      <w:r w:rsidR="00F823D5" w:rsidRPr="007C3EDB">
        <w:rPr>
          <w:rFonts w:ascii="Bookman Old Style" w:hAnsi="Bookman Old Style"/>
          <w:szCs w:val="24"/>
          <w:rPrChange w:id="7290"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291" w:author="Ashley Frank" w:date="2024-12-20T21:43:00Z">
            <w:rPr>
              <w:rFonts w:ascii="Bookman Old Style" w:hAnsi="Bookman Old Style"/>
              <w:sz w:val="32"/>
              <w:szCs w:val="32"/>
            </w:rPr>
          </w:rPrChange>
        </w:rPr>
        <w:t>e</w:t>
      </w:r>
      <w:r w:rsidRPr="007C3EDB">
        <w:rPr>
          <w:rFonts w:ascii="Bookman Old Style" w:hAnsi="Bookman Old Style"/>
          <w:szCs w:val="24"/>
          <w:rPrChange w:id="7292" w:author="Ashley Frank" w:date="2024-12-20T21:43:00Z">
            <w:rPr>
              <w:rFonts w:ascii="Bookman Old Style" w:hAnsi="Bookman Old Style"/>
              <w:sz w:val="32"/>
              <w:szCs w:val="32"/>
            </w:rPr>
          </w:rPrChange>
        </w:rPr>
        <w:t xml:space="preserve"> choose because </w:t>
      </w:r>
      <w:r w:rsidR="00F823D5" w:rsidRPr="007C3EDB">
        <w:rPr>
          <w:rFonts w:ascii="Bookman Old Style" w:hAnsi="Bookman Old Style"/>
          <w:szCs w:val="24"/>
          <w:rPrChange w:id="7293"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294" w:author="Ashley Frank" w:date="2024-12-20T21:43:00Z">
            <w:rPr>
              <w:rFonts w:ascii="Bookman Old Style" w:hAnsi="Bookman Old Style"/>
              <w:sz w:val="32"/>
              <w:szCs w:val="32"/>
            </w:rPr>
          </w:rPrChange>
        </w:rPr>
        <w:t>e</w:t>
      </w:r>
      <w:r w:rsidRPr="007C3EDB">
        <w:rPr>
          <w:rFonts w:ascii="Bookman Old Style" w:hAnsi="Bookman Old Style"/>
          <w:szCs w:val="24"/>
          <w:rPrChange w:id="7295" w:author="Ashley Frank" w:date="2024-12-20T21:43:00Z">
            <w:rPr>
              <w:rFonts w:ascii="Bookman Old Style" w:hAnsi="Bookman Old Style"/>
              <w:sz w:val="32"/>
              <w:szCs w:val="32"/>
            </w:rPr>
          </w:rPrChange>
        </w:rPr>
        <w:t xml:space="preserve"> like what </w:t>
      </w:r>
      <w:r w:rsidR="00F823D5" w:rsidRPr="007C3EDB">
        <w:rPr>
          <w:rFonts w:ascii="Bookman Old Style" w:hAnsi="Bookman Old Style"/>
          <w:szCs w:val="24"/>
          <w:rPrChange w:id="7296" w:author="Ashley Frank" w:date="2024-12-20T21:43:00Z">
            <w:rPr>
              <w:rFonts w:ascii="Bookman Old Style" w:hAnsi="Bookman Old Style"/>
              <w:sz w:val="32"/>
              <w:szCs w:val="32"/>
            </w:rPr>
          </w:rPrChange>
        </w:rPr>
        <w:t>we</w:t>
      </w:r>
      <w:r w:rsidRPr="007C3EDB">
        <w:rPr>
          <w:rFonts w:ascii="Bookman Old Style" w:hAnsi="Bookman Old Style"/>
          <w:szCs w:val="24"/>
          <w:rPrChange w:id="7297" w:author="Ashley Frank" w:date="2024-12-20T21:43:00Z">
            <w:rPr>
              <w:rFonts w:ascii="Bookman Old Style" w:hAnsi="Bookman Old Style"/>
              <w:sz w:val="32"/>
              <w:szCs w:val="32"/>
            </w:rPr>
          </w:rPrChange>
        </w:rPr>
        <w:t xml:space="preserve"> like. </w:t>
      </w:r>
    </w:p>
    <w:p w14:paraId="16D038AB" w14:textId="77777777" w:rsidR="00701F6C" w:rsidRDefault="00701F6C" w:rsidP="00734DBC">
      <w:pPr>
        <w:pStyle w:val="BodyText"/>
        <w:spacing w:line="360" w:lineRule="auto"/>
        <w:rPr>
          <w:ins w:id="7298" w:author="Ashley Frank" w:date="2024-12-31T04:30:00Z"/>
          <w:rFonts w:ascii="Bookman Old Style" w:hAnsi="Bookman Old Style"/>
          <w:szCs w:val="24"/>
        </w:rPr>
      </w:pPr>
    </w:p>
    <w:p w14:paraId="02F5C87E" w14:textId="34DCD47B" w:rsidR="00DA4342" w:rsidRPr="007C3EDB" w:rsidRDefault="0076271D" w:rsidP="00734DBC">
      <w:pPr>
        <w:pStyle w:val="BodyText"/>
        <w:spacing w:line="360" w:lineRule="auto"/>
        <w:rPr>
          <w:rFonts w:ascii="Bookman Old Style" w:hAnsi="Bookman Old Style"/>
          <w:szCs w:val="24"/>
          <w:rPrChange w:id="7299" w:author="Ashley Frank" w:date="2024-12-20T21:43:00Z">
            <w:rPr>
              <w:rFonts w:ascii="Bookman Old Style" w:hAnsi="Bookman Old Style"/>
              <w:sz w:val="32"/>
              <w:szCs w:val="32"/>
            </w:rPr>
          </w:rPrChange>
        </w:rPr>
      </w:pPr>
      <w:r w:rsidRPr="007C3EDB">
        <w:rPr>
          <w:rFonts w:ascii="Bookman Old Style" w:hAnsi="Bookman Old Style"/>
          <w:szCs w:val="24"/>
          <w:rPrChange w:id="7300" w:author="Ashley Frank" w:date="2024-12-20T21:43:00Z">
            <w:rPr>
              <w:rFonts w:ascii="Bookman Old Style" w:hAnsi="Bookman Old Style"/>
              <w:sz w:val="32"/>
              <w:szCs w:val="32"/>
            </w:rPr>
          </w:rPrChange>
        </w:rPr>
        <w:t xml:space="preserve">When two people first meet each other, the goal is to fill each other’s needs to the max. </w:t>
      </w:r>
      <w:r w:rsidR="00374B6C" w:rsidRPr="007C3EDB">
        <w:rPr>
          <w:rFonts w:ascii="Bookman Old Style" w:hAnsi="Bookman Old Style"/>
          <w:szCs w:val="24"/>
          <w:rPrChange w:id="7301" w:author="Ashley Frank" w:date="2024-12-20T21:43:00Z">
            <w:rPr>
              <w:rFonts w:ascii="Bookman Old Style" w:hAnsi="Bookman Old Style"/>
              <w:sz w:val="32"/>
              <w:szCs w:val="32"/>
            </w:rPr>
          </w:rPrChange>
        </w:rPr>
        <w:t>T</w:t>
      </w:r>
      <w:r w:rsidRPr="007C3EDB">
        <w:rPr>
          <w:rFonts w:ascii="Bookman Old Style" w:hAnsi="Bookman Old Style"/>
          <w:szCs w:val="24"/>
          <w:rPrChange w:id="7302" w:author="Ashley Frank" w:date="2024-12-20T21:43:00Z">
            <w:rPr>
              <w:rFonts w:ascii="Bookman Old Style" w:hAnsi="Bookman Old Style"/>
              <w:sz w:val="32"/>
              <w:szCs w:val="32"/>
            </w:rPr>
          </w:rPrChange>
        </w:rPr>
        <w:t>hey go out of their way to fill the needs of this potential mate</w:t>
      </w:r>
      <w:ins w:id="7303" w:author="Ashley Frank" w:date="2024-12-31T03:29:00Z">
        <w:r w:rsidR="00C104B8">
          <w:rPr>
            <w:rFonts w:ascii="Bookman Old Style" w:hAnsi="Bookman Old Style"/>
            <w:szCs w:val="24"/>
          </w:rPr>
          <w:t>; they open car doors</w:t>
        </w:r>
      </w:ins>
      <w:del w:id="7304" w:author="Ashley Frank" w:date="2024-12-31T03:29:00Z">
        <w:r w:rsidRPr="007C3EDB" w:rsidDel="00C104B8">
          <w:rPr>
            <w:rFonts w:ascii="Bookman Old Style" w:hAnsi="Bookman Old Style"/>
            <w:szCs w:val="24"/>
            <w:rPrChange w:id="7305" w:author="Ashley Frank" w:date="2024-12-20T21:43:00Z">
              <w:rPr>
                <w:rFonts w:ascii="Bookman Old Style" w:hAnsi="Bookman Old Style"/>
                <w:sz w:val="32"/>
                <w:szCs w:val="32"/>
              </w:rPr>
            </w:rPrChange>
          </w:rPr>
          <w:delText>. Open car doors,</w:delText>
        </w:r>
      </w:del>
      <w:r w:rsidRPr="007C3EDB">
        <w:rPr>
          <w:rFonts w:ascii="Bookman Old Style" w:hAnsi="Bookman Old Style"/>
          <w:szCs w:val="24"/>
          <w:rPrChange w:id="7306" w:author="Ashley Frank" w:date="2024-12-20T21:43:00Z">
            <w:rPr>
              <w:rFonts w:ascii="Bookman Old Style" w:hAnsi="Bookman Old Style"/>
              <w:sz w:val="32"/>
              <w:szCs w:val="32"/>
            </w:rPr>
          </w:rPrChange>
        </w:rPr>
        <w:t xml:space="preserve"> </w:t>
      </w:r>
      <w:ins w:id="7307" w:author="Ashley Frank" w:date="2024-12-31T03:29:00Z">
        <w:r w:rsidR="00C104B8">
          <w:rPr>
            <w:rFonts w:ascii="Bookman Old Style" w:hAnsi="Bookman Old Style"/>
            <w:szCs w:val="24"/>
          </w:rPr>
          <w:t xml:space="preserve">and </w:t>
        </w:r>
      </w:ins>
      <w:r w:rsidRPr="007C3EDB">
        <w:rPr>
          <w:rFonts w:ascii="Bookman Old Style" w:hAnsi="Bookman Old Style"/>
          <w:szCs w:val="24"/>
          <w:rPrChange w:id="7308" w:author="Ashley Frank" w:date="2024-12-20T21:43:00Z">
            <w:rPr>
              <w:rFonts w:ascii="Bookman Old Style" w:hAnsi="Bookman Old Style"/>
              <w:sz w:val="32"/>
              <w:szCs w:val="32"/>
            </w:rPr>
          </w:rPrChange>
        </w:rPr>
        <w:t>tak</w:t>
      </w:r>
      <w:ins w:id="7309" w:author="Ashley Frank" w:date="2024-12-31T03:29:00Z">
        <w:r w:rsidR="00C104B8">
          <w:rPr>
            <w:rFonts w:ascii="Bookman Old Style" w:hAnsi="Bookman Old Style"/>
            <w:szCs w:val="24"/>
          </w:rPr>
          <w:t>e</w:t>
        </w:r>
      </w:ins>
      <w:del w:id="7310" w:author="Ashley Frank" w:date="2024-12-31T03:29:00Z">
        <w:r w:rsidRPr="007C3EDB" w:rsidDel="00C104B8">
          <w:rPr>
            <w:rFonts w:ascii="Bookman Old Style" w:hAnsi="Bookman Old Style"/>
            <w:szCs w:val="24"/>
            <w:rPrChange w:id="7311" w:author="Ashley Frank" w:date="2024-12-20T21:43:00Z">
              <w:rPr>
                <w:rFonts w:ascii="Bookman Old Style" w:hAnsi="Bookman Old Style"/>
                <w:sz w:val="32"/>
                <w:szCs w:val="32"/>
              </w:rPr>
            </w:rPrChange>
          </w:rPr>
          <w:delText>ing</w:delText>
        </w:r>
      </w:del>
      <w:r w:rsidRPr="007C3EDB">
        <w:rPr>
          <w:rFonts w:ascii="Bookman Old Style" w:hAnsi="Bookman Old Style"/>
          <w:szCs w:val="24"/>
          <w:rPrChange w:id="7312" w:author="Ashley Frank" w:date="2024-12-20T21:43:00Z">
            <w:rPr>
              <w:rFonts w:ascii="Bookman Old Style" w:hAnsi="Bookman Old Style"/>
              <w:sz w:val="32"/>
              <w:szCs w:val="32"/>
            </w:rPr>
          </w:rPrChange>
        </w:rPr>
        <w:t xml:space="preserve"> them to </w:t>
      </w:r>
      <w:ins w:id="7313" w:author="Ashley Frank" w:date="2024-12-31T03:29:00Z">
        <w:r w:rsidR="00C104B8">
          <w:rPr>
            <w:rFonts w:ascii="Bookman Old Style" w:hAnsi="Bookman Old Style"/>
            <w:szCs w:val="24"/>
          </w:rPr>
          <w:t xml:space="preserve">fancy </w:t>
        </w:r>
      </w:ins>
      <w:del w:id="7314" w:author="Ashley Frank" w:date="2024-12-31T03:29:00Z">
        <w:r w:rsidRPr="007C3EDB" w:rsidDel="00C104B8">
          <w:rPr>
            <w:rFonts w:ascii="Bookman Old Style" w:hAnsi="Bookman Old Style"/>
            <w:szCs w:val="24"/>
            <w:rPrChange w:id="7315" w:author="Ashley Frank" w:date="2024-12-20T21:43:00Z">
              <w:rPr>
                <w:rFonts w:ascii="Bookman Old Style" w:hAnsi="Bookman Old Style"/>
                <w:sz w:val="32"/>
                <w:szCs w:val="32"/>
              </w:rPr>
            </w:rPrChange>
          </w:rPr>
          <w:delText xml:space="preserve">great </w:delText>
        </w:r>
      </w:del>
      <w:r w:rsidRPr="007C3EDB">
        <w:rPr>
          <w:rFonts w:ascii="Bookman Old Style" w:hAnsi="Bookman Old Style"/>
          <w:szCs w:val="24"/>
          <w:rPrChange w:id="7316" w:author="Ashley Frank" w:date="2024-12-20T21:43:00Z">
            <w:rPr>
              <w:rFonts w:ascii="Bookman Old Style" w:hAnsi="Bookman Old Style"/>
              <w:sz w:val="32"/>
              <w:szCs w:val="32"/>
            </w:rPr>
          </w:rPrChange>
        </w:rPr>
        <w:t xml:space="preserve">restaurants. Laughing at their ridiculous jokes, letting them ‘get away’ with snide remarks, etc. </w:t>
      </w:r>
      <w:r w:rsidR="00374B6C" w:rsidRPr="007C3EDB">
        <w:rPr>
          <w:rFonts w:ascii="Bookman Old Style" w:hAnsi="Bookman Old Style"/>
          <w:szCs w:val="24"/>
          <w:rPrChange w:id="7317" w:author="Ashley Frank" w:date="2024-12-20T21:43:00Z">
            <w:rPr>
              <w:rFonts w:ascii="Bookman Old Style" w:hAnsi="Bookman Old Style"/>
              <w:sz w:val="32"/>
              <w:szCs w:val="32"/>
            </w:rPr>
          </w:rPrChange>
        </w:rPr>
        <w:t>T</w:t>
      </w:r>
      <w:r w:rsidRPr="007C3EDB">
        <w:rPr>
          <w:rFonts w:ascii="Bookman Old Style" w:hAnsi="Bookman Old Style"/>
          <w:szCs w:val="24"/>
          <w:rPrChange w:id="7318" w:author="Ashley Frank" w:date="2024-12-20T21:43:00Z">
            <w:rPr>
              <w:rFonts w:ascii="Bookman Old Style" w:hAnsi="Bookman Old Style"/>
              <w:sz w:val="32"/>
              <w:szCs w:val="32"/>
            </w:rPr>
          </w:rPrChange>
        </w:rPr>
        <w:t>hey continue to feed each other like a peanut butter and jelly sandwich with too much jelly</w:t>
      </w:r>
      <w:r w:rsidR="00374B6C" w:rsidRPr="007C3EDB">
        <w:rPr>
          <w:rFonts w:ascii="Bookman Old Style" w:hAnsi="Bookman Old Style"/>
          <w:szCs w:val="24"/>
          <w:rPrChange w:id="7319" w:author="Ashley Frank" w:date="2024-12-20T21:43:00Z">
            <w:rPr>
              <w:rFonts w:ascii="Bookman Old Style" w:hAnsi="Bookman Old Style"/>
              <w:sz w:val="32"/>
              <w:szCs w:val="32"/>
            </w:rPr>
          </w:rPrChange>
        </w:rPr>
        <w:t>,</w:t>
      </w:r>
      <w:r w:rsidRPr="007C3EDB">
        <w:rPr>
          <w:rFonts w:ascii="Bookman Old Style" w:hAnsi="Bookman Old Style"/>
          <w:szCs w:val="24"/>
          <w:rPrChange w:id="7320" w:author="Ashley Frank" w:date="2024-12-20T21:43:00Z">
            <w:rPr>
              <w:rFonts w:ascii="Bookman Old Style" w:hAnsi="Bookman Old Style"/>
              <w:sz w:val="32"/>
              <w:szCs w:val="32"/>
            </w:rPr>
          </w:rPrChange>
        </w:rPr>
        <w:t xml:space="preserve"> the jelly dripping from the sides!</w:t>
      </w:r>
      <w:r w:rsidR="00DA4182" w:rsidRPr="007C3EDB">
        <w:rPr>
          <w:rFonts w:ascii="Bookman Old Style" w:hAnsi="Bookman Old Style"/>
          <w:szCs w:val="24"/>
          <w:rPrChange w:id="7321" w:author="Ashley Frank" w:date="2024-12-20T21:43:00Z">
            <w:rPr>
              <w:rFonts w:ascii="Bookman Old Style" w:hAnsi="Bookman Old Style"/>
              <w:sz w:val="32"/>
              <w:szCs w:val="32"/>
            </w:rPr>
          </w:rPrChange>
        </w:rPr>
        <w:t xml:space="preserve"> There is nothing like being loved </w:t>
      </w:r>
      <w:r w:rsidR="00374B6C" w:rsidRPr="007C3EDB">
        <w:rPr>
          <w:rFonts w:ascii="Bookman Old Style" w:hAnsi="Bookman Old Style"/>
          <w:szCs w:val="24"/>
          <w:rPrChange w:id="7322" w:author="Ashley Frank" w:date="2024-12-20T21:43:00Z">
            <w:rPr>
              <w:rFonts w:ascii="Bookman Old Style" w:hAnsi="Bookman Old Style"/>
              <w:sz w:val="32"/>
              <w:szCs w:val="32"/>
            </w:rPr>
          </w:rPrChange>
        </w:rPr>
        <w:t>genuinely</w:t>
      </w:r>
      <w:r w:rsidR="00DA4182" w:rsidRPr="007C3EDB">
        <w:rPr>
          <w:rFonts w:ascii="Bookman Old Style" w:hAnsi="Bookman Old Style"/>
          <w:szCs w:val="24"/>
          <w:rPrChange w:id="7323" w:author="Ashley Frank" w:date="2024-12-20T21:43:00Z">
            <w:rPr>
              <w:rFonts w:ascii="Bookman Old Style" w:hAnsi="Bookman Old Style"/>
              <w:sz w:val="32"/>
              <w:szCs w:val="32"/>
            </w:rPr>
          </w:rPrChange>
        </w:rPr>
        <w:t>. There is a song that indicates that often</w:t>
      </w:r>
      <w:r w:rsidR="00374B6C" w:rsidRPr="007C3EDB">
        <w:rPr>
          <w:rFonts w:ascii="Bookman Old Style" w:hAnsi="Bookman Old Style"/>
          <w:szCs w:val="24"/>
          <w:rPrChange w:id="7324" w:author="Ashley Frank" w:date="2024-12-20T21:43:00Z">
            <w:rPr>
              <w:rFonts w:ascii="Bookman Old Style" w:hAnsi="Bookman Old Style"/>
              <w:sz w:val="32"/>
              <w:szCs w:val="32"/>
            </w:rPr>
          </w:rPrChange>
        </w:rPr>
        <w:t>,</w:t>
      </w:r>
      <w:r w:rsidR="00DA4182" w:rsidRPr="007C3EDB">
        <w:rPr>
          <w:rFonts w:ascii="Bookman Old Style" w:hAnsi="Bookman Old Style"/>
          <w:szCs w:val="24"/>
          <w:rPrChange w:id="7325" w:author="Ashley Frank" w:date="2024-12-20T21:43:00Z">
            <w:rPr>
              <w:rFonts w:ascii="Bookman Old Style" w:hAnsi="Bookman Old Style"/>
              <w:sz w:val="32"/>
              <w:szCs w:val="32"/>
            </w:rPr>
          </w:rPrChange>
        </w:rPr>
        <w:t xml:space="preserve"> people look for love in all the wrong places. </w:t>
      </w:r>
      <w:ins w:id="7326" w:author="Ashley Frank" w:date="2024-12-31T03:30:00Z">
        <w:r w:rsidR="00C104B8">
          <w:rPr>
            <w:rFonts w:ascii="Bookman Old Style" w:hAnsi="Bookman Old Style"/>
            <w:szCs w:val="24"/>
          </w:rPr>
          <w:t xml:space="preserve">But the </w:t>
        </w:r>
      </w:ins>
      <w:del w:id="7327" w:author="Ashley Frank" w:date="2024-12-31T03:30:00Z">
        <w:r w:rsidR="00DA4182" w:rsidRPr="007C3EDB" w:rsidDel="00C104B8">
          <w:rPr>
            <w:rFonts w:ascii="Bookman Old Style" w:hAnsi="Bookman Old Style"/>
            <w:szCs w:val="24"/>
            <w:rPrChange w:id="7328" w:author="Ashley Frank" w:date="2024-12-20T21:43:00Z">
              <w:rPr>
                <w:rFonts w:ascii="Bookman Old Style" w:hAnsi="Bookman Old Style"/>
                <w:sz w:val="32"/>
                <w:szCs w:val="32"/>
              </w:rPr>
            </w:rPrChange>
          </w:rPr>
          <w:delText xml:space="preserve">The </w:delText>
        </w:r>
      </w:del>
      <w:r w:rsidR="00DA4182" w:rsidRPr="007C3EDB">
        <w:rPr>
          <w:rFonts w:ascii="Bookman Old Style" w:hAnsi="Bookman Old Style"/>
          <w:szCs w:val="24"/>
          <w:rPrChange w:id="7329" w:author="Ashley Frank" w:date="2024-12-20T21:43:00Z">
            <w:rPr>
              <w:rFonts w:ascii="Bookman Old Style" w:hAnsi="Bookman Old Style"/>
              <w:sz w:val="32"/>
              <w:szCs w:val="32"/>
            </w:rPr>
          </w:rPrChange>
        </w:rPr>
        <w:t>fact remains that they are looking for love. Teddy Pendergrass said that</w:t>
      </w:r>
      <w:r w:rsidR="00374B6C" w:rsidRPr="007C3EDB">
        <w:rPr>
          <w:rFonts w:ascii="Bookman Old Style" w:hAnsi="Bookman Old Style"/>
          <w:szCs w:val="24"/>
          <w:rPrChange w:id="7330" w:author="Ashley Frank" w:date="2024-12-20T21:43:00Z">
            <w:rPr>
              <w:rFonts w:ascii="Bookman Old Style" w:hAnsi="Bookman Old Style"/>
              <w:sz w:val="32"/>
              <w:szCs w:val="32"/>
            </w:rPr>
          </w:rPrChange>
        </w:rPr>
        <w:t>:</w:t>
      </w:r>
    </w:p>
    <w:p w14:paraId="2A192E91" w14:textId="77777777" w:rsidR="00DA4342" w:rsidRPr="007C3EDB" w:rsidRDefault="00DA4182" w:rsidP="00DA4182">
      <w:pPr>
        <w:pStyle w:val="BodyText"/>
        <w:spacing w:line="360" w:lineRule="auto"/>
        <w:ind w:left="1170"/>
        <w:rPr>
          <w:rFonts w:ascii="Bookman Old Style" w:hAnsi="Bookman Old Style"/>
          <w:szCs w:val="24"/>
          <w:rPrChange w:id="7331" w:author="Ashley Frank" w:date="2024-12-20T21:43:00Z">
            <w:rPr>
              <w:rFonts w:ascii="Bookman Old Style" w:hAnsi="Bookman Old Style"/>
              <w:sz w:val="32"/>
              <w:szCs w:val="32"/>
            </w:rPr>
          </w:rPrChange>
        </w:rPr>
      </w:pPr>
      <w:r w:rsidRPr="007C3EDB">
        <w:rPr>
          <w:rFonts w:ascii="Bookman Old Style" w:hAnsi="Bookman Old Style" w:cs="Arial"/>
          <w:color w:val="444444"/>
          <w:szCs w:val="24"/>
          <w:shd w:val="clear" w:color="auto" w:fill="FFFFFF"/>
          <w:rPrChange w:id="7332" w:author="Ashley Frank" w:date="2024-12-20T21:43:00Z">
            <w:rPr>
              <w:rFonts w:ascii="Bookman Old Style" w:hAnsi="Bookman Old Style" w:cs="Arial"/>
              <w:color w:val="444444"/>
              <w:sz w:val="32"/>
              <w:szCs w:val="32"/>
              <w:shd w:val="clear" w:color="auto" w:fill="FFFFFF"/>
            </w:rPr>
          </w:rPrChange>
        </w:rPr>
        <w:t>It's so good, good lovin' somebody</w:t>
      </w:r>
      <w:r w:rsidRPr="007C3EDB">
        <w:rPr>
          <w:rFonts w:ascii="Bookman Old Style" w:hAnsi="Bookman Old Style" w:cs="Arial"/>
          <w:color w:val="444444"/>
          <w:szCs w:val="24"/>
          <w:rPrChange w:id="7333" w:author="Ashley Frank" w:date="2024-12-20T21:43:00Z">
            <w:rPr>
              <w:rFonts w:ascii="Bookman Old Style" w:hAnsi="Bookman Old Style" w:cs="Arial"/>
              <w:color w:val="444444"/>
              <w:sz w:val="32"/>
              <w:szCs w:val="32"/>
            </w:rPr>
          </w:rPrChange>
        </w:rPr>
        <w:br/>
      </w:r>
      <w:r w:rsidRPr="007C3EDB">
        <w:rPr>
          <w:rFonts w:ascii="Bookman Old Style" w:hAnsi="Bookman Old Style" w:cs="Arial"/>
          <w:color w:val="444444"/>
          <w:szCs w:val="24"/>
          <w:shd w:val="clear" w:color="auto" w:fill="FFFFFF"/>
          <w:rPrChange w:id="7334" w:author="Ashley Frank" w:date="2024-12-20T21:43:00Z">
            <w:rPr>
              <w:rFonts w:ascii="Bookman Old Style" w:hAnsi="Bookman Old Style" w:cs="Arial"/>
              <w:color w:val="444444"/>
              <w:sz w:val="32"/>
              <w:szCs w:val="32"/>
              <w:shd w:val="clear" w:color="auto" w:fill="FFFFFF"/>
            </w:rPr>
          </w:rPrChange>
        </w:rPr>
        <w:t>And that somebody loves you back, and that's a fact</w:t>
      </w:r>
      <w:r w:rsidRPr="007C3EDB">
        <w:rPr>
          <w:rFonts w:ascii="Bookman Old Style" w:hAnsi="Bookman Old Style" w:cs="Arial"/>
          <w:color w:val="444444"/>
          <w:szCs w:val="24"/>
          <w:rPrChange w:id="7335" w:author="Ashley Frank" w:date="2024-12-20T21:43:00Z">
            <w:rPr>
              <w:rFonts w:ascii="Bookman Old Style" w:hAnsi="Bookman Old Style" w:cs="Arial"/>
              <w:color w:val="444444"/>
              <w:sz w:val="32"/>
              <w:szCs w:val="32"/>
            </w:rPr>
          </w:rPrChange>
        </w:rPr>
        <w:br/>
      </w:r>
      <w:r w:rsidRPr="007C3EDB">
        <w:rPr>
          <w:rFonts w:ascii="Bookman Old Style" w:hAnsi="Bookman Old Style" w:cs="Arial"/>
          <w:color w:val="444444"/>
          <w:szCs w:val="24"/>
          <w:shd w:val="clear" w:color="auto" w:fill="FFFFFF"/>
          <w:rPrChange w:id="7336" w:author="Ashley Frank" w:date="2024-12-20T21:43:00Z">
            <w:rPr>
              <w:rFonts w:ascii="Bookman Old Style" w:hAnsi="Bookman Old Style" w:cs="Arial"/>
              <w:color w:val="444444"/>
              <w:sz w:val="32"/>
              <w:szCs w:val="32"/>
              <w:shd w:val="clear" w:color="auto" w:fill="FFFFFF"/>
            </w:rPr>
          </w:rPrChange>
        </w:rPr>
        <w:t>It's so good wantin' somebody</w:t>
      </w:r>
      <w:r w:rsidRPr="007C3EDB">
        <w:rPr>
          <w:rFonts w:ascii="Bookman Old Style" w:hAnsi="Bookman Old Style" w:cs="Arial"/>
          <w:color w:val="444444"/>
          <w:szCs w:val="24"/>
          <w:rPrChange w:id="7337" w:author="Ashley Frank" w:date="2024-12-20T21:43:00Z">
            <w:rPr>
              <w:rFonts w:ascii="Bookman Old Style" w:hAnsi="Bookman Old Style" w:cs="Arial"/>
              <w:color w:val="444444"/>
              <w:sz w:val="32"/>
              <w:szCs w:val="32"/>
            </w:rPr>
          </w:rPrChange>
        </w:rPr>
        <w:br/>
      </w:r>
      <w:r w:rsidRPr="007C3EDB">
        <w:rPr>
          <w:rFonts w:ascii="Bookman Old Style" w:hAnsi="Bookman Old Style" w:cs="Arial"/>
          <w:color w:val="444444"/>
          <w:szCs w:val="24"/>
          <w:shd w:val="clear" w:color="auto" w:fill="FFFFFF"/>
          <w:rPrChange w:id="7338" w:author="Ashley Frank" w:date="2024-12-20T21:43:00Z">
            <w:rPr>
              <w:rFonts w:ascii="Bookman Old Style" w:hAnsi="Bookman Old Style" w:cs="Arial"/>
              <w:color w:val="444444"/>
              <w:sz w:val="32"/>
              <w:szCs w:val="32"/>
              <w:shd w:val="clear" w:color="auto" w:fill="FFFFFF"/>
            </w:rPr>
          </w:rPrChange>
        </w:rPr>
        <w:t>And that somebody wants you back</w:t>
      </w:r>
    </w:p>
    <w:p w14:paraId="0AB4E88F" w14:textId="77777777" w:rsidR="00DA4342" w:rsidRPr="007C3EDB" w:rsidRDefault="00DA4182" w:rsidP="00734DBC">
      <w:pPr>
        <w:pStyle w:val="BodyText"/>
        <w:spacing w:line="360" w:lineRule="auto"/>
        <w:rPr>
          <w:rFonts w:ascii="Bookman Old Style" w:hAnsi="Bookman Old Style"/>
          <w:szCs w:val="24"/>
          <w:rPrChange w:id="7339" w:author="Ashley Frank" w:date="2024-12-20T21:43:00Z">
            <w:rPr>
              <w:rFonts w:ascii="Bookman Old Style" w:hAnsi="Bookman Old Style"/>
              <w:sz w:val="18"/>
              <w:szCs w:val="18"/>
            </w:rPr>
          </w:rPrChange>
        </w:rPr>
      </w:pPr>
      <w:r w:rsidRPr="007C3EDB">
        <w:rPr>
          <w:rFonts w:ascii="Bookman Old Style" w:hAnsi="Bookman Old Style"/>
          <w:szCs w:val="24"/>
          <w:rPrChange w:id="7340" w:author="Ashley Frank" w:date="2024-12-20T21:43:00Z">
            <w:rPr>
              <w:rFonts w:ascii="Bookman Old Style" w:hAnsi="Bookman Old Style"/>
              <w:sz w:val="18"/>
              <w:szCs w:val="18"/>
            </w:rPr>
          </w:rPrChange>
        </w:rPr>
        <w:lastRenderedPageBreak/>
        <w:t>(</w:t>
      </w:r>
      <w:r w:rsidR="00664ADE" w:rsidRPr="007C3EDB">
        <w:rPr>
          <w:szCs w:val="24"/>
        </w:rPr>
        <w:fldChar w:fldCharType="begin"/>
      </w:r>
      <w:r w:rsidR="00664ADE" w:rsidRPr="00EB42C0">
        <w:rPr>
          <w:szCs w:val="24"/>
        </w:rPr>
        <w:instrText xml:space="preserve"> HYPERLINK "https://www.bing.com/search?q=feels+so+good+loving+somebody+loves+you+back+lyrics&amp;qs=NW&amp;pq=feels+so+good+loving+somebody+loves+you+back+ly&amp;sc=1-47&amp;cvid=D8C6FF3E05BD4040AB1AE8985D928307&amp;FORM=QBRE&amp;sp=1" </w:instrText>
      </w:r>
      <w:r w:rsidR="00664ADE" w:rsidRPr="007C3EDB">
        <w:rPr>
          <w:szCs w:val="24"/>
        </w:rPr>
        <w:fldChar w:fldCharType="separate"/>
      </w:r>
      <w:r w:rsidRPr="007C3EDB">
        <w:rPr>
          <w:rStyle w:val="Hyperlink"/>
          <w:rFonts w:ascii="Bookman Old Style" w:hAnsi="Bookman Old Style"/>
          <w:szCs w:val="24"/>
          <w:rPrChange w:id="7341" w:author="Ashley Frank" w:date="2024-12-20T21:43:00Z">
            <w:rPr>
              <w:rStyle w:val="Hyperlink"/>
              <w:rFonts w:ascii="Bookman Old Style" w:hAnsi="Bookman Old Style"/>
              <w:sz w:val="18"/>
              <w:szCs w:val="18"/>
            </w:rPr>
          </w:rPrChange>
        </w:rPr>
        <w:t>https://www.bing.com/search?q=feels+so+good+loving+somebody+loves+you+back+lyrics&amp;qs=NW&amp;pq=feels+so+good+loving+somebody+loves+you+back+ly&amp;sc=1-47&amp;cvid=D8C6FF3E05BD4040AB1AE8985D928307&amp;FORM=QBRE&amp;sp=1</w:t>
      </w:r>
      <w:r w:rsidR="00664ADE" w:rsidRPr="007C3EDB">
        <w:rPr>
          <w:rStyle w:val="Hyperlink"/>
          <w:rFonts w:ascii="Bookman Old Style" w:hAnsi="Bookman Old Style"/>
          <w:szCs w:val="24"/>
          <w:rPrChange w:id="7342" w:author="Ashley Frank" w:date="2024-12-20T21:43:00Z">
            <w:rPr>
              <w:rStyle w:val="Hyperlink"/>
              <w:rFonts w:ascii="Bookman Old Style" w:hAnsi="Bookman Old Style"/>
              <w:sz w:val="18"/>
              <w:szCs w:val="18"/>
            </w:rPr>
          </w:rPrChange>
        </w:rPr>
        <w:fldChar w:fldCharType="end"/>
      </w:r>
      <w:r w:rsidRPr="007C3EDB">
        <w:rPr>
          <w:rFonts w:ascii="Bookman Old Style" w:hAnsi="Bookman Old Style"/>
          <w:szCs w:val="24"/>
          <w:rPrChange w:id="7343" w:author="Ashley Frank" w:date="2024-12-20T21:43:00Z">
            <w:rPr>
              <w:rFonts w:ascii="Bookman Old Style" w:hAnsi="Bookman Old Style"/>
              <w:sz w:val="18"/>
              <w:szCs w:val="18"/>
            </w:rPr>
          </w:rPrChange>
        </w:rPr>
        <w:t>)</w:t>
      </w:r>
    </w:p>
    <w:p w14:paraId="594A7E67" w14:textId="606AE100" w:rsidR="00DA4182" w:rsidRPr="007C3EDB" w:rsidRDefault="00050463" w:rsidP="00734DBC">
      <w:pPr>
        <w:pStyle w:val="BodyText"/>
        <w:spacing w:line="360" w:lineRule="auto"/>
        <w:rPr>
          <w:rFonts w:ascii="Bookman Old Style" w:hAnsi="Bookman Old Style"/>
          <w:szCs w:val="24"/>
          <w:rPrChange w:id="7344" w:author="Ashley Frank" w:date="2024-12-20T21:43:00Z">
            <w:rPr>
              <w:rFonts w:ascii="Bookman Old Style" w:hAnsi="Bookman Old Style"/>
              <w:sz w:val="32"/>
              <w:szCs w:val="32"/>
            </w:rPr>
          </w:rPrChange>
        </w:rPr>
      </w:pPr>
      <w:r w:rsidRPr="007C3EDB">
        <w:rPr>
          <w:rFonts w:ascii="Bookman Old Style" w:hAnsi="Bookman Old Style"/>
          <w:szCs w:val="24"/>
          <w:rPrChange w:id="7345" w:author="Ashley Frank" w:date="2024-12-20T21:43:00Z">
            <w:rPr>
              <w:rFonts w:ascii="Bookman Old Style" w:hAnsi="Bookman Old Style"/>
              <w:sz w:val="32"/>
              <w:szCs w:val="32"/>
            </w:rPr>
          </w:rPrChange>
        </w:rPr>
        <w:t xml:space="preserve">On the positive side, if a couple or family can communicate </w:t>
      </w:r>
      <w:del w:id="7346" w:author="Ashley Frank" w:date="2024-12-31T03:30:00Z">
        <w:r w:rsidRPr="007C3EDB" w:rsidDel="00C104B8">
          <w:rPr>
            <w:rFonts w:ascii="Bookman Old Style" w:hAnsi="Bookman Old Style"/>
            <w:szCs w:val="24"/>
            <w:rPrChange w:id="7347" w:author="Ashley Frank" w:date="2024-12-20T21:43:00Z">
              <w:rPr>
                <w:rFonts w:ascii="Bookman Old Style" w:hAnsi="Bookman Old Style"/>
                <w:sz w:val="32"/>
                <w:szCs w:val="32"/>
              </w:rPr>
            </w:rPrChange>
          </w:rPr>
          <w:delText>effectively their expectations</w:delText>
        </w:r>
        <w:r w:rsidR="00D44F0E" w:rsidRPr="007C3EDB" w:rsidDel="00C104B8">
          <w:rPr>
            <w:rFonts w:ascii="Bookman Old Style" w:hAnsi="Bookman Old Style"/>
            <w:szCs w:val="24"/>
            <w:rPrChange w:id="7348" w:author="Ashley Frank" w:date="2024-12-20T21:43:00Z">
              <w:rPr>
                <w:rFonts w:ascii="Bookman Old Style" w:hAnsi="Bookman Old Style"/>
                <w:sz w:val="32"/>
                <w:szCs w:val="32"/>
              </w:rPr>
            </w:rPrChange>
          </w:rPr>
          <w:delText>/needs</w:delText>
        </w:r>
        <w:r w:rsidRPr="007C3EDB" w:rsidDel="00C104B8">
          <w:rPr>
            <w:rFonts w:ascii="Bookman Old Style" w:hAnsi="Bookman Old Style"/>
            <w:szCs w:val="24"/>
            <w:rPrChange w:id="7349" w:author="Ashley Frank" w:date="2024-12-20T21:43:00Z">
              <w:rPr>
                <w:rFonts w:ascii="Bookman Old Style" w:hAnsi="Bookman Old Style"/>
                <w:sz w:val="32"/>
                <w:szCs w:val="32"/>
              </w:rPr>
            </w:rPrChange>
          </w:rPr>
          <w:delText xml:space="preserve">, it can </w:delText>
        </w:r>
      </w:del>
      <w:ins w:id="7350" w:author="Ashley Frank" w:date="2024-12-31T03:30:00Z">
        <w:r w:rsidR="00C104B8">
          <w:rPr>
            <w:rFonts w:ascii="Bookman Old Style" w:hAnsi="Bookman Old Style"/>
            <w:szCs w:val="24"/>
          </w:rPr>
          <w:t xml:space="preserve">their expectations/needs effectively, it can spark a genuine </w:t>
        </w:r>
      </w:ins>
      <w:del w:id="7351" w:author="Ashley Frank" w:date="2024-12-31T03:30:00Z">
        <w:r w:rsidRPr="007C3EDB" w:rsidDel="00C104B8">
          <w:rPr>
            <w:rFonts w:ascii="Bookman Old Style" w:hAnsi="Bookman Old Style"/>
            <w:szCs w:val="24"/>
            <w:rPrChange w:id="7352" w:author="Ashley Frank" w:date="2024-12-20T21:43:00Z">
              <w:rPr>
                <w:rFonts w:ascii="Bookman Old Style" w:hAnsi="Bookman Old Style"/>
                <w:sz w:val="32"/>
                <w:szCs w:val="32"/>
              </w:rPr>
            </w:rPrChange>
          </w:rPr>
          <w:delText xml:space="preserve">cause </w:delText>
        </w:r>
      </w:del>
      <w:r w:rsidRPr="007C3EDB">
        <w:rPr>
          <w:rFonts w:ascii="Bookman Old Style" w:hAnsi="Bookman Old Style"/>
          <w:szCs w:val="24"/>
          <w:rPrChange w:id="7353" w:author="Ashley Frank" w:date="2024-12-20T21:43:00Z">
            <w:rPr>
              <w:rFonts w:ascii="Bookman Old Style" w:hAnsi="Bookman Old Style"/>
              <w:sz w:val="32"/>
              <w:szCs w:val="32"/>
            </w:rPr>
          </w:rPrChange>
        </w:rPr>
        <w:t xml:space="preserve">connection. </w:t>
      </w:r>
      <w:r w:rsidR="00374B6C" w:rsidRPr="007C3EDB">
        <w:rPr>
          <w:rFonts w:ascii="Bookman Old Style" w:hAnsi="Bookman Old Style"/>
          <w:szCs w:val="24"/>
          <w:rPrChange w:id="7354" w:author="Ashley Frank" w:date="2024-12-20T21:43:00Z">
            <w:rPr>
              <w:rFonts w:ascii="Bookman Old Style" w:hAnsi="Bookman Old Style"/>
              <w:sz w:val="32"/>
              <w:szCs w:val="32"/>
            </w:rPr>
          </w:rPrChange>
        </w:rPr>
        <w:t>Connection flourishes from</w:t>
      </w:r>
      <w:ins w:id="7355" w:author="Ashley Frank" w:date="2024-12-31T03:30:00Z">
        <w:r w:rsidR="00C104B8">
          <w:rPr>
            <w:rFonts w:ascii="Bookman Old Style" w:hAnsi="Bookman Old Style"/>
            <w:szCs w:val="24"/>
          </w:rPr>
          <w:t xml:space="preserve"> honest communi</w:t>
        </w:r>
      </w:ins>
      <w:ins w:id="7356" w:author="Ashley Frank" w:date="2024-12-31T03:31:00Z">
        <w:r w:rsidR="00C104B8">
          <w:rPr>
            <w:rFonts w:ascii="Bookman Old Style" w:hAnsi="Bookman Old Style"/>
            <w:szCs w:val="24"/>
          </w:rPr>
          <w:t>cation</w:t>
        </w:r>
      </w:ins>
      <w:del w:id="7357" w:author="Ashley Frank" w:date="2024-12-31T03:30:00Z">
        <w:r w:rsidR="00374B6C" w:rsidRPr="007C3EDB" w:rsidDel="00C104B8">
          <w:rPr>
            <w:rFonts w:ascii="Bookman Old Style" w:hAnsi="Bookman Old Style"/>
            <w:szCs w:val="24"/>
            <w:rPrChange w:id="7358" w:author="Ashley Frank" w:date="2024-12-20T21:43:00Z">
              <w:rPr>
                <w:rFonts w:ascii="Bookman Old Style" w:hAnsi="Bookman Old Style"/>
                <w:sz w:val="32"/>
                <w:szCs w:val="32"/>
              </w:rPr>
            </w:rPrChange>
          </w:rPr>
          <w:delText xml:space="preserve"> </w:delText>
        </w:r>
        <w:r w:rsidRPr="007C3EDB" w:rsidDel="00C104B8">
          <w:rPr>
            <w:rFonts w:ascii="Bookman Old Style" w:hAnsi="Bookman Old Style"/>
            <w:szCs w:val="24"/>
            <w:rPrChange w:id="7359" w:author="Ashley Frank" w:date="2024-12-20T21:43:00Z">
              <w:rPr>
                <w:rFonts w:ascii="Bookman Old Style" w:hAnsi="Bookman Old Style"/>
                <w:sz w:val="32"/>
                <w:szCs w:val="32"/>
              </w:rPr>
            </w:rPrChange>
          </w:rPr>
          <w:delText>a conversation</w:delText>
        </w:r>
      </w:del>
      <w:r w:rsidRPr="007C3EDB">
        <w:rPr>
          <w:rFonts w:ascii="Bookman Old Style" w:hAnsi="Bookman Old Style"/>
          <w:szCs w:val="24"/>
          <w:rPrChange w:id="7360" w:author="Ashley Frank" w:date="2024-12-20T21:43:00Z">
            <w:rPr>
              <w:rFonts w:ascii="Bookman Old Style" w:hAnsi="Bookman Old Style"/>
              <w:sz w:val="32"/>
              <w:szCs w:val="32"/>
            </w:rPr>
          </w:rPrChange>
        </w:rPr>
        <w:t xml:space="preserve">, not </w:t>
      </w:r>
      <w:r w:rsidR="00374B6C" w:rsidRPr="007C3EDB">
        <w:rPr>
          <w:rFonts w:ascii="Bookman Old Style" w:hAnsi="Bookman Old Style"/>
          <w:szCs w:val="24"/>
          <w:rPrChange w:id="7361" w:author="Ashley Frank" w:date="2024-12-20T21:43:00Z">
            <w:rPr>
              <w:rFonts w:ascii="Bookman Old Style" w:hAnsi="Bookman Old Style"/>
              <w:sz w:val="32"/>
              <w:szCs w:val="32"/>
            </w:rPr>
          </w:rPrChange>
        </w:rPr>
        <w:t xml:space="preserve">from </w:t>
      </w:r>
      <w:r w:rsidRPr="007C3EDB">
        <w:rPr>
          <w:rFonts w:ascii="Bookman Old Style" w:hAnsi="Bookman Old Style"/>
          <w:szCs w:val="24"/>
          <w:rPrChange w:id="7362" w:author="Ashley Frank" w:date="2024-12-20T21:43:00Z">
            <w:rPr>
              <w:rFonts w:ascii="Bookman Old Style" w:hAnsi="Bookman Old Style"/>
              <w:sz w:val="32"/>
              <w:szCs w:val="32"/>
            </w:rPr>
          </w:rPrChange>
        </w:rPr>
        <w:t xml:space="preserve">a dictatorial set of demands. </w:t>
      </w:r>
    </w:p>
    <w:p w14:paraId="19E02810" w14:textId="4E8156EA" w:rsidR="00DA4182" w:rsidRPr="007C3EDB" w:rsidRDefault="00DA4182" w:rsidP="00734DBC">
      <w:pPr>
        <w:pStyle w:val="BodyText"/>
        <w:spacing w:line="360" w:lineRule="auto"/>
        <w:rPr>
          <w:rFonts w:ascii="Bookman Old Style" w:hAnsi="Bookman Old Style"/>
          <w:szCs w:val="24"/>
          <w:rPrChange w:id="7363" w:author="Ashley Frank" w:date="2024-12-20T21:43:00Z">
            <w:rPr>
              <w:rFonts w:ascii="Bookman Old Style" w:hAnsi="Bookman Old Style"/>
              <w:sz w:val="32"/>
              <w:szCs w:val="32"/>
            </w:rPr>
          </w:rPrChange>
        </w:rPr>
      </w:pPr>
    </w:p>
    <w:p w14:paraId="52F02A92" w14:textId="153C0D04" w:rsidR="003E0A98" w:rsidRDefault="003E0A98" w:rsidP="00734DBC">
      <w:pPr>
        <w:pStyle w:val="BodyText"/>
        <w:spacing w:line="360" w:lineRule="auto"/>
        <w:rPr>
          <w:ins w:id="7364" w:author="Ashley Frank" w:date="2024-12-31T03:34:00Z"/>
          <w:rFonts w:ascii="Bookman Old Style" w:hAnsi="Bookman Old Style"/>
          <w:szCs w:val="24"/>
        </w:rPr>
      </w:pPr>
      <w:r w:rsidRPr="007C3EDB">
        <w:rPr>
          <w:rFonts w:ascii="Bookman Old Style" w:hAnsi="Bookman Old Style"/>
          <w:szCs w:val="24"/>
          <w:rPrChange w:id="7365" w:author="Ashley Frank" w:date="2024-12-20T21:43:00Z">
            <w:rPr>
              <w:rFonts w:ascii="Bookman Old Style" w:hAnsi="Bookman Old Style"/>
              <w:sz w:val="32"/>
              <w:szCs w:val="32"/>
            </w:rPr>
          </w:rPrChange>
        </w:rPr>
        <w:t>The good, the bad, and the ugly in a marriage</w:t>
      </w:r>
      <w:ins w:id="7366" w:author="Ashley Frank" w:date="2024-12-31T03:27:00Z">
        <w:r w:rsidR="00C104B8">
          <w:rPr>
            <w:rFonts w:ascii="Bookman Old Style" w:hAnsi="Bookman Old Style"/>
            <w:szCs w:val="24"/>
          </w:rPr>
          <w:t xml:space="preserve"> or connection</w:t>
        </w:r>
      </w:ins>
      <w:r w:rsidRPr="007C3EDB">
        <w:rPr>
          <w:rFonts w:ascii="Bookman Old Style" w:hAnsi="Bookman Old Style"/>
          <w:szCs w:val="24"/>
          <w:rPrChange w:id="7367" w:author="Ashley Frank" w:date="2024-12-20T21:43:00Z">
            <w:rPr>
              <w:rFonts w:ascii="Bookman Old Style" w:hAnsi="Bookman Old Style"/>
              <w:sz w:val="32"/>
              <w:szCs w:val="32"/>
            </w:rPr>
          </w:rPrChange>
        </w:rPr>
        <w:t xml:space="preserve"> is what makes them work </w:t>
      </w:r>
      <w:r w:rsidR="00374B6C" w:rsidRPr="007C3EDB">
        <w:rPr>
          <w:rFonts w:ascii="Bookman Old Style" w:hAnsi="Bookman Old Style"/>
          <w:szCs w:val="24"/>
          <w:rPrChange w:id="7368"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369" w:author="Ashley Frank" w:date="2024-12-20T21:43:00Z">
            <w:rPr>
              <w:rFonts w:ascii="Bookman Old Style" w:hAnsi="Bookman Old Style"/>
              <w:sz w:val="32"/>
              <w:szCs w:val="32"/>
            </w:rPr>
          </w:rPrChange>
        </w:rPr>
        <w:t>e</w:t>
      </w:r>
      <w:r w:rsidRPr="007C3EDB">
        <w:rPr>
          <w:rFonts w:ascii="Bookman Old Style" w:hAnsi="Bookman Old Style"/>
          <w:szCs w:val="24"/>
          <w:rPrChange w:id="7370" w:author="Ashley Frank" w:date="2024-12-20T21:43:00Z">
            <w:rPr>
              <w:rFonts w:ascii="Bookman Old Style" w:hAnsi="Bookman Old Style"/>
              <w:sz w:val="32"/>
              <w:szCs w:val="32"/>
            </w:rPr>
          </w:rPrChange>
        </w:rPr>
        <w:t>ll</w:t>
      </w:r>
      <w:r w:rsidR="00374B6C" w:rsidRPr="007C3EDB">
        <w:rPr>
          <w:rFonts w:ascii="Bookman Old Style" w:hAnsi="Bookman Old Style"/>
          <w:szCs w:val="24"/>
          <w:rPrChange w:id="7371" w:author="Ashley Frank" w:date="2024-12-20T21:43:00Z">
            <w:rPr>
              <w:rFonts w:ascii="Bookman Old Style" w:hAnsi="Bookman Old Style"/>
              <w:sz w:val="32"/>
              <w:szCs w:val="32"/>
            </w:rPr>
          </w:rPrChange>
        </w:rPr>
        <w:t xml:space="preserve"> in reality</w:t>
      </w:r>
      <w:r w:rsidRPr="007C3EDB">
        <w:rPr>
          <w:rFonts w:ascii="Bookman Old Style" w:hAnsi="Bookman Old Style"/>
          <w:szCs w:val="24"/>
          <w:rPrChange w:id="7372" w:author="Ashley Frank" w:date="2024-12-20T21:43:00Z">
            <w:rPr>
              <w:rFonts w:ascii="Bookman Old Style" w:hAnsi="Bookman Old Style"/>
              <w:sz w:val="32"/>
              <w:szCs w:val="32"/>
            </w:rPr>
          </w:rPrChange>
        </w:rPr>
        <w:t xml:space="preserve">. Often people want to stay like it ‘was when </w:t>
      </w:r>
      <w:r w:rsidR="00F823D5" w:rsidRPr="007C3EDB">
        <w:rPr>
          <w:rFonts w:ascii="Bookman Old Style" w:hAnsi="Bookman Old Style"/>
          <w:szCs w:val="24"/>
          <w:rPrChange w:id="7373"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374" w:author="Ashley Frank" w:date="2024-12-20T21:43:00Z">
            <w:rPr>
              <w:rFonts w:ascii="Bookman Old Style" w:hAnsi="Bookman Old Style"/>
              <w:sz w:val="32"/>
              <w:szCs w:val="32"/>
            </w:rPr>
          </w:rPrChange>
        </w:rPr>
        <w:t>e</w:t>
      </w:r>
      <w:r w:rsidRPr="007C3EDB">
        <w:rPr>
          <w:rFonts w:ascii="Bookman Old Style" w:hAnsi="Bookman Old Style"/>
          <w:szCs w:val="24"/>
          <w:rPrChange w:id="7375" w:author="Ashley Frank" w:date="2024-12-20T21:43:00Z">
            <w:rPr>
              <w:rFonts w:ascii="Bookman Old Style" w:hAnsi="Bookman Old Style"/>
              <w:sz w:val="32"/>
              <w:szCs w:val="32"/>
            </w:rPr>
          </w:rPrChange>
        </w:rPr>
        <w:t xml:space="preserve"> first met’, believing that all will be </w:t>
      </w:r>
      <w:ins w:id="7376" w:author="Ashley Frank" w:date="2024-12-31T03:31:00Z">
        <w:r w:rsidR="00C104B8">
          <w:rPr>
            <w:rFonts w:ascii="Bookman Old Style" w:hAnsi="Bookman Old Style"/>
            <w:szCs w:val="24"/>
          </w:rPr>
          <w:t xml:space="preserve">ok. </w:t>
        </w:r>
      </w:ins>
      <w:ins w:id="7377" w:author="Ashley Frank" w:date="2024-12-31T03:32:00Z">
        <w:r w:rsidR="00C104B8">
          <w:rPr>
            <w:rFonts w:ascii="Bookman Old Style" w:hAnsi="Bookman Old Style"/>
            <w:szCs w:val="24"/>
          </w:rPr>
          <w:t xml:space="preserve">Yet, nothing when it's stagnant and unchanging. </w:t>
        </w:r>
      </w:ins>
      <w:del w:id="7378" w:author="Ashley Frank" w:date="2024-12-31T03:31:00Z">
        <w:r w:rsidRPr="007C3EDB" w:rsidDel="00C104B8">
          <w:rPr>
            <w:rFonts w:ascii="Bookman Old Style" w:hAnsi="Bookman Old Style"/>
            <w:szCs w:val="24"/>
            <w:rPrChange w:id="7379" w:author="Ashley Frank" w:date="2024-12-20T21:43:00Z">
              <w:rPr>
                <w:rFonts w:ascii="Bookman Old Style" w:hAnsi="Bookman Old Style"/>
                <w:sz w:val="32"/>
                <w:szCs w:val="32"/>
              </w:rPr>
            </w:rPrChange>
          </w:rPr>
          <w:delText xml:space="preserve">ok. </w:delText>
        </w:r>
      </w:del>
      <w:r w:rsidRPr="007C3EDB">
        <w:rPr>
          <w:rFonts w:ascii="Bookman Old Style" w:hAnsi="Bookman Old Style"/>
          <w:szCs w:val="24"/>
          <w:rPrChange w:id="7380" w:author="Ashley Frank" w:date="2024-12-20T21:43:00Z">
            <w:rPr>
              <w:rFonts w:ascii="Bookman Old Style" w:hAnsi="Bookman Old Style"/>
              <w:sz w:val="32"/>
              <w:szCs w:val="32"/>
            </w:rPr>
          </w:rPrChange>
        </w:rPr>
        <w:t>Marriages, just like people, grow. In that growth it takes attention,</w:t>
      </w:r>
      <w:ins w:id="7381" w:author="Ashley Frank" w:date="2024-12-31T03:32:00Z">
        <w:r w:rsidR="00C104B8">
          <w:rPr>
            <w:rFonts w:ascii="Bookman Old Style" w:hAnsi="Bookman Old Style"/>
            <w:szCs w:val="24"/>
          </w:rPr>
          <w:t xml:space="preserve"> intention, and </w:t>
        </w:r>
      </w:ins>
      <w:ins w:id="7382" w:author="Ashley Frank" w:date="2024-12-31T03:33:00Z">
        <w:r w:rsidR="00C104B8">
          <w:rPr>
            <w:rFonts w:ascii="Bookman Old Style" w:hAnsi="Bookman Old Style"/>
            <w:szCs w:val="24"/>
          </w:rPr>
          <w:t>mindfulness about said growth</w:t>
        </w:r>
      </w:ins>
      <w:del w:id="7383" w:author="Ashley Frank" w:date="2024-12-31T03:32:00Z">
        <w:r w:rsidRPr="007C3EDB" w:rsidDel="00C104B8">
          <w:rPr>
            <w:rFonts w:ascii="Bookman Old Style" w:hAnsi="Bookman Old Style"/>
            <w:szCs w:val="24"/>
            <w:rPrChange w:id="7384" w:author="Ashley Frank" w:date="2024-12-20T21:43:00Z">
              <w:rPr>
                <w:rFonts w:ascii="Bookman Old Style" w:hAnsi="Bookman Old Style"/>
                <w:sz w:val="32"/>
                <w:szCs w:val="32"/>
              </w:rPr>
            </w:rPrChange>
          </w:rPr>
          <w:delText xml:space="preserve"> being mindful and intentional in the growth</w:delText>
        </w:r>
      </w:del>
      <w:r w:rsidRPr="007C3EDB">
        <w:rPr>
          <w:rFonts w:ascii="Bookman Old Style" w:hAnsi="Bookman Old Style"/>
          <w:szCs w:val="24"/>
          <w:rPrChange w:id="7385" w:author="Ashley Frank" w:date="2024-12-20T21:43:00Z">
            <w:rPr>
              <w:rFonts w:ascii="Bookman Old Style" w:hAnsi="Bookman Old Style"/>
              <w:sz w:val="32"/>
              <w:szCs w:val="32"/>
            </w:rPr>
          </w:rPrChange>
        </w:rPr>
        <w:t xml:space="preserve">. </w:t>
      </w:r>
      <w:ins w:id="7386" w:author="Ashley Frank" w:date="2024-12-31T03:33:00Z">
        <w:r w:rsidR="00C104B8">
          <w:rPr>
            <w:rFonts w:ascii="Bookman Old Style" w:hAnsi="Bookman Old Style"/>
            <w:szCs w:val="24"/>
          </w:rPr>
          <w:t xml:space="preserve">Inevitably, people will go through changes </w:t>
        </w:r>
      </w:ins>
      <w:del w:id="7387" w:author="Ashley Frank" w:date="2024-12-31T03:33:00Z">
        <w:r w:rsidRPr="007C3EDB" w:rsidDel="00C104B8">
          <w:rPr>
            <w:rFonts w:ascii="Bookman Old Style" w:hAnsi="Bookman Old Style"/>
            <w:szCs w:val="24"/>
            <w:rPrChange w:id="7388" w:author="Ashley Frank" w:date="2024-12-20T21:43:00Z">
              <w:rPr>
                <w:rFonts w:ascii="Bookman Old Style" w:hAnsi="Bookman Old Style"/>
                <w:sz w:val="32"/>
                <w:szCs w:val="32"/>
              </w:rPr>
            </w:rPrChange>
          </w:rPr>
          <w:delText xml:space="preserve">Changes occur in people </w:delText>
        </w:r>
      </w:del>
      <w:r w:rsidRPr="007C3EDB">
        <w:rPr>
          <w:rFonts w:ascii="Bookman Old Style" w:hAnsi="Bookman Old Style"/>
          <w:szCs w:val="24"/>
          <w:rPrChange w:id="7389" w:author="Ashley Frank" w:date="2024-12-20T21:43:00Z">
            <w:rPr>
              <w:rFonts w:ascii="Bookman Old Style" w:hAnsi="Bookman Old Style"/>
              <w:sz w:val="32"/>
              <w:szCs w:val="32"/>
            </w:rPr>
          </w:rPrChange>
        </w:rPr>
        <w:t xml:space="preserve">and it is </w:t>
      </w:r>
      <w:ins w:id="7390" w:author="Ashley Frank" w:date="2024-12-31T03:33:00Z">
        <w:r w:rsidR="00C104B8">
          <w:rPr>
            <w:rFonts w:ascii="Bookman Old Style" w:hAnsi="Bookman Old Style"/>
            <w:szCs w:val="24"/>
          </w:rPr>
          <w:t xml:space="preserve">to </w:t>
        </w:r>
      </w:ins>
      <w:del w:id="7391" w:author="Ashley Frank" w:date="2024-12-31T03:33:00Z">
        <w:r w:rsidRPr="007C3EDB" w:rsidDel="00C104B8">
          <w:rPr>
            <w:rFonts w:ascii="Bookman Old Style" w:hAnsi="Bookman Old Style"/>
            <w:szCs w:val="24"/>
            <w:rPrChange w:id="7392" w:author="Ashley Frank" w:date="2024-12-20T21:43:00Z">
              <w:rPr>
                <w:rFonts w:ascii="Bookman Old Style" w:hAnsi="Bookman Old Style"/>
                <w:sz w:val="32"/>
                <w:szCs w:val="32"/>
              </w:rPr>
            </w:rPrChange>
          </w:rPr>
          <w:delText xml:space="preserve">in </w:delText>
        </w:r>
      </w:del>
      <w:r w:rsidRPr="007C3EDB">
        <w:rPr>
          <w:rFonts w:ascii="Bookman Old Style" w:hAnsi="Bookman Old Style"/>
          <w:szCs w:val="24"/>
          <w:rPrChange w:id="7393" w:author="Ashley Frank" w:date="2024-12-20T21:43:00Z">
            <w:rPr>
              <w:rFonts w:ascii="Bookman Old Style" w:hAnsi="Bookman Old Style"/>
              <w:sz w:val="32"/>
              <w:szCs w:val="32"/>
            </w:rPr>
          </w:rPrChange>
        </w:rPr>
        <w:t xml:space="preserve">those changes of maturity that </w:t>
      </w:r>
      <w:ins w:id="7394" w:author="Ashley Frank" w:date="2024-12-31T03:33:00Z">
        <w:r w:rsidR="00C104B8">
          <w:rPr>
            <w:rFonts w:ascii="Bookman Old Style" w:hAnsi="Bookman Old Style"/>
            <w:szCs w:val="24"/>
          </w:rPr>
          <w:t>partners need to accommodate each</w:t>
        </w:r>
      </w:ins>
      <w:ins w:id="7395" w:author="Ashley Frank" w:date="2024-12-31T03:34:00Z">
        <w:r w:rsidR="00C104B8">
          <w:rPr>
            <w:rFonts w:ascii="Bookman Old Style" w:hAnsi="Bookman Old Style"/>
            <w:szCs w:val="24"/>
          </w:rPr>
          <w:t xml:space="preserve"> other</w:t>
        </w:r>
      </w:ins>
      <w:del w:id="7396" w:author="Ashley Frank" w:date="2024-12-31T03:33:00Z">
        <w:r w:rsidRPr="007C3EDB" w:rsidDel="00C104B8">
          <w:rPr>
            <w:rFonts w:ascii="Bookman Old Style" w:hAnsi="Bookman Old Style"/>
            <w:szCs w:val="24"/>
            <w:rPrChange w:id="7397" w:author="Ashley Frank" w:date="2024-12-20T21:43:00Z">
              <w:rPr>
                <w:rFonts w:ascii="Bookman Old Style" w:hAnsi="Bookman Old Style"/>
                <w:sz w:val="32"/>
                <w:szCs w:val="32"/>
              </w:rPr>
            </w:rPrChange>
          </w:rPr>
          <w:delText>adjustments are required</w:delText>
        </w:r>
      </w:del>
      <w:r w:rsidRPr="007C3EDB">
        <w:rPr>
          <w:rFonts w:ascii="Bookman Old Style" w:hAnsi="Bookman Old Style"/>
          <w:szCs w:val="24"/>
          <w:rPrChange w:id="7398" w:author="Ashley Frank" w:date="2024-12-20T21:43:00Z">
            <w:rPr>
              <w:rFonts w:ascii="Bookman Old Style" w:hAnsi="Bookman Old Style"/>
              <w:sz w:val="32"/>
              <w:szCs w:val="32"/>
            </w:rPr>
          </w:rPrChange>
        </w:rPr>
        <w:t>.</w:t>
      </w:r>
      <w:ins w:id="7399" w:author="Ashley Frank" w:date="2024-12-31T03:34:00Z">
        <w:r w:rsidR="00C104B8">
          <w:rPr>
            <w:rFonts w:ascii="Bookman Old Style" w:hAnsi="Bookman Old Style"/>
            <w:szCs w:val="24"/>
          </w:rPr>
          <w:t xml:space="preserve"> Change doesn’t always have to signify leaving something because it doesn’t </w:t>
        </w:r>
      </w:ins>
      <w:ins w:id="7400" w:author="Ashley Frank" w:date="2024-12-31T03:35:00Z">
        <w:r w:rsidR="00C104B8">
          <w:rPr>
            <w:rFonts w:ascii="Bookman Old Style" w:hAnsi="Bookman Old Style"/>
            <w:szCs w:val="24"/>
          </w:rPr>
          <w:t xml:space="preserve">meet </w:t>
        </w:r>
      </w:ins>
      <w:ins w:id="7401" w:author="Ashley Frank" w:date="2024-12-31T03:34:00Z">
        <w:r w:rsidR="00C104B8">
          <w:rPr>
            <w:rFonts w:ascii="Bookman Old Style" w:hAnsi="Bookman Old Style"/>
            <w:szCs w:val="24"/>
          </w:rPr>
          <w:t>your e</w:t>
        </w:r>
      </w:ins>
      <w:ins w:id="7402" w:author="Ashley Frank" w:date="2024-12-31T03:35:00Z">
        <w:r w:rsidR="00C104B8">
          <w:rPr>
            <w:rFonts w:ascii="Bookman Old Style" w:hAnsi="Bookman Old Style"/>
            <w:szCs w:val="24"/>
          </w:rPr>
          <w:t xml:space="preserve">xpectations/needs like it used to. </w:t>
        </w:r>
      </w:ins>
      <w:del w:id="7403" w:author="Ashley Frank" w:date="2024-12-31T03:34:00Z">
        <w:r w:rsidRPr="007C3EDB" w:rsidDel="00C104B8">
          <w:rPr>
            <w:rFonts w:ascii="Bookman Old Style" w:hAnsi="Bookman Old Style"/>
            <w:szCs w:val="24"/>
            <w:rPrChange w:id="7404" w:author="Ashley Frank" w:date="2024-12-20T21:43:00Z">
              <w:rPr>
                <w:rFonts w:ascii="Bookman Old Style" w:hAnsi="Bookman Old Style"/>
                <w:sz w:val="32"/>
                <w:szCs w:val="32"/>
              </w:rPr>
            </w:rPrChange>
          </w:rPr>
          <w:delText xml:space="preserve"> Some </w:delText>
        </w:r>
      </w:del>
      <w:ins w:id="7405" w:author="Ashley Frank" w:date="2024-12-31T03:35:00Z">
        <w:r w:rsidR="00C104B8">
          <w:rPr>
            <w:rFonts w:ascii="Bookman Old Style" w:hAnsi="Bookman Old Style"/>
            <w:szCs w:val="24"/>
          </w:rPr>
          <w:t xml:space="preserve">Some people </w:t>
        </w:r>
      </w:ins>
      <w:del w:id="7406" w:author="Ashley Frank" w:date="2024-12-31T03:35:00Z">
        <w:r w:rsidRPr="007C3EDB" w:rsidDel="00C104B8">
          <w:rPr>
            <w:rFonts w:ascii="Bookman Old Style" w:hAnsi="Bookman Old Style"/>
            <w:szCs w:val="24"/>
            <w:rPrChange w:id="7407" w:author="Ashley Frank" w:date="2024-12-20T21:43:00Z">
              <w:rPr>
                <w:rFonts w:ascii="Bookman Old Style" w:hAnsi="Bookman Old Style"/>
                <w:sz w:val="32"/>
                <w:szCs w:val="32"/>
              </w:rPr>
            </w:rPrChange>
          </w:rPr>
          <w:delText xml:space="preserve">people </w:delText>
        </w:r>
      </w:del>
      <w:r w:rsidRPr="007C3EDB">
        <w:rPr>
          <w:rFonts w:ascii="Bookman Old Style" w:hAnsi="Bookman Old Style"/>
          <w:szCs w:val="24"/>
          <w:rPrChange w:id="7408" w:author="Ashley Frank" w:date="2024-12-20T21:43:00Z">
            <w:rPr>
              <w:rFonts w:ascii="Bookman Old Style" w:hAnsi="Bookman Old Style"/>
              <w:sz w:val="32"/>
              <w:szCs w:val="32"/>
            </w:rPr>
          </w:rPrChange>
        </w:rPr>
        <w:t>believe that this means that a</w:t>
      </w:r>
      <w:ins w:id="7409" w:author="Ashley Frank" w:date="2024-12-31T03:28:00Z">
        <w:r w:rsidR="00C104B8">
          <w:rPr>
            <w:rFonts w:ascii="Bookman Old Style" w:hAnsi="Bookman Old Style"/>
            <w:szCs w:val="24"/>
          </w:rPr>
          <w:t xml:space="preserve">fter </w:t>
        </w:r>
      </w:ins>
      <w:del w:id="7410" w:author="Ashley Frank" w:date="2024-12-31T03:28:00Z">
        <w:r w:rsidRPr="007C3EDB" w:rsidDel="00C104B8">
          <w:rPr>
            <w:rFonts w:ascii="Bookman Old Style" w:hAnsi="Bookman Old Style"/>
            <w:szCs w:val="24"/>
            <w:rPrChange w:id="7411" w:author="Ashley Frank" w:date="2024-12-20T21:43:00Z">
              <w:rPr>
                <w:rFonts w:ascii="Bookman Old Style" w:hAnsi="Bookman Old Style"/>
                <w:sz w:val="32"/>
                <w:szCs w:val="32"/>
              </w:rPr>
            </w:rPrChange>
          </w:rPr>
          <w:delText xml:space="preserve">t a certain many years </w:delText>
        </w:r>
      </w:del>
      <w:ins w:id="7412" w:author="Ashley Frank" w:date="2024-12-31T03:28:00Z">
        <w:r w:rsidR="00C104B8">
          <w:rPr>
            <w:rFonts w:ascii="Bookman Old Style" w:hAnsi="Bookman Old Style"/>
            <w:szCs w:val="24"/>
          </w:rPr>
          <w:t xml:space="preserve">owning a </w:t>
        </w:r>
      </w:ins>
      <w:del w:id="7413" w:author="Ashley Frank" w:date="2024-12-31T03:28:00Z">
        <w:r w:rsidRPr="007C3EDB" w:rsidDel="00C104B8">
          <w:rPr>
            <w:rFonts w:ascii="Bookman Old Style" w:hAnsi="Bookman Old Style"/>
            <w:szCs w:val="24"/>
            <w:rPrChange w:id="7414" w:author="Ashley Frank" w:date="2024-12-20T21:43:00Z">
              <w:rPr>
                <w:rFonts w:ascii="Bookman Old Style" w:hAnsi="Bookman Old Style"/>
                <w:sz w:val="32"/>
                <w:szCs w:val="32"/>
              </w:rPr>
            </w:rPrChange>
          </w:rPr>
          <w:delText xml:space="preserve">of having a </w:delText>
        </w:r>
      </w:del>
      <w:r w:rsidRPr="007C3EDB">
        <w:rPr>
          <w:rFonts w:ascii="Bookman Old Style" w:hAnsi="Bookman Old Style"/>
          <w:szCs w:val="24"/>
          <w:rPrChange w:id="7415" w:author="Ashley Frank" w:date="2024-12-20T21:43:00Z">
            <w:rPr>
              <w:rFonts w:ascii="Bookman Old Style" w:hAnsi="Bookman Old Style"/>
              <w:sz w:val="32"/>
              <w:szCs w:val="32"/>
            </w:rPr>
          </w:rPrChange>
        </w:rPr>
        <w:t>car</w:t>
      </w:r>
      <w:ins w:id="7416" w:author="Ashley Frank" w:date="2024-12-31T03:28:00Z">
        <w:r w:rsidR="00C104B8">
          <w:rPr>
            <w:rFonts w:ascii="Bookman Old Style" w:hAnsi="Bookman Old Style"/>
            <w:szCs w:val="24"/>
          </w:rPr>
          <w:t xml:space="preserve"> for some years</w:t>
        </w:r>
      </w:ins>
      <w:r w:rsidRPr="007C3EDB">
        <w:rPr>
          <w:rFonts w:ascii="Bookman Old Style" w:hAnsi="Bookman Old Style"/>
          <w:szCs w:val="24"/>
          <w:rPrChange w:id="7417" w:author="Ashley Frank" w:date="2024-12-20T21:43:00Z">
            <w:rPr>
              <w:rFonts w:ascii="Bookman Old Style" w:hAnsi="Bookman Old Style"/>
              <w:sz w:val="32"/>
              <w:szCs w:val="32"/>
            </w:rPr>
          </w:rPrChange>
        </w:rPr>
        <w:t>, you have to trade it in for a new model.</w:t>
      </w:r>
      <w:ins w:id="7418" w:author="Ashley Frank" w:date="2024-12-31T03:35:00Z">
        <w:r w:rsidR="00C104B8">
          <w:rPr>
            <w:rFonts w:ascii="Bookman Old Style" w:hAnsi="Bookman Old Style"/>
            <w:szCs w:val="24"/>
          </w:rPr>
          <w:t xml:space="preserve"> Even worse, some people apply this concept to friends and partners</w:t>
        </w:r>
      </w:ins>
      <w:ins w:id="7419" w:author="Ashley Frank" w:date="2024-12-31T03:36:00Z">
        <w:r w:rsidR="00C104B8">
          <w:rPr>
            <w:rFonts w:ascii="Bookman Old Style" w:hAnsi="Bookman Old Style"/>
            <w:szCs w:val="24"/>
          </w:rPr>
          <w:t>,</w:t>
        </w:r>
      </w:ins>
      <w:ins w:id="7420" w:author="Ashley Frank" w:date="2024-12-31T03:35:00Z">
        <w:r w:rsidR="00C104B8">
          <w:rPr>
            <w:rFonts w:ascii="Bookman Old Style" w:hAnsi="Bookman Old Style"/>
            <w:szCs w:val="24"/>
          </w:rPr>
          <w:t xml:space="preserve"> too</w:t>
        </w:r>
      </w:ins>
      <w:ins w:id="7421" w:author="Ashley Frank" w:date="2024-12-31T03:36:00Z">
        <w:r w:rsidR="00C104B8">
          <w:rPr>
            <w:rFonts w:ascii="Bookman Old Style" w:hAnsi="Bookman Old Style"/>
            <w:szCs w:val="24"/>
          </w:rPr>
          <w:t xml:space="preserve">. </w:t>
        </w:r>
      </w:ins>
      <w:del w:id="7422" w:author="Ashley Frank" w:date="2024-12-31T03:36:00Z">
        <w:r w:rsidRPr="007C3EDB" w:rsidDel="00C104B8">
          <w:rPr>
            <w:rFonts w:ascii="Bookman Old Style" w:hAnsi="Bookman Old Style"/>
            <w:szCs w:val="24"/>
            <w:rPrChange w:id="7423" w:author="Ashley Frank" w:date="2024-12-20T21:43:00Z">
              <w:rPr>
                <w:rFonts w:ascii="Bookman Old Style" w:hAnsi="Bookman Old Style"/>
                <w:sz w:val="32"/>
                <w:szCs w:val="32"/>
              </w:rPr>
            </w:rPrChange>
          </w:rPr>
          <w:delText xml:space="preserve"> </w:delText>
        </w:r>
      </w:del>
      <w:r w:rsidR="00374B6C" w:rsidRPr="007C3EDB">
        <w:rPr>
          <w:rFonts w:ascii="Bookman Old Style" w:hAnsi="Bookman Old Style"/>
          <w:szCs w:val="24"/>
          <w:rPrChange w:id="7424" w:author="Ashley Frank" w:date="2024-12-20T21:43:00Z">
            <w:rPr>
              <w:rFonts w:ascii="Bookman Old Style" w:hAnsi="Bookman Old Style"/>
              <w:sz w:val="32"/>
              <w:szCs w:val="32"/>
            </w:rPr>
          </w:rPrChange>
        </w:rPr>
        <w:t xml:space="preserve">But that </w:t>
      </w:r>
      <w:r w:rsidRPr="007C3EDB">
        <w:rPr>
          <w:rFonts w:ascii="Bookman Old Style" w:hAnsi="Bookman Old Style"/>
          <w:szCs w:val="24"/>
          <w:rPrChange w:id="7425" w:author="Ashley Frank" w:date="2024-12-20T21:43:00Z">
            <w:rPr>
              <w:rFonts w:ascii="Bookman Old Style" w:hAnsi="Bookman Old Style"/>
              <w:sz w:val="32"/>
              <w:szCs w:val="32"/>
            </w:rPr>
          </w:rPrChange>
        </w:rPr>
        <w:t xml:space="preserve">is the farthest thing that needs to happen! Change </w:t>
      </w:r>
      <w:ins w:id="7426" w:author="Ashley Frank" w:date="2024-12-31T03:36:00Z">
        <w:r w:rsidR="00C104B8">
          <w:rPr>
            <w:rFonts w:ascii="Bookman Old Style" w:hAnsi="Bookman Old Style"/>
            <w:szCs w:val="24"/>
          </w:rPr>
          <w:t>and adjustments to</w:t>
        </w:r>
      </w:ins>
      <w:del w:id="7427" w:author="Ashley Frank" w:date="2024-12-31T03:36:00Z">
        <w:r w:rsidRPr="007C3EDB" w:rsidDel="00C104B8">
          <w:rPr>
            <w:rFonts w:ascii="Bookman Old Style" w:hAnsi="Bookman Old Style"/>
            <w:szCs w:val="24"/>
            <w:rPrChange w:id="7428" w:author="Ashley Frank" w:date="2024-12-20T21:43:00Z">
              <w:rPr>
                <w:rFonts w:ascii="Bookman Old Style" w:hAnsi="Bookman Old Style"/>
                <w:sz w:val="32"/>
                <w:szCs w:val="32"/>
              </w:rPr>
            </w:rPrChange>
          </w:rPr>
          <w:delText>i</w:delText>
        </w:r>
      </w:del>
      <w:ins w:id="7429" w:author="Ashley Frank" w:date="2024-12-31T03:36:00Z">
        <w:r w:rsidR="00C104B8">
          <w:rPr>
            <w:rFonts w:ascii="Bookman Old Style" w:hAnsi="Bookman Old Style"/>
            <w:szCs w:val="24"/>
          </w:rPr>
          <w:t xml:space="preserve"> it are </w:t>
        </w:r>
      </w:ins>
      <w:del w:id="7430" w:author="Ashley Frank" w:date="2024-12-31T03:36:00Z">
        <w:r w:rsidRPr="007C3EDB" w:rsidDel="00C104B8">
          <w:rPr>
            <w:rFonts w:ascii="Bookman Old Style" w:hAnsi="Bookman Old Style"/>
            <w:szCs w:val="24"/>
            <w:rPrChange w:id="7431" w:author="Ashley Frank" w:date="2024-12-20T21:43:00Z">
              <w:rPr>
                <w:rFonts w:ascii="Bookman Old Style" w:hAnsi="Bookman Old Style"/>
                <w:sz w:val="32"/>
                <w:szCs w:val="32"/>
              </w:rPr>
            </w:rPrChange>
          </w:rPr>
          <w:delText xml:space="preserve">s </w:delText>
        </w:r>
      </w:del>
      <w:r w:rsidRPr="007C3EDB">
        <w:rPr>
          <w:rFonts w:ascii="Bookman Old Style" w:hAnsi="Bookman Old Style"/>
          <w:szCs w:val="24"/>
          <w:rPrChange w:id="7432" w:author="Ashley Frank" w:date="2024-12-20T21:43:00Z">
            <w:rPr>
              <w:rFonts w:ascii="Bookman Old Style" w:hAnsi="Bookman Old Style"/>
              <w:sz w:val="32"/>
              <w:szCs w:val="32"/>
            </w:rPr>
          </w:rPrChange>
        </w:rPr>
        <w:t>essential to a marriage</w:t>
      </w:r>
      <w:ins w:id="7433" w:author="Ashley Frank" w:date="2024-12-31T03:36:00Z">
        <w:r w:rsidR="00C104B8">
          <w:rPr>
            <w:rFonts w:ascii="Bookman Old Style" w:hAnsi="Bookman Old Style"/>
            <w:szCs w:val="24"/>
          </w:rPr>
          <w:t>,</w:t>
        </w:r>
      </w:ins>
      <w:r w:rsidRPr="007C3EDB">
        <w:rPr>
          <w:rFonts w:ascii="Bookman Old Style" w:hAnsi="Bookman Old Style"/>
          <w:szCs w:val="24"/>
          <w:rPrChange w:id="7434" w:author="Ashley Frank" w:date="2024-12-20T21:43:00Z">
            <w:rPr>
              <w:rFonts w:ascii="Bookman Old Style" w:hAnsi="Bookman Old Style"/>
              <w:sz w:val="32"/>
              <w:szCs w:val="32"/>
            </w:rPr>
          </w:rPrChange>
        </w:rPr>
        <w:t xml:space="preserve"> just like to people.</w:t>
      </w:r>
      <w:ins w:id="7435" w:author="Ashley Frank" w:date="2024-12-31T03:36:00Z">
        <w:r w:rsidR="00C104B8">
          <w:rPr>
            <w:rFonts w:ascii="Bookman Old Style" w:hAnsi="Bookman Old Style"/>
            <w:szCs w:val="24"/>
          </w:rPr>
          <w:t xml:space="preserve"> The ingredient that makes a ma</w:t>
        </w:r>
      </w:ins>
      <w:ins w:id="7436" w:author="Ashley Frank" w:date="2024-12-31T03:37:00Z">
        <w:r w:rsidR="00C104B8">
          <w:rPr>
            <w:rFonts w:ascii="Bookman Old Style" w:hAnsi="Bookman Old Style"/>
            <w:szCs w:val="24"/>
          </w:rPr>
          <w:t>rriage meaningful is how it</w:t>
        </w:r>
      </w:ins>
      <w:ins w:id="7437" w:author="Ashley Frank" w:date="2024-12-31T04:56:00Z">
        <w:r w:rsidR="00613F3E">
          <w:rPr>
            <w:rFonts w:ascii="Bookman Old Style" w:hAnsi="Bookman Old Style"/>
            <w:szCs w:val="24"/>
          </w:rPr>
          <w:t xml:space="preserve"> ha</w:t>
        </w:r>
      </w:ins>
      <w:ins w:id="7438" w:author="Ashley Frank" w:date="2024-12-31T03:37:00Z">
        <w:r w:rsidR="00C104B8">
          <w:rPr>
            <w:rFonts w:ascii="Bookman Old Style" w:hAnsi="Bookman Old Style"/>
            <w:szCs w:val="24"/>
          </w:rPr>
          <w:t>s evolved</w:t>
        </w:r>
      </w:ins>
      <w:del w:id="7439" w:author="Ashley Frank" w:date="2024-12-31T03:36:00Z">
        <w:r w:rsidRPr="007C3EDB" w:rsidDel="00C104B8">
          <w:rPr>
            <w:rFonts w:ascii="Bookman Old Style" w:hAnsi="Bookman Old Style"/>
            <w:szCs w:val="24"/>
            <w:rPrChange w:id="7440" w:author="Ashley Frank" w:date="2024-12-20T21:43:00Z">
              <w:rPr>
                <w:rFonts w:ascii="Bookman Old Style" w:hAnsi="Bookman Old Style"/>
                <w:sz w:val="32"/>
                <w:szCs w:val="32"/>
              </w:rPr>
            </w:rPrChange>
          </w:rPr>
          <w:delText xml:space="preserve"> Marriages need to be mature in order to be meaningful</w:delText>
        </w:r>
      </w:del>
      <w:r w:rsidRPr="007C3EDB">
        <w:rPr>
          <w:rFonts w:ascii="Bookman Old Style" w:hAnsi="Bookman Old Style"/>
          <w:szCs w:val="24"/>
          <w:rPrChange w:id="7441" w:author="Ashley Frank" w:date="2024-12-20T21:43:00Z">
            <w:rPr>
              <w:rFonts w:ascii="Bookman Old Style" w:hAnsi="Bookman Old Style"/>
              <w:sz w:val="32"/>
              <w:szCs w:val="32"/>
            </w:rPr>
          </w:rPrChange>
        </w:rPr>
        <w:t>.</w:t>
      </w:r>
    </w:p>
    <w:p w14:paraId="57340D9E" w14:textId="77777777" w:rsidR="00C104B8" w:rsidRPr="007C3EDB" w:rsidRDefault="00C104B8" w:rsidP="00734DBC">
      <w:pPr>
        <w:pStyle w:val="BodyText"/>
        <w:spacing w:line="360" w:lineRule="auto"/>
        <w:rPr>
          <w:rFonts w:ascii="Bookman Old Style" w:hAnsi="Bookman Old Style"/>
          <w:szCs w:val="24"/>
          <w:rPrChange w:id="7442" w:author="Ashley Frank" w:date="2024-12-20T21:43:00Z">
            <w:rPr>
              <w:rFonts w:ascii="Bookman Old Style" w:hAnsi="Bookman Old Style"/>
              <w:sz w:val="32"/>
              <w:szCs w:val="32"/>
            </w:rPr>
          </w:rPrChange>
        </w:rPr>
      </w:pPr>
    </w:p>
    <w:p w14:paraId="09ADC0DA" w14:textId="04C34256" w:rsidR="00374B6C" w:rsidRPr="007C3EDB" w:rsidRDefault="003E0A98" w:rsidP="00734DBC">
      <w:pPr>
        <w:pStyle w:val="BodyText"/>
        <w:spacing w:line="360" w:lineRule="auto"/>
        <w:rPr>
          <w:rFonts w:ascii="Bookman Old Style" w:hAnsi="Bookman Old Style"/>
          <w:szCs w:val="24"/>
          <w:rPrChange w:id="7443" w:author="Ashley Frank" w:date="2024-12-20T21:43:00Z">
            <w:rPr>
              <w:rFonts w:ascii="Bookman Old Style" w:hAnsi="Bookman Old Style"/>
              <w:sz w:val="32"/>
              <w:szCs w:val="32"/>
            </w:rPr>
          </w:rPrChange>
        </w:rPr>
      </w:pPr>
      <w:r w:rsidRPr="007C3EDB">
        <w:rPr>
          <w:rFonts w:ascii="Bookman Old Style" w:hAnsi="Bookman Old Style"/>
          <w:szCs w:val="24"/>
          <w:rPrChange w:id="7444" w:author="Ashley Frank" w:date="2024-12-20T21:43:00Z">
            <w:rPr>
              <w:rFonts w:ascii="Bookman Old Style" w:hAnsi="Bookman Old Style"/>
              <w:sz w:val="32"/>
              <w:szCs w:val="32"/>
            </w:rPr>
          </w:rPrChange>
        </w:rPr>
        <w:t xml:space="preserve">When two people first meet, </w:t>
      </w:r>
      <w:ins w:id="7445" w:author="Ashley Frank" w:date="2024-12-31T03:37:00Z">
        <w:r w:rsidR="00C104B8">
          <w:rPr>
            <w:rFonts w:ascii="Bookman Old Style" w:hAnsi="Bookman Old Style"/>
            <w:szCs w:val="24"/>
          </w:rPr>
          <w:t xml:space="preserve">everything is rosy </w:t>
        </w:r>
      </w:ins>
      <w:del w:id="7446" w:author="Ashley Frank" w:date="2024-12-31T03:37:00Z">
        <w:r w:rsidRPr="007C3EDB" w:rsidDel="00C104B8">
          <w:rPr>
            <w:rFonts w:ascii="Bookman Old Style" w:hAnsi="Bookman Old Style"/>
            <w:szCs w:val="24"/>
            <w:rPrChange w:id="7447" w:author="Ashley Frank" w:date="2024-12-20T21:43:00Z">
              <w:rPr>
                <w:rFonts w:ascii="Bookman Old Style" w:hAnsi="Bookman Old Style"/>
                <w:sz w:val="32"/>
                <w:szCs w:val="32"/>
              </w:rPr>
            </w:rPrChange>
          </w:rPr>
          <w:delText xml:space="preserve">it is very enjoyable </w:delText>
        </w:r>
      </w:del>
      <w:r w:rsidRPr="007C3EDB">
        <w:rPr>
          <w:rFonts w:ascii="Bookman Old Style" w:hAnsi="Bookman Old Style"/>
          <w:szCs w:val="24"/>
          <w:rPrChange w:id="7448" w:author="Ashley Frank" w:date="2024-12-20T21:43:00Z">
            <w:rPr>
              <w:rFonts w:ascii="Bookman Old Style" w:hAnsi="Bookman Old Style"/>
              <w:sz w:val="32"/>
              <w:szCs w:val="32"/>
            </w:rPr>
          </w:rPrChange>
        </w:rPr>
        <w:t xml:space="preserve">and full of energy. For some, this is known as the ‘Honeymoon” phase. But, </w:t>
      </w:r>
      <w:ins w:id="7449" w:author="Ashley Frank" w:date="2024-12-31T03:38:00Z">
        <w:r w:rsidR="00C104B8">
          <w:rPr>
            <w:rFonts w:ascii="Bookman Old Style" w:hAnsi="Bookman Old Style"/>
            <w:szCs w:val="24"/>
          </w:rPr>
          <w:t xml:space="preserve">as </w:t>
        </w:r>
      </w:ins>
      <w:r w:rsidRPr="007C3EDB">
        <w:rPr>
          <w:rFonts w:ascii="Bookman Old Style" w:hAnsi="Bookman Old Style"/>
          <w:szCs w:val="24"/>
          <w:rPrChange w:id="7450" w:author="Ashley Frank" w:date="2024-12-20T21:43:00Z">
            <w:rPr>
              <w:rFonts w:ascii="Bookman Old Style" w:hAnsi="Bookman Old Style"/>
              <w:sz w:val="32"/>
              <w:szCs w:val="32"/>
            </w:rPr>
          </w:rPrChange>
        </w:rPr>
        <w:t>wi</w:t>
      </w:r>
      <w:ins w:id="7451" w:author="Ashley Frank" w:date="2024-12-31T03:38:00Z">
        <w:r w:rsidR="00C104B8">
          <w:rPr>
            <w:rFonts w:ascii="Bookman Old Style" w:hAnsi="Bookman Old Style"/>
            <w:szCs w:val="24"/>
          </w:rPr>
          <w:t xml:space="preserve">th </w:t>
        </w:r>
      </w:ins>
      <w:del w:id="7452" w:author="Ashley Frank" w:date="2024-12-31T03:38:00Z">
        <w:r w:rsidRPr="007C3EDB" w:rsidDel="00C104B8">
          <w:rPr>
            <w:rFonts w:ascii="Bookman Old Style" w:hAnsi="Bookman Old Style"/>
            <w:szCs w:val="24"/>
            <w:rPrChange w:id="7453" w:author="Ashley Frank" w:date="2024-12-20T21:43:00Z">
              <w:rPr>
                <w:rFonts w:ascii="Bookman Old Style" w:hAnsi="Bookman Old Style"/>
                <w:sz w:val="32"/>
                <w:szCs w:val="32"/>
              </w:rPr>
            </w:rPrChange>
          </w:rPr>
          <w:delText xml:space="preserve">ll </w:delText>
        </w:r>
      </w:del>
      <w:r w:rsidRPr="007C3EDB">
        <w:rPr>
          <w:rFonts w:ascii="Bookman Old Style" w:hAnsi="Bookman Old Style"/>
          <w:szCs w:val="24"/>
          <w:rPrChange w:id="7454" w:author="Ashley Frank" w:date="2024-12-20T21:43:00Z">
            <w:rPr>
              <w:rFonts w:ascii="Bookman Old Style" w:hAnsi="Bookman Old Style"/>
              <w:sz w:val="32"/>
              <w:szCs w:val="32"/>
            </w:rPr>
          </w:rPrChange>
        </w:rPr>
        <w:t xml:space="preserve">all good things, change has to occur. There is a business model of change that </w:t>
      </w:r>
      <w:r w:rsidR="00F823D5" w:rsidRPr="007C3EDB">
        <w:rPr>
          <w:rFonts w:ascii="Bookman Old Style" w:hAnsi="Bookman Old Style"/>
          <w:szCs w:val="24"/>
          <w:rPrChange w:id="7455"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456" w:author="Ashley Frank" w:date="2024-12-20T21:43:00Z">
            <w:rPr>
              <w:rFonts w:ascii="Bookman Old Style" w:hAnsi="Bookman Old Style"/>
              <w:sz w:val="32"/>
              <w:szCs w:val="32"/>
            </w:rPr>
          </w:rPrChange>
        </w:rPr>
        <w:t>e</w:t>
      </w:r>
      <w:r w:rsidRPr="007C3EDB">
        <w:rPr>
          <w:rFonts w:ascii="Bookman Old Style" w:hAnsi="Bookman Old Style"/>
          <w:szCs w:val="24"/>
          <w:rPrChange w:id="7457" w:author="Ashley Frank" w:date="2024-12-20T21:43:00Z">
            <w:rPr>
              <w:rFonts w:ascii="Bookman Old Style" w:hAnsi="Bookman Old Style"/>
              <w:sz w:val="32"/>
              <w:szCs w:val="32"/>
            </w:rPr>
          </w:rPrChange>
        </w:rPr>
        <w:t xml:space="preserve"> need to look at. The first part of change is </w:t>
      </w:r>
      <w:r w:rsidRPr="00B85C16">
        <w:rPr>
          <w:rFonts w:ascii="Bookman Old Style" w:hAnsi="Bookman Old Style"/>
          <w:b/>
          <w:bCs/>
          <w:i/>
          <w:iCs/>
          <w:szCs w:val="24"/>
          <w:rPrChange w:id="7458" w:author="Ashley Frank" w:date="2024-12-31T03:46:00Z">
            <w:rPr>
              <w:rFonts w:ascii="Bookman Old Style" w:hAnsi="Bookman Old Style"/>
              <w:sz w:val="32"/>
              <w:szCs w:val="32"/>
            </w:rPr>
          </w:rPrChange>
        </w:rPr>
        <w:t>Discomfort</w:t>
      </w:r>
      <w:r w:rsidRPr="007C3EDB">
        <w:rPr>
          <w:rFonts w:ascii="Bookman Old Style" w:hAnsi="Bookman Old Style"/>
          <w:szCs w:val="24"/>
          <w:rPrChange w:id="7459" w:author="Ashley Frank" w:date="2024-12-20T21:43:00Z">
            <w:rPr>
              <w:rFonts w:ascii="Bookman Old Style" w:hAnsi="Bookman Old Style"/>
              <w:sz w:val="32"/>
              <w:szCs w:val="32"/>
            </w:rPr>
          </w:rPrChange>
        </w:rPr>
        <w:t xml:space="preserve">. </w:t>
      </w:r>
      <w:del w:id="7460" w:author="Ashley Frank" w:date="2024-12-31T03:38:00Z">
        <w:r w:rsidR="002C4A2E" w:rsidRPr="007C3EDB" w:rsidDel="00C104B8">
          <w:rPr>
            <w:rFonts w:ascii="Bookman Old Style" w:hAnsi="Bookman Old Style"/>
            <w:szCs w:val="24"/>
            <w:rPrChange w:id="7461" w:author="Ashley Frank" w:date="2024-12-20T21:43:00Z">
              <w:rPr>
                <w:rFonts w:ascii="Bookman Old Style" w:hAnsi="Bookman Old Style"/>
                <w:sz w:val="32"/>
                <w:szCs w:val="32"/>
              </w:rPr>
            </w:rPrChange>
          </w:rPr>
          <w:delText>We</w:delText>
        </w:r>
        <w:r w:rsidRPr="007C3EDB" w:rsidDel="00C104B8">
          <w:rPr>
            <w:rFonts w:ascii="Bookman Old Style" w:hAnsi="Bookman Old Style"/>
            <w:szCs w:val="24"/>
            <w:rPrChange w:id="7462" w:author="Ashley Frank" w:date="2024-12-20T21:43:00Z">
              <w:rPr>
                <w:rFonts w:ascii="Bookman Old Style" w:hAnsi="Bookman Old Style"/>
                <w:sz w:val="32"/>
                <w:szCs w:val="32"/>
              </w:rPr>
            </w:rPrChange>
          </w:rPr>
          <w:delText xml:space="preserve"> do not like discomfort. </w:delText>
        </w:r>
      </w:del>
      <w:r w:rsidRPr="007C3EDB">
        <w:rPr>
          <w:rFonts w:ascii="Bookman Old Style" w:hAnsi="Bookman Old Style"/>
          <w:szCs w:val="24"/>
          <w:rPrChange w:id="7463" w:author="Ashley Frank" w:date="2024-12-20T21:43:00Z">
            <w:rPr>
              <w:rFonts w:ascii="Bookman Old Style" w:hAnsi="Bookman Old Style"/>
              <w:sz w:val="32"/>
              <w:szCs w:val="32"/>
            </w:rPr>
          </w:rPrChange>
        </w:rPr>
        <w:t xml:space="preserve">It would be safe to say that no one likes discomfort. This discomfort </w:t>
      </w:r>
      <w:ins w:id="7464" w:author="Ashley Frank" w:date="2024-12-31T03:38:00Z">
        <w:r w:rsidR="00C104B8">
          <w:rPr>
            <w:rFonts w:ascii="Bookman Old Style" w:hAnsi="Bookman Old Style"/>
            <w:szCs w:val="24"/>
          </w:rPr>
          <w:t>is comprised of a lot of feelings like</w:t>
        </w:r>
      </w:ins>
      <w:del w:id="7465" w:author="Ashley Frank" w:date="2024-12-31T03:38:00Z">
        <w:r w:rsidRPr="007C3EDB" w:rsidDel="00C104B8">
          <w:rPr>
            <w:rFonts w:ascii="Bookman Old Style" w:hAnsi="Bookman Old Style"/>
            <w:szCs w:val="24"/>
            <w:rPrChange w:id="7466" w:author="Ashley Frank" w:date="2024-12-20T21:43:00Z">
              <w:rPr>
                <w:rFonts w:ascii="Bookman Old Style" w:hAnsi="Bookman Old Style"/>
                <w:sz w:val="32"/>
                <w:szCs w:val="32"/>
              </w:rPr>
            </w:rPrChange>
          </w:rPr>
          <w:delText>has a lot of the following</w:delText>
        </w:r>
      </w:del>
      <w:del w:id="7467" w:author="Ashley Frank" w:date="2024-12-31T03:40:00Z">
        <w:r w:rsidRPr="007C3EDB" w:rsidDel="00B85C16">
          <w:rPr>
            <w:rFonts w:ascii="Bookman Old Style" w:hAnsi="Bookman Old Style"/>
            <w:szCs w:val="24"/>
            <w:rPrChange w:id="7468" w:author="Ashley Frank" w:date="2024-12-20T21:43:00Z">
              <w:rPr>
                <w:rFonts w:ascii="Bookman Old Style" w:hAnsi="Bookman Old Style"/>
                <w:sz w:val="32"/>
                <w:szCs w:val="32"/>
              </w:rPr>
            </w:rPrChange>
          </w:rPr>
          <w:delText>:</w:delText>
        </w:r>
      </w:del>
      <w:r w:rsidRPr="007C3EDB">
        <w:rPr>
          <w:rFonts w:ascii="Bookman Old Style" w:hAnsi="Bookman Old Style"/>
          <w:szCs w:val="24"/>
          <w:rPrChange w:id="7469" w:author="Ashley Frank" w:date="2024-12-20T21:43:00Z">
            <w:rPr>
              <w:rFonts w:ascii="Bookman Old Style" w:hAnsi="Bookman Old Style"/>
              <w:sz w:val="32"/>
              <w:szCs w:val="32"/>
            </w:rPr>
          </w:rPrChange>
        </w:rPr>
        <w:t xml:space="preserve"> anger, anxiety, depression, insecurity, sadness, etc. </w:t>
      </w:r>
      <w:r w:rsidR="00374B6C" w:rsidRPr="007C3EDB">
        <w:rPr>
          <w:rFonts w:ascii="Bookman Old Style" w:hAnsi="Bookman Old Style"/>
          <w:szCs w:val="24"/>
          <w:rPrChange w:id="7470" w:author="Ashley Frank" w:date="2024-12-20T21:43:00Z">
            <w:rPr>
              <w:rFonts w:ascii="Bookman Old Style" w:hAnsi="Bookman Old Style"/>
              <w:sz w:val="32"/>
              <w:szCs w:val="32"/>
            </w:rPr>
          </w:rPrChange>
        </w:rPr>
        <w:t>T</w:t>
      </w:r>
      <w:r w:rsidRPr="007C3EDB">
        <w:rPr>
          <w:rFonts w:ascii="Bookman Old Style" w:hAnsi="Bookman Old Style"/>
          <w:szCs w:val="24"/>
          <w:rPrChange w:id="7471" w:author="Ashley Frank" w:date="2024-12-20T21:43:00Z">
            <w:rPr>
              <w:rFonts w:ascii="Bookman Old Style" w:hAnsi="Bookman Old Style"/>
              <w:sz w:val="32"/>
              <w:szCs w:val="32"/>
            </w:rPr>
          </w:rPrChange>
        </w:rPr>
        <w:t xml:space="preserve">his discomfort comes from life events, </w:t>
      </w:r>
      <w:r w:rsidRPr="007C3EDB">
        <w:rPr>
          <w:rFonts w:ascii="Bookman Old Style" w:hAnsi="Bookman Old Style"/>
          <w:szCs w:val="24"/>
          <w:rPrChange w:id="7472" w:author="Ashley Frank" w:date="2024-12-20T21:43:00Z">
            <w:rPr>
              <w:rFonts w:ascii="Bookman Old Style" w:hAnsi="Bookman Old Style"/>
              <w:sz w:val="32"/>
              <w:szCs w:val="32"/>
            </w:rPr>
          </w:rPrChange>
        </w:rPr>
        <w:lastRenderedPageBreak/>
        <w:t xml:space="preserve">life’s ‘stuff’, or just living. Things do not remain the same. The </w:t>
      </w:r>
      <w:r w:rsidR="005E1BFD" w:rsidRPr="007C3EDB">
        <w:rPr>
          <w:rFonts w:ascii="Bookman Old Style" w:hAnsi="Bookman Old Style"/>
          <w:szCs w:val="24"/>
          <w:rPrChange w:id="7473" w:author="Ashley Frank" w:date="2024-12-20T21:43:00Z">
            <w:rPr>
              <w:rFonts w:ascii="Bookman Old Style" w:hAnsi="Bookman Old Style"/>
              <w:sz w:val="32"/>
              <w:szCs w:val="32"/>
            </w:rPr>
          </w:rPrChange>
        </w:rPr>
        <w:t>degree</w:t>
      </w:r>
      <w:r w:rsidRPr="007C3EDB">
        <w:rPr>
          <w:rFonts w:ascii="Bookman Old Style" w:hAnsi="Bookman Old Style"/>
          <w:szCs w:val="24"/>
          <w:rPrChange w:id="7474" w:author="Ashley Frank" w:date="2024-12-20T21:43:00Z">
            <w:rPr>
              <w:rFonts w:ascii="Bookman Old Style" w:hAnsi="Bookman Old Style"/>
              <w:sz w:val="32"/>
              <w:szCs w:val="32"/>
            </w:rPr>
          </w:rPrChange>
        </w:rPr>
        <w:t xml:space="preserve"> of discomfort depends on the degree of change. It is virtually impossible for there to be change without discomfort. There is an old gym saying, “No Pain, No Gain”. There is some truth to that in terms of relationships as </w:t>
      </w:r>
      <w:r w:rsidR="00374B6C" w:rsidRPr="007C3EDB">
        <w:rPr>
          <w:rFonts w:ascii="Bookman Old Style" w:hAnsi="Bookman Old Style"/>
          <w:szCs w:val="24"/>
          <w:rPrChange w:id="7475"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476" w:author="Ashley Frank" w:date="2024-12-20T21:43:00Z">
            <w:rPr>
              <w:rFonts w:ascii="Bookman Old Style" w:hAnsi="Bookman Old Style"/>
              <w:sz w:val="32"/>
              <w:szCs w:val="32"/>
            </w:rPr>
          </w:rPrChange>
        </w:rPr>
        <w:t>e</w:t>
      </w:r>
      <w:r w:rsidRPr="007C3EDB">
        <w:rPr>
          <w:rFonts w:ascii="Bookman Old Style" w:hAnsi="Bookman Old Style"/>
          <w:szCs w:val="24"/>
          <w:rPrChange w:id="7477" w:author="Ashley Frank" w:date="2024-12-20T21:43:00Z">
            <w:rPr>
              <w:rFonts w:ascii="Bookman Old Style" w:hAnsi="Bookman Old Style"/>
              <w:sz w:val="32"/>
              <w:szCs w:val="32"/>
            </w:rPr>
          </w:rPrChange>
        </w:rPr>
        <w:t xml:space="preserve">ll. I am not suggesting that you go out there and </w:t>
      </w:r>
      <w:ins w:id="7478" w:author="Ashley Frank" w:date="2024-12-31T03:41:00Z">
        <w:r w:rsidR="00B85C16">
          <w:rPr>
            <w:rFonts w:ascii="Bookman Old Style" w:hAnsi="Bookman Old Style"/>
            <w:szCs w:val="24"/>
          </w:rPr>
          <w:t xml:space="preserve">actively seek out </w:t>
        </w:r>
      </w:ins>
      <w:del w:id="7479" w:author="Ashley Frank" w:date="2024-12-31T03:41:00Z">
        <w:r w:rsidRPr="007C3EDB" w:rsidDel="00B85C16">
          <w:rPr>
            <w:rFonts w:ascii="Bookman Old Style" w:hAnsi="Bookman Old Style"/>
            <w:szCs w:val="24"/>
            <w:rPrChange w:id="7480" w:author="Ashley Frank" w:date="2024-12-20T21:43:00Z">
              <w:rPr>
                <w:rFonts w:ascii="Bookman Old Style" w:hAnsi="Bookman Old Style"/>
                <w:sz w:val="32"/>
                <w:szCs w:val="32"/>
              </w:rPr>
            </w:rPrChange>
          </w:rPr>
          <w:delText xml:space="preserve">find some </w:delText>
        </w:r>
      </w:del>
      <w:r w:rsidRPr="007C3EDB">
        <w:rPr>
          <w:rFonts w:ascii="Bookman Old Style" w:hAnsi="Bookman Old Style"/>
          <w:szCs w:val="24"/>
          <w:rPrChange w:id="7481" w:author="Ashley Frank" w:date="2024-12-20T21:43:00Z">
            <w:rPr>
              <w:rFonts w:ascii="Bookman Old Style" w:hAnsi="Bookman Old Style"/>
              <w:sz w:val="32"/>
              <w:szCs w:val="32"/>
            </w:rPr>
          </w:rPrChange>
        </w:rPr>
        <w:t>discomfort</w:t>
      </w:r>
      <w:ins w:id="7482" w:author="Ashley Frank" w:date="2024-12-31T03:41:00Z">
        <w:r w:rsidR="00B85C16">
          <w:rPr>
            <w:rFonts w:ascii="Bookman Old Style" w:hAnsi="Bookman Old Style"/>
            <w:szCs w:val="24"/>
          </w:rPr>
          <w:t xml:space="preserve"> just so you can grow</w:t>
        </w:r>
      </w:ins>
      <w:r w:rsidRPr="007C3EDB">
        <w:rPr>
          <w:rFonts w:ascii="Bookman Old Style" w:hAnsi="Bookman Old Style"/>
          <w:szCs w:val="24"/>
          <w:rPrChange w:id="7483" w:author="Ashley Frank" w:date="2024-12-20T21:43:00Z">
            <w:rPr>
              <w:rFonts w:ascii="Bookman Old Style" w:hAnsi="Bookman Old Style"/>
              <w:sz w:val="32"/>
              <w:szCs w:val="32"/>
            </w:rPr>
          </w:rPrChange>
        </w:rPr>
        <w:t>.</w:t>
      </w:r>
    </w:p>
    <w:p w14:paraId="2932E579" w14:textId="53631C7D" w:rsidR="00374B6C" w:rsidRPr="007C3EDB" w:rsidRDefault="003E0A98" w:rsidP="00734DBC">
      <w:pPr>
        <w:pStyle w:val="BodyText"/>
        <w:spacing w:line="360" w:lineRule="auto"/>
        <w:rPr>
          <w:rFonts w:ascii="Bookman Old Style" w:hAnsi="Bookman Old Style"/>
          <w:szCs w:val="24"/>
          <w:rPrChange w:id="7484" w:author="Ashley Frank" w:date="2024-12-20T21:43:00Z">
            <w:rPr>
              <w:rFonts w:ascii="Bookman Old Style" w:hAnsi="Bookman Old Style"/>
              <w:sz w:val="32"/>
              <w:szCs w:val="32"/>
            </w:rPr>
          </w:rPrChange>
        </w:rPr>
      </w:pPr>
      <w:r w:rsidRPr="007C3EDB">
        <w:rPr>
          <w:rFonts w:ascii="Bookman Old Style" w:hAnsi="Bookman Old Style"/>
          <w:szCs w:val="24"/>
          <w:rPrChange w:id="7485" w:author="Ashley Frank" w:date="2024-12-20T21:43:00Z">
            <w:rPr>
              <w:rFonts w:ascii="Bookman Old Style" w:hAnsi="Bookman Old Style"/>
              <w:sz w:val="32"/>
              <w:szCs w:val="32"/>
            </w:rPr>
          </w:rPrChange>
        </w:rPr>
        <w:t>On the contrary, the discomfort will more than likely find you!</w:t>
      </w:r>
      <w:r w:rsidR="005E1BFD" w:rsidRPr="007C3EDB">
        <w:rPr>
          <w:rFonts w:ascii="Bookman Old Style" w:hAnsi="Bookman Old Style"/>
          <w:szCs w:val="24"/>
          <w:rPrChange w:id="7486" w:author="Ashley Frank" w:date="2024-12-20T21:43:00Z">
            <w:rPr>
              <w:rFonts w:ascii="Bookman Old Style" w:hAnsi="Bookman Old Style"/>
              <w:sz w:val="32"/>
              <w:szCs w:val="32"/>
            </w:rPr>
          </w:rPrChange>
        </w:rPr>
        <w:t xml:space="preserve"> The next part of change is </w:t>
      </w:r>
      <w:ins w:id="7487" w:author="Ashley Frank" w:date="2024-12-31T03:45:00Z">
        <w:r w:rsidR="00B85C16" w:rsidRPr="00B85C16">
          <w:rPr>
            <w:rFonts w:ascii="Bookman Old Style" w:hAnsi="Bookman Old Style"/>
            <w:b/>
            <w:bCs/>
            <w:i/>
            <w:iCs/>
            <w:szCs w:val="24"/>
            <w:rPrChange w:id="7488" w:author="Ashley Frank" w:date="2024-12-31T03:48:00Z">
              <w:rPr>
                <w:rFonts w:ascii="Bookman Old Style" w:hAnsi="Bookman Old Style"/>
                <w:szCs w:val="24"/>
              </w:rPr>
            </w:rPrChange>
          </w:rPr>
          <w:t>G</w:t>
        </w:r>
      </w:ins>
      <w:del w:id="7489" w:author="Ashley Frank" w:date="2024-12-31T03:45:00Z">
        <w:r w:rsidR="005E1BFD" w:rsidRPr="00B85C16" w:rsidDel="00B85C16">
          <w:rPr>
            <w:rFonts w:ascii="Bookman Old Style" w:hAnsi="Bookman Old Style"/>
            <w:b/>
            <w:bCs/>
            <w:i/>
            <w:iCs/>
            <w:szCs w:val="24"/>
            <w:rPrChange w:id="7490" w:author="Ashley Frank" w:date="2024-12-31T03:48:00Z">
              <w:rPr>
                <w:rFonts w:ascii="Bookman Old Style" w:hAnsi="Bookman Old Style"/>
                <w:sz w:val="32"/>
                <w:szCs w:val="32"/>
              </w:rPr>
            </w:rPrChange>
          </w:rPr>
          <w:delText>g</w:delText>
        </w:r>
      </w:del>
      <w:r w:rsidR="005E1BFD" w:rsidRPr="00B85C16">
        <w:rPr>
          <w:rFonts w:ascii="Bookman Old Style" w:hAnsi="Bookman Old Style"/>
          <w:b/>
          <w:bCs/>
          <w:i/>
          <w:iCs/>
          <w:szCs w:val="24"/>
          <w:rPrChange w:id="7491" w:author="Ashley Frank" w:date="2024-12-31T03:48:00Z">
            <w:rPr>
              <w:rFonts w:ascii="Bookman Old Style" w:hAnsi="Bookman Old Style"/>
              <w:sz w:val="32"/>
              <w:szCs w:val="32"/>
            </w:rPr>
          </w:rPrChange>
        </w:rPr>
        <w:t>rowth</w:t>
      </w:r>
      <w:r w:rsidR="005E1BFD" w:rsidRPr="007C3EDB">
        <w:rPr>
          <w:rFonts w:ascii="Bookman Old Style" w:hAnsi="Bookman Old Style"/>
          <w:szCs w:val="24"/>
          <w:rPrChange w:id="7492" w:author="Ashley Frank" w:date="2024-12-20T21:43:00Z">
            <w:rPr>
              <w:rFonts w:ascii="Bookman Old Style" w:hAnsi="Bookman Old Style"/>
              <w:sz w:val="32"/>
              <w:szCs w:val="32"/>
            </w:rPr>
          </w:rPrChange>
        </w:rPr>
        <w:t>.</w:t>
      </w:r>
      <w:ins w:id="7493" w:author="Ashley Frank" w:date="2024-12-31T03:42:00Z">
        <w:r w:rsidR="00B85C16">
          <w:rPr>
            <w:rFonts w:ascii="Bookman Old Style" w:hAnsi="Bookman Old Style"/>
            <w:szCs w:val="24"/>
          </w:rPr>
          <w:t xml:space="preserve"> The change and discomfort eventually alchemize into</w:t>
        </w:r>
      </w:ins>
      <w:del w:id="7494" w:author="Ashley Frank" w:date="2024-12-31T03:42:00Z">
        <w:r w:rsidR="005E1BFD" w:rsidRPr="007C3EDB" w:rsidDel="00B85C16">
          <w:rPr>
            <w:rFonts w:ascii="Bookman Old Style" w:hAnsi="Bookman Old Style"/>
            <w:szCs w:val="24"/>
            <w:rPrChange w:id="7495" w:author="Ashley Frank" w:date="2024-12-20T21:43:00Z">
              <w:rPr>
                <w:rFonts w:ascii="Bookman Old Style" w:hAnsi="Bookman Old Style"/>
                <w:sz w:val="32"/>
                <w:szCs w:val="32"/>
              </w:rPr>
            </w:rPrChange>
          </w:rPr>
          <w:delText xml:space="preserve"> </w:delText>
        </w:r>
        <w:r w:rsidR="00374B6C" w:rsidRPr="007C3EDB" w:rsidDel="00B85C16">
          <w:rPr>
            <w:rFonts w:ascii="Bookman Old Style" w:hAnsi="Bookman Old Style"/>
            <w:szCs w:val="24"/>
            <w:rPrChange w:id="7496" w:author="Ashley Frank" w:date="2024-12-20T21:43:00Z">
              <w:rPr>
                <w:rFonts w:ascii="Bookman Old Style" w:hAnsi="Bookman Old Style"/>
                <w:sz w:val="32"/>
                <w:szCs w:val="32"/>
              </w:rPr>
            </w:rPrChange>
          </w:rPr>
          <w:delText xml:space="preserve">Through the phases of </w:delText>
        </w:r>
        <w:r w:rsidR="005E1BFD" w:rsidRPr="007C3EDB" w:rsidDel="00B85C16">
          <w:rPr>
            <w:rFonts w:ascii="Bookman Old Style" w:hAnsi="Bookman Old Style"/>
            <w:szCs w:val="24"/>
            <w:rPrChange w:id="7497" w:author="Ashley Frank" w:date="2024-12-20T21:43:00Z">
              <w:rPr>
                <w:rFonts w:ascii="Bookman Old Style" w:hAnsi="Bookman Old Style"/>
                <w:sz w:val="32"/>
                <w:szCs w:val="32"/>
              </w:rPr>
            </w:rPrChange>
          </w:rPr>
          <w:delText>change and discomfort</w:delText>
        </w:r>
        <w:r w:rsidR="00374B6C" w:rsidRPr="007C3EDB" w:rsidDel="00B85C16">
          <w:rPr>
            <w:rFonts w:ascii="Bookman Old Style" w:hAnsi="Bookman Old Style"/>
            <w:szCs w:val="24"/>
            <w:rPrChange w:id="7498" w:author="Ashley Frank" w:date="2024-12-20T21:43:00Z">
              <w:rPr>
                <w:rFonts w:ascii="Bookman Old Style" w:hAnsi="Bookman Old Style"/>
                <w:sz w:val="32"/>
                <w:szCs w:val="32"/>
              </w:rPr>
            </w:rPrChange>
          </w:rPr>
          <w:delText xml:space="preserve"> </w:delText>
        </w:r>
        <w:r w:rsidR="005E1BFD" w:rsidRPr="007C3EDB" w:rsidDel="00B85C16">
          <w:rPr>
            <w:rFonts w:ascii="Bookman Old Style" w:hAnsi="Bookman Old Style"/>
            <w:szCs w:val="24"/>
            <w:rPrChange w:id="7499" w:author="Ashley Frank" w:date="2024-12-20T21:43:00Z">
              <w:rPr>
                <w:rFonts w:ascii="Bookman Old Style" w:hAnsi="Bookman Old Style"/>
                <w:sz w:val="32"/>
                <w:szCs w:val="32"/>
              </w:rPr>
            </w:rPrChange>
          </w:rPr>
          <w:delText>comes</w:delText>
        </w:r>
      </w:del>
      <w:r w:rsidR="005E1BFD" w:rsidRPr="007C3EDB">
        <w:rPr>
          <w:rFonts w:ascii="Bookman Old Style" w:hAnsi="Bookman Old Style"/>
          <w:szCs w:val="24"/>
          <w:rPrChange w:id="7500" w:author="Ashley Frank" w:date="2024-12-20T21:43:00Z">
            <w:rPr>
              <w:rFonts w:ascii="Bookman Old Style" w:hAnsi="Bookman Old Style"/>
              <w:sz w:val="32"/>
              <w:szCs w:val="32"/>
            </w:rPr>
          </w:rPrChange>
        </w:rPr>
        <w:t xml:space="preserve"> </w:t>
      </w:r>
      <w:r w:rsidR="00374B6C" w:rsidRPr="007C3EDB">
        <w:rPr>
          <w:rFonts w:ascii="Bookman Old Style" w:hAnsi="Bookman Old Style"/>
          <w:szCs w:val="24"/>
          <w:rPrChange w:id="7501" w:author="Ashley Frank" w:date="2024-12-20T21:43:00Z">
            <w:rPr>
              <w:rFonts w:ascii="Bookman Old Style" w:hAnsi="Bookman Old Style"/>
              <w:sz w:val="32"/>
              <w:szCs w:val="32"/>
            </w:rPr>
          </w:rPrChange>
        </w:rPr>
        <w:t>g</w:t>
      </w:r>
      <w:r w:rsidR="005E1BFD" w:rsidRPr="007C3EDB">
        <w:rPr>
          <w:rFonts w:ascii="Bookman Old Style" w:hAnsi="Bookman Old Style"/>
          <w:szCs w:val="24"/>
          <w:rPrChange w:id="7502" w:author="Ashley Frank" w:date="2024-12-20T21:43:00Z">
            <w:rPr>
              <w:rFonts w:ascii="Bookman Old Style" w:hAnsi="Bookman Old Style"/>
              <w:sz w:val="32"/>
              <w:szCs w:val="32"/>
            </w:rPr>
          </w:rPrChange>
        </w:rPr>
        <w:t>rowth. This growth occurs because of the chang</w:t>
      </w:r>
      <w:ins w:id="7503" w:author="Ashley Frank" w:date="2024-12-31T03:42:00Z">
        <w:r w:rsidR="00B85C16">
          <w:rPr>
            <w:rFonts w:ascii="Bookman Old Style" w:hAnsi="Bookman Old Style"/>
            <w:szCs w:val="24"/>
          </w:rPr>
          <w:t>e</w:t>
        </w:r>
      </w:ins>
      <w:del w:id="7504" w:author="Ashley Frank" w:date="2024-12-31T03:42:00Z">
        <w:r w:rsidR="005E1BFD" w:rsidRPr="007C3EDB" w:rsidDel="00B85C16">
          <w:rPr>
            <w:rFonts w:ascii="Bookman Old Style" w:hAnsi="Bookman Old Style"/>
            <w:szCs w:val="24"/>
            <w:rPrChange w:id="7505" w:author="Ashley Frank" w:date="2024-12-20T21:43:00Z">
              <w:rPr>
                <w:rFonts w:ascii="Bookman Old Style" w:hAnsi="Bookman Old Style"/>
                <w:sz w:val="32"/>
                <w:szCs w:val="32"/>
              </w:rPr>
            </w:rPrChange>
          </w:rPr>
          <w:delText>e. This is important</w:delText>
        </w:r>
      </w:del>
      <w:r w:rsidR="005E1BFD" w:rsidRPr="007C3EDB">
        <w:rPr>
          <w:rFonts w:ascii="Bookman Old Style" w:hAnsi="Bookman Old Style"/>
          <w:szCs w:val="24"/>
          <w:rPrChange w:id="7506" w:author="Ashley Frank" w:date="2024-12-20T21:43:00Z">
            <w:rPr>
              <w:rFonts w:ascii="Bookman Old Style" w:hAnsi="Bookman Old Style"/>
              <w:sz w:val="32"/>
              <w:szCs w:val="32"/>
            </w:rPr>
          </w:rPrChange>
        </w:rPr>
        <w:t>. Flo</w:t>
      </w:r>
      <w:r w:rsidR="00374B6C" w:rsidRPr="007C3EDB">
        <w:rPr>
          <w:rFonts w:ascii="Bookman Old Style" w:hAnsi="Bookman Old Style"/>
          <w:szCs w:val="24"/>
          <w:rPrChange w:id="7507"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508" w:author="Ashley Frank" w:date="2024-12-20T21:43:00Z">
            <w:rPr>
              <w:rFonts w:ascii="Bookman Old Style" w:hAnsi="Bookman Old Style"/>
              <w:sz w:val="32"/>
              <w:szCs w:val="32"/>
            </w:rPr>
          </w:rPrChange>
        </w:rPr>
        <w:t>e</w:t>
      </w:r>
      <w:r w:rsidR="005E1BFD" w:rsidRPr="007C3EDB">
        <w:rPr>
          <w:rFonts w:ascii="Bookman Old Style" w:hAnsi="Bookman Old Style"/>
          <w:szCs w:val="24"/>
          <w:rPrChange w:id="7509" w:author="Ashley Frank" w:date="2024-12-20T21:43:00Z">
            <w:rPr>
              <w:rFonts w:ascii="Bookman Old Style" w:hAnsi="Bookman Old Style"/>
              <w:sz w:val="32"/>
              <w:szCs w:val="32"/>
            </w:rPr>
          </w:rPrChange>
        </w:rPr>
        <w:t xml:space="preserve">ring plants </w:t>
      </w:r>
      <w:r w:rsidR="005E1BFD" w:rsidRPr="007C3EDB">
        <w:rPr>
          <w:rFonts w:ascii="Bookman Old Style" w:hAnsi="Bookman Old Style"/>
          <w:b/>
          <w:bCs/>
          <w:szCs w:val="24"/>
          <w:u w:val="single"/>
          <w:rPrChange w:id="7510" w:author="Ashley Frank" w:date="2024-12-20T21:43:00Z">
            <w:rPr>
              <w:rFonts w:ascii="Bookman Old Style" w:hAnsi="Bookman Old Style"/>
              <w:b/>
              <w:bCs/>
              <w:sz w:val="32"/>
              <w:szCs w:val="32"/>
              <w:u w:val="single"/>
            </w:rPr>
          </w:rPrChange>
        </w:rPr>
        <w:t>do not</w:t>
      </w:r>
      <w:r w:rsidR="005E1BFD" w:rsidRPr="007C3EDB">
        <w:rPr>
          <w:rFonts w:ascii="Bookman Old Style" w:hAnsi="Bookman Old Style"/>
          <w:szCs w:val="24"/>
          <w:rPrChange w:id="7511" w:author="Ashley Frank" w:date="2024-12-20T21:43:00Z">
            <w:rPr>
              <w:rFonts w:ascii="Bookman Old Style" w:hAnsi="Bookman Old Style"/>
              <w:sz w:val="32"/>
              <w:szCs w:val="32"/>
            </w:rPr>
          </w:rPrChange>
        </w:rPr>
        <w:t xml:space="preserve"> </w:t>
      </w:r>
      <w:r w:rsidR="00374B6C" w:rsidRPr="007C3EDB">
        <w:rPr>
          <w:rFonts w:ascii="Bookman Old Style" w:hAnsi="Bookman Old Style"/>
          <w:szCs w:val="24"/>
          <w:rPrChange w:id="7512" w:author="Ashley Frank" w:date="2024-12-20T21:43:00Z">
            <w:rPr>
              <w:rFonts w:ascii="Bookman Old Style" w:hAnsi="Bookman Old Style"/>
              <w:sz w:val="32"/>
              <w:szCs w:val="32"/>
            </w:rPr>
          </w:rPrChange>
        </w:rPr>
        <w:t>thrive if the weather is</w:t>
      </w:r>
      <w:r w:rsidR="005E1BFD" w:rsidRPr="007C3EDB">
        <w:rPr>
          <w:rFonts w:ascii="Bookman Old Style" w:hAnsi="Bookman Old Style"/>
          <w:szCs w:val="24"/>
          <w:rPrChange w:id="7513" w:author="Ashley Frank" w:date="2024-12-20T21:43:00Z">
            <w:rPr>
              <w:rFonts w:ascii="Bookman Old Style" w:hAnsi="Bookman Old Style"/>
              <w:sz w:val="32"/>
              <w:szCs w:val="32"/>
            </w:rPr>
          </w:rPrChange>
        </w:rPr>
        <w:t xml:space="preserve"> 78 degrees and sunny every day</w:t>
      </w:r>
      <w:r w:rsidR="00374B6C" w:rsidRPr="007C3EDB">
        <w:rPr>
          <w:rFonts w:ascii="Bookman Old Style" w:hAnsi="Bookman Old Style"/>
          <w:szCs w:val="24"/>
          <w:rPrChange w:id="7514" w:author="Ashley Frank" w:date="2024-12-20T21:43:00Z">
            <w:rPr>
              <w:rFonts w:ascii="Bookman Old Style" w:hAnsi="Bookman Old Style"/>
              <w:sz w:val="32"/>
              <w:szCs w:val="32"/>
            </w:rPr>
          </w:rPrChange>
        </w:rPr>
        <w:t xml:space="preserve">; this </w:t>
      </w:r>
      <w:r w:rsidR="005E1BFD" w:rsidRPr="007C3EDB">
        <w:rPr>
          <w:rFonts w:ascii="Bookman Old Style" w:hAnsi="Bookman Old Style"/>
          <w:szCs w:val="24"/>
          <w:rPrChange w:id="7515" w:author="Ashley Frank" w:date="2024-12-20T21:43:00Z">
            <w:rPr>
              <w:rFonts w:ascii="Bookman Old Style" w:hAnsi="Bookman Old Style"/>
              <w:sz w:val="32"/>
              <w:szCs w:val="32"/>
            </w:rPr>
          </w:rPrChange>
        </w:rPr>
        <w:t xml:space="preserve">would not encourage growth. It is the winds, the rain, </w:t>
      </w:r>
      <w:r w:rsidR="00374B6C" w:rsidRPr="007C3EDB">
        <w:rPr>
          <w:rFonts w:ascii="Bookman Old Style" w:hAnsi="Bookman Old Style"/>
          <w:szCs w:val="24"/>
          <w:rPrChange w:id="7516" w:author="Ashley Frank" w:date="2024-12-20T21:43:00Z">
            <w:rPr>
              <w:rFonts w:ascii="Bookman Old Style" w:hAnsi="Bookman Old Style"/>
              <w:sz w:val="32"/>
              <w:szCs w:val="32"/>
            </w:rPr>
          </w:rPrChange>
        </w:rPr>
        <w:t xml:space="preserve">and </w:t>
      </w:r>
      <w:r w:rsidR="005E1BFD" w:rsidRPr="007C3EDB">
        <w:rPr>
          <w:rFonts w:ascii="Bookman Old Style" w:hAnsi="Bookman Old Style"/>
          <w:szCs w:val="24"/>
          <w:rPrChange w:id="7517" w:author="Ashley Frank" w:date="2024-12-20T21:43:00Z">
            <w:rPr>
              <w:rFonts w:ascii="Bookman Old Style" w:hAnsi="Bookman Old Style"/>
              <w:sz w:val="32"/>
              <w:szCs w:val="32"/>
            </w:rPr>
          </w:rPrChange>
        </w:rPr>
        <w:t xml:space="preserve">the cold temperatures that cause the plants to grow. The </w:t>
      </w:r>
      <w:ins w:id="7518" w:author="Ashley Frank" w:date="2024-12-31T03:45:00Z">
        <w:r w:rsidR="00B85C16">
          <w:rPr>
            <w:rFonts w:ascii="Bookman Old Style" w:hAnsi="Bookman Old Style"/>
            <w:szCs w:val="24"/>
          </w:rPr>
          <w:t xml:space="preserve">differing </w:t>
        </w:r>
      </w:ins>
      <w:del w:id="7519" w:author="Ashley Frank" w:date="2024-12-31T03:45:00Z">
        <w:r w:rsidR="005E1BFD" w:rsidRPr="007C3EDB" w:rsidDel="00B85C16">
          <w:rPr>
            <w:rFonts w:ascii="Bookman Old Style" w:hAnsi="Bookman Old Style"/>
            <w:szCs w:val="24"/>
            <w:rPrChange w:id="7520" w:author="Ashley Frank" w:date="2024-12-20T21:43:00Z">
              <w:rPr>
                <w:rFonts w:ascii="Bookman Old Style" w:hAnsi="Bookman Old Style"/>
                <w:sz w:val="32"/>
                <w:szCs w:val="32"/>
              </w:rPr>
            </w:rPrChange>
          </w:rPr>
          <w:delText xml:space="preserve">differing </w:delText>
        </w:r>
      </w:del>
      <w:r w:rsidR="00374B6C" w:rsidRPr="007C3EDB">
        <w:rPr>
          <w:rFonts w:ascii="Bookman Old Style" w:hAnsi="Bookman Old Style"/>
          <w:szCs w:val="24"/>
          <w:rPrChange w:id="7521" w:author="Ashley Frank" w:date="2024-12-20T21:43:00Z">
            <w:rPr>
              <w:rFonts w:ascii="Bookman Old Style" w:hAnsi="Bookman Old Style"/>
              <w:sz w:val="32"/>
              <w:szCs w:val="32"/>
            </w:rPr>
          </w:rPrChange>
        </w:rPr>
        <w:t>we</w:t>
      </w:r>
      <w:r w:rsidR="005E1BFD" w:rsidRPr="007C3EDB">
        <w:rPr>
          <w:rFonts w:ascii="Bookman Old Style" w:hAnsi="Bookman Old Style"/>
          <w:szCs w:val="24"/>
          <w:rPrChange w:id="7522" w:author="Ashley Frank" w:date="2024-12-20T21:43:00Z">
            <w:rPr>
              <w:rFonts w:ascii="Bookman Old Style" w:hAnsi="Bookman Old Style"/>
              <w:sz w:val="32"/>
              <w:szCs w:val="32"/>
            </w:rPr>
          </w:rPrChange>
        </w:rPr>
        <w:t xml:space="preserve">ather causes the roots to grow deeper, the bark to become </w:t>
      </w:r>
      <w:ins w:id="7523" w:author="Ashley Frank" w:date="2024-12-31T03:45:00Z">
        <w:r w:rsidR="00B85C16">
          <w:rPr>
            <w:rFonts w:ascii="Bookman Old Style" w:hAnsi="Bookman Old Style"/>
            <w:szCs w:val="24"/>
          </w:rPr>
          <w:t>stronger</w:t>
        </w:r>
      </w:ins>
      <w:del w:id="7524" w:author="Ashley Frank" w:date="2024-12-31T03:45:00Z">
        <w:r w:rsidR="005E1BFD" w:rsidRPr="007C3EDB" w:rsidDel="00B85C16">
          <w:rPr>
            <w:rFonts w:ascii="Bookman Old Style" w:hAnsi="Bookman Old Style"/>
            <w:szCs w:val="24"/>
            <w:rPrChange w:id="7525" w:author="Ashley Frank" w:date="2024-12-20T21:43:00Z">
              <w:rPr>
                <w:rFonts w:ascii="Bookman Old Style" w:hAnsi="Bookman Old Style"/>
                <w:sz w:val="32"/>
                <w:szCs w:val="32"/>
              </w:rPr>
            </w:rPrChange>
          </w:rPr>
          <w:delText>thicker</w:delText>
        </w:r>
      </w:del>
      <w:r w:rsidR="00374B6C" w:rsidRPr="007C3EDB">
        <w:rPr>
          <w:rFonts w:ascii="Bookman Old Style" w:hAnsi="Bookman Old Style"/>
          <w:szCs w:val="24"/>
          <w:rPrChange w:id="7526" w:author="Ashley Frank" w:date="2024-12-20T21:43:00Z">
            <w:rPr>
              <w:rFonts w:ascii="Bookman Old Style" w:hAnsi="Bookman Old Style"/>
              <w:sz w:val="32"/>
              <w:szCs w:val="32"/>
            </w:rPr>
          </w:rPrChange>
        </w:rPr>
        <w:t>,</w:t>
      </w:r>
      <w:r w:rsidR="005E1BFD" w:rsidRPr="007C3EDB">
        <w:rPr>
          <w:rFonts w:ascii="Bookman Old Style" w:hAnsi="Bookman Old Style"/>
          <w:szCs w:val="24"/>
          <w:rPrChange w:id="7527" w:author="Ashley Frank" w:date="2024-12-20T21:43:00Z">
            <w:rPr>
              <w:rFonts w:ascii="Bookman Old Style" w:hAnsi="Bookman Old Style"/>
              <w:sz w:val="32"/>
              <w:szCs w:val="32"/>
            </w:rPr>
          </w:rPrChange>
        </w:rPr>
        <w:t xml:space="preserve"> and the old leave</w:t>
      </w:r>
      <w:r w:rsidR="00374B6C" w:rsidRPr="007C3EDB">
        <w:rPr>
          <w:rFonts w:ascii="Bookman Old Style" w:hAnsi="Bookman Old Style"/>
          <w:szCs w:val="24"/>
          <w:rPrChange w:id="7528" w:author="Ashley Frank" w:date="2024-12-20T21:43:00Z">
            <w:rPr>
              <w:rFonts w:ascii="Bookman Old Style" w:hAnsi="Bookman Old Style"/>
              <w:sz w:val="32"/>
              <w:szCs w:val="32"/>
            </w:rPr>
          </w:rPrChange>
        </w:rPr>
        <w:t>s</w:t>
      </w:r>
      <w:r w:rsidR="005E1BFD" w:rsidRPr="007C3EDB">
        <w:rPr>
          <w:rFonts w:ascii="Bookman Old Style" w:hAnsi="Bookman Old Style"/>
          <w:szCs w:val="24"/>
          <w:rPrChange w:id="7529" w:author="Ashley Frank" w:date="2024-12-20T21:43:00Z">
            <w:rPr>
              <w:rFonts w:ascii="Bookman Old Style" w:hAnsi="Bookman Old Style"/>
              <w:sz w:val="32"/>
              <w:szCs w:val="32"/>
            </w:rPr>
          </w:rPrChange>
        </w:rPr>
        <w:t xml:space="preserve"> to fall off in order to produce new ones.</w:t>
      </w:r>
      <w:ins w:id="7530" w:author="Ashley Frank" w:date="2024-12-31T04:08:00Z">
        <w:r w:rsidR="0030362A">
          <w:rPr>
            <w:rFonts w:ascii="Bookman Old Style" w:hAnsi="Bookman Old Style"/>
            <w:szCs w:val="24"/>
          </w:rPr>
          <w:t xml:space="preserve"> </w:t>
        </w:r>
      </w:ins>
      <w:ins w:id="7531" w:author="Ashley Frank" w:date="2024-12-31T04:09:00Z">
        <w:r w:rsidR="0030362A">
          <w:rPr>
            <w:rFonts w:ascii="Bookman Old Style" w:hAnsi="Bookman Old Style"/>
            <w:szCs w:val="24"/>
          </w:rPr>
          <w:t>Scott Peck, author and psych</w:t>
        </w:r>
      </w:ins>
      <w:ins w:id="7532" w:author="Ashley Frank" w:date="2024-12-31T04:10:00Z">
        <w:r w:rsidR="0030362A">
          <w:rPr>
            <w:rFonts w:ascii="Bookman Old Style" w:hAnsi="Bookman Old Style"/>
            <w:szCs w:val="24"/>
          </w:rPr>
          <w:t>iatrist</w:t>
        </w:r>
      </w:ins>
      <w:ins w:id="7533" w:author="Ashley Frank" w:date="2024-12-31T04:09:00Z">
        <w:r w:rsidR="0030362A">
          <w:rPr>
            <w:rFonts w:ascii="Bookman Old Style" w:hAnsi="Bookman Old Style"/>
            <w:szCs w:val="24"/>
          </w:rPr>
          <w:t xml:space="preserve">, describes love as: </w:t>
        </w:r>
      </w:ins>
      <w:ins w:id="7534" w:author="Ashley Frank" w:date="2024-12-31T04:08:00Z">
        <w:r w:rsidR="0030362A" w:rsidRPr="0030362A">
          <w:rPr>
            <w:rFonts w:ascii="Bookman Old Style" w:hAnsi="Bookman Old Style"/>
            <w:szCs w:val="24"/>
            <w:rPrChange w:id="7535" w:author="Ashley Frank" w:date="2024-12-31T04:10:00Z">
              <w:rPr>
                <w:rFonts w:ascii="Arial" w:hAnsi="Arial" w:cs="Arial"/>
                <w:color w:val="040C28"/>
                <w:sz w:val="30"/>
                <w:szCs w:val="30"/>
              </w:rPr>
            </w:rPrChange>
          </w:rPr>
          <w:t>he will to extend one's self for the purpose of nurturing one's own or</w:t>
        </w:r>
        <w:r w:rsidR="0030362A">
          <w:rPr>
            <w:rFonts w:ascii="Arial" w:hAnsi="Arial" w:cs="Arial"/>
            <w:color w:val="040C28"/>
            <w:sz w:val="30"/>
            <w:szCs w:val="30"/>
          </w:rPr>
          <w:t xml:space="preserve"> </w:t>
        </w:r>
        <w:r w:rsidR="0030362A" w:rsidRPr="0030362A">
          <w:rPr>
            <w:rFonts w:ascii="Bookman Old Style" w:hAnsi="Bookman Old Style"/>
            <w:szCs w:val="24"/>
            <w:rPrChange w:id="7536" w:author="Ashley Frank" w:date="2024-12-31T04:10:00Z">
              <w:rPr>
                <w:rFonts w:ascii="Arial" w:hAnsi="Arial" w:cs="Arial"/>
                <w:color w:val="040C28"/>
                <w:sz w:val="30"/>
                <w:szCs w:val="30"/>
              </w:rPr>
            </w:rPrChange>
          </w:rPr>
          <w:t>another's</w:t>
        </w:r>
        <w:r w:rsidR="0030362A">
          <w:rPr>
            <w:rFonts w:ascii="Arial" w:hAnsi="Arial" w:cs="Arial"/>
            <w:color w:val="040C28"/>
            <w:sz w:val="30"/>
            <w:szCs w:val="30"/>
          </w:rPr>
          <w:t xml:space="preserve"> </w:t>
        </w:r>
        <w:r w:rsidR="0030362A" w:rsidRPr="0030362A">
          <w:rPr>
            <w:rFonts w:ascii="Bookman Old Style" w:hAnsi="Bookman Old Style"/>
            <w:szCs w:val="24"/>
            <w:rPrChange w:id="7537" w:author="Ashley Frank" w:date="2024-12-31T04:10:00Z">
              <w:rPr>
                <w:rFonts w:ascii="Arial" w:hAnsi="Arial" w:cs="Arial"/>
                <w:color w:val="040C28"/>
                <w:sz w:val="30"/>
                <w:szCs w:val="30"/>
              </w:rPr>
            </w:rPrChange>
          </w:rPr>
          <w:t>spiritual growth</w:t>
        </w:r>
        <w:r w:rsidR="0030362A">
          <w:rPr>
            <w:rFonts w:ascii="Arial" w:hAnsi="Arial" w:cs="Arial"/>
            <w:color w:val="1F1F1F"/>
            <w:sz w:val="30"/>
            <w:szCs w:val="30"/>
            <w:shd w:val="clear" w:color="auto" w:fill="FFFFFF"/>
          </w:rPr>
          <w:t>.</w:t>
        </w:r>
      </w:ins>
    </w:p>
    <w:p w14:paraId="304D9E0F" w14:textId="6342FB1E" w:rsidR="00374B6C" w:rsidRPr="007C3EDB" w:rsidRDefault="00374B6C" w:rsidP="00734DBC">
      <w:pPr>
        <w:pStyle w:val="BodyText"/>
        <w:spacing w:line="360" w:lineRule="auto"/>
        <w:rPr>
          <w:rFonts w:ascii="Bookman Old Style" w:hAnsi="Bookman Old Style"/>
          <w:szCs w:val="24"/>
          <w:rPrChange w:id="7538" w:author="Ashley Frank" w:date="2024-12-20T21:43:00Z">
            <w:rPr>
              <w:rFonts w:ascii="Bookman Old Style" w:hAnsi="Bookman Old Style"/>
              <w:sz w:val="32"/>
              <w:szCs w:val="32"/>
            </w:rPr>
          </w:rPrChange>
        </w:rPr>
      </w:pPr>
      <w:r w:rsidRPr="007C3EDB">
        <w:rPr>
          <w:rFonts w:ascii="Bookman Old Style" w:hAnsi="Bookman Old Style"/>
          <w:szCs w:val="24"/>
          <w:rPrChange w:id="7539" w:author="Ashley Frank" w:date="2024-12-20T21:43:00Z">
            <w:rPr>
              <w:rFonts w:ascii="Bookman Old Style" w:hAnsi="Bookman Old Style"/>
              <w:sz w:val="32"/>
              <w:szCs w:val="32"/>
            </w:rPr>
          </w:rPrChange>
        </w:rPr>
        <w:t>Similarly</w:t>
      </w:r>
      <w:r w:rsidR="005E1BFD" w:rsidRPr="007C3EDB">
        <w:rPr>
          <w:rFonts w:ascii="Bookman Old Style" w:hAnsi="Bookman Old Style"/>
          <w:szCs w:val="24"/>
          <w:rPrChange w:id="7540" w:author="Ashley Frank" w:date="2024-12-20T21:43:00Z">
            <w:rPr>
              <w:rFonts w:ascii="Bookman Old Style" w:hAnsi="Bookman Old Style"/>
              <w:sz w:val="32"/>
              <w:szCs w:val="32"/>
            </w:rPr>
          </w:rPrChange>
        </w:rPr>
        <w:t xml:space="preserve">, marriages go through seasonal growth and change. </w:t>
      </w:r>
      <w:r w:rsidRPr="007C3EDB">
        <w:rPr>
          <w:rFonts w:ascii="Bookman Old Style" w:hAnsi="Bookman Old Style"/>
          <w:szCs w:val="24"/>
          <w:rPrChange w:id="7541" w:author="Ashley Frank" w:date="2024-12-20T21:43:00Z">
            <w:rPr>
              <w:rFonts w:ascii="Bookman Old Style" w:hAnsi="Bookman Old Style"/>
              <w:sz w:val="32"/>
              <w:szCs w:val="32"/>
            </w:rPr>
          </w:rPrChange>
        </w:rPr>
        <w:t>M</w:t>
      </w:r>
      <w:r w:rsidR="005E1BFD" w:rsidRPr="007C3EDB">
        <w:rPr>
          <w:rFonts w:ascii="Bookman Old Style" w:hAnsi="Bookman Old Style"/>
          <w:szCs w:val="24"/>
          <w:rPrChange w:id="7542" w:author="Ashley Frank" w:date="2024-12-20T21:43:00Z">
            <w:rPr>
              <w:rFonts w:ascii="Bookman Old Style" w:hAnsi="Bookman Old Style"/>
              <w:sz w:val="32"/>
              <w:szCs w:val="32"/>
            </w:rPr>
          </w:rPrChange>
        </w:rPr>
        <w:t>ature couples realize the changes and the discomfort and are willing to change accordingly for the sake of their loved one</w:t>
      </w:r>
      <w:r w:rsidRPr="007C3EDB">
        <w:rPr>
          <w:rFonts w:ascii="Bookman Old Style" w:hAnsi="Bookman Old Style"/>
          <w:szCs w:val="24"/>
          <w:rPrChange w:id="7543" w:author="Ashley Frank" w:date="2024-12-20T21:43:00Z">
            <w:rPr>
              <w:rFonts w:ascii="Bookman Old Style" w:hAnsi="Bookman Old Style"/>
              <w:sz w:val="32"/>
              <w:szCs w:val="32"/>
            </w:rPr>
          </w:rPrChange>
        </w:rPr>
        <w:t>s</w:t>
      </w:r>
      <w:r w:rsidR="005E1BFD" w:rsidRPr="007C3EDB">
        <w:rPr>
          <w:rFonts w:ascii="Bookman Old Style" w:hAnsi="Bookman Old Style"/>
          <w:szCs w:val="24"/>
          <w:rPrChange w:id="7544" w:author="Ashley Frank" w:date="2024-12-20T21:43:00Z">
            <w:rPr>
              <w:rFonts w:ascii="Bookman Old Style" w:hAnsi="Bookman Old Style"/>
              <w:sz w:val="32"/>
              <w:szCs w:val="32"/>
            </w:rPr>
          </w:rPrChange>
        </w:rPr>
        <w:t xml:space="preserve">. They realize that the relationship is changing for the better as it matures. The last part of this process is </w:t>
      </w:r>
      <w:r w:rsidR="005E1BFD" w:rsidRPr="00B85C16">
        <w:rPr>
          <w:rFonts w:ascii="Bookman Old Style" w:hAnsi="Bookman Old Style"/>
          <w:b/>
          <w:bCs/>
          <w:i/>
          <w:iCs/>
          <w:szCs w:val="24"/>
          <w:rPrChange w:id="7545" w:author="Ashley Frank" w:date="2024-12-31T03:48:00Z">
            <w:rPr>
              <w:rFonts w:ascii="Bookman Old Style" w:hAnsi="Bookman Old Style"/>
              <w:sz w:val="32"/>
              <w:szCs w:val="32"/>
            </w:rPr>
          </w:rPrChange>
        </w:rPr>
        <w:t>Opportunity</w:t>
      </w:r>
      <w:r w:rsidR="005E1BFD" w:rsidRPr="007C3EDB">
        <w:rPr>
          <w:rFonts w:ascii="Bookman Old Style" w:hAnsi="Bookman Old Style"/>
          <w:szCs w:val="24"/>
          <w:rPrChange w:id="7546" w:author="Ashley Frank" w:date="2024-12-20T21:43:00Z">
            <w:rPr>
              <w:rFonts w:ascii="Bookman Old Style" w:hAnsi="Bookman Old Style"/>
              <w:sz w:val="32"/>
              <w:szCs w:val="32"/>
            </w:rPr>
          </w:rPrChange>
        </w:rPr>
        <w:t xml:space="preserve">. When changes </w:t>
      </w:r>
      <w:r w:rsidRPr="007C3EDB">
        <w:rPr>
          <w:rFonts w:ascii="Bookman Old Style" w:hAnsi="Bookman Old Style"/>
          <w:szCs w:val="24"/>
          <w:rPrChange w:id="7547" w:author="Ashley Frank" w:date="2024-12-20T21:43:00Z">
            <w:rPr>
              <w:rFonts w:ascii="Bookman Old Style" w:hAnsi="Bookman Old Style"/>
              <w:sz w:val="32"/>
              <w:szCs w:val="32"/>
            </w:rPr>
          </w:rPrChange>
        </w:rPr>
        <w:t xml:space="preserve">occur through </w:t>
      </w:r>
      <w:r w:rsidR="005E1BFD" w:rsidRPr="007C3EDB">
        <w:rPr>
          <w:rFonts w:ascii="Bookman Old Style" w:hAnsi="Bookman Old Style"/>
          <w:szCs w:val="24"/>
          <w:rPrChange w:id="7548" w:author="Ashley Frank" w:date="2024-12-20T21:43:00Z">
            <w:rPr>
              <w:rFonts w:ascii="Bookman Old Style" w:hAnsi="Bookman Old Style"/>
              <w:sz w:val="32"/>
              <w:szCs w:val="32"/>
            </w:rPr>
          </w:rPrChange>
        </w:rPr>
        <w:t>discomfort</w:t>
      </w:r>
      <w:r w:rsidRPr="007C3EDB">
        <w:rPr>
          <w:rFonts w:ascii="Bookman Old Style" w:hAnsi="Bookman Old Style"/>
          <w:szCs w:val="24"/>
          <w:rPrChange w:id="7549" w:author="Ashley Frank" w:date="2024-12-20T21:43:00Z">
            <w:rPr>
              <w:rFonts w:ascii="Bookman Old Style" w:hAnsi="Bookman Old Style"/>
              <w:sz w:val="32"/>
              <w:szCs w:val="32"/>
            </w:rPr>
          </w:rPrChange>
        </w:rPr>
        <w:t xml:space="preserve"> and </w:t>
      </w:r>
      <w:r w:rsidR="005E1BFD" w:rsidRPr="007C3EDB">
        <w:rPr>
          <w:rFonts w:ascii="Bookman Old Style" w:hAnsi="Bookman Old Style"/>
          <w:szCs w:val="24"/>
          <w:rPrChange w:id="7550" w:author="Ashley Frank" w:date="2024-12-20T21:43:00Z">
            <w:rPr>
              <w:rFonts w:ascii="Bookman Old Style" w:hAnsi="Bookman Old Style"/>
              <w:sz w:val="32"/>
              <w:szCs w:val="32"/>
            </w:rPr>
          </w:rPrChange>
        </w:rPr>
        <w:t>growth is allo</w:t>
      </w:r>
      <w:r w:rsidRPr="007C3EDB">
        <w:rPr>
          <w:rFonts w:ascii="Bookman Old Style" w:hAnsi="Bookman Old Style"/>
          <w:szCs w:val="24"/>
          <w:rPrChange w:id="7551"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552" w:author="Ashley Frank" w:date="2024-12-20T21:43:00Z">
            <w:rPr>
              <w:rFonts w:ascii="Bookman Old Style" w:hAnsi="Bookman Old Style"/>
              <w:sz w:val="32"/>
              <w:szCs w:val="32"/>
            </w:rPr>
          </w:rPrChange>
        </w:rPr>
        <w:t>e</w:t>
      </w:r>
      <w:r w:rsidR="005E1BFD" w:rsidRPr="007C3EDB">
        <w:rPr>
          <w:rFonts w:ascii="Bookman Old Style" w:hAnsi="Bookman Old Style"/>
          <w:szCs w:val="24"/>
          <w:rPrChange w:id="7553" w:author="Ashley Frank" w:date="2024-12-20T21:43:00Z">
            <w:rPr>
              <w:rFonts w:ascii="Bookman Old Style" w:hAnsi="Bookman Old Style"/>
              <w:sz w:val="32"/>
              <w:szCs w:val="32"/>
            </w:rPr>
          </w:rPrChange>
        </w:rPr>
        <w:t xml:space="preserve">d to happen, opportunities for flourishment in the relationship </w:t>
      </w:r>
      <w:r w:rsidRPr="007C3EDB">
        <w:rPr>
          <w:rFonts w:ascii="Bookman Old Style" w:hAnsi="Bookman Old Style"/>
          <w:szCs w:val="24"/>
          <w:rPrChange w:id="7554" w:author="Ashley Frank" w:date="2024-12-20T21:43:00Z">
            <w:rPr>
              <w:rFonts w:ascii="Bookman Old Style" w:hAnsi="Bookman Old Style"/>
              <w:sz w:val="32"/>
              <w:szCs w:val="32"/>
            </w:rPr>
          </w:rPrChange>
        </w:rPr>
        <w:t>are</w:t>
      </w:r>
      <w:r w:rsidR="005E1BFD" w:rsidRPr="007C3EDB">
        <w:rPr>
          <w:rFonts w:ascii="Bookman Old Style" w:hAnsi="Bookman Old Style"/>
          <w:szCs w:val="24"/>
          <w:rPrChange w:id="7555" w:author="Ashley Frank" w:date="2024-12-20T21:43:00Z">
            <w:rPr>
              <w:rFonts w:ascii="Bookman Old Style" w:hAnsi="Bookman Old Style"/>
              <w:sz w:val="32"/>
              <w:szCs w:val="32"/>
            </w:rPr>
          </w:rPrChange>
        </w:rPr>
        <w:t xml:space="preserve"> present. Opportunities to see each other better, to love better, to grow better together, to </w:t>
      </w:r>
      <w:ins w:id="7556" w:author="Ashley Frank" w:date="2024-12-31T03:49:00Z">
        <w:r w:rsidR="00B85C16">
          <w:rPr>
            <w:rFonts w:ascii="Bookman Old Style" w:hAnsi="Bookman Old Style"/>
            <w:szCs w:val="24"/>
          </w:rPr>
          <w:t>receive blessings</w:t>
        </w:r>
      </w:ins>
      <w:del w:id="7557" w:author="Ashley Frank" w:date="2024-12-31T03:49:00Z">
        <w:r w:rsidR="005E1BFD" w:rsidRPr="007C3EDB" w:rsidDel="00B85C16">
          <w:rPr>
            <w:rFonts w:ascii="Bookman Old Style" w:hAnsi="Bookman Old Style"/>
            <w:szCs w:val="24"/>
            <w:rPrChange w:id="7558" w:author="Ashley Frank" w:date="2024-12-20T21:43:00Z">
              <w:rPr>
                <w:rFonts w:ascii="Bookman Old Style" w:hAnsi="Bookman Old Style"/>
                <w:sz w:val="32"/>
                <w:szCs w:val="32"/>
              </w:rPr>
            </w:rPrChange>
          </w:rPr>
          <w:delText>allow great things to occur</w:delText>
        </w:r>
      </w:del>
      <w:r w:rsidRPr="007C3EDB">
        <w:rPr>
          <w:rFonts w:ascii="Bookman Old Style" w:hAnsi="Bookman Old Style"/>
          <w:szCs w:val="24"/>
          <w:rPrChange w:id="7559" w:author="Ashley Frank" w:date="2024-12-20T21:43:00Z">
            <w:rPr>
              <w:rFonts w:ascii="Bookman Old Style" w:hAnsi="Bookman Old Style"/>
              <w:sz w:val="32"/>
              <w:szCs w:val="32"/>
            </w:rPr>
          </w:rPrChange>
        </w:rPr>
        <w:t>,</w:t>
      </w:r>
      <w:r w:rsidR="005E1BFD" w:rsidRPr="007C3EDB">
        <w:rPr>
          <w:rFonts w:ascii="Bookman Old Style" w:hAnsi="Bookman Old Style"/>
          <w:szCs w:val="24"/>
          <w:rPrChange w:id="7560" w:author="Ashley Frank" w:date="2024-12-20T21:43:00Z">
            <w:rPr>
              <w:rFonts w:ascii="Bookman Old Style" w:hAnsi="Bookman Old Style"/>
              <w:sz w:val="32"/>
              <w:szCs w:val="32"/>
            </w:rPr>
          </w:rPrChange>
        </w:rPr>
        <w:t xml:space="preserve"> and to rid themselves of things that are causing stagnation and polarization. Too often</w:t>
      </w:r>
      <w:r w:rsidRPr="007C3EDB">
        <w:rPr>
          <w:rFonts w:ascii="Bookman Old Style" w:hAnsi="Bookman Old Style"/>
          <w:szCs w:val="24"/>
          <w:rPrChange w:id="7561" w:author="Ashley Frank" w:date="2024-12-20T21:43:00Z">
            <w:rPr>
              <w:rFonts w:ascii="Bookman Old Style" w:hAnsi="Bookman Old Style"/>
              <w:sz w:val="32"/>
              <w:szCs w:val="32"/>
            </w:rPr>
          </w:rPrChange>
        </w:rPr>
        <w:t>,</w:t>
      </w:r>
      <w:r w:rsidR="005E1BFD" w:rsidRPr="007C3EDB">
        <w:rPr>
          <w:rFonts w:ascii="Bookman Old Style" w:hAnsi="Bookman Old Style"/>
          <w:szCs w:val="24"/>
          <w:rPrChange w:id="7562" w:author="Ashley Frank" w:date="2024-12-20T21:43:00Z">
            <w:rPr>
              <w:rFonts w:ascii="Bookman Old Style" w:hAnsi="Bookman Old Style"/>
              <w:sz w:val="32"/>
              <w:szCs w:val="32"/>
            </w:rPr>
          </w:rPrChange>
        </w:rPr>
        <w:t xml:space="preserve"> people resist change</w:t>
      </w:r>
      <w:r w:rsidRPr="007C3EDB">
        <w:rPr>
          <w:rFonts w:ascii="Bookman Old Style" w:hAnsi="Bookman Old Style"/>
          <w:szCs w:val="24"/>
          <w:rPrChange w:id="7563" w:author="Ashley Frank" w:date="2024-12-20T21:43:00Z">
            <w:rPr>
              <w:rFonts w:ascii="Bookman Old Style" w:hAnsi="Bookman Old Style"/>
              <w:sz w:val="32"/>
              <w:szCs w:val="32"/>
            </w:rPr>
          </w:rPrChange>
        </w:rPr>
        <w:t>,</w:t>
      </w:r>
      <w:r w:rsidR="005E1BFD" w:rsidRPr="007C3EDB">
        <w:rPr>
          <w:rFonts w:ascii="Bookman Old Style" w:hAnsi="Bookman Old Style"/>
          <w:szCs w:val="24"/>
          <w:rPrChange w:id="7564" w:author="Ashley Frank" w:date="2024-12-20T21:43:00Z">
            <w:rPr>
              <w:rFonts w:ascii="Bookman Old Style" w:hAnsi="Bookman Old Style"/>
              <w:sz w:val="32"/>
              <w:szCs w:val="32"/>
            </w:rPr>
          </w:rPrChange>
        </w:rPr>
        <w:t xml:space="preserve"> which causes stagnation. Change is a decision made.</w:t>
      </w:r>
    </w:p>
    <w:p w14:paraId="38451656" w14:textId="65D336AD" w:rsidR="003E0A98" w:rsidRPr="007C3EDB" w:rsidRDefault="005E1BFD" w:rsidP="00734DBC">
      <w:pPr>
        <w:pStyle w:val="BodyText"/>
        <w:spacing w:line="360" w:lineRule="auto"/>
        <w:rPr>
          <w:rFonts w:ascii="Bookman Old Style" w:hAnsi="Bookman Old Style"/>
          <w:szCs w:val="24"/>
          <w:rPrChange w:id="7565" w:author="Ashley Frank" w:date="2024-12-20T21:43:00Z">
            <w:rPr>
              <w:rFonts w:ascii="Bookman Old Style" w:hAnsi="Bookman Old Style"/>
              <w:sz w:val="32"/>
              <w:szCs w:val="32"/>
            </w:rPr>
          </w:rPrChange>
        </w:rPr>
      </w:pPr>
      <w:r w:rsidRPr="007C3EDB">
        <w:rPr>
          <w:rFonts w:ascii="Bookman Old Style" w:hAnsi="Bookman Old Style"/>
          <w:szCs w:val="24"/>
          <w:rPrChange w:id="7566" w:author="Ashley Frank" w:date="2024-12-20T21:43:00Z">
            <w:rPr>
              <w:rFonts w:ascii="Bookman Old Style" w:hAnsi="Bookman Old Style"/>
              <w:sz w:val="32"/>
              <w:szCs w:val="32"/>
            </w:rPr>
          </w:rPrChange>
        </w:rPr>
        <w:t xml:space="preserve">Change allows </w:t>
      </w:r>
      <w:r w:rsidR="00374B6C" w:rsidRPr="007C3EDB">
        <w:rPr>
          <w:rFonts w:ascii="Bookman Old Style" w:hAnsi="Bookman Old Style"/>
          <w:szCs w:val="24"/>
          <w:rPrChange w:id="7567" w:author="Ashley Frank" w:date="2024-12-20T21:43:00Z">
            <w:rPr>
              <w:rFonts w:ascii="Bookman Old Style" w:hAnsi="Bookman Old Style"/>
              <w:sz w:val="32"/>
              <w:szCs w:val="32"/>
            </w:rPr>
          </w:rPrChange>
        </w:rPr>
        <w:t xml:space="preserve">us </w:t>
      </w:r>
      <w:r w:rsidRPr="007C3EDB">
        <w:rPr>
          <w:rFonts w:ascii="Bookman Old Style" w:hAnsi="Bookman Old Style"/>
          <w:szCs w:val="24"/>
          <w:rPrChange w:id="7568" w:author="Ashley Frank" w:date="2024-12-20T21:43:00Z">
            <w:rPr>
              <w:rFonts w:ascii="Bookman Old Style" w:hAnsi="Bookman Old Style"/>
              <w:sz w:val="32"/>
              <w:szCs w:val="32"/>
            </w:rPr>
          </w:rPrChange>
        </w:rPr>
        <w:t>to be their ‘best’ for their mate. When you first met</w:t>
      </w:r>
      <w:r w:rsidR="00374B6C" w:rsidRPr="007C3EDB">
        <w:rPr>
          <w:rFonts w:ascii="Bookman Old Style" w:hAnsi="Bookman Old Style"/>
          <w:szCs w:val="24"/>
          <w:rPrChange w:id="7569" w:author="Ashley Frank" w:date="2024-12-20T21:43:00Z">
            <w:rPr>
              <w:rFonts w:ascii="Bookman Old Style" w:hAnsi="Bookman Old Style"/>
              <w:sz w:val="32"/>
              <w:szCs w:val="32"/>
            </w:rPr>
          </w:rPrChange>
        </w:rPr>
        <w:t>,</w:t>
      </w:r>
      <w:r w:rsidRPr="007C3EDB">
        <w:rPr>
          <w:rFonts w:ascii="Bookman Old Style" w:hAnsi="Bookman Old Style"/>
          <w:szCs w:val="24"/>
          <w:rPrChange w:id="7570" w:author="Ashley Frank" w:date="2024-12-20T21:43:00Z">
            <w:rPr>
              <w:rFonts w:ascii="Bookman Old Style" w:hAnsi="Bookman Old Style"/>
              <w:sz w:val="32"/>
              <w:szCs w:val="32"/>
            </w:rPr>
          </w:rPrChange>
        </w:rPr>
        <w:t xml:space="preserve"> you presented yourself as your best</w:t>
      </w:r>
      <w:r w:rsidR="007434E6" w:rsidRPr="007C3EDB">
        <w:rPr>
          <w:rFonts w:ascii="Bookman Old Style" w:hAnsi="Bookman Old Style"/>
          <w:szCs w:val="24"/>
          <w:rPrChange w:id="7571" w:author="Ashley Frank" w:date="2024-12-20T21:43:00Z">
            <w:rPr>
              <w:rFonts w:ascii="Bookman Old Style" w:hAnsi="Bookman Old Style"/>
              <w:sz w:val="32"/>
              <w:szCs w:val="32"/>
            </w:rPr>
          </w:rPrChange>
        </w:rPr>
        <w:t xml:space="preserve">. You </w:t>
      </w:r>
      <w:ins w:id="7572" w:author="Ashley Frank" w:date="2024-12-31T03:50:00Z">
        <w:r w:rsidR="00B85C16">
          <w:rPr>
            <w:rFonts w:ascii="Bookman Old Style" w:hAnsi="Bookman Old Style"/>
            <w:szCs w:val="24"/>
          </w:rPr>
          <w:t xml:space="preserve">wore your best </w:t>
        </w:r>
      </w:ins>
      <w:del w:id="7573" w:author="Ashley Frank" w:date="2024-12-31T03:50:00Z">
        <w:r w:rsidR="007434E6" w:rsidRPr="007C3EDB" w:rsidDel="00B85C16">
          <w:rPr>
            <w:rFonts w:ascii="Bookman Old Style" w:hAnsi="Bookman Old Style"/>
            <w:szCs w:val="24"/>
            <w:rPrChange w:id="7574" w:author="Ashley Frank" w:date="2024-12-20T21:43:00Z">
              <w:rPr>
                <w:rFonts w:ascii="Bookman Old Style" w:hAnsi="Bookman Old Style"/>
                <w:sz w:val="32"/>
                <w:szCs w:val="32"/>
              </w:rPr>
            </w:rPrChange>
          </w:rPr>
          <w:delText xml:space="preserve">had good </w:delText>
        </w:r>
      </w:del>
      <w:r w:rsidR="007434E6" w:rsidRPr="007C3EDB">
        <w:rPr>
          <w:rFonts w:ascii="Bookman Old Style" w:hAnsi="Bookman Old Style"/>
          <w:szCs w:val="24"/>
          <w:rPrChange w:id="7575" w:author="Ashley Frank" w:date="2024-12-20T21:43:00Z">
            <w:rPr>
              <w:rFonts w:ascii="Bookman Old Style" w:hAnsi="Bookman Old Style"/>
              <w:sz w:val="32"/>
              <w:szCs w:val="32"/>
            </w:rPr>
          </w:rPrChange>
        </w:rPr>
        <w:t xml:space="preserve">clothes, </w:t>
      </w:r>
      <w:ins w:id="7576" w:author="Ashley Frank" w:date="2024-12-31T03:50:00Z">
        <w:r w:rsidR="00B85C16">
          <w:rPr>
            <w:rFonts w:ascii="Bookman Old Style" w:hAnsi="Bookman Old Style"/>
            <w:szCs w:val="24"/>
          </w:rPr>
          <w:t xml:space="preserve">had </w:t>
        </w:r>
      </w:ins>
      <w:r w:rsidR="007434E6" w:rsidRPr="007C3EDB">
        <w:rPr>
          <w:rFonts w:ascii="Bookman Old Style" w:hAnsi="Bookman Old Style"/>
          <w:szCs w:val="24"/>
          <w:rPrChange w:id="7577" w:author="Ashley Frank" w:date="2024-12-20T21:43:00Z">
            <w:rPr>
              <w:rFonts w:ascii="Bookman Old Style" w:hAnsi="Bookman Old Style"/>
              <w:sz w:val="32"/>
              <w:szCs w:val="32"/>
            </w:rPr>
          </w:rPrChange>
        </w:rPr>
        <w:t>good manners</w:t>
      </w:r>
      <w:del w:id="7578" w:author="Ashley Frank" w:date="2024-12-31T03:51:00Z">
        <w:r w:rsidR="007434E6" w:rsidRPr="007C3EDB" w:rsidDel="00B85C16">
          <w:rPr>
            <w:rFonts w:ascii="Bookman Old Style" w:hAnsi="Bookman Old Style"/>
            <w:szCs w:val="24"/>
            <w:rPrChange w:id="7579" w:author="Ashley Frank" w:date="2024-12-20T21:43:00Z">
              <w:rPr>
                <w:rFonts w:ascii="Bookman Old Style" w:hAnsi="Bookman Old Style"/>
                <w:sz w:val="32"/>
                <w:szCs w:val="32"/>
              </w:rPr>
            </w:rPrChange>
          </w:rPr>
          <w:delText xml:space="preserve">, </w:delText>
        </w:r>
      </w:del>
      <w:ins w:id="7580" w:author="Ashley Frank" w:date="2024-12-31T03:51:00Z">
        <w:r w:rsidR="00B85C16">
          <w:rPr>
            <w:rFonts w:ascii="Bookman Old Style" w:hAnsi="Bookman Old Style"/>
            <w:szCs w:val="24"/>
          </w:rPr>
          <w:t xml:space="preserve"> and </w:t>
        </w:r>
      </w:ins>
      <w:r w:rsidR="007434E6" w:rsidRPr="007C3EDB">
        <w:rPr>
          <w:rFonts w:ascii="Bookman Old Style" w:hAnsi="Bookman Old Style"/>
          <w:szCs w:val="24"/>
          <w:rPrChange w:id="7581" w:author="Ashley Frank" w:date="2024-12-20T21:43:00Z">
            <w:rPr>
              <w:rFonts w:ascii="Bookman Old Style" w:hAnsi="Bookman Old Style"/>
              <w:sz w:val="32"/>
              <w:szCs w:val="32"/>
            </w:rPr>
          </w:rPrChange>
        </w:rPr>
        <w:t xml:space="preserve">good attentiveness skills, and </w:t>
      </w:r>
      <w:ins w:id="7582" w:author="Ashley Frank" w:date="2024-12-31T03:51:00Z">
        <w:r w:rsidR="00B85C16">
          <w:rPr>
            <w:rFonts w:ascii="Bookman Old Style" w:hAnsi="Bookman Old Style"/>
            <w:szCs w:val="24"/>
          </w:rPr>
          <w:t xml:space="preserve">did your best to have your mate gravitate </w:t>
        </w:r>
      </w:ins>
      <w:del w:id="7583" w:author="Ashley Frank" w:date="2024-12-31T03:51:00Z">
        <w:r w:rsidR="007434E6" w:rsidRPr="007C3EDB" w:rsidDel="00B85C16">
          <w:rPr>
            <w:rFonts w:ascii="Bookman Old Style" w:hAnsi="Bookman Old Style"/>
            <w:szCs w:val="24"/>
            <w:rPrChange w:id="7584" w:author="Ashley Frank" w:date="2024-12-20T21:43:00Z">
              <w:rPr>
                <w:rFonts w:ascii="Bookman Old Style" w:hAnsi="Bookman Old Style"/>
                <w:sz w:val="32"/>
                <w:szCs w:val="32"/>
              </w:rPr>
            </w:rPrChange>
          </w:rPr>
          <w:lastRenderedPageBreak/>
          <w:delText>w</w:delText>
        </w:r>
        <w:r w:rsidR="00374B6C" w:rsidRPr="007C3EDB" w:rsidDel="00B85C16">
          <w:rPr>
            <w:rFonts w:ascii="Bookman Old Style" w:hAnsi="Bookman Old Style"/>
            <w:szCs w:val="24"/>
            <w:rPrChange w:id="7585" w:author="Ashley Frank" w:date="2024-12-20T21:43:00Z">
              <w:rPr>
                <w:rFonts w:ascii="Bookman Old Style" w:hAnsi="Bookman Old Style"/>
                <w:sz w:val="32"/>
                <w:szCs w:val="32"/>
              </w:rPr>
            </w:rPrChange>
          </w:rPr>
          <w:delText>ere</w:delText>
        </w:r>
        <w:r w:rsidR="007434E6" w:rsidRPr="007C3EDB" w:rsidDel="00B85C16">
          <w:rPr>
            <w:rFonts w:ascii="Bookman Old Style" w:hAnsi="Bookman Old Style"/>
            <w:szCs w:val="24"/>
            <w:rPrChange w:id="7586" w:author="Ashley Frank" w:date="2024-12-20T21:43:00Z">
              <w:rPr>
                <w:rFonts w:ascii="Bookman Old Style" w:hAnsi="Bookman Old Style"/>
                <w:sz w:val="32"/>
                <w:szCs w:val="32"/>
              </w:rPr>
            </w:rPrChange>
          </w:rPr>
          <w:delText xml:space="preserve"> aware of causing your potential mate to gravitate </w:delText>
        </w:r>
      </w:del>
      <w:r w:rsidR="007434E6" w:rsidRPr="007C3EDB">
        <w:rPr>
          <w:rFonts w:ascii="Bookman Old Style" w:hAnsi="Bookman Old Style"/>
          <w:szCs w:val="24"/>
          <w:rPrChange w:id="7587" w:author="Ashley Frank" w:date="2024-12-20T21:43:00Z">
            <w:rPr>
              <w:rFonts w:ascii="Bookman Old Style" w:hAnsi="Bookman Old Style"/>
              <w:sz w:val="32"/>
              <w:szCs w:val="32"/>
            </w:rPr>
          </w:rPrChange>
        </w:rPr>
        <w:t xml:space="preserve">closer to you. Why does that have to change? </w:t>
      </w:r>
      <w:ins w:id="7588" w:author="Ashley Frank" w:date="2024-12-31T03:52:00Z">
        <w:r w:rsidR="00B85C16">
          <w:rPr>
            <w:rFonts w:ascii="Bookman Old Style" w:hAnsi="Bookman Old Style"/>
            <w:szCs w:val="24"/>
          </w:rPr>
          <w:t xml:space="preserve">There’s always room for improvement in </w:t>
        </w:r>
      </w:ins>
      <w:del w:id="7589" w:author="Ashley Frank" w:date="2024-12-31T03:52:00Z">
        <w:r w:rsidR="002C4A2E" w:rsidRPr="007C3EDB" w:rsidDel="00B85C16">
          <w:rPr>
            <w:rFonts w:ascii="Bookman Old Style" w:hAnsi="Bookman Old Style"/>
            <w:szCs w:val="24"/>
            <w:rPrChange w:id="7590" w:author="Ashley Frank" w:date="2024-12-20T21:43:00Z">
              <w:rPr>
                <w:rFonts w:ascii="Bookman Old Style" w:hAnsi="Bookman Old Style"/>
                <w:sz w:val="32"/>
                <w:szCs w:val="32"/>
              </w:rPr>
            </w:rPrChange>
          </w:rPr>
          <w:delText>We</w:delText>
        </w:r>
        <w:r w:rsidR="00374B6C" w:rsidRPr="007C3EDB" w:rsidDel="00B85C16">
          <w:rPr>
            <w:rFonts w:ascii="Bookman Old Style" w:hAnsi="Bookman Old Style"/>
            <w:szCs w:val="24"/>
            <w:rPrChange w:id="7591" w:author="Ashley Frank" w:date="2024-12-20T21:43:00Z">
              <w:rPr>
                <w:rFonts w:ascii="Bookman Old Style" w:hAnsi="Bookman Old Style"/>
                <w:sz w:val="32"/>
                <w:szCs w:val="32"/>
              </w:rPr>
            </w:rPrChange>
          </w:rPr>
          <w:delText xml:space="preserve"> can still</w:delText>
        </w:r>
        <w:r w:rsidR="007434E6" w:rsidRPr="007C3EDB" w:rsidDel="00B85C16">
          <w:rPr>
            <w:rFonts w:ascii="Bookman Old Style" w:hAnsi="Bookman Old Style"/>
            <w:szCs w:val="24"/>
            <w:rPrChange w:id="7592" w:author="Ashley Frank" w:date="2024-12-20T21:43:00Z">
              <w:rPr>
                <w:rFonts w:ascii="Bookman Old Style" w:hAnsi="Bookman Old Style"/>
                <w:sz w:val="32"/>
                <w:szCs w:val="32"/>
              </w:rPr>
            </w:rPrChange>
          </w:rPr>
          <w:delText xml:space="preserve"> grow to be </w:delText>
        </w:r>
        <w:r w:rsidR="00374B6C" w:rsidRPr="007C3EDB" w:rsidDel="00B85C16">
          <w:rPr>
            <w:rFonts w:ascii="Bookman Old Style" w:hAnsi="Bookman Old Style"/>
            <w:szCs w:val="24"/>
            <w:rPrChange w:id="7593" w:author="Ashley Frank" w:date="2024-12-20T21:43:00Z">
              <w:rPr>
                <w:rFonts w:ascii="Bookman Old Style" w:hAnsi="Bookman Old Style"/>
                <w:sz w:val="32"/>
                <w:szCs w:val="32"/>
              </w:rPr>
            </w:rPrChange>
          </w:rPr>
          <w:delText xml:space="preserve">better </w:delText>
        </w:r>
        <w:r w:rsidR="007434E6" w:rsidRPr="007C3EDB" w:rsidDel="00B85C16">
          <w:rPr>
            <w:rFonts w:ascii="Bookman Old Style" w:hAnsi="Bookman Old Style"/>
            <w:szCs w:val="24"/>
            <w:rPrChange w:id="7594" w:author="Ashley Frank" w:date="2024-12-20T21:43:00Z">
              <w:rPr>
                <w:rFonts w:ascii="Bookman Old Style" w:hAnsi="Bookman Old Style"/>
                <w:sz w:val="32"/>
                <w:szCs w:val="32"/>
              </w:rPr>
            </w:rPrChange>
          </w:rPr>
          <w:delText xml:space="preserve">in </w:delText>
        </w:r>
      </w:del>
      <w:r w:rsidR="007434E6" w:rsidRPr="007C3EDB">
        <w:rPr>
          <w:rFonts w:ascii="Bookman Old Style" w:hAnsi="Bookman Old Style"/>
          <w:szCs w:val="24"/>
          <w:rPrChange w:id="7595" w:author="Ashley Frank" w:date="2024-12-20T21:43:00Z">
            <w:rPr>
              <w:rFonts w:ascii="Bookman Old Style" w:hAnsi="Bookman Old Style"/>
              <w:sz w:val="32"/>
              <w:szCs w:val="32"/>
            </w:rPr>
          </w:rPrChange>
        </w:rPr>
        <w:t xml:space="preserve">terms of presentation, </w:t>
      </w:r>
      <w:r w:rsidR="00374B6C" w:rsidRPr="007C3EDB">
        <w:rPr>
          <w:rFonts w:ascii="Bookman Old Style" w:hAnsi="Bookman Old Style"/>
          <w:szCs w:val="24"/>
          <w:rPrChange w:id="7596" w:author="Ashley Frank" w:date="2024-12-20T21:43:00Z">
            <w:rPr>
              <w:rFonts w:ascii="Bookman Old Style" w:hAnsi="Bookman Old Style"/>
              <w:sz w:val="32"/>
              <w:szCs w:val="32"/>
            </w:rPr>
          </w:rPrChange>
        </w:rPr>
        <w:t>manners</w:t>
      </w:r>
      <w:r w:rsidR="007434E6" w:rsidRPr="007C3EDB">
        <w:rPr>
          <w:rFonts w:ascii="Bookman Old Style" w:hAnsi="Bookman Old Style"/>
          <w:szCs w:val="24"/>
          <w:rPrChange w:id="7597" w:author="Ashley Frank" w:date="2024-12-20T21:43:00Z">
            <w:rPr>
              <w:rFonts w:ascii="Bookman Old Style" w:hAnsi="Bookman Old Style"/>
              <w:sz w:val="32"/>
              <w:szCs w:val="32"/>
            </w:rPr>
          </w:rPrChange>
        </w:rPr>
        <w:t>, attentiveness skills</w:t>
      </w:r>
      <w:r w:rsidR="00374B6C" w:rsidRPr="007C3EDB">
        <w:rPr>
          <w:rFonts w:ascii="Bookman Old Style" w:hAnsi="Bookman Old Style"/>
          <w:szCs w:val="24"/>
          <w:rPrChange w:id="7598" w:author="Ashley Frank" w:date="2024-12-20T21:43:00Z">
            <w:rPr>
              <w:rFonts w:ascii="Bookman Old Style" w:hAnsi="Bookman Old Style"/>
              <w:sz w:val="32"/>
              <w:szCs w:val="32"/>
            </w:rPr>
          </w:rPrChange>
        </w:rPr>
        <w:t>,</w:t>
      </w:r>
      <w:r w:rsidR="007434E6" w:rsidRPr="007C3EDB">
        <w:rPr>
          <w:rFonts w:ascii="Bookman Old Style" w:hAnsi="Bookman Old Style"/>
          <w:szCs w:val="24"/>
          <w:rPrChange w:id="7599" w:author="Ashley Frank" w:date="2024-12-20T21:43:00Z">
            <w:rPr>
              <w:rFonts w:ascii="Bookman Old Style" w:hAnsi="Bookman Old Style"/>
              <w:sz w:val="32"/>
              <w:szCs w:val="32"/>
            </w:rPr>
          </w:rPrChange>
        </w:rPr>
        <w:t xml:space="preserve"> and desir</w:t>
      </w:r>
      <w:r w:rsidR="00374B6C" w:rsidRPr="007C3EDB">
        <w:rPr>
          <w:rFonts w:ascii="Bookman Old Style" w:hAnsi="Bookman Old Style"/>
          <w:szCs w:val="24"/>
          <w:rPrChange w:id="7600" w:author="Ashley Frank" w:date="2024-12-20T21:43:00Z">
            <w:rPr>
              <w:rFonts w:ascii="Bookman Old Style" w:hAnsi="Bookman Old Style"/>
              <w:sz w:val="32"/>
              <w:szCs w:val="32"/>
            </w:rPr>
          </w:rPrChange>
        </w:rPr>
        <w:t xml:space="preserve">ing our </w:t>
      </w:r>
      <w:r w:rsidR="007434E6" w:rsidRPr="007C3EDB">
        <w:rPr>
          <w:rFonts w:ascii="Bookman Old Style" w:hAnsi="Bookman Old Style"/>
          <w:szCs w:val="24"/>
          <w:rPrChange w:id="7601" w:author="Ashley Frank" w:date="2024-12-20T21:43:00Z">
            <w:rPr>
              <w:rFonts w:ascii="Bookman Old Style" w:hAnsi="Bookman Old Style"/>
              <w:sz w:val="32"/>
              <w:szCs w:val="32"/>
            </w:rPr>
          </w:rPrChange>
        </w:rPr>
        <w:t>mate</w:t>
      </w:r>
      <w:r w:rsidR="00374B6C" w:rsidRPr="007C3EDB">
        <w:rPr>
          <w:rFonts w:ascii="Bookman Old Style" w:hAnsi="Bookman Old Style"/>
          <w:szCs w:val="24"/>
          <w:rPrChange w:id="7602" w:author="Ashley Frank" w:date="2024-12-20T21:43:00Z">
            <w:rPr>
              <w:rFonts w:ascii="Bookman Old Style" w:hAnsi="Bookman Old Style"/>
              <w:sz w:val="32"/>
              <w:szCs w:val="32"/>
            </w:rPr>
          </w:rPrChange>
        </w:rPr>
        <w:t>s</w:t>
      </w:r>
      <w:r w:rsidR="007434E6" w:rsidRPr="007C3EDB">
        <w:rPr>
          <w:rFonts w:ascii="Bookman Old Style" w:hAnsi="Bookman Old Style"/>
          <w:szCs w:val="24"/>
          <w:rPrChange w:id="7603" w:author="Ashley Frank" w:date="2024-12-20T21:43:00Z">
            <w:rPr>
              <w:rFonts w:ascii="Bookman Old Style" w:hAnsi="Bookman Old Style"/>
              <w:sz w:val="32"/>
              <w:szCs w:val="32"/>
            </w:rPr>
          </w:rPrChange>
        </w:rPr>
        <w:t xml:space="preserve"> to gravitate closer to </w:t>
      </w:r>
      <w:r w:rsidR="00374B6C" w:rsidRPr="007C3EDB">
        <w:rPr>
          <w:rFonts w:ascii="Bookman Old Style" w:hAnsi="Bookman Old Style"/>
          <w:szCs w:val="24"/>
          <w:rPrChange w:id="7604" w:author="Ashley Frank" w:date="2024-12-20T21:43:00Z">
            <w:rPr>
              <w:rFonts w:ascii="Bookman Old Style" w:hAnsi="Bookman Old Style"/>
              <w:sz w:val="32"/>
              <w:szCs w:val="32"/>
            </w:rPr>
          </w:rPrChange>
        </w:rPr>
        <w:t>us</w:t>
      </w:r>
      <w:r w:rsidR="007434E6" w:rsidRPr="007C3EDB">
        <w:rPr>
          <w:rFonts w:ascii="Bookman Old Style" w:hAnsi="Bookman Old Style"/>
          <w:szCs w:val="24"/>
          <w:rPrChange w:id="7605" w:author="Ashley Frank" w:date="2024-12-20T21:43:00Z">
            <w:rPr>
              <w:rFonts w:ascii="Bookman Old Style" w:hAnsi="Bookman Old Style"/>
              <w:sz w:val="32"/>
              <w:szCs w:val="32"/>
            </w:rPr>
          </w:rPrChange>
        </w:rPr>
        <w:t xml:space="preserve">! </w:t>
      </w:r>
      <w:r w:rsidR="00374B6C" w:rsidRPr="007C3EDB">
        <w:rPr>
          <w:rFonts w:ascii="Bookman Old Style" w:hAnsi="Bookman Old Style"/>
          <w:szCs w:val="24"/>
          <w:rPrChange w:id="7606" w:author="Ashley Frank" w:date="2024-12-20T21:43:00Z">
            <w:rPr>
              <w:rFonts w:ascii="Bookman Old Style" w:hAnsi="Bookman Old Style"/>
              <w:sz w:val="32"/>
              <w:szCs w:val="32"/>
            </w:rPr>
          </w:rPrChange>
        </w:rPr>
        <w:t xml:space="preserve">There’s growth in changes </w:t>
      </w:r>
      <w:r w:rsidR="007434E6" w:rsidRPr="007C3EDB">
        <w:rPr>
          <w:rFonts w:ascii="Bookman Old Style" w:hAnsi="Bookman Old Style"/>
          <w:szCs w:val="24"/>
          <w:rPrChange w:id="7607" w:author="Ashley Frank" w:date="2024-12-20T21:43:00Z">
            <w:rPr>
              <w:rFonts w:ascii="Bookman Old Style" w:hAnsi="Bookman Old Style"/>
              <w:sz w:val="32"/>
              <w:szCs w:val="32"/>
            </w:rPr>
          </w:rPrChange>
        </w:rPr>
        <w:t xml:space="preserve">for the better. </w:t>
      </w:r>
      <w:r w:rsidR="002C4A2E" w:rsidRPr="007C3EDB">
        <w:rPr>
          <w:rFonts w:ascii="Bookman Old Style" w:hAnsi="Bookman Old Style"/>
          <w:szCs w:val="24"/>
          <w:rPrChange w:id="7608" w:author="Ashley Frank" w:date="2024-12-20T21:43:00Z">
            <w:rPr>
              <w:rFonts w:ascii="Bookman Old Style" w:hAnsi="Bookman Old Style"/>
              <w:sz w:val="32"/>
              <w:szCs w:val="32"/>
            </w:rPr>
          </w:rPrChange>
        </w:rPr>
        <w:t>We</w:t>
      </w:r>
      <w:r w:rsidR="007434E6" w:rsidRPr="007C3EDB">
        <w:rPr>
          <w:rFonts w:ascii="Bookman Old Style" w:hAnsi="Bookman Old Style"/>
          <w:szCs w:val="24"/>
          <w:rPrChange w:id="7609" w:author="Ashley Frank" w:date="2024-12-20T21:43:00Z">
            <w:rPr>
              <w:rFonts w:ascii="Bookman Old Style" w:hAnsi="Bookman Old Style"/>
              <w:sz w:val="32"/>
              <w:szCs w:val="32"/>
            </w:rPr>
          </w:rPrChange>
        </w:rPr>
        <w:t xml:space="preserve"> certainly don’t want our children to stay at the age of 4! </w:t>
      </w:r>
      <w:r w:rsidR="002C4A2E" w:rsidRPr="007C3EDB">
        <w:rPr>
          <w:rFonts w:ascii="Bookman Old Style" w:hAnsi="Bookman Old Style"/>
          <w:szCs w:val="24"/>
          <w:rPrChange w:id="7610" w:author="Ashley Frank" w:date="2024-12-20T21:43:00Z">
            <w:rPr>
              <w:rFonts w:ascii="Bookman Old Style" w:hAnsi="Bookman Old Style"/>
              <w:sz w:val="32"/>
              <w:szCs w:val="32"/>
            </w:rPr>
          </w:rPrChange>
        </w:rPr>
        <w:t>We</w:t>
      </w:r>
      <w:r w:rsidR="007434E6" w:rsidRPr="007C3EDB">
        <w:rPr>
          <w:rFonts w:ascii="Bookman Old Style" w:hAnsi="Bookman Old Style"/>
          <w:szCs w:val="24"/>
          <w:rPrChange w:id="7611" w:author="Ashley Frank" w:date="2024-12-20T21:43:00Z">
            <w:rPr>
              <w:rFonts w:ascii="Bookman Old Style" w:hAnsi="Bookman Old Style"/>
              <w:sz w:val="32"/>
              <w:szCs w:val="32"/>
            </w:rPr>
          </w:rPrChange>
        </w:rPr>
        <w:t xml:space="preserve"> want them to grow and mature and to become productive. As they grow, </w:t>
      </w:r>
      <w:r w:rsidR="00F823D5" w:rsidRPr="007C3EDB">
        <w:rPr>
          <w:rFonts w:ascii="Bookman Old Style" w:hAnsi="Bookman Old Style"/>
          <w:szCs w:val="24"/>
          <w:rPrChange w:id="7612"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613" w:author="Ashley Frank" w:date="2024-12-20T21:43:00Z">
            <w:rPr>
              <w:rFonts w:ascii="Bookman Old Style" w:hAnsi="Bookman Old Style"/>
              <w:sz w:val="32"/>
              <w:szCs w:val="32"/>
            </w:rPr>
          </w:rPrChange>
        </w:rPr>
        <w:t>e</w:t>
      </w:r>
      <w:r w:rsidR="007434E6" w:rsidRPr="007C3EDB">
        <w:rPr>
          <w:rFonts w:ascii="Bookman Old Style" w:hAnsi="Bookman Old Style"/>
          <w:szCs w:val="24"/>
          <w:rPrChange w:id="7614" w:author="Ashley Frank" w:date="2024-12-20T21:43:00Z">
            <w:rPr>
              <w:rFonts w:ascii="Bookman Old Style" w:hAnsi="Bookman Old Style"/>
              <w:sz w:val="32"/>
              <w:szCs w:val="32"/>
            </w:rPr>
          </w:rPrChange>
        </w:rPr>
        <w:t xml:space="preserve"> need to adjust how </w:t>
      </w:r>
      <w:r w:rsidR="00F823D5" w:rsidRPr="007C3EDB">
        <w:rPr>
          <w:rFonts w:ascii="Bookman Old Style" w:hAnsi="Bookman Old Style"/>
          <w:szCs w:val="24"/>
          <w:rPrChange w:id="7615"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616" w:author="Ashley Frank" w:date="2024-12-20T21:43:00Z">
            <w:rPr>
              <w:rFonts w:ascii="Bookman Old Style" w:hAnsi="Bookman Old Style"/>
              <w:sz w:val="32"/>
              <w:szCs w:val="32"/>
            </w:rPr>
          </w:rPrChange>
        </w:rPr>
        <w:t>e</w:t>
      </w:r>
      <w:r w:rsidR="007434E6" w:rsidRPr="007C3EDB">
        <w:rPr>
          <w:rFonts w:ascii="Bookman Old Style" w:hAnsi="Bookman Old Style"/>
          <w:szCs w:val="24"/>
          <w:rPrChange w:id="7617" w:author="Ashley Frank" w:date="2024-12-20T21:43:00Z">
            <w:rPr>
              <w:rFonts w:ascii="Bookman Old Style" w:hAnsi="Bookman Old Style"/>
              <w:sz w:val="32"/>
              <w:szCs w:val="32"/>
            </w:rPr>
          </w:rPrChange>
        </w:rPr>
        <w:t xml:space="preserve"> treat them and adjust to the change in the relationship. </w:t>
      </w:r>
      <w:r w:rsidR="002C4A2E" w:rsidRPr="007C3EDB">
        <w:rPr>
          <w:rFonts w:ascii="Bookman Old Style" w:hAnsi="Bookman Old Style"/>
          <w:szCs w:val="24"/>
          <w:rPrChange w:id="7618" w:author="Ashley Frank" w:date="2024-12-20T21:43:00Z">
            <w:rPr>
              <w:rFonts w:ascii="Bookman Old Style" w:hAnsi="Bookman Old Style"/>
              <w:sz w:val="32"/>
              <w:szCs w:val="32"/>
            </w:rPr>
          </w:rPrChange>
        </w:rPr>
        <w:t>We</w:t>
      </w:r>
      <w:r w:rsidR="007434E6" w:rsidRPr="007C3EDB">
        <w:rPr>
          <w:rFonts w:ascii="Bookman Old Style" w:hAnsi="Bookman Old Style"/>
          <w:szCs w:val="24"/>
          <w:rPrChange w:id="7619" w:author="Ashley Frank" w:date="2024-12-20T21:43:00Z">
            <w:rPr>
              <w:rFonts w:ascii="Bookman Old Style" w:hAnsi="Bookman Old Style"/>
              <w:sz w:val="32"/>
              <w:szCs w:val="32"/>
            </w:rPr>
          </w:rPrChange>
        </w:rPr>
        <w:t xml:space="preserve"> can’t treat our 14</w:t>
      </w:r>
      <w:r w:rsidR="00374B6C" w:rsidRPr="007C3EDB">
        <w:rPr>
          <w:rFonts w:ascii="Bookman Old Style" w:hAnsi="Bookman Old Style"/>
          <w:szCs w:val="24"/>
          <w:rPrChange w:id="7620" w:author="Ashley Frank" w:date="2024-12-20T21:43:00Z">
            <w:rPr>
              <w:rFonts w:ascii="Bookman Old Style" w:hAnsi="Bookman Old Style"/>
              <w:sz w:val="32"/>
              <w:szCs w:val="32"/>
            </w:rPr>
          </w:rPrChange>
        </w:rPr>
        <w:t>-year-olds</w:t>
      </w:r>
      <w:r w:rsidR="007434E6" w:rsidRPr="007C3EDB">
        <w:rPr>
          <w:rFonts w:ascii="Bookman Old Style" w:hAnsi="Bookman Old Style"/>
          <w:szCs w:val="24"/>
          <w:rPrChange w:id="7621" w:author="Ashley Frank" w:date="2024-12-20T21:43:00Z">
            <w:rPr>
              <w:rFonts w:ascii="Bookman Old Style" w:hAnsi="Bookman Old Style"/>
              <w:sz w:val="32"/>
              <w:szCs w:val="32"/>
            </w:rPr>
          </w:rPrChange>
        </w:rPr>
        <w:t xml:space="preserve"> as if they </w:t>
      </w:r>
      <w:r w:rsidR="00374B6C" w:rsidRPr="007C3EDB">
        <w:rPr>
          <w:rFonts w:ascii="Bookman Old Style" w:hAnsi="Bookman Old Style"/>
          <w:szCs w:val="24"/>
          <w:rPrChange w:id="7622"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623" w:author="Ashley Frank" w:date="2024-12-20T21:43:00Z">
            <w:rPr>
              <w:rFonts w:ascii="Bookman Old Style" w:hAnsi="Bookman Old Style"/>
              <w:sz w:val="32"/>
              <w:szCs w:val="32"/>
            </w:rPr>
          </w:rPrChange>
        </w:rPr>
        <w:t>e</w:t>
      </w:r>
      <w:r w:rsidR="007434E6" w:rsidRPr="007C3EDB">
        <w:rPr>
          <w:rFonts w:ascii="Bookman Old Style" w:hAnsi="Bookman Old Style"/>
          <w:szCs w:val="24"/>
          <w:rPrChange w:id="7624" w:author="Ashley Frank" w:date="2024-12-20T21:43:00Z">
            <w:rPr>
              <w:rFonts w:ascii="Bookman Old Style" w:hAnsi="Bookman Old Style"/>
              <w:sz w:val="32"/>
              <w:szCs w:val="32"/>
            </w:rPr>
          </w:rPrChange>
        </w:rPr>
        <w:t xml:space="preserve">re 5. </w:t>
      </w:r>
      <w:ins w:id="7625" w:author="Ashley Frank" w:date="2024-12-31T04:08:00Z">
        <w:r w:rsidR="0030362A">
          <w:rPr>
            <w:rFonts w:ascii="Bookman Old Style" w:hAnsi="Bookman Old Style"/>
            <w:szCs w:val="24"/>
          </w:rPr>
          <w:t xml:space="preserve">So, as children do, </w:t>
        </w:r>
      </w:ins>
      <w:del w:id="7626" w:author="Ashley Frank" w:date="2024-12-31T04:08:00Z">
        <w:r w:rsidR="007434E6" w:rsidRPr="007C3EDB" w:rsidDel="0030362A">
          <w:rPr>
            <w:rFonts w:ascii="Bookman Old Style" w:hAnsi="Bookman Old Style"/>
            <w:szCs w:val="24"/>
            <w:rPrChange w:id="7627" w:author="Ashley Frank" w:date="2024-12-20T21:43:00Z">
              <w:rPr>
                <w:rFonts w:ascii="Bookman Old Style" w:hAnsi="Bookman Old Style"/>
                <w:sz w:val="32"/>
                <w:szCs w:val="32"/>
              </w:rPr>
            </w:rPrChange>
          </w:rPr>
          <w:delText xml:space="preserve">Our </w:delText>
        </w:r>
      </w:del>
      <w:r w:rsidR="007434E6" w:rsidRPr="007C3EDB">
        <w:rPr>
          <w:rFonts w:ascii="Bookman Old Style" w:hAnsi="Bookman Old Style"/>
          <w:szCs w:val="24"/>
          <w:rPrChange w:id="7628" w:author="Ashley Frank" w:date="2024-12-20T21:43:00Z">
            <w:rPr>
              <w:rFonts w:ascii="Bookman Old Style" w:hAnsi="Bookman Old Style"/>
              <w:sz w:val="32"/>
              <w:szCs w:val="32"/>
            </w:rPr>
          </w:rPrChange>
        </w:rPr>
        <w:t>marriage grow</w:t>
      </w:r>
      <w:r w:rsidR="00374B6C" w:rsidRPr="007C3EDB">
        <w:rPr>
          <w:rFonts w:ascii="Bookman Old Style" w:hAnsi="Bookman Old Style"/>
          <w:szCs w:val="24"/>
          <w:rPrChange w:id="7629" w:author="Ashley Frank" w:date="2024-12-20T21:43:00Z">
            <w:rPr>
              <w:rFonts w:ascii="Bookman Old Style" w:hAnsi="Bookman Old Style"/>
              <w:sz w:val="32"/>
              <w:szCs w:val="32"/>
            </w:rPr>
          </w:rPrChange>
        </w:rPr>
        <w:t>s</w:t>
      </w:r>
      <w:r w:rsidR="007434E6" w:rsidRPr="007C3EDB">
        <w:rPr>
          <w:rFonts w:ascii="Bookman Old Style" w:hAnsi="Bookman Old Style"/>
          <w:szCs w:val="24"/>
          <w:rPrChange w:id="7630" w:author="Ashley Frank" w:date="2024-12-20T21:43:00Z">
            <w:rPr>
              <w:rFonts w:ascii="Bookman Old Style" w:hAnsi="Bookman Old Style"/>
              <w:sz w:val="32"/>
              <w:szCs w:val="32"/>
            </w:rPr>
          </w:rPrChange>
        </w:rPr>
        <w:t xml:space="preserve"> in years of maturity as </w:t>
      </w:r>
      <w:r w:rsidR="00374B6C" w:rsidRPr="007C3EDB">
        <w:rPr>
          <w:rFonts w:ascii="Bookman Old Style" w:hAnsi="Bookman Old Style"/>
          <w:szCs w:val="24"/>
          <w:rPrChange w:id="7631"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632" w:author="Ashley Frank" w:date="2024-12-20T21:43:00Z">
            <w:rPr>
              <w:rFonts w:ascii="Bookman Old Style" w:hAnsi="Bookman Old Style"/>
              <w:sz w:val="32"/>
              <w:szCs w:val="32"/>
            </w:rPr>
          </w:rPrChange>
        </w:rPr>
        <w:t>e</w:t>
      </w:r>
      <w:r w:rsidR="007434E6" w:rsidRPr="007C3EDB">
        <w:rPr>
          <w:rFonts w:ascii="Bookman Old Style" w:hAnsi="Bookman Old Style"/>
          <w:szCs w:val="24"/>
          <w:rPrChange w:id="7633" w:author="Ashley Frank" w:date="2024-12-20T21:43:00Z">
            <w:rPr>
              <w:rFonts w:ascii="Bookman Old Style" w:hAnsi="Bookman Old Style"/>
              <w:sz w:val="32"/>
              <w:szCs w:val="32"/>
            </w:rPr>
          </w:rPrChange>
        </w:rPr>
        <w:t xml:space="preserve">ll. You don’t want to treat each other like you did two years into the marriage when you have been together for 8 years. You want it to mature and be BETTER! </w:t>
      </w:r>
    </w:p>
    <w:p w14:paraId="2D0D1D90" w14:textId="41750CCE" w:rsidR="007434E6" w:rsidRPr="007C3EDB" w:rsidRDefault="0030362A" w:rsidP="00734DBC">
      <w:pPr>
        <w:pStyle w:val="BodyText"/>
        <w:spacing w:line="360" w:lineRule="auto"/>
        <w:rPr>
          <w:rFonts w:ascii="Bookman Old Style" w:hAnsi="Bookman Old Style"/>
          <w:szCs w:val="24"/>
          <w:rPrChange w:id="7634" w:author="Ashley Frank" w:date="2024-12-20T21:43:00Z">
            <w:rPr>
              <w:rFonts w:ascii="Bookman Old Style" w:hAnsi="Bookman Old Style"/>
              <w:sz w:val="32"/>
              <w:szCs w:val="32"/>
            </w:rPr>
          </w:rPrChange>
        </w:rPr>
      </w:pPr>
      <w:ins w:id="7635" w:author="Ashley Frank" w:date="2024-12-31T04:12:00Z">
        <w:r>
          <w:rPr>
            <w:rFonts w:ascii="Bookman Old Style" w:hAnsi="Bookman Old Style"/>
            <w:szCs w:val="24"/>
          </w:rPr>
          <w:t>Unfortunat</w:t>
        </w:r>
      </w:ins>
      <w:ins w:id="7636" w:author="Ashley Frank" w:date="2024-12-31T04:13:00Z">
        <w:r>
          <w:rPr>
            <w:rFonts w:ascii="Bookman Old Style" w:hAnsi="Bookman Old Style"/>
            <w:szCs w:val="24"/>
          </w:rPr>
          <w:t>ely</w:t>
        </w:r>
      </w:ins>
      <w:del w:id="7637" w:author="Ashley Frank" w:date="2024-12-31T04:12:00Z">
        <w:r w:rsidR="007434E6" w:rsidRPr="007C3EDB" w:rsidDel="0030362A">
          <w:rPr>
            <w:rFonts w:ascii="Bookman Old Style" w:hAnsi="Bookman Old Style"/>
            <w:szCs w:val="24"/>
            <w:rPrChange w:id="7638" w:author="Ashley Frank" w:date="2024-12-20T21:43:00Z">
              <w:rPr>
                <w:rFonts w:ascii="Bookman Old Style" w:hAnsi="Bookman Old Style"/>
                <w:sz w:val="32"/>
                <w:szCs w:val="32"/>
              </w:rPr>
            </w:rPrChange>
          </w:rPr>
          <w:delText>Often</w:delText>
        </w:r>
      </w:del>
      <w:r w:rsidR="00374B6C" w:rsidRPr="007C3EDB">
        <w:rPr>
          <w:rFonts w:ascii="Bookman Old Style" w:hAnsi="Bookman Old Style"/>
          <w:szCs w:val="24"/>
          <w:rPrChange w:id="7639" w:author="Ashley Frank" w:date="2024-12-20T21:43:00Z">
            <w:rPr>
              <w:rFonts w:ascii="Bookman Old Style" w:hAnsi="Bookman Old Style"/>
              <w:sz w:val="32"/>
              <w:szCs w:val="32"/>
            </w:rPr>
          </w:rPrChange>
        </w:rPr>
        <w:t>,</w:t>
      </w:r>
      <w:r w:rsidR="007434E6" w:rsidRPr="007C3EDB">
        <w:rPr>
          <w:rFonts w:ascii="Bookman Old Style" w:hAnsi="Bookman Old Style"/>
          <w:szCs w:val="24"/>
          <w:rPrChange w:id="7640" w:author="Ashley Frank" w:date="2024-12-20T21:43:00Z">
            <w:rPr>
              <w:rFonts w:ascii="Bookman Old Style" w:hAnsi="Bookman Old Style"/>
              <w:sz w:val="32"/>
              <w:szCs w:val="32"/>
            </w:rPr>
          </w:rPrChange>
        </w:rPr>
        <w:t xml:space="preserve"> </w:t>
      </w:r>
      <w:del w:id="7641" w:author="Ashley Frank" w:date="2024-12-31T04:13:00Z">
        <w:r w:rsidR="007434E6" w:rsidRPr="007C3EDB" w:rsidDel="0030362A">
          <w:rPr>
            <w:rFonts w:ascii="Bookman Old Style" w:hAnsi="Bookman Old Style"/>
            <w:szCs w:val="24"/>
            <w:rPrChange w:id="7642" w:author="Ashley Frank" w:date="2024-12-20T21:43:00Z">
              <w:rPr>
                <w:rFonts w:ascii="Bookman Old Style" w:hAnsi="Bookman Old Style"/>
                <w:sz w:val="32"/>
                <w:szCs w:val="32"/>
              </w:rPr>
            </w:rPrChange>
          </w:rPr>
          <w:delText>things do not go the way you want th</w:delText>
        </w:r>
      </w:del>
      <w:ins w:id="7643" w:author="Ashley Frank" w:date="2024-12-31T04:13:00Z">
        <w:r>
          <w:rPr>
            <w:rFonts w:ascii="Bookman Old Style" w:hAnsi="Bookman Old Style"/>
            <w:szCs w:val="24"/>
          </w:rPr>
          <w:t>a r</w:t>
        </w:r>
      </w:ins>
      <w:del w:id="7644" w:author="Ashley Frank" w:date="2024-12-31T04:13:00Z">
        <w:r w:rsidR="007434E6" w:rsidRPr="007C3EDB" w:rsidDel="0030362A">
          <w:rPr>
            <w:rFonts w:ascii="Bookman Old Style" w:hAnsi="Bookman Old Style"/>
            <w:szCs w:val="24"/>
            <w:rPrChange w:id="7645" w:author="Ashley Frank" w:date="2024-12-20T21:43:00Z">
              <w:rPr>
                <w:rFonts w:ascii="Bookman Old Style" w:hAnsi="Bookman Old Style"/>
                <w:sz w:val="32"/>
                <w:szCs w:val="32"/>
              </w:rPr>
            </w:rPrChange>
          </w:rPr>
          <w:delText>e r</w:delText>
        </w:r>
      </w:del>
      <w:r w:rsidR="007434E6" w:rsidRPr="007C3EDB">
        <w:rPr>
          <w:rFonts w:ascii="Bookman Old Style" w:hAnsi="Bookman Old Style"/>
          <w:szCs w:val="24"/>
          <w:rPrChange w:id="7646" w:author="Ashley Frank" w:date="2024-12-20T21:43:00Z">
            <w:rPr>
              <w:rFonts w:ascii="Bookman Old Style" w:hAnsi="Bookman Old Style"/>
              <w:sz w:val="32"/>
              <w:szCs w:val="32"/>
            </w:rPr>
          </w:rPrChange>
        </w:rPr>
        <w:t xml:space="preserve">elationship </w:t>
      </w:r>
      <w:ins w:id="7647" w:author="Ashley Frank" w:date="2024-12-31T04:14:00Z">
        <w:r>
          <w:rPr>
            <w:rFonts w:ascii="Bookman Old Style" w:hAnsi="Bookman Old Style"/>
            <w:szCs w:val="24"/>
          </w:rPr>
          <w:t>won’t</w:t>
        </w:r>
      </w:ins>
      <w:ins w:id="7648" w:author="Ashley Frank" w:date="2024-12-31T04:13:00Z">
        <w:r>
          <w:rPr>
            <w:rFonts w:ascii="Bookman Old Style" w:hAnsi="Bookman Old Style"/>
            <w:szCs w:val="24"/>
          </w:rPr>
          <w:t xml:space="preserve"> always</w:t>
        </w:r>
      </w:ins>
      <w:del w:id="7649" w:author="Ashley Frank" w:date="2024-12-31T04:13:00Z">
        <w:r w:rsidR="007434E6" w:rsidRPr="007C3EDB" w:rsidDel="0030362A">
          <w:rPr>
            <w:rFonts w:ascii="Bookman Old Style" w:hAnsi="Bookman Old Style"/>
            <w:szCs w:val="24"/>
            <w:rPrChange w:id="7650" w:author="Ashley Frank" w:date="2024-12-20T21:43:00Z">
              <w:rPr>
                <w:rFonts w:ascii="Bookman Old Style" w:hAnsi="Bookman Old Style"/>
                <w:sz w:val="32"/>
                <w:szCs w:val="32"/>
              </w:rPr>
            </w:rPrChange>
          </w:rPr>
          <w:delText>to</w:delText>
        </w:r>
      </w:del>
      <w:r w:rsidR="007434E6" w:rsidRPr="007C3EDB">
        <w:rPr>
          <w:rFonts w:ascii="Bookman Old Style" w:hAnsi="Bookman Old Style"/>
          <w:szCs w:val="24"/>
          <w:rPrChange w:id="7651" w:author="Ashley Frank" w:date="2024-12-20T21:43:00Z">
            <w:rPr>
              <w:rFonts w:ascii="Bookman Old Style" w:hAnsi="Bookman Old Style"/>
              <w:sz w:val="32"/>
              <w:szCs w:val="32"/>
            </w:rPr>
          </w:rPrChange>
        </w:rPr>
        <w:t xml:space="preserve"> go</w:t>
      </w:r>
      <w:ins w:id="7652" w:author="Ashley Frank" w:date="2024-12-31T04:13:00Z">
        <w:r>
          <w:rPr>
            <w:rFonts w:ascii="Bookman Old Style" w:hAnsi="Bookman Old Style"/>
            <w:szCs w:val="24"/>
          </w:rPr>
          <w:t xml:space="preserve"> the way you want it to</w:t>
        </w:r>
      </w:ins>
      <w:r w:rsidR="007434E6" w:rsidRPr="007C3EDB">
        <w:rPr>
          <w:rFonts w:ascii="Bookman Old Style" w:hAnsi="Bookman Old Style"/>
          <w:szCs w:val="24"/>
          <w:rPrChange w:id="7653" w:author="Ashley Frank" w:date="2024-12-20T21:43:00Z">
            <w:rPr>
              <w:rFonts w:ascii="Bookman Old Style" w:hAnsi="Bookman Old Style"/>
              <w:sz w:val="32"/>
              <w:szCs w:val="32"/>
            </w:rPr>
          </w:rPrChange>
        </w:rPr>
        <w:t xml:space="preserve">. </w:t>
      </w:r>
      <w:ins w:id="7654" w:author="Ashley Frank" w:date="2024-12-31T04:14:00Z">
        <w:r>
          <w:rPr>
            <w:rFonts w:ascii="Bookman Old Style" w:hAnsi="Bookman Old Style"/>
            <w:szCs w:val="24"/>
          </w:rPr>
          <w:t xml:space="preserve">Things </w:t>
        </w:r>
      </w:ins>
      <w:del w:id="7655" w:author="Ashley Frank" w:date="2024-12-31T04:13:00Z">
        <w:r w:rsidR="007434E6" w:rsidRPr="007C3EDB" w:rsidDel="0030362A">
          <w:rPr>
            <w:rFonts w:ascii="Bookman Old Style" w:hAnsi="Bookman Old Style"/>
            <w:szCs w:val="24"/>
            <w:rPrChange w:id="7656" w:author="Ashley Frank" w:date="2024-12-20T21:43:00Z">
              <w:rPr>
                <w:rFonts w:ascii="Bookman Old Style" w:hAnsi="Bookman Old Style"/>
                <w:sz w:val="32"/>
                <w:szCs w:val="32"/>
              </w:rPr>
            </w:rPrChange>
          </w:rPr>
          <w:delText xml:space="preserve">Things </w:delText>
        </w:r>
      </w:del>
      <w:del w:id="7657" w:author="Ashley Frank" w:date="2024-12-31T04:14:00Z">
        <w:r w:rsidR="007434E6" w:rsidRPr="007C3EDB" w:rsidDel="0030362A">
          <w:rPr>
            <w:rFonts w:ascii="Bookman Old Style" w:hAnsi="Bookman Old Style"/>
            <w:szCs w:val="24"/>
            <w:rPrChange w:id="7658" w:author="Ashley Frank" w:date="2024-12-20T21:43:00Z">
              <w:rPr>
                <w:rFonts w:ascii="Bookman Old Style" w:hAnsi="Bookman Old Style"/>
                <w:sz w:val="32"/>
                <w:szCs w:val="32"/>
              </w:rPr>
            </w:rPrChange>
          </w:rPr>
          <w:delText>happen</w:delText>
        </w:r>
      </w:del>
      <w:ins w:id="7659" w:author="Ashley Frank" w:date="2024-12-31T04:14:00Z">
        <w:r>
          <w:rPr>
            <w:rFonts w:ascii="Bookman Old Style" w:hAnsi="Bookman Old Style"/>
            <w:szCs w:val="24"/>
          </w:rPr>
          <w:t>happen</w:t>
        </w:r>
      </w:ins>
      <w:r w:rsidR="00374B6C" w:rsidRPr="007C3EDB">
        <w:rPr>
          <w:rFonts w:ascii="Bookman Old Style" w:hAnsi="Bookman Old Style"/>
          <w:szCs w:val="24"/>
          <w:rPrChange w:id="7660" w:author="Ashley Frank" w:date="2024-12-20T21:43:00Z">
            <w:rPr>
              <w:rFonts w:ascii="Bookman Old Style" w:hAnsi="Bookman Old Style"/>
              <w:sz w:val="32"/>
              <w:szCs w:val="32"/>
            </w:rPr>
          </w:rPrChange>
        </w:rPr>
        <w:t>,</w:t>
      </w:r>
      <w:r w:rsidR="007434E6" w:rsidRPr="007C3EDB">
        <w:rPr>
          <w:rFonts w:ascii="Bookman Old Style" w:hAnsi="Bookman Old Style"/>
          <w:szCs w:val="24"/>
          <w:rPrChange w:id="7661" w:author="Ashley Frank" w:date="2024-12-20T21:43:00Z">
            <w:rPr>
              <w:rFonts w:ascii="Bookman Old Style" w:hAnsi="Bookman Old Style"/>
              <w:sz w:val="32"/>
              <w:szCs w:val="32"/>
            </w:rPr>
          </w:rPrChange>
        </w:rPr>
        <w:t xml:space="preserve"> </w:t>
      </w:r>
      <w:ins w:id="7662" w:author="Ashley Frank" w:date="2024-12-31T04:14:00Z">
        <w:r>
          <w:rPr>
            <w:rFonts w:ascii="Bookman Old Style" w:hAnsi="Bookman Old Style"/>
            <w:szCs w:val="24"/>
          </w:rPr>
          <w:t xml:space="preserve">connection is disrupted, </w:t>
        </w:r>
      </w:ins>
      <w:r w:rsidR="007434E6" w:rsidRPr="007C3EDB">
        <w:rPr>
          <w:rFonts w:ascii="Bookman Old Style" w:hAnsi="Bookman Old Style"/>
          <w:szCs w:val="24"/>
          <w:rPrChange w:id="7663" w:author="Ashley Frank" w:date="2024-12-20T21:43:00Z">
            <w:rPr>
              <w:rFonts w:ascii="Bookman Old Style" w:hAnsi="Bookman Old Style"/>
              <w:sz w:val="32"/>
              <w:szCs w:val="32"/>
            </w:rPr>
          </w:rPrChange>
        </w:rPr>
        <w:t>and distan</w:t>
      </w:r>
      <w:r w:rsidR="00374B6C" w:rsidRPr="007C3EDB">
        <w:rPr>
          <w:rFonts w:ascii="Bookman Old Style" w:hAnsi="Bookman Old Style"/>
          <w:szCs w:val="24"/>
          <w:rPrChange w:id="7664" w:author="Ashley Frank" w:date="2024-12-20T21:43:00Z">
            <w:rPr>
              <w:rFonts w:ascii="Bookman Old Style" w:hAnsi="Bookman Old Style"/>
              <w:sz w:val="32"/>
              <w:szCs w:val="32"/>
            </w:rPr>
          </w:rPrChange>
        </w:rPr>
        <w:t>ce</w:t>
      </w:r>
      <w:r w:rsidR="007434E6" w:rsidRPr="007C3EDB">
        <w:rPr>
          <w:rFonts w:ascii="Bookman Old Style" w:hAnsi="Bookman Old Style"/>
          <w:szCs w:val="24"/>
          <w:rPrChange w:id="7665" w:author="Ashley Frank" w:date="2024-12-20T21:43:00Z">
            <w:rPr>
              <w:rFonts w:ascii="Bookman Old Style" w:hAnsi="Bookman Old Style"/>
              <w:sz w:val="32"/>
              <w:szCs w:val="32"/>
            </w:rPr>
          </w:rPrChange>
        </w:rPr>
        <w:t xml:space="preserve"> occurs. Arguments ensue</w:t>
      </w:r>
      <w:r w:rsidR="00374B6C" w:rsidRPr="007C3EDB">
        <w:rPr>
          <w:rFonts w:ascii="Bookman Old Style" w:hAnsi="Bookman Old Style"/>
          <w:szCs w:val="24"/>
          <w:rPrChange w:id="7666" w:author="Ashley Frank" w:date="2024-12-20T21:43:00Z">
            <w:rPr>
              <w:rFonts w:ascii="Bookman Old Style" w:hAnsi="Bookman Old Style"/>
              <w:sz w:val="32"/>
              <w:szCs w:val="32"/>
            </w:rPr>
          </w:rPrChange>
        </w:rPr>
        <w:t>,</w:t>
      </w:r>
      <w:r w:rsidR="007434E6" w:rsidRPr="007C3EDB">
        <w:rPr>
          <w:rFonts w:ascii="Bookman Old Style" w:hAnsi="Bookman Old Style"/>
          <w:szCs w:val="24"/>
          <w:rPrChange w:id="7667" w:author="Ashley Frank" w:date="2024-12-20T21:43:00Z">
            <w:rPr>
              <w:rFonts w:ascii="Bookman Old Style" w:hAnsi="Bookman Old Style"/>
              <w:sz w:val="32"/>
              <w:szCs w:val="32"/>
            </w:rPr>
          </w:rPrChange>
        </w:rPr>
        <w:t xml:space="preserve"> and conflict can seem to dominate. Every couple will have arguments and conflict</w:t>
      </w:r>
      <w:r w:rsidR="00374B6C" w:rsidRPr="007C3EDB">
        <w:rPr>
          <w:rFonts w:ascii="Bookman Old Style" w:hAnsi="Bookman Old Style"/>
          <w:szCs w:val="24"/>
          <w:rPrChange w:id="7668" w:author="Ashley Frank" w:date="2024-12-20T21:43:00Z">
            <w:rPr>
              <w:rFonts w:ascii="Bookman Old Style" w:hAnsi="Bookman Old Style"/>
              <w:sz w:val="32"/>
              <w:szCs w:val="32"/>
            </w:rPr>
          </w:rPrChange>
        </w:rPr>
        <w:t>s</w:t>
      </w:r>
      <w:r w:rsidR="007434E6" w:rsidRPr="007C3EDB">
        <w:rPr>
          <w:rFonts w:ascii="Bookman Old Style" w:hAnsi="Bookman Old Style"/>
          <w:szCs w:val="24"/>
          <w:rPrChange w:id="7669" w:author="Ashley Frank" w:date="2024-12-20T21:43:00Z">
            <w:rPr>
              <w:rFonts w:ascii="Bookman Old Style" w:hAnsi="Bookman Old Style"/>
              <w:sz w:val="32"/>
              <w:szCs w:val="32"/>
            </w:rPr>
          </w:rPrChange>
        </w:rPr>
        <w:t xml:space="preserve">. But mature relationships do not allow these </w:t>
      </w:r>
      <w:ins w:id="7670" w:author="Ashley Frank" w:date="2024-12-31T04:14:00Z">
        <w:r>
          <w:rPr>
            <w:rFonts w:ascii="Bookman Old Style" w:hAnsi="Bookman Old Style"/>
            <w:szCs w:val="24"/>
          </w:rPr>
          <w:t xml:space="preserve">things </w:t>
        </w:r>
      </w:ins>
      <w:r w:rsidR="007434E6" w:rsidRPr="007C3EDB">
        <w:rPr>
          <w:rFonts w:ascii="Bookman Old Style" w:hAnsi="Bookman Old Style"/>
          <w:szCs w:val="24"/>
          <w:rPrChange w:id="7671" w:author="Ashley Frank" w:date="2024-12-20T21:43:00Z">
            <w:rPr>
              <w:rFonts w:ascii="Bookman Old Style" w:hAnsi="Bookman Old Style"/>
              <w:sz w:val="32"/>
              <w:szCs w:val="32"/>
            </w:rPr>
          </w:rPrChange>
        </w:rPr>
        <w:t xml:space="preserve">to linger. They find a way to </w:t>
      </w:r>
      <w:ins w:id="7672" w:author="Ashley Frank" w:date="2024-12-31T04:14:00Z">
        <w:r>
          <w:rPr>
            <w:rFonts w:ascii="Bookman Old Style" w:hAnsi="Bookman Old Style"/>
            <w:szCs w:val="24"/>
          </w:rPr>
          <w:t>communicate through their struggles and find a</w:t>
        </w:r>
      </w:ins>
      <w:ins w:id="7673" w:author="Ashley Frank" w:date="2024-12-31T04:15:00Z">
        <w:r w:rsidR="00E57806">
          <w:rPr>
            <w:rFonts w:ascii="Bookman Old Style" w:hAnsi="Bookman Old Style"/>
            <w:szCs w:val="24"/>
          </w:rPr>
          <w:t xml:space="preserve"> way to</w:t>
        </w:r>
      </w:ins>
      <w:ins w:id="7674" w:author="Ashley Frank" w:date="2024-12-31T04:14:00Z">
        <w:r>
          <w:rPr>
            <w:rFonts w:ascii="Bookman Old Style" w:hAnsi="Bookman Old Style"/>
            <w:szCs w:val="24"/>
          </w:rPr>
          <w:t xml:space="preserve"> res</w:t>
        </w:r>
      </w:ins>
      <w:ins w:id="7675" w:author="Ashley Frank" w:date="2024-12-31T04:15:00Z">
        <w:r>
          <w:rPr>
            <w:rFonts w:ascii="Bookman Old Style" w:hAnsi="Bookman Old Style"/>
            <w:szCs w:val="24"/>
          </w:rPr>
          <w:t xml:space="preserve">olve things. Mature couples will </w:t>
        </w:r>
      </w:ins>
      <w:del w:id="7676" w:author="Ashley Frank" w:date="2024-12-31T04:15:00Z">
        <w:r w:rsidR="007434E6" w:rsidRPr="007C3EDB" w:rsidDel="0030362A">
          <w:rPr>
            <w:rFonts w:ascii="Bookman Old Style" w:hAnsi="Bookman Old Style"/>
            <w:szCs w:val="24"/>
            <w:rPrChange w:id="7677" w:author="Ashley Frank" w:date="2024-12-20T21:43:00Z">
              <w:rPr>
                <w:rFonts w:ascii="Bookman Old Style" w:hAnsi="Bookman Old Style"/>
                <w:sz w:val="32"/>
                <w:szCs w:val="32"/>
              </w:rPr>
            </w:rPrChange>
          </w:rPr>
          <w:delText>allow lov</w:delText>
        </w:r>
      </w:del>
      <w:ins w:id="7678" w:author="Ashley Frank" w:date="2024-12-31T04:15:00Z">
        <w:r>
          <w:rPr>
            <w:rFonts w:ascii="Bookman Old Style" w:hAnsi="Bookman Old Style"/>
            <w:szCs w:val="24"/>
          </w:rPr>
          <w:t>let love and connection</w:t>
        </w:r>
      </w:ins>
      <w:del w:id="7679" w:author="Ashley Frank" w:date="2024-12-31T04:15:00Z">
        <w:r w:rsidR="007434E6" w:rsidRPr="007C3EDB" w:rsidDel="0030362A">
          <w:rPr>
            <w:rFonts w:ascii="Bookman Old Style" w:hAnsi="Bookman Old Style"/>
            <w:szCs w:val="24"/>
            <w:rPrChange w:id="7680" w:author="Ashley Frank" w:date="2024-12-20T21:43:00Z">
              <w:rPr>
                <w:rFonts w:ascii="Bookman Old Style" w:hAnsi="Bookman Old Style"/>
                <w:sz w:val="32"/>
                <w:szCs w:val="32"/>
              </w:rPr>
            </w:rPrChange>
          </w:rPr>
          <w:delText>e to</w:delText>
        </w:r>
      </w:del>
      <w:r w:rsidR="007434E6" w:rsidRPr="007C3EDB">
        <w:rPr>
          <w:rFonts w:ascii="Bookman Old Style" w:hAnsi="Bookman Old Style"/>
          <w:szCs w:val="24"/>
          <w:rPrChange w:id="7681" w:author="Ashley Frank" w:date="2024-12-20T21:43:00Z">
            <w:rPr>
              <w:rFonts w:ascii="Bookman Old Style" w:hAnsi="Bookman Old Style"/>
              <w:sz w:val="32"/>
              <w:szCs w:val="32"/>
            </w:rPr>
          </w:rPrChange>
        </w:rPr>
        <w:t xml:space="preserve"> dominat</w:t>
      </w:r>
      <w:ins w:id="7682" w:author="Ashley Frank" w:date="2024-12-31T04:15:00Z">
        <w:r>
          <w:rPr>
            <w:rFonts w:ascii="Bookman Old Style" w:hAnsi="Bookman Old Style"/>
            <w:szCs w:val="24"/>
          </w:rPr>
          <w:t>e</w:t>
        </w:r>
      </w:ins>
      <w:del w:id="7683" w:author="Ashley Frank" w:date="2024-12-31T04:15:00Z">
        <w:r w:rsidR="007434E6" w:rsidRPr="007C3EDB" w:rsidDel="0030362A">
          <w:rPr>
            <w:rFonts w:ascii="Bookman Old Style" w:hAnsi="Bookman Old Style"/>
            <w:szCs w:val="24"/>
            <w:rPrChange w:id="7684" w:author="Ashley Frank" w:date="2024-12-20T21:43:00Z">
              <w:rPr>
                <w:rFonts w:ascii="Bookman Old Style" w:hAnsi="Bookman Old Style"/>
                <w:sz w:val="32"/>
                <w:szCs w:val="32"/>
              </w:rPr>
            </w:rPrChange>
          </w:rPr>
          <w:delText>e and cause connection</w:delText>
        </w:r>
      </w:del>
      <w:r w:rsidR="007434E6" w:rsidRPr="007C3EDB">
        <w:rPr>
          <w:rFonts w:ascii="Bookman Old Style" w:hAnsi="Bookman Old Style"/>
          <w:szCs w:val="24"/>
          <w:rPrChange w:id="7685" w:author="Ashley Frank" w:date="2024-12-20T21:43:00Z">
            <w:rPr>
              <w:rFonts w:ascii="Bookman Old Style" w:hAnsi="Bookman Old Style"/>
              <w:sz w:val="32"/>
              <w:szCs w:val="32"/>
            </w:rPr>
          </w:rPrChange>
        </w:rPr>
        <w:t xml:space="preserve">. The immature relationships </w:t>
      </w:r>
      <w:del w:id="7686" w:author="Ashley Frank" w:date="2024-12-31T04:11:00Z">
        <w:r w:rsidR="007434E6" w:rsidRPr="007C3EDB" w:rsidDel="0030362A">
          <w:rPr>
            <w:rFonts w:ascii="Bookman Old Style" w:hAnsi="Bookman Old Style"/>
            <w:szCs w:val="24"/>
            <w:rPrChange w:id="7687" w:author="Ashley Frank" w:date="2024-12-20T21:43:00Z">
              <w:rPr>
                <w:rFonts w:ascii="Bookman Old Style" w:hAnsi="Bookman Old Style"/>
                <w:sz w:val="32"/>
                <w:szCs w:val="32"/>
              </w:rPr>
            </w:rPrChange>
          </w:rPr>
          <w:delText xml:space="preserve">that don’t grow </w:delText>
        </w:r>
      </w:del>
      <w:r w:rsidR="007434E6" w:rsidRPr="007C3EDB">
        <w:rPr>
          <w:rFonts w:ascii="Bookman Old Style" w:hAnsi="Bookman Old Style"/>
          <w:szCs w:val="24"/>
          <w:rPrChange w:id="7688" w:author="Ashley Frank" w:date="2024-12-20T21:43:00Z">
            <w:rPr>
              <w:rFonts w:ascii="Bookman Old Style" w:hAnsi="Bookman Old Style"/>
              <w:sz w:val="32"/>
              <w:szCs w:val="32"/>
            </w:rPr>
          </w:rPrChange>
        </w:rPr>
        <w:t xml:space="preserve">will often </w:t>
      </w:r>
      <w:ins w:id="7689" w:author="Ashley Frank" w:date="2024-12-31T04:11:00Z">
        <w:r>
          <w:rPr>
            <w:rFonts w:ascii="Bookman Old Style" w:hAnsi="Bookman Old Style"/>
            <w:szCs w:val="24"/>
          </w:rPr>
          <w:t>avoid accountability and play th</w:t>
        </w:r>
      </w:ins>
      <w:ins w:id="7690" w:author="Ashley Frank" w:date="2024-12-31T04:12:00Z">
        <w:r>
          <w:rPr>
            <w:rFonts w:ascii="Bookman Old Style" w:hAnsi="Bookman Old Style"/>
            <w:szCs w:val="24"/>
          </w:rPr>
          <w:t>e blame game that stops them from growing</w:t>
        </w:r>
      </w:ins>
      <w:del w:id="7691" w:author="Ashley Frank" w:date="2024-12-31T04:11:00Z">
        <w:r w:rsidR="007434E6" w:rsidRPr="007C3EDB" w:rsidDel="0030362A">
          <w:rPr>
            <w:rFonts w:ascii="Bookman Old Style" w:hAnsi="Bookman Old Style"/>
            <w:szCs w:val="24"/>
            <w:rPrChange w:id="7692" w:author="Ashley Frank" w:date="2024-12-20T21:43:00Z">
              <w:rPr>
                <w:rFonts w:ascii="Bookman Old Style" w:hAnsi="Bookman Old Style"/>
                <w:sz w:val="32"/>
                <w:szCs w:val="32"/>
              </w:rPr>
            </w:rPrChange>
          </w:rPr>
          <w:delText>blame their mates for the conflicts</w:delText>
        </w:r>
      </w:del>
      <w:r w:rsidR="007434E6" w:rsidRPr="007C3EDB">
        <w:rPr>
          <w:rFonts w:ascii="Bookman Old Style" w:hAnsi="Bookman Old Style"/>
          <w:szCs w:val="24"/>
          <w:rPrChange w:id="7693" w:author="Ashley Frank" w:date="2024-12-20T21:43:00Z">
            <w:rPr>
              <w:rFonts w:ascii="Bookman Old Style" w:hAnsi="Bookman Old Style"/>
              <w:sz w:val="32"/>
              <w:szCs w:val="32"/>
            </w:rPr>
          </w:rPrChange>
        </w:rPr>
        <w:t>.</w:t>
      </w:r>
      <w:ins w:id="7694" w:author="Ashley Frank" w:date="2024-12-31T04:12:00Z">
        <w:r>
          <w:rPr>
            <w:rFonts w:ascii="Bookman Old Style" w:hAnsi="Bookman Old Style"/>
            <w:szCs w:val="24"/>
          </w:rPr>
          <w:t xml:space="preserve"> For instance, they might use sentences like,</w:t>
        </w:r>
      </w:ins>
      <w:r w:rsidR="007434E6" w:rsidRPr="007C3EDB">
        <w:rPr>
          <w:rFonts w:ascii="Bookman Old Style" w:hAnsi="Bookman Old Style"/>
          <w:szCs w:val="24"/>
          <w:rPrChange w:id="7695" w:author="Ashley Frank" w:date="2024-12-20T21:43:00Z">
            <w:rPr>
              <w:rFonts w:ascii="Bookman Old Style" w:hAnsi="Bookman Old Style"/>
              <w:sz w:val="32"/>
              <w:szCs w:val="32"/>
            </w:rPr>
          </w:rPrChange>
        </w:rPr>
        <w:t xml:space="preserve"> “If you would just do that thing that I asked, everything would be </w:t>
      </w:r>
      <w:del w:id="7696" w:author="Ashley Frank" w:date="2024-12-31T04:11:00Z">
        <w:r w:rsidR="007434E6" w:rsidRPr="007C3EDB" w:rsidDel="0030362A">
          <w:rPr>
            <w:rFonts w:ascii="Bookman Old Style" w:hAnsi="Bookman Old Style"/>
            <w:szCs w:val="24"/>
            <w:rPrChange w:id="7697" w:author="Ashley Frank" w:date="2024-12-20T21:43:00Z">
              <w:rPr>
                <w:rFonts w:ascii="Bookman Old Style" w:hAnsi="Bookman Old Style"/>
                <w:sz w:val="32"/>
                <w:szCs w:val="32"/>
              </w:rPr>
            </w:rPrChange>
          </w:rPr>
          <w:delText>alright</w:delText>
        </w:r>
      </w:del>
      <w:ins w:id="7698" w:author="Ashley Frank" w:date="2024-12-31T04:11:00Z">
        <w:r>
          <w:rPr>
            <w:rFonts w:ascii="Bookman Old Style" w:hAnsi="Bookman Old Style"/>
            <w:szCs w:val="24"/>
          </w:rPr>
          <w:t>all right</w:t>
        </w:r>
      </w:ins>
      <w:r w:rsidR="007434E6" w:rsidRPr="007C3EDB">
        <w:rPr>
          <w:rFonts w:ascii="Bookman Old Style" w:hAnsi="Bookman Old Style"/>
          <w:szCs w:val="24"/>
          <w:rPrChange w:id="7699" w:author="Ashley Frank" w:date="2024-12-20T21:43:00Z">
            <w:rPr>
              <w:rFonts w:ascii="Bookman Old Style" w:hAnsi="Bookman Old Style"/>
              <w:sz w:val="32"/>
              <w:szCs w:val="32"/>
            </w:rPr>
          </w:rPrChange>
        </w:rPr>
        <w:t xml:space="preserve">!” </w:t>
      </w:r>
      <w:r w:rsidR="00374B6C" w:rsidRPr="007C3EDB">
        <w:rPr>
          <w:rFonts w:ascii="Bookman Old Style" w:hAnsi="Bookman Old Style"/>
          <w:szCs w:val="24"/>
          <w:rPrChange w:id="7700" w:author="Ashley Frank" w:date="2024-12-20T21:43:00Z">
            <w:rPr>
              <w:rFonts w:ascii="Bookman Old Style" w:hAnsi="Bookman Old Style"/>
              <w:sz w:val="32"/>
              <w:szCs w:val="32"/>
            </w:rPr>
          </w:rPrChange>
        </w:rPr>
        <w:t>Fol</w:t>
      </w:r>
      <w:r w:rsidR="007434E6" w:rsidRPr="007C3EDB">
        <w:rPr>
          <w:rFonts w:ascii="Bookman Old Style" w:hAnsi="Bookman Old Style"/>
          <w:szCs w:val="24"/>
          <w:rPrChange w:id="7701" w:author="Ashley Frank" w:date="2024-12-20T21:43:00Z">
            <w:rPr>
              <w:rFonts w:ascii="Bookman Old Style" w:hAnsi="Bookman Old Style"/>
              <w:sz w:val="32"/>
              <w:szCs w:val="32"/>
            </w:rPr>
          </w:rPrChange>
        </w:rPr>
        <w:t xml:space="preserve">ks can </w:t>
      </w:r>
      <w:r w:rsidR="00374B6C" w:rsidRPr="007C3EDB">
        <w:rPr>
          <w:rFonts w:ascii="Bookman Old Style" w:hAnsi="Bookman Old Style"/>
          <w:szCs w:val="24"/>
          <w:rPrChange w:id="7702" w:author="Ashley Frank" w:date="2024-12-20T21:43:00Z">
            <w:rPr>
              <w:rFonts w:ascii="Bookman Old Style" w:hAnsi="Bookman Old Style"/>
              <w:sz w:val="32"/>
              <w:szCs w:val="32"/>
            </w:rPr>
          </w:rPrChange>
        </w:rPr>
        <w:t>throw such lines around</w:t>
      </w:r>
      <w:r w:rsidR="007434E6" w:rsidRPr="007C3EDB">
        <w:rPr>
          <w:rFonts w:ascii="Bookman Old Style" w:hAnsi="Bookman Old Style"/>
          <w:szCs w:val="24"/>
          <w:rPrChange w:id="7703" w:author="Ashley Frank" w:date="2024-12-20T21:43:00Z">
            <w:rPr>
              <w:rFonts w:ascii="Bookman Old Style" w:hAnsi="Bookman Old Style"/>
              <w:sz w:val="32"/>
              <w:szCs w:val="32"/>
            </w:rPr>
          </w:rPrChange>
        </w:rPr>
        <w:t xml:space="preserve"> when they blame others for the discord. There is an old sayin</w:t>
      </w:r>
      <w:r w:rsidR="00374B6C" w:rsidRPr="007C3EDB">
        <w:rPr>
          <w:rFonts w:ascii="Bookman Old Style" w:hAnsi="Bookman Old Style"/>
          <w:szCs w:val="24"/>
          <w:rPrChange w:id="7704" w:author="Ashley Frank" w:date="2024-12-20T21:43:00Z">
            <w:rPr>
              <w:rFonts w:ascii="Bookman Old Style" w:hAnsi="Bookman Old Style"/>
              <w:sz w:val="32"/>
              <w:szCs w:val="32"/>
            </w:rPr>
          </w:rPrChange>
        </w:rPr>
        <w:t xml:space="preserve">g that goes like this: </w:t>
      </w:r>
      <w:r w:rsidR="007434E6" w:rsidRPr="007C3EDB">
        <w:rPr>
          <w:rFonts w:ascii="Bookman Old Style" w:hAnsi="Bookman Old Style"/>
          <w:szCs w:val="24"/>
          <w:rPrChange w:id="7705" w:author="Ashley Frank" w:date="2024-12-20T21:43:00Z">
            <w:rPr>
              <w:rFonts w:ascii="Bookman Old Style" w:hAnsi="Bookman Old Style"/>
              <w:sz w:val="32"/>
              <w:szCs w:val="32"/>
            </w:rPr>
          </w:rPrChange>
        </w:rPr>
        <w:t xml:space="preserve">It takes two people to cause connection and only one person to cause discord. </w:t>
      </w:r>
    </w:p>
    <w:p w14:paraId="6A4C62BA" w14:textId="77777777" w:rsidR="00E57806" w:rsidRDefault="007434E6" w:rsidP="00734DBC">
      <w:pPr>
        <w:pStyle w:val="BodyText"/>
        <w:spacing w:line="360" w:lineRule="auto"/>
        <w:rPr>
          <w:ins w:id="7706" w:author="Ashley Frank" w:date="2024-12-31T04:24:00Z"/>
          <w:rFonts w:ascii="Bookman Old Style" w:hAnsi="Bookman Old Style"/>
          <w:szCs w:val="24"/>
        </w:rPr>
      </w:pPr>
      <w:r w:rsidRPr="007C3EDB">
        <w:rPr>
          <w:rFonts w:ascii="Bookman Old Style" w:hAnsi="Bookman Old Style"/>
          <w:szCs w:val="24"/>
          <w:rPrChange w:id="7707" w:author="Ashley Frank" w:date="2024-12-20T21:43:00Z">
            <w:rPr>
              <w:rFonts w:ascii="Bookman Old Style" w:hAnsi="Bookman Old Style"/>
              <w:sz w:val="32"/>
              <w:szCs w:val="32"/>
            </w:rPr>
          </w:rPrChange>
        </w:rPr>
        <w:t xml:space="preserve">Just like people have a </w:t>
      </w:r>
      <w:r w:rsidR="00374B6C" w:rsidRPr="007C3EDB">
        <w:rPr>
          <w:rFonts w:ascii="Bookman Old Style" w:hAnsi="Bookman Old Style"/>
          <w:szCs w:val="24"/>
          <w:rPrChange w:id="7708" w:author="Ashley Frank" w:date="2024-12-20T21:43:00Z">
            <w:rPr>
              <w:rFonts w:ascii="Bookman Old Style" w:hAnsi="Bookman Old Style"/>
              <w:sz w:val="32"/>
              <w:szCs w:val="32"/>
            </w:rPr>
          </w:rPrChange>
        </w:rPr>
        <w:t>ro</w:t>
      </w:r>
      <w:r w:rsidRPr="007C3EDB">
        <w:rPr>
          <w:rFonts w:ascii="Bookman Old Style" w:hAnsi="Bookman Old Style"/>
          <w:szCs w:val="24"/>
          <w:rPrChange w:id="7709" w:author="Ashley Frank" w:date="2024-12-20T21:43:00Z">
            <w:rPr>
              <w:rFonts w:ascii="Bookman Old Style" w:hAnsi="Bookman Old Style"/>
              <w:sz w:val="32"/>
              <w:szCs w:val="32"/>
            </w:rPr>
          </w:rPrChange>
        </w:rPr>
        <w:t xml:space="preserve">le in getting together, they have a role </w:t>
      </w:r>
      <w:ins w:id="7710" w:author="Ashley Frank" w:date="2024-12-31T04:17:00Z">
        <w:r w:rsidR="00E57806">
          <w:rPr>
            <w:rFonts w:ascii="Bookman Old Style" w:hAnsi="Bookman Old Style"/>
            <w:szCs w:val="24"/>
          </w:rPr>
          <w:t>in breaking apart</w:t>
        </w:r>
      </w:ins>
      <w:del w:id="7711" w:author="Ashley Frank" w:date="2024-12-31T04:16:00Z">
        <w:r w:rsidR="00E76EF7" w:rsidRPr="007C3EDB" w:rsidDel="00E57806">
          <w:rPr>
            <w:rFonts w:ascii="Bookman Old Style" w:hAnsi="Bookman Old Style"/>
            <w:szCs w:val="24"/>
            <w:rPrChange w:id="7712" w:author="Ashley Frank" w:date="2024-12-20T21:43:00Z">
              <w:rPr>
                <w:rFonts w:ascii="Bookman Old Style" w:hAnsi="Bookman Old Style"/>
                <w:sz w:val="32"/>
                <w:szCs w:val="32"/>
              </w:rPr>
            </w:rPrChange>
          </w:rPr>
          <w:delText>when things go wrong</w:delText>
        </w:r>
      </w:del>
      <w:r w:rsidR="00E76EF7" w:rsidRPr="007C3EDB">
        <w:rPr>
          <w:rFonts w:ascii="Bookman Old Style" w:hAnsi="Bookman Old Style"/>
          <w:szCs w:val="24"/>
          <w:rPrChange w:id="7713" w:author="Ashley Frank" w:date="2024-12-20T21:43:00Z">
            <w:rPr>
              <w:rFonts w:ascii="Bookman Old Style" w:hAnsi="Bookman Old Style"/>
              <w:sz w:val="32"/>
              <w:szCs w:val="32"/>
            </w:rPr>
          </w:rPrChange>
        </w:rPr>
        <w:t xml:space="preserve">. </w:t>
      </w:r>
      <w:ins w:id="7714" w:author="Ashley Frank" w:date="2024-12-31T04:17:00Z">
        <w:r w:rsidR="00E57806">
          <w:rPr>
            <w:rFonts w:ascii="Bookman Old Style" w:hAnsi="Bookman Old Style"/>
            <w:szCs w:val="24"/>
          </w:rPr>
          <w:t>I have observed while working with</w:t>
        </w:r>
      </w:ins>
      <w:ins w:id="7715" w:author="Ashley Frank" w:date="2024-12-31T04:18:00Z">
        <w:r w:rsidR="00E57806">
          <w:rPr>
            <w:rFonts w:ascii="Bookman Old Style" w:hAnsi="Bookman Old Style"/>
            <w:szCs w:val="24"/>
          </w:rPr>
          <w:t xml:space="preserve"> couples that</w:t>
        </w:r>
      </w:ins>
      <w:del w:id="7716" w:author="Ashley Frank" w:date="2024-12-31T04:17:00Z">
        <w:r w:rsidR="00E76EF7" w:rsidRPr="007C3EDB" w:rsidDel="00E57806">
          <w:rPr>
            <w:rFonts w:ascii="Bookman Old Style" w:hAnsi="Bookman Old Style"/>
            <w:szCs w:val="24"/>
            <w:rPrChange w:id="7717" w:author="Ashley Frank" w:date="2024-12-20T21:43:00Z">
              <w:rPr>
                <w:rFonts w:ascii="Bookman Old Style" w:hAnsi="Bookman Old Style"/>
                <w:sz w:val="32"/>
                <w:szCs w:val="32"/>
              </w:rPr>
            </w:rPrChange>
          </w:rPr>
          <w:delText>In working with couple</w:delText>
        </w:r>
      </w:del>
      <w:ins w:id="7718" w:author="Ashley Frank" w:date="2024-12-31T04:18:00Z">
        <w:r w:rsidR="00E57806">
          <w:rPr>
            <w:rFonts w:ascii="Bookman Old Style" w:hAnsi="Bookman Old Style"/>
            <w:szCs w:val="24"/>
          </w:rPr>
          <w:t xml:space="preserve"> some </w:t>
        </w:r>
      </w:ins>
      <w:del w:id="7719" w:author="Ashley Frank" w:date="2024-12-31T04:17:00Z">
        <w:r w:rsidR="00E76EF7" w:rsidRPr="007C3EDB" w:rsidDel="00E57806">
          <w:rPr>
            <w:rFonts w:ascii="Bookman Old Style" w:hAnsi="Bookman Old Style"/>
            <w:szCs w:val="24"/>
            <w:rPrChange w:id="7720" w:author="Ashley Frank" w:date="2024-12-20T21:43:00Z">
              <w:rPr>
                <w:rFonts w:ascii="Bookman Old Style" w:hAnsi="Bookman Old Style"/>
                <w:sz w:val="32"/>
                <w:szCs w:val="32"/>
              </w:rPr>
            </w:rPrChange>
          </w:rPr>
          <w:delText>s</w:delText>
        </w:r>
      </w:del>
      <w:del w:id="7721" w:author="Ashley Frank" w:date="2024-12-31T04:18:00Z">
        <w:r w:rsidR="00E76EF7" w:rsidRPr="007C3EDB" w:rsidDel="00E57806">
          <w:rPr>
            <w:rFonts w:ascii="Bookman Old Style" w:hAnsi="Bookman Old Style"/>
            <w:szCs w:val="24"/>
            <w:rPrChange w:id="7722" w:author="Ashley Frank" w:date="2024-12-20T21:43:00Z">
              <w:rPr>
                <w:rFonts w:ascii="Bookman Old Style" w:hAnsi="Bookman Old Style"/>
                <w:sz w:val="32"/>
                <w:szCs w:val="32"/>
              </w:rPr>
            </w:rPrChange>
          </w:rPr>
          <w:delText xml:space="preserve">, there are often </w:delText>
        </w:r>
      </w:del>
      <w:ins w:id="7723" w:author="Ashley Frank" w:date="2024-12-31T04:18:00Z">
        <w:r w:rsidR="00E57806">
          <w:rPr>
            <w:rFonts w:ascii="Bookman Old Style" w:hAnsi="Bookman Old Style"/>
            <w:szCs w:val="24"/>
          </w:rPr>
          <w:t xml:space="preserve">things are considered absolute </w:t>
        </w:r>
      </w:ins>
      <w:del w:id="7724" w:author="Ashley Frank" w:date="2024-12-31T04:18:00Z">
        <w:r w:rsidR="00E76EF7" w:rsidRPr="007C3EDB" w:rsidDel="00E57806">
          <w:rPr>
            <w:rFonts w:ascii="Bookman Old Style" w:hAnsi="Bookman Old Style"/>
            <w:szCs w:val="24"/>
            <w:rPrChange w:id="7725" w:author="Ashley Frank" w:date="2024-12-20T21:43:00Z">
              <w:rPr>
                <w:rFonts w:ascii="Bookman Old Style" w:hAnsi="Bookman Old Style"/>
                <w:sz w:val="32"/>
                <w:szCs w:val="32"/>
              </w:rPr>
            </w:rPrChange>
          </w:rPr>
          <w:delText xml:space="preserve">things called </w:delText>
        </w:r>
      </w:del>
      <w:r w:rsidR="00E76EF7" w:rsidRPr="007C3EDB">
        <w:rPr>
          <w:rFonts w:ascii="Bookman Old Style" w:hAnsi="Bookman Old Style"/>
          <w:szCs w:val="24"/>
          <w:rPrChange w:id="7726" w:author="Ashley Frank" w:date="2024-12-20T21:43:00Z">
            <w:rPr>
              <w:rFonts w:ascii="Bookman Old Style" w:hAnsi="Bookman Old Style"/>
              <w:sz w:val="32"/>
              <w:szCs w:val="32"/>
            </w:rPr>
          </w:rPrChange>
        </w:rPr>
        <w:t>‘deal-breakers’. These are things that will get in the way of doing meaningful couple’s work</w:t>
      </w:r>
      <w:ins w:id="7727" w:author="Ashley Frank" w:date="2024-12-31T04:22:00Z">
        <w:r w:rsidR="00E57806">
          <w:rPr>
            <w:rFonts w:ascii="Bookman Old Style" w:hAnsi="Bookman Old Style"/>
            <w:szCs w:val="24"/>
          </w:rPr>
          <w:t xml:space="preserve"> even if couples wish to reconcile</w:t>
        </w:r>
      </w:ins>
      <w:r w:rsidR="00E76EF7" w:rsidRPr="007C3EDB">
        <w:rPr>
          <w:rFonts w:ascii="Bookman Old Style" w:hAnsi="Bookman Old Style"/>
          <w:szCs w:val="24"/>
          <w:rPrChange w:id="7728" w:author="Ashley Frank" w:date="2024-12-20T21:43:00Z">
            <w:rPr>
              <w:rFonts w:ascii="Bookman Old Style" w:hAnsi="Bookman Old Style"/>
              <w:sz w:val="32"/>
              <w:szCs w:val="32"/>
            </w:rPr>
          </w:rPrChange>
        </w:rPr>
        <w:t>. These are things like infidelity (especially ongoing), domestic violence, ongoing drug addiction, chronic/debilitating mental illness, and when the two parties aren’t in agreement o</w:t>
      </w:r>
      <w:r w:rsidR="00374B6C" w:rsidRPr="007C3EDB">
        <w:rPr>
          <w:rFonts w:ascii="Bookman Old Style" w:hAnsi="Bookman Old Style"/>
          <w:szCs w:val="24"/>
          <w:rPrChange w:id="7729" w:author="Ashley Frank" w:date="2024-12-20T21:43:00Z">
            <w:rPr>
              <w:rFonts w:ascii="Bookman Old Style" w:hAnsi="Bookman Old Style"/>
              <w:sz w:val="32"/>
              <w:szCs w:val="32"/>
            </w:rPr>
          </w:rPrChange>
        </w:rPr>
        <w:t>n</w:t>
      </w:r>
      <w:r w:rsidR="00E76EF7" w:rsidRPr="007C3EDB">
        <w:rPr>
          <w:rFonts w:ascii="Bookman Old Style" w:hAnsi="Bookman Old Style"/>
          <w:szCs w:val="24"/>
          <w:rPrChange w:id="7730" w:author="Ashley Frank" w:date="2024-12-20T21:43:00Z">
            <w:rPr>
              <w:rFonts w:ascii="Bookman Old Style" w:hAnsi="Bookman Old Style"/>
              <w:sz w:val="32"/>
              <w:szCs w:val="32"/>
            </w:rPr>
          </w:rPrChange>
        </w:rPr>
        <w:t xml:space="preserve"> reestablishing and connected relationship. Other than these, </w:t>
      </w:r>
      <w:r w:rsidR="00E76EF7" w:rsidRPr="007C3EDB">
        <w:rPr>
          <w:rFonts w:ascii="Bookman Old Style" w:hAnsi="Bookman Old Style"/>
          <w:szCs w:val="24"/>
          <w:rPrChange w:id="7731" w:author="Ashley Frank" w:date="2024-12-20T21:43:00Z">
            <w:rPr>
              <w:rFonts w:ascii="Bookman Old Style" w:hAnsi="Bookman Old Style"/>
              <w:sz w:val="32"/>
              <w:szCs w:val="32"/>
            </w:rPr>
          </w:rPrChange>
        </w:rPr>
        <w:lastRenderedPageBreak/>
        <w:t xml:space="preserve">the two people have a role in the conflict. When </w:t>
      </w:r>
      <w:r w:rsidR="00F823D5" w:rsidRPr="007C3EDB">
        <w:rPr>
          <w:rFonts w:ascii="Bookman Old Style" w:hAnsi="Bookman Old Style"/>
          <w:szCs w:val="24"/>
          <w:rPrChange w:id="7732"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733" w:author="Ashley Frank" w:date="2024-12-20T21:43:00Z">
            <w:rPr>
              <w:rFonts w:ascii="Bookman Old Style" w:hAnsi="Bookman Old Style"/>
              <w:sz w:val="32"/>
              <w:szCs w:val="32"/>
            </w:rPr>
          </w:rPrChange>
        </w:rPr>
        <w:t>e</w:t>
      </w:r>
      <w:r w:rsidR="00E76EF7" w:rsidRPr="007C3EDB">
        <w:rPr>
          <w:rFonts w:ascii="Bookman Old Style" w:hAnsi="Bookman Old Style"/>
          <w:szCs w:val="24"/>
          <w:rPrChange w:id="7734" w:author="Ashley Frank" w:date="2024-12-20T21:43:00Z">
            <w:rPr>
              <w:rFonts w:ascii="Bookman Old Style" w:hAnsi="Bookman Old Style"/>
              <w:sz w:val="32"/>
              <w:szCs w:val="32"/>
            </w:rPr>
          </w:rPrChange>
        </w:rPr>
        <w:t xml:space="preserve"> talk about conflict, these are not the ‘petty’ life items. </w:t>
      </w:r>
      <w:r w:rsidR="002C4A2E" w:rsidRPr="007C3EDB">
        <w:rPr>
          <w:rFonts w:ascii="Bookman Old Style" w:hAnsi="Bookman Old Style"/>
          <w:szCs w:val="24"/>
          <w:rPrChange w:id="7735" w:author="Ashley Frank" w:date="2024-12-20T21:43:00Z">
            <w:rPr>
              <w:rFonts w:ascii="Bookman Old Style" w:hAnsi="Bookman Old Style"/>
              <w:sz w:val="32"/>
              <w:szCs w:val="32"/>
            </w:rPr>
          </w:rPrChange>
        </w:rPr>
        <w:t>We</w:t>
      </w:r>
      <w:r w:rsidR="00E76EF7" w:rsidRPr="007C3EDB">
        <w:rPr>
          <w:rFonts w:ascii="Bookman Old Style" w:hAnsi="Bookman Old Style"/>
          <w:szCs w:val="24"/>
          <w:rPrChange w:id="7736" w:author="Ashley Frank" w:date="2024-12-20T21:43:00Z">
            <w:rPr>
              <w:rFonts w:ascii="Bookman Old Style" w:hAnsi="Bookman Old Style"/>
              <w:sz w:val="32"/>
              <w:szCs w:val="32"/>
            </w:rPr>
          </w:rPrChange>
        </w:rPr>
        <w:t xml:space="preserve"> don’t mean forgetting to put gas in the car, talking down to the mother-in-law, or ordering the wrong pizza. The conflict is in the relationship itself</w:t>
      </w:r>
      <w:ins w:id="7737" w:author="Ashley Frank" w:date="2024-12-31T04:18:00Z">
        <w:r w:rsidR="00E57806">
          <w:rPr>
            <w:rFonts w:ascii="Bookman Old Style" w:hAnsi="Bookman Old Style"/>
            <w:szCs w:val="24"/>
          </w:rPr>
          <w:t xml:space="preserve"> and not anything outside of it</w:t>
        </w:r>
      </w:ins>
      <w:r w:rsidR="00E76EF7" w:rsidRPr="007C3EDB">
        <w:rPr>
          <w:rFonts w:ascii="Bookman Old Style" w:hAnsi="Bookman Old Style"/>
          <w:szCs w:val="24"/>
          <w:rPrChange w:id="7738" w:author="Ashley Frank" w:date="2024-12-20T21:43:00Z">
            <w:rPr>
              <w:rFonts w:ascii="Bookman Old Style" w:hAnsi="Bookman Old Style"/>
              <w:sz w:val="32"/>
              <w:szCs w:val="32"/>
            </w:rPr>
          </w:rPrChange>
        </w:rPr>
        <w:t xml:space="preserve">. When </w:t>
      </w:r>
      <w:r w:rsidR="00374B6C" w:rsidRPr="007C3EDB">
        <w:rPr>
          <w:rFonts w:ascii="Bookman Old Style" w:hAnsi="Bookman Old Style"/>
          <w:szCs w:val="24"/>
          <w:rPrChange w:id="7739" w:author="Ashley Frank" w:date="2024-12-20T21:43:00Z">
            <w:rPr>
              <w:rFonts w:ascii="Bookman Old Style" w:hAnsi="Bookman Old Style"/>
              <w:sz w:val="32"/>
              <w:szCs w:val="32"/>
            </w:rPr>
          </w:rPrChange>
        </w:rPr>
        <w:t xml:space="preserve">a </w:t>
      </w:r>
      <w:r w:rsidR="00E76EF7" w:rsidRPr="007C3EDB">
        <w:rPr>
          <w:rFonts w:ascii="Bookman Old Style" w:hAnsi="Bookman Old Style"/>
          <w:szCs w:val="24"/>
          <w:rPrChange w:id="7740" w:author="Ashley Frank" w:date="2024-12-20T21:43:00Z">
            <w:rPr>
              <w:rFonts w:ascii="Bookman Old Style" w:hAnsi="Bookman Old Style"/>
              <w:sz w:val="32"/>
              <w:szCs w:val="32"/>
            </w:rPr>
          </w:rPrChange>
        </w:rPr>
        <w:t>couple fight</w:t>
      </w:r>
      <w:r w:rsidR="00374B6C" w:rsidRPr="007C3EDB">
        <w:rPr>
          <w:rFonts w:ascii="Bookman Old Style" w:hAnsi="Bookman Old Style"/>
          <w:szCs w:val="24"/>
          <w:rPrChange w:id="7741" w:author="Ashley Frank" w:date="2024-12-20T21:43:00Z">
            <w:rPr>
              <w:rFonts w:ascii="Bookman Old Style" w:hAnsi="Bookman Old Style"/>
              <w:sz w:val="32"/>
              <w:szCs w:val="32"/>
            </w:rPr>
          </w:rPrChange>
        </w:rPr>
        <w:t>s</w:t>
      </w:r>
      <w:r w:rsidR="00E76EF7" w:rsidRPr="007C3EDB">
        <w:rPr>
          <w:rFonts w:ascii="Bookman Old Style" w:hAnsi="Bookman Old Style"/>
          <w:szCs w:val="24"/>
          <w:rPrChange w:id="7742" w:author="Ashley Frank" w:date="2024-12-20T21:43:00Z">
            <w:rPr>
              <w:rFonts w:ascii="Bookman Old Style" w:hAnsi="Bookman Old Style"/>
              <w:sz w:val="32"/>
              <w:szCs w:val="32"/>
            </w:rPr>
          </w:rPrChange>
        </w:rPr>
        <w:t>/argue</w:t>
      </w:r>
      <w:r w:rsidR="00374B6C" w:rsidRPr="007C3EDB">
        <w:rPr>
          <w:rFonts w:ascii="Bookman Old Style" w:hAnsi="Bookman Old Style"/>
          <w:szCs w:val="24"/>
          <w:rPrChange w:id="7743" w:author="Ashley Frank" w:date="2024-12-20T21:43:00Z">
            <w:rPr>
              <w:rFonts w:ascii="Bookman Old Style" w:hAnsi="Bookman Old Style"/>
              <w:sz w:val="32"/>
              <w:szCs w:val="32"/>
            </w:rPr>
          </w:rPrChange>
        </w:rPr>
        <w:t>s</w:t>
      </w:r>
      <w:r w:rsidR="00E76EF7" w:rsidRPr="007C3EDB">
        <w:rPr>
          <w:rFonts w:ascii="Bookman Old Style" w:hAnsi="Bookman Old Style"/>
          <w:szCs w:val="24"/>
          <w:rPrChange w:id="7744" w:author="Ashley Frank" w:date="2024-12-20T21:43:00Z">
            <w:rPr>
              <w:rFonts w:ascii="Bookman Old Style" w:hAnsi="Bookman Old Style"/>
              <w:sz w:val="32"/>
              <w:szCs w:val="32"/>
            </w:rPr>
          </w:rPrChange>
        </w:rPr>
        <w:t xml:space="preserve">, it’s NEVER about what it’s about, but it’s always about what it MEANS.  It is this </w:t>
      </w:r>
      <w:ins w:id="7745" w:author="Ashley Frank" w:date="2024-12-31T04:23:00Z">
        <w:r w:rsidR="00E57806">
          <w:rPr>
            <w:rFonts w:ascii="Bookman Old Style" w:hAnsi="Bookman Old Style"/>
            <w:szCs w:val="24"/>
          </w:rPr>
          <w:t xml:space="preserve">core </w:t>
        </w:r>
      </w:ins>
      <w:del w:id="7746" w:author="Ashley Frank" w:date="2024-12-31T04:23:00Z">
        <w:r w:rsidR="00E76EF7" w:rsidRPr="007C3EDB" w:rsidDel="00E57806">
          <w:rPr>
            <w:rFonts w:ascii="Bookman Old Style" w:hAnsi="Bookman Old Style"/>
            <w:szCs w:val="24"/>
            <w:rPrChange w:id="7747" w:author="Ashley Frank" w:date="2024-12-20T21:43:00Z">
              <w:rPr>
                <w:rFonts w:ascii="Bookman Old Style" w:hAnsi="Bookman Old Style"/>
                <w:sz w:val="32"/>
                <w:szCs w:val="32"/>
              </w:rPr>
            </w:rPrChange>
          </w:rPr>
          <w:delText xml:space="preserve">centrist </w:delText>
        </w:r>
      </w:del>
      <w:r w:rsidR="00E76EF7" w:rsidRPr="007C3EDB">
        <w:rPr>
          <w:rFonts w:ascii="Bookman Old Style" w:hAnsi="Bookman Old Style"/>
          <w:szCs w:val="24"/>
          <w:rPrChange w:id="7748" w:author="Ashley Frank" w:date="2024-12-20T21:43:00Z">
            <w:rPr>
              <w:rFonts w:ascii="Bookman Old Style" w:hAnsi="Bookman Old Style"/>
              <w:sz w:val="32"/>
              <w:szCs w:val="32"/>
            </w:rPr>
          </w:rPrChange>
        </w:rPr>
        <w:t xml:space="preserve">part of the relationship that needs adjusting. People will always have </w:t>
      </w:r>
      <w:del w:id="7749" w:author="Ashley Frank" w:date="2024-12-31T04:23:00Z">
        <w:r w:rsidR="00E76EF7" w:rsidRPr="007C3EDB" w:rsidDel="00E57806">
          <w:rPr>
            <w:rFonts w:ascii="Bookman Old Style" w:hAnsi="Bookman Old Style"/>
            <w:szCs w:val="24"/>
            <w:rPrChange w:id="7750" w:author="Ashley Frank" w:date="2024-12-20T21:43:00Z">
              <w:rPr>
                <w:rFonts w:ascii="Bookman Old Style" w:hAnsi="Bookman Old Style"/>
                <w:sz w:val="32"/>
                <w:szCs w:val="32"/>
              </w:rPr>
            </w:rPrChange>
          </w:rPr>
          <w:delText>differing</w:delText>
        </w:r>
      </w:del>
      <w:ins w:id="7751" w:author="Ashley Frank" w:date="2024-12-31T04:23:00Z">
        <w:r w:rsidR="00E57806" w:rsidRPr="00E57806">
          <w:rPr>
            <w:rFonts w:ascii="Bookman Old Style" w:hAnsi="Bookman Old Style"/>
            <w:szCs w:val="24"/>
          </w:rPr>
          <w:t>contradictory</w:t>
        </w:r>
      </w:ins>
      <w:r w:rsidR="00E76EF7" w:rsidRPr="007C3EDB">
        <w:rPr>
          <w:rFonts w:ascii="Bookman Old Style" w:hAnsi="Bookman Old Style"/>
          <w:szCs w:val="24"/>
          <w:rPrChange w:id="7752" w:author="Ashley Frank" w:date="2024-12-20T21:43:00Z">
            <w:rPr>
              <w:rFonts w:ascii="Bookman Old Style" w:hAnsi="Bookman Old Style"/>
              <w:sz w:val="32"/>
              <w:szCs w:val="32"/>
            </w:rPr>
          </w:rPrChange>
        </w:rPr>
        <w:t xml:space="preserve"> views about things. People will always have differences in a relationship. So, an argument about the differences can be anticipated. It is the unmet needs that keep a relationship secure that is the core of a maturing relationship. There is a role that both parties </w:t>
      </w:r>
      <w:ins w:id="7753" w:author="Ashley Frank" w:date="2024-12-31T04:23:00Z">
        <w:r w:rsidR="00E57806">
          <w:rPr>
            <w:rFonts w:ascii="Bookman Old Style" w:hAnsi="Bookman Old Style"/>
            <w:szCs w:val="24"/>
          </w:rPr>
          <w:t xml:space="preserve">play in </w:t>
        </w:r>
      </w:ins>
      <w:del w:id="7754" w:author="Ashley Frank" w:date="2024-12-31T04:23:00Z">
        <w:r w:rsidR="00E76EF7" w:rsidRPr="007C3EDB" w:rsidDel="00E57806">
          <w:rPr>
            <w:rFonts w:ascii="Bookman Old Style" w:hAnsi="Bookman Old Style"/>
            <w:szCs w:val="24"/>
            <w:rPrChange w:id="7755" w:author="Ashley Frank" w:date="2024-12-20T21:43:00Z">
              <w:rPr>
                <w:rFonts w:ascii="Bookman Old Style" w:hAnsi="Bookman Old Style"/>
                <w:sz w:val="32"/>
                <w:szCs w:val="32"/>
              </w:rPr>
            </w:rPrChange>
          </w:rPr>
          <w:delText xml:space="preserve">have to cause </w:delText>
        </w:r>
      </w:del>
      <w:r w:rsidR="00E76EF7" w:rsidRPr="007C3EDB">
        <w:rPr>
          <w:rFonts w:ascii="Bookman Old Style" w:hAnsi="Bookman Old Style"/>
          <w:szCs w:val="24"/>
          <w:rPrChange w:id="7756" w:author="Ashley Frank" w:date="2024-12-20T21:43:00Z">
            <w:rPr>
              <w:rFonts w:ascii="Bookman Old Style" w:hAnsi="Bookman Old Style"/>
              <w:sz w:val="32"/>
              <w:szCs w:val="32"/>
            </w:rPr>
          </w:rPrChange>
        </w:rPr>
        <w:t xml:space="preserve">this </w:t>
      </w:r>
      <w:ins w:id="7757" w:author="Ashley Frank" w:date="2024-12-31T04:23:00Z">
        <w:r w:rsidR="00E57806">
          <w:rPr>
            <w:rFonts w:ascii="Bookman Old Style" w:hAnsi="Bookman Old Style"/>
            <w:szCs w:val="24"/>
          </w:rPr>
          <w:t xml:space="preserve">relational distance or </w:t>
        </w:r>
      </w:ins>
      <w:del w:id="7758" w:author="Ashley Frank" w:date="2024-12-31T04:23:00Z">
        <w:r w:rsidR="00E76EF7" w:rsidRPr="007C3EDB" w:rsidDel="00E57806">
          <w:rPr>
            <w:rFonts w:ascii="Bookman Old Style" w:hAnsi="Bookman Old Style"/>
            <w:szCs w:val="24"/>
            <w:rPrChange w:id="7759" w:author="Ashley Frank" w:date="2024-12-20T21:43:00Z">
              <w:rPr>
                <w:rFonts w:ascii="Bookman Old Style" w:hAnsi="Bookman Old Style"/>
                <w:sz w:val="32"/>
                <w:szCs w:val="32"/>
              </w:rPr>
            </w:rPrChange>
          </w:rPr>
          <w:delText xml:space="preserve">relational distant or </w:delText>
        </w:r>
      </w:del>
      <w:r w:rsidR="00E76EF7" w:rsidRPr="007C3EDB">
        <w:rPr>
          <w:rFonts w:ascii="Bookman Old Style" w:hAnsi="Bookman Old Style"/>
          <w:szCs w:val="24"/>
          <w:rPrChange w:id="7760" w:author="Ashley Frank" w:date="2024-12-20T21:43:00Z">
            <w:rPr>
              <w:rFonts w:ascii="Bookman Old Style" w:hAnsi="Bookman Old Style"/>
              <w:sz w:val="32"/>
              <w:szCs w:val="32"/>
            </w:rPr>
          </w:rPrChange>
        </w:rPr>
        <w:t xml:space="preserve">polarization. It is hard to be close when there is distance. </w:t>
      </w:r>
    </w:p>
    <w:p w14:paraId="7D6E6C47" w14:textId="77777777" w:rsidR="00E57806" w:rsidRDefault="00E57806" w:rsidP="00734DBC">
      <w:pPr>
        <w:pStyle w:val="BodyText"/>
        <w:spacing w:line="360" w:lineRule="auto"/>
        <w:rPr>
          <w:ins w:id="7761" w:author="Ashley Frank" w:date="2024-12-31T04:24:00Z"/>
          <w:rFonts w:ascii="Bookman Old Style" w:hAnsi="Bookman Old Style"/>
          <w:szCs w:val="24"/>
        </w:rPr>
      </w:pPr>
    </w:p>
    <w:p w14:paraId="20E0D0EC" w14:textId="26EB42FC" w:rsidR="00374B6C" w:rsidRPr="007C3EDB" w:rsidRDefault="00E76EF7" w:rsidP="00734DBC">
      <w:pPr>
        <w:pStyle w:val="BodyText"/>
        <w:spacing w:line="360" w:lineRule="auto"/>
        <w:rPr>
          <w:rFonts w:ascii="Bookman Old Style" w:hAnsi="Bookman Old Style"/>
          <w:szCs w:val="24"/>
          <w:rPrChange w:id="7762" w:author="Ashley Frank" w:date="2024-12-20T21:43:00Z">
            <w:rPr>
              <w:rFonts w:ascii="Bookman Old Style" w:hAnsi="Bookman Old Style"/>
              <w:sz w:val="32"/>
              <w:szCs w:val="32"/>
            </w:rPr>
          </w:rPrChange>
        </w:rPr>
      </w:pPr>
      <w:r w:rsidRPr="007C3EDB">
        <w:rPr>
          <w:rFonts w:ascii="Bookman Old Style" w:hAnsi="Bookman Old Style"/>
          <w:szCs w:val="24"/>
          <w:rPrChange w:id="7763" w:author="Ashley Frank" w:date="2024-12-20T21:43:00Z">
            <w:rPr>
              <w:rFonts w:ascii="Bookman Old Style" w:hAnsi="Bookman Old Style"/>
              <w:sz w:val="32"/>
              <w:szCs w:val="32"/>
            </w:rPr>
          </w:rPrChange>
        </w:rPr>
        <w:t xml:space="preserve">It’s </w:t>
      </w:r>
      <w:del w:id="7764" w:author="Ashley Frank" w:date="2024-12-31T04:25:00Z">
        <w:r w:rsidRPr="007C3EDB" w:rsidDel="00E57806">
          <w:rPr>
            <w:rFonts w:ascii="Bookman Old Style" w:hAnsi="Bookman Old Style"/>
            <w:szCs w:val="24"/>
            <w:rPrChange w:id="7765" w:author="Ashley Frank" w:date="2024-12-20T21:43:00Z">
              <w:rPr>
                <w:rFonts w:ascii="Bookman Old Style" w:hAnsi="Bookman Old Style"/>
                <w:sz w:val="32"/>
                <w:szCs w:val="32"/>
              </w:rPr>
            </w:rPrChange>
          </w:rPr>
          <w:delText>almost like trying to hug a cactus</w:delText>
        </w:r>
        <w:r w:rsidR="00374B6C" w:rsidRPr="007C3EDB" w:rsidDel="00E57806">
          <w:rPr>
            <w:rFonts w:ascii="Bookman Old Style" w:hAnsi="Bookman Old Style"/>
            <w:szCs w:val="24"/>
            <w:rPrChange w:id="7766" w:author="Ashley Frank" w:date="2024-12-20T21:43:00Z">
              <w:rPr>
                <w:rFonts w:ascii="Bookman Old Style" w:hAnsi="Bookman Old Style"/>
                <w:sz w:val="32"/>
                <w:szCs w:val="32"/>
              </w:rPr>
            </w:rPrChange>
          </w:rPr>
          <w:delText>;</w:delText>
        </w:r>
        <w:r w:rsidRPr="007C3EDB" w:rsidDel="00E57806">
          <w:rPr>
            <w:rFonts w:ascii="Bookman Old Style" w:hAnsi="Bookman Old Style"/>
            <w:szCs w:val="24"/>
            <w:rPrChange w:id="7767" w:author="Ashley Frank" w:date="2024-12-20T21:43:00Z">
              <w:rPr>
                <w:rFonts w:ascii="Bookman Old Style" w:hAnsi="Bookman Old Style"/>
                <w:sz w:val="32"/>
                <w:szCs w:val="32"/>
              </w:rPr>
            </w:rPrChange>
          </w:rPr>
          <w:delText xml:space="preserve"> t</w:delText>
        </w:r>
        <w:r w:rsidR="00374B6C" w:rsidRPr="007C3EDB" w:rsidDel="00E57806">
          <w:rPr>
            <w:rFonts w:ascii="Bookman Old Style" w:hAnsi="Bookman Old Style"/>
            <w:szCs w:val="24"/>
            <w:rPrChange w:id="7768" w:author="Ashley Frank" w:date="2024-12-20T21:43:00Z">
              <w:rPr>
                <w:rFonts w:ascii="Bookman Old Style" w:hAnsi="Bookman Old Style"/>
                <w:sz w:val="32"/>
                <w:szCs w:val="32"/>
              </w:rPr>
            </w:rPrChange>
          </w:rPr>
          <w:delText>o</w:delText>
        </w:r>
        <w:r w:rsidRPr="007C3EDB" w:rsidDel="00E57806">
          <w:rPr>
            <w:rFonts w:ascii="Bookman Old Style" w:hAnsi="Bookman Old Style"/>
            <w:szCs w:val="24"/>
            <w:rPrChange w:id="7769" w:author="Ashley Frank" w:date="2024-12-20T21:43:00Z">
              <w:rPr>
                <w:rFonts w:ascii="Bookman Old Style" w:hAnsi="Bookman Old Style"/>
                <w:sz w:val="32"/>
                <w:szCs w:val="32"/>
              </w:rPr>
            </w:rPrChange>
          </w:rPr>
          <w:delText xml:space="preserve">o many </w:delText>
        </w:r>
        <w:r w:rsidR="00374B6C" w:rsidRPr="007C3EDB" w:rsidDel="00E57806">
          <w:rPr>
            <w:rFonts w:ascii="Bookman Old Style" w:hAnsi="Bookman Old Style"/>
            <w:szCs w:val="24"/>
            <w:rPrChange w:id="7770" w:author="Ashley Frank" w:date="2024-12-20T21:43:00Z">
              <w:rPr>
                <w:rFonts w:ascii="Bookman Old Style" w:hAnsi="Bookman Old Style"/>
                <w:sz w:val="32"/>
                <w:szCs w:val="32"/>
              </w:rPr>
            </w:rPrChange>
          </w:rPr>
          <w:delText>risks of</w:delText>
        </w:r>
        <w:r w:rsidRPr="007C3EDB" w:rsidDel="00E57806">
          <w:rPr>
            <w:rFonts w:ascii="Bookman Old Style" w:hAnsi="Bookman Old Style"/>
            <w:szCs w:val="24"/>
            <w:rPrChange w:id="7771" w:author="Ashley Frank" w:date="2024-12-20T21:43:00Z">
              <w:rPr>
                <w:rFonts w:ascii="Bookman Old Style" w:hAnsi="Bookman Old Style"/>
                <w:sz w:val="32"/>
                <w:szCs w:val="32"/>
              </w:rPr>
            </w:rPrChange>
          </w:rPr>
          <w:delText xml:space="preserve"> injur</w:delText>
        </w:r>
      </w:del>
      <w:ins w:id="7772" w:author="Ashley Frank" w:date="2024-12-31T04:25:00Z">
        <w:r w:rsidR="00E57806">
          <w:rPr>
            <w:rFonts w:ascii="Bookman Old Style" w:hAnsi="Bookman Old Style"/>
            <w:szCs w:val="24"/>
          </w:rPr>
          <w:t xml:space="preserve">like trying to </w:t>
        </w:r>
        <w:r w:rsidR="00701F6C">
          <w:rPr>
            <w:rFonts w:ascii="Bookman Old Style" w:hAnsi="Bookman Old Style"/>
            <w:szCs w:val="24"/>
          </w:rPr>
          <w:t>drink water while keeping your mouth closed;</w:t>
        </w:r>
      </w:ins>
      <w:ins w:id="7773" w:author="Ashley Frank" w:date="2024-12-31T04:26:00Z">
        <w:r w:rsidR="00701F6C">
          <w:rPr>
            <w:rFonts w:ascii="Bookman Old Style" w:hAnsi="Bookman Old Style"/>
            <w:szCs w:val="24"/>
          </w:rPr>
          <w:t xml:space="preserve"> it’s </w:t>
        </w:r>
      </w:ins>
      <w:ins w:id="7774" w:author="Ashley Frank" w:date="2024-12-31T04:31:00Z">
        <w:r w:rsidR="00701F6C">
          <w:rPr>
            <w:rFonts w:ascii="Bookman Old Style" w:hAnsi="Bookman Old Style"/>
            <w:szCs w:val="24"/>
          </w:rPr>
          <w:t>quite a</w:t>
        </w:r>
      </w:ins>
      <w:ins w:id="7775" w:author="Ashley Frank" w:date="2024-12-31T04:26:00Z">
        <w:r w:rsidR="00701F6C">
          <w:rPr>
            <w:rFonts w:ascii="Bookman Old Style" w:hAnsi="Bookman Old Style"/>
            <w:szCs w:val="24"/>
          </w:rPr>
          <w:t xml:space="preserve"> difficult task</w:t>
        </w:r>
      </w:ins>
      <w:del w:id="7776" w:author="Ashley Frank" w:date="2024-12-31T04:25:00Z">
        <w:r w:rsidRPr="007C3EDB" w:rsidDel="00E57806">
          <w:rPr>
            <w:rFonts w:ascii="Bookman Old Style" w:hAnsi="Bookman Old Style"/>
            <w:szCs w:val="24"/>
            <w:rPrChange w:id="7777" w:author="Ashley Frank" w:date="2024-12-20T21:43:00Z">
              <w:rPr>
                <w:rFonts w:ascii="Bookman Old Style" w:hAnsi="Bookman Old Style"/>
                <w:sz w:val="32"/>
                <w:szCs w:val="32"/>
              </w:rPr>
            </w:rPrChange>
          </w:rPr>
          <w:delText>y</w:delText>
        </w:r>
      </w:del>
      <w:r w:rsidRPr="007C3EDB">
        <w:rPr>
          <w:rFonts w:ascii="Bookman Old Style" w:hAnsi="Bookman Old Style"/>
          <w:szCs w:val="24"/>
          <w:rPrChange w:id="7778" w:author="Ashley Frank" w:date="2024-12-20T21:43:00Z">
            <w:rPr>
              <w:rFonts w:ascii="Bookman Old Style" w:hAnsi="Bookman Old Style"/>
              <w:sz w:val="32"/>
              <w:szCs w:val="32"/>
            </w:rPr>
          </w:rPrChange>
        </w:rPr>
        <w:t xml:space="preserve">. </w:t>
      </w:r>
      <w:r w:rsidR="00374B6C" w:rsidRPr="007C3EDB">
        <w:rPr>
          <w:rFonts w:ascii="Bookman Old Style" w:hAnsi="Bookman Old Style"/>
          <w:szCs w:val="24"/>
          <w:rPrChange w:id="7779" w:author="Ashley Frank" w:date="2024-12-20T21:43:00Z">
            <w:rPr>
              <w:rFonts w:ascii="Bookman Old Style" w:hAnsi="Bookman Old Style"/>
              <w:sz w:val="32"/>
              <w:szCs w:val="32"/>
            </w:rPr>
          </w:rPrChange>
        </w:rPr>
        <w:t>Th</w:t>
      </w:r>
      <w:r w:rsidRPr="007C3EDB">
        <w:rPr>
          <w:rFonts w:ascii="Bookman Old Style" w:hAnsi="Bookman Old Style"/>
          <w:szCs w:val="24"/>
          <w:rPrChange w:id="7780" w:author="Ashley Frank" w:date="2024-12-20T21:43:00Z">
            <w:rPr>
              <w:rFonts w:ascii="Bookman Old Style" w:hAnsi="Bookman Old Style"/>
              <w:sz w:val="32"/>
              <w:szCs w:val="32"/>
            </w:rPr>
          </w:rPrChange>
        </w:rPr>
        <w:t>e destructive part of not owning up to your role in the discord</w:t>
      </w:r>
      <w:r w:rsidR="00374B6C" w:rsidRPr="007C3EDB">
        <w:rPr>
          <w:rFonts w:ascii="Bookman Old Style" w:hAnsi="Bookman Old Style"/>
          <w:szCs w:val="24"/>
          <w:rPrChange w:id="7781" w:author="Ashley Frank" w:date="2024-12-20T21:43:00Z">
            <w:rPr>
              <w:rFonts w:ascii="Bookman Old Style" w:hAnsi="Bookman Old Style"/>
              <w:sz w:val="32"/>
              <w:szCs w:val="32"/>
            </w:rPr>
          </w:rPrChange>
        </w:rPr>
        <w:t xml:space="preserve"> is what causes </w:t>
      </w:r>
      <w:r w:rsidRPr="007C3EDB">
        <w:rPr>
          <w:rFonts w:ascii="Bookman Old Style" w:hAnsi="Bookman Old Style"/>
          <w:szCs w:val="24"/>
          <w:rPrChange w:id="7782" w:author="Ashley Frank" w:date="2024-12-20T21:43:00Z">
            <w:rPr>
              <w:rFonts w:ascii="Bookman Old Style" w:hAnsi="Bookman Old Style"/>
              <w:sz w:val="32"/>
              <w:szCs w:val="32"/>
            </w:rPr>
          </w:rPrChange>
        </w:rPr>
        <w:t>injury.</w:t>
      </w:r>
    </w:p>
    <w:p w14:paraId="61C757BC" w14:textId="08558454" w:rsidR="003E0A98" w:rsidRPr="007C3EDB" w:rsidRDefault="00E76EF7" w:rsidP="00734DBC">
      <w:pPr>
        <w:pStyle w:val="BodyText"/>
        <w:spacing w:line="360" w:lineRule="auto"/>
        <w:rPr>
          <w:rFonts w:ascii="Bookman Old Style" w:hAnsi="Bookman Old Style"/>
          <w:szCs w:val="24"/>
          <w:rPrChange w:id="7783" w:author="Ashley Frank" w:date="2024-12-20T21:43:00Z">
            <w:rPr>
              <w:rFonts w:ascii="Bookman Old Style" w:hAnsi="Bookman Old Style"/>
              <w:sz w:val="32"/>
              <w:szCs w:val="32"/>
            </w:rPr>
          </w:rPrChange>
        </w:rPr>
      </w:pPr>
      <w:r w:rsidRPr="007C3EDB">
        <w:rPr>
          <w:rFonts w:ascii="Bookman Old Style" w:hAnsi="Bookman Old Style"/>
          <w:szCs w:val="24"/>
          <w:rPrChange w:id="7784" w:author="Ashley Frank" w:date="2024-12-20T21:43:00Z">
            <w:rPr>
              <w:rFonts w:ascii="Bookman Old Style" w:hAnsi="Bookman Old Style"/>
              <w:sz w:val="32"/>
              <w:szCs w:val="32"/>
            </w:rPr>
          </w:rPrChange>
        </w:rPr>
        <w:t>The</w:t>
      </w:r>
      <w:ins w:id="7785" w:author="Ashley Frank" w:date="2024-12-31T04:26:00Z">
        <w:r w:rsidR="00701F6C">
          <w:rPr>
            <w:rFonts w:ascii="Bookman Old Style" w:hAnsi="Bookman Old Style"/>
            <w:szCs w:val="24"/>
          </w:rPr>
          <w:t>n there a</w:t>
        </w:r>
      </w:ins>
      <w:r w:rsidRPr="007C3EDB">
        <w:rPr>
          <w:rFonts w:ascii="Bookman Old Style" w:hAnsi="Bookman Old Style"/>
          <w:szCs w:val="24"/>
          <w:rPrChange w:id="7786" w:author="Ashley Frank" w:date="2024-12-20T21:43:00Z">
            <w:rPr>
              <w:rFonts w:ascii="Bookman Old Style" w:hAnsi="Bookman Old Style"/>
              <w:sz w:val="32"/>
              <w:szCs w:val="32"/>
            </w:rPr>
          </w:rPrChange>
        </w:rPr>
        <w:t xml:space="preserve">re </w:t>
      </w:r>
      <w:del w:id="7787" w:author="Ashley Frank" w:date="2024-12-31T04:26:00Z">
        <w:r w:rsidRPr="007C3EDB" w:rsidDel="00701F6C">
          <w:rPr>
            <w:rFonts w:ascii="Bookman Old Style" w:hAnsi="Bookman Old Style"/>
            <w:szCs w:val="24"/>
            <w:rPrChange w:id="7788" w:author="Ashley Frank" w:date="2024-12-20T21:43:00Z">
              <w:rPr>
                <w:rFonts w:ascii="Bookman Old Style" w:hAnsi="Bookman Old Style"/>
                <w:sz w:val="32"/>
                <w:szCs w:val="32"/>
              </w:rPr>
            </w:rPrChange>
          </w:rPr>
          <w:delText xml:space="preserve">are </w:delText>
        </w:r>
      </w:del>
      <w:r w:rsidRPr="007C3EDB">
        <w:rPr>
          <w:rFonts w:ascii="Bookman Old Style" w:hAnsi="Bookman Old Style"/>
          <w:szCs w:val="24"/>
          <w:rPrChange w:id="7789" w:author="Ashley Frank" w:date="2024-12-20T21:43:00Z">
            <w:rPr>
              <w:rFonts w:ascii="Bookman Old Style" w:hAnsi="Bookman Old Style"/>
              <w:sz w:val="32"/>
              <w:szCs w:val="32"/>
            </w:rPr>
          </w:rPrChange>
        </w:rPr>
        <w:t xml:space="preserve">folks in relationships called ‘Right Fighters”. These are folks who have to be right about </w:t>
      </w:r>
      <w:r w:rsidR="00D05F11" w:rsidRPr="007C3EDB">
        <w:rPr>
          <w:rFonts w:ascii="Bookman Old Style" w:hAnsi="Bookman Old Style"/>
          <w:szCs w:val="24"/>
          <w:rPrChange w:id="7790" w:author="Ashley Frank" w:date="2024-12-20T21:43:00Z">
            <w:rPr>
              <w:rFonts w:ascii="Bookman Old Style" w:hAnsi="Bookman Old Style"/>
              <w:sz w:val="32"/>
              <w:szCs w:val="32"/>
            </w:rPr>
          </w:rPrChange>
        </w:rPr>
        <w:t>everything</w:t>
      </w:r>
      <w:r w:rsidRPr="007C3EDB">
        <w:rPr>
          <w:rFonts w:ascii="Bookman Old Style" w:hAnsi="Bookman Old Style"/>
          <w:szCs w:val="24"/>
          <w:rPrChange w:id="7791" w:author="Ashley Frank" w:date="2024-12-20T21:43:00Z">
            <w:rPr>
              <w:rFonts w:ascii="Bookman Old Style" w:hAnsi="Bookman Old Style"/>
              <w:sz w:val="32"/>
              <w:szCs w:val="32"/>
            </w:rPr>
          </w:rPrChange>
        </w:rPr>
        <w:t xml:space="preserve"> and </w:t>
      </w:r>
      <w:ins w:id="7792" w:author="Ashley Frank" w:date="2024-12-31T04:26:00Z">
        <w:r w:rsidR="00701F6C">
          <w:rPr>
            <w:rFonts w:ascii="Bookman Old Style" w:hAnsi="Bookman Old Style"/>
            <w:szCs w:val="24"/>
          </w:rPr>
          <w:t xml:space="preserve">wish to have </w:t>
        </w:r>
      </w:ins>
      <w:del w:id="7793" w:author="Ashley Frank" w:date="2024-12-31T04:26:00Z">
        <w:r w:rsidRPr="007C3EDB" w:rsidDel="00701F6C">
          <w:rPr>
            <w:rFonts w:ascii="Bookman Old Style" w:hAnsi="Bookman Old Style"/>
            <w:szCs w:val="24"/>
            <w:rPrChange w:id="7794" w:author="Ashley Frank" w:date="2024-12-20T21:43:00Z">
              <w:rPr>
                <w:rFonts w:ascii="Bookman Old Style" w:hAnsi="Bookman Old Style"/>
                <w:sz w:val="32"/>
                <w:szCs w:val="32"/>
              </w:rPr>
            </w:rPrChange>
          </w:rPr>
          <w:delText xml:space="preserve">have </w:delText>
        </w:r>
      </w:del>
      <w:r w:rsidRPr="007C3EDB">
        <w:rPr>
          <w:rFonts w:ascii="Bookman Old Style" w:hAnsi="Bookman Old Style"/>
          <w:szCs w:val="24"/>
          <w:rPrChange w:id="7795" w:author="Ashley Frank" w:date="2024-12-20T21:43:00Z">
            <w:rPr>
              <w:rFonts w:ascii="Bookman Old Style" w:hAnsi="Bookman Old Style"/>
              <w:sz w:val="32"/>
              <w:szCs w:val="32"/>
            </w:rPr>
          </w:rPrChange>
        </w:rPr>
        <w:t xml:space="preserve">the ‘last word’ whenever </w:t>
      </w:r>
      <w:r w:rsidR="00D05F11" w:rsidRPr="007C3EDB">
        <w:rPr>
          <w:rFonts w:ascii="Bookman Old Style" w:hAnsi="Bookman Old Style"/>
          <w:szCs w:val="24"/>
          <w:rPrChange w:id="7796" w:author="Ashley Frank" w:date="2024-12-20T21:43:00Z">
            <w:rPr>
              <w:rFonts w:ascii="Bookman Old Style" w:hAnsi="Bookman Old Style"/>
              <w:sz w:val="32"/>
              <w:szCs w:val="32"/>
            </w:rPr>
          </w:rPrChange>
        </w:rPr>
        <w:t>there</w:t>
      </w:r>
      <w:r w:rsidRPr="007C3EDB">
        <w:rPr>
          <w:rFonts w:ascii="Bookman Old Style" w:hAnsi="Bookman Old Style"/>
          <w:szCs w:val="24"/>
          <w:rPrChange w:id="7797" w:author="Ashley Frank" w:date="2024-12-20T21:43:00Z">
            <w:rPr>
              <w:rFonts w:ascii="Bookman Old Style" w:hAnsi="Bookman Old Style"/>
              <w:sz w:val="32"/>
              <w:szCs w:val="32"/>
            </w:rPr>
          </w:rPrChange>
        </w:rPr>
        <w:t xml:space="preserve"> is a conflict. They are normally </w:t>
      </w:r>
      <w:del w:id="7798" w:author="Ashley Frank" w:date="2024-12-31T04:27:00Z">
        <w:r w:rsidRPr="007C3EDB" w:rsidDel="00701F6C">
          <w:rPr>
            <w:rFonts w:ascii="Bookman Old Style" w:hAnsi="Bookman Old Style"/>
            <w:szCs w:val="24"/>
            <w:rPrChange w:id="7799" w:author="Ashley Frank" w:date="2024-12-20T21:43:00Z">
              <w:rPr>
                <w:rFonts w:ascii="Bookman Old Style" w:hAnsi="Bookman Old Style"/>
                <w:sz w:val="32"/>
                <w:szCs w:val="32"/>
              </w:rPr>
            </w:rPrChange>
          </w:rPr>
          <w:delText xml:space="preserve">full of pride </w:delText>
        </w:r>
      </w:del>
      <w:ins w:id="7800" w:author="Ashley Frank" w:date="2024-12-31T04:28:00Z">
        <w:r w:rsidR="00701F6C">
          <w:rPr>
            <w:rFonts w:ascii="Bookman Old Style" w:hAnsi="Bookman Old Style"/>
            <w:szCs w:val="24"/>
          </w:rPr>
          <w:t xml:space="preserve">arrogant, </w:t>
        </w:r>
      </w:ins>
      <w:del w:id="7801" w:author="Ashley Frank" w:date="2024-12-31T04:28:00Z">
        <w:r w:rsidRPr="007C3EDB" w:rsidDel="00701F6C">
          <w:rPr>
            <w:rFonts w:ascii="Bookman Old Style" w:hAnsi="Bookman Old Style"/>
            <w:szCs w:val="24"/>
            <w:rPrChange w:id="7802" w:author="Ashley Frank" w:date="2024-12-20T21:43:00Z">
              <w:rPr>
                <w:rFonts w:ascii="Bookman Old Style" w:hAnsi="Bookman Old Style"/>
                <w:sz w:val="32"/>
                <w:szCs w:val="32"/>
              </w:rPr>
            </w:rPrChange>
          </w:rPr>
          <w:delText xml:space="preserve">and </w:delText>
        </w:r>
      </w:del>
      <w:r w:rsidRPr="007C3EDB">
        <w:rPr>
          <w:rFonts w:ascii="Bookman Old Style" w:hAnsi="Bookman Old Style"/>
          <w:szCs w:val="24"/>
          <w:rPrChange w:id="7803" w:author="Ashley Frank" w:date="2024-12-20T21:43:00Z">
            <w:rPr>
              <w:rFonts w:ascii="Bookman Old Style" w:hAnsi="Bookman Old Style"/>
              <w:sz w:val="32"/>
              <w:szCs w:val="32"/>
            </w:rPr>
          </w:rPrChange>
        </w:rPr>
        <w:t>unbearable</w:t>
      </w:r>
      <w:ins w:id="7804" w:author="Ashley Frank" w:date="2024-12-31T04:28:00Z">
        <w:r w:rsidR="00701F6C">
          <w:rPr>
            <w:rFonts w:ascii="Bookman Old Style" w:hAnsi="Bookman Old Style"/>
            <w:szCs w:val="24"/>
          </w:rPr>
          <w:t xml:space="preserve">, and </w:t>
        </w:r>
      </w:ins>
      <w:del w:id="7805" w:author="Ashley Frank" w:date="2024-12-31T04:28:00Z">
        <w:r w:rsidRPr="007C3EDB" w:rsidDel="00701F6C">
          <w:rPr>
            <w:rFonts w:ascii="Bookman Old Style" w:hAnsi="Bookman Old Style"/>
            <w:szCs w:val="24"/>
            <w:rPrChange w:id="7806" w:author="Ashley Frank" w:date="2024-12-20T21:43:00Z">
              <w:rPr>
                <w:rFonts w:ascii="Bookman Old Style" w:hAnsi="Bookman Old Style"/>
                <w:sz w:val="32"/>
                <w:szCs w:val="32"/>
              </w:rPr>
            </w:rPrChange>
          </w:rPr>
          <w:delText xml:space="preserve"> and </w:delText>
        </w:r>
      </w:del>
      <w:r w:rsidRPr="007C3EDB">
        <w:rPr>
          <w:rFonts w:ascii="Bookman Old Style" w:hAnsi="Bookman Old Style"/>
          <w:szCs w:val="24"/>
          <w:rPrChange w:id="7807" w:author="Ashley Frank" w:date="2024-12-20T21:43:00Z">
            <w:rPr>
              <w:rFonts w:ascii="Bookman Old Style" w:hAnsi="Bookman Old Style"/>
              <w:sz w:val="32"/>
              <w:szCs w:val="32"/>
            </w:rPr>
          </w:rPrChange>
        </w:rPr>
        <w:t xml:space="preserve">unteachable. </w:t>
      </w:r>
      <w:ins w:id="7808" w:author="Ashley Frank" w:date="2024-12-31T04:28:00Z">
        <w:r w:rsidR="00701F6C">
          <w:rPr>
            <w:rFonts w:ascii="Bookman Old Style" w:hAnsi="Bookman Old Style"/>
            <w:szCs w:val="24"/>
          </w:rPr>
          <w:t>However, t</w:t>
        </w:r>
      </w:ins>
      <w:del w:id="7809" w:author="Ashley Frank" w:date="2024-12-31T04:28:00Z">
        <w:r w:rsidRPr="007C3EDB" w:rsidDel="00701F6C">
          <w:rPr>
            <w:rFonts w:ascii="Bookman Old Style" w:hAnsi="Bookman Old Style"/>
            <w:szCs w:val="24"/>
            <w:rPrChange w:id="7810" w:author="Ashley Frank" w:date="2024-12-20T21:43:00Z">
              <w:rPr>
                <w:rFonts w:ascii="Bookman Old Style" w:hAnsi="Bookman Old Style"/>
                <w:sz w:val="32"/>
                <w:szCs w:val="32"/>
              </w:rPr>
            </w:rPrChange>
          </w:rPr>
          <w:delText>T</w:delText>
        </w:r>
      </w:del>
      <w:r w:rsidRPr="007C3EDB">
        <w:rPr>
          <w:rFonts w:ascii="Bookman Old Style" w:hAnsi="Bookman Old Style"/>
          <w:szCs w:val="24"/>
          <w:rPrChange w:id="7811" w:author="Ashley Frank" w:date="2024-12-20T21:43:00Z">
            <w:rPr>
              <w:rFonts w:ascii="Bookman Old Style" w:hAnsi="Bookman Old Style"/>
              <w:sz w:val="32"/>
              <w:szCs w:val="32"/>
            </w:rPr>
          </w:rPrChange>
        </w:rPr>
        <w:t xml:space="preserve">here is a </w:t>
      </w:r>
      <w:r w:rsidR="00D05F11" w:rsidRPr="007C3EDB">
        <w:rPr>
          <w:rFonts w:ascii="Bookman Old Style" w:hAnsi="Bookman Old Style"/>
          <w:szCs w:val="24"/>
          <w:rPrChange w:id="7812" w:author="Ashley Frank" w:date="2024-12-20T21:43:00Z">
            <w:rPr>
              <w:rFonts w:ascii="Bookman Old Style" w:hAnsi="Bookman Old Style"/>
              <w:sz w:val="32"/>
              <w:szCs w:val="32"/>
            </w:rPr>
          </w:rPrChange>
        </w:rPr>
        <w:t>consolation</w:t>
      </w:r>
      <w:r w:rsidRPr="007C3EDB">
        <w:rPr>
          <w:rFonts w:ascii="Bookman Old Style" w:hAnsi="Bookman Old Style"/>
          <w:szCs w:val="24"/>
          <w:rPrChange w:id="7813" w:author="Ashley Frank" w:date="2024-12-20T21:43:00Z">
            <w:rPr>
              <w:rFonts w:ascii="Bookman Old Style" w:hAnsi="Bookman Old Style"/>
              <w:sz w:val="32"/>
              <w:szCs w:val="32"/>
            </w:rPr>
          </w:rPrChange>
        </w:rPr>
        <w:t xml:space="preserve"> prize with the </w:t>
      </w:r>
      <w:ins w:id="7814" w:author="Ashley Frank" w:date="2024-12-31T04:28:00Z">
        <w:r w:rsidR="00701F6C">
          <w:rPr>
            <w:rFonts w:ascii="Bookman Old Style" w:hAnsi="Bookman Old Style"/>
            <w:szCs w:val="24"/>
          </w:rPr>
          <w:t>R</w:t>
        </w:r>
      </w:ins>
      <w:del w:id="7815" w:author="Ashley Frank" w:date="2024-12-31T04:28:00Z">
        <w:r w:rsidRPr="007C3EDB" w:rsidDel="00701F6C">
          <w:rPr>
            <w:rFonts w:ascii="Bookman Old Style" w:hAnsi="Bookman Old Style"/>
            <w:szCs w:val="24"/>
            <w:rPrChange w:id="7816" w:author="Ashley Frank" w:date="2024-12-20T21:43:00Z">
              <w:rPr>
                <w:rFonts w:ascii="Bookman Old Style" w:hAnsi="Bookman Old Style"/>
                <w:sz w:val="32"/>
                <w:szCs w:val="32"/>
              </w:rPr>
            </w:rPrChange>
          </w:rPr>
          <w:delText>r</w:delText>
        </w:r>
      </w:del>
      <w:r w:rsidRPr="007C3EDB">
        <w:rPr>
          <w:rFonts w:ascii="Bookman Old Style" w:hAnsi="Bookman Old Style"/>
          <w:szCs w:val="24"/>
          <w:rPrChange w:id="7817" w:author="Ashley Frank" w:date="2024-12-20T21:43:00Z">
            <w:rPr>
              <w:rFonts w:ascii="Bookman Old Style" w:hAnsi="Bookman Old Style"/>
              <w:sz w:val="32"/>
              <w:szCs w:val="32"/>
            </w:rPr>
          </w:rPrChange>
        </w:rPr>
        <w:t>ight</w:t>
      </w:r>
      <w:r w:rsidR="00D05F11" w:rsidRPr="007C3EDB">
        <w:rPr>
          <w:rFonts w:ascii="Bookman Old Style" w:hAnsi="Bookman Old Style"/>
          <w:szCs w:val="24"/>
          <w:rPrChange w:id="7818" w:author="Ashley Frank" w:date="2024-12-20T21:43:00Z">
            <w:rPr>
              <w:rFonts w:ascii="Bookman Old Style" w:hAnsi="Bookman Old Style"/>
              <w:sz w:val="32"/>
              <w:szCs w:val="32"/>
            </w:rPr>
          </w:rPrChange>
        </w:rPr>
        <w:t xml:space="preserve"> </w:t>
      </w:r>
      <w:ins w:id="7819" w:author="Ashley Frank" w:date="2024-12-31T04:28:00Z">
        <w:r w:rsidR="00701F6C">
          <w:rPr>
            <w:rFonts w:ascii="Bookman Old Style" w:hAnsi="Bookman Old Style"/>
            <w:szCs w:val="24"/>
          </w:rPr>
          <w:t>F</w:t>
        </w:r>
      </w:ins>
      <w:del w:id="7820" w:author="Ashley Frank" w:date="2024-12-31T04:28:00Z">
        <w:r w:rsidR="00D05F11" w:rsidRPr="007C3EDB" w:rsidDel="00701F6C">
          <w:rPr>
            <w:rFonts w:ascii="Bookman Old Style" w:hAnsi="Bookman Old Style"/>
            <w:szCs w:val="24"/>
            <w:rPrChange w:id="7821" w:author="Ashley Frank" w:date="2024-12-20T21:43:00Z">
              <w:rPr>
                <w:rFonts w:ascii="Bookman Old Style" w:hAnsi="Bookman Old Style"/>
                <w:sz w:val="32"/>
                <w:szCs w:val="32"/>
              </w:rPr>
            </w:rPrChange>
          </w:rPr>
          <w:delText>f</w:delText>
        </w:r>
      </w:del>
      <w:r w:rsidR="00D05F11" w:rsidRPr="007C3EDB">
        <w:rPr>
          <w:rFonts w:ascii="Bookman Old Style" w:hAnsi="Bookman Old Style"/>
          <w:szCs w:val="24"/>
          <w:rPrChange w:id="7822" w:author="Ashley Frank" w:date="2024-12-20T21:43:00Z">
            <w:rPr>
              <w:rFonts w:ascii="Bookman Old Style" w:hAnsi="Bookman Old Style"/>
              <w:sz w:val="32"/>
              <w:szCs w:val="32"/>
            </w:rPr>
          </w:rPrChange>
        </w:rPr>
        <w:t>ighter in that they are sometimes right.</w:t>
      </w:r>
      <w:del w:id="7823" w:author="Ashley Frank" w:date="2024-12-31T04:31:00Z">
        <w:r w:rsidR="00D05F11" w:rsidRPr="007C3EDB" w:rsidDel="00701F6C">
          <w:rPr>
            <w:rFonts w:ascii="Bookman Old Style" w:hAnsi="Bookman Old Style"/>
            <w:szCs w:val="24"/>
            <w:rPrChange w:id="7824" w:author="Ashley Frank" w:date="2024-12-20T21:43:00Z">
              <w:rPr>
                <w:rFonts w:ascii="Bookman Old Style" w:hAnsi="Bookman Old Style"/>
                <w:sz w:val="32"/>
                <w:szCs w:val="32"/>
              </w:rPr>
            </w:rPrChange>
          </w:rPr>
          <w:delText xml:space="preserve"> </w:delText>
        </w:r>
        <w:r w:rsidR="00D05F11" w:rsidRPr="00701F6C" w:rsidDel="00701F6C">
          <w:rPr>
            <w:rFonts w:ascii="Bookman Old Style" w:hAnsi="Bookman Old Style"/>
            <w:szCs w:val="24"/>
            <w:highlight w:val="yellow"/>
            <w:rPrChange w:id="7825" w:author="Ashley Frank" w:date="2024-12-31T04:29:00Z">
              <w:rPr>
                <w:rFonts w:ascii="Bookman Old Style" w:hAnsi="Bookman Old Style"/>
                <w:sz w:val="32"/>
                <w:szCs w:val="32"/>
              </w:rPr>
            </w:rPrChange>
          </w:rPr>
          <w:delText xml:space="preserve">But the grand prize in the </w:delText>
        </w:r>
      </w:del>
      <w:del w:id="7826" w:author="Ashley Frank" w:date="2024-12-31T04:28:00Z">
        <w:r w:rsidR="00D05F11" w:rsidRPr="00701F6C" w:rsidDel="00701F6C">
          <w:rPr>
            <w:rFonts w:ascii="Bookman Old Style" w:hAnsi="Bookman Old Style"/>
            <w:szCs w:val="24"/>
            <w:highlight w:val="yellow"/>
            <w:rPrChange w:id="7827" w:author="Ashley Frank" w:date="2024-12-31T04:29:00Z">
              <w:rPr>
                <w:rFonts w:ascii="Bookman Old Style" w:hAnsi="Bookman Old Style"/>
                <w:sz w:val="32"/>
                <w:szCs w:val="32"/>
              </w:rPr>
            </w:rPrChange>
          </w:rPr>
          <w:delText>r</w:delText>
        </w:r>
      </w:del>
      <w:del w:id="7828" w:author="Ashley Frank" w:date="2024-12-31T04:31:00Z">
        <w:r w:rsidR="00D05F11" w:rsidRPr="00701F6C" w:rsidDel="00701F6C">
          <w:rPr>
            <w:rFonts w:ascii="Bookman Old Style" w:hAnsi="Bookman Old Style"/>
            <w:szCs w:val="24"/>
            <w:highlight w:val="yellow"/>
            <w:rPrChange w:id="7829" w:author="Ashley Frank" w:date="2024-12-31T04:29:00Z">
              <w:rPr>
                <w:rFonts w:ascii="Bookman Old Style" w:hAnsi="Bookman Old Style"/>
                <w:sz w:val="32"/>
                <w:szCs w:val="32"/>
              </w:rPr>
            </w:rPrChange>
          </w:rPr>
          <w:delText xml:space="preserve">ight </w:delText>
        </w:r>
      </w:del>
      <w:del w:id="7830" w:author="Ashley Frank" w:date="2024-12-31T04:28:00Z">
        <w:r w:rsidR="00D05F11" w:rsidRPr="00701F6C" w:rsidDel="00701F6C">
          <w:rPr>
            <w:rFonts w:ascii="Bookman Old Style" w:hAnsi="Bookman Old Style"/>
            <w:szCs w:val="24"/>
            <w:highlight w:val="yellow"/>
            <w:rPrChange w:id="7831" w:author="Ashley Frank" w:date="2024-12-31T04:29:00Z">
              <w:rPr>
                <w:rFonts w:ascii="Bookman Old Style" w:hAnsi="Bookman Old Style"/>
                <w:sz w:val="32"/>
                <w:szCs w:val="32"/>
              </w:rPr>
            </w:rPrChange>
          </w:rPr>
          <w:delText>f</w:delText>
        </w:r>
      </w:del>
      <w:del w:id="7832" w:author="Ashley Frank" w:date="2024-12-31T04:31:00Z">
        <w:r w:rsidR="00D05F11" w:rsidRPr="00701F6C" w:rsidDel="00701F6C">
          <w:rPr>
            <w:rFonts w:ascii="Bookman Old Style" w:hAnsi="Bookman Old Style"/>
            <w:szCs w:val="24"/>
            <w:highlight w:val="yellow"/>
            <w:rPrChange w:id="7833" w:author="Ashley Frank" w:date="2024-12-31T04:29:00Z">
              <w:rPr>
                <w:rFonts w:ascii="Bookman Old Style" w:hAnsi="Bookman Old Style"/>
                <w:sz w:val="32"/>
                <w:szCs w:val="32"/>
              </w:rPr>
            </w:rPrChange>
          </w:rPr>
          <w:delText>ighter is their attitude</w:delText>
        </w:r>
        <w:r w:rsidR="00D05F11" w:rsidRPr="007C3EDB" w:rsidDel="00701F6C">
          <w:rPr>
            <w:rFonts w:ascii="Bookman Old Style" w:hAnsi="Bookman Old Style"/>
            <w:szCs w:val="24"/>
            <w:rPrChange w:id="7834" w:author="Ashley Frank" w:date="2024-12-20T21:43:00Z">
              <w:rPr>
                <w:rFonts w:ascii="Bookman Old Style" w:hAnsi="Bookman Old Style"/>
                <w:sz w:val="32"/>
                <w:szCs w:val="32"/>
              </w:rPr>
            </w:rPrChange>
          </w:rPr>
          <w:delText>.</w:delText>
        </w:r>
      </w:del>
      <w:r w:rsidR="00D05F11" w:rsidRPr="007C3EDB">
        <w:rPr>
          <w:rFonts w:ascii="Bookman Old Style" w:hAnsi="Bookman Old Style"/>
          <w:szCs w:val="24"/>
          <w:rPrChange w:id="7835" w:author="Ashley Frank" w:date="2024-12-20T21:43:00Z">
            <w:rPr>
              <w:rFonts w:ascii="Bookman Old Style" w:hAnsi="Bookman Old Style"/>
              <w:sz w:val="32"/>
              <w:szCs w:val="32"/>
            </w:rPr>
          </w:rPrChange>
        </w:rPr>
        <w:t xml:space="preserve"> Because they have to be right all the time</w:t>
      </w:r>
      <w:ins w:id="7836" w:author="Ashley Frank" w:date="2024-12-31T04:31:00Z">
        <w:r w:rsidR="00701F6C">
          <w:rPr>
            <w:rFonts w:ascii="Bookman Old Style" w:hAnsi="Bookman Old Style"/>
            <w:szCs w:val="24"/>
          </w:rPr>
          <w:t>,</w:t>
        </w:r>
      </w:ins>
      <w:r w:rsidR="00D05F11" w:rsidRPr="007C3EDB">
        <w:rPr>
          <w:rFonts w:ascii="Bookman Old Style" w:hAnsi="Bookman Old Style"/>
          <w:szCs w:val="24"/>
          <w:rPrChange w:id="7837" w:author="Ashley Frank" w:date="2024-12-20T21:43:00Z">
            <w:rPr>
              <w:rFonts w:ascii="Bookman Old Style" w:hAnsi="Bookman Old Style"/>
              <w:sz w:val="32"/>
              <w:szCs w:val="32"/>
            </w:rPr>
          </w:rPrChange>
        </w:rPr>
        <w:t xml:space="preserve"> they often forget about the consequences of the process of being right all the time</w:t>
      </w:r>
      <w:ins w:id="7838" w:author="Ashley Frank" w:date="2024-12-31T04:32:00Z">
        <w:r w:rsidR="00701F6C">
          <w:rPr>
            <w:rFonts w:ascii="Bookman Old Style" w:hAnsi="Bookman Old Style"/>
            <w:szCs w:val="24"/>
          </w:rPr>
          <w:t>. Their stubborn attitude</w:t>
        </w:r>
      </w:ins>
      <w:del w:id="7839" w:author="Ashley Frank" w:date="2024-12-31T04:32:00Z">
        <w:r w:rsidR="00D05F11" w:rsidRPr="007C3EDB" w:rsidDel="00701F6C">
          <w:rPr>
            <w:rFonts w:ascii="Bookman Old Style" w:hAnsi="Bookman Old Style"/>
            <w:szCs w:val="24"/>
            <w:rPrChange w:id="7840" w:author="Ashley Frank" w:date="2024-12-20T21:43:00Z">
              <w:rPr>
                <w:rFonts w:ascii="Bookman Old Style" w:hAnsi="Bookman Old Style"/>
                <w:sz w:val="32"/>
                <w:szCs w:val="32"/>
              </w:rPr>
            </w:rPrChange>
          </w:rPr>
          <w:delText>:</w:delText>
        </w:r>
      </w:del>
      <w:ins w:id="7841" w:author="Ashley Frank" w:date="2024-12-31T04:32:00Z">
        <w:r w:rsidR="00701F6C">
          <w:rPr>
            <w:rFonts w:ascii="Bookman Old Style" w:hAnsi="Bookman Old Style"/>
            <w:szCs w:val="24"/>
          </w:rPr>
          <w:t xml:space="preserve"> and will to be right all the time</w:t>
        </w:r>
      </w:ins>
      <w:del w:id="7842" w:author="Ashley Frank" w:date="2024-12-31T04:32:00Z">
        <w:r w:rsidR="00D05F11" w:rsidRPr="007C3EDB" w:rsidDel="00701F6C">
          <w:rPr>
            <w:rFonts w:ascii="Bookman Old Style" w:hAnsi="Bookman Old Style"/>
            <w:szCs w:val="24"/>
            <w:rPrChange w:id="7843" w:author="Ashley Frank" w:date="2024-12-20T21:43:00Z">
              <w:rPr>
                <w:rFonts w:ascii="Bookman Old Style" w:hAnsi="Bookman Old Style"/>
                <w:sz w:val="32"/>
                <w:szCs w:val="32"/>
              </w:rPr>
            </w:rPrChange>
          </w:rPr>
          <w:delText xml:space="preserve"> there are</w:delText>
        </w:r>
      </w:del>
      <w:r w:rsidR="00D05F11" w:rsidRPr="007C3EDB">
        <w:rPr>
          <w:rFonts w:ascii="Bookman Old Style" w:hAnsi="Bookman Old Style"/>
          <w:szCs w:val="24"/>
          <w:rPrChange w:id="7844" w:author="Ashley Frank" w:date="2024-12-20T21:43:00Z">
            <w:rPr>
              <w:rFonts w:ascii="Bookman Old Style" w:hAnsi="Bookman Old Style"/>
              <w:sz w:val="32"/>
              <w:szCs w:val="32"/>
            </w:rPr>
          </w:rPrChange>
        </w:rPr>
        <w:t xml:space="preserve"> often </w:t>
      </w:r>
      <w:ins w:id="7845" w:author="Ashley Frank" w:date="2024-12-31T04:32:00Z">
        <w:r w:rsidR="00701F6C">
          <w:rPr>
            <w:rFonts w:ascii="Bookman Old Style" w:hAnsi="Bookman Old Style"/>
            <w:szCs w:val="24"/>
          </w:rPr>
          <w:t xml:space="preserve">leave </w:t>
        </w:r>
      </w:ins>
      <w:r w:rsidR="00D05F11" w:rsidRPr="007C3EDB">
        <w:rPr>
          <w:rFonts w:ascii="Bookman Old Style" w:hAnsi="Bookman Old Style"/>
          <w:szCs w:val="24"/>
          <w:rPrChange w:id="7846" w:author="Ashley Frank" w:date="2024-12-20T21:43:00Z">
            <w:rPr>
              <w:rFonts w:ascii="Bookman Old Style" w:hAnsi="Bookman Old Style"/>
              <w:sz w:val="32"/>
              <w:szCs w:val="32"/>
            </w:rPr>
          </w:rPrChange>
        </w:rPr>
        <w:t>a lot of casualties</w:t>
      </w:r>
      <w:ins w:id="7847" w:author="Ashley Frank" w:date="2024-12-31T04:32:00Z">
        <w:r w:rsidR="00701F6C">
          <w:rPr>
            <w:rFonts w:ascii="Bookman Old Style" w:hAnsi="Bookman Old Style"/>
            <w:szCs w:val="24"/>
          </w:rPr>
          <w:t xml:space="preserve"> behind</w:t>
        </w:r>
      </w:ins>
      <w:r w:rsidR="00D05F11" w:rsidRPr="007C3EDB">
        <w:rPr>
          <w:rFonts w:ascii="Bookman Old Style" w:hAnsi="Bookman Old Style"/>
          <w:szCs w:val="24"/>
          <w:rPrChange w:id="7848" w:author="Ashley Frank" w:date="2024-12-20T21:43:00Z">
            <w:rPr>
              <w:rFonts w:ascii="Bookman Old Style" w:hAnsi="Bookman Old Style"/>
              <w:sz w:val="32"/>
              <w:szCs w:val="32"/>
            </w:rPr>
          </w:rPrChange>
        </w:rPr>
        <w:t xml:space="preserve">. </w:t>
      </w:r>
      <w:ins w:id="7849" w:author="Ashley Frank" w:date="2024-12-31T04:32:00Z">
        <w:r w:rsidR="00701F6C">
          <w:rPr>
            <w:rFonts w:ascii="Bookman Old Style" w:hAnsi="Bookman Old Style"/>
            <w:szCs w:val="24"/>
          </w:rPr>
          <w:t xml:space="preserve">You can see the damage just by looking </w:t>
        </w:r>
      </w:ins>
      <w:del w:id="7850" w:author="Ashley Frank" w:date="2024-12-31T04:32:00Z">
        <w:r w:rsidR="00D05F11" w:rsidRPr="007C3EDB" w:rsidDel="00701F6C">
          <w:rPr>
            <w:rFonts w:ascii="Bookman Old Style" w:hAnsi="Bookman Old Style"/>
            <w:szCs w:val="24"/>
            <w:rPrChange w:id="7851" w:author="Ashley Frank" w:date="2024-12-20T21:43:00Z">
              <w:rPr>
                <w:rFonts w:ascii="Bookman Old Style" w:hAnsi="Bookman Old Style"/>
                <w:sz w:val="32"/>
                <w:szCs w:val="32"/>
              </w:rPr>
            </w:rPrChange>
          </w:rPr>
          <w:delText xml:space="preserve">Look </w:delText>
        </w:r>
      </w:del>
      <w:r w:rsidR="00D05F11" w:rsidRPr="007C3EDB">
        <w:rPr>
          <w:rFonts w:ascii="Bookman Old Style" w:hAnsi="Bookman Old Style"/>
          <w:szCs w:val="24"/>
          <w:rPrChange w:id="7852" w:author="Ashley Frank" w:date="2024-12-20T21:43:00Z">
            <w:rPr>
              <w:rFonts w:ascii="Bookman Old Style" w:hAnsi="Bookman Old Style"/>
              <w:sz w:val="32"/>
              <w:szCs w:val="32"/>
            </w:rPr>
          </w:rPrChange>
        </w:rPr>
        <w:t>at the faces of the children and their mate</w:t>
      </w:r>
      <w:r w:rsidR="00374B6C" w:rsidRPr="007C3EDB">
        <w:rPr>
          <w:rFonts w:ascii="Bookman Old Style" w:hAnsi="Bookman Old Style"/>
          <w:szCs w:val="24"/>
          <w:rPrChange w:id="7853" w:author="Ashley Frank" w:date="2024-12-20T21:43:00Z">
            <w:rPr>
              <w:rFonts w:ascii="Bookman Old Style" w:hAnsi="Bookman Old Style"/>
              <w:sz w:val="32"/>
              <w:szCs w:val="32"/>
            </w:rPr>
          </w:rPrChange>
        </w:rPr>
        <w:t>s</w:t>
      </w:r>
      <w:r w:rsidR="00D05F11" w:rsidRPr="007C3EDB">
        <w:rPr>
          <w:rFonts w:ascii="Bookman Old Style" w:hAnsi="Bookman Old Style"/>
          <w:szCs w:val="24"/>
          <w:rPrChange w:id="7854" w:author="Ashley Frank" w:date="2024-12-20T21:43:00Z">
            <w:rPr>
              <w:rFonts w:ascii="Bookman Old Style" w:hAnsi="Bookman Old Style"/>
              <w:sz w:val="32"/>
              <w:szCs w:val="32"/>
            </w:rPr>
          </w:rPrChange>
        </w:rPr>
        <w:t xml:space="preserve"> when they are fighting to be right! </w:t>
      </w:r>
      <w:del w:id="7855" w:author="Ashley Frank" w:date="2024-12-31T04:32:00Z">
        <w:r w:rsidR="00D05F11" w:rsidRPr="007C3EDB" w:rsidDel="00701F6C">
          <w:rPr>
            <w:rFonts w:ascii="Bookman Old Style" w:hAnsi="Bookman Old Style"/>
            <w:szCs w:val="24"/>
            <w:rPrChange w:id="7856" w:author="Ashley Frank" w:date="2024-12-20T21:43:00Z">
              <w:rPr>
                <w:rFonts w:ascii="Bookman Old Style" w:hAnsi="Bookman Old Style"/>
                <w:sz w:val="32"/>
                <w:szCs w:val="32"/>
              </w:rPr>
            </w:rPrChange>
          </w:rPr>
          <w:delText xml:space="preserve">They </w:delText>
        </w:r>
      </w:del>
      <w:ins w:id="7857" w:author="Ashley Frank" w:date="2024-12-31T04:32:00Z">
        <w:r w:rsidR="00701F6C">
          <w:rPr>
            <w:rFonts w:ascii="Bookman Old Style" w:hAnsi="Bookman Old Style"/>
            <w:szCs w:val="24"/>
          </w:rPr>
          <w:t>These people</w:t>
        </w:r>
        <w:r w:rsidR="00701F6C" w:rsidRPr="007C3EDB">
          <w:rPr>
            <w:rFonts w:ascii="Bookman Old Style" w:hAnsi="Bookman Old Style"/>
            <w:szCs w:val="24"/>
            <w:rPrChange w:id="7858" w:author="Ashley Frank" w:date="2024-12-20T21:43:00Z">
              <w:rPr>
                <w:rFonts w:ascii="Bookman Old Style" w:hAnsi="Bookman Old Style"/>
                <w:sz w:val="32"/>
                <w:szCs w:val="32"/>
              </w:rPr>
            </w:rPrChange>
          </w:rPr>
          <w:t xml:space="preserve"> </w:t>
        </w:r>
      </w:ins>
      <w:r w:rsidR="00D05F11" w:rsidRPr="007C3EDB">
        <w:rPr>
          <w:rFonts w:ascii="Bookman Old Style" w:hAnsi="Bookman Old Style"/>
          <w:szCs w:val="24"/>
          <w:rPrChange w:id="7859" w:author="Ashley Frank" w:date="2024-12-20T21:43:00Z">
            <w:rPr>
              <w:rFonts w:ascii="Bookman Old Style" w:hAnsi="Bookman Old Style"/>
              <w:sz w:val="32"/>
              <w:szCs w:val="32"/>
            </w:rPr>
          </w:rPrChange>
        </w:rPr>
        <w:t>will not take responsibility for their role in the relational distance.</w:t>
      </w:r>
    </w:p>
    <w:p w14:paraId="09D4921D" w14:textId="77777777" w:rsidR="00E57806" w:rsidRDefault="00E57806" w:rsidP="00734DBC">
      <w:pPr>
        <w:pStyle w:val="BodyText"/>
        <w:spacing w:line="360" w:lineRule="auto"/>
        <w:rPr>
          <w:ins w:id="7860" w:author="Ashley Frank" w:date="2024-12-31T04:24:00Z"/>
          <w:rFonts w:ascii="Bookman Old Style" w:hAnsi="Bookman Old Style"/>
          <w:szCs w:val="24"/>
        </w:rPr>
      </w:pPr>
    </w:p>
    <w:p w14:paraId="214E64E8" w14:textId="1C223D76" w:rsidR="00D05F11" w:rsidRPr="007C3EDB" w:rsidRDefault="00701F6C" w:rsidP="00734DBC">
      <w:pPr>
        <w:pStyle w:val="BodyText"/>
        <w:spacing w:line="360" w:lineRule="auto"/>
        <w:rPr>
          <w:rFonts w:ascii="Bookman Old Style" w:hAnsi="Bookman Old Style"/>
          <w:szCs w:val="24"/>
          <w:rPrChange w:id="7861" w:author="Ashley Frank" w:date="2024-12-20T21:43:00Z">
            <w:rPr>
              <w:rFonts w:ascii="Bookman Old Style" w:hAnsi="Bookman Old Style"/>
              <w:sz w:val="32"/>
              <w:szCs w:val="32"/>
            </w:rPr>
          </w:rPrChange>
        </w:rPr>
      </w:pPr>
      <w:ins w:id="7862" w:author="Ashley Frank" w:date="2024-12-31T04:33:00Z">
        <w:r>
          <w:rPr>
            <w:rFonts w:ascii="Bookman Old Style" w:hAnsi="Bookman Old Style"/>
            <w:szCs w:val="24"/>
          </w:rPr>
          <w:t xml:space="preserve">As </w:t>
        </w:r>
      </w:ins>
      <w:del w:id="7863" w:author="Ashley Frank" w:date="2024-12-31T04:33:00Z">
        <w:r w:rsidR="00D05F11" w:rsidRPr="007C3EDB" w:rsidDel="00701F6C">
          <w:rPr>
            <w:rFonts w:ascii="Bookman Old Style" w:hAnsi="Bookman Old Style"/>
            <w:szCs w:val="24"/>
            <w:rPrChange w:id="7864" w:author="Ashley Frank" w:date="2024-12-20T21:43:00Z">
              <w:rPr>
                <w:rFonts w:ascii="Bookman Old Style" w:hAnsi="Bookman Old Style"/>
                <w:sz w:val="32"/>
                <w:szCs w:val="32"/>
              </w:rPr>
            </w:rPrChange>
          </w:rPr>
          <w:delText xml:space="preserve">If </w:delText>
        </w:r>
      </w:del>
      <w:ins w:id="7865" w:author="Ashley Frank" w:date="2024-12-31T04:33:00Z">
        <w:r>
          <w:rPr>
            <w:rFonts w:ascii="Bookman Old Style" w:hAnsi="Bookman Old Style"/>
            <w:szCs w:val="24"/>
          </w:rPr>
          <w:t>both peopl</w:t>
        </w:r>
      </w:ins>
      <w:del w:id="7866" w:author="Ashley Frank" w:date="2024-12-31T04:33:00Z">
        <w:r w:rsidR="00D05F11" w:rsidRPr="007C3EDB" w:rsidDel="00701F6C">
          <w:rPr>
            <w:rFonts w:ascii="Bookman Old Style" w:hAnsi="Bookman Old Style"/>
            <w:szCs w:val="24"/>
            <w:rPrChange w:id="7867" w:author="Ashley Frank" w:date="2024-12-20T21:43:00Z">
              <w:rPr>
                <w:rFonts w:ascii="Bookman Old Style" w:hAnsi="Bookman Old Style"/>
                <w:sz w:val="32"/>
                <w:szCs w:val="32"/>
              </w:rPr>
            </w:rPrChange>
          </w:rPr>
          <w:delText>there is a role in th</w:delText>
        </w:r>
      </w:del>
      <w:r w:rsidR="00D05F11" w:rsidRPr="007C3EDB">
        <w:rPr>
          <w:rFonts w:ascii="Bookman Old Style" w:hAnsi="Bookman Old Style"/>
          <w:szCs w:val="24"/>
          <w:rPrChange w:id="7868" w:author="Ashley Frank" w:date="2024-12-20T21:43:00Z">
            <w:rPr>
              <w:rFonts w:ascii="Bookman Old Style" w:hAnsi="Bookman Old Style"/>
              <w:sz w:val="32"/>
              <w:szCs w:val="32"/>
            </w:rPr>
          </w:rPrChange>
        </w:rPr>
        <w:t xml:space="preserve">e </w:t>
      </w:r>
      <w:ins w:id="7869" w:author="Ashley Frank" w:date="2024-12-31T04:44:00Z">
        <w:r w:rsidR="0068205D">
          <w:rPr>
            <w:rFonts w:ascii="Bookman Old Style" w:hAnsi="Bookman Old Style"/>
            <w:szCs w:val="24"/>
          </w:rPr>
          <w:t>have</w:t>
        </w:r>
      </w:ins>
      <w:ins w:id="7870" w:author="Ashley Frank" w:date="2024-12-31T04:33:00Z">
        <w:r>
          <w:rPr>
            <w:rFonts w:ascii="Bookman Old Style" w:hAnsi="Bookman Old Style"/>
            <w:szCs w:val="24"/>
          </w:rPr>
          <w:t xml:space="preserve"> a role in </w:t>
        </w:r>
      </w:ins>
      <w:r w:rsidR="00D05F11" w:rsidRPr="007C3EDB">
        <w:rPr>
          <w:rFonts w:ascii="Bookman Old Style" w:hAnsi="Bookman Old Style"/>
          <w:szCs w:val="24"/>
          <w:rPrChange w:id="7871" w:author="Ashley Frank" w:date="2024-12-20T21:43:00Z">
            <w:rPr>
              <w:rFonts w:ascii="Bookman Old Style" w:hAnsi="Bookman Old Style"/>
              <w:sz w:val="32"/>
              <w:szCs w:val="32"/>
            </w:rPr>
          </w:rPrChange>
        </w:rPr>
        <w:t>discord, there is a role in the reunification. There is a saying that was given to me years ago</w:t>
      </w:r>
      <w:r w:rsidR="00374B6C" w:rsidRPr="007C3EDB">
        <w:rPr>
          <w:rFonts w:ascii="Bookman Old Style" w:hAnsi="Bookman Old Style"/>
          <w:szCs w:val="24"/>
          <w:rPrChange w:id="7872" w:author="Ashley Frank" w:date="2024-12-20T21:43:00Z">
            <w:rPr>
              <w:rFonts w:ascii="Bookman Old Style" w:hAnsi="Bookman Old Style"/>
              <w:sz w:val="32"/>
              <w:szCs w:val="32"/>
            </w:rPr>
          </w:rPrChange>
        </w:rPr>
        <w:t>,</w:t>
      </w:r>
      <w:r w:rsidR="00D05F11" w:rsidRPr="007C3EDB">
        <w:rPr>
          <w:rFonts w:ascii="Bookman Old Style" w:hAnsi="Bookman Old Style"/>
          <w:szCs w:val="24"/>
          <w:rPrChange w:id="7873" w:author="Ashley Frank" w:date="2024-12-20T21:43:00Z">
            <w:rPr>
              <w:rFonts w:ascii="Bookman Old Style" w:hAnsi="Bookman Old Style"/>
              <w:sz w:val="32"/>
              <w:szCs w:val="32"/>
            </w:rPr>
          </w:rPrChange>
        </w:rPr>
        <w:t xml:space="preserve"> and I would like to share: </w:t>
      </w:r>
      <w:r w:rsidR="00D05F11" w:rsidRPr="007C3EDB">
        <w:rPr>
          <w:rFonts w:ascii="Bookman Old Style" w:hAnsi="Bookman Old Style"/>
          <w:b/>
          <w:bCs/>
          <w:szCs w:val="24"/>
          <w:u w:val="single"/>
          <w:rPrChange w:id="7874" w:author="Ashley Frank" w:date="2024-12-20T21:43:00Z">
            <w:rPr>
              <w:rFonts w:ascii="Bookman Old Style" w:hAnsi="Bookman Old Style"/>
              <w:b/>
              <w:bCs/>
              <w:sz w:val="32"/>
              <w:szCs w:val="32"/>
              <w:u w:val="single"/>
            </w:rPr>
          </w:rPrChange>
        </w:rPr>
        <w:t xml:space="preserve">The value of </w:t>
      </w:r>
      <w:ins w:id="7875" w:author="Ashley Frank" w:date="2024-12-31T04:44:00Z">
        <w:r w:rsidR="0068205D">
          <w:rPr>
            <w:rFonts w:ascii="Bookman Old Style" w:hAnsi="Bookman Old Style"/>
            <w:b/>
            <w:bCs/>
            <w:szCs w:val="24"/>
            <w:u w:val="single"/>
          </w:rPr>
          <w:t xml:space="preserve">a </w:t>
        </w:r>
      </w:ins>
      <w:del w:id="7876" w:author="Ashley Frank" w:date="2024-12-31T04:44:00Z">
        <w:r w:rsidR="00D05F11" w:rsidRPr="007C3EDB" w:rsidDel="0068205D">
          <w:rPr>
            <w:rFonts w:ascii="Bookman Old Style" w:hAnsi="Bookman Old Style"/>
            <w:b/>
            <w:bCs/>
            <w:szCs w:val="24"/>
            <w:u w:val="single"/>
            <w:rPrChange w:id="7877" w:author="Ashley Frank" w:date="2024-12-20T21:43:00Z">
              <w:rPr>
                <w:rFonts w:ascii="Bookman Old Style" w:hAnsi="Bookman Old Style"/>
                <w:b/>
                <w:bCs/>
                <w:sz w:val="32"/>
                <w:szCs w:val="32"/>
                <w:u w:val="single"/>
              </w:rPr>
            </w:rPrChange>
          </w:rPr>
          <w:delText xml:space="preserve">the </w:delText>
        </w:r>
      </w:del>
      <w:r w:rsidR="00D05F11" w:rsidRPr="007C3EDB">
        <w:rPr>
          <w:rFonts w:ascii="Bookman Old Style" w:hAnsi="Bookman Old Style"/>
          <w:b/>
          <w:bCs/>
          <w:szCs w:val="24"/>
          <w:u w:val="single"/>
          <w:rPrChange w:id="7878" w:author="Ashley Frank" w:date="2024-12-20T21:43:00Z">
            <w:rPr>
              <w:rFonts w:ascii="Bookman Old Style" w:hAnsi="Bookman Old Style"/>
              <w:b/>
              <w:bCs/>
              <w:sz w:val="32"/>
              <w:szCs w:val="32"/>
              <w:u w:val="single"/>
            </w:rPr>
          </w:rPrChange>
        </w:rPr>
        <w:t>person</w:t>
      </w:r>
      <w:r w:rsidR="00A934FF" w:rsidRPr="007C3EDB">
        <w:rPr>
          <w:rFonts w:ascii="Bookman Old Style" w:hAnsi="Bookman Old Style"/>
          <w:b/>
          <w:bCs/>
          <w:szCs w:val="24"/>
          <w:u w:val="single"/>
          <w:rPrChange w:id="7879" w:author="Ashley Frank" w:date="2024-12-20T21:43:00Z">
            <w:rPr>
              <w:rFonts w:ascii="Bookman Old Style" w:hAnsi="Bookman Old Style"/>
              <w:b/>
              <w:bCs/>
              <w:sz w:val="32"/>
              <w:szCs w:val="32"/>
              <w:u w:val="single"/>
            </w:rPr>
          </w:rPrChange>
        </w:rPr>
        <w:t xml:space="preserve"> to you</w:t>
      </w:r>
      <w:r w:rsidR="00D05F11" w:rsidRPr="007C3EDB">
        <w:rPr>
          <w:rFonts w:ascii="Bookman Old Style" w:hAnsi="Bookman Old Style"/>
          <w:b/>
          <w:bCs/>
          <w:szCs w:val="24"/>
          <w:u w:val="single"/>
          <w:rPrChange w:id="7880" w:author="Ashley Frank" w:date="2024-12-20T21:43:00Z">
            <w:rPr>
              <w:rFonts w:ascii="Bookman Old Style" w:hAnsi="Bookman Old Style"/>
              <w:b/>
              <w:bCs/>
              <w:sz w:val="32"/>
              <w:szCs w:val="32"/>
              <w:u w:val="single"/>
            </w:rPr>
          </w:rPrChange>
        </w:rPr>
        <w:t xml:space="preserve"> determines </w:t>
      </w:r>
      <w:ins w:id="7881" w:author="Ashley Frank" w:date="2024-12-31T04:45:00Z">
        <w:r w:rsidR="0068205D">
          <w:rPr>
            <w:rFonts w:ascii="Bookman Old Style" w:hAnsi="Bookman Old Style"/>
            <w:b/>
            <w:bCs/>
            <w:szCs w:val="24"/>
            <w:u w:val="single"/>
          </w:rPr>
          <w:t xml:space="preserve">the </w:t>
        </w:r>
      </w:ins>
      <w:del w:id="7882" w:author="Ashley Frank" w:date="2024-12-31T04:45:00Z">
        <w:r w:rsidR="00D05F11" w:rsidRPr="007C3EDB" w:rsidDel="0068205D">
          <w:rPr>
            <w:rFonts w:ascii="Bookman Old Style" w:hAnsi="Bookman Old Style"/>
            <w:b/>
            <w:bCs/>
            <w:szCs w:val="24"/>
            <w:u w:val="single"/>
            <w:rPrChange w:id="7883" w:author="Ashley Frank" w:date="2024-12-20T21:43:00Z">
              <w:rPr>
                <w:rFonts w:ascii="Bookman Old Style" w:hAnsi="Bookman Old Style"/>
                <w:b/>
                <w:bCs/>
                <w:sz w:val="32"/>
                <w:szCs w:val="32"/>
                <w:u w:val="single"/>
              </w:rPr>
            </w:rPrChange>
          </w:rPr>
          <w:delText xml:space="preserve">to </w:delText>
        </w:r>
      </w:del>
      <w:r w:rsidR="00D05F11" w:rsidRPr="007C3EDB">
        <w:rPr>
          <w:rFonts w:ascii="Bookman Old Style" w:hAnsi="Bookman Old Style"/>
          <w:b/>
          <w:bCs/>
          <w:szCs w:val="24"/>
          <w:u w:val="single"/>
          <w:rPrChange w:id="7884" w:author="Ashley Frank" w:date="2024-12-20T21:43:00Z">
            <w:rPr>
              <w:rFonts w:ascii="Bookman Old Style" w:hAnsi="Bookman Old Style"/>
              <w:b/>
              <w:bCs/>
              <w:sz w:val="32"/>
              <w:szCs w:val="32"/>
              <w:u w:val="single"/>
            </w:rPr>
          </w:rPrChange>
        </w:rPr>
        <w:t xml:space="preserve">intensity of the fight </w:t>
      </w:r>
      <w:ins w:id="7885" w:author="Ashley Frank" w:date="2024-12-31T04:45:00Z">
        <w:r w:rsidR="0068205D">
          <w:rPr>
            <w:rFonts w:ascii="Bookman Old Style" w:hAnsi="Bookman Old Style"/>
            <w:b/>
            <w:bCs/>
            <w:szCs w:val="24"/>
            <w:u w:val="single"/>
          </w:rPr>
          <w:t xml:space="preserve">you put in for </w:t>
        </w:r>
      </w:ins>
      <w:del w:id="7886" w:author="Ashley Frank" w:date="2024-12-31T04:45:00Z">
        <w:r w:rsidR="00D05F11" w:rsidRPr="007C3EDB" w:rsidDel="0068205D">
          <w:rPr>
            <w:rFonts w:ascii="Bookman Old Style" w:hAnsi="Bookman Old Style"/>
            <w:b/>
            <w:bCs/>
            <w:szCs w:val="24"/>
            <w:u w:val="single"/>
            <w:rPrChange w:id="7887" w:author="Ashley Frank" w:date="2024-12-20T21:43:00Z">
              <w:rPr>
                <w:rFonts w:ascii="Bookman Old Style" w:hAnsi="Bookman Old Style"/>
                <w:b/>
                <w:bCs/>
                <w:sz w:val="32"/>
                <w:szCs w:val="32"/>
                <w:u w:val="single"/>
              </w:rPr>
            </w:rPrChange>
          </w:rPr>
          <w:delText xml:space="preserve">FOR </w:delText>
        </w:r>
      </w:del>
      <w:r w:rsidR="00D05F11" w:rsidRPr="007C3EDB">
        <w:rPr>
          <w:rFonts w:ascii="Bookman Old Style" w:hAnsi="Bookman Old Style"/>
          <w:b/>
          <w:bCs/>
          <w:szCs w:val="24"/>
          <w:u w:val="single"/>
          <w:rPrChange w:id="7888" w:author="Ashley Frank" w:date="2024-12-20T21:43:00Z">
            <w:rPr>
              <w:rFonts w:ascii="Bookman Old Style" w:hAnsi="Bookman Old Style"/>
              <w:b/>
              <w:bCs/>
              <w:sz w:val="32"/>
              <w:szCs w:val="32"/>
              <w:u w:val="single"/>
            </w:rPr>
          </w:rPrChange>
        </w:rPr>
        <w:t xml:space="preserve">that </w:t>
      </w:r>
      <w:r w:rsidR="00D05F11" w:rsidRPr="007C3EDB">
        <w:rPr>
          <w:rFonts w:ascii="Bookman Old Style" w:hAnsi="Bookman Old Style"/>
          <w:b/>
          <w:bCs/>
          <w:szCs w:val="24"/>
          <w:u w:val="single"/>
          <w:rPrChange w:id="7889" w:author="Ashley Frank" w:date="2024-12-20T21:43:00Z">
            <w:rPr>
              <w:rFonts w:ascii="Bookman Old Style" w:hAnsi="Bookman Old Style"/>
              <w:b/>
              <w:bCs/>
              <w:sz w:val="32"/>
              <w:szCs w:val="32"/>
              <w:u w:val="single"/>
            </w:rPr>
          </w:rPrChange>
        </w:rPr>
        <w:lastRenderedPageBreak/>
        <w:t>person</w:t>
      </w:r>
      <w:r w:rsidR="00D05F11" w:rsidRPr="007C3EDB">
        <w:rPr>
          <w:rFonts w:ascii="Bookman Old Style" w:hAnsi="Bookman Old Style"/>
          <w:szCs w:val="24"/>
          <w:rPrChange w:id="7890" w:author="Ashley Frank" w:date="2024-12-20T21:43:00Z">
            <w:rPr>
              <w:rFonts w:ascii="Bookman Old Style" w:hAnsi="Bookman Old Style"/>
              <w:sz w:val="32"/>
              <w:szCs w:val="32"/>
            </w:rPr>
          </w:rPrChange>
        </w:rPr>
        <w:t xml:space="preserve">.  The value of your mate determines how much you will fight </w:t>
      </w:r>
      <w:ins w:id="7891" w:author="Ashley Frank" w:date="2024-12-31T04:50:00Z">
        <w:r w:rsidR="00031D0A">
          <w:rPr>
            <w:rFonts w:ascii="Bookman Old Style" w:hAnsi="Bookman Old Style"/>
            <w:szCs w:val="24"/>
          </w:rPr>
          <w:t xml:space="preserve">to keep a close bond </w:t>
        </w:r>
      </w:ins>
      <w:del w:id="7892" w:author="Ashley Frank" w:date="2024-12-31T04:50:00Z">
        <w:r w:rsidR="00D05F11" w:rsidRPr="007C3EDB" w:rsidDel="00031D0A">
          <w:rPr>
            <w:rFonts w:ascii="Bookman Old Style" w:hAnsi="Bookman Old Style"/>
            <w:szCs w:val="24"/>
            <w:rPrChange w:id="7893" w:author="Ashley Frank" w:date="2024-12-20T21:43:00Z">
              <w:rPr>
                <w:rFonts w:ascii="Bookman Old Style" w:hAnsi="Bookman Old Style"/>
                <w:sz w:val="32"/>
                <w:szCs w:val="32"/>
              </w:rPr>
            </w:rPrChange>
          </w:rPr>
          <w:delText xml:space="preserve">to cause closeness </w:delText>
        </w:r>
      </w:del>
      <w:r w:rsidR="00D05F11" w:rsidRPr="007C3EDB">
        <w:rPr>
          <w:rFonts w:ascii="Bookman Old Style" w:hAnsi="Bookman Old Style"/>
          <w:szCs w:val="24"/>
          <w:rPrChange w:id="7894" w:author="Ashley Frank" w:date="2024-12-20T21:43:00Z">
            <w:rPr>
              <w:rFonts w:ascii="Bookman Old Style" w:hAnsi="Bookman Old Style"/>
              <w:sz w:val="32"/>
              <w:szCs w:val="32"/>
            </w:rPr>
          </w:rPrChange>
        </w:rPr>
        <w:t>with them.</w:t>
      </w:r>
      <w:r w:rsidR="00F5712C" w:rsidRPr="007C3EDB">
        <w:rPr>
          <w:rFonts w:ascii="Bookman Old Style" w:hAnsi="Bookman Old Style"/>
          <w:szCs w:val="24"/>
          <w:rPrChange w:id="7895" w:author="Ashley Frank" w:date="2024-12-20T21:43:00Z">
            <w:rPr>
              <w:rFonts w:ascii="Bookman Old Style" w:hAnsi="Bookman Old Style"/>
              <w:sz w:val="32"/>
              <w:szCs w:val="32"/>
            </w:rPr>
          </w:rPrChange>
        </w:rPr>
        <w:t xml:space="preserve"> The value of your mate to you </w:t>
      </w:r>
      <w:ins w:id="7896" w:author="Ashley Frank" w:date="2024-12-31T04:50:00Z">
        <w:r w:rsidR="00031D0A">
          <w:rPr>
            <w:rFonts w:ascii="Bookman Old Style" w:hAnsi="Bookman Old Style"/>
            <w:szCs w:val="24"/>
          </w:rPr>
          <w:t xml:space="preserve">has </w:t>
        </w:r>
      </w:ins>
      <w:del w:id="7897" w:author="Ashley Frank" w:date="2024-12-31T04:50:00Z">
        <w:r w:rsidR="00F5712C" w:rsidRPr="007C3EDB" w:rsidDel="00031D0A">
          <w:rPr>
            <w:rFonts w:ascii="Bookman Old Style" w:hAnsi="Bookman Old Style"/>
            <w:szCs w:val="24"/>
            <w:rPrChange w:id="7898" w:author="Ashley Frank" w:date="2024-12-20T21:43:00Z">
              <w:rPr>
                <w:rFonts w:ascii="Bookman Old Style" w:hAnsi="Bookman Old Style"/>
                <w:sz w:val="32"/>
                <w:szCs w:val="32"/>
              </w:rPr>
            </w:rPrChange>
          </w:rPr>
          <w:delText xml:space="preserve">and your heart has </w:delText>
        </w:r>
      </w:del>
      <w:r w:rsidR="00F5712C" w:rsidRPr="007C3EDB">
        <w:rPr>
          <w:rFonts w:ascii="Bookman Old Style" w:hAnsi="Bookman Old Style"/>
          <w:szCs w:val="24"/>
          <w:rPrChange w:id="7899" w:author="Ashley Frank" w:date="2024-12-20T21:43:00Z">
            <w:rPr>
              <w:rFonts w:ascii="Bookman Old Style" w:hAnsi="Bookman Old Style"/>
              <w:sz w:val="32"/>
              <w:szCs w:val="32"/>
            </w:rPr>
          </w:rPrChange>
        </w:rPr>
        <w:t>to override differences, petty arguments</w:t>
      </w:r>
      <w:r w:rsidR="00374B6C" w:rsidRPr="007C3EDB">
        <w:rPr>
          <w:rFonts w:ascii="Bookman Old Style" w:hAnsi="Bookman Old Style"/>
          <w:szCs w:val="24"/>
          <w:rPrChange w:id="7900" w:author="Ashley Frank" w:date="2024-12-20T21:43:00Z">
            <w:rPr>
              <w:rFonts w:ascii="Bookman Old Style" w:hAnsi="Bookman Old Style"/>
              <w:sz w:val="32"/>
              <w:szCs w:val="32"/>
            </w:rPr>
          </w:rPrChange>
        </w:rPr>
        <w:t>,</w:t>
      </w:r>
      <w:r w:rsidR="00F5712C" w:rsidRPr="007C3EDB">
        <w:rPr>
          <w:rFonts w:ascii="Bookman Old Style" w:hAnsi="Bookman Old Style"/>
          <w:szCs w:val="24"/>
          <w:rPrChange w:id="7901" w:author="Ashley Frank" w:date="2024-12-20T21:43:00Z">
            <w:rPr>
              <w:rFonts w:ascii="Bookman Old Style" w:hAnsi="Bookman Old Style"/>
              <w:sz w:val="32"/>
              <w:szCs w:val="32"/>
            </w:rPr>
          </w:rPrChange>
        </w:rPr>
        <w:t xml:space="preserve"> and the occasional distancing. The value of that person will allow love to </w:t>
      </w:r>
      <w:ins w:id="7902" w:author="Ashley Frank" w:date="2024-12-31T04:50:00Z">
        <w:r w:rsidR="00031D0A">
          <w:rPr>
            <w:rFonts w:ascii="Bookman Old Style" w:hAnsi="Bookman Old Style"/>
            <w:szCs w:val="24"/>
          </w:rPr>
          <w:t xml:space="preserve">overcome </w:t>
        </w:r>
      </w:ins>
      <w:ins w:id="7903" w:author="Ashley Frank" w:date="2024-12-31T04:52:00Z">
        <w:r w:rsidR="00031D0A">
          <w:rPr>
            <w:rFonts w:ascii="Bookman Old Style" w:hAnsi="Bookman Old Style"/>
            <w:szCs w:val="24"/>
          </w:rPr>
          <w:t>everything else</w:t>
        </w:r>
      </w:ins>
      <w:del w:id="7904" w:author="Ashley Frank" w:date="2024-12-31T04:50:00Z">
        <w:r w:rsidR="00F5712C" w:rsidRPr="007C3EDB" w:rsidDel="00031D0A">
          <w:rPr>
            <w:rFonts w:ascii="Bookman Old Style" w:hAnsi="Bookman Old Style"/>
            <w:szCs w:val="24"/>
            <w:rPrChange w:id="7905" w:author="Ashley Frank" w:date="2024-12-20T21:43:00Z">
              <w:rPr>
                <w:rFonts w:ascii="Bookman Old Style" w:hAnsi="Bookman Old Style"/>
                <w:sz w:val="32"/>
                <w:szCs w:val="32"/>
              </w:rPr>
            </w:rPrChange>
          </w:rPr>
          <w:delText>dominate</w:delText>
        </w:r>
      </w:del>
      <w:r w:rsidR="00F5712C" w:rsidRPr="007C3EDB">
        <w:rPr>
          <w:rFonts w:ascii="Bookman Old Style" w:hAnsi="Bookman Old Style"/>
          <w:szCs w:val="24"/>
          <w:rPrChange w:id="7906" w:author="Ashley Frank" w:date="2024-12-20T21:43:00Z">
            <w:rPr>
              <w:rFonts w:ascii="Bookman Old Style" w:hAnsi="Bookman Old Style"/>
              <w:sz w:val="32"/>
              <w:szCs w:val="32"/>
            </w:rPr>
          </w:rPrChange>
        </w:rPr>
        <w:t>.</w:t>
      </w:r>
      <w:r w:rsidR="00D05F11" w:rsidRPr="007C3EDB">
        <w:rPr>
          <w:rFonts w:ascii="Bookman Old Style" w:hAnsi="Bookman Old Style"/>
          <w:szCs w:val="24"/>
          <w:rPrChange w:id="7907" w:author="Ashley Frank" w:date="2024-12-20T21:43:00Z">
            <w:rPr>
              <w:rFonts w:ascii="Bookman Old Style" w:hAnsi="Bookman Old Style"/>
              <w:sz w:val="32"/>
              <w:szCs w:val="32"/>
            </w:rPr>
          </w:rPrChange>
        </w:rPr>
        <w:t xml:space="preserve"> The marriage must not let pride or anger become their decision</w:t>
      </w:r>
      <w:r w:rsidR="00374B6C" w:rsidRPr="007C3EDB">
        <w:rPr>
          <w:rFonts w:ascii="Bookman Old Style" w:hAnsi="Bookman Old Style"/>
          <w:szCs w:val="24"/>
          <w:rPrChange w:id="7908" w:author="Ashley Frank" w:date="2024-12-20T21:43:00Z">
            <w:rPr>
              <w:rFonts w:ascii="Bookman Old Style" w:hAnsi="Bookman Old Style"/>
              <w:sz w:val="32"/>
              <w:szCs w:val="32"/>
            </w:rPr>
          </w:rPrChange>
        </w:rPr>
        <w:t>-</w:t>
      </w:r>
      <w:r w:rsidR="00D05F11" w:rsidRPr="007C3EDB">
        <w:rPr>
          <w:rFonts w:ascii="Bookman Old Style" w:hAnsi="Bookman Old Style"/>
          <w:szCs w:val="24"/>
          <w:rPrChange w:id="7909" w:author="Ashley Frank" w:date="2024-12-20T21:43:00Z">
            <w:rPr>
              <w:rFonts w:ascii="Bookman Old Style" w:hAnsi="Bookman Old Style"/>
              <w:sz w:val="32"/>
              <w:szCs w:val="32"/>
            </w:rPr>
          </w:rPrChange>
        </w:rPr>
        <w:t>maker. God never created our emotions to be our decision</w:t>
      </w:r>
      <w:r w:rsidR="00374B6C" w:rsidRPr="007C3EDB">
        <w:rPr>
          <w:rFonts w:ascii="Bookman Old Style" w:hAnsi="Bookman Old Style"/>
          <w:szCs w:val="24"/>
          <w:rPrChange w:id="7910" w:author="Ashley Frank" w:date="2024-12-20T21:43:00Z">
            <w:rPr>
              <w:rFonts w:ascii="Bookman Old Style" w:hAnsi="Bookman Old Style"/>
              <w:sz w:val="32"/>
              <w:szCs w:val="32"/>
            </w:rPr>
          </w:rPrChange>
        </w:rPr>
        <w:t>-makers</w:t>
      </w:r>
      <w:r w:rsidR="00D05F11" w:rsidRPr="007C3EDB">
        <w:rPr>
          <w:rFonts w:ascii="Bookman Old Style" w:hAnsi="Bookman Old Style"/>
          <w:szCs w:val="24"/>
          <w:rPrChange w:id="7911" w:author="Ashley Frank" w:date="2024-12-20T21:43:00Z">
            <w:rPr>
              <w:rFonts w:ascii="Bookman Old Style" w:hAnsi="Bookman Old Style"/>
              <w:sz w:val="32"/>
              <w:szCs w:val="32"/>
            </w:rPr>
          </w:rPrChange>
        </w:rPr>
        <w:t>. It is the executive portion of our body, our brains, that should be the determinant in our decision</w:t>
      </w:r>
      <w:r w:rsidR="00374B6C" w:rsidRPr="007C3EDB">
        <w:rPr>
          <w:rFonts w:ascii="Bookman Old Style" w:hAnsi="Bookman Old Style"/>
          <w:szCs w:val="24"/>
          <w:rPrChange w:id="7912" w:author="Ashley Frank" w:date="2024-12-20T21:43:00Z">
            <w:rPr>
              <w:rFonts w:ascii="Bookman Old Style" w:hAnsi="Bookman Old Style"/>
              <w:sz w:val="32"/>
              <w:szCs w:val="32"/>
            </w:rPr>
          </w:rPrChange>
        </w:rPr>
        <w:t>-</w:t>
      </w:r>
      <w:r w:rsidR="00D05F11" w:rsidRPr="007C3EDB">
        <w:rPr>
          <w:rFonts w:ascii="Bookman Old Style" w:hAnsi="Bookman Old Style"/>
          <w:szCs w:val="24"/>
          <w:rPrChange w:id="7913" w:author="Ashley Frank" w:date="2024-12-20T21:43:00Z">
            <w:rPr>
              <w:rFonts w:ascii="Bookman Old Style" w:hAnsi="Bookman Old Style"/>
              <w:sz w:val="32"/>
              <w:szCs w:val="32"/>
            </w:rPr>
          </w:rPrChange>
        </w:rPr>
        <w:t>making. Just like our values, our self</w:t>
      </w:r>
      <w:r w:rsidR="00374B6C" w:rsidRPr="007C3EDB">
        <w:rPr>
          <w:rFonts w:ascii="Bookman Old Style" w:hAnsi="Bookman Old Style"/>
          <w:szCs w:val="24"/>
          <w:rPrChange w:id="7914" w:author="Ashley Frank" w:date="2024-12-20T21:43:00Z">
            <w:rPr>
              <w:rFonts w:ascii="Bookman Old Style" w:hAnsi="Bookman Old Style"/>
              <w:sz w:val="32"/>
              <w:szCs w:val="32"/>
            </w:rPr>
          </w:rPrChange>
        </w:rPr>
        <w:t>-</w:t>
      </w:r>
      <w:r w:rsidR="00D05F11" w:rsidRPr="007C3EDB">
        <w:rPr>
          <w:rFonts w:ascii="Bookman Old Style" w:hAnsi="Bookman Old Style"/>
          <w:szCs w:val="24"/>
          <w:rPrChange w:id="7915" w:author="Ashley Frank" w:date="2024-12-20T21:43:00Z">
            <w:rPr>
              <w:rFonts w:ascii="Bookman Old Style" w:hAnsi="Bookman Old Style"/>
              <w:sz w:val="32"/>
              <w:szCs w:val="32"/>
            </w:rPr>
          </w:rPrChange>
        </w:rPr>
        <w:t xml:space="preserve">esteem is based on what </w:t>
      </w:r>
      <w:r w:rsidR="00374B6C" w:rsidRPr="007C3EDB">
        <w:rPr>
          <w:rFonts w:ascii="Bookman Old Style" w:hAnsi="Bookman Old Style"/>
          <w:szCs w:val="24"/>
          <w:rPrChange w:id="7916"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917" w:author="Ashley Frank" w:date="2024-12-20T21:43:00Z">
            <w:rPr>
              <w:rFonts w:ascii="Bookman Old Style" w:hAnsi="Bookman Old Style"/>
              <w:sz w:val="32"/>
              <w:szCs w:val="32"/>
            </w:rPr>
          </w:rPrChange>
        </w:rPr>
        <w:t>e</w:t>
      </w:r>
      <w:r w:rsidR="00D05F11" w:rsidRPr="007C3EDB">
        <w:rPr>
          <w:rFonts w:ascii="Bookman Old Style" w:hAnsi="Bookman Old Style"/>
          <w:szCs w:val="24"/>
          <w:rPrChange w:id="7918" w:author="Ashley Frank" w:date="2024-12-20T21:43:00Z">
            <w:rPr>
              <w:rFonts w:ascii="Bookman Old Style" w:hAnsi="Bookman Old Style"/>
              <w:sz w:val="32"/>
              <w:szCs w:val="32"/>
            </w:rPr>
          </w:rPrChange>
        </w:rPr>
        <w:t xml:space="preserve"> know and believe about ourselves, so should </w:t>
      </w:r>
      <w:r w:rsidR="00F823D5" w:rsidRPr="007C3EDB">
        <w:rPr>
          <w:rFonts w:ascii="Bookman Old Style" w:hAnsi="Bookman Old Style"/>
          <w:szCs w:val="24"/>
          <w:rPrChange w:id="7919"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920" w:author="Ashley Frank" w:date="2024-12-20T21:43:00Z">
            <w:rPr>
              <w:rFonts w:ascii="Bookman Old Style" w:hAnsi="Bookman Old Style"/>
              <w:sz w:val="32"/>
              <w:szCs w:val="32"/>
            </w:rPr>
          </w:rPrChange>
        </w:rPr>
        <w:t>e</w:t>
      </w:r>
      <w:r w:rsidR="00D05F11" w:rsidRPr="007C3EDB">
        <w:rPr>
          <w:rFonts w:ascii="Bookman Old Style" w:hAnsi="Bookman Old Style"/>
          <w:szCs w:val="24"/>
          <w:rPrChange w:id="7921" w:author="Ashley Frank" w:date="2024-12-20T21:43:00Z">
            <w:rPr>
              <w:rFonts w:ascii="Bookman Old Style" w:hAnsi="Bookman Old Style"/>
              <w:sz w:val="32"/>
              <w:szCs w:val="32"/>
            </w:rPr>
          </w:rPrChange>
        </w:rPr>
        <w:t xml:space="preserve"> make decisions about the relationship</w:t>
      </w:r>
      <w:r w:rsidR="00F823D5" w:rsidRPr="007C3EDB">
        <w:rPr>
          <w:rFonts w:ascii="Bookman Old Style" w:hAnsi="Bookman Old Style"/>
          <w:szCs w:val="24"/>
          <w:rPrChange w:id="7922" w:author="Ashley Frank" w:date="2024-12-20T21:43:00Z">
            <w:rPr>
              <w:rFonts w:ascii="Bookman Old Style" w:hAnsi="Bookman Old Style"/>
              <w:sz w:val="32"/>
              <w:szCs w:val="32"/>
            </w:rPr>
          </w:rPrChange>
        </w:rPr>
        <w:t>?</w:t>
      </w:r>
      <w:r w:rsidR="00D05F11" w:rsidRPr="007C3EDB">
        <w:rPr>
          <w:rFonts w:ascii="Bookman Old Style" w:hAnsi="Bookman Old Style"/>
          <w:szCs w:val="24"/>
          <w:rPrChange w:id="7923" w:author="Ashley Frank" w:date="2024-12-20T21:43:00Z">
            <w:rPr>
              <w:rFonts w:ascii="Bookman Old Style" w:hAnsi="Bookman Old Style"/>
              <w:sz w:val="32"/>
              <w:szCs w:val="32"/>
            </w:rPr>
          </w:rPrChange>
        </w:rPr>
        <w:t xml:space="preserve"> There is a role and responsibility </w:t>
      </w:r>
      <w:r w:rsidR="002C4A2E" w:rsidRPr="007C3EDB">
        <w:rPr>
          <w:rFonts w:ascii="Bookman Old Style" w:hAnsi="Bookman Old Style"/>
          <w:szCs w:val="24"/>
          <w:rPrChange w:id="7924" w:author="Ashley Frank" w:date="2024-12-20T21:43:00Z">
            <w:rPr>
              <w:rFonts w:ascii="Bookman Old Style" w:hAnsi="Bookman Old Style"/>
              <w:sz w:val="32"/>
              <w:szCs w:val="32"/>
            </w:rPr>
          </w:rPrChange>
        </w:rPr>
        <w:t>We</w:t>
      </w:r>
      <w:r w:rsidR="00D05F11" w:rsidRPr="007C3EDB">
        <w:rPr>
          <w:rFonts w:ascii="Bookman Old Style" w:hAnsi="Bookman Old Style"/>
          <w:szCs w:val="24"/>
          <w:rPrChange w:id="7925" w:author="Ashley Frank" w:date="2024-12-20T21:43:00Z">
            <w:rPr>
              <w:rFonts w:ascii="Bookman Old Style" w:hAnsi="Bookman Old Style"/>
              <w:sz w:val="32"/>
              <w:szCs w:val="32"/>
            </w:rPr>
          </w:rPrChange>
        </w:rPr>
        <w:t xml:space="preserve"> have </w:t>
      </w:r>
      <w:r w:rsidR="00374B6C" w:rsidRPr="007C3EDB">
        <w:rPr>
          <w:rFonts w:ascii="Bookman Old Style" w:hAnsi="Bookman Old Style"/>
          <w:szCs w:val="24"/>
          <w:rPrChange w:id="7926" w:author="Ashley Frank" w:date="2024-12-20T21:43:00Z">
            <w:rPr>
              <w:rFonts w:ascii="Bookman Old Style" w:hAnsi="Bookman Old Style"/>
              <w:sz w:val="32"/>
              <w:szCs w:val="32"/>
            </w:rPr>
          </w:rPrChange>
        </w:rPr>
        <w:t>to</w:t>
      </w:r>
      <w:r w:rsidR="00D05F11" w:rsidRPr="007C3EDB">
        <w:rPr>
          <w:rFonts w:ascii="Bookman Old Style" w:hAnsi="Bookman Old Style"/>
          <w:szCs w:val="24"/>
          <w:rPrChange w:id="7927" w:author="Ashley Frank" w:date="2024-12-20T21:43:00Z">
            <w:rPr>
              <w:rFonts w:ascii="Bookman Old Style" w:hAnsi="Bookman Old Style"/>
              <w:sz w:val="32"/>
              <w:szCs w:val="32"/>
            </w:rPr>
          </w:rPrChange>
        </w:rPr>
        <w:t xml:space="preserve"> cause the relationship to flourish.</w:t>
      </w:r>
    </w:p>
    <w:p w14:paraId="407DC5C4" w14:textId="77777777" w:rsidR="0068205D" w:rsidRDefault="0068205D" w:rsidP="00734DBC">
      <w:pPr>
        <w:pStyle w:val="BodyText"/>
        <w:spacing w:line="360" w:lineRule="auto"/>
        <w:rPr>
          <w:ins w:id="7928" w:author="Ashley Frank" w:date="2024-12-31T04:43:00Z"/>
          <w:rFonts w:ascii="Bookman Old Style" w:hAnsi="Bookman Old Style"/>
          <w:szCs w:val="24"/>
        </w:rPr>
      </w:pPr>
    </w:p>
    <w:p w14:paraId="74020273" w14:textId="04DB5FEB" w:rsidR="00D05F11" w:rsidRPr="007C3EDB" w:rsidRDefault="00F5712C" w:rsidP="00734DBC">
      <w:pPr>
        <w:pStyle w:val="BodyText"/>
        <w:spacing w:line="360" w:lineRule="auto"/>
        <w:rPr>
          <w:rFonts w:ascii="Bookman Old Style" w:hAnsi="Bookman Old Style"/>
          <w:szCs w:val="24"/>
          <w:rPrChange w:id="7929" w:author="Ashley Frank" w:date="2024-12-20T21:43:00Z">
            <w:rPr>
              <w:rFonts w:ascii="Bookman Old Style" w:hAnsi="Bookman Old Style"/>
              <w:sz w:val="32"/>
              <w:szCs w:val="32"/>
            </w:rPr>
          </w:rPrChange>
        </w:rPr>
      </w:pPr>
      <w:r w:rsidRPr="007C3EDB">
        <w:rPr>
          <w:rFonts w:ascii="Bookman Old Style" w:hAnsi="Bookman Old Style"/>
          <w:szCs w:val="24"/>
          <w:rPrChange w:id="7930" w:author="Ashley Frank" w:date="2024-12-20T21:43:00Z">
            <w:rPr>
              <w:rFonts w:ascii="Bookman Old Style" w:hAnsi="Bookman Old Style"/>
              <w:sz w:val="32"/>
              <w:szCs w:val="32"/>
            </w:rPr>
          </w:rPrChange>
        </w:rPr>
        <w:t>Often,</w:t>
      </w:r>
      <w:r w:rsidR="00D05F11" w:rsidRPr="007C3EDB">
        <w:rPr>
          <w:rFonts w:ascii="Bookman Old Style" w:hAnsi="Bookman Old Style"/>
          <w:szCs w:val="24"/>
          <w:rPrChange w:id="7931" w:author="Ashley Frank" w:date="2024-12-20T21:43:00Z">
            <w:rPr>
              <w:rFonts w:ascii="Bookman Old Style" w:hAnsi="Bookman Old Style"/>
              <w:sz w:val="32"/>
              <w:szCs w:val="32"/>
            </w:rPr>
          </w:rPrChange>
        </w:rPr>
        <w:t xml:space="preserve"> </w:t>
      </w:r>
      <w:r w:rsidR="00F823D5" w:rsidRPr="007C3EDB">
        <w:rPr>
          <w:rFonts w:ascii="Bookman Old Style" w:hAnsi="Bookman Old Style"/>
          <w:szCs w:val="24"/>
          <w:rPrChange w:id="7932"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933" w:author="Ashley Frank" w:date="2024-12-20T21:43:00Z">
            <w:rPr>
              <w:rFonts w:ascii="Bookman Old Style" w:hAnsi="Bookman Old Style"/>
              <w:sz w:val="32"/>
              <w:szCs w:val="32"/>
            </w:rPr>
          </w:rPrChange>
        </w:rPr>
        <w:t>e</w:t>
      </w:r>
      <w:r w:rsidR="00D05F11" w:rsidRPr="007C3EDB">
        <w:rPr>
          <w:rFonts w:ascii="Bookman Old Style" w:hAnsi="Bookman Old Style"/>
          <w:szCs w:val="24"/>
          <w:rPrChange w:id="7934" w:author="Ashley Frank" w:date="2024-12-20T21:43:00Z">
            <w:rPr>
              <w:rFonts w:ascii="Bookman Old Style" w:hAnsi="Bookman Old Style"/>
              <w:sz w:val="32"/>
              <w:szCs w:val="32"/>
            </w:rPr>
          </w:rPrChange>
        </w:rPr>
        <w:t xml:space="preserve"> tell each </w:t>
      </w:r>
      <w:r w:rsidRPr="007C3EDB">
        <w:rPr>
          <w:rFonts w:ascii="Bookman Old Style" w:hAnsi="Bookman Old Style"/>
          <w:szCs w:val="24"/>
          <w:rPrChange w:id="7935" w:author="Ashley Frank" w:date="2024-12-20T21:43:00Z">
            <w:rPr>
              <w:rFonts w:ascii="Bookman Old Style" w:hAnsi="Bookman Old Style"/>
              <w:sz w:val="32"/>
              <w:szCs w:val="32"/>
            </w:rPr>
          </w:rPrChange>
        </w:rPr>
        <w:t>other</w:t>
      </w:r>
      <w:r w:rsidR="00D05F11" w:rsidRPr="007C3EDB">
        <w:rPr>
          <w:rFonts w:ascii="Bookman Old Style" w:hAnsi="Bookman Old Style"/>
          <w:szCs w:val="24"/>
          <w:rPrChange w:id="7936" w:author="Ashley Frank" w:date="2024-12-20T21:43:00Z">
            <w:rPr>
              <w:rFonts w:ascii="Bookman Old Style" w:hAnsi="Bookman Old Style"/>
              <w:sz w:val="32"/>
              <w:szCs w:val="32"/>
            </w:rPr>
          </w:rPrChange>
        </w:rPr>
        <w:t xml:space="preserve"> what </w:t>
      </w:r>
      <w:r w:rsidR="00F823D5" w:rsidRPr="007C3EDB">
        <w:rPr>
          <w:rFonts w:ascii="Bookman Old Style" w:hAnsi="Bookman Old Style"/>
          <w:szCs w:val="24"/>
          <w:rPrChange w:id="7937"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938" w:author="Ashley Frank" w:date="2024-12-20T21:43:00Z">
            <w:rPr>
              <w:rFonts w:ascii="Bookman Old Style" w:hAnsi="Bookman Old Style"/>
              <w:sz w:val="32"/>
              <w:szCs w:val="32"/>
            </w:rPr>
          </w:rPrChange>
        </w:rPr>
        <w:t>e</w:t>
      </w:r>
      <w:r w:rsidR="00D05F11" w:rsidRPr="007C3EDB">
        <w:rPr>
          <w:rFonts w:ascii="Bookman Old Style" w:hAnsi="Bookman Old Style"/>
          <w:szCs w:val="24"/>
          <w:rPrChange w:id="7939" w:author="Ashley Frank" w:date="2024-12-20T21:43:00Z">
            <w:rPr>
              <w:rFonts w:ascii="Bookman Old Style" w:hAnsi="Bookman Old Style"/>
              <w:sz w:val="32"/>
              <w:szCs w:val="32"/>
            </w:rPr>
          </w:rPrChange>
        </w:rPr>
        <w:t xml:space="preserve"> ‘think’ about each other rather than what </w:t>
      </w:r>
      <w:r w:rsidR="00F823D5" w:rsidRPr="007C3EDB">
        <w:rPr>
          <w:rFonts w:ascii="Bookman Old Style" w:hAnsi="Bookman Old Style"/>
          <w:szCs w:val="24"/>
          <w:rPrChange w:id="7940"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941" w:author="Ashley Frank" w:date="2024-12-20T21:43:00Z">
            <w:rPr>
              <w:rFonts w:ascii="Bookman Old Style" w:hAnsi="Bookman Old Style"/>
              <w:sz w:val="32"/>
              <w:szCs w:val="32"/>
            </w:rPr>
          </w:rPrChange>
        </w:rPr>
        <w:t>e</w:t>
      </w:r>
      <w:r w:rsidR="00D05F11" w:rsidRPr="007C3EDB">
        <w:rPr>
          <w:rFonts w:ascii="Bookman Old Style" w:hAnsi="Bookman Old Style"/>
          <w:szCs w:val="24"/>
          <w:rPrChange w:id="7942" w:author="Ashley Frank" w:date="2024-12-20T21:43:00Z">
            <w:rPr>
              <w:rFonts w:ascii="Bookman Old Style" w:hAnsi="Bookman Old Style"/>
              <w:sz w:val="32"/>
              <w:szCs w:val="32"/>
            </w:rPr>
          </w:rPrChange>
        </w:rPr>
        <w:t xml:space="preserve"> ‘believe’ about each other. In the conversation, </w:t>
      </w:r>
      <w:r w:rsidR="00F823D5" w:rsidRPr="007C3EDB">
        <w:rPr>
          <w:rFonts w:ascii="Bookman Old Style" w:hAnsi="Bookman Old Style"/>
          <w:szCs w:val="24"/>
          <w:rPrChange w:id="7943"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944" w:author="Ashley Frank" w:date="2024-12-20T21:43:00Z">
            <w:rPr>
              <w:rFonts w:ascii="Bookman Old Style" w:hAnsi="Bookman Old Style"/>
              <w:sz w:val="32"/>
              <w:szCs w:val="32"/>
            </w:rPr>
          </w:rPrChange>
        </w:rPr>
        <w:t>e</w:t>
      </w:r>
      <w:r w:rsidR="00D05F11" w:rsidRPr="007C3EDB">
        <w:rPr>
          <w:rFonts w:ascii="Bookman Old Style" w:hAnsi="Bookman Old Style"/>
          <w:szCs w:val="24"/>
          <w:rPrChange w:id="7945" w:author="Ashley Frank" w:date="2024-12-20T21:43:00Z">
            <w:rPr>
              <w:rFonts w:ascii="Bookman Old Style" w:hAnsi="Bookman Old Style"/>
              <w:sz w:val="32"/>
              <w:szCs w:val="32"/>
            </w:rPr>
          </w:rPrChange>
        </w:rPr>
        <w:t xml:space="preserve"> may tell our mate what </w:t>
      </w:r>
      <w:r w:rsidR="00374B6C" w:rsidRPr="007C3EDB">
        <w:rPr>
          <w:rFonts w:ascii="Bookman Old Style" w:hAnsi="Bookman Old Style"/>
          <w:szCs w:val="24"/>
          <w:rPrChange w:id="7946"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7947" w:author="Ashley Frank" w:date="2024-12-20T21:43:00Z">
            <w:rPr>
              <w:rFonts w:ascii="Bookman Old Style" w:hAnsi="Bookman Old Style"/>
              <w:sz w:val="32"/>
              <w:szCs w:val="32"/>
            </w:rPr>
          </w:rPrChange>
        </w:rPr>
        <w:t>e</w:t>
      </w:r>
      <w:r w:rsidR="00D05F11" w:rsidRPr="007C3EDB">
        <w:rPr>
          <w:rFonts w:ascii="Bookman Old Style" w:hAnsi="Bookman Old Style"/>
          <w:szCs w:val="24"/>
          <w:rPrChange w:id="7948" w:author="Ashley Frank" w:date="2024-12-20T21:43:00Z">
            <w:rPr>
              <w:rFonts w:ascii="Bookman Old Style" w:hAnsi="Bookman Old Style"/>
              <w:sz w:val="32"/>
              <w:szCs w:val="32"/>
            </w:rPr>
          </w:rPrChange>
        </w:rPr>
        <w:t xml:space="preserve"> think about their driving, </w:t>
      </w:r>
      <w:ins w:id="7949" w:author="Ashley Frank" w:date="2024-12-31T04:52:00Z">
        <w:r w:rsidR="00613F3E">
          <w:rPr>
            <w:rFonts w:ascii="Bookman Old Style" w:hAnsi="Bookman Old Style"/>
            <w:szCs w:val="24"/>
          </w:rPr>
          <w:t>food choices</w:t>
        </w:r>
      </w:ins>
      <w:del w:id="7950" w:author="Ashley Frank" w:date="2024-12-31T04:52:00Z">
        <w:r w:rsidR="00D05F11" w:rsidRPr="007C3EDB" w:rsidDel="00613F3E">
          <w:rPr>
            <w:rFonts w:ascii="Bookman Old Style" w:hAnsi="Bookman Old Style"/>
            <w:szCs w:val="24"/>
            <w:rPrChange w:id="7951" w:author="Ashley Frank" w:date="2024-12-20T21:43:00Z">
              <w:rPr>
                <w:rFonts w:ascii="Bookman Old Style" w:hAnsi="Bookman Old Style"/>
                <w:sz w:val="32"/>
                <w:szCs w:val="32"/>
              </w:rPr>
            </w:rPrChange>
          </w:rPr>
          <w:delText>their choice of food</w:delText>
        </w:r>
      </w:del>
      <w:r w:rsidR="00D05F11" w:rsidRPr="007C3EDB">
        <w:rPr>
          <w:rFonts w:ascii="Bookman Old Style" w:hAnsi="Bookman Old Style"/>
          <w:szCs w:val="24"/>
          <w:rPrChange w:id="7952" w:author="Ashley Frank" w:date="2024-12-20T21:43:00Z">
            <w:rPr>
              <w:rFonts w:ascii="Bookman Old Style" w:hAnsi="Bookman Old Style"/>
              <w:sz w:val="32"/>
              <w:szCs w:val="32"/>
            </w:rPr>
          </w:rPrChange>
        </w:rPr>
        <w:t xml:space="preserve">, </w:t>
      </w:r>
      <w:ins w:id="7953" w:author="Ashley Frank" w:date="2024-12-31T04:53:00Z">
        <w:r w:rsidR="00613F3E">
          <w:rPr>
            <w:rFonts w:ascii="Bookman Old Style" w:hAnsi="Bookman Old Style"/>
            <w:szCs w:val="24"/>
          </w:rPr>
          <w:t>the content they watch, their wardrobe, or their favorite football team</w:t>
        </w:r>
      </w:ins>
      <w:del w:id="7954" w:author="Ashley Frank" w:date="2024-12-31T04:52:00Z">
        <w:r w:rsidR="00D05F11" w:rsidRPr="007C3EDB" w:rsidDel="00613F3E">
          <w:rPr>
            <w:rFonts w:ascii="Bookman Old Style" w:hAnsi="Bookman Old Style"/>
            <w:szCs w:val="24"/>
            <w:rPrChange w:id="7955" w:author="Ashley Frank" w:date="2024-12-20T21:43:00Z">
              <w:rPr>
                <w:rFonts w:ascii="Bookman Old Style" w:hAnsi="Bookman Old Style"/>
                <w:sz w:val="32"/>
                <w:szCs w:val="32"/>
              </w:rPr>
            </w:rPrChange>
          </w:rPr>
          <w:delText xml:space="preserve">their </w:delText>
        </w:r>
        <w:r w:rsidRPr="007C3EDB" w:rsidDel="00613F3E">
          <w:rPr>
            <w:rFonts w:ascii="Bookman Old Style" w:hAnsi="Bookman Old Style"/>
            <w:szCs w:val="24"/>
            <w:rPrChange w:id="7956" w:author="Ashley Frank" w:date="2024-12-20T21:43:00Z">
              <w:rPr>
                <w:rFonts w:ascii="Bookman Old Style" w:hAnsi="Bookman Old Style"/>
                <w:sz w:val="32"/>
                <w:szCs w:val="32"/>
              </w:rPr>
            </w:rPrChange>
          </w:rPr>
          <w:delText>choice</w:delText>
        </w:r>
        <w:r w:rsidR="00D05F11" w:rsidRPr="007C3EDB" w:rsidDel="00613F3E">
          <w:rPr>
            <w:rFonts w:ascii="Bookman Old Style" w:hAnsi="Bookman Old Style"/>
            <w:szCs w:val="24"/>
            <w:rPrChange w:id="7957" w:author="Ashley Frank" w:date="2024-12-20T21:43:00Z">
              <w:rPr>
                <w:rFonts w:ascii="Bookman Old Style" w:hAnsi="Bookman Old Style"/>
                <w:sz w:val="32"/>
                <w:szCs w:val="32"/>
              </w:rPr>
            </w:rPrChange>
          </w:rPr>
          <w:delText xml:space="preserve"> in </w:delText>
        </w:r>
        <w:r w:rsidR="00374B6C" w:rsidRPr="007C3EDB" w:rsidDel="00613F3E">
          <w:rPr>
            <w:rFonts w:ascii="Bookman Old Style" w:hAnsi="Bookman Old Style"/>
            <w:szCs w:val="24"/>
            <w:rPrChange w:id="7958" w:author="Ashley Frank" w:date="2024-12-20T21:43:00Z">
              <w:rPr>
                <w:rFonts w:ascii="Bookman Old Style" w:hAnsi="Bookman Old Style"/>
                <w:sz w:val="32"/>
                <w:szCs w:val="32"/>
              </w:rPr>
            </w:rPrChange>
          </w:rPr>
          <w:delText>TV</w:delText>
        </w:r>
        <w:r w:rsidR="00D05F11" w:rsidRPr="007C3EDB" w:rsidDel="00613F3E">
          <w:rPr>
            <w:rFonts w:ascii="Bookman Old Style" w:hAnsi="Bookman Old Style"/>
            <w:szCs w:val="24"/>
            <w:rPrChange w:id="7959" w:author="Ashley Frank" w:date="2024-12-20T21:43:00Z">
              <w:rPr>
                <w:rFonts w:ascii="Bookman Old Style" w:hAnsi="Bookman Old Style"/>
                <w:sz w:val="32"/>
                <w:szCs w:val="32"/>
              </w:rPr>
            </w:rPrChange>
          </w:rPr>
          <w:delText xml:space="preserve"> programs</w:delText>
        </w:r>
      </w:del>
      <w:del w:id="7960" w:author="Ashley Frank" w:date="2024-12-31T04:53:00Z">
        <w:r w:rsidR="00D05F11" w:rsidRPr="007C3EDB" w:rsidDel="00613F3E">
          <w:rPr>
            <w:rFonts w:ascii="Bookman Old Style" w:hAnsi="Bookman Old Style"/>
            <w:szCs w:val="24"/>
            <w:rPrChange w:id="7961" w:author="Ashley Frank" w:date="2024-12-20T21:43:00Z">
              <w:rPr>
                <w:rFonts w:ascii="Bookman Old Style" w:hAnsi="Bookman Old Style"/>
                <w:sz w:val="32"/>
                <w:szCs w:val="32"/>
              </w:rPr>
            </w:rPrChange>
          </w:rPr>
          <w:delText xml:space="preserve">, their choice of </w:delText>
        </w:r>
        <w:r w:rsidR="00374B6C" w:rsidRPr="007C3EDB" w:rsidDel="00613F3E">
          <w:rPr>
            <w:rFonts w:ascii="Bookman Old Style" w:hAnsi="Bookman Old Style"/>
            <w:szCs w:val="24"/>
            <w:rPrChange w:id="7962" w:author="Ashley Frank" w:date="2024-12-20T21:43:00Z">
              <w:rPr>
                <w:rFonts w:ascii="Bookman Old Style" w:hAnsi="Bookman Old Style"/>
                <w:sz w:val="32"/>
                <w:szCs w:val="32"/>
              </w:rPr>
            </w:rPrChange>
          </w:rPr>
          <w:delText xml:space="preserve">a </w:delText>
        </w:r>
        <w:r w:rsidR="00D05F11" w:rsidRPr="007C3EDB" w:rsidDel="00613F3E">
          <w:rPr>
            <w:rFonts w:ascii="Bookman Old Style" w:hAnsi="Bookman Old Style"/>
            <w:szCs w:val="24"/>
            <w:rPrChange w:id="7963" w:author="Ashley Frank" w:date="2024-12-20T21:43:00Z">
              <w:rPr>
                <w:rFonts w:ascii="Bookman Old Style" w:hAnsi="Bookman Old Style"/>
                <w:sz w:val="32"/>
                <w:szCs w:val="32"/>
              </w:rPr>
            </w:rPrChange>
          </w:rPr>
          <w:delText>football team to ro</w:delText>
        </w:r>
        <w:r w:rsidR="00374B6C" w:rsidRPr="007C3EDB" w:rsidDel="00613F3E">
          <w:rPr>
            <w:rFonts w:ascii="Bookman Old Style" w:hAnsi="Bookman Old Style"/>
            <w:szCs w:val="24"/>
            <w:rPrChange w:id="7964" w:author="Ashley Frank" w:date="2024-12-20T21:43:00Z">
              <w:rPr>
                <w:rFonts w:ascii="Bookman Old Style" w:hAnsi="Bookman Old Style"/>
                <w:sz w:val="32"/>
                <w:szCs w:val="32"/>
              </w:rPr>
            </w:rPrChange>
          </w:rPr>
          <w:delText>o</w:delText>
        </w:r>
        <w:r w:rsidR="00D05F11" w:rsidRPr="007C3EDB" w:rsidDel="00613F3E">
          <w:rPr>
            <w:rFonts w:ascii="Bookman Old Style" w:hAnsi="Bookman Old Style"/>
            <w:szCs w:val="24"/>
            <w:rPrChange w:id="7965" w:author="Ashley Frank" w:date="2024-12-20T21:43:00Z">
              <w:rPr>
                <w:rFonts w:ascii="Bookman Old Style" w:hAnsi="Bookman Old Style"/>
                <w:sz w:val="32"/>
                <w:szCs w:val="32"/>
              </w:rPr>
            </w:rPrChange>
          </w:rPr>
          <w:delText>t for, or their taste in clothes</w:delText>
        </w:r>
      </w:del>
      <w:r w:rsidR="00D05F11" w:rsidRPr="007C3EDB">
        <w:rPr>
          <w:rFonts w:ascii="Bookman Old Style" w:hAnsi="Bookman Old Style"/>
          <w:szCs w:val="24"/>
          <w:rPrChange w:id="7966" w:author="Ashley Frank" w:date="2024-12-20T21:43:00Z">
            <w:rPr>
              <w:rFonts w:ascii="Bookman Old Style" w:hAnsi="Bookman Old Style"/>
              <w:sz w:val="32"/>
              <w:szCs w:val="32"/>
            </w:rPr>
          </w:rPrChange>
        </w:rPr>
        <w:t xml:space="preserve">. Couples who flourish will more often talk about what they believe about each other. These beliefs are what </w:t>
      </w:r>
      <w:r w:rsidR="00374B6C" w:rsidRPr="007C3EDB">
        <w:rPr>
          <w:rFonts w:ascii="Bookman Old Style" w:hAnsi="Bookman Old Style"/>
          <w:szCs w:val="24"/>
          <w:rPrChange w:id="7967" w:author="Ashley Frank" w:date="2024-12-20T21:43:00Z">
            <w:rPr>
              <w:rFonts w:ascii="Bookman Old Style" w:hAnsi="Bookman Old Style"/>
              <w:sz w:val="32"/>
              <w:szCs w:val="32"/>
            </w:rPr>
          </w:rPrChange>
        </w:rPr>
        <w:t xml:space="preserve">bring </w:t>
      </w:r>
      <w:r w:rsidR="00D05F11" w:rsidRPr="007C3EDB">
        <w:rPr>
          <w:rFonts w:ascii="Bookman Old Style" w:hAnsi="Bookman Old Style"/>
          <w:szCs w:val="24"/>
          <w:rPrChange w:id="7968" w:author="Ashley Frank" w:date="2024-12-20T21:43:00Z">
            <w:rPr>
              <w:rFonts w:ascii="Bookman Old Style" w:hAnsi="Bookman Old Style"/>
              <w:sz w:val="32"/>
              <w:szCs w:val="32"/>
            </w:rPr>
          </w:rPrChange>
        </w:rPr>
        <w:t>and ke</w:t>
      </w:r>
      <w:r w:rsidR="00374B6C" w:rsidRPr="007C3EDB">
        <w:rPr>
          <w:rFonts w:ascii="Bookman Old Style" w:hAnsi="Bookman Old Style"/>
          <w:szCs w:val="24"/>
          <w:rPrChange w:id="7969" w:author="Ashley Frank" w:date="2024-12-20T21:43:00Z">
            <w:rPr>
              <w:rFonts w:ascii="Bookman Old Style" w:hAnsi="Bookman Old Style"/>
              <w:sz w:val="32"/>
              <w:szCs w:val="32"/>
            </w:rPr>
          </w:rPrChange>
        </w:rPr>
        <w:t>ep</w:t>
      </w:r>
      <w:r w:rsidR="00D05F11" w:rsidRPr="007C3EDB">
        <w:rPr>
          <w:rFonts w:ascii="Bookman Old Style" w:hAnsi="Bookman Old Style"/>
          <w:szCs w:val="24"/>
          <w:rPrChange w:id="7970" w:author="Ashley Frank" w:date="2024-12-20T21:43:00Z">
            <w:rPr>
              <w:rFonts w:ascii="Bookman Old Style" w:hAnsi="Bookman Old Style"/>
              <w:sz w:val="32"/>
              <w:szCs w:val="32"/>
            </w:rPr>
          </w:rPrChange>
        </w:rPr>
        <w:t xml:space="preserve"> the relationship together. These are not often talked about with intent. Beliefs are t</w:t>
      </w:r>
      <w:r w:rsidRPr="007C3EDB">
        <w:rPr>
          <w:rFonts w:ascii="Bookman Old Style" w:hAnsi="Bookman Old Style"/>
          <w:szCs w:val="24"/>
          <w:rPrChange w:id="7971" w:author="Ashley Frank" w:date="2024-12-20T21:43:00Z">
            <w:rPr>
              <w:rFonts w:ascii="Bookman Old Style" w:hAnsi="Bookman Old Style"/>
              <w:sz w:val="32"/>
              <w:szCs w:val="32"/>
            </w:rPr>
          </w:rPrChange>
        </w:rPr>
        <w:t xml:space="preserve">hings like being loving, safe, handsome, beautiful, sexy, peaceful, likable, respectful, </w:t>
      </w:r>
      <w:r w:rsidR="001D546E" w:rsidRPr="007C3EDB">
        <w:rPr>
          <w:rFonts w:ascii="Bookman Old Style" w:hAnsi="Bookman Old Style"/>
          <w:szCs w:val="24"/>
          <w:rPrChange w:id="7972" w:author="Ashley Frank" w:date="2024-12-20T21:43:00Z">
            <w:rPr>
              <w:rFonts w:ascii="Bookman Old Style" w:hAnsi="Bookman Old Style"/>
              <w:sz w:val="32"/>
              <w:szCs w:val="32"/>
            </w:rPr>
          </w:rPrChange>
        </w:rPr>
        <w:t>satisfying</w:t>
      </w:r>
      <w:r w:rsidRPr="007C3EDB">
        <w:rPr>
          <w:rFonts w:ascii="Bookman Old Style" w:hAnsi="Bookman Old Style"/>
          <w:szCs w:val="24"/>
          <w:rPrChange w:id="7973" w:author="Ashley Frank" w:date="2024-12-20T21:43:00Z">
            <w:rPr>
              <w:rFonts w:ascii="Bookman Old Style" w:hAnsi="Bookman Old Style"/>
              <w:sz w:val="32"/>
              <w:szCs w:val="32"/>
            </w:rPr>
          </w:rPrChange>
        </w:rPr>
        <w:t xml:space="preserve">, hard-worker, funny, fun, ‘mine’, honest, dependable, etc. </w:t>
      </w:r>
      <w:r w:rsidR="00374B6C" w:rsidRPr="007C3EDB">
        <w:rPr>
          <w:rFonts w:ascii="Bookman Old Style" w:hAnsi="Bookman Old Style"/>
          <w:szCs w:val="24"/>
          <w:rPrChange w:id="7974" w:author="Ashley Frank" w:date="2024-12-20T21:43:00Z">
            <w:rPr>
              <w:rFonts w:ascii="Bookman Old Style" w:hAnsi="Bookman Old Style"/>
              <w:sz w:val="32"/>
              <w:szCs w:val="32"/>
            </w:rPr>
          </w:rPrChange>
        </w:rPr>
        <w:t>T</w:t>
      </w:r>
      <w:r w:rsidRPr="007C3EDB">
        <w:rPr>
          <w:rFonts w:ascii="Bookman Old Style" w:hAnsi="Bookman Old Style"/>
          <w:szCs w:val="24"/>
          <w:rPrChange w:id="7975" w:author="Ashley Frank" w:date="2024-12-20T21:43:00Z">
            <w:rPr>
              <w:rFonts w:ascii="Bookman Old Style" w:hAnsi="Bookman Old Style"/>
              <w:sz w:val="32"/>
              <w:szCs w:val="32"/>
            </w:rPr>
          </w:rPrChange>
        </w:rPr>
        <w:t xml:space="preserve">hink of what would happen to couples if their conversations </w:t>
      </w:r>
      <w:r w:rsidR="00374B6C" w:rsidRPr="007C3EDB">
        <w:rPr>
          <w:rFonts w:ascii="Bookman Old Style" w:hAnsi="Bookman Old Style"/>
          <w:szCs w:val="24"/>
          <w:rPrChange w:id="7976" w:author="Ashley Frank" w:date="2024-12-20T21:43:00Z">
            <w:rPr>
              <w:rFonts w:ascii="Bookman Old Style" w:hAnsi="Bookman Old Style"/>
              <w:sz w:val="32"/>
              <w:szCs w:val="32"/>
            </w:rPr>
          </w:rPrChange>
        </w:rPr>
        <w:t>we</w:t>
      </w:r>
      <w:r w:rsidRPr="007C3EDB">
        <w:rPr>
          <w:rFonts w:ascii="Bookman Old Style" w:hAnsi="Bookman Old Style"/>
          <w:szCs w:val="24"/>
          <w:rPrChange w:id="7977" w:author="Ashley Frank" w:date="2024-12-20T21:43:00Z">
            <w:rPr>
              <w:rFonts w:ascii="Bookman Old Style" w:hAnsi="Bookman Old Style"/>
              <w:sz w:val="32"/>
              <w:szCs w:val="32"/>
            </w:rPr>
          </w:rPrChange>
        </w:rPr>
        <w:t>re dominated by these beliefs that they have about each other! Too often, the conversations and attitudes are dominated by what they think about each other. These ‘thoughts’ are often accompanied by certain</w:t>
      </w:r>
      <w:ins w:id="7978" w:author="Ashley Frank" w:date="2024-12-31T04:54:00Z">
        <w:r w:rsidR="00613F3E">
          <w:rPr>
            <w:rFonts w:ascii="Bookman Old Style" w:hAnsi="Bookman Old Style"/>
            <w:szCs w:val="24"/>
          </w:rPr>
          <w:t xml:space="preserve"> </w:t>
        </w:r>
      </w:ins>
      <w:del w:id="7979" w:author="Ashley Frank" w:date="2024-12-31T04:54:00Z">
        <w:r w:rsidRPr="007C3EDB" w:rsidDel="00613F3E">
          <w:rPr>
            <w:rFonts w:ascii="Bookman Old Style" w:hAnsi="Bookman Old Style"/>
            <w:szCs w:val="24"/>
            <w:rPrChange w:id="7980" w:author="Ashley Frank" w:date="2024-12-20T21:43:00Z">
              <w:rPr>
                <w:rFonts w:ascii="Bookman Old Style" w:hAnsi="Bookman Old Style"/>
                <w:sz w:val="32"/>
                <w:szCs w:val="32"/>
              </w:rPr>
            </w:rPrChange>
          </w:rPr>
          <w:delText>…</w:delText>
        </w:r>
      </w:del>
      <w:r w:rsidRPr="007C3EDB">
        <w:rPr>
          <w:rFonts w:ascii="Bookman Old Style" w:hAnsi="Bookman Old Style"/>
          <w:szCs w:val="24"/>
          <w:rPrChange w:id="7981" w:author="Ashley Frank" w:date="2024-12-20T21:43:00Z">
            <w:rPr>
              <w:rFonts w:ascii="Bookman Old Style" w:hAnsi="Bookman Old Style"/>
              <w:sz w:val="32"/>
              <w:szCs w:val="32"/>
            </w:rPr>
          </w:rPrChange>
        </w:rPr>
        <w:t>colorful metaphors, to say it gently!</w:t>
      </w:r>
    </w:p>
    <w:p w14:paraId="0D874E36" w14:textId="77777777" w:rsidR="0068205D" w:rsidRDefault="0068205D" w:rsidP="00734DBC">
      <w:pPr>
        <w:pStyle w:val="BodyText"/>
        <w:spacing w:line="360" w:lineRule="auto"/>
        <w:rPr>
          <w:ins w:id="7982" w:author="Ashley Frank" w:date="2024-12-31T04:43:00Z"/>
          <w:rFonts w:ascii="Bookman Old Style" w:hAnsi="Bookman Old Style"/>
          <w:szCs w:val="24"/>
        </w:rPr>
      </w:pPr>
    </w:p>
    <w:p w14:paraId="31E7F21D" w14:textId="546B17FF" w:rsidR="00E76EF7" w:rsidRPr="007C3EDB" w:rsidRDefault="003E456C" w:rsidP="00734DBC">
      <w:pPr>
        <w:pStyle w:val="BodyText"/>
        <w:spacing w:line="360" w:lineRule="auto"/>
        <w:rPr>
          <w:rFonts w:ascii="Bookman Old Style" w:hAnsi="Bookman Old Style"/>
          <w:szCs w:val="24"/>
          <w:rPrChange w:id="7983" w:author="Ashley Frank" w:date="2024-12-20T21:43:00Z">
            <w:rPr>
              <w:rFonts w:ascii="Bookman Old Style" w:hAnsi="Bookman Old Style"/>
              <w:sz w:val="32"/>
              <w:szCs w:val="32"/>
            </w:rPr>
          </w:rPrChange>
        </w:rPr>
      </w:pPr>
      <w:r w:rsidRPr="007C3EDB">
        <w:rPr>
          <w:rFonts w:ascii="Bookman Old Style" w:hAnsi="Bookman Old Style"/>
          <w:szCs w:val="24"/>
          <w:rPrChange w:id="7984" w:author="Ashley Frank" w:date="2024-12-20T21:43:00Z">
            <w:rPr>
              <w:rFonts w:ascii="Bookman Old Style" w:hAnsi="Bookman Old Style"/>
              <w:sz w:val="32"/>
              <w:szCs w:val="32"/>
            </w:rPr>
          </w:rPrChange>
        </w:rPr>
        <w:t>The</w:t>
      </w:r>
      <w:ins w:id="7985" w:author="Ashley Frank" w:date="2024-12-31T04:54:00Z">
        <w:r w:rsidR="00613F3E">
          <w:rPr>
            <w:rFonts w:ascii="Bookman Old Style" w:hAnsi="Bookman Old Style"/>
            <w:szCs w:val="24"/>
          </w:rPr>
          <w:t xml:space="preserve"> ultimate</w:t>
        </w:r>
      </w:ins>
      <w:r w:rsidRPr="007C3EDB">
        <w:rPr>
          <w:rFonts w:ascii="Bookman Old Style" w:hAnsi="Bookman Old Style"/>
          <w:szCs w:val="24"/>
          <w:rPrChange w:id="7986" w:author="Ashley Frank" w:date="2024-12-20T21:43:00Z">
            <w:rPr>
              <w:rFonts w:ascii="Bookman Old Style" w:hAnsi="Bookman Old Style"/>
              <w:sz w:val="32"/>
              <w:szCs w:val="32"/>
            </w:rPr>
          </w:rPrChange>
        </w:rPr>
        <w:t xml:space="preserve"> goal </w:t>
      </w:r>
      <w:r w:rsidR="00374B6C" w:rsidRPr="007C3EDB">
        <w:rPr>
          <w:rFonts w:ascii="Bookman Old Style" w:hAnsi="Bookman Old Style"/>
          <w:szCs w:val="24"/>
          <w:rPrChange w:id="7987" w:author="Ashley Frank" w:date="2024-12-20T21:43:00Z">
            <w:rPr>
              <w:rFonts w:ascii="Bookman Old Style" w:hAnsi="Bookman Old Style"/>
              <w:sz w:val="32"/>
              <w:szCs w:val="32"/>
            </w:rPr>
          </w:rPrChange>
        </w:rPr>
        <w:t>of</w:t>
      </w:r>
      <w:r w:rsidRPr="007C3EDB">
        <w:rPr>
          <w:rFonts w:ascii="Bookman Old Style" w:hAnsi="Bookman Old Style"/>
          <w:szCs w:val="24"/>
          <w:rPrChange w:id="7988" w:author="Ashley Frank" w:date="2024-12-20T21:43:00Z">
            <w:rPr>
              <w:rFonts w:ascii="Bookman Old Style" w:hAnsi="Bookman Old Style"/>
              <w:sz w:val="32"/>
              <w:szCs w:val="32"/>
            </w:rPr>
          </w:rPrChange>
        </w:rPr>
        <w:t xml:space="preserve"> the relationship is </w:t>
      </w:r>
      <w:r w:rsidR="00374B6C" w:rsidRPr="007C3EDB">
        <w:rPr>
          <w:rFonts w:ascii="Bookman Old Style" w:hAnsi="Bookman Old Style"/>
          <w:szCs w:val="24"/>
          <w:rPrChange w:id="7989" w:author="Ashley Frank" w:date="2024-12-20T21:43:00Z">
            <w:rPr>
              <w:rFonts w:ascii="Bookman Old Style" w:hAnsi="Bookman Old Style"/>
              <w:sz w:val="32"/>
              <w:szCs w:val="32"/>
            </w:rPr>
          </w:rPrChange>
        </w:rPr>
        <w:t>c</w:t>
      </w:r>
      <w:r w:rsidRPr="007C3EDB">
        <w:rPr>
          <w:rFonts w:ascii="Bookman Old Style" w:hAnsi="Bookman Old Style"/>
          <w:szCs w:val="24"/>
          <w:rPrChange w:id="7990" w:author="Ashley Frank" w:date="2024-12-20T21:43:00Z">
            <w:rPr>
              <w:rFonts w:ascii="Bookman Old Style" w:hAnsi="Bookman Old Style"/>
              <w:sz w:val="32"/>
              <w:szCs w:val="32"/>
            </w:rPr>
          </w:rPrChange>
        </w:rPr>
        <w:t xml:space="preserve">onnectedness. Our society has often defined a committed relationship as two people learning how to </w:t>
      </w:r>
      <w:r w:rsidRPr="00613F3E">
        <w:rPr>
          <w:rFonts w:ascii="Bookman Old Style" w:hAnsi="Bookman Old Style"/>
          <w:i/>
          <w:iCs/>
          <w:szCs w:val="24"/>
          <w:rPrChange w:id="7991" w:author="Ashley Frank" w:date="2024-12-31T04:55:00Z">
            <w:rPr>
              <w:rFonts w:ascii="Bookman Old Style" w:hAnsi="Bookman Old Style"/>
              <w:sz w:val="32"/>
              <w:szCs w:val="32"/>
            </w:rPr>
          </w:rPrChange>
        </w:rPr>
        <w:t>coexist</w:t>
      </w:r>
      <w:r w:rsidRPr="007C3EDB">
        <w:rPr>
          <w:rFonts w:ascii="Bookman Old Style" w:hAnsi="Bookman Old Style"/>
          <w:szCs w:val="24"/>
          <w:rPrChange w:id="7992" w:author="Ashley Frank" w:date="2024-12-20T21:43:00Z">
            <w:rPr>
              <w:rFonts w:ascii="Bookman Old Style" w:hAnsi="Bookman Old Style"/>
              <w:sz w:val="32"/>
              <w:szCs w:val="32"/>
            </w:rPr>
          </w:rPrChange>
        </w:rPr>
        <w:t xml:space="preserve">. </w:t>
      </w:r>
      <w:r w:rsidR="00374B6C" w:rsidRPr="007C3EDB">
        <w:rPr>
          <w:rFonts w:ascii="Bookman Old Style" w:hAnsi="Bookman Old Style"/>
          <w:szCs w:val="24"/>
          <w:rPrChange w:id="7993" w:author="Ashley Frank" w:date="2024-12-20T21:43:00Z">
            <w:rPr>
              <w:rFonts w:ascii="Bookman Old Style" w:hAnsi="Bookman Old Style"/>
              <w:sz w:val="32"/>
              <w:szCs w:val="32"/>
            </w:rPr>
          </w:rPrChange>
        </w:rPr>
        <w:t xml:space="preserve">However, I </w:t>
      </w:r>
      <w:ins w:id="7994" w:author="Ashley Frank" w:date="2024-12-31T04:54:00Z">
        <w:r w:rsidR="00613F3E">
          <w:rPr>
            <w:rFonts w:ascii="Bookman Old Style" w:hAnsi="Bookman Old Style"/>
            <w:szCs w:val="24"/>
          </w:rPr>
          <w:t xml:space="preserve">disagree. I </w:t>
        </w:r>
      </w:ins>
      <w:r w:rsidR="00374B6C" w:rsidRPr="007C3EDB">
        <w:rPr>
          <w:rFonts w:ascii="Bookman Old Style" w:hAnsi="Bookman Old Style"/>
          <w:szCs w:val="24"/>
          <w:rPrChange w:id="7995" w:author="Ashley Frank" w:date="2024-12-20T21:43:00Z">
            <w:rPr>
              <w:rFonts w:ascii="Bookman Old Style" w:hAnsi="Bookman Old Style"/>
              <w:sz w:val="32"/>
              <w:szCs w:val="32"/>
            </w:rPr>
          </w:rPrChange>
        </w:rPr>
        <w:t xml:space="preserve">think that this </w:t>
      </w:r>
      <w:ins w:id="7996" w:author="Ashley Frank" w:date="2024-12-31T04:54:00Z">
        <w:r w:rsidR="00613F3E">
          <w:rPr>
            <w:rFonts w:ascii="Bookman Old Style" w:hAnsi="Bookman Old Style"/>
            <w:szCs w:val="24"/>
          </w:rPr>
          <w:t xml:space="preserve">isn’t a </w:t>
        </w:r>
      </w:ins>
      <w:del w:id="7997" w:author="Ashley Frank" w:date="2024-12-31T04:54:00Z">
        <w:r w:rsidR="00374B6C" w:rsidRPr="007C3EDB" w:rsidDel="00613F3E">
          <w:rPr>
            <w:rFonts w:ascii="Bookman Old Style" w:hAnsi="Bookman Old Style"/>
            <w:szCs w:val="24"/>
            <w:rPrChange w:id="7998" w:author="Ashley Frank" w:date="2024-12-20T21:43:00Z">
              <w:rPr>
                <w:rFonts w:ascii="Bookman Old Style" w:hAnsi="Bookman Old Style"/>
                <w:sz w:val="32"/>
                <w:szCs w:val="32"/>
              </w:rPr>
            </w:rPrChange>
          </w:rPr>
          <w:delText xml:space="preserve">can </w:delText>
        </w:r>
        <w:r w:rsidRPr="007C3EDB" w:rsidDel="00613F3E">
          <w:rPr>
            <w:rFonts w:ascii="Bookman Old Style" w:hAnsi="Bookman Old Style"/>
            <w:szCs w:val="24"/>
            <w:rPrChange w:id="7999" w:author="Ashley Frank" w:date="2024-12-20T21:43:00Z">
              <w:rPr>
                <w:rFonts w:ascii="Bookman Old Style" w:hAnsi="Bookman Old Style"/>
                <w:sz w:val="32"/>
                <w:szCs w:val="32"/>
              </w:rPr>
            </w:rPrChange>
          </w:rPr>
          <w:delText xml:space="preserve">never be the </w:delText>
        </w:r>
      </w:del>
      <w:r w:rsidRPr="007C3EDB">
        <w:rPr>
          <w:rFonts w:ascii="Bookman Old Style" w:hAnsi="Bookman Old Style"/>
          <w:szCs w:val="24"/>
          <w:rPrChange w:id="8000" w:author="Ashley Frank" w:date="2024-12-20T21:43:00Z">
            <w:rPr>
              <w:rFonts w:ascii="Bookman Old Style" w:hAnsi="Bookman Old Style"/>
              <w:sz w:val="32"/>
              <w:szCs w:val="32"/>
            </w:rPr>
          </w:rPrChange>
        </w:rPr>
        <w:t xml:space="preserve">definition of a committed relationship. </w:t>
      </w:r>
      <w:r w:rsidRPr="00613F3E">
        <w:rPr>
          <w:rFonts w:ascii="Bookman Old Style" w:hAnsi="Bookman Old Style"/>
          <w:i/>
          <w:iCs/>
          <w:szCs w:val="24"/>
          <w:rPrChange w:id="8001" w:author="Ashley Frank" w:date="2024-12-31T04:55:00Z">
            <w:rPr>
              <w:rFonts w:ascii="Bookman Old Style" w:hAnsi="Bookman Old Style"/>
              <w:sz w:val="32"/>
              <w:szCs w:val="32"/>
            </w:rPr>
          </w:rPrChange>
        </w:rPr>
        <w:t xml:space="preserve">The definition of a committed relationship has to be two people </w:t>
      </w:r>
      <w:r w:rsidRPr="00613F3E">
        <w:rPr>
          <w:rFonts w:ascii="Bookman Old Style" w:hAnsi="Bookman Old Style"/>
          <w:i/>
          <w:iCs/>
          <w:szCs w:val="24"/>
          <w:rPrChange w:id="8002" w:author="Ashley Frank" w:date="2024-12-31T04:55:00Z">
            <w:rPr>
              <w:rFonts w:ascii="Bookman Old Style" w:hAnsi="Bookman Old Style"/>
              <w:sz w:val="32"/>
              <w:szCs w:val="32"/>
            </w:rPr>
          </w:rPrChange>
        </w:rPr>
        <w:lastRenderedPageBreak/>
        <w:t>learning how to connect</w:t>
      </w:r>
      <w:r w:rsidRPr="007C3EDB">
        <w:rPr>
          <w:rFonts w:ascii="Bookman Old Style" w:hAnsi="Bookman Old Style"/>
          <w:szCs w:val="24"/>
          <w:rPrChange w:id="8003" w:author="Ashley Frank" w:date="2024-12-20T21:43:00Z">
            <w:rPr>
              <w:rFonts w:ascii="Bookman Old Style" w:hAnsi="Bookman Old Style"/>
              <w:sz w:val="32"/>
              <w:szCs w:val="32"/>
            </w:rPr>
          </w:rPrChange>
        </w:rPr>
        <w:t>. It is in this connection that you will find love, peace, happiness, safety, respect</w:t>
      </w:r>
      <w:r w:rsidR="00374B6C" w:rsidRPr="007C3EDB">
        <w:rPr>
          <w:rFonts w:ascii="Bookman Old Style" w:hAnsi="Bookman Old Style"/>
          <w:szCs w:val="24"/>
          <w:rPrChange w:id="8004" w:author="Ashley Frank" w:date="2024-12-20T21:43:00Z">
            <w:rPr>
              <w:rFonts w:ascii="Bookman Old Style" w:hAnsi="Bookman Old Style"/>
              <w:sz w:val="32"/>
              <w:szCs w:val="32"/>
            </w:rPr>
          </w:rPrChange>
        </w:rPr>
        <w:t>,</w:t>
      </w:r>
      <w:r w:rsidRPr="007C3EDB">
        <w:rPr>
          <w:rFonts w:ascii="Bookman Old Style" w:hAnsi="Bookman Old Style"/>
          <w:szCs w:val="24"/>
          <w:rPrChange w:id="8005" w:author="Ashley Frank" w:date="2024-12-20T21:43:00Z">
            <w:rPr>
              <w:rFonts w:ascii="Bookman Old Style" w:hAnsi="Bookman Old Style"/>
              <w:sz w:val="32"/>
              <w:szCs w:val="32"/>
            </w:rPr>
          </w:rPrChange>
        </w:rPr>
        <w:t xml:space="preserve"> and closeness. </w:t>
      </w:r>
    </w:p>
    <w:p w14:paraId="39AC8E73" w14:textId="030DBF21" w:rsidR="003E456C" w:rsidRPr="007C3EDB" w:rsidRDefault="003E456C" w:rsidP="00734DBC">
      <w:pPr>
        <w:pStyle w:val="BodyText"/>
        <w:spacing w:line="360" w:lineRule="auto"/>
        <w:rPr>
          <w:ins w:id="8006" w:author="Ashley Frank" w:date="2024-12-19T22:26:00Z"/>
          <w:rFonts w:ascii="Bookman Old Style" w:hAnsi="Bookman Old Style"/>
          <w:szCs w:val="24"/>
          <w:rPrChange w:id="8007" w:author="Ashley Frank" w:date="2024-12-20T21:43:00Z">
            <w:rPr>
              <w:ins w:id="8008" w:author="Ashley Frank" w:date="2024-12-19T22:26:00Z"/>
              <w:rFonts w:ascii="Bookman Old Style" w:hAnsi="Bookman Old Style"/>
              <w:sz w:val="32"/>
              <w:szCs w:val="32"/>
            </w:rPr>
          </w:rPrChange>
        </w:rPr>
      </w:pPr>
    </w:p>
    <w:p w14:paraId="2D31A7EE" w14:textId="77777777" w:rsidR="00F11AB1" w:rsidRPr="007C3EDB" w:rsidRDefault="00F11AB1" w:rsidP="00F11AB1">
      <w:pPr>
        <w:pStyle w:val="BodyText"/>
        <w:rPr>
          <w:ins w:id="8009" w:author="Ashley Frank" w:date="2024-12-19T22:26:00Z"/>
          <w:rFonts w:ascii="Bookman Old Style" w:hAnsi="Bookman Old Style"/>
          <w:b/>
          <w:bCs/>
          <w:szCs w:val="24"/>
          <w:u w:val="single"/>
          <w:rPrChange w:id="8010" w:author="Ashley Frank" w:date="2024-12-20T21:43:00Z">
            <w:rPr>
              <w:ins w:id="8011" w:author="Ashley Frank" w:date="2024-12-19T22:26:00Z"/>
              <w:rFonts w:ascii="Bookman Old Style" w:hAnsi="Bookman Old Style"/>
              <w:b/>
              <w:bCs/>
              <w:sz w:val="32"/>
              <w:szCs w:val="32"/>
              <w:u w:val="single"/>
            </w:rPr>
          </w:rPrChange>
        </w:rPr>
      </w:pPr>
      <w:ins w:id="8012" w:author="Ashley Frank" w:date="2024-12-19T22:26:00Z">
        <w:r w:rsidRPr="007C3EDB">
          <w:rPr>
            <w:rFonts w:ascii="Bookman Old Style" w:hAnsi="Bookman Old Style"/>
            <w:b/>
            <w:bCs/>
            <w:szCs w:val="24"/>
            <w:u w:val="single"/>
            <w:rPrChange w:id="8013" w:author="Ashley Frank" w:date="2024-12-20T21:43:00Z">
              <w:rPr>
                <w:rFonts w:ascii="Bookman Old Style" w:hAnsi="Bookman Old Style"/>
                <w:b/>
                <w:bCs/>
                <w:sz w:val="32"/>
                <w:szCs w:val="32"/>
                <w:u w:val="single"/>
              </w:rPr>
            </w:rPrChange>
          </w:rPr>
          <w:t>Reflection Prompts</w:t>
        </w:r>
      </w:ins>
    </w:p>
    <w:p w14:paraId="46C77250" w14:textId="77777777" w:rsidR="00F11AB1" w:rsidRPr="007C3EDB" w:rsidRDefault="00F11AB1" w:rsidP="00F11AB1">
      <w:pPr>
        <w:pStyle w:val="BodyText"/>
        <w:numPr>
          <w:ilvl w:val="0"/>
          <w:numId w:val="19"/>
        </w:numPr>
        <w:spacing w:line="360" w:lineRule="auto"/>
        <w:rPr>
          <w:ins w:id="8014" w:author="Ashley Frank" w:date="2024-12-19T22:26:00Z"/>
          <w:rFonts w:ascii="Bookman Old Style" w:hAnsi="Bookman Old Style"/>
          <w:szCs w:val="24"/>
          <w:lang w:val="en-GB"/>
          <w:rPrChange w:id="8015" w:author="Ashley Frank" w:date="2024-12-20T21:43:00Z">
            <w:rPr>
              <w:ins w:id="8016" w:author="Ashley Frank" w:date="2024-12-19T22:26:00Z"/>
              <w:rFonts w:ascii="Bookman Old Style" w:hAnsi="Bookman Old Style"/>
              <w:sz w:val="32"/>
              <w:szCs w:val="32"/>
              <w:lang w:val="en-GB"/>
            </w:rPr>
          </w:rPrChange>
        </w:rPr>
      </w:pPr>
      <w:ins w:id="8017" w:author="Ashley Frank" w:date="2024-12-19T22:26:00Z">
        <w:r w:rsidRPr="007C3EDB">
          <w:rPr>
            <w:rFonts w:ascii="Bookman Old Style" w:hAnsi="Bookman Old Style"/>
            <w:szCs w:val="24"/>
            <w:lang w:val="en-GB"/>
            <w:rPrChange w:id="8018" w:author="Ashley Frank" w:date="2024-12-20T21:43:00Z">
              <w:rPr>
                <w:rFonts w:ascii="Bookman Old Style" w:hAnsi="Bookman Old Style"/>
                <w:sz w:val="32"/>
                <w:szCs w:val="32"/>
                <w:lang w:val="en-GB"/>
              </w:rPr>
            </w:rPrChange>
          </w:rPr>
          <w:t>How do you balance worldly challenges with spiritual growth?</w:t>
        </w:r>
      </w:ins>
    </w:p>
    <w:p w14:paraId="6C793D9A" w14:textId="77777777" w:rsidR="00F11AB1" w:rsidRPr="007C3EDB" w:rsidRDefault="00F11AB1" w:rsidP="00F11AB1">
      <w:pPr>
        <w:pStyle w:val="BodyText"/>
        <w:numPr>
          <w:ilvl w:val="0"/>
          <w:numId w:val="19"/>
        </w:numPr>
        <w:spacing w:line="360" w:lineRule="auto"/>
        <w:rPr>
          <w:ins w:id="8019" w:author="Ashley Frank" w:date="2024-12-19T22:26:00Z"/>
          <w:rFonts w:ascii="Bookman Old Style" w:hAnsi="Bookman Old Style"/>
          <w:szCs w:val="24"/>
          <w:lang w:val="en-GB"/>
          <w:rPrChange w:id="8020" w:author="Ashley Frank" w:date="2024-12-20T21:43:00Z">
            <w:rPr>
              <w:ins w:id="8021" w:author="Ashley Frank" w:date="2024-12-19T22:26:00Z"/>
              <w:rFonts w:ascii="Bookman Old Style" w:hAnsi="Bookman Old Style"/>
              <w:sz w:val="32"/>
              <w:szCs w:val="32"/>
              <w:lang w:val="en-GB"/>
            </w:rPr>
          </w:rPrChange>
        </w:rPr>
      </w:pPr>
      <w:ins w:id="8022" w:author="Ashley Frank" w:date="2024-12-19T22:26:00Z">
        <w:r w:rsidRPr="007C3EDB">
          <w:rPr>
            <w:rFonts w:ascii="Bookman Old Style" w:hAnsi="Bookman Old Style"/>
            <w:szCs w:val="24"/>
            <w:lang w:val="en-GB"/>
            <w:rPrChange w:id="8023" w:author="Ashley Frank" w:date="2024-12-20T21:43:00Z">
              <w:rPr>
                <w:rFonts w:ascii="Bookman Old Style" w:hAnsi="Bookman Old Style"/>
                <w:sz w:val="32"/>
                <w:szCs w:val="32"/>
                <w:lang w:val="en-GB"/>
              </w:rPr>
            </w:rPrChange>
          </w:rPr>
          <w:t>Reflect on your favorite Bible verse or hymn. How does it inspire your journey?</w:t>
        </w:r>
      </w:ins>
    </w:p>
    <w:p w14:paraId="023D3549" w14:textId="02247B4B" w:rsidR="00F11AB1" w:rsidRPr="007C3EDB" w:rsidRDefault="00F11AB1" w:rsidP="00F11AB1">
      <w:pPr>
        <w:pStyle w:val="BodyText"/>
        <w:numPr>
          <w:ilvl w:val="0"/>
          <w:numId w:val="19"/>
        </w:numPr>
        <w:spacing w:line="360" w:lineRule="auto"/>
        <w:rPr>
          <w:ins w:id="8024" w:author="Ashley Frank" w:date="2024-12-19T22:26:00Z"/>
          <w:rFonts w:ascii="Bookman Old Style" w:hAnsi="Bookman Old Style"/>
          <w:szCs w:val="24"/>
          <w:lang w:val="en-GB"/>
          <w:rPrChange w:id="8025" w:author="Ashley Frank" w:date="2024-12-20T21:43:00Z">
            <w:rPr>
              <w:ins w:id="8026" w:author="Ashley Frank" w:date="2024-12-19T22:26:00Z"/>
              <w:rFonts w:ascii="Bookman Old Style" w:hAnsi="Bookman Old Style"/>
              <w:sz w:val="32"/>
              <w:szCs w:val="32"/>
              <w:lang w:val="en-GB"/>
            </w:rPr>
          </w:rPrChange>
        </w:rPr>
      </w:pPr>
      <w:ins w:id="8027" w:author="Ashley Frank" w:date="2024-12-19T22:26:00Z">
        <w:r w:rsidRPr="007C3EDB">
          <w:rPr>
            <w:rFonts w:ascii="Bookman Old Style" w:hAnsi="Bookman Old Style"/>
            <w:szCs w:val="24"/>
            <w:lang w:val="en-GB"/>
            <w:rPrChange w:id="8028" w:author="Ashley Frank" w:date="2024-12-20T21:43:00Z">
              <w:rPr>
                <w:rFonts w:ascii="Bookman Old Style" w:hAnsi="Bookman Old Style"/>
                <w:sz w:val="32"/>
                <w:szCs w:val="32"/>
                <w:lang w:val="en-GB"/>
              </w:rPr>
            </w:rPrChange>
          </w:rPr>
          <w:t>Write a prayer or letter to God about an area in your life where you seek growth or clarity</w:t>
        </w:r>
      </w:ins>
      <w:ins w:id="8029" w:author="Ashley Frank" w:date="2024-12-21T03:51:00Z">
        <w:r w:rsidR="00B312E4">
          <w:rPr>
            <w:rFonts w:ascii="Bookman Old Style" w:hAnsi="Bookman Old Style"/>
            <w:szCs w:val="24"/>
            <w:lang w:val="en-GB"/>
          </w:rPr>
          <w:t>.</w:t>
        </w:r>
      </w:ins>
    </w:p>
    <w:p w14:paraId="416A1307" w14:textId="1CC61F2C" w:rsidR="00F11AB1" w:rsidRPr="007C3EDB" w:rsidRDefault="00F11AB1" w:rsidP="00734DBC">
      <w:pPr>
        <w:pStyle w:val="BodyText"/>
        <w:spacing w:line="360" w:lineRule="auto"/>
        <w:rPr>
          <w:ins w:id="8030" w:author="Ashley Frank" w:date="2024-12-19T22:26:00Z"/>
          <w:rFonts w:ascii="Bookman Old Style" w:hAnsi="Bookman Old Style"/>
          <w:szCs w:val="24"/>
          <w:rPrChange w:id="8031" w:author="Ashley Frank" w:date="2024-12-20T21:43:00Z">
            <w:rPr>
              <w:ins w:id="8032" w:author="Ashley Frank" w:date="2024-12-19T22:26:00Z"/>
              <w:rFonts w:ascii="Bookman Old Style" w:hAnsi="Bookman Old Style"/>
              <w:sz w:val="32"/>
              <w:szCs w:val="32"/>
            </w:rPr>
          </w:rPrChange>
        </w:rPr>
      </w:pPr>
    </w:p>
    <w:p w14:paraId="77A6A5AF" w14:textId="77777777" w:rsidR="00F11AB1" w:rsidRPr="007C3EDB" w:rsidRDefault="00F11AB1" w:rsidP="00734DBC">
      <w:pPr>
        <w:pStyle w:val="BodyText"/>
        <w:spacing w:line="360" w:lineRule="auto"/>
        <w:rPr>
          <w:rFonts w:ascii="Bookman Old Style" w:hAnsi="Bookman Old Style"/>
          <w:szCs w:val="24"/>
          <w:rPrChange w:id="8033" w:author="Ashley Frank" w:date="2024-12-20T21:43:00Z">
            <w:rPr>
              <w:rFonts w:ascii="Bookman Old Style" w:hAnsi="Bookman Old Style"/>
              <w:sz w:val="32"/>
              <w:szCs w:val="32"/>
            </w:rPr>
          </w:rPrChange>
        </w:rPr>
      </w:pPr>
    </w:p>
    <w:p w14:paraId="09CCB1BB" w14:textId="69A82054" w:rsidR="003E456C" w:rsidRPr="007C3EDB" w:rsidRDefault="003E456C">
      <w:pPr>
        <w:tabs>
          <w:tab w:val="clear" w:pos="360"/>
          <w:tab w:val="clear" w:pos="9360"/>
        </w:tabs>
        <w:rPr>
          <w:rFonts w:ascii="Bookman Old Style" w:hAnsi="Bookman Old Style"/>
          <w:szCs w:val="24"/>
          <w:rPrChange w:id="8034" w:author="Ashley Frank" w:date="2024-12-20T21:43:00Z">
            <w:rPr>
              <w:rFonts w:ascii="Bookman Old Style" w:hAnsi="Bookman Old Style"/>
              <w:sz w:val="32"/>
              <w:szCs w:val="32"/>
            </w:rPr>
          </w:rPrChange>
        </w:rPr>
      </w:pPr>
      <w:r w:rsidRPr="007C3EDB">
        <w:rPr>
          <w:rFonts w:ascii="Bookman Old Style" w:hAnsi="Bookman Old Style"/>
          <w:szCs w:val="24"/>
          <w:rPrChange w:id="8035" w:author="Ashley Frank" w:date="2024-12-20T21:43:00Z">
            <w:rPr>
              <w:rFonts w:ascii="Bookman Old Style" w:hAnsi="Bookman Old Style"/>
              <w:sz w:val="32"/>
              <w:szCs w:val="32"/>
            </w:rPr>
          </w:rPrChange>
        </w:rPr>
        <w:br w:type="page"/>
      </w:r>
    </w:p>
    <w:p w14:paraId="71ED385D" w14:textId="77777777" w:rsidR="003E456C" w:rsidRPr="007C3EDB" w:rsidRDefault="003E456C" w:rsidP="00A934FF">
      <w:pPr>
        <w:pStyle w:val="BodyText"/>
        <w:spacing w:line="360" w:lineRule="auto"/>
        <w:rPr>
          <w:rFonts w:ascii="Bookman Old Style" w:hAnsi="Bookman Old Style"/>
          <w:szCs w:val="24"/>
          <w:rPrChange w:id="8036" w:author="Ashley Frank" w:date="2024-12-20T21:43:00Z">
            <w:rPr>
              <w:rFonts w:ascii="Bookman Old Style" w:hAnsi="Bookman Old Style"/>
              <w:sz w:val="32"/>
              <w:szCs w:val="32"/>
            </w:rPr>
          </w:rPrChange>
        </w:rPr>
      </w:pPr>
    </w:p>
    <w:p w14:paraId="0EB65D9F" w14:textId="77777777" w:rsidR="003E456C" w:rsidRPr="007C3EDB" w:rsidRDefault="003E456C" w:rsidP="00A934FF">
      <w:pPr>
        <w:tabs>
          <w:tab w:val="clear" w:pos="360"/>
          <w:tab w:val="clear" w:pos="9360"/>
        </w:tabs>
        <w:autoSpaceDE w:val="0"/>
        <w:autoSpaceDN w:val="0"/>
        <w:adjustRightInd w:val="0"/>
        <w:spacing w:line="360" w:lineRule="auto"/>
        <w:rPr>
          <w:rFonts w:ascii="Bookman Old Style" w:hAnsi="Bookman Old Style" w:cs="MyriadPro-Bold"/>
          <w:b/>
          <w:bCs/>
          <w:color w:val="000000"/>
          <w:szCs w:val="24"/>
          <w:rPrChange w:id="8037" w:author="Ashley Frank" w:date="2024-12-20T21:43:00Z">
            <w:rPr>
              <w:rFonts w:ascii="Bookman Old Style" w:hAnsi="Bookman Old Style" w:cs="MyriadPro-Bold"/>
              <w:b/>
              <w:bCs/>
              <w:color w:val="000000"/>
              <w:sz w:val="32"/>
              <w:szCs w:val="32"/>
            </w:rPr>
          </w:rPrChange>
        </w:rPr>
      </w:pPr>
      <w:r w:rsidRPr="007C3EDB">
        <w:rPr>
          <w:rFonts w:ascii="Bookman Old Style" w:hAnsi="Bookman Old Style" w:cs="MyriadPro-Bold"/>
          <w:b/>
          <w:bCs/>
          <w:color w:val="000000"/>
          <w:szCs w:val="24"/>
          <w:rPrChange w:id="8038" w:author="Ashley Frank" w:date="2024-12-20T21:43:00Z">
            <w:rPr>
              <w:rFonts w:ascii="Bookman Old Style" w:hAnsi="Bookman Old Style" w:cs="MyriadPro-Bold"/>
              <w:b/>
              <w:bCs/>
              <w:color w:val="000000"/>
              <w:sz w:val="32"/>
              <w:szCs w:val="32"/>
            </w:rPr>
          </w:rPrChange>
        </w:rPr>
        <w:t>Assertive Communication</w:t>
      </w:r>
    </w:p>
    <w:p w14:paraId="053247B3" w14:textId="68740AC3" w:rsidR="003E456C" w:rsidRPr="007C3EDB" w:rsidRDefault="003E456C" w:rsidP="00A934FF">
      <w:pPr>
        <w:tabs>
          <w:tab w:val="clear" w:pos="360"/>
          <w:tab w:val="clear" w:pos="9360"/>
        </w:tabs>
        <w:autoSpaceDE w:val="0"/>
        <w:autoSpaceDN w:val="0"/>
        <w:adjustRightInd w:val="0"/>
        <w:spacing w:line="360" w:lineRule="auto"/>
        <w:rPr>
          <w:rFonts w:ascii="Bookman Old Style" w:hAnsi="Bookman Old Style" w:cs="HelveticaNeue-Bold"/>
          <w:b/>
          <w:bCs/>
          <w:color w:val="231F20"/>
          <w:szCs w:val="24"/>
          <w:rPrChange w:id="8039" w:author="Ashley Frank" w:date="2024-12-20T21:43:00Z">
            <w:rPr>
              <w:rFonts w:ascii="Bookman Old Style" w:hAnsi="Bookman Old Style" w:cs="HelveticaNeue-Bold"/>
              <w:b/>
              <w:bCs/>
              <w:color w:val="231F20"/>
              <w:sz w:val="32"/>
              <w:szCs w:val="32"/>
            </w:rPr>
          </w:rPrChange>
        </w:rPr>
      </w:pPr>
      <w:r w:rsidRPr="007C3EDB">
        <w:rPr>
          <w:rFonts w:ascii="Bookman Old Style" w:hAnsi="Bookman Old Style" w:cs="HelveticaNeue-Light"/>
          <w:b/>
          <w:bCs/>
          <w:color w:val="231F20"/>
          <w:szCs w:val="24"/>
          <w:rPrChange w:id="8040" w:author="Ashley Frank" w:date="2024-12-20T21:43:00Z">
            <w:rPr>
              <w:rFonts w:ascii="Bookman Old Style" w:hAnsi="Bookman Old Style" w:cs="HelveticaNeue-Light"/>
              <w:color w:val="231F20"/>
              <w:sz w:val="32"/>
              <w:szCs w:val="32"/>
            </w:rPr>
          </w:rPrChange>
        </w:rPr>
        <w:t>PSYCHOLOGY</w:t>
      </w:r>
      <w:r w:rsidR="00374B6C" w:rsidRPr="007C3EDB">
        <w:rPr>
          <w:rFonts w:ascii="Bookman Old Style" w:hAnsi="Bookman Old Style" w:cs="HelveticaNeue-Light"/>
          <w:color w:val="231F20"/>
          <w:szCs w:val="24"/>
          <w:rPrChange w:id="8041" w:author="Ashley Frank" w:date="2024-12-20T21:43:00Z">
            <w:rPr>
              <w:rFonts w:ascii="Bookman Old Style" w:hAnsi="Bookman Old Style" w:cs="HelveticaNeue-Light"/>
              <w:color w:val="231F20"/>
              <w:sz w:val="32"/>
              <w:szCs w:val="32"/>
            </w:rPr>
          </w:rPrChange>
        </w:rPr>
        <w:t xml:space="preserve"> </w:t>
      </w:r>
      <w:r w:rsidRPr="007C3EDB">
        <w:rPr>
          <w:rFonts w:ascii="Bookman Old Style" w:hAnsi="Bookman Old Style" w:cs="HelveticaNeue-Bold"/>
          <w:b/>
          <w:bCs/>
          <w:color w:val="231F20"/>
          <w:szCs w:val="24"/>
          <w:rPrChange w:id="8042" w:author="Ashley Frank" w:date="2024-12-20T21:43:00Z">
            <w:rPr>
              <w:rFonts w:ascii="Bookman Old Style" w:hAnsi="Bookman Old Style" w:cs="HelveticaNeue-Bold"/>
              <w:b/>
              <w:bCs/>
              <w:color w:val="231F20"/>
              <w:sz w:val="32"/>
              <w:szCs w:val="32"/>
            </w:rPr>
          </w:rPrChange>
        </w:rPr>
        <w:t>T</w:t>
      </w:r>
      <w:r w:rsidR="00374B6C" w:rsidRPr="007C3EDB">
        <w:rPr>
          <w:rFonts w:ascii="Bookman Old Style" w:hAnsi="Bookman Old Style" w:cs="HelveticaNeue-Bold"/>
          <w:b/>
          <w:bCs/>
          <w:color w:val="231F20"/>
          <w:szCs w:val="24"/>
          <w:rPrChange w:id="8043" w:author="Ashley Frank" w:date="2024-12-20T21:43:00Z">
            <w:rPr>
              <w:rFonts w:ascii="Bookman Old Style" w:hAnsi="Bookman Old Style" w:cs="HelveticaNeue-Bold"/>
              <w:b/>
              <w:bCs/>
              <w:color w:val="231F20"/>
              <w:sz w:val="32"/>
              <w:szCs w:val="32"/>
            </w:rPr>
          </w:rPrChange>
        </w:rPr>
        <w:t>OO</w:t>
      </w:r>
      <w:r w:rsidRPr="007C3EDB">
        <w:rPr>
          <w:rFonts w:ascii="Bookman Old Style" w:hAnsi="Bookman Old Style" w:cs="HelveticaNeue-Bold"/>
          <w:b/>
          <w:bCs/>
          <w:color w:val="231F20"/>
          <w:szCs w:val="24"/>
          <w:rPrChange w:id="8044" w:author="Ashley Frank" w:date="2024-12-20T21:43:00Z">
            <w:rPr>
              <w:rFonts w:ascii="Bookman Old Style" w:hAnsi="Bookman Old Style" w:cs="HelveticaNeue-Bold"/>
              <w:b/>
              <w:bCs/>
              <w:color w:val="231F20"/>
              <w:sz w:val="32"/>
              <w:szCs w:val="32"/>
            </w:rPr>
          </w:rPrChange>
        </w:rPr>
        <w:t>LS</w:t>
      </w:r>
    </w:p>
    <w:p w14:paraId="74F55492" w14:textId="1A5753F7" w:rsidR="003E456C" w:rsidRPr="007C3EDB" w:rsidRDefault="00374B6C" w:rsidP="00A934FF">
      <w:pPr>
        <w:tabs>
          <w:tab w:val="clear" w:pos="360"/>
          <w:tab w:val="clear" w:pos="9360"/>
        </w:tabs>
        <w:autoSpaceDE w:val="0"/>
        <w:autoSpaceDN w:val="0"/>
        <w:adjustRightInd w:val="0"/>
        <w:spacing w:line="360" w:lineRule="auto"/>
        <w:rPr>
          <w:rFonts w:ascii="Bookman Old Style" w:hAnsi="Bookman Old Style" w:cs="Myriad-Roman"/>
          <w:color w:val="000000"/>
          <w:szCs w:val="24"/>
          <w:rPrChange w:id="8045"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046" w:author="Ashley Frank" w:date="2024-12-20T21:43:00Z">
            <w:rPr>
              <w:rFonts w:ascii="Bookman Old Style" w:hAnsi="Bookman Old Style" w:cs="Myriad-Roman"/>
              <w:color w:val="000000"/>
              <w:sz w:val="32"/>
              <w:szCs w:val="32"/>
            </w:rPr>
          </w:rPrChange>
        </w:rPr>
        <w:t xml:space="preserve">Assertive communication </w:t>
      </w:r>
      <w:r w:rsidR="003E456C" w:rsidRPr="007C3EDB">
        <w:rPr>
          <w:rFonts w:ascii="Bookman Old Style" w:hAnsi="Bookman Old Style" w:cs="Myriad-Roman"/>
          <w:color w:val="000000"/>
          <w:szCs w:val="24"/>
          <w:rPrChange w:id="8047" w:author="Ashley Frank" w:date="2024-12-20T21:43:00Z">
            <w:rPr>
              <w:rFonts w:ascii="Bookman Old Style" w:hAnsi="Bookman Old Style" w:cs="Myriad-Roman"/>
              <w:color w:val="000000"/>
              <w:sz w:val="32"/>
              <w:szCs w:val="32"/>
            </w:rPr>
          </w:rPrChange>
        </w:rPr>
        <w:t>means clearly and calmly expressing what you want</w:t>
      </w:r>
    </w:p>
    <w:p w14:paraId="02BA6E3D" w14:textId="77777777" w:rsidR="003E456C" w:rsidRPr="007C3EDB" w:rsidRDefault="003E456C" w:rsidP="00A934FF">
      <w:pPr>
        <w:tabs>
          <w:tab w:val="clear" w:pos="360"/>
          <w:tab w:val="clear" w:pos="9360"/>
        </w:tabs>
        <w:autoSpaceDE w:val="0"/>
        <w:autoSpaceDN w:val="0"/>
        <w:adjustRightInd w:val="0"/>
        <w:spacing w:line="360" w:lineRule="auto"/>
        <w:rPr>
          <w:rFonts w:ascii="Bookman Old Style" w:hAnsi="Bookman Old Style" w:cs="Myriad-Roman"/>
          <w:color w:val="000000"/>
          <w:szCs w:val="24"/>
          <w:rPrChange w:id="8048"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049" w:author="Ashley Frank" w:date="2024-12-20T21:43:00Z">
            <w:rPr>
              <w:rFonts w:ascii="Bookman Old Style" w:hAnsi="Bookman Old Style" w:cs="Myriad-Roman"/>
              <w:color w:val="000000"/>
              <w:sz w:val="32"/>
              <w:szCs w:val="32"/>
            </w:rPr>
          </w:rPrChange>
        </w:rPr>
        <w:t>without either being too passive or too aggressive. Learning to communicate</w:t>
      </w:r>
    </w:p>
    <w:p w14:paraId="4523BDC0" w14:textId="51E751D8" w:rsidR="003E456C" w:rsidRPr="007C3EDB" w:rsidDel="0068205D" w:rsidRDefault="003E456C" w:rsidP="00A934FF">
      <w:pPr>
        <w:tabs>
          <w:tab w:val="clear" w:pos="360"/>
          <w:tab w:val="clear" w:pos="9360"/>
        </w:tabs>
        <w:autoSpaceDE w:val="0"/>
        <w:autoSpaceDN w:val="0"/>
        <w:adjustRightInd w:val="0"/>
        <w:spacing w:line="360" w:lineRule="auto"/>
        <w:rPr>
          <w:del w:id="8050" w:author="Ashley Frank" w:date="2024-12-31T04:39:00Z"/>
          <w:rFonts w:ascii="Bookman Old Style" w:hAnsi="Bookman Old Style" w:cs="Myriad-Roman"/>
          <w:color w:val="000000"/>
          <w:szCs w:val="24"/>
          <w:rPrChange w:id="8051" w:author="Ashley Frank" w:date="2024-12-20T21:43:00Z">
            <w:rPr>
              <w:del w:id="8052" w:author="Ashley Frank" w:date="2024-12-31T04:39:00Z"/>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053" w:author="Ashley Frank" w:date="2024-12-20T21:43:00Z">
            <w:rPr>
              <w:rFonts w:ascii="Bookman Old Style" w:hAnsi="Bookman Old Style" w:cs="Myriad-Roman"/>
              <w:color w:val="000000"/>
              <w:sz w:val="32"/>
              <w:szCs w:val="32"/>
            </w:rPr>
          </w:rPrChange>
        </w:rPr>
        <w:t>assertively doesn’t guarantee you will have your needs met</w:t>
      </w:r>
      <w:r w:rsidR="00374B6C" w:rsidRPr="007C3EDB">
        <w:rPr>
          <w:rFonts w:ascii="Bookman Old Style" w:hAnsi="Bookman Old Style" w:cs="Myriad-Roman"/>
          <w:color w:val="000000"/>
          <w:szCs w:val="24"/>
          <w:rPrChange w:id="8054" w:author="Ashley Frank" w:date="2024-12-20T21:43:00Z">
            <w:rPr>
              <w:rFonts w:ascii="Bookman Old Style" w:hAnsi="Bookman Old Style" w:cs="Myriad-Roman"/>
              <w:color w:val="000000"/>
              <w:sz w:val="32"/>
              <w:szCs w:val="32"/>
            </w:rPr>
          </w:rPrChange>
        </w:rPr>
        <w:t>,</w:t>
      </w:r>
      <w:r w:rsidRPr="007C3EDB">
        <w:rPr>
          <w:rFonts w:ascii="Bookman Old Style" w:hAnsi="Bookman Old Style" w:cs="Myriad-Roman"/>
          <w:color w:val="000000"/>
          <w:szCs w:val="24"/>
          <w:rPrChange w:id="8055" w:author="Ashley Frank" w:date="2024-12-20T21:43:00Z">
            <w:rPr>
              <w:rFonts w:ascii="Bookman Old Style" w:hAnsi="Bookman Old Style" w:cs="Myriad-Roman"/>
              <w:color w:val="000000"/>
              <w:sz w:val="32"/>
              <w:szCs w:val="32"/>
            </w:rPr>
          </w:rPrChange>
        </w:rPr>
        <w:t xml:space="preserve"> but it makes it more likely</w:t>
      </w:r>
      <w:ins w:id="8056" w:author="Ashley Frank" w:date="2024-12-31T04:56:00Z">
        <w:r w:rsidR="00613F3E">
          <w:rPr>
            <w:rFonts w:ascii="Bookman Old Style" w:hAnsi="Bookman Old Style" w:cs="Myriad-Roman"/>
            <w:color w:val="000000"/>
            <w:szCs w:val="24"/>
          </w:rPr>
          <w:t>,</w:t>
        </w:r>
      </w:ins>
      <w:del w:id="8057" w:author="Ashley Frank" w:date="2024-12-31T04:39:00Z">
        <w:r w:rsidRPr="007C3EDB" w:rsidDel="0068205D">
          <w:rPr>
            <w:rFonts w:ascii="Bookman Old Style" w:hAnsi="Bookman Old Style" w:cs="Myriad-Roman"/>
            <w:color w:val="000000"/>
            <w:szCs w:val="24"/>
            <w:rPrChange w:id="8058" w:author="Ashley Frank" w:date="2024-12-20T21:43:00Z">
              <w:rPr>
                <w:rFonts w:ascii="Bookman Old Style" w:hAnsi="Bookman Old Style" w:cs="Myriad-Roman"/>
                <w:color w:val="000000"/>
                <w:sz w:val="32"/>
                <w:szCs w:val="32"/>
              </w:rPr>
            </w:rPrChange>
          </w:rPr>
          <w:delText>,</w:delText>
        </w:r>
      </w:del>
      <w:ins w:id="8059" w:author="Ashley Frank" w:date="2024-12-31T04:39:00Z">
        <w:r w:rsidR="0068205D">
          <w:rPr>
            <w:rFonts w:ascii="Bookman Old Style" w:hAnsi="Bookman Old Style" w:cs="Myriad-Roman"/>
            <w:color w:val="000000"/>
            <w:szCs w:val="24"/>
          </w:rPr>
          <w:t xml:space="preserve"> </w:t>
        </w:r>
      </w:ins>
    </w:p>
    <w:p w14:paraId="0733534F" w14:textId="77777777" w:rsidR="003E456C" w:rsidRPr="007C3EDB" w:rsidRDefault="003E456C" w:rsidP="00A934FF">
      <w:pPr>
        <w:tabs>
          <w:tab w:val="clear" w:pos="360"/>
          <w:tab w:val="clear" w:pos="9360"/>
        </w:tabs>
        <w:autoSpaceDE w:val="0"/>
        <w:autoSpaceDN w:val="0"/>
        <w:adjustRightInd w:val="0"/>
        <w:spacing w:line="360" w:lineRule="auto"/>
        <w:rPr>
          <w:rFonts w:ascii="Bookman Old Style" w:hAnsi="Bookman Old Style" w:cs="Myriad-Roman"/>
          <w:color w:val="000000"/>
          <w:szCs w:val="24"/>
          <w:rPrChange w:id="8060"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061" w:author="Ashley Frank" w:date="2024-12-20T21:43:00Z">
            <w:rPr>
              <w:rFonts w:ascii="Bookman Old Style" w:hAnsi="Bookman Old Style" w:cs="Myriad-Roman"/>
              <w:color w:val="000000"/>
              <w:sz w:val="32"/>
              <w:szCs w:val="32"/>
            </w:rPr>
          </w:rPrChange>
        </w:rPr>
        <w:t>and it can improve your relationships with other people.</w:t>
      </w:r>
    </w:p>
    <w:p w14:paraId="570FBF09" w14:textId="77777777" w:rsidR="003E456C" w:rsidRPr="007C3EDB" w:rsidRDefault="003E456C" w:rsidP="003E456C">
      <w:pPr>
        <w:tabs>
          <w:tab w:val="clear" w:pos="360"/>
          <w:tab w:val="clear" w:pos="9360"/>
        </w:tabs>
        <w:autoSpaceDE w:val="0"/>
        <w:autoSpaceDN w:val="0"/>
        <w:adjustRightInd w:val="0"/>
        <w:rPr>
          <w:rFonts w:ascii="Bookman Old Style" w:hAnsi="Bookman Old Style" w:cs="AkzidenzGroteskBQ-Bold"/>
          <w:b/>
          <w:bCs/>
          <w:color w:val="000000"/>
          <w:szCs w:val="24"/>
          <w:rPrChange w:id="8062" w:author="Ashley Frank" w:date="2024-12-20T21:43:00Z">
            <w:rPr>
              <w:rFonts w:ascii="Bookman Old Style" w:hAnsi="Bookman Old Style" w:cs="AkzidenzGroteskBQ-Bold"/>
              <w:b/>
              <w:bCs/>
              <w:color w:val="000000"/>
              <w:sz w:val="32"/>
              <w:szCs w:val="32"/>
            </w:rPr>
          </w:rPrChange>
        </w:rPr>
      </w:pPr>
      <w:r w:rsidRPr="007C3EDB">
        <w:rPr>
          <w:rFonts w:ascii="Bookman Old Style" w:hAnsi="Bookman Old Style" w:cs="AkzidenzGroteskBQ-Bold"/>
          <w:b/>
          <w:bCs/>
          <w:color w:val="000000"/>
          <w:szCs w:val="24"/>
          <w:rPrChange w:id="8063" w:author="Ashley Frank" w:date="2024-12-20T21:43:00Z">
            <w:rPr>
              <w:rFonts w:ascii="Bookman Old Style" w:hAnsi="Bookman Old Style" w:cs="AkzidenzGroteskBQ-Bold"/>
              <w:b/>
              <w:bCs/>
              <w:color w:val="000000"/>
              <w:sz w:val="32"/>
              <w:szCs w:val="32"/>
            </w:rPr>
          </w:rPrChange>
        </w:rPr>
        <w:t>http://psychology.tools</w:t>
      </w:r>
    </w:p>
    <w:tbl>
      <w:tblPr>
        <w:tblStyle w:val="TableGrid"/>
        <w:tblW w:w="0" w:type="auto"/>
        <w:tblLook w:val="04A0" w:firstRow="1" w:lastRow="0" w:firstColumn="1" w:lastColumn="0" w:noHBand="0" w:noVBand="1"/>
      </w:tblPr>
      <w:tblGrid>
        <w:gridCol w:w="3116"/>
        <w:gridCol w:w="3117"/>
        <w:gridCol w:w="3117"/>
      </w:tblGrid>
      <w:tr w:rsidR="001D546E" w:rsidRPr="00EB42C0" w14:paraId="0B481E98" w14:textId="77777777" w:rsidTr="00947162">
        <w:tc>
          <w:tcPr>
            <w:tcW w:w="3116" w:type="dxa"/>
          </w:tcPr>
          <w:p w14:paraId="2D0E08FC" w14:textId="77777777" w:rsidR="001D546E" w:rsidRPr="007C3EDB" w:rsidRDefault="001D546E" w:rsidP="00947162">
            <w:pPr>
              <w:pStyle w:val="BodyText"/>
              <w:spacing w:line="360" w:lineRule="auto"/>
              <w:rPr>
                <w:rFonts w:ascii="Bookman Old Style" w:hAnsi="Bookman Old Style"/>
                <w:szCs w:val="24"/>
                <w:rPrChange w:id="8064" w:author="Ashley Frank" w:date="2024-12-20T21:43:00Z">
                  <w:rPr>
                    <w:rFonts w:ascii="Bookman Old Style" w:hAnsi="Bookman Old Style"/>
                    <w:sz w:val="32"/>
                    <w:szCs w:val="32"/>
                  </w:rPr>
                </w:rPrChange>
              </w:rPr>
            </w:pPr>
            <w:r w:rsidRPr="007C3EDB">
              <w:rPr>
                <w:rFonts w:ascii="Bookman Old Style" w:hAnsi="Bookman Old Style" w:cs="Myriad-Bold"/>
                <w:b/>
                <w:bCs/>
                <w:color w:val="000000"/>
                <w:szCs w:val="24"/>
                <w:rPrChange w:id="8065" w:author="Ashley Frank" w:date="2024-12-20T21:43:00Z">
                  <w:rPr>
                    <w:rFonts w:ascii="Bookman Old Style" w:hAnsi="Bookman Old Style" w:cs="Myriad-Bold"/>
                    <w:b/>
                    <w:bCs/>
                    <w:color w:val="000000"/>
                    <w:sz w:val="32"/>
                    <w:szCs w:val="32"/>
                  </w:rPr>
                </w:rPrChange>
              </w:rPr>
              <w:t>Passive</w:t>
            </w:r>
          </w:p>
        </w:tc>
        <w:tc>
          <w:tcPr>
            <w:tcW w:w="3117" w:type="dxa"/>
          </w:tcPr>
          <w:p w14:paraId="0E7B8983" w14:textId="77777777" w:rsidR="001D546E" w:rsidRPr="007C3EDB" w:rsidRDefault="001D546E" w:rsidP="00947162">
            <w:pPr>
              <w:pStyle w:val="BodyText"/>
              <w:spacing w:line="360" w:lineRule="auto"/>
              <w:rPr>
                <w:rFonts w:ascii="Bookman Old Style" w:hAnsi="Bookman Old Style"/>
                <w:szCs w:val="24"/>
                <w:rPrChange w:id="8066" w:author="Ashley Frank" w:date="2024-12-20T21:43:00Z">
                  <w:rPr>
                    <w:rFonts w:ascii="Bookman Old Style" w:hAnsi="Bookman Old Style"/>
                    <w:sz w:val="32"/>
                    <w:szCs w:val="32"/>
                  </w:rPr>
                </w:rPrChange>
              </w:rPr>
            </w:pPr>
            <w:r w:rsidRPr="007C3EDB">
              <w:rPr>
                <w:rFonts w:ascii="Bookman Old Style" w:hAnsi="Bookman Old Style" w:cs="Myriad-Bold"/>
                <w:b/>
                <w:bCs/>
                <w:color w:val="000000"/>
                <w:szCs w:val="24"/>
                <w:rPrChange w:id="8067" w:author="Ashley Frank" w:date="2024-12-20T21:43:00Z">
                  <w:rPr>
                    <w:rFonts w:ascii="Bookman Old Style" w:hAnsi="Bookman Old Style" w:cs="Myriad-Bold"/>
                    <w:b/>
                    <w:bCs/>
                    <w:color w:val="000000"/>
                    <w:sz w:val="32"/>
                    <w:szCs w:val="32"/>
                  </w:rPr>
                </w:rPrChange>
              </w:rPr>
              <w:t>Assertive</w:t>
            </w:r>
          </w:p>
        </w:tc>
        <w:tc>
          <w:tcPr>
            <w:tcW w:w="3117" w:type="dxa"/>
          </w:tcPr>
          <w:p w14:paraId="34571186" w14:textId="77777777" w:rsidR="001D546E" w:rsidRPr="007C3EDB" w:rsidRDefault="001D546E" w:rsidP="00947162">
            <w:pPr>
              <w:pStyle w:val="BodyText"/>
              <w:spacing w:line="360" w:lineRule="auto"/>
              <w:rPr>
                <w:rFonts w:ascii="Bookman Old Style" w:hAnsi="Bookman Old Style"/>
                <w:szCs w:val="24"/>
                <w:rPrChange w:id="8068" w:author="Ashley Frank" w:date="2024-12-20T21:43:00Z">
                  <w:rPr>
                    <w:rFonts w:ascii="Bookman Old Style" w:hAnsi="Bookman Old Style"/>
                    <w:sz w:val="32"/>
                    <w:szCs w:val="32"/>
                  </w:rPr>
                </w:rPrChange>
              </w:rPr>
            </w:pPr>
            <w:r w:rsidRPr="007C3EDB">
              <w:rPr>
                <w:rFonts w:ascii="Bookman Old Style" w:hAnsi="Bookman Old Style" w:cs="Myriad-Bold"/>
                <w:b/>
                <w:bCs/>
                <w:color w:val="000000"/>
                <w:szCs w:val="24"/>
                <w:rPrChange w:id="8069" w:author="Ashley Frank" w:date="2024-12-20T21:43:00Z">
                  <w:rPr>
                    <w:rFonts w:ascii="Bookman Old Style" w:hAnsi="Bookman Old Style" w:cs="Myriad-Bold"/>
                    <w:b/>
                    <w:bCs/>
                    <w:color w:val="000000"/>
                    <w:sz w:val="32"/>
                    <w:szCs w:val="32"/>
                  </w:rPr>
                </w:rPrChange>
              </w:rPr>
              <w:t>Aggressive</w:t>
            </w:r>
          </w:p>
        </w:tc>
      </w:tr>
      <w:tr w:rsidR="001D546E" w:rsidRPr="00EB42C0" w14:paraId="1C5B2C2A" w14:textId="77777777" w:rsidTr="00947162">
        <w:tc>
          <w:tcPr>
            <w:tcW w:w="3116" w:type="dxa"/>
          </w:tcPr>
          <w:p w14:paraId="68CA69AF"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070"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071" w:author="Ashley Frank" w:date="2024-12-20T21:43:00Z">
                  <w:rPr>
                    <w:rFonts w:ascii="Bookman Old Style" w:hAnsi="Bookman Old Style" w:cs="Myriad-Roman"/>
                    <w:color w:val="000000"/>
                    <w:sz w:val="32"/>
                    <w:szCs w:val="32"/>
                  </w:rPr>
                </w:rPrChange>
              </w:rPr>
              <w:t>Give in</w:t>
            </w:r>
          </w:p>
          <w:p w14:paraId="38454ED1" w14:textId="77777777" w:rsidR="001D546E" w:rsidRPr="007C3EDB" w:rsidRDefault="001D546E" w:rsidP="00947162">
            <w:pPr>
              <w:tabs>
                <w:tab w:val="clear" w:pos="360"/>
                <w:tab w:val="clear" w:pos="9360"/>
              </w:tabs>
              <w:autoSpaceDE w:val="0"/>
              <w:autoSpaceDN w:val="0"/>
              <w:adjustRightInd w:val="0"/>
              <w:rPr>
                <w:rFonts w:ascii="Bookman Old Style" w:hAnsi="Bookman Old Style"/>
                <w:szCs w:val="24"/>
                <w:rPrChange w:id="8072" w:author="Ashley Frank" w:date="2024-12-20T21:43:00Z">
                  <w:rPr>
                    <w:rFonts w:ascii="Bookman Old Style" w:hAnsi="Bookman Old Style"/>
                    <w:sz w:val="32"/>
                    <w:szCs w:val="32"/>
                  </w:rPr>
                </w:rPrChange>
              </w:rPr>
            </w:pPr>
          </w:p>
        </w:tc>
        <w:tc>
          <w:tcPr>
            <w:tcW w:w="3117" w:type="dxa"/>
          </w:tcPr>
          <w:p w14:paraId="55ED8583"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073"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074" w:author="Ashley Frank" w:date="2024-12-20T21:43:00Z">
                  <w:rPr>
                    <w:rFonts w:ascii="Bookman Old Style" w:hAnsi="Bookman Old Style" w:cs="Myriad-Roman"/>
                    <w:color w:val="000000"/>
                    <w:sz w:val="32"/>
                    <w:szCs w:val="32"/>
                  </w:rPr>
                </w:rPrChange>
              </w:rPr>
              <w:t>Compromise</w:t>
            </w:r>
          </w:p>
          <w:p w14:paraId="1427C769" w14:textId="77777777" w:rsidR="001D546E" w:rsidRPr="007C3EDB" w:rsidRDefault="001D546E" w:rsidP="00947162">
            <w:pPr>
              <w:pStyle w:val="BodyText"/>
              <w:spacing w:line="360" w:lineRule="auto"/>
              <w:rPr>
                <w:rFonts w:ascii="Bookman Old Style" w:hAnsi="Bookman Old Style"/>
                <w:szCs w:val="24"/>
                <w:rPrChange w:id="8075" w:author="Ashley Frank" w:date="2024-12-20T21:43:00Z">
                  <w:rPr>
                    <w:rFonts w:ascii="Bookman Old Style" w:hAnsi="Bookman Old Style"/>
                    <w:sz w:val="32"/>
                    <w:szCs w:val="32"/>
                  </w:rPr>
                </w:rPrChange>
              </w:rPr>
            </w:pPr>
          </w:p>
        </w:tc>
        <w:tc>
          <w:tcPr>
            <w:tcW w:w="3117" w:type="dxa"/>
          </w:tcPr>
          <w:p w14:paraId="5519D24C"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076"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077" w:author="Ashley Frank" w:date="2024-12-20T21:43:00Z">
                  <w:rPr>
                    <w:rFonts w:ascii="Bookman Old Style" w:hAnsi="Bookman Old Style" w:cs="Myriad-Roman"/>
                    <w:color w:val="000000"/>
                    <w:sz w:val="32"/>
                    <w:szCs w:val="32"/>
                  </w:rPr>
                </w:rPrChange>
              </w:rPr>
              <w:t>Take</w:t>
            </w:r>
          </w:p>
          <w:p w14:paraId="5AA58E91" w14:textId="77777777" w:rsidR="001D546E" w:rsidRPr="007C3EDB" w:rsidRDefault="001D546E" w:rsidP="00947162">
            <w:pPr>
              <w:tabs>
                <w:tab w:val="clear" w:pos="360"/>
                <w:tab w:val="clear" w:pos="9360"/>
              </w:tabs>
              <w:autoSpaceDE w:val="0"/>
              <w:autoSpaceDN w:val="0"/>
              <w:adjustRightInd w:val="0"/>
              <w:rPr>
                <w:rFonts w:ascii="Bookman Old Style" w:hAnsi="Bookman Old Style"/>
                <w:szCs w:val="24"/>
                <w:rPrChange w:id="8078" w:author="Ashley Frank" w:date="2024-12-20T21:43:00Z">
                  <w:rPr>
                    <w:rFonts w:ascii="Bookman Old Style" w:hAnsi="Bookman Old Style"/>
                    <w:sz w:val="32"/>
                    <w:szCs w:val="32"/>
                  </w:rPr>
                </w:rPrChange>
              </w:rPr>
            </w:pPr>
          </w:p>
        </w:tc>
      </w:tr>
      <w:tr w:rsidR="001D546E" w:rsidRPr="00EB42C0" w14:paraId="2F85F9C9" w14:textId="77777777" w:rsidTr="00947162">
        <w:tc>
          <w:tcPr>
            <w:tcW w:w="3116" w:type="dxa"/>
          </w:tcPr>
          <w:p w14:paraId="70BA18C7"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079"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080" w:author="Ashley Frank" w:date="2024-12-20T21:43:00Z">
                  <w:rPr>
                    <w:rFonts w:ascii="Bookman Old Style" w:hAnsi="Bookman Old Style" w:cs="Myriad-Roman"/>
                    <w:color w:val="000000"/>
                    <w:sz w:val="32"/>
                    <w:szCs w:val="32"/>
                  </w:rPr>
                </w:rPrChange>
              </w:rPr>
              <w:t>Not talking, not being heard</w:t>
            </w:r>
          </w:p>
          <w:p w14:paraId="2E557C1C" w14:textId="77777777" w:rsidR="001D546E" w:rsidRPr="007C3EDB" w:rsidRDefault="001D546E" w:rsidP="00947162">
            <w:pPr>
              <w:pStyle w:val="BodyText"/>
              <w:spacing w:line="360" w:lineRule="auto"/>
              <w:rPr>
                <w:rFonts w:ascii="Bookman Old Style" w:hAnsi="Bookman Old Style"/>
                <w:szCs w:val="24"/>
                <w:rPrChange w:id="8081" w:author="Ashley Frank" w:date="2024-12-20T21:43:00Z">
                  <w:rPr>
                    <w:rFonts w:ascii="Bookman Old Style" w:hAnsi="Bookman Old Style"/>
                    <w:sz w:val="32"/>
                    <w:szCs w:val="32"/>
                  </w:rPr>
                </w:rPrChange>
              </w:rPr>
            </w:pPr>
          </w:p>
        </w:tc>
        <w:tc>
          <w:tcPr>
            <w:tcW w:w="3117" w:type="dxa"/>
          </w:tcPr>
          <w:p w14:paraId="208714B7"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082"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083" w:author="Ashley Frank" w:date="2024-12-20T21:43:00Z">
                  <w:rPr>
                    <w:rFonts w:ascii="Bookman Old Style" w:hAnsi="Bookman Old Style" w:cs="Myriad-Roman"/>
                    <w:color w:val="000000"/>
                    <w:sz w:val="32"/>
                    <w:szCs w:val="32"/>
                  </w:rPr>
                </w:rPrChange>
              </w:rPr>
              <w:t>Talking and listening</w:t>
            </w:r>
          </w:p>
          <w:p w14:paraId="79328273" w14:textId="77777777" w:rsidR="001D546E" w:rsidRPr="007C3EDB" w:rsidRDefault="001D546E" w:rsidP="00947162">
            <w:pPr>
              <w:tabs>
                <w:tab w:val="clear" w:pos="360"/>
                <w:tab w:val="clear" w:pos="9360"/>
              </w:tabs>
              <w:autoSpaceDE w:val="0"/>
              <w:autoSpaceDN w:val="0"/>
              <w:adjustRightInd w:val="0"/>
              <w:rPr>
                <w:rFonts w:ascii="Bookman Old Style" w:hAnsi="Bookman Old Style"/>
                <w:szCs w:val="24"/>
                <w:rPrChange w:id="8084" w:author="Ashley Frank" w:date="2024-12-20T21:43:00Z">
                  <w:rPr>
                    <w:rFonts w:ascii="Bookman Old Style" w:hAnsi="Bookman Old Style"/>
                    <w:sz w:val="32"/>
                    <w:szCs w:val="32"/>
                  </w:rPr>
                </w:rPrChange>
              </w:rPr>
            </w:pPr>
          </w:p>
        </w:tc>
        <w:tc>
          <w:tcPr>
            <w:tcW w:w="3117" w:type="dxa"/>
          </w:tcPr>
          <w:p w14:paraId="21C36B0B"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085"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086" w:author="Ashley Frank" w:date="2024-12-20T21:43:00Z">
                  <w:rPr>
                    <w:rFonts w:ascii="Bookman Old Style" w:hAnsi="Bookman Old Style" w:cs="Myriad-Roman"/>
                    <w:color w:val="000000"/>
                    <w:sz w:val="32"/>
                    <w:szCs w:val="32"/>
                  </w:rPr>
                </w:rPrChange>
              </w:rPr>
              <w:t>Talking over people</w:t>
            </w:r>
          </w:p>
          <w:p w14:paraId="60EE42CF" w14:textId="77777777" w:rsidR="001D546E" w:rsidRPr="007C3EDB" w:rsidRDefault="001D546E" w:rsidP="00947162">
            <w:pPr>
              <w:pStyle w:val="BodyText"/>
              <w:spacing w:line="360" w:lineRule="auto"/>
              <w:rPr>
                <w:rFonts w:ascii="Bookman Old Style" w:hAnsi="Bookman Old Style"/>
                <w:szCs w:val="24"/>
                <w:rPrChange w:id="8087" w:author="Ashley Frank" w:date="2024-12-20T21:43:00Z">
                  <w:rPr>
                    <w:rFonts w:ascii="Bookman Old Style" w:hAnsi="Bookman Old Style"/>
                    <w:sz w:val="32"/>
                    <w:szCs w:val="32"/>
                  </w:rPr>
                </w:rPrChange>
              </w:rPr>
            </w:pPr>
          </w:p>
        </w:tc>
      </w:tr>
      <w:tr w:rsidR="001D546E" w:rsidRPr="00EB42C0" w14:paraId="0166F95E" w14:textId="77777777" w:rsidTr="00947162">
        <w:tc>
          <w:tcPr>
            <w:tcW w:w="3116" w:type="dxa"/>
          </w:tcPr>
          <w:p w14:paraId="41CC4DCA"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088"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089" w:author="Ashley Frank" w:date="2024-12-20T21:43:00Z">
                  <w:rPr>
                    <w:rFonts w:ascii="Bookman Old Style" w:hAnsi="Bookman Old Style" w:cs="Myriad-Roman"/>
                    <w:color w:val="000000"/>
                    <w:sz w:val="32"/>
                    <w:szCs w:val="32"/>
                  </w:rPr>
                </w:rPrChange>
              </w:rPr>
              <w:t>Trying to keep the</w:t>
            </w:r>
          </w:p>
          <w:p w14:paraId="55D119F2"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090"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091" w:author="Ashley Frank" w:date="2024-12-20T21:43:00Z">
                  <w:rPr>
                    <w:rFonts w:ascii="Bookman Old Style" w:hAnsi="Bookman Old Style" w:cs="Myriad-Roman"/>
                    <w:color w:val="000000"/>
                    <w:sz w:val="32"/>
                    <w:szCs w:val="32"/>
                  </w:rPr>
                </w:rPrChange>
              </w:rPr>
              <w:t>peace</w:t>
            </w:r>
          </w:p>
          <w:p w14:paraId="51DD3167" w14:textId="77777777" w:rsidR="001D546E" w:rsidRPr="007C3EDB" w:rsidRDefault="001D546E" w:rsidP="00947162">
            <w:pPr>
              <w:pStyle w:val="BodyText"/>
              <w:spacing w:line="360" w:lineRule="auto"/>
              <w:rPr>
                <w:rFonts w:ascii="Bookman Old Style" w:hAnsi="Bookman Old Style"/>
                <w:szCs w:val="24"/>
                <w:rPrChange w:id="8092" w:author="Ashley Frank" w:date="2024-12-20T21:43:00Z">
                  <w:rPr>
                    <w:rFonts w:ascii="Bookman Old Style" w:hAnsi="Bookman Old Style"/>
                    <w:sz w:val="32"/>
                    <w:szCs w:val="32"/>
                  </w:rPr>
                </w:rPrChange>
              </w:rPr>
            </w:pPr>
          </w:p>
        </w:tc>
        <w:tc>
          <w:tcPr>
            <w:tcW w:w="3117" w:type="dxa"/>
          </w:tcPr>
          <w:p w14:paraId="2DBD2A1D"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093"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094" w:author="Ashley Frank" w:date="2024-12-20T21:43:00Z">
                  <w:rPr>
                    <w:rFonts w:ascii="Bookman Old Style" w:hAnsi="Bookman Old Style" w:cs="Myriad-Roman"/>
                    <w:color w:val="000000"/>
                    <w:sz w:val="32"/>
                    <w:szCs w:val="32"/>
                  </w:rPr>
                </w:rPrChange>
              </w:rPr>
              <w:t>Making sure things are fair - for you and others</w:t>
            </w:r>
          </w:p>
          <w:p w14:paraId="4D057160" w14:textId="77777777" w:rsidR="001D546E" w:rsidRPr="007C3EDB" w:rsidRDefault="001D546E" w:rsidP="00947162">
            <w:pPr>
              <w:pStyle w:val="BodyText"/>
              <w:spacing w:line="360" w:lineRule="auto"/>
              <w:rPr>
                <w:rFonts w:ascii="Bookman Old Style" w:hAnsi="Bookman Old Style"/>
                <w:szCs w:val="24"/>
                <w:rPrChange w:id="8095" w:author="Ashley Frank" w:date="2024-12-20T21:43:00Z">
                  <w:rPr>
                    <w:rFonts w:ascii="Bookman Old Style" w:hAnsi="Bookman Old Style"/>
                    <w:sz w:val="32"/>
                    <w:szCs w:val="32"/>
                  </w:rPr>
                </w:rPrChange>
              </w:rPr>
            </w:pPr>
          </w:p>
        </w:tc>
        <w:tc>
          <w:tcPr>
            <w:tcW w:w="3117" w:type="dxa"/>
          </w:tcPr>
          <w:p w14:paraId="64DB5DB8"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096"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097" w:author="Ashley Frank" w:date="2024-12-20T21:43:00Z">
                  <w:rPr>
                    <w:rFonts w:ascii="Bookman Old Style" w:hAnsi="Bookman Old Style" w:cs="Myriad-Roman"/>
                    <w:color w:val="000000"/>
                    <w:sz w:val="32"/>
                    <w:szCs w:val="32"/>
                  </w:rPr>
                </w:rPrChange>
              </w:rPr>
              <w:t>Looking out for yourself</w:t>
            </w:r>
          </w:p>
          <w:p w14:paraId="4EA7409F" w14:textId="77777777" w:rsidR="001D546E" w:rsidRPr="007C3EDB" w:rsidRDefault="001D546E" w:rsidP="00947162">
            <w:pPr>
              <w:tabs>
                <w:tab w:val="clear" w:pos="360"/>
                <w:tab w:val="clear" w:pos="9360"/>
              </w:tabs>
              <w:autoSpaceDE w:val="0"/>
              <w:autoSpaceDN w:val="0"/>
              <w:adjustRightInd w:val="0"/>
              <w:rPr>
                <w:rFonts w:ascii="Bookman Old Style" w:hAnsi="Bookman Old Style"/>
                <w:szCs w:val="24"/>
                <w:rPrChange w:id="8098" w:author="Ashley Frank" w:date="2024-12-20T21:43:00Z">
                  <w:rPr>
                    <w:rFonts w:ascii="Bookman Old Style" w:hAnsi="Bookman Old Style"/>
                    <w:sz w:val="32"/>
                    <w:szCs w:val="32"/>
                  </w:rPr>
                </w:rPrChange>
              </w:rPr>
            </w:pPr>
          </w:p>
        </w:tc>
      </w:tr>
      <w:tr w:rsidR="001D546E" w:rsidRPr="00EB42C0" w14:paraId="1EE10D39" w14:textId="77777777" w:rsidTr="00947162">
        <w:tc>
          <w:tcPr>
            <w:tcW w:w="3116" w:type="dxa"/>
          </w:tcPr>
          <w:p w14:paraId="66794A50"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099"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100" w:author="Ashley Frank" w:date="2024-12-20T21:43:00Z">
                  <w:rPr>
                    <w:rFonts w:ascii="Bookman Old Style" w:hAnsi="Bookman Old Style" w:cs="Myriad-Roman"/>
                    <w:color w:val="000000"/>
                    <w:sz w:val="32"/>
                    <w:szCs w:val="32"/>
                  </w:rPr>
                </w:rPrChange>
              </w:rPr>
              <w:t>Allowing yourself to</w:t>
            </w:r>
          </w:p>
          <w:p w14:paraId="5624BD9F"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101"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102" w:author="Ashley Frank" w:date="2024-12-20T21:43:00Z">
                  <w:rPr>
                    <w:rFonts w:ascii="Bookman Old Style" w:hAnsi="Bookman Old Style" w:cs="Myriad-Roman"/>
                    <w:color w:val="000000"/>
                    <w:sz w:val="32"/>
                    <w:szCs w:val="32"/>
                  </w:rPr>
                </w:rPrChange>
              </w:rPr>
              <w:t>be bullied</w:t>
            </w:r>
          </w:p>
          <w:p w14:paraId="5A8B6AE8" w14:textId="77777777" w:rsidR="001D546E" w:rsidRPr="007C3EDB" w:rsidRDefault="001D546E" w:rsidP="00947162">
            <w:pPr>
              <w:pStyle w:val="BodyText"/>
              <w:spacing w:line="360" w:lineRule="auto"/>
              <w:rPr>
                <w:rFonts w:ascii="Bookman Old Style" w:hAnsi="Bookman Old Style"/>
                <w:szCs w:val="24"/>
                <w:rPrChange w:id="8103" w:author="Ashley Frank" w:date="2024-12-20T21:43:00Z">
                  <w:rPr>
                    <w:rFonts w:ascii="Bookman Old Style" w:hAnsi="Bookman Old Style"/>
                    <w:sz w:val="32"/>
                    <w:szCs w:val="32"/>
                  </w:rPr>
                </w:rPrChange>
              </w:rPr>
            </w:pPr>
          </w:p>
        </w:tc>
        <w:tc>
          <w:tcPr>
            <w:tcW w:w="3117" w:type="dxa"/>
          </w:tcPr>
          <w:p w14:paraId="31912092"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104"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105" w:author="Ashley Frank" w:date="2024-12-20T21:43:00Z">
                  <w:rPr>
                    <w:rFonts w:ascii="Bookman Old Style" w:hAnsi="Bookman Old Style" w:cs="Myriad-Roman"/>
                    <w:color w:val="000000"/>
                    <w:sz w:val="32"/>
                    <w:szCs w:val="32"/>
                  </w:rPr>
                </w:rPrChange>
              </w:rPr>
              <w:t>Standing up for yourself</w:t>
            </w:r>
          </w:p>
          <w:p w14:paraId="279B5629" w14:textId="77777777" w:rsidR="001D546E" w:rsidRPr="007C3EDB" w:rsidRDefault="001D546E" w:rsidP="00947162">
            <w:pPr>
              <w:tabs>
                <w:tab w:val="clear" w:pos="360"/>
                <w:tab w:val="clear" w:pos="9360"/>
              </w:tabs>
              <w:autoSpaceDE w:val="0"/>
              <w:autoSpaceDN w:val="0"/>
              <w:adjustRightInd w:val="0"/>
              <w:rPr>
                <w:rFonts w:ascii="Bookman Old Style" w:hAnsi="Bookman Old Style"/>
                <w:szCs w:val="24"/>
                <w:rPrChange w:id="8106" w:author="Ashley Frank" w:date="2024-12-20T21:43:00Z">
                  <w:rPr>
                    <w:rFonts w:ascii="Bookman Old Style" w:hAnsi="Bookman Old Style"/>
                    <w:sz w:val="32"/>
                    <w:szCs w:val="32"/>
                  </w:rPr>
                </w:rPrChange>
              </w:rPr>
            </w:pPr>
          </w:p>
        </w:tc>
        <w:tc>
          <w:tcPr>
            <w:tcW w:w="3117" w:type="dxa"/>
          </w:tcPr>
          <w:p w14:paraId="0D452390"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107"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108" w:author="Ashley Frank" w:date="2024-12-20T21:43:00Z">
                  <w:rPr>
                    <w:rFonts w:ascii="Bookman Old Style" w:hAnsi="Bookman Old Style" w:cs="Myriad-Roman"/>
                    <w:color w:val="000000"/>
                    <w:sz w:val="32"/>
                    <w:szCs w:val="32"/>
                  </w:rPr>
                </w:rPrChange>
              </w:rPr>
              <w:t>Bullying others</w:t>
            </w:r>
          </w:p>
          <w:p w14:paraId="3071F56C" w14:textId="77777777" w:rsidR="001D546E" w:rsidRPr="007C3EDB" w:rsidRDefault="001D546E" w:rsidP="00947162">
            <w:pPr>
              <w:pStyle w:val="BodyText"/>
              <w:spacing w:line="360" w:lineRule="auto"/>
              <w:rPr>
                <w:rFonts w:ascii="Bookman Old Style" w:hAnsi="Bookman Old Style"/>
                <w:szCs w:val="24"/>
                <w:rPrChange w:id="8109" w:author="Ashley Frank" w:date="2024-12-20T21:43:00Z">
                  <w:rPr>
                    <w:rFonts w:ascii="Bookman Old Style" w:hAnsi="Bookman Old Style"/>
                    <w:sz w:val="32"/>
                    <w:szCs w:val="32"/>
                  </w:rPr>
                </w:rPrChange>
              </w:rPr>
            </w:pPr>
          </w:p>
        </w:tc>
      </w:tr>
      <w:tr w:rsidR="001D546E" w:rsidRPr="00EB42C0" w14:paraId="00BCEB4B" w14:textId="77777777" w:rsidTr="00947162">
        <w:tc>
          <w:tcPr>
            <w:tcW w:w="3116" w:type="dxa"/>
          </w:tcPr>
          <w:p w14:paraId="3AC50725"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110"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111" w:author="Ashley Frank" w:date="2024-12-20T21:43:00Z">
                  <w:rPr>
                    <w:rFonts w:ascii="Bookman Old Style" w:hAnsi="Bookman Old Style" w:cs="Myriad-Roman"/>
                    <w:color w:val="000000"/>
                    <w:sz w:val="32"/>
                    <w:szCs w:val="32"/>
                  </w:rPr>
                </w:rPrChange>
              </w:rPr>
              <w:t>Not saying what you think,</w:t>
            </w:r>
          </w:p>
          <w:p w14:paraId="33AFDC33"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112"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113" w:author="Ashley Frank" w:date="2024-12-20T21:43:00Z">
                  <w:rPr>
                    <w:rFonts w:ascii="Bookman Old Style" w:hAnsi="Bookman Old Style" w:cs="Myriad-Roman"/>
                    <w:color w:val="000000"/>
                    <w:sz w:val="32"/>
                    <w:szCs w:val="32"/>
                  </w:rPr>
                </w:rPrChange>
              </w:rPr>
              <w:t>or not saying anything</w:t>
            </w:r>
          </w:p>
          <w:p w14:paraId="7C9F6E7C" w14:textId="77777777" w:rsidR="001D546E" w:rsidRPr="007C3EDB" w:rsidRDefault="001D546E" w:rsidP="00947162">
            <w:pPr>
              <w:pStyle w:val="BodyText"/>
              <w:spacing w:line="360" w:lineRule="auto"/>
              <w:rPr>
                <w:rFonts w:ascii="Bookman Old Style" w:hAnsi="Bookman Old Style"/>
                <w:szCs w:val="24"/>
                <w:rPrChange w:id="8114" w:author="Ashley Frank" w:date="2024-12-20T21:43:00Z">
                  <w:rPr>
                    <w:rFonts w:ascii="Bookman Old Style" w:hAnsi="Bookman Old Style"/>
                    <w:sz w:val="32"/>
                    <w:szCs w:val="32"/>
                  </w:rPr>
                </w:rPrChange>
              </w:rPr>
            </w:pPr>
          </w:p>
        </w:tc>
        <w:tc>
          <w:tcPr>
            <w:tcW w:w="3117" w:type="dxa"/>
          </w:tcPr>
          <w:p w14:paraId="0B5E82B6"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115"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116" w:author="Ashley Frank" w:date="2024-12-20T21:43:00Z">
                  <w:rPr>
                    <w:rFonts w:ascii="Bookman Old Style" w:hAnsi="Bookman Old Style" w:cs="Myriad-Roman"/>
                    <w:color w:val="000000"/>
                    <w:sz w:val="32"/>
                    <w:szCs w:val="32"/>
                  </w:rPr>
                </w:rPrChange>
              </w:rPr>
              <w:t>Express your point clearly</w:t>
            </w:r>
          </w:p>
          <w:p w14:paraId="43C936BD"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117"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118" w:author="Ashley Frank" w:date="2024-12-20T21:43:00Z">
                  <w:rPr>
                    <w:rFonts w:ascii="Bookman Old Style" w:hAnsi="Bookman Old Style" w:cs="Myriad-Roman"/>
                    <w:color w:val="000000"/>
                    <w:sz w:val="32"/>
                    <w:szCs w:val="32"/>
                  </w:rPr>
                </w:rPrChange>
              </w:rPr>
              <w:t>and confidently</w:t>
            </w:r>
          </w:p>
          <w:p w14:paraId="1945DA76" w14:textId="77777777" w:rsidR="001D546E" w:rsidRPr="007C3EDB" w:rsidRDefault="001D546E" w:rsidP="00947162">
            <w:pPr>
              <w:pStyle w:val="BodyText"/>
              <w:spacing w:line="360" w:lineRule="auto"/>
              <w:rPr>
                <w:rFonts w:ascii="Bookman Old Style" w:hAnsi="Bookman Old Style"/>
                <w:szCs w:val="24"/>
                <w:rPrChange w:id="8119" w:author="Ashley Frank" w:date="2024-12-20T21:43:00Z">
                  <w:rPr>
                    <w:rFonts w:ascii="Bookman Old Style" w:hAnsi="Bookman Old Style"/>
                    <w:sz w:val="32"/>
                    <w:szCs w:val="32"/>
                  </w:rPr>
                </w:rPrChange>
              </w:rPr>
            </w:pPr>
          </w:p>
        </w:tc>
        <w:tc>
          <w:tcPr>
            <w:tcW w:w="3117" w:type="dxa"/>
          </w:tcPr>
          <w:p w14:paraId="27DAA6A1" w14:textId="42ED33D8"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120" w:author="Ashley Frank" w:date="2024-12-20T21:43:00Z">
                  <w:rPr>
                    <w:rFonts w:ascii="Bookman Old Style" w:hAnsi="Bookman Old Style" w:cs="Myriad-Roman"/>
                    <w:color w:val="000000"/>
                    <w:sz w:val="32"/>
                    <w:szCs w:val="32"/>
                  </w:rPr>
                </w:rPrChange>
              </w:rPr>
            </w:pPr>
            <w:del w:id="8121" w:author="Ashley Frank" w:date="2024-12-31T04:39:00Z">
              <w:r w:rsidRPr="007C3EDB" w:rsidDel="0068205D">
                <w:rPr>
                  <w:rFonts w:ascii="Bookman Old Style" w:hAnsi="Bookman Old Style" w:cs="Myriad-Roman"/>
                  <w:color w:val="000000"/>
                  <w:szCs w:val="24"/>
                  <w:rPrChange w:id="8122" w:author="Ashley Frank" w:date="2024-12-20T21:43:00Z">
                    <w:rPr>
                      <w:rFonts w:ascii="Bookman Old Style" w:hAnsi="Bookman Old Style" w:cs="Myriad-Roman"/>
                      <w:color w:val="000000"/>
                      <w:sz w:val="32"/>
                      <w:szCs w:val="32"/>
                    </w:rPr>
                  </w:rPrChange>
                </w:rPr>
                <w:delText xml:space="preserve">Can </w:delText>
              </w:r>
            </w:del>
            <w:ins w:id="8123" w:author="Ashley Frank" w:date="2024-12-31T04:39:00Z">
              <w:r w:rsidR="0068205D">
                <w:rPr>
                  <w:rFonts w:ascii="Bookman Old Style" w:hAnsi="Bookman Old Style" w:cs="Myriad-Roman"/>
                  <w:color w:val="000000"/>
                  <w:szCs w:val="24"/>
                </w:rPr>
                <w:t>Can</w:t>
              </w:r>
              <w:r w:rsidR="0068205D" w:rsidRPr="007C3EDB">
                <w:rPr>
                  <w:rFonts w:ascii="Bookman Old Style" w:hAnsi="Bookman Old Style" w:cs="Myriad-Roman"/>
                  <w:color w:val="000000"/>
                  <w:szCs w:val="24"/>
                  <w:rPrChange w:id="8124" w:author="Ashley Frank" w:date="2024-12-20T21:43:00Z">
                    <w:rPr>
                      <w:rFonts w:ascii="Bookman Old Style" w:hAnsi="Bookman Old Style" w:cs="Myriad-Roman"/>
                      <w:color w:val="000000"/>
                      <w:sz w:val="32"/>
                      <w:szCs w:val="32"/>
                    </w:rPr>
                  </w:rPrChange>
                </w:rPr>
                <w:t xml:space="preserve"> </w:t>
              </w:r>
            </w:ins>
            <w:r w:rsidRPr="007C3EDB">
              <w:rPr>
                <w:rFonts w:ascii="Bookman Old Style" w:hAnsi="Bookman Old Style" w:cs="Myriad-Roman"/>
                <w:color w:val="000000"/>
                <w:szCs w:val="24"/>
                <w:rPrChange w:id="8125" w:author="Ashley Frank" w:date="2024-12-20T21:43:00Z">
                  <w:rPr>
                    <w:rFonts w:ascii="Bookman Old Style" w:hAnsi="Bookman Old Style" w:cs="Myriad-Roman"/>
                    <w:color w:val="000000"/>
                    <w:sz w:val="32"/>
                    <w:szCs w:val="32"/>
                  </w:rPr>
                </w:rPrChange>
              </w:rPr>
              <w:t>lead to shouting, aggression</w:t>
            </w:r>
            <w:r w:rsidR="00374B6C" w:rsidRPr="007C3EDB">
              <w:rPr>
                <w:rFonts w:ascii="Bookman Old Style" w:hAnsi="Bookman Old Style" w:cs="Myriad-Roman"/>
                <w:color w:val="000000"/>
                <w:szCs w:val="24"/>
                <w:rPrChange w:id="8126" w:author="Ashley Frank" w:date="2024-12-20T21:43:00Z">
                  <w:rPr>
                    <w:rFonts w:ascii="Bookman Old Style" w:hAnsi="Bookman Old Style" w:cs="Myriad-Roman"/>
                    <w:color w:val="000000"/>
                    <w:sz w:val="32"/>
                    <w:szCs w:val="32"/>
                  </w:rPr>
                </w:rPrChange>
              </w:rPr>
              <w:t>,</w:t>
            </w:r>
            <w:r w:rsidRPr="007C3EDB">
              <w:rPr>
                <w:rFonts w:ascii="Bookman Old Style" w:hAnsi="Bookman Old Style" w:cs="Myriad-Roman"/>
                <w:color w:val="000000"/>
                <w:szCs w:val="24"/>
                <w:rPrChange w:id="8127" w:author="Ashley Frank" w:date="2024-12-20T21:43:00Z">
                  <w:rPr>
                    <w:rFonts w:ascii="Bookman Old Style" w:hAnsi="Bookman Old Style" w:cs="Myriad-Roman"/>
                    <w:color w:val="000000"/>
                    <w:sz w:val="32"/>
                    <w:szCs w:val="32"/>
                  </w:rPr>
                </w:rPrChange>
              </w:rPr>
              <w:t xml:space="preserve"> or violence</w:t>
            </w:r>
          </w:p>
          <w:p w14:paraId="0A372617" w14:textId="77777777" w:rsidR="001D546E" w:rsidRPr="007C3EDB" w:rsidRDefault="001D546E" w:rsidP="00947162">
            <w:pPr>
              <w:pStyle w:val="BodyText"/>
              <w:spacing w:line="360" w:lineRule="auto"/>
              <w:rPr>
                <w:rFonts w:ascii="Bookman Old Style" w:hAnsi="Bookman Old Style"/>
                <w:szCs w:val="24"/>
                <w:rPrChange w:id="8128" w:author="Ashley Frank" w:date="2024-12-20T21:43:00Z">
                  <w:rPr>
                    <w:rFonts w:ascii="Bookman Old Style" w:hAnsi="Bookman Old Style"/>
                    <w:sz w:val="32"/>
                    <w:szCs w:val="32"/>
                  </w:rPr>
                </w:rPrChange>
              </w:rPr>
            </w:pPr>
          </w:p>
        </w:tc>
      </w:tr>
      <w:tr w:rsidR="001D546E" w:rsidRPr="00EB42C0" w14:paraId="25E172E2" w14:textId="77777777" w:rsidTr="00947162">
        <w:tc>
          <w:tcPr>
            <w:tcW w:w="3116" w:type="dxa"/>
          </w:tcPr>
          <w:p w14:paraId="6A9B52CB"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129"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130" w:author="Ashley Frank" w:date="2024-12-20T21:43:00Z">
                  <w:rPr>
                    <w:rFonts w:ascii="Bookman Old Style" w:hAnsi="Bookman Old Style" w:cs="Myriad-Roman"/>
                    <w:color w:val="000000"/>
                    <w:sz w:val="32"/>
                    <w:szCs w:val="32"/>
                  </w:rPr>
                </w:rPrChange>
              </w:rPr>
              <w:t>Damages relationships – other people respect you less</w:t>
            </w:r>
          </w:p>
          <w:p w14:paraId="63C41893"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131" w:author="Ashley Frank" w:date="2024-12-20T21:43:00Z">
                  <w:rPr>
                    <w:rFonts w:ascii="Bookman Old Style" w:hAnsi="Bookman Old Style" w:cs="Myriad-Roman"/>
                    <w:color w:val="000000"/>
                    <w:sz w:val="32"/>
                    <w:szCs w:val="32"/>
                  </w:rPr>
                </w:rPrChange>
              </w:rPr>
            </w:pPr>
          </w:p>
        </w:tc>
        <w:tc>
          <w:tcPr>
            <w:tcW w:w="3117" w:type="dxa"/>
          </w:tcPr>
          <w:p w14:paraId="74EFBB1B"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132"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133" w:author="Ashley Frank" w:date="2024-12-20T21:43:00Z">
                  <w:rPr>
                    <w:rFonts w:ascii="Bookman Old Style" w:hAnsi="Bookman Old Style" w:cs="Myriad-Roman"/>
                    <w:color w:val="000000"/>
                    <w:sz w:val="32"/>
                    <w:szCs w:val="32"/>
                  </w:rPr>
                </w:rPrChange>
              </w:rPr>
              <w:t>Enhances relationships – other people know where they stand</w:t>
            </w:r>
          </w:p>
          <w:p w14:paraId="2BE9F6BE" w14:textId="77777777" w:rsidR="001D546E" w:rsidRPr="007C3EDB" w:rsidRDefault="001D546E" w:rsidP="00947162">
            <w:pPr>
              <w:pStyle w:val="BodyText"/>
              <w:spacing w:line="360" w:lineRule="auto"/>
              <w:rPr>
                <w:rFonts w:ascii="Bookman Old Style" w:hAnsi="Bookman Old Style"/>
                <w:szCs w:val="24"/>
                <w:rPrChange w:id="8134" w:author="Ashley Frank" w:date="2024-12-20T21:43:00Z">
                  <w:rPr>
                    <w:rFonts w:ascii="Bookman Old Style" w:hAnsi="Bookman Old Style"/>
                    <w:sz w:val="32"/>
                    <w:szCs w:val="32"/>
                  </w:rPr>
                </w:rPrChange>
              </w:rPr>
            </w:pPr>
          </w:p>
        </w:tc>
        <w:tc>
          <w:tcPr>
            <w:tcW w:w="3117" w:type="dxa"/>
          </w:tcPr>
          <w:p w14:paraId="49AB9B48"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135"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136" w:author="Ashley Frank" w:date="2024-12-20T21:43:00Z">
                  <w:rPr>
                    <w:rFonts w:ascii="Bookman Old Style" w:hAnsi="Bookman Old Style" w:cs="Myriad-Roman"/>
                    <w:color w:val="000000"/>
                    <w:sz w:val="32"/>
                    <w:szCs w:val="32"/>
                  </w:rPr>
                </w:rPrChange>
              </w:rPr>
              <w:t>Damages relationships – other people don’t like aggression</w:t>
            </w:r>
          </w:p>
          <w:p w14:paraId="57710534" w14:textId="77777777" w:rsidR="001D546E" w:rsidRPr="007C3EDB" w:rsidRDefault="001D546E" w:rsidP="00947162">
            <w:pPr>
              <w:tabs>
                <w:tab w:val="clear" w:pos="360"/>
                <w:tab w:val="clear" w:pos="9360"/>
              </w:tabs>
              <w:autoSpaceDE w:val="0"/>
              <w:autoSpaceDN w:val="0"/>
              <w:adjustRightInd w:val="0"/>
              <w:rPr>
                <w:rFonts w:ascii="Bookman Old Style" w:hAnsi="Bookman Old Style"/>
                <w:szCs w:val="24"/>
                <w:rPrChange w:id="8137" w:author="Ashley Frank" w:date="2024-12-20T21:43:00Z">
                  <w:rPr>
                    <w:rFonts w:ascii="Bookman Old Style" w:hAnsi="Bookman Old Style"/>
                    <w:sz w:val="32"/>
                    <w:szCs w:val="32"/>
                  </w:rPr>
                </w:rPrChange>
              </w:rPr>
            </w:pPr>
          </w:p>
        </w:tc>
      </w:tr>
      <w:tr w:rsidR="001D546E" w:rsidRPr="00EB42C0" w14:paraId="34EFDFAB" w14:textId="77777777" w:rsidTr="00947162">
        <w:tc>
          <w:tcPr>
            <w:tcW w:w="3116" w:type="dxa"/>
          </w:tcPr>
          <w:p w14:paraId="55011D85"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138"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139" w:author="Ashley Frank" w:date="2024-12-20T21:43:00Z">
                  <w:rPr>
                    <w:rFonts w:ascii="Bookman Old Style" w:hAnsi="Bookman Old Style" w:cs="Myriad-Roman"/>
                    <w:color w:val="000000"/>
                    <w:sz w:val="32"/>
                    <w:szCs w:val="32"/>
                  </w:rPr>
                </w:rPrChange>
              </w:rPr>
              <w:t>Damages your self-esteem</w:t>
            </w:r>
          </w:p>
          <w:p w14:paraId="26D653DB"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140" w:author="Ashley Frank" w:date="2024-12-20T21:43:00Z">
                  <w:rPr>
                    <w:rFonts w:ascii="Bookman Old Style" w:hAnsi="Bookman Old Style" w:cs="Myriad-Roman"/>
                    <w:color w:val="000000"/>
                    <w:sz w:val="32"/>
                    <w:szCs w:val="32"/>
                  </w:rPr>
                </w:rPrChange>
              </w:rPr>
            </w:pPr>
          </w:p>
        </w:tc>
        <w:tc>
          <w:tcPr>
            <w:tcW w:w="3117" w:type="dxa"/>
          </w:tcPr>
          <w:p w14:paraId="075BB88D"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141"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142" w:author="Ashley Frank" w:date="2024-12-20T21:43:00Z">
                  <w:rPr>
                    <w:rFonts w:ascii="Bookman Old Style" w:hAnsi="Bookman Old Style" w:cs="Myriad-Roman"/>
                    <w:color w:val="000000"/>
                    <w:sz w:val="32"/>
                    <w:szCs w:val="32"/>
                  </w:rPr>
                </w:rPrChange>
              </w:rPr>
              <w:t>Builds your self-esteem</w:t>
            </w:r>
          </w:p>
          <w:p w14:paraId="64C3B158" w14:textId="77777777" w:rsidR="001D546E" w:rsidRPr="007C3EDB" w:rsidRDefault="001D546E" w:rsidP="00947162">
            <w:pPr>
              <w:pStyle w:val="BodyText"/>
              <w:spacing w:line="360" w:lineRule="auto"/>
              <w:rPr>
                <w:rFonts w:ascii="Bookman Old Style" w:hAnsi="Bookman Old Style"/>
                <w:szCs w:val="24"/>
                <w:rPrChange w:id="8143" w:author="Ashley Frank" w:date="2024-12-20T21:43:00Z">
                  <w:rPr>
                    <w:rFonts w:ascii="Bookman Old Style" w:hAnsi="Bookman Old Style"/>
                    <w:sz w:val="32"/>
                    <w:szCs w:val="32"/>
                  </w:rPr>
                </w:rPrChange>
              </w:rPr>
            </w:pPr>
          </w:p>
        </w:tc>
        <w:tc>
          <w:tcPr>
            <w:tcW w:w="3117" w:type="dxa"/>
          </w:tcPr>
          <w:p w14:paraId="427758AE" w14:textId="77777777" w:rsidR="001D546E" w:rsidRPr="007C3EDB" w:rsidRDefault="001D546E" w:rsidP="00947162">
            <w:pPr>
              <w:tabs>
                <w:tab w:val="clear" w:pos="360"/>
                <w:tab w:val="clear" w:pos="9360"/>
              </w:tabs>
              <w:autoSpaceDE w:val="0"/>
              <w:autoSpaceDN w:val="0"/>
              <w:adjustRightInd w:val="0"/>
              <w:rPr>
                <w:rFonts w:ascii="Bookman Old Style" w:hAnsi="Bookman Old Style" w:cs="Myriad-Roman"/>
                <w:color w:val="000000"/>
                <w:szCs w:val="24"/>
                <w:rPrChange w:id="8144" w:author="Ashley Frank" w:date="2024-12-20T21:43:00Z">
                  <w:rPr>
                    <w:rFonts w:ascii="Bookman Old Style" w:hAnsi="Bookman Old Style" w:cs="Myriad-Roman"/>
                    <w:color w:val="000000"/>
                    <w:sz w:val="32"/>
                    <w:szCs w:val="32"/>
                  </w:rPr>
                </w:rPrChange>
              </w:rPr>
            </w:pPr>
            <w:r w:rsidRPr="007C3EDB">
              <w:rPr>
                <w:rFonts w:ascii="Bookman Old Style" w:hAnsi="Bookman Old Style" w:cs="Myriad-Roman"/>
                <w:color w:val="000000"/>
                <w:szCs w:val="24"/>
                <w:rPrChange w:id="8145" w:author="Ashley Frank" w:date="2024-12-20T21:43:00Z">
                  <w:rPr>
                    <w:rFonts w:ascii="Bookman Old Style" w:hAnsi="Bookman Old Style" w:cs="Myriad-Roman"/>
                    <w:color w:val="000000"/>
                    <w:sz w:val="32"/>
                    <w:szCs w:val="32"/>
                  </w:rPr>
                </w:rPrChange>
              </w:rPr>
              <w:t>Damages others self-esteem</w:t>
            </w:r>
          </w:p>
          <w:p w14:paraId="7791F1A3" w14:textId="77777777" w:rsidR="001D546E" w:rsidRPr="007C3EDB" w:rsidRDefault="001D546E" w:rsidP="00947162">
            <w:pPr>
              <w:pStyle w:val="BodyText"/>
              <w:spacing w:line="360" w:lineRule="auto"/>
              <w:rPr>
                <w:rFonts w:ascii="Bookman Old Style" w:hAnsi="Bookman Old Style"/>
                <w:szCs w:val="24"/>
                <w:rPrChange w:id="8146" w:author="Ashley Frank" w:date="2024-12-20T21:43:00Z">
                  <w:rPr>
                    <w:rFonts w:ascii="Bookman Old Style" w:hAnsi="Bookman Old Style"/>
                    <w:sz w:val="32"/>
                    <w:szCs w:val="32"/>
                  </w:rPr>
                </w:rPrChange>
              </w:rPr>
            </w:pPr>
          </w:p>
        </w:tc>
      </w:tr>
    </w:tbl>
    <w:p w14:paraId="1220A519" w14:textId="0D8D42C8" w:rsidR="003E456C" w:rsidRPr="007C3EDB" w:rsidRDefault="003E456C" w:rsidP="003E456C">
      <w:pPr>
        <w:tabs>
          <w:tab w:val="clear" w:pos="360"/>
          <w:tab w:val="clear" w:pos="9360"/>
        </w:tabs>
        <w:autoSpaceDE w:val="0"/>
        <w:autoSpaceDN w:val="0"/>
        <w:adjustRightInd w:val="0"/>
        <w:rPr>
          <w:rFonts w:ascii="Bookman Old Style" w:hAnsi="Bookman Old Style" w:cs="Myriad-Bold"/>
          <w:b/>
          <w:bCs/>
          <w:color w:val="000000"/>
          <w:szCs w:val="24"/>
          <w:rPrChange w:id="8147" w:author="Ashley Frank" w:date="2024-12-20T21:43:00Z">
            <w:rPr>
              <w:rFonts w:ascii="Bookman Old Style" w:hAnsi="Bookman Old Style" w:cs="Myriad-Bold"/>
              <w:b/>
              <w:bCs/>
              <w:color w:val="000000"/>
              <w:sz w:val="32"/>
              <w:szCs w:val="32"/>
            </w:rPr>
          </w:rPrChange>
        </w:rPr>
      </w:pPr>
    </w:p>
    <w:p w14:paraId="5ADA2B52" w14:textId="77777777" w:rsidR="00921F03" w:rsidRDefault="00921F03" w:rsidP="00A934FF">
      <w:pPr>
        <w:tabs>
          <w:tab w:val="clear" w:pos="360"/>
          <w:tab w:val="clear" w:pos="9360"/>
        </w:tabs>
        <w:autoSpaceDE w:val="0"/>
        <w:autoSpaceDN w:val="0"/>
        <w:adjustRightInd w:val="0"/>
        <w:spacing w:line="360" w:lineRule="auto"/>
        <w:rPr>
          <w:ins w:id="8148" w:author="Ashley Frank" w:date="2024-12-28T04:06:00Z"/>
          <w:rFonts w:ascii="Bookman Old Style" w:hAnsi="Bookman Old Style" w:cs="Myriad-Bold"/>
          <w:b/>
          <w:bCs/>
          <w:color w:val="000000"/>
          <w:szCs w:val="24"/>
        </w:rPr>
      </w:pPr>
    </w:p>
    <w:p w14:paraId="41C47CDD" w14:textId="77777777" w:rsidR="00921F03" w:rsidRDefault="00921F03" w:rsidP="00A934FF">
      <w:pPr>
        <w:tabs>
          <w:tab w:val="clear" w:pos="360"/>
          <w:tab w:val="clear" w:pos="9360"/>
        </w:tabs>
        <w:autoSpaceDE w:val="0"/>
        <w:autoSpaceDN w:val="0"/>
        <w:adjustRightInd w:val="0"/>
        <w:spacing w:line="360" w:lineRule="auto"/>
        <w:rPr>
          <w:ins w:id="8149" w:author="Ashley Frank" w:date="2024-12-28T04:06:00Z"/>
          <w:rFonts w:ascii="Bookman Old Style" w:hAnsi="Bookman Old Style" w:cs="Myriad-Bold"/>
          <w:b/>
          <w:bCs/>
          <w:color w:val="000000"/>
          <w:szCs w:val="24"/>
        </w:rPr>
      </w:pPr>
    </w:p>
    <w:p w14:paraId="66476790" w14:textId="77777777" w:rsidR="0068205D" w:rsidRDefault="0068205D" w:rsidP="00A934FF">
      <w:pPr>
        <w:tabs>
          <w:tab w:val="clear" w:pos="360"/>
          <w:tab w:val="clear" w:pos="9360"/>
        </w:tabs>
        <w:autoSpaceDE w:val="0"/>
        <w:autoSpaceDN w:val="0"/>
        <w:adjustRightInd w:val="0"/>
        <w:spacing w:line="360" w:lineRule="auto"/>
        <w:rPr>
          <w:ins w:id="8150" w:author="Ashley Frank" w:date="2024-12-31T04:40:00Z"/>
          <w:rFonts w:ascii="Bookman Old Style" w:hAnsi="Bookman Old Style" w:cs="Myriad-Bold"/>
          <w:b/>
          <w:bCs/>
          <w:color w:val="000000"/>
          <w:szCs w:val="24"/>
        </w:rPr>
      </w:pPr>
    </w:p>
    <w:p w14:paraId="00E83AE2" w14:textId="20EAAEFA" w:rsidR="003E456C" w:rsidRPr="007C3EDB" w:rsidRDefault="003E456C" w:rsidP="00A934FF">
      <w:pPr>
        <w:tabs>
          <w:tab w:val="clear" w:pos="360"/>
          <w:tab w:val="clear" w:pos="9360"/>
        </w:tabs>
        <w:autoSpaceDE w:val="0"/>
        <w:autoSpaceDN w:val="0"/>
        <w:adjustRightInd w:val="0"/>
        <w:spacing w:line="360" w:lineRule="auto"/>
        <w:rPr>
          <w:rFonts w:ascii="Bookman Old Style" w:hAnsi="Bookman Old Style" w:cs="Myriad-Bold"/>
          <w:b/>
          <w:bCs/>
          <w:color w:val="000000"/>
          <w:szCs w:val="24"/>
          <w:rPrChange w:id="8151" w:author="Ashley Frank" w:date="2024-12-20T21:43:00Z">
            <w:rPr>
              <w:rFonts w:ascii="Bookman Old Style" w:hAnsi="Bookman Old Style" w:cs="Myriad-Bold"/>
              <w:b/>
              <w:bCs/>
              <w:color w:val="000000"/>
              <w:sz w:val="32"/>
              <w:szCs w:val="32"/>
            </w:rPr>
          </w:rPrChange>
        </w:rPr>
      </w:pPr>
      <w:r w:rsidRPr="007C3EDB">
        <w:rPr>
          <w:rFonts w:ascii="Bookman Old Style" w:hAnsi="Bookman Old Style" w:cs="Myriad-Bold"/>
          <w:b/>
          <w:bCs/>
          <w:color w:val="000000"/>
          <w:szCs w:val="24"/>
          <w:rPrChange w:id="8152" w:author="Ashley Frank" w:date="2024-12-20T21:43:00Z">
            <w:rPr>
              <w:rFonts w:ascii="Bookman Old Style" w:hAnsi="Bookman Old Style" w:cs="Myriad-Bold"/>
              <w:b/>
              <w:bCs/>
              <w:color w:val="000000"/>
              <w:sz w:val="32"/>
              <w:szCs w:val="32"/>
            </w:rPr>
          </w:rPrChange>
        </w:rPr>
        <w:lastRenderedPageBreak/>
        <w:t>Tips for communicating assertively</w:t>
      </w:r>
    </w:p>
    <w:p w14:paraId="6827A41A" w14:textId="77777777" w:rsidR="003E456C" w:rsidRPr="0068205D" w:rsidRDefault="003E456C">
      <w:pPr>
        <w:pStyle w:val="ListParagraph"/>
        <w:numPr>
          <w:ilvl w:val="0"/>
          <w:numId w:val="22"/>
        </w:numPr>
        <w:tabs>
          <w:tab w:val="clear" w:pos="360"/>
          <w:tab w:val="clear" w:pos="9360"/>
        </w:tabs>
        <w:autoSpaceDE w:val="0"/>
        <w:autoSpaceDN w:val="0"/>
        <w:adjustRightInd w:val="0"/>
        <w:spacing w:line="360" w:lineRule="auto"/>
        <w:rPr>
          <w:rFonts w:ascii="Bookman Old Style" w:hAnsi="Bookman Old Style" w:cs="Myriad-Roman"/>
          <w:color w:val="000000"/>
          <w:szCs w:val="24"/>
          <w:rPrChange w:id="8153" w:author="Ashley Frank" w:date="2024-12-31T04:40:00Z">
            <w:rPr>
              <w:rFonts w:ascii="Bookman Old Style" w:hAnsi="Bookman Old Style" w:cs="Myriad-Roman"/>
              <w:color w:val="000000"/>
              <w:sz w:val="32"/>
              <w:szCs w:val="32"/>
            </w:rPr>
          </w:rPrChange>
        </w:rPr>
        <w:pPrChange w:id="8154" w:author="Ashley Frank" w:date="2024-12-31T04:40:00Z">
          <w:pPr>
            <w:tabs>
              <w:tab w:val="clear" w:pos="360"/>
              <w:tab w:val="clear" w:pos="9360"/>
            </w:tabs>
            <w:autoSpaceDE w:val="0"/>
            <w:autoSpaceDN w:val="0"/>
            <w:adjustRightInd w:val="0"/>
            <w:spacing w:line="360" w:lineRule="auto"/>
          </w:pPr>
        </w:pPrChange>
      </w:pPr>
      <w:r w:rsidRPr="0068205D">
        <w:rPr>
          <w:rFonts w:ascii="Bookman Old Style" w:hAnsi="Bookman Old Style" w:cs="Myriad-Roman"/>
          <w:color w:val="000000"/>
          <w:szCs w:val="24"/>
          <w:rPrChange w:id="8155" w:author="Ashley Frank" w:date="2024-12-31T04:40:00Z">
            <w:rPr>
              <w:rFonts w:ascii="Bookman Old Style" w:hAnsi="Bookman Old Style" w:cs="Myriad-Roman"/>
              <w:color w:val="000000"/>
              <w:sz w:val="32"/>
              <w:szCs w:val="32"/>
            </w:rPr>
          </w:rPrChange>
        </w:rPr>
        <w:t>Use “I” statements</w:t>
      </w:r>
    </w:p>
    <w:p w14:paraId="53CF5588" w14:textId="77777777" w:rsidR="003E456C" w:rsidRPr="0068205D" w:rsidRDefault="003E456C">
      <w:pPr>
        <w:pStyle w:val="ListParagraph"/>
        <w:numPr>
          <w:ilvl w:val="0"/>
          <w:numId w:val="22"/>
        </w:numPr>
        <w:tabs>
          <w:tab w:val="clear" w:pos="360"/>
          <w:tab w:val="clear" w:pos="9360"/>
        </w:tabs>
        <w:autoSpaceDE w:val="0"/>
        <w:autoSpaceDN w:val="0"/>
        <w:adjustRightInd w:val="0"/>
        <w:spacing w:line="360" w:lineRule="auto"/>
        <w:rPr>
          <w:rFonts w:ascii="Bookman Old Style" w:hAnsi="Bookman Old Style" w:cs="Myriad-Roman"/>
          <w:color w:val="000000"/>
          <w:szCs w:val="24"/>
          <w:rPrChange w:id="8156" w:author="Ashley Frank" w:date="2024-12-31T04:40:00Z">
            <w:rPr>
              <w:rFonts w:ascii="Bookman Old Style" w:hAnsi="Bookman Old Style" w:cs="Myriad-Roman"/>
              <w:color w:val="000000"/>
              <w:sz w:val="32"/>
              <w:szCs w:val="32"/>
            </w:rPr>
          </w:rPrChange>
        </w:rPr>
        <w:pPrChange w:id="8157" w:author="Ashley Frank" w:date="2024-12-31T04:40:00Z">
          <w:pPr>
            <w:tabs>
              <w:tab w:val="clear" w:pos="360"/>
              <w:tab w:val="clear" w:pos="9360"/>
            </w:tabs>
            <w:autoSpaceDE w:val="0"/>
            <w:autoSpaceDN w:val="0"/>
            <w:adjustRightInd w:val="0"/>
            <w:spacing w:line="360" w:lineRule="auto"/>
          </w:pPr>
        </w:pPrChange>
      </w:pPr>
      <w:r w:rsidRPr="0068205D">
        <w:rPr>
          <w:rFonts w:ascii="Bookman Old Style" w:hAnsi="Bookman Old Style" w:cs="Myriad-Roman"/>
          <w:color w:val="000000"/>
          <w:szCs w:val="24"/>
          <w:rPrChange w:id="8158" w:author="Ashley Frank" w:date="2024-12-31T04:40:00Z">
            <w:rPr>
              <w:rFonts w:ascii="Bookman Old Style" w:hAnsi="Bookman Old Style" w:cs="Myriad-Roman"/>
              <w:color w:val="000000"/>
              <w:sz w:val="32"/>
              <w:szCs w:val="32"/>
            </w:rPr>
          </w:rPrChange>
        </w:rPr>
        <w:t>Be clear and direct:</w:t>
      </w:r>
    </w:p>
    <w:p w14:paraId="541130C6" w14:textId="1AB7F7AD" w:rsidR="003E456C" w:rsidRPr="007C3EDB" w:rsidRDefault="003E456C" w:rsidP="00A934FF">
      <w:pPr>
        <w:tabs>
          <w:tab w:val="clear" w:pos="360"/>
          <w:tab w:val="clear" w:pos="9360"/>
        </w:tabs>
        <w:autoSpaceDE w:val="0"/>
        <w:autoSpaceDN w:val="0"/>
        <w:adjustRightInd w:val="0"/>
        <w:spacing w:line="360" w:lineRule="auto"/>
        <w:rPr>
          <w:rFonts w:ascii="Bookman Old Style" w:hAnsi="Bookman Old Style" w:cs="Myriad-Italic"/>
          <w:i/>
          <w:iCs/>
          <w:color w:val="000000"/>
          <w:szCs w:val="24"/>
          <w:rPrChange w:id="8159" w:author="Ashley Frank" w:date="2024-12-20T21:43:00Z">
            <w:rPr>
              <w:rFonts w:ascii="Bookman Old Style" w:hAnsi="Bookman Old Style" w:cs="Myriad-Italic"/>
              <w:i/>
              <w:iCs/>
              <w:color w:val="000000"/>
              <w:sz w:val="32"/>
              <w:szCs w:val="32"/>
            </w:rPr>
          </w:rPrChange>
        </w:rPr>
      </w:pPr>
      <w:r w:rsidRPr="007C3EDB">
        <w:rPr>
          <w:rFonts w:ascii="Bookman Old Style" w:hAnsi="Bookman Old Style" w:cs="Myriad-Italic"/>
          <w:i/>
          <w:iCs/>
          <w:color w:val="000000"/>
          <w:szCs w:val="24"/>
          <w:rPrChange w:id="8160" w:author="Ashley Frank" w:date="2024-12-20T21:43:00Z">
            <w:rPr>
              <w:rFonts w:ascii="Bookman Old Style" w:hAnsi="Bookman Old Style" w:cs="Myriad-Italic"/>
              <w:i/>
              <w:iCs/>
              <w:color w:val="000000"/>
              <w:sz w:val="32"/>
              <w:szCs w:val="32"/>
            </w:rPr>
          </w:rPrChange>
        </w:rPr>
        <w:t>“I would like you to give me a refund</w:t>
      </w:r>
      <w:r w:rsidR="00374B6C" w:rsidRPr="007C3EDB">
        <w:rPr>
          <w:rFonts w:ascii="Bookman Old Style" w:hAnsi="Bookman Old Style" w:cs="Myriad-Italic"/>
          <w:i/>
          <w:iCs/>
          <w:color w:val="000000"/>
          <w:szCs w:val="24"/>
          <w:rPrChange w:id="8161" w:author="Ashley Frank" w:date="2024-12-20T21:43:00Z">
            <w:rPr>
              <w:rFonts w:ascii="Bookman Old Style" w:hAnsi="Bookman Old Style" w:cs="Myriad-Italic"/>
              <w:i/>
              <w:iCs/>
              <w:color w:val="000000"/>
              <w:sz w:val="32"/>
              <w:szCs w:val="32"/>
            </w:rPr>
          </w:rPrChange>
        </w:rPr>
        <w:t>.</w:t>
      </w:r>
      <w:r w:rsidRPr="007C3EDB">
        <w:rPr>
          <w:rFonts w:ascii="Bookman Old Style" w:hAnsi="Bookman Old Style" w:cs="Myriad-Italic"/>
          <w:i/>
          <w:iCs/>
          <w:color w:val="000000"/>
          <w:szCs w:val="24"/>
          <w:rPrChange w:id="8162" w:author="Ashley Frank" w:date="2024-12-20T21:43:00Z">
            <w:rPr>
              <w:rFonts w:ascii="Bookman Old Style" w:hAnsi="Bookman Old Style" w:cs="Myriad-Italic"/>
              <w:i/>
              <w:iCs/>
              <w:color w:val="000000"/>
              <w:sz w:val="32"/>
              <w:szCs w:val="32"/>
            </w:rPr>
          </w:rPrChange>
        </w:rPr>
        <w:t>”</w:t>
      </w:r>
    </w:p>
    <w:p w14:paraId="32890B20" w14:textId="77777777" w:rsidR="003E456C" w:rsidRPr="007C3EDB" w:rsidRDefault="003E456C" w:rsidP="00A934FF">
      <w:pPr>
        <w:tabs>
          <w:tab w:val="clear" w:pos="360"/>
          <w:tab w:val="clear" w:pos="9360"/>
        </w:tabs>
        <w:autoSpaceDE w:val="0"/>
        <w:autoSpaceDN w:val="0"/>
        <w:adjustRightInd w:val="0"/>
        <w:spacing w:line="360" w:lineRule="auto"/>
        <w:rPr>
          <w:rFonts w:ascii="Bookman Old Style" w:hAnsi="Bookman Old Style" w:cs="Myriad-Italic"/>
          <w:i/>
          <w:iCs/>
          <w:color w:val="000000"/>
          <w:szCs w:val="24"/>
          <w:rPrChange w:id="8163" w:author="Ashley Frank" w:date="2024-12-20T21:43:00Z">
            <w:rPr>
              <w:rFonts w:ascii="Bookman Old Style" w:hAnsi="Bookman Old Style" w:cs="Myriad-Italic"/>
              <w:i/>
              <w:iCs/>
              <w:color w:val="000000"/>
              <w:sz w:val="32"/>
              <w:szCs w:val="32"/>
            </w:rPr>
          </w:rPrChange>
        </w:rPr>
      </w:pPr>
      <w:r w:rsidRPr="007C3EDB">
        <w:rPr>
          <w:rFonts w:ascii="Bookman Old Style" w:hAnsi="Bookman Old Style" w:cs="Myriad-Italic"/>
          <w:i/>
          <w:iCs/>
          <w:color w:val="000000"/>
          <w:szCs w:val="24"/>
          <w:rPrChange w:id="8164" w:author="Ashley Frank" w:date="2024-12-20T21:43:00Z">
            <w:rPr>
              <w:rFonts w:ascii="Bookman Old Style" w:hAnsi="Bookman Old Style" w:cs="Myriad-Italic"/>
              <w:i/>
              <w:iCs/>
              <w:color w:val="000000"/>
              <w:sz w:val="32"/>
              <w:szCs w:val="32"/>
            </w:rPr>
          </w:rPrChange>
        </w:rPr>
        <w:t>“I think what you have done is good, but I would like to see more of...”</w:t>
      </w:r>
    </w:p>
    <w:p w14:paraId="1C2ED864" w14:textId="74AFE382" w:rsidR="003E456C" w:rsidRPr="0068205D" w:rsidRDefault="003E456C">
      <w:pPr>
        <w:pStyle w:val="ListParagraph"/>
        <w:numPr>
          <w:ilvl w:val="0"/>
          <w:numId w:val="23"/>
        </w:numPr>
        <w:tabs>
          <w:tab w:val="clear" w:pos="360"/>
          <w:tab w:val="clear" w:pos="9360"/>
        </w:tabs>
        <w:autoSpaceDE w:val="0"/>
        <w:autoSpaceDN w:val="0"/>
        <w:adjustRightInd w:val="0"/>
        <w:spacing w:line="360" w:lineRule="auto"/>
        <w:rPr>
          <w:rFonts w:ascii="Bookman Old Style" w:hAnsi="Bookman Old Style" w:cs="Myriad-Italic"/>
          <w:i/>
          <w:iCs/>
          <w:color w:val="000000"/>
          <w:szCs w:val="24"/>
          <w:rPrChange w:id="8165" w:author="Ashley Frank" w:date="2024-12-31T04:40:00Z">
            <w:rPr>
              <w:rFonts w:ascii="Bookman Old Style" w:hAnsi="Bookman Old Style" w:cs="Myriad-Italic"/>
              <w:i/>
              <w:iCs/>
              <w:color w:val="000000"/>
              <w:sz w:val="32"/>
              <w:szCs w:val="32"/>
            </w:rPr>
          </w:rPrChange>
        </w:rPr>
        <w:pPrChange w:id="8166" w:author="Ashley Frank" w:date="2024-12-31T04:40:00Z">
          <w:pPr>
            <w:tabs>
              <w:tab w:val="clear" w:pos="360"/>
              <w:tab w:val="clear" w:pos="9360"/>
            </w:tabs>
            <w:autoSpaceDE w:val="0"/>
            <w:autoSpaceDN w:val="0"/>
            <w:adjustRightInd w:val="0"/>
            <w:spacing w:line="360" w:lineRule="auto"/>
          </w:pPr>
        </w:pPrChange>
      </w:pPr>
      <w:r w:rsidRPr="0068205D">
        <w:rPr>
          <w:rFonts w:ascii="Bookman Old Style" w:hAnsi="Bookman Old Style" w:cs="Myriad-Roman"/>
          <w:color w:val="000000"/>
          <w:szCs w:val="24"/>
          <w:rPrChange w:id="8167" w:author="Ashley Frank" w:date="2024-12-31T04:40:00Z">
            <w:rPr>
              <w:rFonts w:ascii="Bookman Old Style" w:hAnsi="Bookman Old Style" w:cs="Myriad-Roman"/>
              <w:color w:val="000000"/>
              <w:sz w:val="32"/>
              <w:szCs w:val="32"/>
            </w:rPr>
          </w:rPrChange>
        </w:rPr>
        <w:t xml:space="preserve">Describe how another person’s </w:t>
      </w:r>
      <w:r w:rsidRPr="0068205D">
        <w:rPr>
          <w:rFonts w:ascii="Bookman Old Style" w:hAnsi="Bookman Old Style" w:cs="Myriad-Italic"/>
          <w:i/>
          <w:iCs/>
          <w:color w:val="000000"/>
          <w:szCs w:val="24"/>
          <w:rPrChange w:id="8168" w:author="Ashley Frank" w:date="2024-12-31T04:40:00Z">
            <w:rPr>
              <w:rFonts w:ascii="Bookman Old Style" w:hAnsi="Bookman Old Style" w:cs="Myriad-Italic"/>
              <w:i/>
              <w:iCs/>
              <w:color w:val="000000"/>
              <w:sz w:val="32"/>
              <w:szCs w:val="32"/>
            </w:rPr>
          </w:rPrChange>
        </w:rPr>
        <w:t xml:space="preserve">behavior </w:t>
      </w:r>
      <w:r w:rsidRPr="0068205D">
        <w:rPr>
          <w:rFonts w:ascii="Bookman Old Style" w:hAnsi="Bookman Old Style" w:cs="Myriad-Roman"/>
          <w:color w:val="000000"/>
          <w:szCs w:val="24"/>
          <w:rPrChange w:id="8169" w:author="Ashley Frank" w:date="2024-12-31T04:40:00Z">
            <w:rPr>
              <w:rFonts w:ascii="Bookman Old Style" w:hAnsi="Bookman Old Style" w:cs="Myriad-Roman"/>
              <w:color w:val="000000"/>
              <w:sz w:val="32"/>
              <w:szCs w:val="32"/>
            </w:rPr>
          </w:rPrChange>
        </w:rPr>
        <w:t xml:space="preserve">makes you </w:t>
      </w:r>
      <w:r w:rsidRPr="0068205D">
        <w:rPr>
          <w:rFonts w:ascii="Bookman Old Style" w:hAnsi="Bookman Old Style" w:cs="Myriad-Italic"/>
          <w:i/>
          <w:iCs/>
          <w:color w:val="000000"/>
          <w:szCs w:val="24"/>
          <w:rPrChange w:id="8170" w:author="Ashley Frank" w:date="2024-12-31T04:40:00Z">
            <w:rPr>
              <w:rFonts w:ascii="Bookman Old Style" w:hAnsi="Bookman Old Style" w:cs="Myriad-Italic"/>
              <w:i/>
              <w:iCs/>
              <w:color w:val="000000"/>
              <w:sz w:val="32"/>
              <w:szCs w:val="32"/>
            </w:rPr>
          </w:rPrChange>
        </w:rPr>
        <w:t>feel</w:t>
      </w:r>
      <w:r w:rsidR="00374B6C" w:rsidRPr="0068205D">
        <w:rPr>
          <w:rFonts w:ascii="Bookman Old Style" w:hAnsi="Bookman Old Style" w:cs="Myriad-Italic"/>
          <w:i/>
          <w:iCs/>
          <w:color w:val="000000"/>
          <w:szCs w:val="24"/>
          <w:rPrChange w:id="8171" w:author="Ashley Frank" w:date="2024-12-31T04:40:00Z">
            <w:rPr>
              <w:rFonts w:ascii="Bookman Old Style" w:hAnsi="Bookman Old Style" w:cs="Myriad-Italic"/>
              <w:i/>
              <w:iCs/>
              <w:color w:val="000000"/>
              <w:sz w:val="32"/>
              <w:szCs w:val="32"/>
            </w:rPr>
          </w:rPrChange>
        </w:rPr>
        <w:t xml:space="preserve"> so </w:t>
      </w:r>
      <w:r w:rsidRPr="0068205D">
        <w:rPr>
          <w:rFonts w:ascii="Bookman Old Style" w:hAnsi="Bookman Old Style" w:cs="Myriad-Roman"/>
          <w:color w:val="000000"/>
          <w:szCs w:val="24"/>
          <w:rPrChange w:id="8172" w:author="Ashley Frank" w:date="2024-12-31T04:40:00Z">
            <w:rPr>
              <w:rFonts w:ascii="Bookman Old Style" w:hAnsi="Bookman Old Style" w:cs="Myriad-Roman"/>
              <w:color w:val="000000"/>
              <w:sz w:val="32"/>
              <w:szCs w:val="32"/>
            </w:rPr>
          </w:rPrChange>
        </w:rPr>
        <w:t xml:space="preserve">other people </w:t>
      </w:r>
      <w:r w:rsidR="00374B6C" w:rsidRPr="0068205D">
        <w:rPr>
          <w:rFonts w:ascii="Bookman Old Style" w:hAnsi="Bookman Old Style" w:cs="Myriad-Roman"/>
          <w:color w:val="000000"/>
          <w:szCs w:val="24"/>
          <w:rPrChange w:id="8173" w:author="Ashley Frank" w:date="2024-12-31T04:40:00Z">
            <w:rPr>
              <w:rFonts w:ascii="Bookman Old Style" w:hAnsi="Bookman Old Style" w:cs="Myriad-Roman"/>
              <w:color w:val="000000"/>
              <w:sz w:val="32"/>
              <w:szCs w:val="32"/>
            </w:rPr>
          </w:rPrChange>
        </w:rPr>
        <w:t xml:space="preserve">are </w:t>
      </w:r>
      <w:r w:rsidRPr="0068205D">
        <w:rPr>
          <w:rFonts w:ascii="Bookman Old Style" w:hAnsi="Bookman Old Style" w:cs="Myriad-Roman"/>
          <w:color w:val="000000"/>
          <w:szCs w:val="24"/>
          <w:rPrChange w:id="8174" w:author="Ashley Frank" w:date="2024-12-31T04:40:00Z">
            <w:rPr>
              <w:rFonts w:ascii="Bookman Old Style" w:hAnsi="Bookman Old Style" w:cs="Myriad-Roman"/>
              <w:color w:val="000000"/>
              <w:sz w:val="32"/>
              <w:szCs w:val="32"/>
            </w:rPr>
          </w:rPrChange>
        </w:rPr>
        <w:t>aware of the consequences of their actions:</w:t>
      </w:r>
    </w:p>
    <w:p w14:paraId="4C303A3C" w14:textId="1EA56EA8" w:rsidR="003E456C" w:rsidRPr="007C3EDB" w:rsidRDefault="003E456C" w:rsidP="00A934FF">
      <w:pPr>
        <w:tabs>
          <w:tab w:val="clear" w:pos="360"/>
          <w:tab w:val="clear" w:pos="9360"/>
        </w:tabs>
        <w:autoSpaceDE w:val="0"/>
        <w:autoSpaceDN w:val="0"/>
        <w:adjustRightInd w:val="0"/>
        <w:spacing w:line="360" w:lineRule="auto"/>
        <w:rPr>
          <w:rFonts w:ascii="Bookman Old Style" w:hAnsi="Bookman Old Style" w:cs="Myriad-Italic"/>
          <w:i/>
          <w:iCs/>
          <w:color w:val="000000"/>
          <w:szCs w:val="24"/>
          <w:rPrChange w:id="8175" w:author="Ashley Frank" w:date="2024-12-20T21:43:00Z">
            <w:rPr>
              <w:rFonts w:ascii="Bookman Old Style" w:hAnsi="Bookman Old Style" w:cs="Myriad-Italic"/>
              <w:i/>
              <w:iCs/>
              <w:color w:val="000000"/>
              <w:sz w:val="32"/>
              <w:szCs w:val="32"/>
            </w:rPr>
          </w:rPrChange>
        </w:rPr>
      </w:pPr>
      <w:r w:rsidRPr="007C3EDB">
        <w:rPr>
          <w:rFonts w:ascii="Bookman Old Style" w:hAnsi="Bookman Old Style" w:cs="Myriad-Italic"/>
          <w:i/>
          <w:iCs/>
          <w:color w:val="000000"/>
          <w:szCs w:val="24"/>
          <w:rPrChange w:id="8176" w:author="Ashley Frank" w:date="2024-12-20T21:43:00Z">
            <w:rPr>
              <w:rFonts w:ascii="Bookman Old Style" w:hAnsi="Bookman Old Style" w:cs="Myriad-Italic"/>
              <w:i/>
              <w:iCs/>
              <w:color w:val="000000"/>
              <w:sz w:val="32"/>
              <w:szCs w:val="32"/>
            </w:rPr>
          </w:rPrChange>
        </w:rPr>
        <w:t>“When you raise your voice</w:t>
      </w:r>
      <w:r w:rsidR="00374B6C" w:rsidRPr="007C3EDB">
        <w:rPr>
          <w:rFonts w:ascii="Bookman Old Style" w:hAnsi="Bookman Old Style" w:cs="Myriad-Italic"/>
          <w:i/>
          <w:iCs/>
          <w:color w:val="000000"/>
          <w:szCs w:val="24"/>
          <w:rPrChange w:id="8177" w:author="Ashley Frank" w:date="2024-12-20T21:43:00Z">
            <w:rPr>
              <w:rFonts w:ascii="Bookman Old Style" w:hAnsi="Bookman Old Style" w:cs="Myriad-Italic"/>
              <w:i/>
              <w:iCs/>
              <w:color w:val="000000"/>
              <w:sz w:val="32"/>
              <w:szCs w:val="32"/>
            </w:rPr>
          </w:rPrChange>
        </w:rPr>
        <w:t>,</w:t>
      </w:r>
      <w:r w:rsidRPr="007C3EDB">
        <w:rPr>
          <w:rFonts w:ascii="Bookman Old Style" w:hAnsi="Bookman Old Style" w:cs="Myriad-Italic"/>
          <w:i/>
          <w:iCs/>
          <w:color w:val="000000"/>
          <w:szCs w:val="24"/>
          <w:rPrChange w:id="8178" w:author="Ashley Frank" w:date="2024-12-20T21:43:00Z">
            <w:rPr>
              <w:rFonts w:ascii="Bookman Old Style" w:hAnsi="Bookman Old Style" w:cs="Myriad-Italic"/>
              <w:i/>
              <w:iCs/>
              <w:color w:val="000000"/>
              <w:sz w:val="32"/>
              <w:szCs w:val="32"/>
            </w:rPr>
          </w:rPrChange>
        </w:rPr>
        <w:t xml:space="preserve"> it makes me scared ... I would like you to speak softly</w:t>
      </w:r>
      <w:r w:rsidR="00374B6C" w:rsidRPr="007C3EDB">
        <w:rPr>
          <w:rFonts w:ascii="Bookman Old Style" w:hAnsi="Bookman Old Style" w:cs="Myriad-Italic"/>
          <w:i/>
          <w:iCs/>
          <w:color w:val="000000"/>
          <w:szCs w:val="24"/>
          <w:rPrChange w:id="8179" w:author="Ashley Frank" w:date="2024-12-20T21:43:00Z">
            <w:rPr>
              <w:rFonts w:ascii="Bookman Old Style" w:hAnsi="Bookman Old Style" w:cs="Myriad-Italic"/>
              <w:i/>
              <w:iCs/>
              <w:color w:val="000000"/>
              <w:sz w:val="32"/>
              <w:szCs w:val="32"/>
            </w:rPr>
          </w:rPrChange>
        </w:rPr>
        <w:t>.</w:t>
      </w:r>
      <w:r w:rsidRPr="007C3EDB">
        <w:rPr>
          <w:rFonts w:ascii="Bookman Old Style" w:hAnsi="Bookman Old Style" w:cs="Myriad-Italic"/>
          <w:i/>
          <w:iCs/>
          <w:color w:val="000000"/>
          <w:szCs w:val="24"/>
          <w:rPrChange w:id="8180" w:author="Ashley Frank" w:date="2024-12-20T21:43:00Z">
            <w:rPr>
              <w:rFonts w:ascii="Bookman Old Style" w:hAnsi="Bookman Old Style" w:cs="Myriad-Italic"/>
              <w:i/>
              <w:iCs/>
              <w:color w:val="000000"/>
              <w:sz w:val="32"/>
              <w:szCs w:val="32"/>
            </w:rPr>
          </w:rPrChange>
        </w:rPr>
        <w:t>”</w:t>
      </w:r>
    </w:p>
    <w:p w14:paraId="7136FBB1" w14:textId="5EF93FD5" w:rsidR="003E456C" w:rsidRPr="007C3EDB" w:rsidRDefault="003E456C" w:rsidP="00A934FF">
      <w:pPr>
        <w:tabs>
          <w:tab w:val="clear" w:pos="360"/>
          <w:tab w:val="clear" w:pos="9360"/>
        </w:tabs>
        <w:autoSpaceDE w:val="0"/>
        <w:autoSpaceDN w:val="0"/>
        <w:adjustRightInd w:val="0"/>
        <w:spacing w:line="360" w:lineRule="auto"/>
        <w:rPr>
          <w:rFonts w:ascii="Bookman Old Style" w:hAnsi="Bookman Old Style" w:cs="Myriad-Italic"/>
          <w:i/>
          <w:iCs/>
          <w:color w:val="000000"/>
          <w:szCs w:val="24"/>
          <w:rPrChange w:id="8181" w:author="Ashley Frank" w:date="2024-12-20T21:43:00Z">
            <w:rPr>
              <w:rFonts w:ascii="Bookman Old Style" w:hAnsi="Bookman Old Style" w:cs="Myriad-Italic"/>
              <w:i/>
              <w:iCs/>
              <w:color w:val="000000"/>
              <w:sz w:val="32"/>
              <w:szCs w:val="32"/>
            </w:rPr>
          </w:rPrChange>
        </w:rPr>
      </w:pPr>
      <w:r w:rsidRPr="007C3EDB">
        <w:rPr>
          <w:rFonts w:ascii="Bookman Old Style" w:hAnsi="Bookman Old Style" w:cs="Myriad-Italic"/>
          <w:i/>
          <w:iCs/>
          <w:color w:val="000000"/>
          <w:szCs w:val="24"/>
          <w:rPrChange w:id="8182" w:author="Ashley Frank" w:date="2024-12-20T21:43:00Z">
            <w:rPr>
              <w:rFonts w:ascii="Bookman Old Style" w:hAnsi="Bookman Old Style" w:cs="Myriad-Italic"/>
              <w:i/>
              <w:iCs/>
              <w:color w:val="000000"/>
              <w:sz w:val="32"/>
              <w:szCs w:val="32"/>
            </w:rPr>
          </w:rPrChange>
        </w:rPr>
        <w:t>“When you don’t tell me what you are feeling</w:t>
      </w:r>
      <w:r w:rsidR="00374B6C" w:rsidRPr="007C3EDB">
        <w:rPr>
          <w:rFonts w:ascii="Bookman Old Style" w:hAnsi="Bookman Old Style" w:cs="Myriad-Italic"/>
          <w:i/>
          <w:iCs/>
          <w:color w:val="000000"/>
          <w:szCs w:val="24"/>
          <w:rPrChange w:id="8183" w:author="Ashley Frank" w:date="2024-12-20T21:43:00Z">
            <w:rPr>
              <w:rFonts w:ascii="Bookman Old Style" w:hAnsi="Bookman Old Style" w:cs="Myriad-Italic"/>
              <w:i/>
              <w:iCs/>
              <w:color w:val="000000"/>
              <w:sz w:val="32"/>
              <w:szCs w:val="32"/>
            </w:rPr>
          </w:rPrChange>
        </w:rPr>
        <w:t>,</w:t>
      </w:r>
      <w:r w:rsidRPr="007C3EDB">
        <w:rPr>
          <w:rFonts w:ascii="Bookman Old Style" w:hAnsi="Bookman Old Style" w:cs="Myriad-Italic"/>
          <w:i/>
          <w:iCs/>
          <w:color w:val="000000"/>
          <w:szCs w:val="24"/>
          <w:rPrChange w:id="8184" w:author="Ashley Frank" w:date="2024-12-20T21:43:00Z">
            <w:rPr>
              <w:rFonts w:ascii="Bookman Old Style" w:hAnsi="Bookman Old Style" w:cs="Myriad-Italic"/>
              <w:i/>
              <w:iCs/>
              <w:color w:val="000000"/>
              <w:sz w:val="32"/>
              <w:szCs w:val="32"/>
            </w:rPr>
          </w:rPrChange>
        </w:rPr>
        <w:t xml:space="preserve"> it makes me confused</w:t>
      </w:r>
      <w:r w:rsidR="00374B6C" w:rsidRPr="007C3EDB">
        <w:rPr>
          <w:rFonts w:ascii="Bookman Old Style" w:hAnsi="Bookman Old Style" w:cs="Myriad-Italic"/>
          <w:i/>
          <w:iCs/>
          <w:color w:val="000000"/>
          <w:szCs w:val="24"/>
          <w:rPrChange w:id="8185" w:author="Ashley Frank" w:date="2024-12-20T21:43:00Z">
            <w:rPr>
              <w:rFonts w:ascii="Bookman Old Style" w:hAnsi="Bookman Old Style" w:cs="Myriad-Italic"/>
              <w:i/>
              <w:iCs/>
              <w:color w:val="000000"/>
              <w:sz w:val="32"/>
              <w:szCs w:val="32"/>
            </w:rPr>
          </w:rPrChange>
        </w:rPr>
        <w:t>.</w:t>
      </w:r>
      <w:r w:rsidRPr="007C3EDB">
        <w:rPr>
          <w:rFonts w:ascii="Bookman Old Style" w:hAnsi="Bookman Old Style" w:cs="Myriad-Italic"/>
          <w:i/>
          <w:iCs/>
          <w:color w:val="000000"/>
          <w:szCs w:val="24"/>
          <w:rPrChange w:id="8186" w:author="Ashley Frank" w:date="2024-12-20T21:43:00Z">
            <w:rPr>
              <w:rFonts w:ascii="Bookman Old Style" w:hAnsi="Bookman Old Style" w:cs="Myriad-Italic"/>
              <w:i/>
              <w:iCs/>
              <w:color w:val="000000"/>
              <w:sz w:val="32"/>
              <w:szCs w:val="32"/>
            </w:rPr>
          </w:rPrChange>
        </w:rPr>
        <w:t>”</w:t>
      </w:r>
    </w:p>
    <w:p w14:paraId="6562A4B8" w14:textId="2BC935AC" w:rsidR="003E456C" w:rsidRPr="0068205D" w:rsidDel="0068205D" w:rsidRDefault="003E456C">
      <w:pPr>
        <w:pStyle w:val="ListParagraph"/>
        <w:numPr>
          <w:ilvl w:val="0"/>
          <w:numId w:val="23"/>
        </w:numPr>
        <w:tabs>
          <w:tab w:val="clear" w:pos="360"/>
          <w:tab w:val="clear" w:pos="9360"/>
        </w:tabs>
        <w:autoSpaceDE w:val="0"/>
        <w:autoSpaceDN w:val="0"/>
        <w:adjustRightInd w:val="0"/>
        <w:spacing w:line="360" w:lineRule="auto"/>
        <w:rPr>
          <w:del w:id="8187" w:author="Ashley Frank" w:date="2024-12-31T04:41:00Z"/>
          <w:rFonts w:ascii="Bookman Old Style" w:hAnsi="Bookman Old Style" w:cs="Myriad-Roman"/>
          <w:color w:val="000000"/>
          <w:szCs w:val="24"/>
          <w:rPrChange w:id="8188" w:author="Ashley Frank" w:date="2024-12-31T04:40:00Z">
            <w:rPr>
              <w:del w:id="8189" w:author="Ashley Frank" w:date="2024-12-31T04:41:00Z"/>
              <w:rFonts w:ascii="Bookman Old Style" w:hAnsi="Bookman Old Style" w:cs="Myriad-Roman"/>
              <w:color w:val="000000"/>
              <w:sz w:val="32"/>
              <w:szCs w:val="32"/>
            </w:rPr>
          </w:rPrChange>
        </w:rPr>
        <w:pPrChange w:id="8190" w:author="Ashley Frank" w:date="2024-12-31T04:40:00Z">
          <w:pPr>
            <w:tabs>
              <w:tab w:val="clear" w:pos="360"/>
              <w:tab w:val="clear" w:pos="9360"/>
            </w:tabs>
            <w:autoSpaceDE w:val="0"/>
            <w:autoSpaceDN w:val="0"/>
            <w:adjustRightInd w:val="0"/>
            <w:spacing w:line="360" w:lineRule="auto"/>
          </w:pPr>
        </w:pPrChange>
      </w:pPr>
      <w:r w:rsidRPr="0068205D">
        <w:rPr>
          <w:rFonts w:ascii="Bookman Old Style" w:hAnsi="Bookman Old Style" w:cs="Myriad-Roman"/>
          <w:color w:val="000000"/>
          <w:szCs w:val="24"/>
          <w:rPrChange w:id="8191" w:author="Ashley Frank" w:date="2024-12-31T04:40:00Z">
            <w:rPr>
              <w:rFonts w:ascii="Bookman Old Style" w:hAnsi="Bookman Old Style" w:cs="Myriad-Roman"/>
              <w:color w:val="000000"/>
              <w:sz w:val="32"/>
              <w:szCs w:val="32"/>
            </w:rPr>
          </w:rPrChange>
        </w:rPr>
        <w:t>Stick to your guns - the broken record technique</w:t>
      </w:r>
      <w:ins w:id="8192" w:author="Ashley Frank" w:date="2024-12-31T04:41:00Z">
        <w:r w:rsidR="0068205D">
          <w:rPr>
            <w:rFonts w:ascii="Bookman Old Style" w:hAnsi="Bookman Old Style" w:cs="Myriad-Roman"/>
            <w:color w:val="000000"/>
            <w:szCs w:val="24"/>
          </w:rPr>
          <w:t xml:space="preserve">. </w:t>
        </w:r>
      </w:ins>
    </w:p>
    <w:p w14:paraId="14560495" w14:textId="661DB111" w:rsidR="003E456C" w:rsidRPr="0068205D" w:rsidRDefault="003E456C">
      <w:pPr>
        <w:pStyle w:val="ListParagraph"/>
        <w:numPr>
          <w:ilvl w:val="0"/>
          <w:numId w:val="23"/>
        </w:numPr>
        <w:tabs>
          <w:tab w:val="clear" w:pos="360"/>
          <w:tab w:val="clear" w:pos="9360"/>
        </w:tabs>
        <w:autoSpaceDE w:val="0"/>
        <w:autoSpaceDN w:val="0"/>
        <w:adjustRightInd w:val="0"/>
        <w:spacing w:line="360" w:lineRule="auto"/>
        <w:rPr>
          <w:rFonts w:ascii="Bookman Old Style" w:hAnsi="Bookman Old Style" w:cs="Myriad-Roman"/>
          <w:color w:val="000000"/>
          <w:szCs w:val="24"/>
          <w:rPrChange w:id="8193" w:author="Ashley Frank" w:date="2024-12-31T04:41:00Z">
            <w:rPr>
              <w:rFonts w:ascii="Bookman Old Style" w:hAnsi="Bookman Old Style" w:cs="Myriad-Roman"/>
              <w:color w:val="000000"/>
              <w:sz w:val="32"/>
              <w:szCs w:val="32"/>
            </w:rPr>
          </w:rPrChange>
        </w:rPr>
        <w:pPrChange w:id="8194" w:author="Ashley Frank" w:date="2024-12-31T04:41:00Z">
          <w:pPr>
            <w:tabs>
              <w:tab w:val="clear" w:pos="360"/>
              <w:tab w:val="clear" w:pos="9360"/>
            </w:tabs>
            <w:autoSpaceDE w:val="0"/>
            <w:autoSpaceDN w:val="0"/>
            <w:adjustRightInd w:val="0"/>
            <w:spacing w:line="360" w:lineRule="auto"/>
          </w:pPr>
        </w:pPrChange>
      </w:pPr>
      <w:r w:rsidRPr="0068205D">
        <w:rPr>
          <w:rFonts w:ascii="Bookman Old Style" w:hAnsi="Bookman Old Style" w:cs="Myriad-Roman"/>
          <w:color w:val="000000"/>
          <w:szCs w:val="24"/>
          <w:rPrChange w:id="8195" w:author="Ashley Frank" w:date="2024-12-31T04:41:00Z">
            <w:rPr>
              <w:rFonts w:ascii="Bookman Old Style" w:hAnsi="Bookman Old Style" w:cs="Myriad-Roman"/>
              <w:color w:val="000000"/>
              <w:sz w:val="32"/>
              <w:szCs w:val="32"/>
            </w:rPr>
          </w:rPrChange>
        </w:rPr>
        <w:t>This</w:t>
      </w:r>
      <w:r w:rsidR="00374B6C" w:rsidRPr="0068205D">
        <w:rPr>
          <w:rFonts w:ascii="Bookman Old Style" w:hAnsi="Bookman Old Style" w:cs="Myriad-Roman"/>
          <w:color w:val="000000"/>
          <w:szCs w:val="24"/>
          <w:rPrChange w:id="8196" w:author="Ashley Frank" w:date="2024-12-31T04:41:00Z">
            <w:rPr>
              <w:rFonts w:ascii="Bookman Old Style" w:hAnsi="Bookman Old Style" w:cs="Myriad-Roman"/>
              <w:color w:val="000000"/>
              <w:sz w:val="32"/>
              <w:szCs w:val="32"/>
            </w:rPr>
          </w:rPrChange>
        </w:rPr>
        <w:t xml:space="preserve"> technique</w:t>
      </w:r>
      <w:r w:rsidRPr="0068205D">
        <w:rPr>
          <w:rFonts w:ascii="Bookman Old Style" w:hAnsi="Bookman Old Style" w:cs="Myriad-Roman"/>
          <w:color w:val="000000"/>
          <w:szCs w:val="24"/>
          <w:rPrChange w:id="8197" w:author="Ashley Frank" w:date="2024-12-31T04:41:00Z">
            <w:rPr>
              <w:rFonts w:ascii="Bookman Old Style" w:hAnsi="Bookman Old Style" w:cs="Myriad-Roman"/>
              <w:color w:val="000000"/>
              <w:sz w:val="32"/>
              <w:szCs w:val="32"/>
            </w:rPr>
          </w:rPrChange>
        </w:rPr>
        <w:t xml:space="preserve"> involves thinking about what you want, preparing what you might say,</w:t>
      </w:r>
    </w:p>
    <w:p w14:paraId="42FA8485" w14:textId="094E205C" w:rsidR="003E456C" w:rsidRPr="007C3EDB" w:rsidRDefault="00613F3E" w:rsidP="00A934FF">
      <w:pPr>
        <w:tabs>
          <w:tab w:val="clear" w:pos="360"/>
          <w:tab w:val="clear" w:pos="9360"/>
        </w:tabs>
        <w:autoSpaceDE w:val="0"/>
        <w:autoSpaceDN w:val="0"/>
        <w:adjustRightInd w:val="0"/>
        <w:spacing w:line="360" w:lineRule="auto"/>
        <w:rPr>
          <w:rFonts w:ascii="Bookman Old Style" w:hAnsi="Bookman Old Style" w:cs="Myriad-Roman"/>
          <w:color w:val="000000"/>
          <w:szCs w:val="24"/>
          <w:rPrChange w:id="8198" w:author="Ashley Frank" w:date="2024-12-20T21:43:00Z">
            <w:rPr>
              <w:rFonts w:ascii="Bookman Old Style" w:hAnsi="Bookman Old Style" w:cs="Myriad-Roman"/>
              <w:color w:val="000000"/>
              <w:sz w:val="32"/>
              <w:szCs w:val="32"/>
            </w:rPr>
          </w:rPrChange>
        </w:rPr>
      </w:pPr>
      <w:ins w:id="8199" w:author="Ashley Frank" w:date="2024-12-31T04:56:00Z">
        <w:r>
          <w:rPr>
            <w:rFonts w:ascii="Bookman Old Style" w:hAnsi="Bookman Old Style" w:cs="Myriad-Roman"/>
            <w:color w:val="000000"/>
            <w:szCs w:val="24"/>
          </w:rPr>
          <w:t xml:space="preserve">and </w:t>
        </w:r>
      </w:ins>
      <w:r w:rsidR="003E456C" w:rsidRPr="007C3EDB">
        <w:rPr>
          <w:rFonts w:ascii="Bookman Old Style" w:hAnsi="Bookman Old Style" w:cs="Myriad-Roman"/>
          <w:color w:val="000000"/>
          <w:szCs w:val="24"/>
          <w:rPrChange w:id="8200" w:author="Ashley Frank" w:date="2024-12-20T21:43:00Z">
            <w:rPr>
              <w:rFonts w:ascii="Bookman Old Style" w:hAnsi="Bookman Old Style" w:cs="Myriad-Roman"/>
              <w:color w:val="000000"/>
              <w:sz w:val="32"/>
              <w:szCs w:val="32"/>
            </w:rPr>
          </w:rPrChange>
        </w:rPr>
        <w:t>then repeating it as necessary:</w:t>
      </w:r>
    </w:p>
    <w:p w14:paraId="659366DD" w14:textId="611CCEE4" w:rsidR="003E456C" w:rsidRDefault="003E456C" w:rsidP="00374B6C">
      <w:pPr>
        <w:tabs>
          <w:tab w:val="clear" w:pos="360"/>
          <w:tab w:val="clear" w:pos="9360"/>
        </w:tabs>
        <w:autoSpaceDE w:val="0"/>
        <w:autoSpaceDN w:val="0"/>
        <w:adjustRightInd w:val="0"/>
        <w:spacing w:line="360" w:lineRule="auto"/>
        <w:rPr>
          <w:ins w:id="8201" w:author="Ashley Frank" w:date="2024-12-31T04:41:00Z"/>
          <w:rFonts w:ascii="Bookman Old Style" w:hAnsi="Bookman Old Style" w:cs="Myriad-Italic"/>
          <w:i/>
          <w:iCs/>
          <w:color w:val="000000"/>
          <w:szCs w:val="24"/>
        </w:rPr>
      </w:pPr>
      <w:r w:rsidRPr="007C3EDB">
        <w:rPr>
          <w:rFonts w:ascii="Bookman Old Style" w:hAnsi="Bookman Old Style" w:cs="Myriad-Italic"/>
          <w:i/>
          <w:iCs/>
          <w:color w:val="000000"/>
          <w:szCs w:val="24"/>
          <w:rPrChange w:id="8202" w:author="Ashley Frank" w:date="2024-12-20T21:43:00Z">
            <w:rPr>
              <w:rFonts w:ascii="Bookman Old Style" w:hAnsi="Bookman Old Style" w:cs="Myriad-Italic"/>
              <w:i/>
              <w:iCs/>
              <w:color w:val="000000"/>
              <w:sz w:val="32"/>
              <w:szCs w:val="32"/>
            </w:rPr>
          </w:rPrChange>
        </w:rPr>
        <w:t>“I would like a refund ... Yes, but I would still like a refund ... I’ve heard what you</w:t>
      </w:r>
      <w:r w:rsidR="00374B6C" w:rsidRPr="007C3EDB">
        <w:rPr>
          <w:rFonts w:ascii="Bookman Old Style" w:hAnsi="Bookman Old Style" w:cs="Myriad-Italic"/>
          <w:i/>
          <w:iCs/>
          <w:color w:val="000000"/>
          <w:szCs w:val="24"/>
          <w:rPrChange w:id="8203" w:author="Ashley Frank" w:date="2024-12-20T21:43:00Z">
            <w:rPr>
              <w:rFonts w:ascii="Bookman Old Style" w:hAnsi="Bookman Old Style" w:cs="Myriad-Italic"/>
              <w:i/>
              <w:iCs/>
              <w:color w:val="000000"/>
              <w:sz w:val="32"/>
              <w:szCs w:val="32"/>
            </w:rPr>
          </w:rPrChange>
        </w:rPr>
        <w:t xml:space="preserve"> </w:t>
      </w:r>
      <w:r w:rsidRPr="007C3EDB">
        <w:rPr>
          <w:rFonts w:ascii="Bookman Old Style" w:hAnsi="Bookman Old Style" w:cs="Myriad-Italic"/>
          <w:i/>
          <w:iCs/>
          <w:color w:val="000000"/>
          <w:szCs w:val="24"/>
          <w:rPrChange w:id="8204" w:author="Ashley Frank" w:date="2024-12-20T21:43:00Z">
            <w:rPr>
              <w:rFonts w:ascii="Bookman Old Style" w:hAnsi="Bookman Old Style" w:cs="Myriad-Italic"/>
              <w:i/>
              <w:iCs/>
              <w:color w:val="000000"/>
              <w:sz w:val="32"/>
              <w:szCs w:val="32"/>
            </w:rPr>
          </w:rPrChange>
        </w:rPr>
        <w:t>have said</w:t>
      </w:r>
      <w:r w:rsidR="00374B6C" w:rsidRPr="007C3EDB">
        <w:rPr>
          <w:rFonts w:ascii="Bookman Old Style" w:hAnsi="Bookman Old Style" w:cs="Myriad-Italic"/>
          <w:i/>
          <w:iCs/>
          <w:color w:val="000000"/>
          <w:szCs w:val="24"/>
          <w:rPrChange w:id="8205" w:author="Ashley Frank" w:date="2024-12-20T21:43:00Z">
            <w:rPr>
              <w:rFonts w:ascii="Bookman Old Style" w:hAnsi="Bookman Old Style" w:cs="Myriad-Italic"/>
              <w:i/>
              <w:iCs/>
              <w:color w:val="000000"/>
              <w:sz w:val="32"/>
              <w:szCs w:val="32"/>
            </w:rPr>
          </w:rPrChange>
        </w:rPr>
        <w:t>,</w:t>
      </w:r>
      <w:r w:rsidRPr="007C3EDB">
        <w:rPr>
          <w:rFonts w:ascii="Bookman Old Style" w:hAnsi="Bookman Old Style" w:cs="Myriad-Italic"/>
          <w:i/>
          <w:iCs/>
          <w:color w:val="000000"/>
          <w:szCs w:val="24"/>
          <w:rPrChange w:id="8206" w:author="Ashley Frank" w:date="2024-12-20T21:43:00Z">
            <w:rPr>
              <w:rFonts w:ascii="Bookman Old Style" w:hAnsi="Bookman Old Style" w:cs="Myriad-Italic"/>
              <w:i/>
              <w:iCs/>
              <w:color w:val="000000"/>
              <w:sz w:val="32"/>
              <w:szCs w:val="32"/>
            </w:rPr>
          </w:rPrChange>
        </w:rPr>
        <w:t xml:space="preserve"> but I still want a refund</w:t>
      </w:r>
      <w:r w:rsidR="00374B6C" w:rsidRPr="007C3EDB">
        <w:rPr>
          <w:rFonts w:ascii="Bookman Old Style" w:hAnsi="Bookman Old Style" w:cs="Myriad-Italic"/>
          <w:i/>
          <w:iCs/>
          <w:color w:val="000000"/>
          <w:szCs w:val="24"/>
          <w:rPrChange w:id="8207" w:author="Ashley Frank" w:date="2024-12-20T21:43:00Z">
            <w:rPr>
              <w:rFonts w:ascii="Bookman Old Style" w:hAnsi="Bookman Old Style" w:cs="Myriad-Italic"/>
              <w:i/>
              <w:iCs/>
              <w:color w:val="000000"/>
              <w:sz w:val="32"/>
              <w:szCs w:val="32"/>
            </w:rPr>
          </w:rPrChange>
        </w:rPr>
        <w:t>.</w:t>
      </w:r>
      <w:r w:rsidRPr="007C3EDB">
        <w:rPr>
          <w:rFonts w:ascii="Bookman Old Style" w:hAnsi="Bookman Old Style" w:cs="Myriad-Italic"/>
          <w:i/>
          <w:iCs/>
          <w:color w:val="000000"/>
          <w:szCs w:val="24"/>
          <w:rPrChange w:id="8208" w:author="Ashley Frank" w:date="2024-12-20T21:43:00Z">
            <w:rPr>
              <w:rFonts w:ascii="Bookman Old Style" w:hAnsi="Bookman Old Style" w:cs="Myriad-Italic"/>
              <w:i/>
              <w:iCs/>
              <w:color w:val="000000"/>
              <w:sz w:val="32"/>
              <w:szCs w:val="32"/>
            </w:rPr>
          </w:rPrChange>
        </w:rPr>
        <w:t>”</w:t>
      </w:r>
    </w:p>
    <w:p w14:paraId="2939DEA4" w14:textId="77777777" w:rsidR="0068205D" w:rsidRPr="007C3EDB" w:rsidRDefault="0068205D" w:rsidP="00374B6C">
      <w:pPr>
        <w:tabs>
          <w:tab w:val="clear" w:pos="360"/>
          <w:tab w:val="clear" w:pos="9360"/>
        </w:tabs>
        <w:autoSpaceDE w:val="0"/>
        <w:autoSpaceDN w:val="0"/>
        <w:adjustRightInd w:val="0"/>
        <w:spacing w:line="360" w:lineRule="auto"/>
        <w:rPr>
          <w:rFonts w:ascii="Bookman Old Style" w:hAnsi="Bookman Old Style" w:cs="Myriad-Italic"/>
          <w:i/>
          <w:iCs/>
          <w:color w:val="000000"/>
          <w:szCs w:val="24"/>
          <w:rPrChange w:id="8209" w:author="Ashley Frank" w:date="2024-12-20T21:43:00Z">
            <w:rPr>
              <w:rFonts w:ascii="Bookman Old Style" w:hAnsi="Bookman Old Style" w:cs="Myriad-Italic"/>
              <w:i/>
              <w:iCs/>
              <w:color w:val="000000"/>
              <w:sz w:val="32"/>
              <w:szCs w:val="32"/>
            </w:rPr>
          </w:rPrChange>
        </w:rPr>
      </w:pPr>
    </w:p>
    <w:p w14:paraId="7DFC247F" w14:textId="7274653F" w:rsidR="003E456C" w:rsidRPr="007C3EDB" w:rsidRDefault="001F09F9" w:rsidP="00734DBC">
      <w:pPr>
        <w:pStyle w:val="BodyText"/>
        <w:spacing w:line="360" w:lineRule="auto"/>
        <w:rPr>
          <w:rFonts w:ascii="Bookman Old Style" w:hAnsi="Bookman Old Style"/>
          <w:b/>
          <w:bCs/>
          <w:szCs w:val="24"/>
          <w:rPrChange w:id="8210" w:author="Ashley Frank" w:date="2024-12-20T21:43:00Z">
            <w:rPr>
              <w:rFonts w:ascii="Bookman Old Style" w:hAnsi="Bookman Old Style"/>
              <w:b/>
              <w:bCs/>
              <w:sz w:val="32"/>
              <w:szCs w:val="32"/>
            </w:rPr>
          </w:rPrChange>
        </w:rPr>
      </w:pPr>
      <w:r w:rsidRPr="007C3EDB">
        <w:rPr>
          <w:rFonts w:ascii="Bookman Old Style" w:hAnsi="Bookman Old Style"/>
          <w:b/>
          <w:bCs/>
          <w:szCs w:val="24"/>
          <w:rPrChange w:id="8211" w:author="Ashley Frank" w:date="2024-12-20T21:43:00Z">
            <w:rPr>
              <w:rFonts w:ascii="Bookman Old Style" w:hAnsi="Bookman Old Style"/>
              <w:b/>
              <w:bCs/>
              <w:sz w:val="32"/>
              <w:szCs w:val="32"/>
            </w:rPr>
          </w:rPrChange>
        </w:rPr>
        <w:t>COMMUNICATION</w:t>
      </w:r>
    </w:p>
    <w:p w14:paraId="2960EBA3" w14:textId="77777777" w:rsidR="001F09F9" w:rsidRPr="007C3EDB" w:rsidRDefault="001F09F9" w:rsidP="001F09F9">
      <w:pPr>
        <w:pStyle w:val="BodyText"/>
        <w:spacing w:line="360" w:lineRule="auto"/>
        <w:rPr>
          <w:rFonts w:ascii="Bookman Old Style" w:hAnsi="Bookman Old Style"/>
          <w:szCs w:val="24"/>
          <w:rPrChange w:id="8212" w:author="Ashley Frank" w:date="2024-12-20T21:43:00Z">
            <w:rPr>
              <w:rFonts w:ascii="Bookman Old Style" w:hAnsi="Bookman Old Style"/>
              <w:sz w:val="32"/>
              <w:szCs w:val="32"/>
            </w:rPr>
          </w:rPrChange>
        </w:rPr>
      </w:pPr>
      <w:r w:rsidRPr="007C3EDB">
        <w:rPr>
          <w:rFonts w:ascii="Bookman Old Style" w:hAnsi="Bookman Old Style"/>
          <w:szCs w:val="24"/>
          <w:rPrChange w:id="8213" w:author="Ashley Frank" w:date="2024-12-20T21:43:00Z">
            <w:rPr>
              <w:rFonts w:ascii="Bookman Old Style" w:hAnsi="Bookman Old Style"/>
              <w:sz w:val="32"/>
              <w:szCs w:val="32"/>
            </w:rPr>
          </w:rPrChange>
        </w:rPr>
        <w:t>It is important to 'slow down' the intensity of the possible conflict in terms of thinking and language.</w:t>
      </w:r>
    </w:p>
    <w:p w14:paraId="063C969F" w14:textId="18ECE585" w:rsidR="001F09F9" w:rsidRPr="007C3EDB" w:rsidRDefault="001F09F9" w:rsidP="001F09F9">
      <w:pPr>
        <w:pStyle w:val="BodyText"/>
        <w:spacing w:line="360" w:lineRule="auto"/>
        <w:rPr>
          <w:rFonts w:ascii="Bookman Old Style" w:hAnsi="Bookman Old Style"/>
          <w:szCs w:val="24"/>
          <w:rPrChange w:id="8214" w:author="Ashley Frank" w:date="2024-12-20T21:43:00Z">
            <w:rPr>
              <w:rFonts w:ascii="Bookman Old Style" w:hAnsi="Bookman Old Style"/>
              <w:sz w:val="32"/>
              <w:szCs w:val="32"/>
            </w:rPr>
          </w:rPrChange>
        </w:rPr>
      </w:pPr>
      <w:r w:rsidRPr="007C3EDB">
        <w:rPr>
          <w:rFonts w:ascii="Bookman Old Style" w:hAnsi="Bookman Old Style"/>
          <w:szCs w:val="24"/>
          <w:rPrChange w:id="8215" w:author="Ashley Frank" w:date="2024-12-20T21:43:00Z">
            <w:rPr>
              <w:rFonts w:ascii="Bookman Old Style" w:hAnsi="Bookman Old Style"/>
              <w:sz w:val="32"/>
              <w:szCs w:val="32"/>
            </w:rPr>
          </w:rPrChange>
        </w:rPr>
        <w:t>1. Wait a minute</w:t>
      </w:r>
      <w:ins w:id="8216" w:author="Ashley Frank" w:date="2024-12-31T04:42:00Z">
        <w:r w:rsidR="0068205D">
          <w:rPr>
            <w:rFonts w:ascii="Bookman Old Style" w:hAnsi="Bookman Old Style"/>
            <w:szCs w:val="24"/>
          </w:rPr>
          <w:t xml:space="preserve"> and take a breath.</w:t>
        </w:r>
      </w:ins>
      <w:del w:id="8217" w:author="Ashley Frank" w:date="2024-12-31T04:42:00Z">
        <w:r w:rsidRPr="007C3EDB" w:rsidDel="0068205D">
          <w:rPr>
            <w:rFonts w:ascii="Bookman Old Style" w:hAnsi="Bookman Old Style"/>
            <w:szCs w:val="24"/>
            <w:rPrChange w:id="8218" w:author="Ashley Frank" w:date="2024-12-20T21:43:00Z">
              <w:rPr>
                <w:rFonts w:ascii="Bookman Old Style" w:hAnsi="Bookman Old Style"/>
                <w:sz w:val="32"/>
                <w:szCs w:val="32"/>
              </w:rPr>
            </w:rPrChange>
          </w:rPr>
          <w:delText>.</w:delText>
        </w:r>
      </w:del>
    </w:p>
    <w:p w14:paraId="5D6B1366" w14:textId="661484A5" w:rsidR="001F09F9" w:rsidRPr="007C3EDB" w:rsidRDefault="001F09F9" w:rsidP="001F09F9">
      <w:pPr>
        <w:pStyle w:val="BodyText"/>
        <w:spacing w:line="360" w:lineRule="auto"/>
        <w:rPr>
          <w:rFonts w:ascii="Bookman Old Style" w:hAnsi="Bookman Old Style"/>
          <w:szCs w:val="24"/>
          <w:rPrChange w:id="8219" w:author="Ashley Frank" w:date="2024-12-20T21:43:00Z">
            <w:rPr>
              <w:rFonts w:ascii="Bookman Old Style" w:hAnsi="Bookman Old Style"/>
              <w:sz w:val="32"/>
              <w:szCs w:val="32"/>
            </w:rPr>
          </w:rPrChange>
        </w:rPr>
      </w:pPr>
      <w:r w:rsidRPr="007C3EDB">
        <w:rPr>
          <w:rFonts w:ascii="Bookman Old Style" w:hAnsi="Bookman Old Style"/>
          <w:szCs w:val="24"/>
          <w:rPrChange w:id="8220" w:author="Ashley Frank" w:date="2024-12-20T21:43:00Z">
            <w:rPr>
              <w:rFonts w:ascii="Bookman Old Style" w:hAnsi="Bookman Old Style"/>
              <w:sz w:val="32"/>
              <w:szCs w:val="32"/>
            </w:rPr>
          </w:rPrChange>
        </w:rPr>
        <w:t xml:space="preserve">2. I noticed ______ </w:t>
      </w:r>
      <w:del w:id="8221" w:author="Ashley Frank" w:date="2024-12-31T04:42:00Z">
        <w:r w:rsidRPr="007C3EDB" w:rsidDel="0068205D">
          <w:rPr>
            <w:rFonts w:ascii="Bookman Old Style" w:hAnsi="Bookman Old Style"/>
            <w:szCs w:val="24"/>
            <w:rPrChange w:id="8222" w:author="Ashley Frank" w:date="2024-12-20T21:43:00Z">
              <w:rPr>
                <w:rFonts w:ascii="Bookman Old Style" w:hAnsi="Bookman Old Style"/>
                <w:sz w:val="32"/>
                <w:szCs w:val="32"/>
              </w:rPr>
            </w:rPrChange>
          </w:rPr>
          <w:delText>( a</w:delText>
        </w:r>
      </w:del>
      <w:ins w:id="8223" w:author="Ashley Frank" w:date="2024-12-31T04:42:00Z">
        <w:r w:rsidR="0068205D" w:rsidRPr="0068205D">
          <w:rPr>
            <w:rFonts w:ascii="Bookman Old Style" w:hAnsi="Bookman Old Style"/>
            <w:szCs w:val="24"/>
          </w:rPr>
          <w:t>(a</w:t>
        </w:r>
      </w:ins>
      <w:r w:rsidRPr="007C3EDB">
        <w:rPr>
          <w:rFonts w:ascii="Bookman Old Style" w:hAnsi="Bookman Old Style"/>
          <w:szCs w:val="24"/>
          <w:rPrChange w:id="8224" w:author="Ashley Frank" w:date="2024-12-20T21:43:00Z">
            <w:rPr>
              <w:rFonts w:ascii="Bookman Old Style" w:hAnsi="Bookman Old Style"/>
              <w:sz w:val="32"/>
              <w:szCs w:val="32"/>
            </w:rPr>
          </w:rPrChange>
        </w:rPr>
        <w:t xml:space="preserve"> behavior)</w:t>
      </w:r>
    </w:p>
    <w:p w14:paraId="6FD40E63" w14:textId="77777777" w:rsidR="001F09F9" w:rsidRPr="007C3EDB" w:rsidRDefault="001F09F9" w:rsidP="001F09F9">
      <w:pPr>
        <w:pStyle w:val="BodyText"/>
        <w:spacing w:line="360" w:lineRule="auto"/>
        <w:rPr>
          <w:rFonts w:ascii="Bookman Old Style" w:hAnsi="Bookman Old Style"/>
          <w:szCs w:val="24"/>
          <w:rPrChange w:id="8225" w:author="Ashley Frank" w:date="2024-12-20T21:43:00Z">
            <w:rPr>
              <w:rFonts w:ascii="Bookman Old Style" w:hAnsi="Bookman Old Style"/>
              <w:sz w:val="32"/>
              <w:szCs w:val="32"/>
            </w:rPr>
          </w:rPrChange>
        </w:rPr>
      </w:pPr>
      <w:r w:rsidRPr="007C3EDB">
        <w:rPr>
          <w:rFonts w:ascii="Bookman Old Style" w:hAnsi="Bookman Old Style"/>
          <w:szCs w:val="24"/>
          <w:rPrChange w:id="8226" w:author="Ashley Frank" w:date="2024-12-20T21:43:00Z">
            <w:rPr>
              <w:rFonts w:ascii="Bookman Old Style" w:hAnsi="Bookman Old Style"/>
              <w:sz w:val="32"/>
              <w:szCs w:val="32"/>
            </w:rPr>
          </w:rPrChange>
        </w:rPr>
        <w:t>3. What just happened?</w:t>
      </w:r>
    </w:p>
    <w:p w14:paraId="3538E01B" w14:textId="77777777" w:rsidR="001F09F9" w:rsidRPr="007C3EDB" w:rsidRDefault="001F09F9" w:rsidP="001F09F9">
      <w:pPr>
        <w:pStyle w:val="BodyText"/>
        <w:spacing w:line="360" w:lineRule="auto"/>
        <w:rPr>
          <w:rFonts w:ascii="Bookman Old Style" w:hAnsi="Bookman Old Style"/>
          <w:szCs w:val="24"/>
          <w:rPrChange w:id="8227" w:author="Ashley Frank" w:date="2024-12-20T21:43:00Z">
            <w:rPr>
              <w:rFonts w:ascii="Bookman Old Style" w:hAnsi="Bookman Old Style"/>
              <w:sz w:val="32"/>
              <w:szCs w:val="32"/>
            </w:rPr>
          </w:rPrChange>
        </w:rPr>
      </w:pPr>
      <w:r w:rsidRPr="007C3EDB">
        <w:rPr>
          <w:rFonts w:ascii="Bookman Old Style" w:hAnsi="Bookman Old Style"/>
          <w:szCs w:val="24"/>
          <w:rPrChange w:id="8228" w:author="Ashley Frank" w:date="2024-12-20T21:43:00Z">
            <w:rPr>
              <w:rFonts w:ascii="Bookman Old Style" w:hAnsi="Bookman Old Style"/>
              <w:sz w:val="32"/>
              <w:szCs w:val="32"/>
            </w:rPr>
          </w:rPrChange>
        </w:rPr>
        <w:t>    What changed?</w:t>
      </w:r>
    </w:p>
    <w:p w14:paraId="61FA3443" w14:textId="77777777" w:rsidR="001F09F9" w:rsidRPr="007C3EDB" w:rsidRDefault="001F09F9" w:rsidP="001F09F9">
      <w:pPr>
        <w:pStyle w:val="BodyText"/>
        <w:spacing w:line="360" w:lineRule="auto"/>
        <w:rPr>
          <w:rFonts w:ascii="Bookman Old Style" w:hAnsi="Bookman Old Style"/>
          <w:szCs w:val="24"/>
          <w:rPrChange w:id="8229" w:author="Ashley Frank" w:date="2024-12-20T21:43:00Z">
            <w:rPr>
              <w:rFonts w:ascii="Bookman Old Style" w:hAnsi="Bookman Old Style"/>
              <w:sz w:val="32"/>
              <w:szCs w:val="32"/>
            </w:rPr>
          </w:rPrChange>
        </w:rPr>
      </w:pPr>
      <w:r w:rsidRPr="007C3EDB">
        <w:rPr>
          <w:rFonts w:ascii="Bookman Old Style" w:hAnsi="Bookman Old Style"/>
          <w:szCs w:val="24"/>
          <w:rPrChange w:id="8230" w:author="Ashley Frank" w:date="2024-12-20T21:43:00Z">
            <w:rPr>
              <w:rFonts w:ascii="Bookman Old Style" w:hAnsi="Bookman Old Style"/>
              <w:sz w:val="32"/>
              <w:szCs w:val="32"/>
            </w:rPr>
          </w:rPrChange>
        </w:rPr>
        <w:t>    What's Different?</w:t>
      </w:r>
    </w:p>
    <w:p w14:paraId="56B3E0FB" w14:textId="4676A850" w:rsidR="001F09F9" w:rsidRPr="007C3EDB" w:rsidRDefault="001F09F9" w:rsidP="001F09F9">
      <w:pPr>
        <w:pStyle w:val="BodyText"/>
        <w:spacing w:line="360" w:lineRule="auto"/>
        <w:rPr>
          <w:rFonts w:ascii="Bookman Old Style" w:hAnsi="Bookman Old Style"/>
          <w:szCs w:val="24"/>
          <w:rPrChange w:id="8231" w:author="Ashley Frank" w:date="2024-12-20T21:43:00Z">
            <w:rPr>
              <w:rFonts w:ascii="Bookman Old Style" w:hAnsi="Bookman Old Style"/>
              <w:sz w:val="32"/>
              <w:szCs w:val="32"/>
            </w:rPr>
          </w:rPrChange>
        </w:rPr>
      </w:pPr>
      <w:r w:rsidRPr="007C3EDB">
        <w:rPr>
          <w:rFonts w:ascii="Bookman Old Style" w:hAnsi="Bookman Old Style"/>
          <w:szCs w:val="24"/>
          <w:rPrChange w:id="8232" w:author="Ashley Frank" w:date="2024-12-20T21:43:00Z">
            <w:rPr>
              <w:rFonts w:ascii="Bookman Old Style" w:hAnsi="Bookman Old Style"/>
              <w:sz w:val="32"/>
              <w:szCs w:val="32"/>
            </w:rPr>
          </w:rPrChange>
        </w:rPr>
        <w:t>4. What do you need that will help you</w:t>
      </w:r>
      <w:ins w:id="8233" w:author="Ashley Frank" w:date="2024-12-31T04:41:00Z">
        <w:r w:rsidR="0068205D">
          <w:rPr>
            <w:rFonts w:ascii="Bookman Old Style" w:hAnsi="Bookman Old Style"/>
            <w:szCs w:val="24"/>
          </w:rPr>
          <w:t xml:space="preserve"> in this moment</w:t>
        </w:r>
      </w:ins>
      <w:del w:id="8234" w:author="Ashley Frank" w:date="2024-12-31T04:41:00Z">
        <w:r w:rsidRPr="007C3EDB" w:rsidDel="0068205D">
          <w:rPr>
            <w:rFonts w:ascii="Bookman Old Style" w:hAnsi="Bookman Old Style"/>
            <w:szCs w:val="24"/>
            <w:rPrChange w:id="8235" w:author="Ashley Frank" w:date="2024-12-20T21:43:00Z">
              <w:rPr>
                <w:rFonts w:ascii="Bookman Old Style" w:hAnsi="Bookman Old Style"/>
                <w:sz w:val="32"/>
                <w:szCs w:val="32"/>
              </w:rPr>
            </w:rPrChange>
          </w:rPr>
          <w:delText>....now</w:delText>
        </w:r>
      </w:del>
      <w:r w:rsidRPr="007C3EDB">
        <w:rPr>
          <w:rFonts w:ascii="Bookman Old Style" w:hAnsi="Bookman Old Style"/>
          <w:szCs w:val="24"/>
          <w:rPrChange w:id="8236" w:author="Ashley Frank" w:date="2024-12-20T21:43:00Z">
            <w:rPr>
              <w:rFonts w:ascii="Bookman Old Style" w:hAnsi="Bookman Old Style"/>
              <w:sz w:val="32"/>
              <w:szCs w:val="32"/>
            </w:rPr>
          </w:rPrChange>
        </w:rPr>
        <w:t>?</w:t>
      </w:r>
    </w:p>
    <w:p w14:paraId="476D9DD7" w14:textId="2C1EFCF1" w:rsidR="00D44F0E" w:rsidRPr="007C3EDB" w:rsidRDefault="00A934FF" w:rsidP="00374B6C">
      <w:pPr>
        <w:pStyle w:val="BodyText"/>
        <w:spacing w:line="360" w:lineRule="auto"/>
        <w:rPr>
          <w:rFonts w:ascii="Bookman Old Style" w:hAnsi="Bookman Old Style"/>
          <w:szCs w:val="24"/>
          <w:rPrChange w:id="8237" w:author="Ashley Frank" w:date="2024-12-20T21:43:00Z">
            <w:rPr>
              <w:rFonts w:ascii="Bookman Old Style" w:hAnsi="Bookman Old Style"/>
              <w:sz w:val="32"/>
              <w:szCs w:val="32"/>
            </w:rPr>
          </w:rPrChange>
        </w:rPr>
      </w:pPr>
      <w:r w:rsidRPr="007C3EDB">
        <w:rPr>
          <w:rFonts w:ascii="Bookman Old Style" w:hAnsi="Bookman Old Style"/>
          <w:szCs w:val="24"/>
          <w:rPrChange w:id="8238" w:author="Ashley Frank" w:date="2024-12-20T21:43:00Z">
            <w:rPr>
              <w:rFonts w:ascii="Bookman Old Style" w:hAnsi="Bookman Old Style"/>
              <w:sz w:val="32"/>
              <w:szCs w:val="32"/>
            </w:rPr>
          </w:rPrChange>
        </w:rPr>
        <w:t>The</w:t>
      </w:r>
      <w:r w:rsidR="001F09F9" w:rsidRPr="007C3EDB">
        <w:rPr>
          <w:rFonts w:ascii="Bookman Old Style" w:hAnsi="Bookman Old Style"/>
          <w:szCs w:val="24"/>
          <w:rPrChange w:id="8239" w:author="Ashley Frank" w:date="2024-12-20T21:43:00Z">
            <w:rPr>
              <w:rFonts w:ascii="Bookman Old Style" w:hAnsi="Bookman Old Style"/>
              <w:sz w:val="32"/>
              <w:szCs w:val="32"/>
            </w:rPr>
          </w:rPrChange>
        </w:rPr>
        <w:t xml:space="preserve"> </w:t>
      </w:r>
      <w:r w:rsidRPr="007C3EDB">
        <w:rPr>
          <w:rFonts w:ascii="Bookman Old Style" w:hAnsi="Bookman Old Style"/>
          <w:szCs w:val="24"/>
          <w:rPrChange w:id="8240" w:author="Ashley Frank" w:date="2024-12-20T21:43:00Z">
            <w:rPr>
              <w:rFonts w:ascii="Bookman Old Style" w:hAnsi="Bookman Old Style"/>
              <w:sz w:val="32"/>
              <w:szCs w:val="32"/>
            </w:rPr>
          </w:rPrChange>
        </w:rPr>
        <w:t xml:space="preserve">goal is for the </w:t>
      </w:r>
      <w:r w:rsidR="001F09F9" w:rsidRPr="007C3EDB">
        <w:rPr>
          <w:rFonts w:ascii="Bookman Old Style" w:hAnsi="Bookman Old Style"/>
          <w:szCs w:val="24"/>
          <w:rPrChange w:id="8241" w:author="Ashley Frank" w:date="2024-12-20T21:43:00Z">
            <w:rPr>
              <w:rFonts w:ascii="Bookman Old Style" w:hAnsi="Bookman Old Style"/>
              <w:sz w:val="32"/>
              <w:szCs w:val="32"/>
            </w:rPr>
          </w:rPrChange>
        </w:rPr>
        <w:t>conversation</w:t>
      </w:r>
      <w:r w:rsidRPr="007C3EDB">
        <w:rPr>
          <w:rFonts w:ascii="Bookman Old Style" w:hAnsi="Bookman Old Style"/>
          <w:szCs w:val="24"/>
          <w:rPrChange w:id="8242" w:author="Ashley Frank" w:date="2024-12-20T21:43:00Z">
            <w:rPr>
              <w:rFonts w:ascii="Bookman Old Style" w:hAnsi="Bookman Old Style"/>
              <w:sz w:val="32"/>
              <w:szCs w:val="32"/>
            </w:rPr>
          </w:rPrChange>
        </w:rPr>
        <w:t xml:space="preserve"> to</w:t>
      </w:r>
      <w:r w:rsidR="001F09F9" w:rsidRPr="007C3EDB">
        <w:rPr>
          <w:rFonts w:ascii="Bookman Old Style" w:hAnsi="Bookman Old Style"/>
          <w:szCs w:val="24"/>
          <w:rPrChange w:id="8243" w:author="Ashley Frank" w:date="2024-12-20T21:43:00Z">
            <w:rPr>
              <w:rFonts w:ascii="Bookman Old Style" w:hAnsi="Bookman Old Style"/>
              <w:sz w:val="32"/>
              <w:szCs w:val="32"/>
            </w:rPr>
          </w:rPrChange>
        </w:rPr>
        <w:t xml:space="preserve"> stop</w:t>
      </w:r>
      <w:r w:rsidRPr="007C3EDB">
        <w:rPr>
          <w:rFonts w:ascii="Bookman Old Style" w:hAnsi="Bookman Old Style"/>
          <w:szCs w:val="24"/>
          <w:rPrChange w:id="8244" w:author="Ashley Frank" w:date="2024-12-20T21:43:00Z">
            <w:rPr>
              <w:rFonts w:ascii="Bookman Old Style" w:hAnsi="Bookman Old Style"/>
              <w:sz w:val="32"/>
              <w:szCs w:val="32"/>
            </w:rPr>
          </w:rPrChange>
        </w:rPr>
        <w:t xml:space="preserve"> or to slow down </w:t>
      </w:r>
      <w:r w:rsidR="001F09F9" w:rsidRPr="007C3EDB">
        <w:rPr>
          <w:rFonts w:ascii="Bookman Old Style" w:hAnsi="Bookman Old Style"/>
          <w:szCs w:val="24"/>
          <w:rPrChange w:id="8245" w:author="Ashley Frank" w:date="2024-12-20T21:43:00Z">
            <w:rPr>
              <w:rFonts w:ascii="Bookman Old Style" w:hAnsi="Bookman Old Style"/>
              <w:sz w:val="32"/>
              <w:szCs w:val="32"/>
            </w:rPr>
          </w:rPrChange>
        </w:rPr>
        <w:t xml:space="preserve">about the 'item/issue' and the focus </w:t>
      </w:r>
      <w:r w:rsidRPr="007C3EDB">
        <w:rPr>
          <w:rFonts w:ascii="Bookman Old Style" w:hAnsi="Bookman Old Style"/>
          <w:szCs w:val="24"/>
          <w:rPrChange w:id="8246" w:author="Ashley Frank" w:date="2024-12-20T21:43:00Z">
            <w:rPr>
              <w:rFonts w:ascii="Bookman Old Style" w:hAnsi="Bookman Old Style"/>
              <w:sz w:val="32"/>
              <w:szCs w:val="32"/>
            </w:rPr>
          </w:rPrChange>
        </w:rPr>
        <w:t>to be redirected</w:t>
      </w:r>
      <w:r w:rsidR="00374B6C" w:rsidRPr="007C3EDB">
        <w:rPr>
          <w:rFonts w:ascii="Bookman Old Style" w:hAnsi="Bookman Old Style"/>
          <w:szCs w:val="24"/>
          <w:rPrChange w:id="8247" w:author="Ashley Frank" w:date="2024-12-20T21:43:00Z">
            <w:rPr>
              <w:rFonts w:ascii="Bookman Old Style" w:hAnsi="Bookman Old Style"/>
              <w:sz w:val="32"/>
              <w:szCs w:val="32"/>
            </w:rPr>
          </w:rPrChange>
        </w:rPr>
        <w:t xml:space="preserve"> </w:t>
      </w:r>
      <w:r w:rsidR="001F09F9" w:rsidRPr="007C3EDB">
        <w:rPr>
          <w:rFonts w:ascii="Bookman Old Style" w:hAnsi="Bookman Old Style"/>
          <w:szCs w:val="24"/>
          <w:rPrChange w:id="8248" w:author="Ashley Frank" w:date="2024-12-20T21:43:00Z">
            <w:rPr>
              <w:rFonts w:ascii="Bookman Old Style" w:hAnsi="Bookman Old Style"/>
              <w:sz w:val="32"/>
              <w:szCs w:val="32"/>
            </w:rPr>
          </w:rPrChange>
        </w:rPr>
        <w:t xml:space="preserve">to </w:t>
      </w:r>
      <w:r w:rsidR="00374B6C" w:rsidRPr="007C3EDB">
        <w:rPr>
          <w:rFonts w:ascii="Bookman Old Style" w:hAnsi="Bookman Old Style"/>
          <w:szCs w:val="24"/>
          <w:rPrChange w:id="8249" w:author="Ashley Frank" w:date="2024-12-20T21:43:00Z">
            <w:rPr>
              <w:rFonts w:ascii="Bookman Old Style" w:hAnsi="Bookman Old Style"/>
              <w:sz w:val="32"/>
              <w:szCs w:val="32"/>
            </w:rPr>
          </w:rPrChange>
        </w:rPr>
        <w:t xml:space="preserve">tending to </w:t>
      </w:r>
      <w:r w:rsidR="001F09F9" w:rsidRPr="007C3EDB">
        <w:rPr>
          <w:rFonts w:ascii="Bookman Old Style" w:hAnsi="Bookman Old Style"/>
          <w:szCs w:val="24"/>
          <w:rPrChange w:id="8250" w:author="Ashley Frank" w:date="2024-12-20T21:43:00Z">
            <w:rPr>
              <w:rFonts w:ascii="Bookman Old Style" w:hAnsi="Bookman Old Style"/>
              <w:sz w:val="32"/>
              <w:szCs w:val="32"/>
            </w:rPr>
          </w:rPrChange>
        </w:rPr>
        <w:t>each other</w:t>
      </w:r>
      <w:r w:rsidR="00374B6C" w:rsidRPr="007C3EDB">
        <w:rPr>
          <w:rFonts w:ascii="Bookman Old Style" w:hAnsi="Bookman Old Style"/>
          <w:szCs w:val="24"/>
          <w:rPrChange w:id="8251" w:author="Ashley Frank" w:date="2024-12-20T21:43:00Z">
            <w:rPr>
              <w:rFonts w:ascii="Bookman Old Style" w:hAnsi="Bookman Old Style"/>
              <w:sz w:val="32"/>
              <w:szCs w:val="32"/>
            </w:rPr>
          </w:rPrChange>
        </w:rPr>
        <w:t>’s needs</w:t>
      </w:r>
      <w:r w:rsidR="001F09F9" w:rsidRPr="007C3EDB">
        <w:rPr>
          <w:rFonts w:ascii="Bookman Old Style" w:hAnsi="Bookman Old Style"/>
          <w:szCs w:val="24"/>
          <w:rPrChange w:id="8252" w:author="Ashley Frank" w:date="2024-12-20T21:43:00Z">
            <w:rPr>
              <w:rFonts w:ascii="Bookman Old Style" w:hAnsi="Bookman Old Style"/>
              <w:sz w:val="32"/>
              <w:szCs w:val="32"/>
            </w:rPr>
          </w:rPrChange>
        </w:rPr>
        <w:t xml:space="preserve">. </w:t>
      </w:r>
      <w:r w:rsidRPr="007C3EDB">
        <w:rPr>
          <w:rFonts w:ascii="Bookman Old Style" w:hAnsi="Bookman Old Style"/>
          <w:szCs w:val="24"/>
          <w:rPrChange w:id="8253" w:author="Ashley Frank" w:date="2024-12-20T21:43:00Z">
            <w:rPr>
              <w:rFonts w:ascii="Bookman Old Style" w:hAnsi="Bookman Old Style"/>
              <w:sz w:val="32"/>
              <w:szCs w:val="32"/>
            </w:rPr>
          </w:rPrChange>
        </w:rPr>
        <w:t xml:space="preserve">My mother would often tell me </w:t>
      </w:r>
      <w:r w:rsidR="00374B6C" w:rsidRPr="007C3EDB">
        <w:rPr>
          <w:rFonts w:ascii="Bookman Old Style" w:hAnsi="Bookman Old Style"/>
          <w:szCs w:val="24"/>
          <w:rPrChange w:id="8254" w:author="Ashley Frank" w:date="2024-12-20T21:43:00Z">
            <w:rPr>
              <w:rFonts w:ascii="Bookman Old Style" w:hAnsi="Bookman Old Style"/>
              <w:sz w:val="32"/>
              <w:szCs w:val="32"/>
            </w:rPr>
          </w:rPrChange>
        </w:rPr>
        <w:t>n</w:t>
      </w:r>
      <w:r w:rsidRPr="007C3EDB">
        <w:rPr>
          <w:rFonts w:ascii="Bookman Old Style" w:hAnsi="Bookman Old Style"/>
          <w:szCs w:val="24"/>
          <w:rPrChange w:id="8255" w:author="Ashley Frank" w:date="2024-12-20T21:43:00Z">
            <w:rPr>
              <w:rFonts w:ascii="Bookman Old Style" w:hAnsi="Bookman Old Style"/>
              <w:sz w:val="32"/>
              <w:szCs w:val="32"/>
            </w:rPr>
          </w:rPrChange>
        </w:rPr>
        <w:t xml:space="preserve">ever </w:t>
      </w:r>
      <w:r w:rsidR="00374B6C" w:rsidRPr="007C3EDB">
        <w:rPr>
          <w:rFonts w:ascii="Bookman Old Style" w:hAnsi="Bookman Old Style"/>
          <w:szCs w:val="24"/>
          <w:rPrChange w:id="8256" w:author="Ashley Frank" w:date="2024-12-20T21:43:00Z">
            <w:rPr>
              <w:rFonts w:ascii="Bookman Old Style" w:hAnsi="Bookman Old Style"/>
              <w:sz w:val="32"/>
              <w:szCs w:val="32"/>
            </w:rPr>
          </w:rPrChange>
        </w:rPr>
        <w:t xml:space="preserve">to </w:t>
      </w:r>
      <w:r w:rsidRPr="007C3EDB">
        <w:rPr>
          <w:rFonts w:ascii="Bookman Old Style" w:hAnsi="Bookman Old Style"/>
          <w:szCs w:val="24"/>
          <w:rPrChange w:id="8257" w:author="Ashley Frank" w:date="2024-12-20T21:43:00Z">
            <w:rPr>
              <w:rFonts w:ascii="Bookman Old Style" w:hAnsi="Bookman Old Style"/>
              <w:sz w:val="32"/>
              <w:szCs w:val="32"/>
            </w:rPr>
          </w:rPrChange>
        </w:rPr>
        <w:t>make a permanent decision based on a temporary situation because all situations are temporary.</w:t>
      </w:r>
    </w:p>
    <w:p w14:paraId="534D2B81" w14:textId="77777777" w:rsidR="00DA4182" w:rsidRPr="007C3EDB" w:rsidRDefault="00DA4182" w:rsidP="00734DBC">
      <w:pPr>
        <w:pStyle w:val="BodyText"/>
        <w:spacing w:line="360" w:lineRule="auto"/>
        <w:rPr>
          <w:rFonts w:ascii="Bookman Old Style" w:hAnsi="Bookman Old Style"/>
          <w:szCs w:val="24"/>
          <w:rPrChange w:id="8258" w:author="Ashley Frank" w:date="2024-12-20T21:43:00Z">
            <w:rPr>
              <w:rFonts w:ascii="Bookman Old Style" w:hAnsi="Bookman Old Style"/>
              <w:sz w:val="32"/>
              <w:szCs w:val="32"/>
            </w:rPr>
          </w:rPrChange>
        </w:rPr>
      </w:pPr>
    </w:p>
    <w:p w14:paraId="496B8948" w14:textId="77777777" w:rsidR="00921F03" w:rsidRDefault="00921F03" w:rsidP="00D44F0E">
      <w:pPr>
        <w:pStyle w:val="BodyText"/>
        <w:spacing w:line="360" w:lineRule="auto"/>
        <w:jc w:val="center"/>
        <w:rPr>
          <w:ins w:id="8259" w:author="Ashley Frank" w:date="2024-12-28T04:06:00Z"/>
          <w:rFonts w:ascii="Bookman Old Style" w:hAnsi="Bookman Old Style"/>
          <w:b/>
          <w:szCs w:val="24"/>
          <w:u w:val="single"/>
        </w:rPr>
      </w:pPr>
    </w:p>
    <w:p w14:paraId="528ACB01" w14:textId="1A6FADCE" w:rsidR="00DA4182" w:rsidRPr="007C3EDB" w:rsidRDefault="008C3805" w:rsidP="00D44F0E">
      <w:pPr>
        <w:pStyle w:val="BodyText"/>
        <w:spacing w:line="360" w:lineRule="auto"/>
        <w:jc w:val="center"/>
        <w:rPr>
          <w:rFonts w:ascii="Bookman Old Style" w:hAnsi="Bookman Old Style"/>
          <w:b/>
          <w:szCs w:val="24"/>
          <w:u w:val="single"/>
          <w:rPrChange w:id="8260" w:author="Ashley Frank" w:date="2024-12-20T21:43:00Z">
            <w:rPr>
              <w:rFonts w:ascii="Bookman Old Style" w:hAnsi="Bookman Old Style"/>
              <w:b/>
              <w:sz w:val="32"/>
              <w:szCs w:val="32"/>
              <w:u w:val="single"/>
            </w:rPr>
          </w:rPrChange>
        </w:rPr>
      </w:pPr>
      <w:r w:rsidRPr="007C3EDB">
        <w:rPr>
          <w:rFonts w:ascii="Bookman Old Style" w:hAnsi="Bookman Old Style"/>
          <w:b/>
          <w:szCs w:val="24"/>
          <w:u w:val="single"/>
          <w:rPrChange w:id="8261" w:author="Ashley Frank" w:date="2024-12-20T21:43:00Z">
            <w:rPr>
              <w:rFonts w:ascii="Bookman Old Style" w:hAnsi="Bookman Old Style"/>
              <w:b/>
              <w:sz w:val="32"/>
              <w:szCs w:val="32"/>
              <w:u w:val="single"/>
            </w:rPr>
          </w:rPrChange>
        </w:rPr>
        <w:t>RESENTMENT</w:t>
      </w:r>
    </w:p>
    <w:p w14:paraId="319AC8B8" w14:textId="779F01F9" w:rsidR="00DA4182" w:rsidRDefault="0068205D" w:rsidP="00734DBC">
      <w:pPr>
        <w:pStyle w:val="BodyText"/>
        <w:spacing w:line="360" w:lineRule="auto"/>
        <w:rPr>
          <w:ins w:id="8262" w:author="Ashley Frank" w:date="2024-12-31T04:57:00Z"/>
          <w:rFonts w:ascii="Bookman Old Style" w:hAnsi="Bookman Old Style"/>
          <w:szCs w:val="24"/>
        </w:rPr>
      </w:pPr>
      <w:ins w:id="8263" w:author="Ashley Frank" w:date="2024-12-31T04:42:00Z">
        <w:r>
          <w:rPr>
            <w:rFonts w:ascii="Bookman Old Style" w:hAnsi="Bookman Old Style"/>
            <w:szCs w:val="24"/>
          </w:rPr>
          <w:t>Another thing in the</w:t>
        </w:r>
      </w:ins>
      <w:del w:id="8264" w:author="Ashley Frank" w:date="2024-12-31T04:42:00Z">
        <w:r w:rsidR="00D44F0E" w:rsidRPr="007C3EDB" w:rsidDel="0068205D">
          <w:rPr>
            <w:rFonts w:ascii="Bookman Old Style" w:hAnsi="Bookman Old Style"/>
            <w:szCs w:val="24"/>
            <w:rPrChange w:id="8265" w:author="Ashley Frank" w:date="2024-12-20T21:43:00Z">
              <w:rPr>
                <w:rFonts w:ascii="Bookman Old Style" w:hAnsi="Bookman Old Style"/>
                <w:sz w:val="32"/>
                <w:szCs w:val="32"/>
              </w:rPr>
            </w:rPrChange>
          </w:rPr>
          <w:delText>The next step in the</w:delText>
        </w:r>
      </w:del>
      <w:r w:rsidR="00D44F0E" w:rsidRPr="007C3EDB">
        <w:rPr>
          <w:rFonts w:ascii="Bookman Old Style" w:hAnsi="Bookman Old Style"/>
          <w:szCs w:val="24"/>
          <w:rPrChange w:id="8266" w:author="Ashley Frank" w:date="2024-12-20T21:43:00Z">
            <w:rPr>
              <w:rFonts w:ascii="Bookman Old Style" w:hAnsi="Bookman Old Style"/>
              <w:sz w:val="32"/>
              <w:szCs w:val="32"/>
            </w:rPr>
          </w:rPrChange>
        </w:rPr>
        <w:t xml:space="preserve"> relational process that causes conflict is resentment. Resentment is defined as </w:t>
      </w:r>
      <w:r w:rsidR="00D44F0E" w:rsidRPr="007C3EDB">
        <w:rPr>
          <w:rFonts w:ascii="Bookman Old Style" w:hAnsi="Bookman Old Style" w:cs="Arial"/>
          <w:b/>
          <w:i/>
          <w:color w:val="1A1A1A"/>
          <w:szCs w:val="24"/>
          <w:shd w:val="clear" w:color="auto" w:fill="FFFFFF"/>
          <w:rPrChange w:id="8267" w:author="Ashley Frank" w:date="2024-12-20T21:43:00Z">
            <w:rPr>
              <w:rFonts w:ascii="Bookman Old Style" w:hAnsi="Bookman Old Style" w:cs="Arial"/>
              <w:b/>
              <w:i/>
              <w:color w:val="1A1A1A"/>
              <w:sz w:val="32"/>
              <w:szCs w:val="32"/>
              <w:shd w:val="clear" w:color="auto" w:fill="FFFFFF"/>
            </w:rPr>
          </w:rPrChange>
        </w:rPr>
        <w:t xml:space="preserve">the feeling of displeasure or indignation at some act, remark, person, etc., regarded as causing injury or insult. </w:t>
      </w:r>
      <w:r w:rsidR="00D44F0E" w:rsidRPr="007C3EDB">
        <w:rPr>
          <w:rFonts w:ascii="Bookman Old Style" w:hAnsi="Bookman Old Style" w:cs="Arial"/>
          <w:color w:val="1A1A1A"/>
          <w:szCs w:val="24"/>
          <w:shd w:val="clear" w:color="auto" w:fill="FFFFFF"/>
          <w:rPrChange w:id="8268" w:author="Ashley Frank" w:date="2024-12-20T21:43:00Z">
            <w:rPr>
              <w:rFonts w:ascii="Bookman Old Style" w:hAnsi="Bookman Old Style" w:cs="Arial"/>
              <w:color w:val="1A1A1A"/>
              <w:sz w:val="32"/>
              <w:szCs w:val="32"/>
              <w:shd w:val="clear" w:color="auto" w:fill="FFFFFF"/>
            </w:rPr>
          </w:rPrChange>
        </w:rPr>
        <w:t>{</w:t>
      </w:r>
      <w:r w:rsidR="00664ADE" w:rsidRPr="007C3EDB">
        <w:rPr>
          <w:szCs w:val="24"/>
        </w:rPr>
        <w:fldChar w:fldCharType="begin"/>
      </w:r>
      <w:r w:rsidR="00664ADE" w:rsidRPr="00EB42C0">
        <w:rPr>
          <w:szCs w:val="24"/>
        </w:rPr>
        <w:instrText xml:space="preserve"> HYPERLINK "https://www.dictionary.com/browse/resentment" </w:instrText>
      </w:r>
      <w:r w:rsidR="00664ADE" w:rsidRPr="007C3EDB">
        <w:rPr>
          <w:szCs w:val="24"/>
        </w:rPr>
        <w:fldChar w:fldCharType="separate"/>
      </w:r>
      <w:r w:rsidR="00D44F0E" w:rsidRPr="007C3EDB">
        <w:rPr>
          <w:rStyle w:val="Hyperlink"/>
          <w:rFonts w:ascii="Bookman Old Style" w:hAnsi="Bookman Old Style"/>
          <w:szCs w:val="24"/>
          <w:rPrChange w:id="8269" w:author="Ashley Frank" w:date="2024-12-20T21:43:00Z">
            <w:rPr>
              <w:rStyle w:val="Hyperlink"/>
              <w:rFonts w:ascii="Bookman Old Style" w:hAnsi="Bookman Old Style"/>
              <w:sz w:val="32"/>
              <w:szCs w:val="32"/>
            </w:rPr>
          </w:rPrChange>
        </w:rPr>
        <w:t>https://www.dictionary.com/browse/resentment</w:t>
      </w:r>
      <w:r w:rsidR="00664ADE" w:rsidRPr="007C3EDB">
        <w:rPr>
          <w:rStyle w:val="Hyperlink"/>
          <w:rFonts w:ascii="Bookman Old Style" w:hAnsi="Bookman Old Style"/>
          <w:szCs w:val="24"/>
          <w:rPrChange w:id="8270" w:author="Ashley Frank" w:date="2024-12-20T21:43:00Z">
            <w:rPr>
              <w:rStyle w:val="Hyperlink"/>
              <w:rFonts w:ascii="Bookman Old Style" w:hAnsi="Bookman Old Style"/>
              <w:sz w:val="32"/>
              <w:szCs w:val="32"/>
            </w:rPr>
          </w:rPrChange>
        </w:rPr>
        <w:fldChar w:fldCharType="end"/>
      </w:r>
      <w:r w:rsidR="00D44F0E" w:rsidRPr="007C3EDB">
        <w:rPr>
          <w:rFonts w:ascii="Bookman Old Style" w:hAnsi="Bookman Old Style"/>
          <w:szCs w:val="24"/>
          <w:rPrChange w:id="8271" w:author="Ashley Frank" w:date="2024-12-20T21:43:00Z">
            <w:rPr>
              <w:rFonts w:ascii="Bookman Old Style" w:hAnsi="Bookman Old Style"/>
              <w:sz w:val="32"/>
              <w:szCs w:val="32"/>
            </w:rPr>
          </w:rPrChange>
        </w:rPr>
        <w:t>}</w:t>
      </w:r>
    </w:p>
    <w:p w14:paraId="2A1BAEEF" w14:textId="77777777" w:rsidR="000D1A2C" w:rsidRPr="007C3EDB" w:rsidRDefault="000D1A2C" w:rsidP="00734DBC">
      <w:pPr>
        <w:pStyle w:val="BodyText"/>
        <w:spacing w:line="360" w:lineRule="auto"/>
        <w:rPr>
          <w:rFonts w:ascii="Bookman Old Style" w:hAnsi="Bookman Old Style"/>
          <w:szCs w:val="24"/>
          <w:rPrChange w:id="8272" w:author="Ashley Frank" w:date="2024-12-20T21:43:00Z">
            <w:rPr>
              <w:rFonts w:ascii="Bookman Old Style" w:hAnsi="Bookman Old Style"/>
              <w:sz w:val="32"/>
              <w:szCs w:val="32"/>
            </w:rPr>
          </w:rPrChange>
        </w:rPr>
      </w:pPr>
    </w:p>
    <w:p w14:paraId="63A26FA9" w14:textId="3B65180D" w:rsidR="0068205D" w:rsidRDefault="00D44F0E" w:rsidP="00734DBC">
      <w:pPr>
        <w:pStyle w:val="BodyText"/>
        <w:spacing w:line="360" w:lineRule="auto"/>
        <w:rPr>
          <w:ins w:id="8273" w:author="Ashley Frank" w:date="2024-12-31T04:43:00Z"/>
          <w:rFonts w:ascii="Bookman Old Style" w:hAnsi="Bookman Old Style"/>
          <w:szCs w:val="24"/>
        </w:rPr>
      </w:pPr>
      <w:r w:rsidRPr="007C3EDB">
        <w:rPr>
          <w:rFonts w:ascii="Bookman Old Style" w:hAnsi="Bookman Old Style"/>
          <w:szCs w:val="24"/>
          <w:rPrChange w:id="8274" w:author="Ashley Frank" w:date="2024-12-20T21:43:00Z">
            <w:rPr>
              <w:rFonts w:ascii="Bookman Old Style" w:hAnsi="Bookman Old Style"/>
              <w:sz w:val="32"/>
              <w:szCs w:val="32"/>
            </w:rPr>
          </w:rPrChange>
        </w:rPr>
        <w:t xml:space="preserve">At the beginning of a relationship, I compare it to ‘fun food’. It makes you smile, </w:t>
      </w:r>
      <w:r w:rsidR="00374B6C" w:rsidRPr="007C3EDB">
        <w:rPr>
          <w:rFonts w:ascii="Bookman Old Style" w:hAnsi="Bookman Old Style"/>
          <w:szCs w:val="24"/>
          <w:rPrChange w:id="8275" w:author="Ashley Frank" w:date="2024-12-20T21:43:00Z">
            <w:rPr>
              <w:rFonts w:ascii="Bookman Old Style" w:hAnsi="Bookman Old Style"/>
              <w:sz w:val="32"/>
              <w:szCs w:val="32"/>
            </w:rPr>
          </w:rPrChange>
        </w:rPr>
        <w:t xml:space="preserve">and </w:t>
      </w:r>
      <w:r w:rsidRPr="007C3EDB">
        <w:rPr>
          <w:rFonts w:ascii="Bookman Old Style" w:hAnsi="Bookman Old Style"/>
          <w:szCs w:val="24"/>
          <w:rPrChange w:id="8276" w:author="Ashley Frank" w:date="2024-12-20T21:43:00Z">
            <w:rPr>
              <w:rFonts w:ascii="Bookman Old Style" w:hAnsi="Bookman Old Style"/>
              <w:sz w:val="32"/>
              <w:szCs w:val="32"/>
            </w:rPr>
          </w:rPrChange>
        </w:rPr>
        <w:t xml:space="preserve">it </w:t>
      </w:r>
      <w:ins w:id="8277" w:author="Ashley Frank" w:date="2024-12-31T04:57:00Z">
        <w:r w:rsidR="000D1A2C">
          <w:rPr>
            <w:rFonts w:ascii="Bookman Old Style" w:hAnsi="Bookman Old Style"/>
            <w:szCs w:val="24"/>
          </w:rPr>
          <w:t>satisfies yo</w:t>
        </w:r>
      </w:ins>
      <w:ins w:id="8278" w:author="Ashley Frank" w:date="2024-12-31T04:58:00Z">
        <w:r w:rsidR="000D1A2C">
          <w:rPr>
            <w:rFonts w:ascii="Bookman Old Style" w:hAnsi="Bookman Old Style"/>
            <w:szCs w:val="24"/>
          </w:rPr>
          <w:t>ur desires</w:t>
        </w:r>
      </w:ins>
      <w:del w:id="8279" w:author="Ashley Frank" w:date="2024-12-31T04:57:00Z">
        <w:r w:rsidRPr="007C3EDB" w:rsidDel="000D1A2C">
          <w:rPr>
            <w:rFonts w:ascii="Bookman Old Style" w:hAnsi="Bookman Old Style"/>
            <w:szCs w:val="24"/>
            <w:rPrChange w:id="8280" w:author="Ashley Frank" w:date="2024-12-20T21:43:00Z">
              <w:rPr>
                <w:rFonts w:ascii="Bookman Old Style" w:hAnsi="Bookman Old Style"/>
                <w:sz w:val="32"/>
                <w:szCs w:val="32"/>
              </w:rPr>
            </w:rPrChange>
          </w:rPr>
          <w:delText>feels good to eat</w:delText>
        </w:r>
      </w:del>
      <w:r w:rsidR="00374B6C" w:rsidRPr="007C3EDB">
        <w:rPr>
          <w:rFonts w:ascii="Bookman Old Style" w:hAnsi="Bookman Old Style"/>
          <w:szCs w:val="24"/>
          <w:rPrChange w:id="8281" w:author="Ashley Frank" w:date="2024-12-20T21:43:00Z">
            <w:rPr>
              <w:rFonts w:ascii="Bookman Old Style" w:hAnsi="Bookman Old Style"/>
              <w:sz w:val="32"/>
              <w:szCs w:val="32"/>
            </w:rPr>
          </w:rPrChange>
        </w:rPr>
        <w:t>,</w:t>
      </w:r>
      <w:r w:rsidRPr="007C3EDB">
        <w:rPr>
          <w:rFonts w:ascii="Bookman Old Style" w:hAnsi="Bookman Old Style"/>
          <w:szCs w:val="24"/>
          <w:rPrChange w:id="8282" w:author="Ashley Frank" w:date="2024-12-20T21:43:00Z">
            <w:rPr>
              <w:rFonts w:ascii="Bookman Old Style" w:hAnsi="Bookman Old Style"/>
              <w:sz w:val="32"/>
              <w:szCs w:val="32"/>
            </w:rPr>
          </w:rPrChange>
        </w:rPr>
        <w:t xml:space="preserve"> but it is typically not healthy for you</w:t>
      </w:r>
      <w:r w:rsidR="00374B6C" w:rsidRPr="007C3EDB">
        <w:rPr>
          <w:rFonts w:ascii="Bookman Old Style" w:hAnsi="Bookman Old Style"/>
          <w:szCs w:val="24"/>
          <w:rPrChange w:id="8283" w:author="Ashley Frank" w:date="2024-12-20T21:43:00Z">
            <w:rPr>
              <w:rFonts w:ascii="Bookman Old Style" w:hAnsi="Bookman Old Style"/>
              <w:sz w:val="32"/>
              <w:szCs w:val="32"/>
            </w:rPr>
          </w:rPrChange>
        </w:rPr>
        <w:t>,</w:t>
      </w:r>
      <w:r w:rsidRPr="007C3EDB">
        <w:rPr>
          <w:rFonts w:ascii="Bookman Old Style" w:hAnsi="Bookman Old Style"/>
          <w:szCs w:val="24"/>
          <w:rPrChange w:id="8284" w:author="Ashley Frank" w:date="2024-12-20T21:43:00Z">
            <w:rPr>
              <w:rFonts w:ascii="Bookman Old Style" w:hAnsi="Bookman Old Style"/>
              <w:sz w:val="32"/>
              <w:szCs w:val="32"/>
            </w:rPr>
          </w:rPrChange>
        </w:rPr>
        <w:t xml:space="preserve"> nor does it have much in the way of nutritional value. </w:t>
      </w:r>
      <w:r w:rsidR="00374B6C" w:rsidRPr="007C3EDB">
        <w:rPr>
          <w:rFonts w:ascii="Bookman Old Style" w:hAnsi="Bookman Old Style"/>
          <w:szCs w:val="24"/>
          <w:rPrChange w:id="8285" w:author="Ashley Frank" w:date="2024-12-20T21:43:00Z">
            <w:rPr>
              <w:rFonts w:ascii="Bookman Old Style" w:hAnsi="Bookman Old Style"/>
              <w:sz w:val="32"/>
              <w:szCs w:val="32"/>
            </w:rPr>
          </w:rPrChange>
        </w:rPr>
        <w:t>M</w:t>
      </w:r>
      <w:r w:rsidRPr="007C3EDB">
        <w:rPr>
          <w:rFonts w:ascii="Bookman Old Style" w:hAnsi="Bookman Old Style"/>
          <w:szCs w:val="24"/>
          <w:rPrChange w:id="8286" w:author="Ashley Frank" w:date="2024-12-20T21:43:00Z">
            <w:rPr>
              <w:rFonts w:ascii="Bookman Old Style" w:hAnsi="Bookman Old Style"/>
              <w:sz w:val="32"/>
              <w:szCs w:val="32"/>
            </w:rPr>
          </w:rPrChange>
        </w:rPr>
        <w:t>any relationships start</w:t>
      </w:r>
      <w:r w:rsidR="00374B6C" w:rsidRPr="007C3EDB">
        <w:rPr>
          <w:rFonts w:ascii="Bookman Old Style" w:hAnsi="Bookman Old Style"/>
          <w:szCs w:val="24"/>
          <w:rPrChange w:id="8287" w:author="Ashley Frank" w:date="2024-12-20T21:43:00Z">
            <w:rPr>
              <w:rFonts w:ascii="Bookman Old Style" w:hAnsi="Bookman Old Style"/>
              <w:sz w:val="32"/>
              <w:szCs w:val="32"/>
            </w:rPr>
          </w:rPrChange>
        </w:rPr>
        <w:t xml:space="preserve"> in this way:</w:t>
      </w:r>
      <w:r w:rsidRPr="007C3EDB">
        <w:rPr>
          <w:rFonts w:ascii="Bookman Old Style" w:hAnsi="Bookman Old Style"/>
          <w:szCs w:val="24"/>
          <w:rPrChange w:id="8288" w:author="Ashley Frank" w:date="2024-12-20T21:43:00Z">
            <w:rPr>
              <w:rFonts w:ascii="Bookman Old Style" w:hAnsi="Bookman Old Style"/>
              <w:sz w:val="32"/>
              <w:szCs w:val="32"/>
            </w:rPr>
          </w:rPrChange>
        </w:rPr>
        <w:t xml:space="preserve"> fun food. But over a </w:t>
      </w:r>
      <w:r w:rsidR="00374B6C" w:rsidRPr="007C3EDB">
        <w:rPr>
          <w:rFonts w:ascii="Bookman Old Style" w:hAnsi="Bookman Old Style"/>
          <w:szCs w:val="24"/>
          <w:rPrChange w:id="8289" w:author="Ashley Frank" w:date="2024-12-20T21:43:00Z">
            <w:rPr>
              <w:rFonts w:ascii="Bookman Old Style" w:hAnsi="Bookman Old Style"/>
              <w:sz w:val="32"/>
              <w:szCs w:val="32"/>
            </w:rPr>
          </w:rPrChange>
        </w:rPr>
        <w:t>whil</w:t>
      </w:r>
      <w:r w:rsidRPr="007C3EDB">
        <w:rPr>
          <w:rFonts w:ascii="Bookman Old Style" w:hAnsi="Bookman Old Style"/>
          <w:szCs w:val="24"/>
          <w:rPrChange w:id="8290" w:author="Ashley Frank" w:date="2024-12-20T21:43:00Z">
            <w:rPr>
              <w:rFonts w:ascii="Bookman Old Style" w:hAnsi="Bookman Old Style"/>
              <w:sz w:val="32"/>
              <w:szCs w:val="32"/>
            </w:rPr>
          </w:rPrChange>
        </w:rPr>
        <w:t>e, the relationship ha</w:t>
      </w:r>
      <w:r w:rsidR="00374B6C" w:rsidRPr="007C3EDB">
        <w:rPr>
          <w:rFonts w:ascii="Bookman Old Style" w:hAnsi="Bookman Old Style"/>
          <w:szCs w:val="24"/>
          <w:rPrChange w:id="8291" w:author="Ashley Frank" w:date="2024-12-20T21:43:00Z">
            <w:rPr>
              <w:rFonts w:ascii="Bookman Old Style" w:hAnsi="Bookman Old Style"/>
              <w:sz w:val="32"/>
              <w:szCs w:val="32"/>
            </w:rPr>
          </w:rPrChange>
        </w:rPr>
        <w:t>s</w:t>
      </w:r>
      <w:r w:rsidRPr="007C3EDB">
        <w:rPr>
          <w:rFonts w:ascii="Bookman Old Style" w:hAnsi="Bookman Old Style"/>
          <w:szCs w:val="24"/>
          <w:rPrChange w:id="8292" w:author="Ashley Frank" w:date="2024-12-20T21:43:00Z">
            <w:rPr>
              <w:rFonts w:ascii="Bookman Old Style" w:hAnsi="Bookman Old Style"/>
              <w:sz w:val="32"/>
              <w:szCs w:val="32"/>
            </w:rPr>
          </w:rPrChange>
        </w:rPr>
        <w:t xml:space="preserve"> to grow</w:t>
      </w:r>
      <w:ins w:id="8293" w:author="Ashley Frank" w:date="2024-12-31T04:57:00Z">
        <w:r w:rsidR="000D1A2C">
          <w:rPr>
            <w:rFonts w:ascii="Bookman Old Style" w:hAnsi="Bookman Old Style"/>
            <w:szCs w:val="24"/>
          </w:rPr>
          <w:t>,</w:t>
        </w:r>
      </w:ins>
      <w:r w:rsidRPr="007C3EDB">
        <w:rPr>
          <w:rFonts w:ascii="Bookman Old Style" w:hAnsi="Bookman Old Style"/>
          <w:szCs w:val="24"/>
          <w:rPrChange w:id="8294" w:author="Ashley Frank" w:date="2024-12-20T21:43:00Z">
            <w:rPr>
              <w:rFonts w:ascii="Bookman Old Style" w:hAnsi="Bookman Old Style"/>
              <w:sz w:val="32"/>
              <w:szCs w:val="32"/>
            </w:rPr>
          </w:rPrChange>
        </w:rPr>
        <w:t xml:space="preserve"> and the fun food </w:t>
      </w:r>
      <w:del w:id="8295" w:author="Ashley Frank" w:date="2024-12-31T04:57:00Z">
        <w:r w:rsidRPr="007C3EDB" w:rsidDel="008269CA">
          <w:rPr>
            <w:rFonts w:ascii="Bookman Old Style" w:hAnsi="Bookman Old Style"/>
            <w:szCs w:val="24"/>
            <w:rPrChange w:id="8296" w:author="Ashley Frank" w:date="2024-12-20T21:43:00Z">
              <w:rPr>
                <w:rFonts w:ascii="Bookman Old Style" w:hAnsi="Bookman Old Style"/>
                <w:sz w:val="32"/>
                <w:szCs w:val="32"/>
              </w:rPr>
            </w:rPrChange>
          </w:rPr>
          <w:delText>cannot be used</w:delText>
        </w:r>
      </w:del>
      <w:ins w:id="8297" w:author="Ashley Frank" w:date="2024-12-31T04:57:00Z">
        <w:r w:rsidR="008269CA">
          <w:rPr>
            <w:rFonts w:ascii="Bookman Old Style" w:hAnsi="Bookman Old Style"/>
            <w:szCs w:val="24"/>
          </w:rPr>
          <w:t xml:space="preserve">is no longer nutritional enough </w:t>
        </w:r>
      </w:ins>
      <w:del w:id="8298" w:author="Ashley Frank" w:date="2024-12-31T04:57:00Z">
        <w:r w:rsidRPr="007C3EDB" w:rsidDel="008269CA">
          <w:rPr>
            <w:rFonts w:ascii="Bookman Old Style" w:hAnsi="Bookman Old Style"/>
            <w:szCs w:val="24"/>
            <w:rPrChange w:id="8299" w:author="Ashley Frank" w:date="2024-12-20T21:43:00Z">
              <w:rPr>
                <w:rFonts w:ascii="Bookman Old Style" w:hAnsi="Bookman Old Style"/>
                <w:sz w:val="32"/>
                <w:szCs w:val="32"/>
              </w:rPr>
            </w:rPrChange>
          </w:rPr>
          <w:delText xml:space="preserve"> </w:delText>
        </w:r>
      </w:del>
      <w:r w:rsidRPr="007C3EDB">
        <w:rPr>
          <w:rFonts w:ascii="Bookman Old Style" w:hAnsi="Bookman Old Style"/>
          <w:szCs w:val="24"/>
          <w:rPrChange w:id="8300" w:author="Ashley Frank" w:date="2024-12-20T21:43:00Z">
            <w:rPr>
              <w:rFonts w:ascii="Bookman Old Style" w:hAnsi="Bookman Old Style"/>
              <w:sz w:val="32"/>
              <w:szCs w:val="32"/>
            </w:rPr>
          </w:rPrChange>
        </w:rPr>
        <w:t xml:space="preserve">for relational growth. </w:t>
      </w:r>
    </w:p>
    <w:p w14:paraId="0D1EDE7E" w14:textId="77777777" w:rsidR="0068205D" w:rsidRDefault="0068205D" w:rsidP="00734DBC">
      <w:pPr>
        <w:pStyle w:val="BodyText"/>
        <w:spacing w:line="360" w:lineRule="auto"/>
        <w:rPr>
          <w:ins w:id="8301" w:author="Ashley Frank" w:date="2024-12-31T04:43:00Z"/>
          <w:rFonts w:ascii="Bookman Old Style" w:hAnsi="Bookman Old Style"/>
          <w:szCs w:val="24"/>
        </w:rPr>
      </w:pPr>
    </w:p>
    <w:p w14:paraId="1A130F24" w14:textId="7AB69D63" w:rsidR="00D44F0E" w:rsidRPr="007C3EDB" w:rsidRDefault="00D44F0E" w:rsidP="00734DBC">
      <w:pPr>
        <w:pStyle w:val="BodyText"/>
        <w:spacing w:line="360" w:lineRule="auto"/>
        <w:rPr>
          <w:rFonts w:ascii="Bookman Old Style" w:hAnsi="Bookman Old Style"/>
          <w:szCs w:val="24"/>
          <w:rPrChange w:id="8302" w:author="Ashley Frank" w:date="2024-12-20T21:43:00Z">
            <w:rPr>
              <w:rFonts w:ascii="Bookman Old Style" w:hAnsi="Bookman Old Style"/>
              <w:sz w:val="32"/>
              <w:szCs w:val="32"/>
            </w:rPr>
          </w:rPrChange>
        </w:rPr>
      </w:pPr>
      <w:r w:rsidRPr="007C3EDB">
        <w:rPr>
          <w:rFonts w:ascii="Bookman Old Style" w:hAnsi="Bookman Old Style"/>
          <w:szCs w:val="24"/>
          <w:rPrChange w:id="8303" w:author="Ashley Frank" w:date="2024-12-20T21:43:00Z">
            <w:rPr>
              <w:rFonts w:ascii="Bookman Old Style" w:hAnsi="Bookman Old Style"/>
              <w:sz w:val="32"/>
              <w:szCs w:val="32"/>
            </w:rPr>
          </w:rPrChange>
        </w:rPr>
        <w:t xml:space="preserve">So, over </w:t>
      </w:r>
      <w:r w:rsidR="00374B6C" w:rsidRPr="007C3EDB">
        <w:rPr>
          <w:rFonts w:ascii="Bookman Old Style" w:hAnsi="Bookman Old Style"/>
          <w:szCs w:val="24"/>
          <w:rPrChange w:id="8304" w:author="Ashley Frank" w:date="2024-12-20T21:43:00Z">
            <w:rPr>
              <w:rFonts w:ascii="Bookman Old Style" w:hAnsi="Bookman Old Style"/>
              <w:sz w:val="32"/>
              <w:szCs w:val="32"/>
            </w:rPr>
          </w:rPrChange>
        </w:rPr>
        <w:t>a period of time</w:t>
      </w:r>
      <w:r w:rsidRPr="007C3EDB">
        <w:rPr>
          <w:rFonts w:ascii="Bookman Old Style" w:hAnsi="Bookman Old Style"/>
          <w:szCs w:val="24"/>
          <w:rPrChange w:id="8305" w:author="Ashley Frank" w:date="2024-12-20T21:43:00Z">
            <w:rPr>
              <w:rFonts w:ascii="Bookman Old Style" w:hAnsi="Bookman Old Style"/>
              <w:sz w:val="32"/>
              <w:szCs w:val="32"/>
            </w:rPr>
          </w:rPrChange>
        </w:rPr>
        <w:t>, those expec</w:t>
      </w:r>
      <w:r w:rsidR="00374B6C" w:rsidRPr="007C3EDB">
        <w:rPr>
          <w:rFonts w:ascii="Bookman Old Style" w:hAnsi="Bookman Old Style"/>
          <w:szCs w:val="24"/>
          <w:rPrChange w:id="8306" w:author="Ashley Frank" w:date="2024-12-20T21:43:00Z">
            <w:rPr>
              <w:rFonts w:ascii="Bookman Old Style" w:hAnsi="Bookman Old Style"/>
              <w:sz w:val="32"/>
              <w:szCs w:val="32"/>
            </w:rPr>
          </w:rPrChange>
        </w:rPr>
        <w:t>t</w:t>
      </w:r>
      <w:r w:rsidRPr="007C3EDB">
        <w:rPr>
          <w:rFonts w:ascii="Bookman Old Style" w:hAnsi="Bookman Old Style"/>
          <w:szCs w:val="24"/>
          <w:rPrChange w:id="8307" w:author="Ashley Frank" w:date="2024-12-20T21:43:00Z">
            <w:rPr>
              <w:rFonts w:ascii="Bookman Old Style" w:hAnsi="Bookman Old Style"/>
              <w:sz w:val="32"/>
              <w:szCs w:val="32"/>
            </w:rPr>
          </w:rPrChange>
        </w:rPr>
        <w:t xml:space="preserve">ations start to </w:t>
      </w:r>
      <w:ins w:id="8308" w:author="Ashley Frank" w:date="2024-12-31T04:58:00Z">
        <w:r w:rsidR="000D1A2C">
          <w:rPr>
            <w:rFonts w:ascii="Bookman Old Style" w:hAnsi="Bookman Old Style"/>
            <w:szCs w:val="24"/>
          </w:rPr>
          <w:t>lose focus</w:t>
        </w:r>
      </w:ins>
      <w:del w:id="8309" w:author="Ashley Frank" w:date="2024-12-31T04:58:00Z">
        <w:r w:rsidRPr="007C3EDB" w:rsidDel="000D1A2C">
          <w:rPr>
            <w:rFonts w:ascii="Bookman Old Style" w:hAnsi="Bookman Old Style"/>
            <w:szCs w:val="24"/>
            <w:rPrChange w:id="8310" w:author="Ashley Frank" w:date="2024-12-20T21:43:00Z">
              <w:rPr>
                <w:rFonts w:ascii="Bookman Old Style" w:hAnsi="Bookman Old Style"/>
                <w:sz w:val="32"/>
                <w:szCs w:val="32"/>
              </w:rPr>
            </w:rPrChange>
          </w:rPr>
          <w:delText>lose their focus</w:delText>
        </w:r>
      </w:del>
      <w:r w:rsidRPr="007C3EDB">
        <w:rPr>
          <w:rFonts w:ascii="Bookman Old Style" w:hAnsi="Bookman Old Style"/>
          <w:szCs w:val="24"/>
          <w:rPrChange w:id="8311" w:author="Ashley Frank" w:date="2024-12-20T21:43:00Z">
            <w:rPr>
              <w:rFonts w:ascii="Bookman Old Style" w:hAnsi="Bookman Old Style"/>
              <w:sz w:val="32"/>
              <w:szCs w:val="32"/>
            </w:rPr>
          </w:rPrChange>
        </w:rPr>
        <w:t xml:space="preserve">. Something tends to interrupt the ‘bliss’ of the fun food aspect of the relationship. Relationally, resentment says: </w:t>
      </w:r>
      <w:r w:rsidR="008C3805" w:rsidRPr="007C3EDB">
        <w:rPr>
          <w:rFonts w:ascii="Bookman Old Style" w:hAnsi="Bookman Old Style"/>
          <w:szCs w:val="24"/>
          <w:rPrChange w:id="8312" w:author="Ashley Frank" w:date="2024-12-20T21:43:00Z">
            <w:rPr>
              <w:rFonts w:ascii="Bookman Old Style" w:hAnsi="Bookman Old Style"/>
              <w:sz w:val="32"/>
              <w:szCs w:val="32"/>
            </w:rPr>
          </w:rPrChange>
        </w:rPr>
        <w:t>“</w:t>
      </w:r>
      <w:r w:rsidRPr="007C3EDB">
        <w:rPr>
          <w:rFonts w:ascii="Bookman Old Style" w:hAnsi="Bookman Old Style"/>
          <w:szCs w:val="24"/>
          <w:rPrChange w:id="8313" w:author="Ashley Frank" w:date="2024-12-20T21:43:00Z">
            <w:rPr>
              <w:rFonts w:ascii="Bookman Old Style" w:hAnsi="Bookman Old Style"/>
              <w:sz w:val="32"/>
              <w:szCs w:val="32"/>
            </w:rPr>
          </w:rPrChange>
        </w:rPr>
        <w:t>At one time</w:t>
      </w:r>
      <w:r w:rsidR="00374B6C" w:rsidRPr="007C3EDB">
        <w:rPr>
          <w:rFonts w:ascii="Bookman Old Style" w:hAnsi="Bookman Old Style"/>
          <w:szCs w:val="24"/>
          <w:rPrChange w:id="8314" w:author="Ashley Frank" w:date="2024-12-20T21:43:00Z">
            <w:rPr>
              <w:rFonts w:ascii="Bookman Old Style" w:hAnsi="Bookman Old Style"/>
              <w:sz w:val="32"/>
              <w:szCs w:val="32"/>
            </w:rPr>
          </w:rPrChange>
        </w:rPr>
        <w:t>,</w:t>
      </w:r>
      <w:r w:rsidRPr="007C3EDB">
        <w:rPr>
          <w:rFonts w:ascii="Bookman Old Style" w:hAnsi="Bookman Old Style"/>
          <w:szCs w:val="24"/>
          <w:rPrChange w:id="8315" w:author="Ashley Frank" w:date="2024-12-20T21:43:00Z">
            <w:rPr>
              <w:rFonts w:ascii="Bookman Old Style" w:hAnsi="Bookman Old Style"/>
              <w:sz w:val="32"/>
              <w:szCs w:val="32"/>
            </w:rPr>
          </w:rPrChange>
        </w:rPr>
        <w:t xml:space="preserve"> you met my needs. You met my needs with focus, intent</w:t>
      </w:r>
      <w:r w:rsidR="00374B6C" w:rsidRPr="007C3EDB">
        <w:rPr>
          <w:rFonts w:ascii="Bookman Old Style" w:hAnsi="Bookman Old Style"/>
          <w:szCs w:val="24"/>
          <w:rPrChange w:id="8316" w:author="Ashley Frank" w:date="2024-12-20T21:43:00Z">
            <w:rPr>
              <w:rFonts w:ascii="Bookman Old Style" w:hAnsi="Bookman Old Style"/>
              <w:sz w:val="32"/>
              <w:szCs w:val="32"/>
            </w:rPr>
          </w:rPrChange>
        </w:rPr>
        <w:t>,</w:t>
      </w:r>
      <w:r w:rsidRPr="007C3EDB">
        <w:rPr>
          <w:rFonts w:ascii="Bookman Old Style" w:hAnsi="Bookman Old Style"/>
          <w:szCs w:val="24"/>
          <w:rPrChange w:id="8317" w:author="Ashley Frank" w:date="2024-12-20T21:43:00Z">
            <w:rPr>
              <w:rFonts w:ascii="Bookman Old Style" w:hAnsi="Bookman Old Style"/>
              <w:sz w:val="32"/>
              <w:szCs w:val="32"/>
            </w:rPr>
          </w:rPrChange>
        </w:rPr>
        <w:t xml:space="preserve"> and </w:t>
      </w:r>
      <w:r w:rsidR="008C3805" w:rsidRPr="007C3EDB">
        <w:rPr>
          <w:rFonts w:ascii="Bookman Old Style" w:hAnsi="Bookman Old Style"/>
          <w:szCs w:val="24"/>
          <w:rPrChange w:id="8318" w:author="Ashley Frank" w:date="2024-12-20T21:43:00Z">
            <w:rPr>
              <w:rFonts w:ascii="Bookman Old Style" w:hAnsi="Bookman Old Style"/>
              <w:sz w:val="32"/>
              <w:szCs w:val="32"/>
            </w:rPr>
          </w:rPrChange>
        </w:rPr>
        <w:t>energy</w:t>
      </w:r>
      <w:r w:rsidRPr="007C3EDB">
        <w:rPr>
          <w:rFonts w:ascii="Bookman Old Style" w:hAnsi="Bookman Old Style"/>
          <w:szCs w:val="24"/>
          <w:rPrChange w:id="8319" w:author="Ashley Frank" w:date="2024-12-20T21:43:00Z">
            <w:rPr>
              <w:rFonts w:ascii="Bookman Old Style" w:hAnsi="Bookman Old Style"/>
              <w:sz w:val="32"/>
              <w:szCs w:val="32"/>
            </w:rPr>
          </w:rPrChange>
        </w:rPr>
        <w:t>. I didn’t have to ask, beg</w:t>
      </w:r>
      <w:r w:rsidR="00374B6C" w:rsidRPr="007C3EDB">
        <w:rPr>
          <w:rFonts w:ascii="Bookman Old Style" w:hAnsi="Bookman Old Style"/>
          <w:szCs w:val="24"/>
          <w:rPrChange w:id="8320" w:author="Ashley Frank" w:date="2024-12-20T21:43:00Z">
            <w:rPr>
              <w:rFonts w:ascii="Bookman Old Style" w:hAnsi="Bookman Old Style"/>
              <w:sz w:val="32"/>
              <w:szCs w:val="32"/>
            </w:rPr>
          </w:rPrChange>
        </w:rPr>
        <w:t>,</w:t>
      </w:r>
      <w:r w:rsidRPr="007C3EDB">
        <w:rPr>
          <w:rFonts w:ascii="Bookman Old Style" w:hAnsi="Bookman Old Style"/>
          <w:szCs w:val="24"/>
          <w:rPrChange w:id="8321" w:author="Ashley Frank" w:date="2024-12-20T21:43:00Z">
            <w:rPr>
              <w:rFonts w:ascii="Bookman Old Style" w:hAnsi="Bookman Old Style"/>
              <w:sz w:val="32"/>
              <w:szCs w:val="32"/>
            </w:rPr>
          </w:rPrChange>
        </w:rPr>
        <w:t xml:space="preserve"> or even give it a second thought that you would be there to meet my needs. Because I know that you have the capability to meet my needs like no other, and my needs aren’t being met now, I believe it is on purpose that you are neglecting to meet my needs. I often believe that </w:t>
      </w:r>
      <w:r w:rsidR="00374B6C" w:rsidRPr="007C3EDB">
        <w:rPr>
          <w:rFonts w:ascii="Bookman Old Style" w:hAnsi="Bookman Old Style"/>
          <w:szCs w:val="24"/>
          <w:rPrChange w:id="8322" w:author="Ashley Frank" w:date="2024-12-20T21:43:00Z">
            <w:rPr>
              <w:rFonts w:ascii="Bookman Old Style" w:hAnsi="Bookman Old Style"/>
              <w:sz w:val="32"/>
              <w:szCs w:val="32"/>
            </w:rPr>
          </w:rPrChange>
        </w:rPr>
        <w:t xml:space="preserve">you </w:t>
      </w:r>
      <w:r w:rsidRPr="007C3EDB">
        <w:rPr>
          <w:rFonts w:ascii="Bookman Old Style" w:hAnsi="Bookman Old Style"/>
          <w:szCs w:val="24"/>
          <w:rPrChange w:id="8323" w:author="Ashley Frank" w:date="2024-12-20T21:43:00Z">
            <w:rPr>
              <w:rFonts w:ascii="Bookman Old Style" w:hAnsi="Bookman Old Style"/>
              <w:sz w:val="32"/>
              <w:szCs w:val="32"/>
            </w:rPr>
          </w:rPrChange>
        </w:rPr>
        <w:t>have the intent to hurt me, to harm me</w:t>
      </w:r>
      <w:r w:rsidR="00374B6C" w:rsidRPr="007C3EDB">
        <w:rPr>
          <w:rFonts w:ascii="Bookman Old Style" w:hAnsi="Bookman Old Style"/>
          <w:szCs w:val="24"/>
          <w:rPrChange w:id="8324" w:author="Ashley Frank" w:date="2024-12-20T21:43:00Z">
            <w:rPr>
              <w:rFonts w:ascii="Bookman Old Style" w:hAnsi="Bookman Old Style"/>
              <w:sz w:val="32"/>
              <w:szCs w:val="32"/>
            </w:rPr>
          </w:rPrChange>
        </w:rPr>
        <w:t>,</w:t>
      </w:r>
      <w:r w:rsidRPr="007C3EDB">
        <w:rPr>
          <w:rFonts w:ascii="Bookman Old Style" w:hAnsi="Bookman Old Style"/>
          <w:szCs w:val="24"/>
          <w:rPrChange w:id="8325" w:author="Ashley Frank" w:date="2024-12-20T21:43:00Z">
            <w:rPr>
              <w:rFonts w:ascii="Bookman Old Style" w:hAnsi="Bookman Old Style"/>
              <w:sz w:val="32"/>
              <w:szCs w:val="32"/>
            </w:rPr>
          </w:rPrChange>
        </w:rPr>
        <w:t xml:space="preserve"> or to m</w:t>
      </w:r>
      <w:r w:rsidR="00374B6C" w:rsidRPr="007C3EDB">
        <w:rPr>
          <w:rFonts w:ascii="Bookman Old Style" w:hAnsi="Bookman Old Style"/>
          <w:szCs w:val="24"/>
          <w:rPrChange w:id="8326" w:author="Ashley Frank" w:date="2024-12-20T21:43:00Z">
            <w:rPr>
              <w:rFonts w:ascii="Bookman Old Style" w:hAnsi="Bookman Old Style"/>
              <w:sz w:val="32"/>
              <w:szCs w:val="32"/>
            </w:rPr>
          </w:rPrChange>
        </w:rPr>
        <w:t>ai</w:t>
      </w:r>
      <w:r w:rsidRPr="007C3EDB">
        <w:rPr>
          <w:rFonts w:ascii="Bookman Old Style" w:hAnsi="Bookman Old Style"/>
          <w:szCs w:val="24"/>
          <w:rPrChange w:id="8327" w:author="Ashley Frank" w:date="2024-12-20T21:43:00Z">
            <w:rPr>
              <w:rFonts w:ascii="Bookman Old Style" w:hAnsi="Bookman Old Style"/>
              <w:sz w:val="32"/>
              <w:szCs w:val="32"/>
            </w:rPr>
          </w:rPrChange>
        </w:rPr>
        <w:t xml:space="preserve">m me. </w:t>
      </w:r>
      <w:r w:rsidR="00374B6C" w:rsidRPr="007C3EDB">
        <w:rPr>
          <w:rFonts w:ascii="Bookman Old Style" w:hAnsi="Bookman Old Style"/>
          <w:szCs w:val="24"/>
          <w:rPrChange w:id="8328" w:author="Ashley Frank" w:date="2024-12-20T21:43:00Z">
            <w:rPr>
              <w:rFonts w:ascii="Bookman Old Style" w:hAnsi="Bookman Old Style"/>
              <w:sz w:val="32"/>
              <w:szCs w:val="32"/>
            </w:rPr>
          </w:rPrChange>
        </w:rPr>
        <w:t>I believe and feel this</w:t>
      </w:r>
      <w:r w:rsidRPr="007C3EDB">
        <w:rPr>
          <w:rFonts w:ascii="Bookman Old Style" w:hAnsi="Bookman Old Style"/>
          <w:szCs w:val="24"/>
          <w:rPrChange w:id="8329" w:author="Ashley Frank" w:date="2024-12-20T21:43:00Z">
            <w:rPr>
              <w:rFonts w:ascii="Bookman Old Style" w:hAnsi="Bookman Old Style"/>
              <w:sz w:val="32"/>
              <w:szCs w:val="32"/>
            </w:rPr>
          </w:rPrChange>
        </w:rPr>
        <w:t xml:space="preserve"> because</w:t>
      </w:r>
      <w:r w:rsidR="00374B6C" w:rsidRPr="007C3EDB">
        <w:rPr>
          <w:rFonts w:ascii="Bookman Old Style" w:hAnsi="Bookman Old Style"/>
          <w:szCs w:val="24"/>
          <w:rPrChange w:id="8330" w:author="Ashley Frank" w:date="2024-12-20T21:43:00Z">
            <w:rPr>
              <w:rFonts w:ascii="Bookman Old Style" w:hAnsi="Bookman Old Style"/>
              <w:sz w:val="32"/>
              <w:szCs w:val="32"/>
            </w:rPr>
          </w:rPrChange>
        </w:rPr>
        <w:t>,</w:t>
      </w:r>
      <w:r w:rsidRPr="007C3EDB">
        <w:rPr>
          <w:rFonts w:ascii="Bookman Old Style" w:hAnsi="Bookman Old Style"/>
          <w:szCs w:val="24"/>
          <w:rPrChange w:id="8331" w:author="Ashley Frank" w:date="2024-12-20T21:43:00Z">
            <w:rPr>
              <w:rFonts w:ascii="Bookman Old Style" w:hAnsi="Bookman Old Style"/>
              <w:sz w:val="32"/>
              <w:szCs w:val="32"/>
            </w:rPr>
          </w:rPrChange>
        </w:rPr>
        <w:t xml:space="preserve"> at one point </w:t>
      </w:r>
      <w:r w:rsidR="00374B6C" w:rsidRPr="007C3EDB">
        <w:rPr>
          <w:rFonts w:ascii="Bookman Old Style" w:hAnsi="Bookman Old Style"/>
          <w:szCs w:val="24"/>
          <w:rPrChange w:id="8332" w:author="Ashley Frank" w:date="2024-12-20T21:43:00Z">
            <w:rPr>
              <w:rFonts w:ascii="Bookman Old Style" w:hAnsi="Bookman Old Style"/>
              <w:sz w:val="32"/>
              <w:szCs w:val="32"/>
            </w:rPr>
          </w:rPrChange>
        </w:rPr>
        <w:t xml:space="preserve">in </w:t>
      </w:r>
      <w:r w:rsidRPr="007C3EDB">
        <w:rPr>
          <w:rFonts w:ascii="Bookman Old Style" w:hAnsi="Bookman Old Style"/>
          <w:szCs w:val="24"/>
          <w:rPrChange w:id="8333" w:author="Ashley Frank" w:date="2024-12-20T21:43:00Z">
            <w:rPr>
              <w:rFonts w:ascii="Bookman Old Style" w:hAnsi="Bookman Old Style"/>
              <w:sz w:val="32"/>
              <w:szCs w:val="32"/>
            </w:rPr>
          </w:rPrChange>
        </w:rPr>
        <w:t>time, you met my needs willingly, but now it is a willful action to withhold meeting my needs.”</w:t>
      </w:r>
      <w:r w:rsidR="008C3805" w:rsidRPr="007C3EDB">
        <w:rPr>
          <w:rFonts w:ascii="Bookman Old Style" w:hAnsi="Bookman Old Style"/>
          <w:szCs w:val="24"/>
          <w:rPrChange w:id="8334" w:author="Ashley Frank" w:date="2024-12-20T21:43:00Z">
            <w:rPr>
              <w:rFonts w:ascii="Bookman Old Style" w:hAnsi="Bookman Old Style"/>
              <w:sz w:val="32"/>
              <w:szCs w:val="32"/>
            </w:rPr>
          </w:rPrChange>
        </w:rPr>
        <w:t xml:space="preserve"> </w:t>
      </w:r>
    </w:p>
    <w:p w14:paraId="5CBC0FD9" w14:textId="77777777" w:rsidR="0068205D" w:rsidRDefault="0068205D" w:rsidP="00734DBC">
      <w:pPr>
        <w:pStyle w:val="BodyText"/>
        <w:spacing w:line="360" w:lineRule="auto"/>
        <w:rPr>
          <w:ins w:id="8335" w:author="Ashley Frank" w:date="2024-12-31T04:43:00Z"/>
          <w:rFonts w:ascii="Bookman Old Style" w:hAnsi="Bookman Old Style"/>
          <w:szCs w:val="24"/>
        </w:rPr>
      </w:pPr>
    </w:p>
    <w:p w14:paraId="683898D0" w14:textId="47180DC5" w:rsidR="008C3805" w:rsidRPr="007C3EDB" w:rsidRDefault="00592CB8" w:rsidP="00734DBC">
      <w:pPr>
        <w:pStyle w:val="BodyText"/>
        <w:spacing w:line="360" w:lineRule="auto"/>
        <w:rPr>
          <w:rFonts w:ascii="Bookman Old Style" w:hAnsi="Bookman Old Style"/>
          <w:szCs w:val="24"/>
          <w:rPrChange w:id="8336" w:author="Ashley Frank" w:date="2024-12-20T21:43:00Z">
            <w:rPr>
              <w:rFonts w:ascii="Bookman Old Style" w:hAnsi="Bookman Old Style"/>
              <w:sz w:val="32"/>
              <w:szCs w:val="32"/>
            </w:rPr>
          </w:rPrChange>
        </w:rPr>
      </w:pPr>
      <w:ins w:id="8337" w:author="Ashley Frank" w:date="2024-12-31T04:59:00Z">
        <w:r>
          <w:rPr>
            <w:rFonts w:ascii="Bookman Old Style" w:hAnsi="Bookman Old Style"/>
            <w:szCs w:val="24"/>
          </w:rPr>
          <w:t>So, how</w:t>
        </w:r>
      </w:ins>
      <w:del w:id="8338" w:author="Ashley Frank" w:date="2024-12-31T04:59:00Z">
        <w:r w:rsidR="008C3805" w:rsidRPr="007C3EDB" w:rsidDel="00592CB8">
          <w:rPr>
            <w:rFonts w:ascii="Bookman Old Style" w:hAnsi="Bookman Old Style"/>
            <w:szCs w:val="24"/>
            <w:rPrChange w:id="8339" w:author="Ashley Frank" w:date="2024-12-20T21:43:00Z">
              <w:rPr>
                <w:rFonts w:ascii="Bookman Old Style" w:hAnsi="Bookman Old Style"/>
                <w:sz w:val="32"/>
                <w:szCs w:val="32"/>
              </w:rPr>
            </w:rPrChange>
          </w:rPr>
          <w:delText>How</w:delText>
        </w:r>
      </w:del>
      <w:r w:rsidR="008C3805" w:rsidRPr="007C3EDB">
        <w:rPr>
          <w:rFonts w:ascii="Bookman Old Style" w:hAnsi="Bookman Old Style"/>
          <w:szCs w:val="24"/>
          <w:rPrChange w:id="8340" w:author="Ashley Frank" w:date="2024-12-20T21:43:00Z">
            <w:rPr>
              <w:rFonts w:ascii="Bookman Old Style" w:hAnsi="Bookman Old Style"/>
              <w:sz w:val="32"/>
              <w:szCs w:val="32"/>
            </w:rPr>
          </w:rPrChange>
        </w:rPr>
        <w:t xml:space="preserve"> do you know when resentment is there? You hear conversations starting with the phrase, ‘</w:t>
      </w:r>
      <w:r w:rsidR="00374B6C" w:rsidRPr="007C3EDB">
        <w:rPr>
          <w:rFonts w:ascii="Bookman Old Style" w:hAnsi="Bookman Old Style"/>
          <w:szCs w:val="24"/>
          <w:rPrChange w:id="8341" w:author="Ashley Frank" w:date="2024-12-20T21:43:00Z">
            <w:rPr>
              <w:rFonts w:ascii="Bookman Old Style" w:hAnsi="Bookman Old Style"/>
              <w:sz w:val="32"/>
              <w:szCs w:val="32"/>
            </w:rPr>
          </w:rPrChange>
        </w:rPr>
        <w:t>Y</w:t>
      </w:r>
      <w:r w:rsidR="008C3805" w:rsidRPr="007C3EDB">
        <w:rPr>
          <w:rFonts w:ascii="Bookman Old Style" w:hAnsi="Bookman Old Style"/>
          <w:szCs w:val="24"/>
          <w:rPrChange w:id="8342" w:author="Ashley Frank" w:date="2024-12-20T21:43:00Z">
            <w:rPr>
              <w:rFonts w:ascii="Bookman Old Style" w:hAnsi="Bookman Old Style"/>
              <w:sz w:val="32"/>
              <w:szCs w:val="32"/>
            </w:rPr>
          </w:rPrChange>
        </w:rPr>
        <w:t>ou use</w:t>
      </w:r>
      <w:r w:rsidR="00374B6C" w:rsidRPr="007C3EDB">
        <w:rPr>
          <w:rFonts w:ascii="Bookman Old Style" w:hAnsi="Bookman Old Style"/>
          <w:szCs w:val="24"/>
          <w:rPrChange w:id="8343" w:author="Ashley Frank" w:date="2024-12-20T21:43:00Z">
            <w:rPr>
              <w:rFonts w:ascii="Bookman Old Style" w:hAnsi="Bookman Old Style"/>
              <w:sz w:val="32"/>
              <w:szCs w:val="32"/>
            </w:rPr>
          </w:rPrChange>
        </w:rPr>
        <w:t>d</w:t>
      </w:r>
      <w:r w:rsidR="008C3805" w:rsidRPr="007C3EDB">
        <w:rPr>
          <w:rFonts w:ascii="Bookman Old Style" w:hAnsi="Bookman Old Style"/>
          <w:szCs w:val="24"/>
          <w:rPrChange w:id="8344" w:author="Ashley Frank" w:date="2024-12-20T21:43:00Z">
            <w:rPr>
              <w:rFonts w:ascii="Bookman Old Style" w:hAnsi="Bookman Old Style"/>
              <w:sz w:val="32"/>
              <w:szCs w:val="32"/>
            </w:rPr>
          </w:rPrChange>
        </w:rPr>
        <w:t xml:space="preserve"> to’. You use</w:t>
      </w:r>
      <w:r w:rsidR="00374B6C" w:rsidRPr="007C3EDB">
        <w:rPr>
          <w:rFonts w:ascii="Bookman Old Style" w:hAnsi="Bookman Old Style"/>
          <w:szCs w:val="24"/>
          <w:rPrChange w:id="8345" w:author="Ashley Frank" w:date="2024-12-20T21:43:00Z">
            <w:rPr>
              <w:rFonts w:ascii="Bookman Old Style" w:hAnsi="Bookman Old Style"/>
              <w:sz w:val="32"/>
              <w:szCs w:val="32"/>
            </w:rPr>
          </w:rPrChange>
        </w:rPr>
        <w:t>d</w:t>
      </w:r>
      <w:r w:rsidR="008C3805" w:rsidRPr="007C3EDB">
        <w:rPr>
          <w:rFonts w:ascii="Bookman Old Style" w:hAnsi="Bookman Old Style"/>
          <w:szCs w:val="24"/>
          <w:rPrChange w:id="8346" w:author="Ashley Frank" w:date="2024-12-20T21:43:00Z">
            <w:rPr>
              <w:rFonts w:ascii="Bookman Old Style" w:hAnsi="Bookman Old Style"/>
              <w:sz w:val="32"/>
              <w:szCs w:val="32"/>
            </w:rPr>
          </w:rPrChange>
        </w:rPr>
        <w:t xml:space="preserve"> to hold my hands</w:t>
      </w:r>
      <w:r w:rsidR="00374B6C" w:rsidRPr="007C3EDB">
        <w:rPr>
          <w:rFonts w:ascii="Bookman Old Style" w:hAnsi="Bookman Old Style"/>
          <w:szCs w:val="24"/>
          <w:rPrChange w:id="8347" w:author="Ashley Frank" w:date="2024-12-20T21:43:00Z">
            <w:rPr>
              <w:rFonts w:ascii="Bookman Old Style" w:hAnsi="Bookman Old Style"/>
              <w:sz w:val="32"/>
              <w:szCs w:val="32"/>
            </w:rPr>
          </w:rPrChange>
        </w:rPr>
        <w:t>. Y</w:t>
      </w:r>
      <w:r w:rsidR="008C3805" w:rsidRPr="007C3EDB">
        <w:rPr>
          <w:rFonts w:ascii="Bookman Old Style" w:hAnsi="Bookman Old Style"/>
          <w:szCs w:val="24"/>
          <w:rPrChange w:id="8348" w:author="Ashley Frank" w:date="2024-12-20T21:43:00Z">
            <w:rPr>
              <w:rFonts w:ascii="Bookman Old Style" w:hAnsi="Bookman Old Style"/>
              <w:sz w:val="32"/>
              <w:szCs w:val="32"/>
            </w:rPr>
          </w:rPrChange>
        </w:rPr>
        <w:t>ou use</w:t>
      </w:r>
      <w:r w:rsidR="00374B6C" w:rsidRPr="007C3EDB">
        <w:rPr>
          <w:rFonts w:ascii="Bookman Old Style" w:hAnsi="Bookman Old Style"/>
          <w:szCs w:val="24"/>
          <w:rPrChange w:id="8349" w:author="Ashley Frank" w:date="2024-12-20T21:43:00Z">
            <w:rPr>
              <w:rFonts w:ascii="Bookman Old Style" w:hAnsi="Bookman Old Style"/>
              <w:sz w:val="32"/>
              <w:szCs w:val="32"/>
            </w:rPr>
          </w:rPrChange>
        </w:rPr>
        <w:t>d</w:t>
      </w:r>
      <w:r w:rsidR="008C3805" w:rsidRPr="007C3EDB">
        <w:rPr>
          <w:rFonts w:ascii="Bookman Old Style" w:hAnsi="Bookman Old Style"/>
          <w:szCs w:val="24"/>
          <w:rPrChange w:id="8350" w:author="Ashley Frank" w:date="2024-12-20T21:43:00Z">
            <w:rPr>
              <w:rFonts w:ascii="Bookman Old Style" w:hAnsi="Bookman Old Style"/>
              <w:sz w:val="32"/>
              <w:szCs w:val="32"/>
            </w:rPr>
          </w:rPrChange>
        </w:rPr>
        <w:t xml:space="preserve"> to bring me flo</w:t>
      </w:r>
      <w:r w:rsidR="00374B6C" w:rsidRPr="007C3EDB">
        <w:rPr>
          <w:rFonts w:ascii="Bookman Old Style" w:hAnsi="Bookman Old Style"/>
          <w:szCs w:val="24"/>
          <w:rPrChange w:id="8351"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8352" w:author="Ashley Frank" w:date="2024-12-20T21:43:00Z">
            <w:rPr>
              <w:rFonts w:ascii="Bookman Old Style" w:hAnsi="Bookman Old Style"/>
              <w:sz w:val="32"/>
              <w:szCs w:val="32"/>
            </w:rPr>
          </w:rPrChange>
        </w:rPr>
        <w:t>e</w:t>
      </w:r>
      <w:r w:rsidR="008C3805" w:rsidRPr="007C3EDB">
        <w:rPr>
          <w:rFonts w:ascii="Bookman Old Style" w:hAnsi="Bookman Old Style"/>
          <w:szCs w:val="24"/>
          <w:rPrChange w:id="8353" w:author="Ashley Frank" w:date="2024-12-20T21:43:00Z">
            <w:rPr>
              <w:rFonts w:ascii="Bookman Old Style" w:hAnsi="Bookman Old Style"/>
              <w:sz w:val="32"/>
              <w:szCs w:val="32"/>
            </w:rPr>
          </w:rPrChange>
        </w:rPr>
        <w:t>rs</w:t>
      </w:r>
      <w:r w:rsidR="00374B6C" w:rsidRPr="007C3EDB">
        <w:rPr>
          <w:rFonts w:ascii="Bookman Old Style" w:hAnsi="Bookman Old Style"/>
          <w:szCs w:val="24"/>
          <w:rPrChange w:id="8354" w:author="Ashley Frank" w:date="2024-12-20T21:43:00Z">
            <w:rPr>
              <w:rFonts w:ascii="Bookman Old Style" w:hAnsi="Bookman Old Style"/>
              <w:sz w:val="32"/>
              <w:szCs w:val="32"/>
            </w:rPr>
          </w:rPrChange>
        </w:rPr>
        <w:t>. Y</w:t>
      </w:r>
      <w:r w:rsidR="008C3805" w:rsidRPr="007C3EDB">
        <w:rPr>
          <w:rFonts w:ascii="Bookman Old Style" w:hAnsi="Bookman Old Style"/>
          <w:szCs w:val="24"/>
          <w:rPrChange w:id="8355" w:author="Ashley Frank" w:date="2024-12-20T21:43:00Z">
            <w:rPr>
              <w:rFonts w:ascii="Bookman Old Style" w:hAnsi="Bookman Old Style"/>
              <w:sz w:val="32"/>
              <w:szCs w:val="32"/>
            </w:rPr>
          </w:rPrChange>
        </w:rPr>
        <w:t>ou use</w:t>
      </w:r>
      <w:r w:rsidR="00374B6C" w:rsidRPr="007C3EDB">
        <w:rPr>
          <w:rFonts w:ascii="Bookman Old Style" w:hAnsi="Bookman Old Style"/>
          <w:szCs w:val="24"/>
          <w:rPrChange w:id="8356" w:author="Ashley Frank" w:date="2024-12-20T21:43:00Z">
            <w:rPr>
              <w:rFonts w:ascii="Bookman Old Style" w:hAnsi="Bookman Old Style"/>
              <w:sz w:val="32"/>
              <w:szCs w:val="32"/>
            </w:rPr>
          </w:rPrChange>
        </w:rPr>
        <w:t>d</w:t>
      </w:r>
      <w:r w:rsidR="008C3805" w:rsidRPr="007C3EDB">
        <w:rPr>
          <w:rFonts w:ascii="Bookman Old Style" w:hAnsi="Bookman Old Style"/>
          <w:szCs w:val="24"/>
          <w:rPrChange w:id="8357" w:author="Ashley Frank" w:date="2024-12-20T21:43:00Z">
            <w:rPr>
              <w:rFonts w:ascii="Bookman Old Style" w:hAnsi="Bookman Old Style"/>
              <w:sz w:val="32"/>
              <w:szCs w:val="32"/>
            </w:rPr>
          </w:rPrChange>
        </w:rPr>
        <w:t xml:space="preserve"> to cook my favorite meal</w:t>
      </w:r>
      <w:r w:rsidR="00374B6C" w:rsidRPr="007C3EDB">
        <w:rPr>
          <w:rFonts w:ascii="Bookman Old Style" w:hAnsi="Bookman Old Style"/>
          <w:szCs w:val="24"/>
          <w:rPrChange w:id="8358" w:author="Ashley Frank" w:date="2024-12-20T21:43:00Z">
            <w:rPr>
              <w:rFonts w:ascii="Bookman Old Style" w:hAnsi="Bookman Old Style"/>
              <w:sz w:val="32"/>
              <w:szCs w:val="32"/>
            </w:rPr>
          </w:rPrChange>
        </w:rPr>
        <w:t>. Y</w:t>
      </w:r>
      <w:r w:rsidR="008C3805" w:rsidRPr="007C3EDB">
        <w:rPr>
          <w:rFonts w:ascii="Bookman Old Style" w:hAnsi="Bookman Old Style"/>
          <w:szCs w:val="24"/>
          <w:rPrChange w:id="8359" w:author="Ashley Frank" w:date="2024-12-20T21:43:00Z">
            <w:rPr>
              <w:rFonts w:ascii="Bookman Old Style" w:hAnsi="Bookman Old Style"/>
              <w:sz w:val="32"/>
              <w:szCs w:val="32"/>
            </w:rPr>
          </w:rPrChange>
        </w:rPr>
        <w:t>ou use</w:t>
      </w:r>
      <w:r w:rsidR="00374B6C" w:rsidRPr="007C3EDB">
        <w:rPr>
          <w:rFonts w:ascii="Bookman Old Style" w:hAnsi="Bookman Old Style"/>
          <w:szCs w:val="24"/>
          <w:rPrChange w:id="8360" w:author="Ashley Frank" w:date="2024-12-20T21:43:00Z">
            <w:rPr>
              <w:rFonts w:ascii="Bookman Old Style" w:hAnsi="Bookman Old Style"/>
              <w:sz w:val="32"/>
              <w:szCs w:val="32"/>
            </w:rPr>
          </w:rPrChange>
        </w:rPr>
        <w:t>d</w:t>
      </w:r>
      <w:r w:rsidR="008C3805" w:rsidRPr="007C3EDB">
        <w:rPr>
          <w:rFonts w:ascii="Bookman Old Style" w:hAnsi="Bookman Old Style"/>
          <w:szCs w:val="24"/>
          <w:rPrChange w:id="8361" w:author="Ashley Frank" w:date="2024-12-20T21:43:00Z">
            <w:rPr>
              <w:rFonts w:ascii="Bookman Old Style" w:hAnsi="Bookman Old Style"/>
              <w:sz w:val="32"/>
              <w:szCs w:val="32"/>
            </w:rPr>
          </w:rPrChange>
        </w:rPr>
        <w:t xml:space="preserve"> to tell me I look good</w:t>
      </w:r>
      <w:r w:rsidR="00374B6C" w:rsidRPr="007C3EDB">
        <w:rPr>
          <w:rFonts w:ascii="Bookman Old Style" w:hAnsi="Bookman Old Style"/>
          <w:szCs w:val="24"/>
          <w:rPrChange w:id="8362" w:author="Ashley Frank" w:date="2024-12-20T21:43:00Z">
            <w:rPr>
              <w:rFonts w:ascii="Bookman Old Style" w:hAnsi="Bookman Old Style"/>
              <w:sz w:val="32"/>
              <w:szCs w:val="32"/>
            </w:rPr>
          </w:rPrChange>
        </w:rPr>
        <w:t>. Y</w:t>
      </w:r>
      <w:r w:rsidR="008C3805" w:rsidRPr="007C3EDB">
        <w:rPr>
          <w:rFonts w:ascii="Bookman Old Style" w:hAnsi="Bookman Old Style"/>
          <w:szCs w:val="24"/>
          <w:rPrChange w:id="8363" w:author="Ashley Frank" w:date="2024-12-20T21:43:00Z">
            <w:rPr>
              <w:rFonts w:ascii="Bookman Old Style" w:hAnsi="Bookman Old Style"/>
              <w:sz w:val="32"/>
              <w:szCs w:val="32"/>
            </w:rPr>
          </w:rPrChange>
        </w:rPr>
        <w:t>ou use</w:t>
      </w:r>
      <w:r w:rsidR="00374B6C" w:rsidRPr="007C3EDB">
        <w:rPr>
          <w:rFonts w:ascii="Bookman Old Style" w:hAnsi="Bookman Old Style"/>
          <w:szCs w:val="24"/>
          <w:rPrChange w:id="8364" w:author="Ashley Frank" w:date="2024-12-20T21:43:00Z">
            <w:rPr>
              <w:rFonts w:ascii="Bookman Old Style" w:hAnsi="Bookman Old Style"/>
              <w:sz w:val="32"/>
              <w:szCs w:val="32"/>
            </w:rPr>
          </w:rPrChange>
        </w:rPr>
        <w:t>d</w:t>
      </w:r>
      <w:r w:rsidR="008C3805" w:rsidRPr="007C3EDB">
        <w:rPr>
          <w:rFonts w:ascii="Bookman Old Style" w:hAnsi="Bookman Old Style"/>
          <w:szCs w:val="24"/>
          <w:rPrChange w:id="8365" w:author="Ashley Frank" w:date="2024-12-20T21:43:00Z">
            <w:rPr>
              <w:rFonts w:ascii="Bookman Old Style" w:hAnsi="Bookman Old Style"/>
              <w:sz w:val="32"/>
              <w:szCs w:val="32"/>
            </w:rPr>
          </w:rPrChange>
        </w:rPr>
        <w:t xml:space="preserve"> to sit next to me</w:t>
      </w:r>
      <w:r w:rsidR="00374B6C" w:rsidRPr="007C3EDB">
        <w:rPr>
          <w:rFonts w:ascii="Bookman Old Style" w:hAnsi="Bookman Old Style"/>
          <w:szCs w:val="24"/>
          <w:rPrChange w:id="8366" w:author="Ashley Frank" w:date="2024-12-20T21:43:00Z">
            <w:rPr>
              <w:rFonts w:ascii="Bookman Old Style" w:hAnsi="Bookman Old Style"/>
              <w:sz w:val="32"/>
              <w:szCs w:val="32"/>
            </w:rPr>
          </w:rPrChange>
        </w:rPr>
        <w:t>. Y</w:t>
      </w:r>
      <w:r w:rsidR="008C3805" w:rsidRPr="007C3EDB">
        <w:rPr>
          <w:rFonts w:ascii="Bookman Old Style" w:hAnsi="Bookman Old Style"/>
          <w:szCs w:val="24"/>
          <w:rPrChange w:id="8367" w:author="Ashley Frank" w:date="2024-12-20T21:43:00Z">
            <w:rPr>
              <w:rFonts w:ascii="Bookman Old Style" w:hAnsi="Bookman Old Style"/>
              <w:sz w:val="32"/>
              <w:szCs w:val="32"/>
            </w:rPr>
          </w:rPrChange>
        </w:rPr>
        <w:t>ou use</w:t>
      </w:r>
      <w:r w:rsidR="00374B6C" w:rsidRPr="007C3EDB">
        <w:rPr>
          <w:rFonts w:ascii="Bookman Old Style" w:hAnsi="Bookman Old Style"/>
          <w:szCs w:val="24"/>
          <w:rPrChange w:id="8368" w:author="Ashley Frank" w:date="2024-12-20T21:43:00Z">
            <w:rPr>
              <w:rFonts w:ascii="Bookman Old Style" w:hAnsi="Bookman Old Style"/>
              <w:sz w:val="32"/>
              <w:szCs w:val="32"/>
            </w:rPr>
          </w:rPrChange>
        </w:rPr>
        <w:t>d</w:t>
      </w:r>
      <w:r w:rsidR="008C3805" w:rsidRPr="007C3EDB">
        <w:rPr>
          <w:rFonts w:ascii="Bookman Old Style" w:hAnsi="Bookman Old Style"/>
          <w:szCs w:val="24"/>
          <w:rPrChange w:id="8369" w:author="Ashley Frank" w:date="2024-12-20T21:43:00Z">
            <w:rPr>
              <w:rFonts w:ascii="Bookman Old Style" w:hAnsi="Bookman Old Style"/>
              <w:sz w:val="32"/>
              <w:szCs w:val="32"/>
            </w:rPr>
          </w:rPrChange>
        </w:rPr>
        <w:t xml:space="preserve"> to be proud of me. This </w:t>
      </w:r>
      <w:r w:rsidR="00374B6C" w:rsidRPr="007C3EDB">
        <w:rPr>
          <w:rFonts w:ascii="Bookman Old Style" w:hAnsi="Bookman Old Style"/>
          <w:szCs w:val="24"/>
          <w:rPrChange w:id="8370" w:author="Ashley Frank" w:date="2024-12-20T21:43:00Z">
            <w:rPr>
              <w:rFonts w:ascii="Bookman Old Style" w:hAnsi="Bookman Old Style"/>
              <w:sz w:val="32"/>
              <w:szCs w:val="32"/>
            </w:rPr>
          </w:rPrChange>
        </w:rPr>
        <w:t xml:space="preserve">voice </w:t>
      </w:r>
      <w:r w:rsidR="00374B6C" w:rsidRPr="007C3EDB">
        <w:rPr>
          <w:rFonts w:ascii="Bookman Old Style" w:hAnsi="Bookman Old Style"/>
          <w:szCs w:val="24"/>
          <w:rPrChange w:id="8371" w:author="Ashley Frank" w:date="2024-12-20T21:43:00Z">
            <w:rPr>
              <w:rFonts w:ascii="Bookman Old Style" w:hAnsi="Bookman Old Style"/>
              <w:sz w:val="32"/>
              <w:szCs w:val="32"/>
            </w:rPr>
          </w:rPrChange>
        </w:rPr>
        <w:lastRenderedPageBreak/>
        <w:t>comes from the part of us that is</w:t>
      </w:r>
      <w:r w:rsidR="008C3805" w:rsidRPr="007C3EDB">
        <w:rPr>
          <w:rFonts w:ascii="Bookman Old Style" w:hAnsi="Bookman Old Style"/>
          <w:szCs w:val="24"/>
          <w:rPrChange w:id="8372" w:author="Ashley Frank" w:date="2024-12-20T21:43:00Z">
            <w:rPr>
              <w:rFonts w:ascii="Bookman Old Style" w:hAnsi="Bookman Old Style"/>
              <w:sz w:val="32"/>
              <w:szCs w:val="32"/>
            </w:rPr>
          </w:rPrChange>
        </w:rPr>
        <w:t xml:space="preserve"> starving to be loved and for their needs to be met. This </w:t>
      </w:r>
      <w:r w:rsidR="00374B6C" w:rsidRPr="007C3EDB">
        <w:rPr>
          <w:rFonts w:ascii="Bookman Old Style" w:hAnsi="Bookman Old Style"/>
          <w:szCs w:val="24"/>
          <w:rPrChange w:id="8373" w:author="Ashley Frank" w:date="2024-12-20T21:43:00Z">
            <w:rPr>
              <w:rFonts w:ascii="Bookman Old Style" w:hAnsi="Bookman Old Style"/>
              <w:sz w:val="32"/>
              <w:szCs w:val="32"/>
            </w:rPr>
          </w:rPrChange>
        </w:rPr>
        <w:t>voice comes from the part of us that’s uncertain</w:t>
      </w:r>
      <w:r w:rsidR="008C3805" w:rsidRPr="007C3EDB">
        <w:rPr>
          <w:rFonts w:ascii="Bookman Old Style" w:hAnsi="Bookman Old Style"/>
          <w:szCs w:val="24"/>
          <w:rPrChange w:id="8374" w:author="Ashley Frank" w:date="2024-12-20T21:43:00Z">
            <w:rPr>
              <w:rFonts w:ascii="Bookman Old Style" w:hAnsi="Bookman Old Style"/>
              <w:sz w:val="32"/>
              <w:szCs w:val="32"/>
            </w:rPr>
          </w:rPrChange>
        </w:rPr>
        <w:t xml:space="preserve"> when their needs will be met by their mate. </w:t>
      </w:r>
      <w:r w:rsidR="00374B6C" w:rsidRPr="007C3EDB">
        <w:rPr>
          <w:rFonts w:ascii="Bookman Old Style" w:hAnsi="Bookman Old Style"/>
          <w:szCs w:val="24"/>
          <w:rPrChange w:id="8375" w:author="Ashley Frank" w:date="2024-12-20T21:43:00Z">
            <w:rPr>
              <w:rFonts w:ascii="Bookman Old Style" w:hAnsi="Bookman Old Style"/>
              <w:sz w:val="32"/>
              <w:szCs w:val="32"/>
            </w:rPr>
          </w:rPrChange>
        </w:rPr>
        <w:t>This voice is of a desperate and hungry part of you that doesn’t know if it will ever be satiated</w:t>
      </w:r>
      <w:r w:rsidR="008C3805" w:rsidRPr="007C3EDB">
        <w:rPr>
          <w:rFonts w:ascii="Bookman Old Style" w:hAnsi="Bookman Old Style"/>
          <w:szCs w:val="24"/>
          <w:rPrChange w:id="8376" w:author="Ashley Frank" w:date="2024-12-20T21:43:00Z">
            <w:rPr>
              <w:rFonts w:ascii="Bookman Old Style" w:hAnsi="Bookman Old Style"/>
              <w:sz w:val="32"/>
              <w:szCs w:val="32"/>
            </w:rPr>
          </w:rPrChange>
        </w:rPr>
        <w:t xml:space="preserve"> again. There is nothing cooking in the emotional kitchen. Another phrase you will hear is ‘if’. If you love me</w:t>
      </w:r>
      <w:r w:rsidR="00374B6C" w:rsidRPr="007C3EDB">
        <w:rPr>
          <w:rFonts w:ascii="Bookman Old Style" w:hAnsi="Bookman Old Style"/>
          <w:szCs w:val="24"/>
          <w:rPrChange w:id="8377" w:author="Ashley Frank" w:date="2024-12-20T21:43:00Z">
            <w:rPr>
              <w:rFonts w:ascii="Bookman Old Style" w:hAnsi="Bookman Old Style"/>
              <w:sz w:val="32"/>
              <w:szCs w:val="32"/>
            </w:rPr>
          </w:rPrChange>
        </w:rPr>
        <w:t>,</w:t>
      </w:r>
      <w:r w:rsidR="008C3805" w:rsidRPr="007C3EDB">
        <w:rPr>
          <w:rFonts w:ascii="Bookman Old Style" w:hAnsi="Bookman Old Style"/>
          <w:szCs w:val="24"/>
          <w:rPrChange w:id="8378" w:author="Ashley Frank" w:date="2024-12-20T21:43:00Z">
            <w:rPr>
              <w:rFonts w:ascii="Bookman Old Style" w:hAnsi="Bookman Old Style"/>
              <w:sz w:val="32"/>
              <w:szCs w:val="32"/>
            </w:rPr>
          </w:rPrChange>
        </w:rPr>
        <w:t xml:space="preserve"> if you cared about me</w:t>
      </w:r>
      <w:r w:rsidR="00374B6C" w:rsidRPr="007C3EDB">
        <w:rPr>
          <w:rFonts w:ascii="Bookman Old Style" w:hAnsi="Bookman Old Style"/>
          <w:szCs w:val="24"/>
          <w:rPrChange w:id="8379" w:author="Ashley Frank" w:date="2024-12-20T21:43:00Z">
            <w:rPr>
              <w:rFonts w:ascii="Bookman Old Style" w:hAnsi="Bookman Old Style"/>
              <w:sz w:val="32"/>
              <w:szCs w:val="32"/>
            </w:rPr>
          </w:rPrChange>
        </w:rPr>
        <w:t>,</w:t>
      </w:r>
      <w:r w:rsidR="008C3805" w:rsidRPr="007C3EDB">
        <w:rPr>
          <w:rFonts w:ascii="Bookman Old Style" w:hAnsi="Bookman Old Style"/>
          <w:szCs w:val="24"/>
          <w:rPrChange w:id="8380" w:author="Ashley Frank" w:date="2024-12-20T21:43:00Z">
            <w:rPr>
              <w:rFonts w:ascii="Bookman Old Style" w:hAnsi="Bookman Old Style"/>
              <w:sz w:val="32"/>
              <w:szCs w:val="32"/>
            </w:rPr>
          </w:rPrChange>
        </w:rPr>
        <w:t xml:space="preserve"> if I meant something to you</w:t>
      </w:r>
      <w:r w:rsidR="00374B6C" w:rsidRPr="007C3EDB">
        <w:rPr>
          <w:rFonts w:ascii="Bookman Old Style" w:hAnsi="Bookman Old Style"/>
          <w:szCs w:val="24"/>
          <w:rPrChange w:id="8381" w:author="Ashley Frank" w:date="2024-12-20T21:43:00Z">
            <w:rPr>
              <w:rFonts w:ascii="Bookman Old Style" w:hAnsi="Bookman Old Style"/>
              <w:sz w:val="32"/>
              <w:szCs w:val="32"/>
            </w:rPr>
          </w:rPrChange>
        </w:rPr>
        <w:t>,</w:t>
      </w:r>
      <w:r w:rsidR="008C3805" w:rsidRPr="007C3EDB">
        <w:rPr>
          <w:rFonts w:ascii="Bookman Old Style" w:hAnsi="Bookman Old Style"/>
          <w:szCs w:val="24"/>
          <w:rPrChange w:id="8382" w:author="Ashley Frank" w:date="2024-12-20T21:43:00Z">
            <w:rPr>
              <w:rFonts w:ascii="Bookman Old Style" w:hAnsi="Bookman Old Style"/>
              <w:sz w:val="32"/>
              <w:szCs w:val="32"/>
            </w:rPr>
          </w:rPrChange>
        </w:rPr>
        <w:t xml:space="preserve"> if I was important to you; This, too, is the voice of someone who is starving and needs desperately to be filled by the one they chose, out of all of </w:t>
      </w:r>
      <w:r w:rsidR="00374B6C" w:rsidRPr="007C3EDB">
        <w:rPr>
          <w:rFonts w:ascii="Bookman Old Style" w:hAnsi="Bookman Old Style"/>
          <w:szCs w:val="24"/>
          <w:rPrChange w:id="8383" w:author="Ashley Frank" w:date="2024-12-20T21:43:00Z">
            <w:rPr>
              <w:rFonts w:ascii="Bookman Old Style" w:hAnsi="Bookman Old Style"/>
              <w:sz w:val="32"/>
              <w:szCs w:val="32"/>
            </w:rPr>
          </w:rPrChange>
        </w:rPr>
        <w:t xml:space="preserve">the </w:t>
      </w:r>
      <w:r w:rsidR="008C3805" w:rsidRPr="007C3EDB">
        <w:rPr>
          <w:rFonts w:ascii="Bookman Old Style" w:hAnsi="Bookman Old Style"/>
          <w:szCs w:val="24"/>
          <w:rPrChange w:id="8384" w:author="Ashley Frank" w:date="2024-12-20T21:43:00Z">
            <w:rPr>
              <w:rFonts w:ascii="Bookman Old Style" w:hAnsi="Bookman Old Style"/>
              <w:sz w:val="32"/>
              <w:szCs w:val="32"/>
            </w:rPr>
          </w:rPrChange>
        </w:rPr>
        <w:t xml:space="preserve">people in the world, to feed them. It’s like going to your favorite restaurant only to find that they have ‘chosen’ to stop cooking. </w:t>
      </w:r>
      <w:r w:rsidR="00374B6C" w:rsidRPr="007C3EDB">
        <w:rPr>
          <w:rFonts w:ascii="Bookman Old Style" w:hAnsi="Bookman Old Style"/>
          <w:szCs w:val="24"/>
          <w:rPrChange w:id="8385" w:author="Ashley Frank" w:date="2024-12-20T21:43:00Z">
            <w:rPr>
              <w:rFonts w:ascii="Bookman Old Style" w:hAnsi="Bookman Old Style"/>
              <w:sz w:val="32"/>
              <w:szCs w:val="32"/>
            </w:rPr>
          </w:rPrChange>
        </w:rPr>
        <w:t xml:space="preserve">That’s just bad </w:t>
      </w:r>
      <w:r w:rsidR="008C3805" w:rsidRPr="007C3EDB">
        <w:rPr>
          <w:rFonts w:ascii="Bookman Old Style" w:hAnsi="Bookman Old Style"/>
          <w:szCs w:val="24"/>
          <w:rPrChange w:id="8386" w:author="Ashley Frank" w:date="2024-12-20T21:43:00Z">
            <w:rPr>
              <w:rFonts w:ascii="Bookman Old Style" w:hAnsi="Bookman Old Style"/>
              <w:sz w:val="32"/>
              <w:szCs w:val="32"/>
            </w:rPr>
          </w:rPrChange>
        </w:rPr>
        <w:t xml:space="preserve">business! </w:t>
      </w:r>
    </w:p>
    <w:p w14:paraId="5E4B615E" w14:textId="77777777" w:rsidR="00DA4182" w:rsidRPr="007C3EDB" w:rsidRDefault="00DA4182" w:rsidP="00734DBC">
      <w:pPr>
        <w:pStyle w:val="BodyText"/>
        <w:spacing w:line="360" w:lineRule="auto"/>
        <w:rPr>
          <w:rFonts w:ascii="Bookman Old Style" w:hAnsi="Bookman Old Style"/>
          <w:szCs w:val="24"/>
          <w:rPrChange w:id="8387" w:author="Ashley Frank" w:date="2024-12-20T21:43:00Z">
            <w:rPr>
              <w:rFonts w:ascii="Bookman Old Style" w:hAnsi="Bookman Old Style"/>
              <w:sz w:val="32"/>
              <w:szCs w:val="32"/>
            </w:rPr>
          </w:rPrChange>
        </w:rPr>
      </w:pPr>
    </w:p>
    <w:p w14:paraId="0CE32C04" w14:textId="77777777" w:rsidR="008C3805" w:rsidRPr="007C3EDB" w:rsidRDefault="008C3805" w:rsidP="00734DBC">
      <w:pPr>
        <w:pStyle w:val="BodyText"/>
        <w:spacing w:line="360" w:lineRule="auto"/>
        <w:rPr>
          <w:rFonts w:ascii="Bookman Old Style" w:hAnsi="Bookman Old Style"/>
          <w:szCs w:val="24"/>
          <w:rPrChange w:id="8388" w:author="Ashley Frank" w:date="2024-12-20T21:43:00Z">
            <w:rPr>
              <w:rFonts w:ascii="Bookman Old Style" w:hAnsi="Bookman Old Style"/>
              <w:sz w:val="32"/>
              <w:szCs w:val="32"/>
            </w:rPr>
          </w:rPrChange>
        </w:rPr>
      </w:pPr>
    </w:p>
    <w:p w14:paraId="021C5944" w14:textId="77777777" w:rsidR="008C3805" w:rsidRPr="007C3EDB" w:rsidRDefault="008C3805">
      <w:pPr>
        <w:tabs>
          <w:tab w:val="clear" w:pos="360"/>
          <w:tab w:val="clear" w:pos="9360"/>
        </w:tabs>
        <w:rPr>
          <w:rFonts w:ascii="Bookman Old Style" w:hAnsi="Bookman Old Style"/>
          <w:szCs w:val="24"/>
          <w:rPrChange w:id="8389" w:author="Ashley Frank" w:date="2024-12-20T21:43:00Z">
            <w:rPr>
              <w:rFonts w:ascii="Bookman Old Style" w:hAnsi="Bookman Old Style"/>
              <w:sz w:val="32"/>
              <w:szCs w:val="32"/>
            </w:rPr>
          </w:rPrChange>
        </w:rPr>
      </w:pPr>
      <w:r w:rsidRPr="007C3EDB">
        <w:rPr>
          <w:rFonts w:ascii="Bookman Old Style" w:hAnsi="Bookman Old Style"/>
          <w:szCs w:val="24"/>
          <w:rPrChange w:id="8390" w:author="Ashley Frank" w:date="2024-12-20T21:43:00Z">
            <w:rPr>
              <w:rFonts w:ascii="Bookman Old Style" w:hAnsi="Bookman Old Style"/>
              <w:sz w:val="32"/>
              <w:szCs w:val="32"/>
            </w:rPr>
          </w:rPrChange>
        </w:rPr>
        <w:br w:type="page"/>
      </w:r>
    </w:p>
    <w:p w14:paraId="149947F1" w14:textId="77777777" w:rsidR="00DA4182" w:rsidRPr="007C3EDB" w:rsidRDefault="008C3805" w:rsidP="008C3805">
      <w:pPr>
        <w:pStyle w:val="BodyText"/>
        <w:spacing w:line="360" w:lineRule="auto"/>
        <w:jc w:val="center"/>
        <w:rPr>
          <w:rFonts w:ascii="Bookman Old Style" w:hAnsi="Bookman Old Style"/>
          <w:b/>
          <w:szCs w:val="24"/>
          <w:u w:val="single"/>
          <w:rPrChange w:id="8391" w:author="Ashley Frank" w:date="2024-12-20T21:43:00Z">
            <w:rPr>
              <w:rFonts w:ascii="Bookman Old Style" w:hAnsi="Bookman Old Style"/>
              <w:b/>
              <w:sz w:val="32"/>
              <w:szCs w:val="32"/>
              <w:u w:val="single"/>
            </w:rPr>
          </w:rPrChange>
        </w:rPr>
      </w:pPr>
      <w:r w:rsidRPr="007C3EDB">
        <w:rPr>
          <w:rFonts w:ascii="Bookman Old Style" w:hAnsi="Bookman Old Style"/>
          <w:b/>
          <w:szCs w:val="24"/>
          <w:u w:val="single"/>
          <w:rPrChange w:id="8392" w:author="Ashley Frank" w:date="2024-12-20T21:43:00Z">
            <w:rPr>
              <w:rFonts w:ascii="Bookman Old Style" w:hAnsi="Bookman Old Style"/>
              <w:b/>
              <w:sz w:val="32"/>
              <w:szCs w:val="32"/>
              <w:u w:val="single"/>
            </w:rPr>
          </w:rPrChange>
        </w:rPr>
        <w:lastRenderedPageBreak/>
        <w:t>FEAR</w:t>
      </w:r>
    </w:p>
    <w:p w14:paraId="5769B1E8" w14:textId="53481736" w:rsidR="008C3805" w:rsidRPr="007C3EDB" w:rsidRDefault="008C3805" w:rsidP="00734DBC">
      <w:pPr>
        <w:pStyle w:val="BodyText"/>
        <w:spacing w:line="360" w:lineRule="auto"/>
        <w:rPr>
          <w:rFonts w:ascii="Bookman Old Style" w:hAnsi="Bookman Old Style"/>
          <w:szCs w:val="24"/>
          <w:rPrChange w:id="8393" w:author="Ashley Frank" w:date="2024-12-20T21:43:00Z">
            <w:rPr>
              <w:rFonts w:ascii="Bookman Old Style" w:hAnsi="Bookman Old Style"/>
              <w:sz w:val="32"/>
              <w:szCs w:val="32"/>
            </w:rPr>
          </w:rPrChange>
        </w:rPr>
      </w:pPr>
      <w:r w:rsidRPr="007C3EDB">
        <w:rPr>
          <w:rFonts w:ascii="Bookman Old Style" w:hAnsi="Bookman Old Style"/>
          <w:szCs w:val="24"/>
          <w:rPrChange w:id="8394" w:author="Ashley Frank" w:date="2024-12-20T21:43:00Z">
            <w:rPr>
              <w:rFonts w:ascii="Bookman Old Style" w:hAnsi="Bookman Old Style"/>
              <w:sz w:val="32"/>
              <w:szCs w:val="32"/>
            </w:rPr>
          </w:rPrChange>
        </w:rPr>
        <w:t>Resentment, as devastating a</w:t>
      </w:r>
      <w:r w:rsidR="00374B6C" w:rsidRPr="007C3EDB">
        <w:rPr>
          <w:rFonts w:ascii="Bookman Old Style" w:hAnsi="Bookman Old Style"/>
          <w:szCs w:val="24"/>
          <w:rPrChange w:id="8395" w:author="Ashley Frank" w:date="2024-12-20T21:43:00Z">
            <w:rPr>
              <w:rFonts w:ascii="Bookman Old Style" w:hAnsi="Bookman Old Style"/>
              <w:sz w:val="32"/>
              <w:szCs w:val="32"/>
            </w:rPr>
          </w:rPrChange>
        </w:rPr>
        <w:t>s</w:t>
      </w:r>
      <w:r w:rsidRPr="007C3EDB">
        <w:rPr>
          <w:rFonts w:ascii="Bookman Old Style" w:hAnsi="Bookman Old Style"/>
          <w:szCs w:val="24"/>
          <w:rPrChange w:id="8396" w:author="Ashley Frank" w:date="2024-12-20T21:43:00Z">
            <w:rPr>
              <w:rFonts w:ascii="Bookman Old Style" w:hAnsi="Bookman Old Style"/>
              <w:sz w:val="32"/>
              <w:szCs w:val="32"/>
            </w:rPr>
          </w:rPrChange>
        </w:rPr>
        <w:t xml:space="preserve"> it is in a relationship, </w:t>
      </w:r>
      <w:r w:rsidR="00374B6C" w:rsidRPr="007C3EDB">
        <w:rPr>
          <w:rFonts w:ascii="Bookman Old Style" w:hAnsi="Bookman Old Style"/>
          <w:szCs w:val="24"/>
          <w:rPrChange w:id="8397" w:author="Ashley Frank" w:date="2024-12-20T21:43:00Z">
            <w:rPr>
              <w:rFonts w:ascii="Bookman Old Style" w:hAnsi="Bookman Old Style"/>
              <w:sz w:val="32"/>
              <w:szCs w:val="32"/>
            </w:rPr>
          </w:rPrChange>
        </w:rPr>
        <w:t>it’s</w:t>
      </w:r>
      <w:r w:rsidRPr="007C3EDB">
        <w:rPr>
          <w:rFonts w:ascii="Bookman Old Style" w:hAnsi="Bookman Old Style"/>
          <w:szCs w:val="24"/>
          <w:rPrChange w:id="8398" w:author="Ashley Frank" w:date="2024-12-20T21:43:00Z">
            <w:rPr>
              <w:rFonts w:ascii="Bookman Old Style" w:hAnsi="Bookman Old Style"/>
              <w:sz w:val="32"/>
              <w:szCs w:val="32"/>
            </w:rPr>
          </w:rPrChange>
        </w:rPr>
        <w:t xml:space="preserve"> not the worst thing that can happen in this relational process that causes conflict.</w:t>
      </w:r>
      <w:r w:rsidR="001464BB" w:rsidRPr="007C3EDB">
        <w:rPr>
          <w:rFonts w:ascii="Bookman Old Style" w:hAnsi="Bookman Old Style"/>
          <w:szCs w:val="24"/>
          <w:rPrChange w:id="8399" w:author="Ashley Frank" w:date="2024-12-20T21:43:00Z">
            <w:rPr>
              <w:rFonts w:ascii="Bookman Old Style" w:hAnsi="Bookman Old Style"/>
              <w:sz w:val="32"/>
              <w:szCs w:val="32"/>
            </w:rPr>
          </w:rPrChange>
        </w:rPr>
        <w:t xml:space="preserve"> When resentment has done its ‘dirty work</w:t>
      </w:r>
      <w:r w:rsidR="00374B6C" w:rsidRPr="007C3EDB">
        <w:rPr>
          <w:rFonts w:ascii="Bookman Old Style" w:hAnsi="Bookman Old Style"/>
          <w:szCs w:val="24"/>
          <w:rPrChange w:id="8400" w:author="Ashley Frank" w:date="2024-12-20T21:43:00Z">
            <w:rPr>
              <w:rFonts w:ascii="Bookman Old Style" w:hAnsi="Bookman Old Style"/>
              <w:sz w:val="32"/>
              <w:szCs w:val="32"/>
            </w:rPr>
          </w:rPrChange>
        </w:rPr>
        <w:t>,</w:t>
      </w:r>
      <w:r w:rsidR="001464BB" w:rsidRPr="007C3EDB">
        <w:rPr>
          <w:rFonts w:ascii="Bookman Old Style" w:hAnsi="Bookman Old Style"/>
          <w:szCs w:val="24"/>
          <w:rPrChange w:id="8401" w:author="Ashley Frank" w:date="2024-12-20T21:43:00Z">
            <w:rPr>
              <w:rFonts w:ascii="Bookman Old Style" w:hAnsi="Bookman Old Style"/>
              <w:sz w:val="32"/>
              <w:szCs w:val="32"/>
            </w:rPr>
          </w:rPrChange>
        </w:rPr>
        <w:t xml:space="preserve">’ fear is </w:t>
      </w:r>
      <w:r w:rsidR="00374B6C" w:rsidRPr="007C3EDB">
        <w:rPr>
          <w:rFonts w:ascii="Bookman Old Style" w:hAnsi="Bookman Old Style"/>
          <w:szCs w:val="24"/>
          <w:rPrChange w:id="8402" w:author="Ashley Frank" w:date="2024-12-20T21:43:00Z">
            <w:rPr>
              <w:rFonts w:ascii="Bookman Old Style" w:hAnsi="Bookman Old Style"/>
              <w:sz w:val="32"/>
              <w:szCs w:val="32"/>
            </w:rPr>
          </w:rPrChange>
        </w:rPr>
        <w:t>born</w:t>
      </w:r>
      <w:r w:rsidR="001464BB" w:rsidRPr="007C3EDB">
        <w:rPr>
          <w:rFonts w:ascii="Bookman Old Style" w:hAnsi="Bookman Old Style"/>
          <w:szCs w:val="24"/>
          <w:rPrChange w:id="8403" w:author="Ashley Frank" w:date="2024-12-20T21:43:00Z">
            <w:rPr>
              <w:rFonts w:ascii="Bookman Old Style" w:hAnsi="Bookman Old Style"/>
              <w:sz w:val="32"/>
              <w:szCs w:val="32"/>
            </w:rPr>
          </w:rPrChange>
        </w:rPr>
        <w:t xml:space="preserve">. Fear is defined as </w:t>
      </w:r>
      <w:r w:rsidRPr="007C3EDB">
        <w:rPr>
          <w:rFonts w:ascii="Bookman Old Style" w:hAnsi="Bookman Old Style" w:cs="Arial"/>
          <w:color w:val="1A1A1A"/>
          <w:szCs w:val="24"/>
          <w:shd w:val="clear" w:color="auto" w:fill="FFFFFF"/>
          <w:rPrChange w:id="8404" w:author="Ashley Frank" w:date="2024-12-20T21:43:00Z">
            <w:rPr>
              <w:rFonts w:ascii="Bookman Old Style" w:hAnsi="Bookman Old Style" w:cs="Arial"/>
              <w:color w:val="1A1A1A"/>
              <w:sz w:val="32"/>
              <w:szCs w:val="32"/>
              <w:shd w:val="clear" w:color="auto" w:fill="FFFFFF"/>
            </w:rPr>
          </w:rPrChange>
        </w:rPr>
        <w:t>a distressing emotion aroused by impending danger, evil, pain, etc., whether the threat is real or imagined; the feeling or condition of being afraid.</w:t>
      </w:r>
    </w:p>
    <w:p w14:paraId="0CDAFB75" w14:textId="77777777" w:rsidR="008C3805" w:rsidRPr="007C3EDB" w:rsidRDefault="001464BB" w:rsidP="00734DBC">
      <w:pPr>
        <w:pStyle w:val="BodyText"/>
        <w:spacing w:line="360" w:lineRule="auto"/>
        <w:rPr>
          <w:rFonts w:ascii="Bookman Old Style" w:hAnsi="Bookman Old Style"/>
          <w:szCs w:val="24"/>
          <w:rPrChange w:id="8405" w:author="Ashley Frank" w:date="2024-12-20T21:43:00Z">
            <w:rPr>
              <w:rFonts w:ascii="Bookman Old Style" w:hAnsi="Bookman Old Style"/>
              <w:sz w:val="32"/>
              <w:szCs w:val="32"/>
            </w:rPr>
          </w:rPrChange>
        </w:rPr>
      </w:pPr>
      <w:r w:rsidRPr="007C3EDB">
        <w:rPr>
          <w:rFonts w:ascii="Bookman Old Style" w:hAnsi="Bookman Old Style"/>
          <w:szCs w:val="24"/>
          <w:rPrChange w:id="8406" w:author="Ashley Frank" w:date="2024-12-20T21:43:00Z">
            <w:rPr>
              <w:rFonts w:ascii="Bookman Old Style" w:hAnsi="Bookman Old Style"/>
              <w:sz w:val="32"/>
              <w:szCs w:val="32"/>
            </w:rPr>
          </w:rPrChange>
        </w:rPr>
        <w:t>(</w:t>
      </w:r>
      <w:r w:rsidR="00664ADE" w:rsidRPr="007C3EDB">
        <w:rPr>
          <w:szCs w:val="24"/>
        </w:rPr>
        <w:fldChar w:fldCharType="begin"/>
      </w:r>
      <w:r w:rsidR="00664ADE" w:rsidRPr="00EB42C0">
        <w:rPr>
          <w:szCs w:val="24"/>
        </w:rPr>
        <w:instrText xml:space="preserve"> HYPERLINK "https://www.dictionary.com/browse/fear?s=t" </w:instrText>
      </w:r>
      <w:r w:rsidR="00664ADE" w:rsidRPr="007C3EDB">
        <w:rPr>
          <w:szCs w:val="24"/>
        </w:rPr>
        <w:fldChar w:fldCharType="separate"/>
      </w:r>
      <w:r w:rsidRPr="007C3EDB">
        <w:rPr>
          <w:rStyle w:val="Hyperlink"/>
          <w:rFonts w:ascii="Bookman Old Style" w:hAnsi="Bookman Old Style"/>
          <w:szCs w:val="24"/>
          <w:rPrChange w:id="8407" w:author="Ashley Frank" w:date="2024-12-20T21:43:00Z">
            <w:rPr>
              <w:rStyle w:val="Hyperlink"/>
              <w:rFonts w:ascii="Bookman Old Style" w:hAnsi="Bookman Old Style"/>
              <w:sz w:val="32"/>
              <w:szCs w:val="32"/>
            </w:rPr>
          </w:rPrChange>
        </w:rPr>
        <w:t>https://www.dictionary.com/browse/fear?s=t</w:t>
      </w:r>
      <w:r w:rsidR="00664ADE" w:rsidRPr="007C3EDB">
        <w:rPr>
          <w:rStyle w:val="Hyperlink"/>
          <w:rFonts w:ascii="Bookman Old Style" w:hAnsi="Bookman Old Style"/>
          <w:szCs w:val="24"/>
          <w:rPrChange w:id="8408" w:author="Ashley Frank" w:date="2024-12-20T21:43:00Z">
            <w:rPr>
              <w:rStyle w:val="Hyperlink"/>
              <w:rFonts w:ascii="Bookman Old Style" w:hAnsi="Bookman Old Style"/>
              <w:sz w:val="32"/>
              <w:szCs w:val="32"/>
            </w:rPr>
          </w:rPrChange>
        </w:rPr>
        <w:fldChar w:fldCharType="end"/>
      </w:r>
      <w:r w:rsidRPr="007C3EDB">
        <w:rPr>
          <w:rFonts w:ascii="Bookman Old Style" w:hAnsi="Bookman Old Style"/>
          <w:szCs w:val="24"/>
          <w:rPrChange w:id="8409" w:author="Ashley Frank" w:date="2024-12-20T21:43:00Z">
            <w:rPr>
              <w:rFonts w:ascii="Bookman Old Style" w:hAnsi="Bookman Old Style"/>
              <w:sz w:val="32"/>
              <w:szCs w:val="32"/>
            </w:rPr>
          </w:rPrChange>
        </w:rPr>
        <w:t>)</w:t>
      </w:r>
    </w:p>
    <w:p w14:paraId="47ED79BE" w14:textId="44A7F042" w:rsidR="001464BB" w:rsidRPr="007C3EDB" w:rsidRDefault="001464BB" w:rsidP="00734DBC">
      <w:pPr>
        <w:pStyle w:val="BodyText"/>
        <w:spacing w:line="360" w:lineRule="auto"/>
        <w:rPr>
          <w:rFonts w:ascii="Bookman Old Style" w:hAnsi="Bookman Old Style"/>
          <w:szCs w:val="24"/>
          <w:rPrChange w:id="8410" w:author="Ashley Frank" w:date="2024-12-20T21:43:00Z">
            <w:rPr>
              <w:rFonts w:ascii="Bookman Old Style" w:hAnsi="Bookman Old Style"/>
              <w:sz w:val="32"/>
              <w:szCs w:val="32"/>
            </w:rPr>
          </w:rPrChange>
        </w:rPr>
      </w:pPr>
      <w:r w:rsidRPr="007C3EDB">
        <w:rPr>
          <w:rFonts w:ascii="Bookman Old Style" w:hAnsi="Bookman Old Style"/>
          <w:szCs w:val="24"/>
          <w:rPrChange w:id="8411" w:author="Ashley Frank" w:date="2024-12-20T21:43:00Z">
            <w:rPr>
              <w:rFonts w:ascii="Bookman Old Style" w:hAnsi="Bookman Old Style"/>
              <w:sz w:val="32"/>
              <w:szCs w:val="32"/>
            </w:rPr>
          </w:rPrChange>
        </w:rPr>
        <w:t>Relationally, I need to take this a step f</w:t>
      </w:r>
      <w:r w:rsidR="00374B6C" w:rsidRPr="007C3EDB">
        <w:rPr>
          <w:rFonts w:ascii="Bookman Old Style" w:hAnsi="Bookman Old Style"/>
          <w:szCs w:val="24"/>
          <w:rPrChange w:id="8412" w:author="Ashley Frank" w:date="2024-12-20T21:43:00Z">
            <w:rPr>
              <w:rFonts w:ascii="Bookman Old Style" w:hAnsi="Bookman Old Style"/>
              <w:sz w:val="32"/>
              <w:szCs w:val="32"/>
            </w:rPr>
          </w:rPrChange>
        </w:rPr>
        <w:t>u</w:t>
      </w:r>
      <w:r w:rsidRPr="007C3EDB">
        <w:rPr>
          <w:rFonts w:ascii="Bookman Old Style" w:hAnsi="Bookman Old Style"/>
          <w:szCs w:val="24"/>
          <w:rPrChange w:id="8413" w:author="Ashley Frank" w:date="2024-12-20T21:43:00Z">
            <w:rPr>
              <w:rFonts w:ascii="Bookman Old Style" w:hAnsi="Bookman Old Style"/>
              <w:sz w:val="32"/>
              <w:szCs w:val="32"/>
            </w:rPr>
          </w:rPrChange>
        </w:rPr>
        <w:t xml:space="preserve">rther. In this sense, fear is not an emotion but a belief system. Instead of representing love, joy, peace, contentment, </w:t>
      </w:r>
      <w:r w:rsidR="00374B6C" w:rsidRPr="007C3EDB">
        <w:rPr>
          <w:rFonts w:ascii="Bookman Old Style" w:hAnsi="Bookman Old Style"/>
          <w:szCs w:val="24"/>
          <w:rPrChange w:id="8414" w:author="Ashley Frank" w:date="2024-12-20T21:43:00Z">
            <w:rPr>
              <w:rFonts w:ascii="Bookman Old Style" w:hAnsi="Bookman Old Style"/>
              <w:sz w:val="32"/>
              <w:szCs w:val="32"/>
            </w:rPr>
          </w:rPrChange>
        </w:rPr>
        <w:t xml:space="preserve">and </w:t>
      </w:r>
      <w:r w:rsidRPr="007C3EDB">
        <w:rPr>
          <w:rFonts w:ascii="Bookman Old Style" w:hAnsi="Bookman Old Style"/>
          <w:szCs w:val="24"/>
          <w:rPrChange w:id="8415" w:author="Ashley Frank" w:date="2024-12-20T21:43:00Z">
            <w:rPr>
              <w:rFonts w:ascii="Bookman Old Style" w:hAnsi="Bookman Old Style"/>
              <w:sz w:val="32"/>
              <w:szCs w:val="32"/>
            </w:rPr>
          </w:rPrChange>
        </w:rPr>
        <w:t xml:space="preserve">safety, now their mate represents hurt and pain. Fear is the belief that hurt and pain is near. Fear tells you that it is time to find cover or fight. </w:t>
      </w:r>
      <w:r w:rsidR="0080456E" w:rsidRPr="007C3EDB">
        <w:rPr>
          <w:rFonts w:ascii="Bookman Old Style" w:hAnsi="Bookman Old Style"/>
          <w:szCs w:val="24"/>
          <w:rPrChange w:id="8416" w:author="Ashley Frank" w:date="2024-12-20T21:43:00Z">
            <w:rPr>
              <w:rFonts w:ascii="Bookman Old Style" w:hAnsi="Bookman Old Style"/>
              <w:sz w:val="32"/>
              <w:szCs w:val="32"/>
            </w:rPr>
          </w:rPrChange>
        </w:rPr>
        <w:t xml:space="preserve">Fear is also a toxic word. </w:t>
      </w:r>
      <w:r w:rsidR="00374B6C" w:rsidRPr="007C3EDB">
        <w:rPr>
          <w:rFonts w:ascii="Bookman Old Style" w:hAnsi="Bookman Old Style"/>
          <w:szCs w:val="24"/>
          <w:rPrChange w:id="8417" w:author="Ashley Frank" w:date="2024-12-20T21:43:00Z">
            <w:rPr>
              <w:rFonts w:ascii="Bookman Old Style" w:hAnsi="Bookman Old Style"/>
              <w:sz w:val="32"/>
              <w:szCs w:val="32"/>
            </w:rPr>
          </w:rPrChange>
        </w:rPr>
        <w:t>In essence,</w:t>
      </w:r>
      <w:r w:rsidR="0080456E" w:rsidRPr="007C3EDB">
        <w:rPr>
          <w:rFonts w:ascii="Bookman Old Style" w:hAnsi="Bookman Old Style"/>
          <w:szCs w:val="24"/>
          <w:rPrChange w:id="8418" w:author="Ashley Frank" w:date="2024-12-20T21:43:00Z">
            <w:rPr>
              <w:rFonts w:ascii="Bookman Old Style" w:hAnsi="Bookman Old Style"/>
              <w:sz w:val="32"/>
              <w:szCs w:val="32"/>
            </w:rPr>
          </w:rPrChange>
        </w:rPr>
        <w:t xml:space="preserve"> fear degrades, deteriorates</w:t>
      </w:r>
      <w:r w:rsidR="00374B6C" w:rsidRPr="007C3EDB">
        <w:rPr>
          <w:rFonts w:ascii="Bookman Old Style" w:hAnsi="Bookman Old Style"/>
          <w:szCs w:val="24"/>
          <w:rPrChange w:id="8419" w:author="Ashley Frank" w:date="2024-12-20T21:43:00Z">
            <w:rPr>
              <w:rFonts w:ascii="Bookman Old Style" w:hAnsi="Bookman Old Style"/>
              <w:sz w:val="32"/>
              <w:szCs w:val="32"/>
            </w:rPr>
          </w:rPrChange>
        </w:rPr>
        <w:t>,</w:t>
      </w:r>
      <w:r w:rsidR="0080456E" w:rsidRPr="007C3EDB">
        <w:rPr>
          <w:rFonts w:ascii="Bookman Old Style" w:hAnsi="Bookman Old Style"/>
          <w:szCs w:val="24"/>
          <w:rPrChange w:id="8420" w:author="Ashley Frank" w:date="2024-12-20T21:43:00Z">
            <w:rPr>
              <w:rFonts w:ascii="Bookman Old Style" w:hAnsi="Bookman Old Style"/>
              <w:sz w:val="32"/>
              <w:szCs w:val="32"/>
            </w:rPr>
          </w:rPrChange>
        </w:rPr>
        <w:t xml:space="preserve"> and destroys essential parts of the relationship. </w:t>
      </w:r>
      <w:r w:rsidRPr="007C3EDB">
        <w:rPr>
          <w:rFonts w:ascii="Bookman Old Style" w:hAnsi="Bookman Old Style"/>
          <w:szCs w:val="24"/>
          <w:rPrChange w:id="8421" w:author="Ashley Frank" w:date="2024-12-20T21:43:00Z">
            <w:rPr>
              <w:rFonts w:ascii="Bookman Old Style" w:hAnsi="Bookman Old Style"/>
              <w:sz w:val="32"/>
              <w:szCs w:val="32"/>
            </w:rPr>
          </w:rPrChange>
        </w:rPr>
        <w:t xml:space="preserve">How do </w:t>
      </w:r>
      <w:r w:rsidR="00374B6C" w:rsidRPr="007C3EDB">
        <w:rPr>
          <w:rFonts w:ascii="Bookman Old Style" w:hAnsi="Bookman Old Style"/>
          <w:szCs w:val="24"/>
          <w:rPrChange w:id="8422"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8423" w:author="Ashley Frank" w:date="2024-12-20T21:43:00Z">
            <w:rPr>
              <w:rFonts w:ascii="Bookman Old Style" w:hAnsi="Bookman Old Style"/>
              <w:sz w:val="32"/>
              <w:szCs w:val="32"/>
            </w:rPr>
          </w:rPrChange>
        </w:rPr>
        <w:t>e</w:t>
      </w:r>
      <w:r w:rsidRPr="007C3EDB">
        <w:rPr>
          <w:rFonts w:ascii="Bookman Old Style" w:hAnsi="Bookman Old Style"/>
          <w:szCs w:val="24"/>
          <w:rPrChange w:id="8424" w:author="Ashley Frank" w:date="2024-12-20T21:43:00Z">
            <w:rPr>
              <w:rFonts w:ascii="Bookman Old Style" w:hAnsi="Bookman Old Style"/>
              <w:sz w:val="32"/>
              <w:szCs w:val="32"/>
            </w:rPr>
          </w:rPrChange>
        </w:rPr>
        <w:t xml:space="preserve"> know that fear is in the relationship? You want to isolate</w:t>
      </w:r>
      <w:r w:rsidR="00374B6C" w:rsidRPr="007C3EDB">
        <w:rPr>
          <w:rFonts w:ascii="Bookman Old Style" w:hAnsi="Bookman Old Style"/>
          <w:szCs w:val="24"/>
          <w:rPrChange w:id="8425" w:author="Ashley Frank" w:date="2024-12-20T21:43:00Z">
            <w:rPr>
              <w:rFonts w:ascii="Bookman Old Style" w:hAnsi="Bookman Old Style"/>
              <w:sz w:val="32"/>
              <w:szCs w:val="32"/>
            </w:rPr>
          </w:rPrChange>
        </w:rPr>
        <w:t>,</w:t>
      </w:r>
      <w:r w:rsidRPr="007C3EDB">
        <w:rPr>
          <w:rFonts w:ascii="Bookman Old Style" w:hAnsi="Bookman Old Style"/>
          <w:szCs w:val="24"/>
          <w:rPrChange w:id="8426" w:author="Ashley Frank" w:date="2024-12-20T21:43:00Z">
            <w:rPr>
              <w:rFonts w:ascii="Bookman Old Style" w:hAnsi="Bookman Old Style"/>
              <w:sz w:val="32"/>
              <w:szCs w:val="32"/>
            </w:rPr>
          </w:rPrChange>
        </w:rPr>
        <w:t xml:space="preserve"> or you have this need to fight. The only reason you would want to do these actions is because there is a believable threat. The person will measure their words because they cannot say what’s on their heart for fear of reprisals. They take the long way home so that they spend little time. They start to do solitary things in their life. </w:t>
      </w:r>
      <w:r w:rsidR="00374B6C" w:rsidRPr="007C3EDB">
        <w:rPr>
          <w:rFonts w:ascii="Bookman Old Style" w:hAnsi="Bookman Old Style"/>
          <w:szCs w:val="24"/>
          <w:rPrChange w:id="8427" w:author="Ashley Frank" w:date="2024-12-20T21:43:00Z">
            <w:rPr>
              <w:rFonts w:ascii="Bookman Old Style" w:hAnsi="Bookman Old Style"/>
              <w:sz w:val="32"/>
              <w:szCs w:val="32"/>
            </w:rPr>
          </w:rPrChange>
        </w:rPr>
        <w:t xml:space="preserve">The figure below </w:t>
      </w:r>
      <w:r w:rsidR="00A05FB3" w:rsidRPr="007C3EDB">
        <w:rPr>
          <w:rFonts w:ascii="Bookman Old Style" w:hAnsi="Bookman Old Style"/>
          <w:szCs w:val="24"/>
          <w:rPrChange w:id="8428" w:author="Ashley Frank" w:date="2024-12-20T21:43:00Z">
            <w:rPr>
              <w:rFonts w:ascii="Bookman Old Style" w:hAnsi="Bookman Old Style"/>
              <w:sz w:val="32"/>
              <w:szCs w:val="32"/>
            </w:rPr>
          </w:rPrChange>
        </w:rPr>
        <w:t>tells us what fear looks like in a relationship that is filled with conflict.</w:t>
      </w:r>
    </w:p>
    <w:p w14:paraId="7C643760" w14:textId="42023B85" w:rsidR="00B11F66" w:rsidRPr="007C3EDB" w:rsidRDefault="00B11F66" w:rsidP="00734DBC">
      <w:pPr>
        <w:pStyle w:val="BodyText"/>
        <w:spacing w:line="360" w:lineRule="auto"/>
        <w:rPr>
          <w:rFonts w:ascii="Bookman Old Style" w:hAnsi="Bookman Old Style"/>
          <w:szCs w:val="24"/>
          <w:rPrChange w:id="8429" w:author="Ashley Frank" w:date="2024-12-20T21:43:00Z">
            <w:rPr>
              <w:rFonts w:ascii="Bookman Old Style" w:hAnsi="Bookman Old Style"/>
              <w:sz w:val="32"/>
              <w:szCs w:val="32"/>
            </w:rPr>
          </w:rPrChange>
        </w:rPr>
      </w:pPr>
      <w:r w:rsidRPr="007C3EDB">
        <w:rPr>
          <w:rFonts w:ascii="Bookman Old Style" w:hAnsi="Bookman Old Style"/>
          <w:szCs w:val="24"/>
          <w:rPrChange w:id="8430" w:author="Ashley Frank" w:date="2024-12-20T21:43:00Z">
            <w:rPr>
              <w:rFonts w:ascii="Bookman Old Style" w:hAnsi="Bookman Old Style"/>
              <w:sz w:val="32"/>
              <w:szCs w:val="32"/>
            </w:rPr>
          </w:rPrChange>
        </w:rPr>
        <w:t xml:space="preserve">On a side note, scared, afraid, </w:t>
      </w:r>
      <w:r w:rsidR="00374B6C" w:rsidRPr="007C3EDB">
        <w:rPr>
          <w:rFonts w:ascii="Bookman Old Style" w:hAnsi="Bookman Old Style"/>
          <w:szCs w:val="24"/>
          <w:rPrChange w:id="8431" w:author="Ashley Frank" w:date="2024-12-20T21:43:00Z">
            <w:rPr>
              <w:rFonts w:ascii="Bookman Old Style" w:hAnsi="Bookman Old Style"/>
              <w:sz w:val="32"/>
              <w:szCs w:val="32"/>
            </w:rPr>
          </w:rPrChange>
        </w:rPr>
        <w:t xml:space="preserve">and </w:t>
      </w:r>
      <w:r w:rsidRPr="007C3EDB">
        <w:rPr>
          <w:rFonts w:ascii="Bookman Old Style" w:hAnsi="Bookman Old Style"/>
          <w:szCs w:val="24"/>
          <w:rPrChange w:id="8432" w:author="Ashley Frank" w:date="2024-12-20T21:43:00Z">
            <w:rPr>
              <w:rFonts w:ascii="Bookman Old Style" w:hAnsi="Bookman Old Style"/>
              <w:sz w:val="32"/>
              <w:szCs w:val="32"/>
            </w:rPr>
          </w:rPrChange>
        </w:rPr>
        <w:t xml:space="preserve">frightened are emotions at come from fear. </w:t>
      </w:r>
      <w:r w:rsidR="00374B6C" w:rsidRPr="007C3EDB">
        <w:rPr>
          <w:rFonts w:ascii="Bookman Old Style" w:hAnsi="Bookman Old Style"/>
          <w:szCs w:val="24"/>
          <w:rPrChange w:id="8433" w:author="Ashley Frank" w:date="2024-12-20T21:43:00Z">
            <w:rPr>
              <w:rFonts w:ascii="Bookman Old Style" w:hAnsi="Bookman Old Style"/>
              <w:sz w:val="32"/>
              <w:szCs w:val="32"/>
            </w:rPr>
          </w:rPrChange>
        </w:rPr>
        <w:t xml:space="preserve">On a </w:t>
      </w:r>
      <w:r w:rsidRPr="007C3EDB">
        <w:rPr>
          <w:rFonts w:ascii="Bookman Old Style" w:hAnsi="Bookman Old Style"/>
          <w:szCs w:val="24"/>
          <w:rPrChange w:id="8434" w:author="Ashley Frank" w:date="2024-12-20T21:43:00Z">
            <w:rPr>
              <w:rFonts w:ascii="Bookman Old Style" w:hAnsi="Bookman Old Style"/>
              <w:sz w:val="32"/>
              <w:szCs w:val="32"/>
            </w:rPr>
          </w:rPrChange>
        </w:rPr>
        <w:t>side note, the four scariest things in the world are:</w:t>
      </w:r>
    </w:p>
    <w:p w14:paraId="2BAD5769" w14:textId="77777777" w:rsidR="00B11F66" w:rsidRPr="007C3EDB" w:rsidRDefault="00B11F66" w:rsidP="00B11F66">
      <w:pPr>
        <w:pStyle w:val="BodyText"/>
        <w:numPr>
          <w:ilvl w:val="0"/>
          <w:numId w:val="6"/>
        </w:numPr>
        <w:spacing w:line="276" w:lineRule="auto"/>
        <w:ind w:left="1530"/>
        <w:rPr>
          <w:rFonts w:ascii="Bookman Old Style" w:hAnsi="Bookman Old Style"/>
          <w:szCs w:val="24"/>
          <w:rPrChange w:id="8435" w:author="Ashley Frank" w:date="2024-12-20T21:43:00Z">
            <w:rPr>
              <w:rFonts w:ascii="Bookman Old Style" w:hAnsi="Bookman Old Style"/>
              <w:sz w:val="32"/>
              <w:szCs w:val="32"/>
            </w:rPr>
          </w:rPrChange>
        </w:rPr>
      </w:pPr>
      <w:r w:rsidRPr="007C3EDB">
        <w:rPr>
          <w:rFonts w:ascii="Bookman Old Style" w:hAnsi="Bookman Old Style"/>
          <w:szCs w:val="24"/>
          <w:rPrChange w:id="8436" w:author="Ashley Frank" w:date="2024-12-20T21:43:00Z">
            <w:rPr>
              <w:rFonts w:ascii="Bookman Old Style" w:hAnsi="Bookman Old Style"/>
              <w:sz w:val="32"/>
              <w:szCs w:val="32"/>
            </w:rPr>
          </w:rPrChange>
        </w:rPr>
        <w:t>Something</w:t>
      </w:r>
    </w:p>
    <w:p w14:paraId="33FF2299" w14:textId="77777777" w:rsidR="00B11F66" w:rsidRPr="007C3EDB" w:rsidRDefault="00B11F66" w:rsidP="00B11F66">
      <w:pPr>
        <w:pStyle w:val="BodyText"/>
        <w:numPr>
          <w:ilvl w:val="0"/>
          <w:numId w:val="6"/>
        </w:numPr>
        <w:spacing w:line="276" w:lineRule="auto"/>
        <w:ind w:left="1530"/>
        <w:rPr>
          <w:rFonts w:ascii="Bookman Old Style" w:hAnsi="Bookman Old Style"/>
          <w:szCs w:val="24"/>
          <w:rPrChange w:id="8437" w:author="Ashley Frank" w:date="2024-12-20T21:43:00Z">
            <w:rPr>
              <w:rFonts w:ascii="Bookman Old Style" w:hAnsi="Bookman Old Style"/>
              <w:sz w:val="32"/>
              <w:szCs w:val="32"/>
            </w:rPr>
          </w:rPrChange>
        </w:rPr>
      </w:pPr>
      <w:r w:rsidRPr="007C3EDB">
        <w:rPr>
          <w:rFonts w:ascii="Bookman Old Style" w:hAnsi="Bookman Old Style"/>
          <w:szCs w:val="24"/>
          <w:rPrChange w:id="8438" w:author="Ashley Frank" w:date="2024-12-20T21:43:00Z">
            <w:rPr>
              <w:rFonts w:ascii="Bookman Old Style" w:hAnsi="Bookman Old Style"/>
              <w:sz w:val="32"/>
              <w:szCs w:val="32"/>
            </w:rPr>
          </w:rPrChange>
        </w:rPr>
        <w:t>Anything</w:t>
      </w:r>
    </w:p>
    <w:p w14:paraId="5DDF1E0C" w14:textId="77777777" w:rsidR="00B11F66" w:rsidRPr="007C3EDB" w:rsidRDefault="00B11F66" w:rsidP="00B11F66">
      <w:pPr>
        <w:pStyle w:val="BodyText"/>
        <w:numPr>
          <w:ilvl w:val="0"/>
          <w:numId w:val="6"/>
        </w:numPr>
        <w:spacing w:line="276" w:lineRule="auto"/>
        <w:ind w:left="1530"/>
        <w:rPr>
          <w:rFonts w:ascii="Bookman Old Style" w:hAnsi="Bookman Old Style"/>
          <w:szCs w:val="24"/>
          <w:rPrChange w:id="8439" w:author="Ashley Frank" w:date="2024-12-20T21:43:00Z">
            <w:rPr>
              <w:rFonts w:ascii="Bookman Old Style" w:hAnsi="Bookman Old Style"/>
              <w:sz w:val="32"/>
              <w:szCs w:val="32"/>
            </w:rPr>
          </w:rPrChange>
        </w:rPr>
      </w:pPr>
      <w:r w:rsidRPr="007C3EDB">
        <w:rPr>
          <w:rFonts w:ascii="Bookman Old Style" w:hAnsi="Bookman Old Style"/>
          <w:szCs w:val="24"/>
          <w:rPrChange w:id="8440" w:author="Ashley Frank" w:date="2024-12-20T21:43:00Z">
            <w:rPr>
              <w:rFonts w:ascii="Bookman Old Style" w:hAnsi="Bookman Old Style"/>
              <w:sz w:val="32"/>
              <w:szCs w:val="32"/>
            </w:rPr>
          </w:rPrChange>
        </w:rPr>
        <w:t>Everything</w:t>
      </w:r>
    </w:p>
    <w:p w14:paraId="5390A3BA" w14:textId="77777777" w:rsidR="00B11F66" w:rsidRPr="007C3EDB" w:rsidRDefault="00B11F66" w:rsidP="00B11F66">
      <w:pPr>
        <w:pStyle w:val="BodyText"/>
        <w:numPr>
          <w:ilvl w:val="0"/>
          <w:numId w:val="6"/>
        </w:numPr>
        <w:spacing w:line="276" w:lineRule="auto"/>
        <w:ind w:left="1530"/>
        <w:rPr>
          <w:rFonts w:ascii="Bookman Old Style" w:hAnsi="Bookman Old Style"/>
          <w:szCs w:val="24"/>
          <w:rPrChange w:id="8441" w:author="Ashley Frank" w:date="2024-12-20T21:43:00Z">
            <w:rPr>
              <w:rFonts w:ascii="Bookman Old Style" w:hAnsi="Bookman Old Style"/>
              <w:sz w:val="32"/>
              <w:szCs w:val="32"/>
            </w:rPr>
          </w:rPrChange>
        </w:rPr>
      </w:pPr>
      <w:r w:rsidRPr="007C3EDB">
        <w:rPr>
          <w:rFonts w:ascii="Bookman Old Style" w:hAnsi="Bookman Old Style"/>
          <w:szCs w:val="24"/>
          <w:rPrChange w:id="8442" w:author="Ashley Frank" w:date="2024-12-20T21:43:00Z">
            <w:rPr>
              <w:rFonts w:ascii="Bookman Old Style" w:hAnsi="Bookman Old Style"/>
              <w:sz w:val="32"/>
              <w:szCs w:val="32"/>
            </w:rPr>
          </w:rPrChange>
        </w:rPr>
        <w:t>The Unknown</w:t>
      </w:r>
    </w:p>
    <w:p w14:paraId="6EE5E997" w14:textId="77777777" w:rsidR="00A05FB3" w:rsidRPr="007C3EDB" w:rsidRDefault="00A05FB3" w:rsidP="00B11F66">
      <w:pPr>
        <w:tabs>
          <w:tab w:val="clear" w:pos="360"/>
          <w:tab w:val="clear" w:pos="9360"/>
        </w:tabs>
        <w:spacing w:line="276" w:lineRule="auto"/>
        <w:ind w:left="1530"/>
        <w:rPr>
          <w:rFonts w:ascii="Bookman Old Style" w:hAnsi="Bookman Old Style"/>
          <w:szCs w:val="24"/>
          <w:rPrChange w:id="8443" w:author="Ashley Frank" w:date="2024-12-20T21:43:00Z">
            <w:rPr>
              <w:rFonts w:ascii="Bookman Old Style" w:hAnsi="Bookman Old Style"/>
              <w:sz w:val="32"/>
              <w:szCs w:val="32"/>
            </w:rPr>
          </w:rPrChange>
        </w:rPr>
      </w:pPr>
      <w:r w:rsidRPr="007C3EDB">
        <w:rPr>
          <w:rFonts w:ascii="Bookman Old Style" w:hAnsi="Bookman Old Style"/>
          <w:szCs w:val="24"/>
          <w:rPrChange w:id="8444" w:author="Ashley Frank" w:date="2024-12-20T21:43:00Z">
            <w:rPr>
              <w:rFonts w:ascii="Bookman Old Style" w:hAnsi="Bookman Old Style"/>
              <w:sz w:val="32"/>
              <w:szCs w:val="32"/>
            </w:rPr>
          </w:rPrChange>
        </w:rPr>
        <w:br w:type="page"/>
      </w:r>
    </w:p>
    <w:p w14:paraId="053F2997" w14:textId="77777777" w:rsidR="001464BB" w:rsidRPr="007C3EDB" w:rsidRDefault="001464BB" w:rsidP="00A05FB3">
      <w:pPr>
        <w:pStyle w:val="BodyText"/>
        <w:pBdr>
          <w:top w:val="single" w:sz="4" w:space="1" w:color="auto"/>
          <w:left w:val="single" w:sz="4" w:space="4" w:color="auto"/>
          <w:bottom w:val="single" w:sz="4" w:space="1" w:color="auto"/>
          <w:right w:val="single" w:sz="4" w:space="4" w:color="auto"/>
        </w:pBdr>
        <w:spacing w:line="360" w:lineRule="auto"/>
        <w:rPr>
          <w:rFonts w:ascii="Bookman Old Style" w:hAnsi="Bookman Old Style"/>
          <w:szCs w:val="24"/>
          <w:rPrChange w:id="8445" w:author="Ashley Frank" w:date="2024-12-20T21:43:00Z">
            <w:rPr>
              <w:rFonts w:ascii="Bookman Old Style" w:hAnsi="Bookman Old Style"/>
              <w:sz w:val="32"/>
              <w:szCs w:val="32"/>
            </w:rPr>
          </w:rPrChange>
        </w:rPr>
      </w:pPr>
    </w:p>
    <w:p w14:paraId="632B3057" w14:textId="77777777" w:rsidR="008C3805" w:rsidRPr="007C3EDB" w:rsidRDefault="00A05FB3" w:rsidP="00A05FB3">
      <w:pPr>
        <w:pStyle w:val="BodyText"/>
        <w:pBdr>
          <w:top w:val="single" w:sz="4" w:space="1" w:color="auto"/>
          <w:left w:val="single" w:sz="4" w:space="4" w:color="auto"/>
          <w:bottom w:val="single" w:sz="4" w:space="1" w:color="auto"/>
          <w:right w:val="single" w:sz="4" w:space="4" w:color="auto"/>
        </w:pBdr>
        <w:spacing w:line="360" w:lineRule="auto"/>
        <w:jc w:val="center"/>
        <w:rPr>
          <w:rFonts w:ascii="Bookman Old Style" w:hAnsi="Bookman Old Style"/>
          <w:b/>
          <w:szCs w:val="24"/>
          <w:rPrChange w:id="8446" w:author="Ashley Frank" w:date="2024-12-20T21:43:00Z">
            <w:rPr>
              <w:rFonts w:ascii="Bookman Old Style" w:hAnsi="Bookman Old Style"/>
              <w:b/>
              <w:sz w:val="32"/>
              <w:szCs w:val="32"/>
            </w:rPr>
          </w:rPrChange>
        </w:rPr>
      </w:pPr>
      <w:r w:rsidRPr="007C3EDB">
        <w:rPr>
          <w:rFonts w:ascii="Bookman Old Style" w:hAnsi="Bookman Old Style"/>
          <w:b/>
          <w:noProof/>
          <w:szCs w:val="24"/>
          <w:rPrChange w:id="8447" w:author="Ashley Frank" w:date="2024-12-20T21:43:00Z">
            <w:rPr>
              <w:rFonts w:ascii="Bookman Old Style" w:hAnsi="Bookman Old Style"/>
              <w:b/>
              <w:noProof/>
              <w:sz w:val="32"/>
              <w:szCs w:val="32"/>
            </w:rPr>
          </w:rPrChange>
        </w:rPr>
        <mc:AlternateContent>
          <mc:Choice Requires="wps">
            <w:drawing>
              <wp:anchor distT="0" distB="0" distL="114300" distR="114300" simplePos="0" relativeHeight="251660288" behindDoc="0" locked="0" layoutInCell="1" allowOverlap="1" wp14:anchorId="6BDB010B" wp14:editId="4BC3F64F">
                <wp:simplePos x="0" y="0"/>
                <wp:positionH relativeFrom="column">
                  <wp:posOffset>3323229</wp:posOffset>
                </wp:positionH>
                <wp:positionV relativeFrom="paragraph">
                  <wp:posOffset>224638</wp:posOffset>
                </wp:positionV>
                <wp:extent cx="1897039" cy="1432560"/>
                <wp:effectExtent l="19050" t="19050" r="84455" b="53340"/>
                <wp:wrapNone/>
                <wp:docPr id="12" name="Straight Arrow Connector 12"/>
                <wp:cNvGraphicFramePr/>
                <a:graphic xmlns:a="http://schemas.openxmlformats.org/drawingml/2006/main">
                  <a:graphicData uri="http://schemas.microsoft.com/office/word/2010/wordprocessingShape">
                    <wps:wsp>
                      <wps:cNvCnPr/>
                      <wps:spPr>
                        <a:xfrm>
                          <a:off x="0" y="0"/>
                          <a:ext cx="1897039" cy="143256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du="http://schemas.microsoft.com/office/word/2023/wordml/word16du" xmlns:w16sdtfl="http://schemas.microsoft.com/office/word/2024/wordml/sdtformatlock">
            <w:pict>
              <v:shapetype w14:anchorId="430C7E8C" id="_x0000_t32" coordsize="21600,21600" o:spt="32" o:oned="t" path="m,l21600,21600e" filled="f">
                <v:path arrowok="t" fillok="f" o:connecttype="none"/>
                <o:lock v:ext="edit" shapetype="t"/>
              </v:shapetype>
              <v:shape id="Straight Arrow Connector 12" o:spid="_x0000_s1026" type="#_x0000_t32" style="position:absolute;margin-left:261.65pt;margin-top:17.7pt;width:149.35pt;height:112.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" strokecolor="black [3213]" strokeweight="4.5pt">
                <v:stroke endarrow="block"/>
              </v:shape>
            </w:pict>
          </mc:Fallback>
        </mc:AlternateContent>
      </w:r>
      <w:r w:rsidRPr="007C3EDB">
        <w:rPr>
          <w:rFonts w:ascii="Bookman Old Style" w:hAnsi="Bookman Old Style"/>
          <w:b/>
          <w:noProof/>
          <w:szCs w:val="24"/>
          <w:rPrChange w:id="8448" w:author="Ashley Frank" w:date="2024-12-20T21:43:00Z">
            <w:rPr>
              <w:rFonts w:ascii="Bookman Old Style" w:hAnsi="Bookman Old Style"/>
              <w:b/>
              <w:noProof/>
              <w:sz w:val="32"/>
              <w:szCs w:val="32"/>
            </w:rPr>
          </w:rPrChange>
        </w:rPr>
        <mc:AlternateContent>
          <mc:Choice Requires="wps">
            <w:drawing>
              <wp:anchor distT="0" distB="0" distL="114300" distR="114300" simplePos="0" relativeHeight="251659264" behindDoc="0" locked="0" layoutInCell="1" allowOverlap="1" wp14:anchorId="37CD2385" wp14:editId="53D87198">
                <wp:simplePos x="0" y="0"/>
                <wp:positionH relativeFrom="column">
                  <wp:posOffset>757451</wp:posOffset>
                </wp:positionH>
                <wp:positionV relativeFrom="paragraph">
                  <wp:posOffset>224637</wp:posOffset>
                </wp:positionV>
                <wp:extent cx="1910686" cy="1433015"/>
                <wp:effectExtent l="38100" t="19050" r="33020" b="53340"/>
                <wp:wrapNone/>
                <wp:docPr id="11" name="Straight Arrow Connector 11"/>
                <wp:cNvGraphicFramePr/>
                <a:graphic xmlns:a="http://schemas.openxmlformats.org/drawingml/2006/main">
                  <a:graphicData uri="http://schemas.microsoft.com/office/word/2010/wordprocessingShape">
                    <wps:wsp>
                      <wps:cNvCnPr/>
                      <wps:spPr>
                        <a:xfrm flipH="1">
                          <a:off x="0" y="0"/>
                          <a:ext cx="1910686" cy="1433015"/>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568E88E0" id="Straight Arrow Connector 11" o:spid="_x0000_s1026" type="#_x0000_t32" style="position:absolute;margin-left:59.65pt;margin-top:17.7pt;width:150.45pt;height:112.8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" strokecolor="black [3213]" strokeweight="4.5pt">
                <v:stroke endarrow="block"/>
              </v:shape>
            </w:pict>
          </mc:Fallback>
        </mc:AlternateContent>
      </w:r>
      <w:r w:rsidRPr="007C3EDB">
        <w:rPr>
          <w:rFonts w:ascii="Bookman Old Style" w:hAnsi="Bookman Old Style"/>
          <w:b/>
          <w:szCs w:val="24"/>
          <w:rPrChange w:id="8449" w:author="Ashley Frank" w:date="2024-12-20T21:43:00Z">
            <w:rPr>
              <w:rFonts w:ascii="Bookman Old Style" w:hAnsi="Bookman Old Style"/>
              <w:b/>
              <w:sz w:val="32"/>
              <w:szCs w:val="32"/>
            </w:rPr>
          </w:rPrChange>
        </w:rPr>
        <w:t>FEAR</w:t>
      </w:r>
    </w:p>
    <w:p w14:paraId="0AEA5313" w14:textId="77777777" w:rsidR="001464BB" w:rsidRPr="007C3EDB" w:rsidRDefault="001464BB" w:rsidP="00A05FB3">
      <w:pPr>
        <w:pStyle w:val="BodyText"/>
        <w:pBdr>
          <w:top w:val="single" w:sz="4" w:space="1" w:color="auto"/>
          <w:left w:val="single" w:sz="4" w:space="4" w:color="auto"/>
          <w:bottom w:val="single" w:sz="4" w:space="1" w:color="auto"/>
          <w:right w:val="single" w:sz="4" w:space="4" w:color="auto"/>
        </w:pBdr>
        <w:spacing w:line="360" w:lineRule="auto"/>
        <w:rPr>
          <w:rFonts w:ascii="Bookman Old Style" w:hAnsi="Bookman Old Style"/>
          <w:szCs w:val="24"/>
          <w:rPrChange w:id="8450" w:author="Ashley Frank" w:date="2024-12-20T21:43:00Z">
            <w:rPr>
              <w:rFonts w:ascii="Bookman Old Style" w:hAnsi="Bookman Old Style"/>
              <w:sz w:val="32"/>
              <w:szCs w:val="32"/>
            </w:rPr>
          </w:rPrChange>
        </w:rPr>
      </w:pPr>
    </w:p>
    <w:p w14:paraId="5A81AEBB" w14:textId="77777777" w:rsidR="001464BB" w:rsidRPr="007C3EDB" w:rsidRDefault="001464BB" w:rsidP="00A05FB3">
      <w:pPr>
        <w:pStyle w:val="BodyText"/>
        <w:pBdr>
          <w:top w:val="single" w:sz="4" w:space="1" w:color="auto"/>
          <w:left w:val="single" w:sz="4" w:space="4" w:color="auto"/>
          <w:bottom w:val="single" w:sz="4" w:space="1" w:color="auto"/>
          <w:right w:val="single" w:sz="4" w:space="4" w:color="auto"/>
        </w:pBdr>
        <w:spacing w:line="360" w:lineRule="auto"/>
        <w:rPr>
          <w:rFonts w:ascii="Bookman Old Style" w:hAnsi="Bookman Old Style"/>
          <w:szCs w:val="24"/>
          <w:rPrChange w:id="8451" w:author="Ashley Frank" w:date="2024-12-20T21:43:00Z">
            <w:rPr>
              <w:rFonts w:ascii="Bookman Old Style" w:hAnsi="Bookman Old Style"/>
              <w:sz w:val="32"/>
              <w:szCs w:val="32"/>
            </w:rPr>
          </w:rPrChange>
        </w:rPr>
      </w:pPr>
    </w:p>
    <w:p w14:paraId="3C1929EE" w14:textId="77777777" w:rsidR="001464BB" w:rsidRPr="007C3EDB" w:rsidRDefault="001464BB" w:rsidP="00A05FB3">
      <w:pPr>
        <w:pStyle w:val="BodyText"/>
        <w:pBdr>
          <w:top w:val="single" w:sz="4" w:space="1" w:color="auto"/>
          <w:left w:val="single" w:sz="4" w:space="4" w:color="auto"/>
          <w:bottom w:val="single" w:sz="4" w:space="1" w:color="auto"/>
          <w:right w:val="single" w:sz="4" w:space="4" w:color="auto"/>
        </w:pBdr>
        <w:spacing w:line="360" w:lineRule="auto"/>
        <w:rPr>
          <w:rFonts w:ascii="Bookman Old Style" w:hAnsi="Bookman Old Style"/>
          <w:szCs w:val="24"/>
          <w:rPrChange w:id="8452" w:author="Ashley Frank" w:date="2024-12-20T21:43:00Z">
            <w:rPr>
              <w:rFonts w:ascii="Bookman Old Style" w:hAnsi="Bookman Old Style"/>
              <w:sz w:val="32"/>
              <w:szCs w:val="32"/>
            </w:rPr>
          </w:rPrChange>
        </w:rPr>
      </w:pPr>
    </w:p>
    <w:p w14:paraId="2C6A5BD0" w14:textId="77777777" w:rsidR="001464BB" w:rsidRPr="007C3EDB" w:rsidRDefault="001464BB" w:rsidP="00A05FB3">
      <w:pPr>
        <w:pStyle w:val="BodyText"/>
        <w:pBdr>
          <w:top w:val="single" w:sz="4" w:space="1" w:color="auto"/>
          <w:left w:val="single" w:sz="4" w:space="4" w:color="auto"/>
          <w:bottom w:val="single" w:sz="4" w:space="1" w:color="auto"/>
          <w:right w:val="single" w:sz="4" w:space="4" w:color="auto"/>
        </w:pBdr>
        <w:spacing w:line="360" w:lineRule="auto"/>
        <w:rPr>
          <w:rFonts w:ascii="Bookman Old Style" w:hAnsi="Bookman Old Style"/>
          <w:szCs w:val="24"/>
          <w:rPrChange w:id="8453" w:author="Ashley Frank" w:date="2024-12-20T21:43:00Z">
            <w:rPr>
              <w:rFonts w:ascii="Bookman Old Style" w:hAnsi="Bookman Old Style"/>
              <w:sz w:val="32"/>
              <w:szCs w:val="32"/>
            </w:rPr>
          </w:rPrChange>
        </w:rPr>
      </w:pPr>
    </w:p>
    <w:p w14:paraId="075117ED" w14:textId="77777777" w:rsidR="001464BB" w:rsidRPr="007C3EDB" w:rsidRDefault="00A05FB3" w:rsidP="00A05FB3">
      <w:pPr>
        <w:pStyle w:val="BodyText"/>
        <w:pBdr>
          <w:top w:val="single" w:sz="4" w:space="1" w:color="auto"/>
          <w:left w:val="single" w:sz="4" w:space="4" w:color="auto"/>
          <w:bottom w:val="single" w:sz="4" w:space="1" w:color="auto"/>
          <w:right w:val="single" w:sz="4" w:space="4" w:color="auto"/>
        </w:pBdr>
        <w:spacing w:line="360" w:lineRule="auto"/>
        <w:rPr>
          <w:rFonts w:ascii="Bookman Old Style" w:hAnsi="Bookman Old Style"/>
          <w:szCs w:val="24"/>
          <w:rPrChange w:id="8454" w:author="Ashley Frank" w:date="2024-12-20T21:43:00Z">
            <w:rPr>
              <w:rFonts w:ascii="Bookman Old Style" w:hAnsi="Bookman Old Style"/>
              <w:sz w:val="32"/>
              <w:szCs w:val="32"/>
            </w:rPr>
          </w:rPrChange>
        </w:rPr>
      </w:pPr>
      <w:r w:rsidRPr="007C3EDB">
        <w:rPr>
          <w:rFonts w:ascii="Bookman Old Style" w:hAnsi="Bookman Old Style"/>
          <w:szCs w:val="24"/>
          <w:rPrChange w:id="8455" w:author="Ashley Frank" w:date="2024-12-20T21:43:00Z">
            <w:rPr>
              <w:rFonts w:ascii="Bookman Old Style" w:hAnsi="Bookman Old Style"/>
              <w:sz w:val="32"/>
              <w:szCs w:val="32"/>
            </w:rPr>
          </w:rPrChange>
        </w:rPr>
        <w:tab/>
        <w:t>Anger</w:t>
      </w:r>
      <w:r w:rsidRPr="007C3EDB">
        <w:rPr>
          <w:rFonts w:ascii="Bookman Old Style" w:hAnsi="Bookman Old Style"/>
          <w:szCs w:val="24"/>
          <w:rPrChange w:id="8456" w:author="Ashley Frank" w:date="2024-12-20T21:43:00Z">
            <w:rPr>
              <w:rFonts w:ascii="Bookman Old Style" w:hAnsi="Bookman Old Style"/>
              <w:sz w:val="32"/>
              <w:szCs w:val="32"/>
            </w:rPr>
          </w:rPrChange>
        </w:rPr>
        <w:tab/>
        <w:t>Isolation</w:t>
      </w:r>
    </w:p>
    <w:p w14:paraId="4D0F9F03" w14:textId="77777777" w:rsidR="00A05FB3" w:rsidRPr="007C3EDB" w:rsidRDefault="00A05FB3" w:rsidP="00A05FB3">
      <w:pPr>
        <w:pStyle w:val="BodyText"/>
        <w:pBdr>
          <w:top w:val="single" w:sz="4" w:space="1" w:color="auto"/>
          <w:left w:val="single" w:sz="4" w:space="4" w:color="auto"/>
          <w:bottom w:val="single" w:sz="4" w:space="1" w:color="auto"/>
          <w:right w:val="single" w:sz="4" w:space="4" w:color="auto"/>
        </w:pBdr>
        <w:spacing w:line="360" w:lineRule="auto"/>
        <w:rPr>
          <w:rFonts w:ascii="Bookman Old Style" w:hAnsi="Bookman Old Style"/>
          <w:szCs w:val="24"/>
          <w:rPrChange w:id="8457" w:author="Ashley Frank" w:date="2024-12-20T21:43:00Z">
            <w:rPr>
              <w:rFonts w:ascii="Bookman Old Style" w:hAnsi="Bookman Old Style"/>
              <w:sz w:val="32"/>
              <w:szCs w:val="32"/>
            </w:rPr>
          </w:rPrChange>
        </w:rPr>
      </w:pPr>
      <w:r w:rsidRPr="007C3EDB">
        <w:rPr>
          <w:rFonts w:ascii="Bookman Old Style" w:hAnsi="Bookman Old Style"/>
          <w:szCs w:val="24"/>
          <w:rPrChange w:id="8458" w:author="Ashley Frank" w:date="2024-12-20T21:43:00Z">
            <w:rPr>
              <w:rFonts w:ascii="Bookman Old Style" w:hAnsi="Bookman Old Style"/>
              <w:sz w:val="32"/>
              <w:szCs w:val="32"/>
            </w:rPr>
          </w:rPrChange>
        </w:rPr>
        <w:tab/>
        <w:t>Anxiety</w:t>
      </w:r>
      <w:r w:rsidRPr="007C3EDB">
        <w:rPr>
          <w:rFonts w:ascii="Bookman Old Style" w:hAnsi="Bookman Old Style"/>
          <w:szCs w:val="24"/>
          <w:rPrChange w:id="8459" w:author="Ashley Frank" w:date="2024-12-20T21:43:00Z">
            <w:rPr>
              <w:rFonts w:ascii="Bookman Old Style" w:hAnsi="Bookman Old Style"/>
              <w:sz w:val="32"/>
              <w:szCs w:val="32"/>
            </w:rPr>
          </w:rPrChange>
        </w:rPr>
        <w:tab/>
        <w:t>Insecurity</w:t>
      </w:r>
    </w:p>
    <w:p w14:paraId="6B540D9B" w14:textId="77777777" w:rsidR="00A05FB3" w:rsidRPr="007C3EDB" w:rsidRDefault="00A05FB3" w:rsidP="00A05FB3">
      <w:pPr>
        <w:pStyle w:val="BodyText"/>
        <w:pBdr>
          <w:top w:val="single" w:sz="4" w:space="1" w:color="auto"/>
          <w:left w:val="single" w:sz="4" w:space="4" w:color="auto"/>
          <w:bottom w:val="single" w:sz="4" w:space="1" w:color="auto"/>
          <w:right w:val="single" w:sz="4" w:space="4" w:color="auto"/>
        </w:pBdr>
        <w:spacing w:line="360" w:lineRule="auto"/>
        <w:rPr>
          <w:rFonts w:ascii="Bookman Old Style" w:hAnsi="Bookman Old Style"/>
          <w:szCs w:val="24"/>
          <w:rPrChange w:id="8460" w:author="Ashley Frank" w:date="2024-12-20T21:43:00Z">
            <w:rPr>
              <w:rFonts w:ascii="Bookman Old Style" w:hAnsi="Bookman Old Style"/>
              <w:sz w:val="32"/>
              <w:szCs w:val="32"/>
            </w:rPr>
          </w:rPrChange>
        </w:rPr>
      </w:pPr>
      <w:r w:rsidRPr="007C3EDB">
        <w:rPr>
          <w:rFonts w:ascii="Bookman Old Style" w:hAnsi="Bookman Old Style"/>
          <w:szCs w:val="24"/>
          <w:rPrChange w:id="8461" w:author="Ashley Frank" w:date="2024-12-20T21:43:00Z">
            <w:rPr>
              <w:rFonts w:ascii="Bookman Old Style" w:hAnsi="Bookman Old Style"/>
              <w:sz w:val="32"/>
              <w:szCs w:val="32"/>
            </w:rPr>
          </w:rPrChange>
        </w:rPr>
        <w:tab/>
        <w:t>Yelling</w:t>
      </w:r>
      <w:r w:rsidRPr="007C3EDB">
        <w:rPr>
          <w:rFonts w:ascii="Bookman Old Style" w:hAnsi="Bookman Old Style"/>
          <w:szCs w:val="24"/>
          <w:rPrChange w:id="8462" w:author="Ashley Frank" w:date="2024-12-20T21:43:00Z">
            <w:rPr>
              <w:rFonts w:ascii="Bookman Old Style" w:hAnsi="Bookman Old Style"/>
              <w:sz w:val="32"/>
              <w:szCs w:val="32"/>
            </w:rPr>
          </w:rPrChange>
        </w:rPr>
        <w:tab/>
        <w:t>Depression</w:t>
      </w:r>
    </w:p>
    <w:p w14:paraId="129AD325" w14:textId="77777777" w:rsidR="00A05FB3" w:rsidRPr="007C3EDB" w:rsidRDefault="00A05FB3" w:rsidP="00A05FB3">
      <w:pPr>
        <w:pStyle w:val="BodyText"/>
        <w:pBdr>
          <w:top w:val="single" w:sz="4" w:space="1" w:color="auto"/>
          <w:left w:val="single" w:sz="4" w:space="4" w:color="auto"/>
          <w:bottom w:val="single" w:sz="4" w:space="1" w:color="auto"/>
          <w:right w:val="single" w:sz="4" w:space="4" w:color="auto"/>
        </w:pBdr>
        <w:spacing w:line="360" w:lineRule="auto"/>
        <w:rPr>
          <w:rFonts w:ascii="Bookman Old Style" w:hAnsi="Bookman Old Style"/>
          <w:szCs w:val="24"/>
          <w:rPrChange w:id="8463" w:author="Ashley Frank" w:date="2024-12-20T21:43:00Z">
            <w:rPr>
              <w:rFonts w:ascii="Bookman Old Style" w:hAnsi="Bookman Old Style"/>
              <w:sz w:val="32"/>
              <w:szCs w:val="32"/>
            </w:rPr>
          </w:rPrChange>
        </w:rPr>
      </w:pPr>
      <w:r w:rsidRPr="007C3EDB">
        <w:rPr>
          <w:rFonts w:ascii="Bookman Old Style" w:hAnsi="Bookman Old Style"/>
          <w:szCs w:val="24"/>
          <w:rPrChange w:id="8464" w:author="Ashley Frank" w:date="2024-12-20T21:43:00Z">
            <w:rPr>
              <w:rFonts w:ascii="Bookman Old Style" w:hAnsi="Bookman Old Style"/>
              <w:sz w:val="32"/>
              <w:szCs w:val="32"/>
            </w:rPr>
          </w:rPrChange>
        </w:rPr>
        <w:tab/>
        <w:t>Frustration</w:t>
      </w:r>
      <w:r w:rsidRPr="007C3EDB">
        <w:rPr>
          <w:rFonts w:ascii="Bookman Old Style" w:hAnsi="Bookman Old Style"/>
          <w:szCs w:val="24"/>
          <w:rPrChange w:id="8465" w:author="Ashley Frank" w:date="2024-12-20T21:43:00Z">
            <w:rPr>
              <w:rFonts w:ascii="Bookman Old Style" w:hAnsi="Bookman Old Style"/>
              <w:sz w:val="32"/>
              <w:szCs w:val="32"/>
            </w:rPr>
          </w:rPrChange>
        </w:rPr>
        <w:tab/>
        <w:t>Sadness</w:t>
      </w:r>
      <w:r w:rsidRPr="007C3EDB">
        <w:rPr>
          <w:rFonts w:ascii="Bookman Old Style" w:hAnsi="Bookman Old Style"/>
          <w:szCs w:val="24"/>
          <w:rPrChange w:id="8466" w:author="Ashley Frank" w:date="2024-12-20T21:43:00Z">
            <w:rPr>
              <w:rFonts w:ascii="Bookman Old Style" w:hAnsi="Bookman Old Style"/>
              <w:sz w:val="32"/>
              <w:szCs w:val="32"/>
            </w:rPr>
          </w:rPrChange>
        </w:rPr>
        <w:tab/>
        <w:t>Irritation</w:t>
      </w:r>
      <w:r w:rsidRPr="007C3EDB">
        <w:rPr>
          <w:rFonts w:ascii="Bookman Old Style" w:hAnsi="Bookman Old Style"/>
          <w:szCs w:val="24"/>
          <w:rPrChange w:id="8467" w:author="Ashley Frank" w:date="2024-12-20T21:43:00Z">
            <w:rPr>
              <w:rFonts w:ascii="Bookman Old Style" w:hAnsi="Bookman Old Style"/>
              <w:sz w:val="32"/>
              <w:szCs w:val="32"/>
            </w:rPr>
          </w:rPrChange>
        </w:rPr>
        <w:tab/>
      </w:r>
      <w:r w:rsidRPr="007C3EDB">
        <w:rPr>
          <w:rFonts w:ascii="Bookman Old Style" w:hAnsi="Bookman Old Style"/>
          <w:szCs w:val="24"/>
          <w:rPrChange w:id="8468" w:author="Ashley Frank" w:date="2024-12-20T21:43:00Z">
            <w:rPr>
              <w:rFonts w:ascii="Bookman Old Style" w:hAnsi="Bookman Old Style"/>
              <w:sz w:val="32"/>
              <w:szCs w:val="32"/>
            </w:rPr>
          </w:rPrChange>
        </w:rPr>
        <w:tab/>
      </w:r>
      <w:r w:rsidRPr="007C3EDB">
        <w:rPr>
          <w:rFonts w:ascii="Bookman Old Style" w:hAnsi="Bookman Old Style"/>
          <w:szCs w:val="24"/>
          <w:rPrChange w:id="8469" w:author="Ashley Frank" w:date="2024-12-20T21:43:00Z">
            <w:rPr>
              <w:rFonts w:ascii="Bookman Old Style" w:hAnsi="Bookman Old Style"/>
              <w:sz w:val="32"/>
              <w:szCs w:val="32"/>
            </w:rPr>
          </w:rPrChange>
        </w:rPr>
        <w:tab/>
      </w:r>
    </w:p>
    <w:p w14:paraId="58A2F234" w14:textId="77777777" w:rsidR="001464BB" w:rsidRPr="007C3EDB" w:rsidRDefault="001464BB" w:rsidP="00734DBC">
      <w:pPr>
        <w:pStyle w:val="BodyText"/>
        <w:spacing w:line="360" w:lineRule="auto"/>
        <w:rPr>
          <w:rFonts w:ascii="Bookman Old Style" w:hAnsi="Bookman Old Style"/>
          <w:szCs w:val="24"/>
          <w:rPrChange w:id="8470" w:author="Ashley Frank" w:date="2024-12-20T21:43:00Z">
            <w:rPr>
              <w:rFonts w:ascii="Bookman Old Style" w:hAnsi="Bookman Old Style"/>
              <w:sz w:val="32"/>
              <w:szCs w:val="32"/>
            </w:rPr>
          </w:rPrChange>
        </w:rPr>
      </w:pPr>
    </w:p>
    <w:p w14:paraId="7E32A4D4" w14:textId="41C0A4C8" w:rsidR="001464BB" w:rsidRPr="007C3EDB" w:rsidRDefault="00A05FB3" w:rsidP="00734DBC">
      <w:pPr>
        <w:pStyle w:val="BodyText"/>
        <w:spacing w:line="360" w:lineRule="auto"/>
        <w:rPr>
          <w:rFonts w:ascii="Bookman Old Style" w:hAnsi="Bookman Old Style"/>
          <w:szCs w:val="24"/>
          <w:rPrChange w:id="8471" w:author="Ashley Frank" w:date="2024-12-20T21:43:00Z">
            <w:rPr>
              <w:rFonts w:ascii="Bookman Old Style" w:hAnsi="Bookman Old Style"/>
              <w:sz w:val="32"/>
              <w:szCs w:val="32"/>
            </w:rPr>
          </w:rPrChange>
        </w:rPr>
      </w:pPr>
      <w:r w:rsidRPr="007C3EDB">
        <w:rPr>
          <w:rFonts w:ascii="Bookman Old Style" w:hAnsi="Bookman Old Style"/>
          <w:szCs w:val="24"/>
          <w:rPrChange w:id="8472" w:author="Ashley Frank" w:date="2024-12-20T21:43:00Z">
            <w:rPr>
              <w:rFonts w:ascii="Bookman Old Style" w:hAnsi="Bookman Old Style"/>
              <w:sz w:val="32"/>
              <w:szCs w:val="32"/>
            </w:rPr>
          </w:rPrChange>
        </w:rPr>
        <w:t>The anger, anxiety, yelling</w:t>
      </w:r>
      <w:r w:rsidR="00374B6C" w:rsidRPr="007C3EDB">
        <w:rPr>
          <w:rFonts w:ascii="Bookman Old Style" w:hAnsi="Bookman Old Style"/>
          <w:szCs w:val="24"/>
          <w:rPrChange w:id="8473" w:author="Ashley Frank" w:date="2024-12-20T21:43:00Z">
            <w:rPr>
              <w:rFonts w:ascii="Bookman Old Style" w:hAnsi="Bookman Old Style"/>
              <w:sz w:val="32"/>
              <w:szCs w:val="32"/>
            </w:rPr>
          </w:rPrChange>
        </w:rPr>
        <w:t>,</w:t>
      </w:r>
      <w:r w:rsidRPr="007C3EDB">
        <w:rPr>
          <w:rFonts w:ascii="Bookman Old Style" w:hAnsi="Bookman Old Style"/>
          <w:szCs w:val="24"/>
          <w:rPrChange w:id="8474" w:author="Ashley Frank" w:date="2024-12-20T21:43:00Z">
            <w:rPr>
              <w:rFonts w:ascii="Bookman Old Style" w:hAnsi="Bookman Old Style"/>
              <w:sz w:val="32"/>
              <w:szCs w:val="32"/>
            </w:rPr>
          </w:rPrChange>
        </w:rPr>
        <w:t xml:space="preserve"> frustration</w:t>
      </w:r>
      <w:r w:rsidR="00374B6C" w:rsidRPr="007C3EDB">
        <w:rPr>
          <w:rFonts w:ascii="Bookman Old Style" w:hAnsi="Bookman Old Style"/>
          <w:szCs w:val="24"/>
          <w:rPrChange w:id="8475" w:author="Ashley Frank" w:date="2024-12-20T21:43:00Z">
            <w:rPr>
              <w:rFonts w:ascii="Bookman Old Style" w:hAnsi="Bookman Old Style"/>
              <w:sz w:val="32"/>
              <w:szCs w:val="32"/>
            </w:rPr>
          </w:rPrChange>
        </w:rPr>
        <w:t>,</w:t>
      </w:r>
      <w:r w:rsidRPr="007C3EDB">
        <w:rPr>
          <w:rFonts w:ascii="Bookman Old Style" w:hAnsi="Bookman Old Style"/>
          <w:szCs w:val="24"/>
          <w:rPrChange w:id="8476" w:author="Ashley Frank" w:date="2024-12-20T21:43:00Z">
            <w:rPr>
              <w:rFonts w:ascii="Bookman Old Style" w:hAnsi="Bookman Old Style"/>
              <w:sz w:val="32"/>
              <w:szCs w:val="32"/>
            </w:rPr>
          </w:rPrChange>
        </w:rPr>
        <w:t xml:space="preserve"> and irritation side of the matrix is an attempt to eliminate the fear</w:t>
      </w:r>
      <w:r w:rsidR="00374B6C" w:rsidRPr="007C3EDB">
        <w:rPr>
          <w:rFonts w:ascii="Bookman Old Style" w:hAnsi="Bookman Old Style"/>
          <w:szCs w:val="24"/>
          <w:rPrChange w:id="8477" w:author="Ashley Frank" w:date="2024-12-20T21:43:00Z">
            <w:rPr>
              <w:rFonts w:ascii="Bookman Old Style" w:hAnsi="Bookman Old Style"/>
              <w:sz w:val="32"/>
              <w:szCs w:val="32"/>
            </w:rPr>
          </w:rPrChange>
        </w:rPr>
        <w:t>,</w:t>
      </w:r>
      <w:r w:rsidRPr="007C3EDB">
        <w:rPr>
          <w:rFonts w:ascii="Bookman Old Style" w:hAnsi="Bookman Old Style"/>
          <w:szCs w:val="24"/>
          <w:rPrChange w:id="8478" w:author="Ashley Frank" w:date="2024-12-20T21:43:00Z">
            <w:rPr>
              <w:rFonts w:ascii="Bookman Old Style" w:hAnsi="Bookman Old Style"/>
              <w:sz w:val="32"/>
              <w:szCs w:val="32"/>
            </w:rPr>
          </w:rPrChange>
        </w:rPr>
        <w:t xml:space="preserve"> hurt</w:t>
      </w:r>
      <w:r w:rsidR="00374B6C" w:rsidRPr="007C3EDB">
        <w:rPr>
          <w:rFonts w:ascii="Bookman Old Style" w:hAnsi="Bookman Old Style"/>
          <w:szCs w:val="24"/>
          <w:rPrChange w:id="8479" w:author="Ashley Frank" w:date="2024-12-20T21:43:00Z">
            <w:rPr>
              <w:rFonts w:ascii="Bookman Old Style" w:hAnsi="Bookman Old Style"/>
              <w:sz w:val="32"/>
              <w:szCs w:val="32"/>
            </w:rPr>
          </w:rPrChange>
        </w:rPr>
        <w:t>,</w:t>
      </w:r>
      <w:r w:rsidRPr="007C3EDB">
        <w:rPr>
          <w:rFonts w:ascii="Bookman Old Style" w:hAnsi="Bookman Old Style"/>
          <w:szCs w:val="24"/>
          <w:rPrChange w:id="8480" w:author="Ashley Frank" w:date="2024-12-20T21:43:00Z">
            <w:rPr>
              <w:rFonts w:ascii="Bookman Old Style" w:hAnsi="Bookman Old Style"/>
              <w:sz w:val="32"/>
              <w:szCs w:val="32"/>
            </w:rPr>
          </w:rPrChange>
        </w:rPr>
        <w:t xml:space="preserve"> and pain. When someone wrongs us, </w:t>
      </w:r>
      <w:r w:rsidR="00F823D5" w:rsidRPr="007C3EDB">
        <w:rPr>
          <w:rFonts w:ascii="Bookman Old Style" w:hAnsi="Bookman Old Style"/>
          <w:szCs w:val="24"/>
          <w:rPrChange w:id="8481"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8482" w:author="Ashley Frank" w:date="2024-12-20T21:43:00Z">
            <w:rPr>
              <w:rFonts w:ascii="Bookman Old Style" w:hAnsi="Bookman Old Style"/>
              <w:sz w:val="32"/>
              <w:szCs w:val="32"/>
            </w:rPr>
          </w:rPrChange>
        </w:rPr>
        <w:t>e</w:t>
      </w:r>
      <w:r w:rsidRPr="007C3EDB">
        <w:rPr>
          <w:rFonts w:ascii="Bookman Old Style" w:hAnsi="Bookman Old Style"/>
          <w:szCs w:val="24"/>
          <w:rPrChange w:id="8483" w:author="Ashley Frank" w:date="2024-12-20T21:43:00Z">
            <w:rPr>
              <w:rFonts w:ascii="Bookman Old Style" w:hAnsi="Bookman Old Style"/>
              <w:sz w:val="32"/>
              <w:szCs w:val="32"/>
            </w:rPr>
          </w:rPrChange>
        </w:rPr>
        <w:t xml:space="preserve"> tend to get angry. When </w:t>
      </w:r>
      <w:r w:rsidR="00F823D5" w:rsidRPr="007C3EDB">
        <w:rPr>
          <w:rFonts w:ascii="Bookman Old Style" w:hAnsi="Bookman Old Style"/>
          <w:szCs w:val="24"/>
          <w:rPrChange w:id="8484"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8485" w:author="Ashley Frank" w:date="2024-12-20T21:43:00Z">
            <w:rPr>
              <w:rFonts w:ascii="Bookman Old Style" w:hAnsi="Bookman Old Style"/>
              <w:sz w:val="32"/>
              <w:szCs w:val="32"/>
            </w:rPr>
          </w:rPrChange>
        </w:rPr>
        <w:t>e</w:t>
      </w:r>
      <w:r w:rsidRPr="007C3EDB">
        <w:rPr>
          <w:rFonts w:ascii="Bookman Old Style" w:hAnsi="Bookman Old Style"/>
          <w:szCs w:val="24"/>
          <w:rPrChange w:id="8486" w:author="Ashley Frank" w:date="2024-12-20T21:43:00Z">
            <w:rPr>
              <w:rFonts w:ascii="Bookman Old Style" w:hAnsi="Bookman Old Style"/>
              <w:sz w:val="32"/>
              <w:szCs w:val="32"/>
            </w:rPr>
          </w:rPrChange>
        </w:rPr>
        <w:t xml:space="preserve"> see a dog coming at us, </w:t>
      </w:r>
      <w:r w:rsidR="00F823D5" w:rsidRPr="007C3EDB">
        <w:rPr>
          <w:rFonts w:ascii="Bookman Old Style" w:hAnsi="Bookman Old Style"/>
          <w:szCs w:val="24"/>
          <w:rPrChange w:id="8487"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8488" w:author="Ashley Frank" w:date="2024-12-20T21:43:00Z">
            <w:rPr>
              <w:rFonts w:ascii="Bookman Old Style" w:hAnsi="Bookman Old Style"/>
              <w:sz w:val="32"/>
              <w:szCs w:val="32"/>
            </w:rPr>
          </w:rPrChange>
        </w:rPr>
        <w:t>e</w:t>
      </w:r>
      <w:r w:rsidRPr="007C3EDB">
        <w:rPr>
          <w:rFonts w:ascii="Bookman Old Style" w:hAnsi="Bookman Old Style"/>
          <w:szCs w:val="24"/>
          <w:rPrChange w:id="8489" w:author="Ashley Frank" w:date="2024-12-20T21:43:00Z">
            <w:rPr>
              <w:rFonts w:ascii="Bookman Old Style" w:hAnsi="Bookman Old Style"/>
              <w:sz w:val="32"/>
              <w:szCs w:val="32"/>
            </w:rPr>
          </w:rPrChange>
        </w:rPr>
        <w:t xml:space="preserve"> tend to yell. When someone becomes a threat in our life, </w:t>
      </w:r>
      <w:r w:rsidR="00F823D5" w:rsidRPr="007C3EDB">
        <w:rPr>
          <w:rFonts w:ascii="Bookman Old Style" w:hAnsi="Bookman Old Style"/>
          <w:szCs w:val="24"/>
          <w:rPrChange w:id="8490"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8491" w:author="Ashley Frank" w:date="2024-12-20T21:43:00Z">
            <w:rPr>
              <w:rFonts w:ascii="Bookman Old Style" w:hAnsi="Bookman Old Style"/>
              <w:sz w:val="32"/>
              <w:szCs w:val="32"/>
            </w:rPr>
          </w:rPrChange>
        </w:rPr>
        <w:t>e</w:t>
      </w:r>
      <w:r w:rsidRPr="007C3EDB">
        <w:rPr>
          <w:rFonts w:ascii="Bookman Old Style" w:hAnsi="Bookman Old Style"/>
          <w:szCs w:val="24"/>
          <w:rPrChange w:id="8492" w:author="Ashley Frank" w:date="2024-12-20T21:43:00Z">
            <w:rPr>
              <w:rFonts w:ascii="Bookman Old Style" w:hAnsi="Bookman Old Style"/>
              <w:sz w:val="32"/>
              <w:szCs w:val="32"/>
            </w:rPr>
          </w:rPrChange>
        </w:rPr>
        <w:t xml:space="preserve"> tend to be frustrated and maybe even anxious when they are in our presence. The yelling is an attempt to get the person who represents hurt and pain to back off. Typically</w:t>
      </w:r>
      <w:r w:rsidR="00374B6C" w:rsidRPr="007C3EDB">
        <w:rPr>
          <w:rFonts w:ascii="Bookman Old Style" w:hAnsi="Bookman Old Style"/>
          <w:szCs w:val="24"/>
          <w:rPrChange w:id="8493" w:author="Ashley Frank" w:date="2024-12-20T21:43:00Z">
            <w:rPr>
              <w:rFonts w:ascii="Bookman Old Style" w:hAnsi="Bookman Old Style"/>
              <w:sz w:val="32"/>
              <w:szCs w:val="32"/>
            </w:rPr>
          </w:rPrChange>
        </w:rPr>
        <w:t>,</w:t>
      </w:r>
      <w:r w:rsidRPr="007C3EDB">
        <w:rPr>
          <w:rFonts w:ascii="Bookman Old Style" w:hAnsi="Bookman Old Style"/>
          <w:szCs w:val="24"/>
          <w:rPrChange w:id="8494" w:author="Ashley Frank" w:date="2024-12-20T21:43:00Z">
            <w:rPr>
              <w:rFonts w:ascii="Bookman Old Style" w:hAnsi="Bookman Old Style"/>
              <w:sz w:val="32"/>
              <w:szCs w:val="32"/>
            </w:rPr>
          </w:rPrChange>
        </w:rPr>
        <w:t xml:space="preserve"> when a couple ‘look for a fight’</w:t>
      </w:r>
      <w:r w:rsidR="00374B6C" w:rsidRPr="007C3EDB">
        <w:rPr>
          <w:rFonts w:ascii="Bookman Old Style" w:hAnsi="Bookman Old Style"/>
          <w:szCs w:val="24"/>
          <w:rPrChange w:id="8495" w:author="Ashley Frank" w:date="2024-12-20T21:43:00Z">
            <w:rPr>
              <w:rFonts w:ascii="Bookman Old Style" w:hAnsi="Bookman Old Style"/>
              <w:sz w:val="32"/>
              <w:szCs w:val="32"/>
            </w:rPr>
          </w:rPrChange>
        </w:rPr>
        <w:t>,</w:t>
      </w:r>
      <w:r w:rsidRPr="007C3EDB">
        <w:rPr>
          <w:rFonts w:ascii="Bookman Old Style" w:hAnsi="Bookman Old Style"/>
          <w:szCs w:val="24"/>
          <w:rPrChange w:id="8496" w:author="Ashley Frank" w:date="2024-12-20T21:43:00Z">
            <w:rPr>
              <w:rFonts w:ascii="Bookman Old Style" w:hAnsi="Bookman Old Style"/>
              <w:sz w:val="32"/>
              <w:szCs w:val="32"/>
            </w:rPr>
          </w:rPrChange>
        </w:rPr>
        <w:t xml:space="preserve"> it is an attempt to control that person who represents fear in their lives. </w:t>
      </w:r>
      <w:r w:rsidR="0080456E" w:rsidRPr="007C3EDB">
        <w:rPr>
          <w:rFonts w:ascii="Bookman Old Style" w:hAnsi="Bookman Old Style"/>
          <w:szCs w:val="24"/>
          <w:rPrChange w:id="8497" w:author="Ashley Frank" w:date="2024-12-20T21:43:00Z">
            <w:rPr>
              <w:rFonts w:ascii="Bookman Old Style" w:hAnsi="Bookman Old Style"/>
              <w:sz w:val="32"/>
              <w:szCs w:val="32"/>
            </w:rPr>
          </w:rPrChange>
        </w:rPr>
        <w:t xml:space="preserve">The isolation and depression part of the matrix is an attempt to ‘hide’ from the hurt and pain. They will be quiet, avoid the person, work long hours, focus on the children and avoid contact. </w:t>
      </w:r>
    </w:p>
    <w:p w14:paraId="77EA6774" w14:textId="2106E8BE" w:rsidR="001464BB" w:rsidRPr="007C3EDB" w:rsidRDefault="0080456E" w:rsidP="00734DBC">
      <w:pPr>
        <w:pStyle w:val="BodyText"/>
        <w:spacing w:line="360" w:lineRule="auto"/>
        <w:rPr>
          <w:rFonts w:ascii="Bookman Old Style" w:hAnsi="Bookman Old Style"/>
          <w:szCs w:val="24"/>
          <w:u w:val="single"/>
          <w:rPrChange w:id="8498" w:author="Ashley Frank" w:date="2024-12-20T21:43:00Z">
            <w:rPr>
              <w:rFonts w:ascii="Bookman Old Style" w:hAnsi="Bookman Old Style"/>
              <w:sz w:val="32"/>
              <w:szCs w:val="32"/>
              <w:u w:val="single"/>
            </w:rPr>
          </w:rPrChange>
        </w:rPr>
      </w:pPr>
      <w:r w:rsidRPr="007C3EDB">
        <w:rPr>
          <w:rFonts w:ascii="Bookman Old Style" w:hAnsi="Bookman Old Style"/>
          <w:szCs w:val="24"/>
          <w:rPrChange w:id="8499" w:author="Ashley Frank" w:date="2024-12-20T21:43:00Z">
            <w:rPr>
              <w:rFonts w:ascii="Bookman Old Style" w:hAnsi="Bookman Old Style"/>
              <w:sz w:val="32"/>
              <w:szCs w:val="32"/>
            </w:rPr>
          </w:rPrChange>
        </w:rPr>
        <w:t>Remember that fear is a toxic word that degrades and destroys the two essential part</w:t>
      </w:r>
      <w:r w:rsidR="00374B6C" w:rsidRPr="007C3EDB">
        <w:rPr>
          <w:rFonts w:ascii="Bookman Old Style" w:hAnsi="Bookman Old Style"/>
          <w:szCs w:val="24"/>
          <w:rPrChange w:id="8500" w:author="Ashley Frank" w:date="2024-12-20T21:43:00Z">
            <w:rPr>
              <w:rFonts w:ascii="Bookman Old Style" w:hAnsi="Bookman Old Style"/>
              <w:sz w:val="32"/>
              <w:szCs w:val="32"/>
            </w:rPr>
          </w:rPrChange>
        </w:rPr>
        <w:t>s</w:t>
      </w:r>
      <w:r w:rsidRPr="007C3EDB">
        <w:rPr>
          <w:rFonts w:ascii="Bookman Old Style" w:hAnsi="Bookman Old Style"/>
          <w:szCs w:val="24"/>
          <w:rPrChange w:id="8501" w:author="Ashley Frank" w:date="2024-12-20T21:43:00Z">
            <w:rPr>
              <w:rFonts w:ascii="Bookman Old Style" w:hAnsi="Bookman Old Style"/>
              <w:sz w:val="32"/>
              <w:szCs w:val="32"/>
            </w:rPr>
          </w:rPrChange>
        </w:rPr>
        <w:t xml:space="preserve"> of the relation</w:t>
      </w:r>
      <w:r w:rsidR="00CD0D54" w:rsidRPr="007C3EDB">
        <w:rPr>
          <w:rFonts w:ascii="Bookman Old Style" w:hAnsi="Bookman Old Style"/>
          <w:szCs w:val="24"/>
          <w:rPrChange w:id="8502" w:author="Ashley Frank" w:date="2024-12-20T21:43:00Z">
            <w:rPr>
              <w:rFonts w:ascii="Bookman Old Style" w:hAnsi="Bookman Old Style"/>
              <w:sz w:val="32"/>
              <w:szCs w:val="32"/>
            </w:rPr>
          </w:rPrChange>
        </w:rPr>
        <w:t>sh</w:t>
      </w:r>
      <w:r w:rsidRPr="007C3EDB">
        <w:rPr>
          <w:rFonts w:ascii="Bookman Old Style" w:hAnsi="Bookman Old Style"/>
          <w:szCs w:val="24"/>
          <w:rPrChange w:id="8503" w:author="Ashley Frank" w:date="2024-12-20T21:43:00Z">
            <w:rPr>
              <w:rFonts w:ascii="Bookman Old Style" w:hAnsi="Bookman Old Style"/>
              <w:sz w:val="32"/>
              <w:szCs w:val="32"/>
            </w:rPr>
          </w:rPrChange>
        </w:rPr>
        <w:t xml:space="preserve">ip. The parts of the relationship that fear affects the most </w:t>
      </w:r>
      <w:r w:rsidR="00374B6C" w:rsidRPr="007C3EDB">
        <w:rPr>
          <w:rFonts w:ascii="Bookman Old Style" w:hAnsi="Bookman Old Style"/>
          <w:szCs w:val="24"/>
          <w:rPrChange w:id="8504" w:author="Ashley Frank" w:date="2024-12-20T21:43:00Z">
            <w:rPr>
              <w:rFonts w:ascii="Bookman Old Style" w:hAnsi="Bookman Old Style"/>
              <w:sz w:val="32"/>
              <w:szCs w:val="32"/>
            </w:rPr>
          </w:rPrChange>
        </w:rPr>
        <w:t>are</w:t>
      </w:r>
      <w:r w:rsidRPr="007C3EDB">
        <w:rPr>
          <w:rFonts w:ascii="Bookman Old Style" w:hAnsi="Bookman Old Style"/>
          <w:szCs w:val="24"/>
          <w:rPrChange w:id="8505" w:author="Ashley Frank" w:date="2024-12-20T21:43:00Z">
            <w:rPr>
              <w:rFonts w:ascii="Bookman Old Style" w:hAnsi="Bookman Old Style"/>
              <w:sz w:val="32"/>
              <w:szCs w:val="32"/>
            </w:rPr>
          </w:rPrChange>
        </w:rPr>
        <w:t xml:space="preserve"> </w:t>
      </w:r>
      <w:r w:rsidRPr="007C3EDB">
        <w:rPr>
          <w:rFonts w:ascii="Bookman Old Style" w:hAnsi="Bookman Old Style"/>
          <w:b/>
          <w:i/>
          <w:szCs w:val="24"/>
          <w:u w:val="single"/>
          <w:rPrChange w:id="8506" w:author="Ashley Frank" w:date="2024-12-20T21:43:00Z">
            <w:rPr>
              <w:rFonts w:ascii="Bookman Old Style" w:hAnsi="Bookman Old Style"/>
              <w:b/>
              <w:i/>
              <w:sz w:val="32"/>
              <w:szCs w:val="32"/>
              <w:u w:val="single"/>
            </w:rPr>
          </w:rPrChange>
        </w:rPr>
        <w:t>Love and Trust</w:t>
      </w:r>
      <w:r w:rsidRPr="007C3EDB">
        <w:rPr>
          <w:rFonts w:ascii="Bookman Old Style" w:hAnsi="Bookman Old Style"/>
          <w:szCs w:val="24"/>
          <w:rPrChange w:id="8507" w:author="Ashley Frank" w:date="2024-12-20T21:43:00Z">
            <w:rPr>
              <w:rFonts w:ascii="Bookman Old Style" w:hAnsi="Bookman Old Style"/>
              <w:sz w:val="32"/>
              <w:szCs w:val="32"/>
            </w:rPr>
          </w:rPrChange>
        </w:rPr>
        <w:t>. You don’t get to see a demonstration of Love</w:t>
      </w:r>
      <w:r w:rsidR="00374B6C" w:rsidRPr="007C3EDB">
        <w:rPr>
          <w:rFonts w:ascii="Bookman Old Style" w:hAnsi="Bookman Old Style"/>
          <w:szCs w:val="24"/>
          <w:rPrChange w:id="8508" w:author="Ashley Frank" w:date="2024-12-20T21:43:00Z">
            <w:rPr>
              <w:rFonts w:ascii="Bookman Old Style" w:hAnsi="Bookman Old Style"/>
              <w:sz w:val="32"/>
              <w:szCs w:val="32"/>
            </w:rPr>
          </w:rPrChange>
        </w:rPr>
        <w:t>,</w:t>
      </w:r>
      <w:r w:rsidRPr="007C3EDB">
        <w:rPr>
          <w:rFonts w:ascii="Bookman Old Style" w:hAnsi="Bookman Old Style"/>
          <w:szCs w:val="24"/>
          <w:rPrChange w:id="8509" w:author="Ashley Frank" w:date="2024-12-20T21:43:00Z">
            <w:rPr>
              <w:rFonts w:ascii="Bookman Old Style" w:hAnsi="Bookman Old Style"/>
              <w:sz w:val="32"/>
              <w:szCs w:val="32"/>
            </w:rPr>
          </w:rPrChange>
        </w:rPr>
        <w:t xml:space="preserve"> nor do you get to experience Trust. </w:t>
      </w:r>
      <w:r w:rsidRPr="007C3EDB">
        <w:rPr>
          <w:rFonts w:ascii="Bookman Old Style" w:hAnsi="Bookman Old Style"/>
          <w:szCs w:val="24"/>
          <w:u w:val="single"/>
          <w:rPrChange w:id="8510" w:author="Ashley Frank" w:date="2024-12-20T21:43:00Z">
            <w:rPr>
              <w:rFonts w:ascii="Bookman Old Style" w:hAnsi="Bookman Old Style"/>
              <w:sz w:val="32"/>
              <w:szCs w:val="32"/>
              <w:u w:val="single"/>
            </w:rPr>
          </w:rPrChange>
        </w:rPr>
        <w:t xml:space="preserve">Second Timothy 1:7 tells us: </w:t>
      </w:r>
      <w:r w:rsidRPr="007C3EDB">
        <w:rPr>
          <w:rFonts w:ascii="Bookman Old Style" w:hAnsi="Bookman Old Style" w:cs="Segoe UI"/>
          <w:color w:val="111111"/>
          <w:szCs w:val="24"/>
          <w:u w:val="single"/>
          <w:shd w:val="clear" w:color="auto" w:fill="FFFFFF"/>
          <w:rPrChange w:id="8511" w:author="Ashley Frank" w:date="2024-12-20T21:43:00Z">
            <w:rPr>
              <w:rFonts w:ascii="Bookman Old Style" w:hAnsi="Bookman Old Style" w:cs="Segoe UI"/>
              <w:color w:val="111111"/>
              <w:sz w:val="32"/>
              <w:szCs w:val="32"/>
              <w:u w:val="single"/>
              <w:shd w:val="clear" w:color="auto" w:fill="FFFFFF"/>
            </w:rPr>
          </w:rPrChange>
        </w:rPr>
        <w:t xml:space="preserve">For God has not given us a </w:t>
      </w:r>
      <w:r w:rsidRPr="007C3EDB">
        <w:rPr>
          <w:rStyle w:val="Strong"/>
          <w:rFonts w:ascii="Bookman Old Style" w:hAnsi="Bookman Old Style"/>
          <w:color w:val="111111"/>
          <w:szCs w:val="24"/>
          <w:u w:val="single"/>
          <w:rPrChange w:id="8512" w:author="Ashley Frank" w:date="2024-12-20T21:43:00Z">
            <w:rPr>
              <w:rStyle w:val="Strong"/>
              <w:rFonts w:ascii="Bookman Old Style" w:hAnsi="Bookman Old Style"/>
              <w:color w:val="111111"/>
              <w:sz w:val="32"/>
              <w:szCs w:val="32"/>
              <w:u w:val="single"/>
            </w:rPr>
          </w:rPrChange>
        </w:rPr>
        <w:t>spirit</w:t>
      </w:r>
      <w:r w:rsidRPr="007C3EDB">
        <w:rPr>
          <w:rFonts w:ascii="Bookman Old Style" w:hAnsi="Bookman Old Style" w:cs="Segoe UI"/>
          <w:color w:val="111111"/>
          <w:szCs w:val="24"/>
          <w:u w:val="single"/>
          <w:shd w:val="clear" w:color="auto" w:fill="FFFFFF"/>
          <w:rPrChange w:id="8513" w:author="Ashley Frank" w:date="2024-12-20T21:43:00Z">
            <w:rPr>
              <w:rFonts w:ascii="Bookman Old Style" w:hAnsi="Bookman Old Style" w:cs="Segoe UI"/>
              <w:color w:val="111111"/>
              <w:sz w:val="32"/>
              <w:szCs w:val="32"/>
              <w:u w:val="single"/>
              <w:shd w:val="clear" w:color="auto" w:fill="FFFFFF"/>
            </w:rPr>
          </w:rPrChange>
        </w:rPr>
        <w:t xml:space="preserve"> of </w:t>
      </w:r>
      <w:r w:rsidRPr="007C3EDB">
        <w:rPr>
          <w:rStyle w:val="Strong"/>
          <w:rFonts w:ascii="Bookman Old Style" w:hAnsi="Bookman Old Style"/>
          <w:color w:val="111111"/>
          <w:szCs w:val="24"/>
          <w:u w:val="single"/>
          <w:rPrChange w:id="8514" w:author="Ashley Frank" w:date="2024-12-20T21:43:00Z">
            <w:rPr>
              <w:rStyle w:val="Strong"/>
              <w:rFonts w:ascii="Bookman Old Style" w:hAnsi="Bookman Old Style"/>
              <w:color w:val="111111"/>
              <w:sz w:val="32"/>
              <w:szCs w:val="32"/>
              <w:u w:val="single"/>
            </w:rPr>
          </w:rPrChange>
        </w:rPr>
        <w:t>fear</w:t>
      </w:r>
      <w:r w:rsidRPr="007C3EDB">
        <w:rPr>
          <w:rFonts w:ascii="Bookman Old Style" w:hAnsi="Bookman Old Style" w:cs="Segoe UI"/>
          <w:color w:val="111111"/>
          <w:szCs w:val="24"/>
          <w:u w:val="single"/>
          <w:shd w:val="clear" w:color="auto" w:fill="FFFFFF"/>
          <w:rPrChange w:id="8515" w:author="Ashley Frank" w:date="2024-12-20T21:43:00Z">
            <w:rPr>
              <w:rFonts w:ascii="Bookman Old Style" w:hAnsi="Bookman Old Style" w:cs="Segoe UI"/>
              <w:color w:val="111111"/>
              <w:sz w:val="32"/>
              <w:szCs w:val="32"/>
              <w:u w:val="single"/>
              <w:shd w:val="clear" w:color="auto" w:fill="FFFFFF"/>
            </w:rPr>
          </w:rPrChange>
        </w:rPr>
        <w:t xml:space="preserve">, </w:t>
      </w:r>
      <w:r w:rsidRPr="007C3EDB">
        <w:rPr>
          <w:rStyle w:val="Strong"/>
          <w:rFonts w:ascii="Bookman Old Style" w:hAnsi="Bookman Old Style"/>
          <w:color w:val="111111"/>
          <w:szCs w:val="24"/>
          <w:u w:val="single"/>
          <w:rPrChange w:id="8516" w:author="Ashley Frank" w:date="2024-12-20T21:43:00Z">
            <w:rPr>
              <w:rStyle w:val="Strong"/>
              <w:rFonts w:ascii="Bookman Old Style" w:hAnsi="Bookman Old Style"/>
              <w:color w:val="111111"/>
              <w:sz w:val="32"/>
              <w:szCs w:val="32"/>
              <w:u w:val="single"/>
            </w:rPr>
          </w:rPrChange>
        </w:rPr>
        <w:t>but</w:t>
      </w:r>
      <w:r w:rsidRPr="007C3EDB">
        <w:rPr>
          <w:rFonts w:ascii="Bookman Old Style" w:hAnsi="Bookman Old Style" w:cs="Segoe UI"/>
          <w:color w:val="111111"/>
          <w:szCs w:val="24"/>
          <w:u w:val="single"/>
          <w:shd w:val="clear" w:color="auto" w:fill="FFFFFF"/>
          <w:rPrChange w:id="8517" w:author="Ashley Frank" w:date="2024-12-20T21:43:00Z">
            <w:rPr>
              <w:rFonts w:ascii="Bookman Old Style" w:hAnsi="Bookman Old Style" w:cs="Segoe UI"/>
              <w:color w:val="111111"/>
              <w:sz w:val="32"/>
              <w:szCs w:val="32"/>
              <w:u w:val="single"/>
              <w:shd w:val="clear" w:color="auto" w:fill="FFFFFF"/>
            </w:rPr>
          </w:rPrChange>
        </w:rPr>
        <w:t xml:space="preserve"> of po</w:t>
      </w:r>
      <w:r w:rsidR="00374B6C" w:rsidRPr="007C3EDB">
        <w:rPr>
          <w:rFonts w:ascii="Bookman Old Style" w:hAnsi="Bookman Old Style" w:cs="Segoe UI"/>
          <w:color w:val="111111"/>
          <w:szCs w:val="24"/>
          <w:u w:val="single"/>
          <w:shd w:val="clear" w:color="auto" w:fill="FFFFFF"/>
          <w:rPrChange w:id="8518" w:author="Ashley Frank" w:date="2024-12-20T21:43:00Z">
            <w:rPr>
              <w:rFonts w:ascii="Bookman Old Style" w:hAnsi="Bookman Old Style" w:cs="Segoe UI"/>
              <w:color w:val="111111"/>
              <w:sz w:val="32"/>
              <w:szCs w:val="32"/>
              <w:u w:val="single"/>
              <w:shd w:val="clear" w:color="auto" w:fill="FFFFFF"/>
            </w:rPr>
          </w:rPrChange>
        </w:rPr>
        <w:t>w</w:t>
      </w:r>
      <w:r w:rsidR="002C4A2E" w:rsidRPr="007C3EDB">
        <w:rPr>
          <w:rFonts w:ascii="Bookman Old Style" w:hAnsi="Bookman Old Style" w:cs="Segoe UI"/>
          <w:color w:val="111111"/>
          <w:szCs w:val="24"/>
          <w:u w:val="single"/>
          <w:shd w:val="clear" w:color="auto" w:fill="FFFFFF"/>
          <w:rPrChange w:id="8519" w:author="Ashley Frank" w:date="2024-12-20T21:43:00Z">
            <w:rPr>
              <w:rFonts w:ascii="Bookman Old Style" w:hAnsi="Bookman Old Style" w:cs="Segoe UI"/>
              <w:color w:val="111111"/>
              <w:sz w:val="32"/>
              <w:szCs w:val="32"/>
              <w:u w:val="single"/>
              <w:shd w:val="clear" w:color="auto" w:fill="FFFFFF"/>
            </w:rPr>
          </w:rPrChange>
        </w:rPr>
        <w:t>e</w:t>
      </w:r>
      <w:r w:rsidRPr="007C3EDB">
        <w:rPr>
          <w:rFonts w:ascii="Bookman Old Style" w:hAnsi="Bookman Old Style" w:cs="Segoe UI"/>
          <w:color w:val="111111"/>
          <w:szCs w:val="24"/>
          <w:u w:val="single"/>
          <w:shd w:val="clear" w:color="auto" w:fill="FFFFFF"/>
          <w:rPrChange w:id="8520" w:author="Ashley Frank" w:date="2024-12-20T21:43:00Z">
            <w:rPr>
              <w:rFonts w:ascii="Bookman Old Style" w:hAnsi="Bookman Old Style" w:cs="Segoe UI"/>
              <w:color w:val="111111"/>
              <w:sz w:val="32"/>
              <w:szCs w:val="32"/>
              <w:u w:val="single"/>
              <w:shd w:val="clear" w:color="auto" w:fill="FFFFFF"/>
            </w:rPr>
          </w:rPrChange>
        </w:rPr>
        <w:t xml:space="preserve">r and of love and of a </w:t>
      </w:r>
      <w:r w:rsidRPr="007C3EDB">
        <w:rPr>
          <w:rStyle w:val="Strong"/>
          <w:rFonts w:ascii="Bookman Old Style" w:hAnsi="Bookman Old Style"/>
          <w:color w:val="111111"/>
          <w:szCs w:val="24"/>
          <w:u w:val="single"/>
          <w:rPrChange w:id="8521" w:author="Ashley Frank" w:date="2024-12-20T21:43:00Z">
            <w:rPr>
              <w:rStyle w:val="Strong"/>
              <w:rFonts w:ascii="Bookman Old Style" w:hAnsi="Bookman Old Style"/>
              <w:color w:val="111111"/>
              <w:sz w:val="32"/>
              <w:szCs w:val="32"/>
              <w:u w:val="single"/>
            </w:rPr>
          </w:rPrChange>
        </w:rPr>
        <w:t>sound</w:t>
      </w:r>
      <w:r w:rsidRPr="007C3EDB">
        <w:rPr>
          <w:rFonts w:ascii="Bookman Old Style" w:hAnsi="Bookman Old Style" w:cs="Segoe UI"/>
          <w:color w:val="111111"/>
          <w:szCs w:val="24"/>
          <w:u w:val="single"/>
          <w:shd w:val="clear" w:color="auto" w:fill="FFFFFF"/>
          <w:rPrChange w:id="8522" w:author="Ashley Frank" w:date="2024-12-20T21:43:00Z">
            <w:rPr>
              <w:rFonts w:ascii="Bookman Old Style" w:hAnsi="Bookman Old Style" w:cs="Segoe UI"/>
              <w:color w:val="111111"/>
              <w:sz w:val="32"/>
              <w:szCs w:val="32"/>
              <w:u w:val="single"/>
              <w:shd w:val="clear" w:color="auto" w:fill="FFFFFF"/>
            </w:rPr>
          </w:rPrChange>
        </w:rPr>
        <w:t xml:space="preserve"> </w:t>
      </w:r>
      <w:r w:rsidRPr="007C3EDB">
        <w:rPr>
          <w:rStyle w:val="Strong"/>
          <w:rFonts w:ascii="Bookman Old Style" w:hAnsi="Bookman Old Style"/>
          <w:color w:val="111111"/>
          <w:szCs w:val="24"/>
          <w:u w:val="single"/>
          <w:rPrChange w:id="8523" w:author="Ashley Frank" w:date="2024-12-20T21:43:00Z">
            <w:rPr>
              <w:rStyle w:val="Strong"/>
              <w:rFonts w:ascii="Bookman Old Style" w:hAnsi="Bookman Old Style"/>
              <w:color w:val="111111"/>
              <w:sz w:val="32"/>
              <w:szCs w:val="32"/>
              <w:u w:val="single"/>
            </w:rPr>
          </w:rPrChange>
        </w:rPr>
        <w:t>mind</w:t>
      </w:r>
      <w:r w:rsidRPr="007C3EDB">
        <w:rPr>
          <w:rFonts w:ascii="Bookman Old Style" w:hAnsi="Bookman Old Style" w:cs="Segoe UI"/>
          <w:color w:val="111111"/>
          <w:szCs w:val="24"/>
          <w:u w:val="single"/>
          <w:shd w:val="clear" w:color="auto" w:fill="FFFFFF"/>
          <w:rPrChange w:id="8524" w:author="Ashley Frank" w:date="2024-12-20T21:43:00Z">
            <w:rPr>
              <w:rFonts w:ascii="Bookman Old Style" w:hAnsi="Bookman Old Style" w:cs="Segoe UI"/>
              <w:color w:val="111111"/>
              <w:sz w:val="32"/>
              <w:szCs w:val="32"/>
              <w:u w:val="single"/>
              <w:shd w:val="clear" w:color="auto" w:fill="FFFFFF"/>
            </w:rPr>
          </w:rPrChange>
        </w:rPr>
        <w:t>.</w:t>
      </w:r>
    </w:p>
    <w:p w14:paraId="7A5F4C54" w14:textId="77777777" w:rsidR="00374B6C" w:rsidRPr="007C3EDB" w:rsidRDefault="00246C2E" w:rsidP="00734DBC">
      <w:pPr>
        <w:pStyle w:val="BodyText"/>
        <w:spacing w:line="360" w:lineRule="auto"/>
        <w:rPr>
          <w:rFonts w:ascii="Bookman Old Style" w:hAnsi="Bookman Old Style"/>
          <w:szCs w:val="24"/>
          <w:rPrChange w:id="8525" w:author="Ashley Frank" w:date="2024-12-20T21:43:00Z">
            <w:rPr>
              <w:rFonts w:ascii="Bookman Old Style" w:hAnsi="Bookman Old Style"/>
              <w:sz w:val="32"/>
              <w:szCs w:val="32"/>
            </w:rPr>
          </w:rPrChange>
        </w:rPr>
      </w:pPr>
      <w:r w:rsidRPr="007C3EDB">
        <w:rPr>
          <w:rFonts w:ascii="Bookman Old Style" w:hAnsi="Bookman Old Style"/>
          <w:szCs w:val="24"/>
          <w:rPrChange w:id="8526" w:author="Ashley Frank" w:date="2024-12-20T21:43:00Z">
            <w:rPr>
              <w:rFonts w:ascii="Bookman Old Style" w:hAnsi="Bookman Old Style"/>
              <w:sz w:val="32"/>
              <w:szCs w:val="32"/>
            </w:rPr>
          </w:rPrChange>
        </w:rPr>
        <w:lastRenderedPageBreak/>
        <w:t>The antidote for the fear in the marriage is to create emotional safety in the relationship. Marriage is an emotional system. Much like the respir</w:t>
      </w:r>
      <w:r w:rsidR="00374B6C" w:rsidRPr="007C3EDB">
        <w:rPr>
          <w:rFonts w:ascii="Bookman Old Style" w:hAnsi="Bookman Old Style"/>
          <w:szCs w:val="24"/>
          <w:rPrChange w:id="8527" w:author="Ashley Frank" w:date="2024-12-20T21:43:00Z">
            <w:rPr>
              <w:rFonts w:ascii="Bookman Old Style" w:hAnsi="Bookman Old Style"/>
              <w:sz w:val="32"/>
              <w:szCs w:val="32"/>
            </w:rPr>
          </w:rPrChange>
        </w:rPr>
        <w:t>ator</w:t>
      </w:r>
      <w:r w:rsidRPr="007C3EDB">
        <w:rPr>
          <w:rFonts w:ascii="Bookman Old Style" w:hAnsi="Bookman Old Style"/>
          <w:szCs w:val="24"/>
          <w:rPrChange w:id="8528" w:author="Ashley Frank" w:date="2024-12-20T21:43:00Z">
            <w:rPr>
              <w:rFonts w:ascii="Bookman Old Style" w:hAnsi="Bookman Old Style"/>
              <w:sz w:val="32"/>
              <w:szCs w:val="32"/>
            </w:rPr>
          </w:rPrChange>
        </w:rPr>
        <w:t xml:space="preserve">y </w:t>
      </w:r>
      <w:r w:rsidR="00374B6C" w:rsidRPr="007C3EDB">
        <w:rPr>
          <w:rFonts w:ascii="Bookman Old Style" w:hAnsi="Bookman Old Style"/>
          <w:szCs w:val="24"/>
          <w:rPrChange w:id="8529" w:author="Ashley Frank" w:date="2024-12-20T21:43:00Z">
            <w:rPr>
              <w:rFonts w:ascii="Bookman Old Style" w:hAnsi="Bookman Old Style"/>
              <w:sz w:val="32"/>
              <w:szCs w:val="32"/>
            </w:rPr>
          </w:rPrChange>
        </w:rPr>
        <w:t xml:space="preserve">and </w:t>
      </w:r>
      <w:r w:rsidRPr="007C3EDB">
        <w:rPr>
          <w:rFonts w:ascii="Bookman Old Style" w:hAnsi="Bookman Old Style"/>
          <w:szCs w:val="24"/>
          <w:rPrChange w:id="8530" w:author="Ashley Frank" w:date="2024-12-20T21:43:00Z">
            <w:rPr>
              <w:rFonts w:ascii="Bookman Old Style" w:hAnsi="Bookman Old Style"/>
              <w:sz w:val="32"/>
              <w:szCs w:val="32"/>
            </w:rPr>
          </w:rPrChange>
        </w:rPr>
        <w:t>cir</w:t>
      </w:r>
      <w:r w:rsidR="00374B6C" w:rsidRPr="007C3EDB">
        <w:rPr>
          <w:rFonts w:ascii="Bookman Old Style" w:hAnsi="Bookman Old Style"/>
          <w:szCs w:val="24"/>
          <w:rPrChange w:id="8531" w:author="Ashley Frank" w:date="2024-12-20T21:43:00Z">
            <w:rPr>
              <w:rFonts w:ascii="Bookman Old Style" w:hAnsi="Bookman Old Style"/>
              <w:sz w:val="32"/>
              <w:szCs w:val="32"/>
            </w:rPr>
          </w:rPrChange>
        </w:rPr>
        <w:t>cula</w:t>
      </w:r>
      <w:r w:rsidRPr="007C3EDB">
        <w:rPr>
          <w:rFonts w:ascii="Bookman Old Style" w:hAnsi="Bookman Old Style"/>
          <w:szCs w:val="24"/>
          <w:rPrChange w:id="8532" w:author="Ashley Frank" w:date="2024-12-20T21:43:00Z">
            <w:rPr>
              <w:rFonts w:ascii="Bookman Old Style" w:hAnsi="Bookman Old Style"/>
              <w:sz w:val="32"/>
              <w:szCs w:val="32"/>
            </w:rPr>
          </w:rPrChange>
        </w:rPr>
        <w:t>tory systems in our body, marriage is an emotional system. Even though love is not a feeling, feelings occur because of the decision to love someone.</w:t>
      </w:r>
      <w:r w:rsidR="006C432B" w:rsidRPr="007C3EDB">
        <w:rPr>
          <w:rFonts w:ascii="Bookman Old Style" w:hAnsi="Bookman Old Style"/>
          <w:szCs w:val="24"/>
          <w:rPrChange w:id="8533" w:author="Ashley Frank" w:date="2024-12-20T21:43:00Z">
            <w:rPr>
              <w:rFonts w:ascii="Bookman Old Style" w:hAnsi="Bookman Old Style"/>
              <w:sz w:val="32"/>
              <w:szCs w:val="32"/>
            </w:rPr>
          </w:rPrChange>
        </w:rPr>
        <w:t xml:space="preserve"> There is a bible verse in Matthew that Jesus tells us that man cannot live by bread alone but by every word that proceeds out of the mouth of God.</w:t>
      </w:r>
    </w:p>
    <w:p w14:paraId="768FB284" w14:textId="3F13D5BC" w:rsidR="00DA4182" w:rsidRDefault="006C432B" w:rsidP="00734DBC">
      <w:pPr>
        <w:pStyle w:val="BodyText"/>
        <w:spacing w:line="360" w:lineRule="auto"/>
        <w:rPr>
          <w:ins w:id="8534" w:author="Ashley Frank" w:date="2024-12-31T04:59:00Z"/>
          <w:rFonts w:ascii="Bookman Old Style" w:hAnsi="Bookman Old Style"/>
          <w:szCs w:val="24"/>
        </w:rPr>
      </w:pPr>
      <w:r w:rsidRPr="007C3EDB">
        <w:rPr>
          <w:rFonts w:ascii="Bookman Old Style" w:hAnsi="Bookman Old Style"/>
          <w:szCs w:val="24"/>
          <w:rPrChange w:id="8535" w:author="Ashley Frank" w:date="2024-12-20T21:43:00Z">
            <w:rPr>
              <w:rFonts w:ascii="Bookman Old Style" w:hAnsi="Bookman Old Style"/>
              <w:sz w:val="32"/>
              <w:szCs w:val="32"/>
            </w:rPr>
          </w:rPrChange>
        </w:rPr>
        <w:t>Similar</w:t>
      </w:r>
      <w:r w:rsidR="00374B6C" w:rsidRPr="007C3EDB">
        <w:rPr>
          <w:rFonts w:ascii="Bookman Old Style" w:hAnsi="Bookman Old Style"/>
          <w:szCs w:val="24"/>
          <w:rPrChange w:id="8536" w:author="Ashley Frank" w:date="2024-12-20T21:43:00Z">
            <w:rPr>
              <w:rFonts w:ascii="Bookman Old Style" w:hAnsi="Bookman Old Style"/>
              <w:sz w:val="32"/>
              <w:szCs w:val="32"/>
            </w:rPr>
          </w:rPrChange>
        </w:rPr>
        <w:t>l</w:t>
      </w:r>
      <w:r w:rsidRPr="007C3EDB">
        <w:rPr>
          <w:rFonts w:ascii="Bookman Old Style" w:hAnsi="Bookman Old Style"/>
          <w:szCs w:val="24"/>
          <w:rPrChange w:id="8537" w:author="Ashley Frank" w:date="2024-12-20T21:43:00Z">
            <w:rPr>
              <w:rFonts w:ascii="Bookman Old Style" w:hAnsi="Bookman Old Style"/>
              <w:sz w:val="32"/>
              <w:szCs w:val="32"/>
            </w:rPr>
          </w:rPrChange>
        </w:rPr>
        <w:t xml:space="preserve">y, I don’t believe that </w:t>
      </w:r>
      <w:r w:rsidR="00374B6C" w:rsidRPr="007C3EDB">
        <w:rPr>
          <w:rFonts w:ascii="Bookman Old Style" w:hAnsi="Bookman Old Style"/>
          <w:szCs w:val="24"/>
          <w:rPrChange w:id="8538"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8539" w:author="Ashley Frank" w:date="2024-12-20T21:43:00Z">
            <w:rPr>
              <w:rFonts w:ascii="Bookman Old Style" w:hAnsi="Bookman Old Style"/>
              <w:sz w:val="32"/>
              <w:szCs w:val="32"/>
            </w:rPr>
          </w:rPrChange>
        </w:rPr>
        <w:t>e</w:t>
      </w:r>
      <w:r w:rsidRPr="007C3EDB">
        <w:rPr>
          <w:rFonts w:ascii="Bookman Old Style" w:hAnsi="Bookman Old Style"/>
          <w:szCs w:val="24"/>
          <w:rPrChange w:id="8540" w:author="Ashley Frank" w:date="2024-12-20T21:43:00Z">
            <w:rPr>
              <w:rFonts w:ascii="Bookman Old Style" w:hAnsi="Bookman Old Style"/>
              <w:sz w:val="32"/>
              <w:szCs w:val="32"/>
            </w:rPr>
          </w:rPrChange>
        </w:rPr>
        <w:t xml:space="preserve"> can live by emotions alone</w:t>
      </w:r>
      <w:r w:rsidR="00374B6C" w:rsidRPr="007C3EDB">
        <w:rPr>
          <w:rFonts w:ascii="Bookman Old Style" w:hAnsi="Bookman Old Style"/>
          <w:szCs w:val="24"/>
          <w:rPrChange w:id="8541" w:author="Ashley Frank" w:date="2024-12-20T21:43:00Z">
            <w:rPr>
              <w:rFonts w:ascii="Bookman Old Style" w:hAnsi="Bookman Old Style"/>
              <w:sz w:val="32"/>
              <w:szCs w:val="32"/>
            </w:rPr>
          </w:rPrChange>
        </w:rPr>
        <w:t>,</w:t>
      </w:r>
      <w:r w:rsidRPr="007C3EDB">
        <w:rPr>
          <w:rFonts w:ascii="Bookman Old Style" w:hAnsi="Bookman Old Style"/>
          <w:szCs w:val="24"/>
          <w:rPrChange w:id="8542" w:author="Ashley Frank" w:date="2024-12-20T21:43:00Z">
            <w:rPr>
              <w:rFonts w:ascii="Bookman Old Style" w:hAnsi="Bookman Old Style"/>
              <w:sz w:val="32"/>
              <w:szCs w:val="32"/>
            </w:rPr>
          </w:rPrChange>
        </w:rPr>
        <w:t xml:space="preserve"> either. When </w:t>
      </w:r>
      <w:r w:rsidR="002C4A2E" w:rsidRPr="007C3EDB">
        <w:rPr>
          <w:rFonts w:ascii="Bookman Old Style" w:hAnsi="Bookman Old Style"/>
          <w:szCs w:val="24"/>
          <w:rPrChange w:id="8543" w:author="Ashley Frank" w:date="2024-12-20T21:43:00Z">
            <w:rPr>
              <w:rFonts w:ascii="Bookman Old Style" w:hAnsi="Bookman Old Style"/>
              <w:sz w:val="32"/>
              <w:szCs w:val="32"/>
            </w:rPr>
          </w:rPrChange>
        </w:rPr>
        <w:t>we</w:t>
      </w:r>
      <w:r w:rsidRPr="007C3EDB">
        <w:rPr>
          <w:rFonts w:ascii="Bookman Old Style" w:hAnsi="Bookman Old Style"/>
          <w:szCs w:val="24"/>
          <w:rPrChange w:id="8544" w:author="Ashley Frank" w:date="2024-12-20T21:43:00Z">
            <w:rPr>
              <w:rFonts w:ascii="Bookman Old Style" w:hAnsi="Bookman Old Style"/>
              <w:sz w:val="32"/>
              <w:szCs w:val="32"/>
            </w:rPr>
          </w:rPrChange>
        </w:rPr>
        <w:t xml:space="preserve"> </w:t>
      </w:r>
      <w:r w:rsidR="00374B6C" w:rsidRPr="007C3EDB">
        <w:rPr>
          <w:rFonts w:ascii="Bookman Old Style" w:hAnsi="Bookman Old Style"/>
          <w:szCs w:val="24"/>
          <w:rPrChange w:id="8545" w:author="Ashley Frank" w:date="2024-12-20T21:43:00Z">
            <w:rPr>
              <w:rFonts w:ascii="Bookman Old Style" w:hAnsi="Bookman Old Style"/>
              <w:sz w:val="32"/>
              <w:szCs w:val="32"/>
            </w:rPr>
          </w:rPrChange>
        </w:rPr>
        <w:t>are</w:t>
      </w:r>
      <w:r w:rsidRPr="007C3EDB">
        <w:rPr>
          <w:rFonts w:ascii="Bookman Old Style" w:hAnsi="Bookman Old Style"/>
          <w:szCs w:val="24"/>
          <w:rPrChange w:id="8546" w:author="Ashley Frank" w:date="2024-12-20T21:43:00Z">
            <w:rPr>
              <w:rFonts w:ascii="Bookman Old Style" w:hAnsi="Bookman Old Style"/>
              <w:sz w:val="32"/>
              <w:szCs w:val="32"/>
            </w:rPr>
          </w:rPrChange>
        </w:rPr>
        <w:t xml:space="preserve"> influenced too much by </w:t>
      </w:r>
      <w:r w:rsidR="00374B6C" w:rsidRPr="007C3EDB">
        <w:rPr>
          <w:rFonts w:ascii="Bookman Old Style" w:hAnsi="Bookman Old Style"/>
          <w:szCs w:val="24"/>
          <w:rPrChange w:id="8547" w:author="Ashley Frank" w:date="2024-12-20T21:43:00Z">
            <w:rPr>
              <w:rFonts w:ascii="Bookman Old Style" w:hAnsi="Bookman Old Style"/>
              <w:sz w:val="32"/>
              <w:szCs w:val="32"/>
            </w:rPr>
          </w:rPrChange>
        </w:rPr>
        <w:t xml:space="preserve">our </w:t>
      </w:r>
      <w:r w:rsidRPr="007C3EDB">
        <w:rPr>
          <w:rFonts w:ascii="Bookman Old Style" w:hAnsi="Bookman Old Style"/>
          <w:szCs w:val="24"/>
          <w:rPrChange w:id="8548" w:author="Ashley Frank" w:date="2024-12-20T21:43:00Z">
            <w:rPr>
              <w:rFonts w:ascii="Bookman Old Style" w:hAnsi="Bookman Old Style"/>
              <w:sz w:val="32"/>
              <w:szCs w:val="32"/>
            </w:rPr>
          </w:rPrChange>
        </w:rPr>
        <w:t xml:space="preserve">emotions, it leads to chaos in </w:t>
      </w:r>
      <w:r w:rsidR="00374B6C" w:rsidRPr="007C3EDB">
        <w:rPr>
          <w:rFonts w:ascii="Bookman Old Style" w:hAnsi="Bookman Old Style"/>
          <w:szCs w:val="24"/>
          <w:rPrChange w:id="8549" w:author="Ashley Frank" w:date="2024-12-20T21:43:00Z">
            <w:rPr>
              <w:rFonts w:ascii="Bookman Old Style" w:hAnsi="Bookman Old Style"/>
              <w:sz w:val="32"/>
              <w:szCs w:val="32"/>
            </w:rPr>
          </w:rPrChange>
        </w:rPr>
        <w:t xml:space="preserve">our </w:t>
      </w:r>
      <w:r w:rsidRPr="007C3EDB">
        <w:rPr>
          <w:rFonts w:ascii="Bookman Old Style" w:hAnsi="Bookman Old Style"/>
          <w:szCs w:val="24"/>
          <w:rPrChange w:id="8550" w:author="Ashley Frank" w:date="2024-12-20T21:43:00Z">
            <w:rPr>
              <w:rFonts w:ascii="Bookman Old Style" w:hAnsi="Bookman Old Style"/>
              <w:sz w:val="32"/>
              <w:szCs w:val="32"/>
            </w:rPr>
          </w:rPrChange>
        </w:rPr>
        <w:t>lives. Depending on your emotions will not stabilize you. You will become unstable, like a Dixie cup in the wind!</w:t>
      </w:r>
    </w:p>
    <w:p w14:paraId="76FB657C" w14:textId="77777777" w:rsidR="002418A9" w:rsidRPr="007C3EDB" w:rsidRDefault="002418A9" w:rsidP="00734DBC">
      <w:pPr>
        <w:pStyle w:val="BodyText"/>
        <w:spacing w:line="360" w:lineRule="auto"/>
        <w:rPr>
          <w:rFonts w:ascii="Bookman Old Style" w:hAnsi="Bookman Old Style"/>
          <w:szCs w:val="24"/>
          <w:rPrChange w:id="8551" w:author="Ashley Frank" w:date="2024-12-20T21:43:00Z">
            <w:rPr>
              <w:rFonts w:ascii="Bookman Old Style" w:hAnsi="Bookman Old Style"/>
              <w:sz w:val="32"/>
              <w:szCs w:val="32"/>
            </w:rPr>
          </w:rPrChange>
        </w:rPr>
      </w:pPr>
    </w:p>
    <w:p w14:paraId="5876CAD1" w14:textId="4CB61371" w:rsidR="006C432B" w:rsidRPr="007C3EDB" w:rsidRDefault="006C432B" w:rsidP="00734DBC">
      <w:pPr>
        <w:pStyle w:val="BodyText"/>
        <w:spacing w:line="360" w:lineRule="auto"/>
        <w:rPr>
          <w:rFonts w:ascii="Bookman Old Style" w:hAnsi="Bookman Old Style"/>
          <w:szCs w:val="24"/>
          <w:rPrChange w:id="8552" w:author="Ashley Frank" w:date="2024-12-20T21:43:00Z">
            <w:rPr>
              <w:rFonts w:ascii="Bookman Old Style" w:hAnsi="Bookman Old Style"/>
              <w:sz w:val="32"/>
              <w:szCs w:val="32"/>
            </w:rPr>
          </w:rPrChange>
        </w:rPr>
      </w:pPr>
      <w:r w:rsidRPr="007C3EDB">
        <w:rPr>
          <w:rFonts w:ascii="Bookman Old Style" w:hAnsi="Bookman Old Style"/>
          <w:szCs w:val="24"/>
          <w:rPrChange w:id="8553" w:author="Ashley Frank" w:date="2024-12-20T21:43:00Z">
            <w:rPr>
              <w:rFonts w:ascii="Bookman Old Style" w:hAnsi="Bookman Old Style"/>
              <w:sz w:val="32"/>
              <w:szCs w:val="32"/>
            </w:rPr>
          </w:rPrChange>
        </w:rPr>
        <w:t>Even so, emotions are a part of life</w:t>
      </w:r>
      <w:r w:rsidR="00374B6C" w:rsidRPr="007C3EDB">
        <w:rPr>
          <w:rFonts w:ascii="Bookman Old Style" w:hAnsi="Bookman Old Style"/>
          <w:szCs w:val="24"/>
          <w:rPrChange w:id="8554" w:author="Ashley Frank" w:date="2024-12-20T21:43:00Z">
            <w:rPr>
              <w:rFonts w:ascii="Bookman Old Style" w:hAnsi="Bookman Old Style"/>
              <w:sz w:val="32"/>
              <w:szCs w:val="32"/>
            </w:rPr>
          </w:rPrChange>
        </w:rPr>
        <w:t>,</w:t>
      </w:r>
      <w:r w:rsidRPr="007C3EDB">
        <w:rPr>
          <w:rFonts w:ascii="Bookman Old Style" w:hAnsi="Bookman Old Style"/>
          <w:szCs w:val="24"/>
          <w:rPrChange w:id="8555" w:author="Ashley Frank" w:date="2024-12-20T21:43:00Z">
            <w:rPr>
              <w:rFonts w:ascii="Bookman Old Style" w:hAnsi="Bookman Old Style"/>
              <w:sz w:val="32"/>
              <w:szCs w:val="32"/>
            </w:rPr>
          </w:rPrChange>
        </w:rPr>
        <w:t xml:space="preserve"> and they are great to experience. </w:t>
      </w:r>
      <w:r w:rsidR="002C4A2E" w:rsidRPr="007C3EDB">
        <w:rPr>
          <w:rFonts w:ascii="Bookman Old Style" w:hAnsi="Bookman Old Style"/>
          <w:szCs w:val="24"/>
          <w:rPrChange w:id="8556" w:author="Ashley Frank" w:date="2024-12-20T21:43:00Z">
            <w:rPr>
              <w:rFonts w:ascii="Bookman Old Style" w:hAnsi="Bookman Old Style"/>
              <w:sz w:val="32"/>
              <w:szCs w:val="32"/>
            </w:rPr>
          </w:rPrChange>
        </w:rPr>
        <w:t>We</w:t>
      </w:r>
      <w:r w:rsidRPr="007C3EDB">
        <w:rPr>
          <w:rFonts w:ascii="Bookman Old Style" w:hAnsi="Bookman Old Style"/>
          <w:szCs w:val="24"/>
          <w:rPrChange w:id="8557" w:author="Ashley Frank" w:date="2024-12-20T21:43:00Z">
            <w:rPr>
              <w:rFonts w:ascii="Bookman Old Style" w:hAnsi="Bookman Old Style"/>
              <w:sz w:val="32"/>
              <w:szCs w:val="32"/>
            </w:rPr>
          </w:rPrChange>
        </w:rPr>
        <w:t xml:space="preserve"> often experience these emotions more so with our close family, friends, and marital partner</w:t>
      </w:r>
      <w:r w:rsidR="00374B6C" w:rsidRPr="007C3EDB">
        <w:rPr>
          <w:rFonts w:ascii="Bookman Old Style" w:hAnsi="Bookman Old Style"/>
          <w:szCs w:val="24"/>
          <w:rPrChange w:id="8558" w:author="Ashley Frank" w:date="2024-12-20T21:43:00Z">
            <w:rPr>
              <w:rFonts w:ascii="Bookman Old Style" w:hAnsi="Bookman Old Style"/>
              <w:sz w:val="32"/>
              <w:szCs w:val="32"/>
            </w:rPr>
          </w:rPrChange>
        </w:rPr>
        <w:t>s</w:t>
      </w:r>
      <w:r w:rsidRPr="007C3EDB">
        <w:rPr>
          <w:rFonts w:ascii="Bookman Old Style" w:hAnsi="Bookman Old Style"/>
          <w:szCs w:val="24"/>
          <w:rPrChange w:id="8559" w:author="Ashley Frank" w:date="2024-12-20T21:43:00Z">
            <w:rPr>
              <w:rFonts w:ascii="Bookman Old Style" w:hAnsi="Bookman Old Style"/>
              <w:sz w:val="32"/>
              <w:szCs w:val="32"/>
            </w:rPr>
          </w:rPrChange>
        </w:rPr>
        <w:t xml:space="preserve">. Many people have had negative experiences in their lives. These negative experiences could be betrayal, divorce, trauma, abuse, losses, and abandonment, to name a few. Along with these experiences comes an associated emotion. </w:t>
      </w:r>
      <w:r w:rsidR="002C4A2E" w:rsidRPr="007C3EDB">
        <w:rPr>
          <w:rFonts w:ascii="Bookman Old Style" w:hAnsi="Bookman Old Style"/>
          <w:szCs w:val="24"/>
          <w:rPrChange w:id="8560" w:author="Ashley Frank" w:date="2024-12-20T21:43:00Z">
            <w:rPr>
              <w:rFonts w:ascii="Bookman Old Style" w:hAnsi="Bookman Old Style"/>
              <w:sz w:val="32"/>
              <w:szCs w:val="32"/>
            </w:rPr>
          </w:rPrChange>
        </w:rPr>
        <w:t>We</w:t>
      </w:r>
      <w:r w:rsidRPr="007C3EDB">
        <w:rPr>
          <w:rFonts w:ascii="Bookman Old Style" w:hAnsi="Bookman Old Style"/>
          <w:szCs w:val="24"/>
          <w:rPrChange w:id="8561" w:author="Ashley Frank" w:date="2024-12-20T21:43:00Z">
            <w:rPr>
              <w:rFonts w:ascii="Bookman Old Style" w:hAnsi="Bookman Old Style"/>
              <w:sz w:val="32"/>
              <w:szCs w:val="32"/>
            </w:rPr>
          </w:rPrChange>
        </w:rPr>
        <w:t xml:space="preserve"> often don’t notice the emotions, but our body and mind does. </w:t>
      </w:r>
      <w:r w:rsidR="002C4A2E" w:rsidRPr="007C3EDB">
        <w:rPr>
          <w:rFonts w:ascii="Bookman Old Style" w:hAnsi="Bookman Old Style"/>
          <w:szCs w:val="24"/>
          <w:rPrChange w:id="8562" w:author="Ashley Frank" w:date="2024-12-20T21:43:00Z">
            <w:rPr>
              <w:rFonts w:ascii="Bookman Old Style" w:hAnsi="Bookman Old Style"/>
              <w:sz w:val="32"/>
              <w:szCs w:val="32"/>
            </w:rPr>
          </w:rPrChange>
        </w:rPr>
        <w:t>We</w:t>
      </w:r>
      <w:r w:rsidRPr="007C3EDB">
        <w:rPr>
          <w:rFonts w:ascii="Bookman Old Style" w:hAnsi="Bookman Old Style"/>
          <w:szCs w:val="24"/>
          <w:rPrChange w:id="8563" w:author="Ashley Frank" w:date="2024-12-20T21:43:00Z">
            <w:rPr>
              <w:rFonts w:ascii="Bookman Old Style" w:hAnsi="Bookman Old Style"/>
              <w:sz w:val="32"/>
              <w:szCs w:val="32"/>
            </w:rPr>
          </w:rPrChange>
        </w:rPr>
        <w:t xml:space="preserve"> may experience anger at these experiences, but anger is also another word for HURT</w:t>
      </w:r>
      <w:r w:rsidR="00374B6C" w:rsidRPr="007C3EDB">
        <w:rPr>
          <w:rFonts w:ascii="Bookman Old Style" w:hAnsi="Bookman Old Style"/>
          <w:szCs w:val="24"/>
          <w:rPrChange w:id="8564" w:author="Ashley Frank" w:date="2024-12-20T21:43:00Z">
            <w:rPr>
              <w:rFonts w:ascii="Bookman Old Style" w:hAnsi="Bookman Old Style"/>
              <w:sz w:val="32"/>
              <w:szCs w:val="32"/>
            </w:rPr>
          </w:rPrChange>
        </w:rPr>
        <w:t>. W</w:t>
      </w:r>
      <w:r w:rsidRPr="007C3EDB">
        <w:rPr>
          <w:rFonts w:ascii="Bookman Old Style" w:hAnsi="Bookman Old Style"/>
          <w:szCs w:val="24"/>
          <w:rPrChange w:id="8565" w:author="Ashley Frank" w:date="2024-12-20T21:43:00Z">
            <w:rPr>
              <w:rFonts w:ascii="Bookman Old Style" w:hAnsi="Bookman Old Style"/>
              <w:sz w:val="32"/>
              <w:szCs w:val="32"/>
            </w:rPr>
          </w:rPrChange>
        </w:rPr>
        <w:t xml:space="preserve">hen </w:t>
      </w:r>
      <w:r w:rsidR="00374B6C" w:rsidRPr="007C3EDB">
        <w:rPr>
          <w:rFonts w:ascii="Bookman Old Style" w:hAnsi="Bookman Old Style"/>
          <w:szCs w:val="24"/>
          <w:rPrChange w:id="8566"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8567" w:author="Ashley Frank" w:date="2024-12-20T21:43:00Z">
            <w:rPr>
              <w:rFonts w:ascii="Bookman Old Style" w:hAnsi="Bookman Old Style"/>
              <w:sz w:val="32"/>
              <w:szCs w:val="32"/>
            </w:rPr>
          </w:rPrChange>
        </w:rPr>
        <w:t>e</w:t>
      </w:r>
      <w:r w:rsidRPr="007C3EDB">
        <w:rPr>
          <w:rFonts w:ascii="Bookman Old Style" w:hAnsi="Bookman Old Style"/>
          <w:szCs w:val="24"/>
          <w:rPrChange w:id="8568" w:author="Ashley Frank" w:date="2024-12-20T21:43:00Z">
            <w:rPr>
              <w:rFonts w:ascii="Bookman Old Style" w:hAnsi="Bookman Old Style"/>
              <w:sz w:val="32"/>
              <w:szCs w:val="32"/>
            </w:rPr>
          </w:rPrChange>
        </w:rPr>
        <w:t xml:space="preserve"> are angry</w:t>
      </w:r>
      <w:r w:rsidR="00374B6C" w:rsidRPr="007C3EDB">
        <w:rPr>
          <w:rFonts w:ascii="Bookman Old Style" w:hAnsi="Bookman Old Style"/>
          <w:szCs w:val="24"/>
          <w:rPrChange w:id="8569" w:author="Ashley Frank" w:date="2024-12-20T21:43:00Z">
            <w:rPr>
              <w:rFonts w:ascii="Bookman Old Style" w:hAnsi="Bookman Old Style"/>
              <w:sz w:val="32"/>
              <w:szCs w:val="32"/>
            </w:rPr>
          </w:rPrChange>
        </w:rPr>
        <w:t>,</w:t>
      </w:r>
      <w:r w:rsidRPr="007C3EDB">
        <w:rPr>
          <w:rFonts w:ascii="Bookman Old Style" w:hAnsi="Bookman Old Style"/>
          <w:szCs w:val="24"/>
          <w:rPrChange w:id="8570" w:author="Ashley Frank" w:date="2024-12-20T21:43:00Z">
            <w:rPr>
              <w:rFonts w:ascii="Bookman Old Style" w:hAnsi="Bookman Old Style"/>
              <w:sz w:val="32"/>
              <w:szCs w:val="32"/>
            </w:rPr>
          </w:rPrChange>
        </w:rPr>
        <w:t xml:space="preserve"> it </w:t>
      </w:r>
      <w:r w:rsidR="00374B6C" w:rsidRPr="007C3EDB">
        <w:rPr>
          <w:rFonts w:ascii="Bookman Old Style" w:hAnsi="Bookman Old Style"/>
          <w:szCs w:val="24"/>
          <w:rPrChange w:id="8571" w:author="Ashley Frank" w:date="2024-12-20T21:43:00Z">
            <w:rPr>
              <w:rFonts w:ascii="Bookman Old Style" w:hAnsi="Bookman Old Style"/>
              <w:sz w:val="32"/>
              <w:szCs w:val="32"/>
            </w:rPr>
          </w:rPrChange>
        </w:rPr>
        <w:t xml:space="preserve">is </w:t>
      </w:r>
      <w:r w:rsidRPr="007C3EDB">
        <w:rPr>
          <w:rFonts w:ascii="Bookman Old Style" w:hAnsi="Bookman Old Style"/>
          <w:szCs w:val="24"/>
          <w:rPrChange w:id="8572" w:author="Ashley Frank" w:date="2024-12-20T21:43:00Z">
            <w:rPr>
              <w:rFonts w:ascii="Bookman Old Style" w:hAnsi="Bookman Old Style"/>
              <w:sz w:val="32"/>
              <w:szCs w:val="32"/>
            </w:rPr>
          </w:rPrChange>
        </w:rPr>
        <w:t xml:space="preserve">often because </w:t>
      </w:r>
      <w:r w:rsidR="00374B6C" w:rsidRPr="007C3EDB">
        <w:rPr>
          <w:rFonts w:ascii="Bookman Old Style" w:hAnsi="Bookman Old Style"/>
          <w:szCs w:val="24"/>
          <w:rPrChange w:id="8573"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8574" w:author="Ashley Frank" w:date="2024-12-20T21:43:00Z">
            <w:rPr>
              <w:rFonts w:ascii="Bookman Old Style" w:hAnsi="Bookman Old Style"/>
              <w:sz w:val="32"/>
              <w:szCs w:val="32"/>
            </w:rPr>
          </w:rPrChange>
        </w:rPr>
        <w:t>e</w:t>
      </w:r>
      <w:r w:rsidRPr="007C3EDB">
        <w:rPr>
          <w:rFonts w:ascii="Bookman Old Style" w:hAnsi="Bookman Old Style"/>
          <w:szCs w:val="24"/>
          <w:rPrChange w:id="8575" w:author="Ashley Frank" w:date="2024-12-20T21:43:00Z">
            <w:rPr>
              <w:rFonts w:ascii="Bookman Old Style" w:hAnsi="Bookman Old Style"/>
              <w:sz w:val="32"/>
              <w:szCs w:val="32"/>
            </w:rPr>
          </w:rPrChange>
        </w:rPr>
        <w:t xml:space="preserve"> have been hurt. </w:t>
      </w:r>
      <w:r w:rsidR="002C4A2E" w:rsidRPr="007C3EDB">
        <w:rPr>
          <w:rFonts w:ascii="Bookman Old Style" w:hAnsi="Bookman Old Style"/>
          <w:szCs w:val="24"/>
          <w:rPrChange w:id="8576" w:author="Ashley Frank" w:date="2024-12-20T21:43:00Z">
            <w:rPr>
              <w:rFonts w:ascii="Bookman Old Style" w:hAnsi="Bookman Old Style"/>
              <w:sz w:val="32"/>
              <w:szCs w:val="32"/>
            </w:rPr>
          </w:rPrChange>
        </w:rPr>
        <w:t>We</w:t>
      </w:r>
      <w:r w:rsidRPr="007C3EDB">
        <w:rPr>
          <w:rFonts w:ascii="Bookman Old Style" w:hAnsi="Bookman Old Style"/>
          <w:szCs w:val="24"/>
          <w:rPrChange w:id="8577" w:author="Ashley Frank" w:date="2024-12-20T21:43:00Z">
            <w:rPr>
              <w:rFonts w:ascii="Bookman Old Style" w:hAnsi="Bookman Old Style"/>
              <w:sz w:val="32"/>
              <w:szCs w:val="32"/>
            </w:rPr>
          </w:rPrChange>
        </w:rPr>
        <w:t xml:space="preserve"> experience continued anger when </w:t>
      </w:r>
      <w:r w:rsidR="00374B6C" w:rsidRPr="007C3EDB">
        <w:rPr>
          <w:rFonts w:ascii="Bookman Old Style" w:hAnsi="Bookman Old Style"/>
          <w:szCs w:val="24"/>
          <w:rPrChange w:id="8578"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8579" w:author="Ashley Frank" w:date="2024-12-20T21:43:00Z">
            <w:rPr>
              <w:rFonts w:ascii="Bookman Old Style" w:hAnsi="Bookman Old Style"/>
              <w:sz w:val="32"/>
              <w:szCs w:val="32"/>
            </w:rPr>
          </w:rPrChange>
        </w:rPr>
        <w:t>e</w:t>
      </w:r>
      <w:r w:rsidRPr="007C3EDB">
        <w:rPr>
          <w:rFonts w:ascii="Bookman Old Style" w:hAnsi="Bookman Old Style"/>
          <w:szCs w:val="24"/>
          <w:rPrChange w:id="8580" w:author="Ashley Frank" w:date="2024-12-20T21:43:00Z">
            <w:rPr>
              <w:rFonts w:ascii="Bookman Old Style" w:hAnsi="Bookman Old Style"/>
              <w:sz w:val="32"/>
              <w:szCs w:val="32"/>
            </w:rPr>
          </w:rPrChange>
        </w:rPr>
        <w:t xml:space="preserve"> believe </w:t>
      </w:r>
      <w:r w:rsidR="00374B6C" w:rsidRPr="007C3EDB">
        <w:rPr>
          <w:rFonts w:ascii="Bookman Old Style" w:hAnsi="Bookman Old Style"/>
          <w:szCs w:val="24"/>
          <w:rPrChange w:id="8581"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8582" w:author="Ashley Frank" w:date="2024-12-20T21:43:00Z">
            <w:rPr>
              <w:rFonts w:ascii="Bookman Old Style" w:hAnsi="Bookman Old Style"/>
              <w:sz w:val="32"/>
              <w:szCs w:val="32"/>
            </w:rPr>
          </w:rPrChange>
        </w:rPr>
        <w:t>e</w:t>
      </w:r>
      <w:r w:rsidRPr="007C3EDB">
        <w:rPr>
          <w:rFonts w:ascii="Bookman Old Style" w:hAnsi="Bookman Old Style"/>
          <w:szCs w:val="24"/>
          <w:rPrChange w:id="8583" w:author="Ashley Frank" w:date="2024-12-20T21:43:00Z">
            <w:rPr>
              <w:rFonts w:ascii="Bookman Old Style" w:hAnsi="Bookman Old Style"/>
              <w:sz w:val="32"/>
              <w:szCs w:val="32"/>
            </w:rPr>
          </w:rPrChange>
        </w:rPr>
        <w:t xml:space="preserve"> have been mistreat</w:t>
      </w:r>
      <w:r w:rsidR="00374B6C" w:rsidRPr="007C3EDB">
        <w:rPr>
          <w:rFonts w:ascii="Bookman Old Style" w:hAnsi="Bookman Old Style"/>
          <w:szCs w:val="24"/>
          <w:rPrChange w:id="8584" w:author="Ashley Frank" w:date="2024-12-20T21:43:00Z">
            <w:rPr>
              <w:rFonts w:ascii="Bookman Old Style" w:hAnsi="Bookman Old Style"/>
              <w:sz w:val="32"/>
              <w:szCs w:val="32"/>
            </w:rPr>
          </w:rPrChange>
        </w:rPr>
        <w:t>ed</w:t>
      </w:r>
      <w:r w:rsidRPr="007C3EDB">
        <w:rPr>
          <w:rFonts w:ascii="Bookman Old Style" w:hAnsi="Bookman Old Style"/>
          <w:szCs w:val="24"/>
          <w:rPrChange w:id="8585" w:author="Ashley Frank" w:date="2024-12-20T21:43:00Z">
            <w:rPr>
              <w:rFonts w:ascii="Bookman Old Style" w:hAnsi="Bookman Old Style"/>
              <w:sz w:val="32"/>
              <w:szCs w:val="32"/>
            </w:rPr>
          </w:rPrChange>
        </w:rPr>
        <w:t xml:space="preserve"> as </w:t>
      </w:r>
      <w:r w:rsidR="00374B6C" w:rsidRPr="007C3EDB">
        <w:rPr>
          <w:rFonts w:ascii="Bookman Old Style" w:hAnsi="Bookman Old Style"/>
          <w:szCs w:val="24"/>
          <w:rPrChange w:id="8586"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8587" w:author="Ashley Frank" w:date="2024-12-20T21:43:00Z">
            <w:rPr>
              <w:rFonts w:ascii="Bookman Old Style" w:hAnsi="Bookman Old Style"/>
              <w:sz w:val="32"/>
              <w:szCs w:val="32"/>
            </w:rPr>
          </w:rPrChange>
        </w:rPr>
        <w:t>e</w:t>
      </w:r>
      <w:r w:rsidRPr="007C3EDB">
        <w:rPr>
          <w:rFonts w:ascii="Bookman Old Style" w:hAnsi="Bookman Old Style"/>
          <w:szCs w:val="24"/>
          <w:rPrChange w:id="8588" w:author="Ashley Frank" w:date="2024-12-20T21:43:00Z">
            <w:rPr>
              <w:rFonts w:ascii="Bookman Old Style" w:hAnsi="Bookman Old Style"/>
              <w:sz w:val="32"/>
              <w:szCs w:val="32"/>
            </w:rPr>
          </w:rPrChange>
        </w:rPr>
        <w:t>ll.</w:t>
      </w:r>
    </w:p>
    <w:p w14:paraId="129BD149" w14:textId="7EB8A66C" w:rsidR="00246C2E" w:rsidRPr="007C3EDB" w:rsidRDefault="00246C2E" w:rsidP="00734DBC">
      <w:pPr>
        <w:pStyle w:val="BodyText"/>
        <w:spacing w:line="360" w:lineRule="auto"/>
        <w:rPr>
          <w:rFonts w:ascii="Bookman Old Style" w:hAnsi="Bookman Old Style"/>
          <w:szCs w:val="24"/>
          <w:rPrChange w:id="8589" w:author="Ashley Frank" w:date="2024-12-20T21:43:00Z">
            <w:rPr>
              <w:rFonts w:ascii="Bookman Old Style" w:hAnsi="Bookman Old Style"/>
              <w:sz w:val="32"/>
              <w:szCs w:val="32"/>
            </w:rPr>
          </w:rPrChange>
        </w:rPr>
      </w:pPr>
    </w:p>
    <w:p w14:paraId="00F12286" w14:textId="77777777" w:rsidR="00FA4183" w:rsidRPr="007C3EDB" w:rsidRDefault="00FA4183" w:rsidP="00246C2E">
      <w:pPr>
        <w:spacing w:line="276" w:lineRule="auto"/>
        <w:jc w:val="center"/>
        <w:rPr>
          <w:ins w:id="8590" w:author="Ashley Frank" w:date="2024-12-19T22:59:00Z"/>
          <w:rFonts w:ascii="Bookman Old Style" w:hAnsi="Bookman Old Style"/>
          <w:b/>
          <w:szCs w:val="24"/>
          <w:rPrChange w:id="8591" w:author="Ashley Frank" w:date="2024-12-20T21:43:00Z">
            <w:rPr>
              <w:ins w:id="8592" w:author="Ashley Frank" w:date="2024-12-19T22:59:00Z"/>
              <w:rFonts w:ascii="Bookman Old Style" w:hAnsi="Bookman Old Style"/>
              <w:b/>
              <w:sz w:val="32"/>
              <w:szCs w:val="32"/>
            </w:rPr>
          </w:rPrChange>
        </w:rPr>
      </w:pPr>
    </w:p>
    <w:p w14:paraId="72DA4411" w14:textId="77777777" w:rsidR="00FA4183" w:rsidRPr="007C3EDB" w:rsidRDefault="00FA4183" w:rsidP="00246C2E">
      <w:pPr>
        <w:spacing w:line="276" w:lineRule="auto"/>
        <w:jc w:val="center"/>
        <w:rPr>
          <w:ins w:id="8593" w:author="Ashley Frank" w:date="2024-12-19T22:59:00Z"/>
          <w:rFonts w:ascii="Bookman Old Style" w:hAnsi="Bookman Old Style"/>
          <w:b/>
          <w:szCs w:val="24"/>
          <w:rPrChange w:id="8594" w:author="Ashley Frank" w:date="2024-12-20T21:43:00Z">
            <w:rPr>
              <w:ins w:id="8595" w:author="Ashley Frank" w:date="2024-12-19T22:59:00Z"/>
              <w:rFonts w:ascii="Bookman Old Style" w:hAnsi="Bookman Old Style"/>
              <w:b/>
              <w:sz w:val="32"/>
              <w:szCs w:val="32"/>
            </w:rPr>
          </w:rPrChange>
        </w:rPr>
      </w:pPr>
    </w:p>
    <w:p w14:paraId="4ACC4A31" w14:textId="77777777" w:rsidR="00FA4183" w:rsidRPr="007C3EDB" w:rsidRDefault="00FA4183" w:rsidP="00246C2E">
      <w:pPr>
        <w:spacing w:line="276" w:lineRule="auto"/>
        <w:jc w:val="center"/>
        <w:rPr>
          <w:ins w:id="8596" w:author="Ashley Frank" w:date="2024-12-19T22:59:00Z"/>
          <w:rFonts w:ascii="Bookman Old Style" w:hAnsi="Bookman Old Style"/>
          <w:b/>
          <w:szCs w:val="24"/>
          <w:rPrChange w:id="8597" w:author="Ashley Frank" w:date="2024-12-20T21:43:00Z">
            <w:rPr>
              <w:ins w:id="8598" w:author="Ashley Frank" w:date="2024-12-19T22:59:00Z"/>
              <w:rFonts w:ascii="Bookman Old Style" w:hAnsi="Bookman Old Style"/>
              <w:b/>
              <w:sz w:val="32"/>
              <w:szCs w:val="32"/>
            </w:rPr>
          </w:rPrChange>
        </w:rPr>
      </w:pPr>
    </w:p>
    <w:p w14:paraId="3353718E" w14:textId="77777777" w:rsidR="00FA4183" w:rsidRPr="007C3EDB" w:rsidRDefault="00FA4183" w:rsidP="00246C2E">
      <w:pPr>
        <w:spacing w:line="276" w:lineRule="auto"/>
        <w:jc w:val="center"/>
        <w:rPr>
          <w:ins w:id="8599" w:author="Ashley Frank" w:date="2024-12-19T22:59:00Z"/>
          <w:rFonts w:ascii="Bookman Old Style" w:hAnsi="Bookman Old Style"/>
          <w:b/>
          <w:szCs w:val="24"/>
          <w:rPrChange w:id="8600" w:author="Ashley Frank" w:date="2024-12-20T21:43:00Z">
            <w:rPr>
              <w:ins w:id="8601" w:author="Ashley Frank" w:date="2024-12-19T22:59:00Z"/>
              <w:rFonts w:ascii="Bookman Old Style" w:hAnsi="Bookman Old Style"/>
              <w:b/>
              <w:sz w:val="32"/>
              <w:szCs w:val="32"/>
            </w:rPr>
          </w:rPrChange>
        </w:rPr>
      </w:pPr>
    </w:p>
    <w:p w14:paraId="39DBE57E" w14:textId="77777777" w:rsidR="00FA4183" w:rsidRPr="007C3EDB" w:rsidRDefault="00FA4183" w:rsidP="00246C2E">
      <w:pPr>
        <w:spacing w:line="276" w:lineRule="auto"/>
        <w:jc w:val="center"/>
        <w:rPr>
          <w:ins w:id="8602" w:author="Ashley Frank" w:date="2024-12-19T22:59:00Z"/>
          <w:rFonts w:ascii="Bookman Old Style" w:hAnsi="Bookman Old Style"/>
          <w:b/>
          <w:szCs w:val="24"/>
          <w:rPrChange w:id="8603" w:author="Ashley Frank" w:date="2024-12-20T21:43:00Z">
            <w:rPr>
              <w:ins w:id="8604" w:author="Ashley Frank" w:date="2024-12-19T22:59:00Z"/>
              <w:rFonts w:ascii="Bookman Old Style" w:hAnsi="Bookman Old Style"/>
              <w:b/>
              <w:sz w:val="32"/>
              <w:szCs w:val="32"/>
            </w:rPr>
          </w:rPrChange>
        </w:rPr>
      </w:pPr>
    </w:p>
    <w:p w14:paraId="48ACDCAB" w14:textId="77777777" w:rsidR="00FA4183" w:rsidRPr="007C3EDB" w:rsidRDefault="00FA4183" w:rsidP="00246C2E">
      <w:pPr>
        <w:spacing w:line="276" w:lineRule="auto"/>
        <w:jc w:val="center"/>
        <w:rPr>
          <w:ins w:id="8605" w:author="Ashley Frank" w:date="2024-12-19T22:59:00Z"/>
          <w:rFonts w:ascii="Bookman Old Style" w:hAnsi="Bookman Old Style"/>
          <w:b/>
          <w:szCs w:val="24"/>
          <w:rPrChange w:id="8606" w:author="Ashley Frank" w:date="2024-12-20T21:43:00Z">
            <w:rPr>
              <w:ins w:id="8607" w:author="Ashley Frank" w:date="2024-12-19T22:59:00Z"/>
              <w:rFonts w:ascii="Bookman Old Style" w:hAnsi="Bookman Old Style"/>
              <w:b/>
              <w:sz w:val="32"/>
              <w:szCs w:val="32"/>
            </w:rPr>
          </w:rPrChange>
        </w:rPr>
      </w:pPr>
    </w:p>
    <w:p w14:paraId="73EA571D" w14:textId="77777777" w:rsidR="00B85C16" w:rsidRDefault="00B85C16" w:rsidP="00246C2E">
      <w:pPr>
        <w:spacing w:line="276" w:lineRule="auto"/>
        <w:jc w:val="center"/>
        <w:rPr>
          <w:ins w:id="8608" w:author="Ashley Frank" w:date="2024-12-31T03:39:00Z"/>
          <w:rFonts w:ascii="Bookman Old Style" w:hAnsi="Bookman Old Style"/>
          <w:b/>
          <w:szCs w:val="24"/>
        </w:rPr>
      </w:pPr>
    </w:p>
    <w:p w14:paraId="729421D6" w14:textId="77777777" w:rsidR="00B85C16" w:rsidRDefault="00B85C16" w:rsidP="00246C2E">
      <w:pPr>
        <w:spacing w:line="276" w:lineRule="auto"/>
        <w:jc w:val="center"/>
        <w:rPr>
          <w:ins w:id="8609" w:author="Ashley Frank" w:date="2024-12-31T03:39:00Z"/>
          <w:rFonts w:ascii="Bookman Old Style" w:hAnsi="Bookman Old Style"/>
          <w:b/>
          <w:szCs w:val="24"/>
        </w:rPr>
      </w:pPr>
    </w:p>
    <w:p w14:paraId="18464D93" w14:textId="77777777" w:rsidR="00B85C16" w:rsidRDefault="00B85C16" w:rsidP="00246C2E">
      <w:pPr>
        <w:spacing w:line="276" w:lineRule="auto"/>
        <w:jc w:val="center"/>
        <w:rPr>
          <w:ins w:id="8610" w:author="Ashley Frank" w:date="2024-12-31T03:39:00Z"/>
          <w:rFonts w:ascii="Bookman Old Style" w:hAnsi="Bookman Old Style"/>
          <w:b/>
          <w:szCs w:val="24"/>
        </w:rPr>
      </w:pPr>
    </w:p>
    <w:p w14:paraId="0B9E006F" w14:textId="77777777" w:rsidR="00B85C16" w:rsidRDefault="00B85C16" w:rsidP="00246C2E">
      <w:pPr>
        <w:spacing w:line="276" w:lineRule="auto"/>
        <w:jc w:val="center"/>
        <w:rPr>
          <w:ins w:id="8611" w:author="Ashley Frank" w:date="2024-12-31T03:39:00Z"/>
          <w:rFonts w:ascii="Bookman Old Style" w:hAnsi="Bookman Old Style"/>
          <w:b/>
          <w:szCs w:val="24"/>
        </w:rPr>
      </w:pPr>
    </w:p>
    <w:p w14:paraId="1545C239" w14:textId="77777777" w:rsidR="00B85C16" w:rsidRDefault="00B85C16" w:rsidP="00246C2E">
      <w:pPr>
        <w:spacing w:line="276" w:lineRule="auto"/>
        <w:jc w:val="center"/>
        <w:rPr>
          <w:ins w:id="8612" w:author="Ashley Frank" w:date="2024-12-31T03:39:00Z"/>
          <w:rFonts w:ascii="Bookman Old Style" w:hAnsi="Bookman Old Style"/>
          <w:b/>
          <w:szCs w:val="24"/>
        </w:rPr>
      </w:pPr>
    </w:p>
    <w:p w14:paraId="0E4EAE99" w14:textId="77777777" w:rsidR="00B85C16" w:rsidRDefault="00B85C16" w:rsidP="00246C2E">
      <w:pPr>
        <w:spacing w:line="276" w:lineRule="auto"/>
        <w:jc w:val="center"/>
        <w:rPr>
          <w:ins w:id="8613" w:author="Ashley Frank" w:date="2024-12-31T03:39:00Z"/>
          <w:rFonts w:ascii="Bookman Old Style" w:hAnsi="Bookman Old Style"/>
          <w:b/>
          <w:szCs w:val="24"/>
        </w:rPr>
      </w:pPr>
    </w:p>
    <w:p w14:paraId="4A52096C" w14:textId="3038CE4A" w:rsidR="00426C03" w:rsidRPr="007C3EDB" w:rsidRDefault="00FA4183" w:rsidP="00246C2E">
      <w:pPr>
        <w:spacing w:line="276" w:lineRule="auto"/>
        <w:jc w:val="center"/>
        <w:rPr>
          <w:ins w:id="8614" w:author="Ashley Frank" w:date="2024-12-19T22:38:00Z"/>
          <w:rFonts w:ascii="Bookman Old Style" w:hAnsi="Bookman Old Style"/>
          <w:b/>
          <w:szCs w:val="24"/>
          <w:rPrChange w:id="8615" w:author="Ashley Frank" w:date="2024-12-20T21:43:00Z">
            <w:rPr>
              <w:ins w:id="8616" w:author="Ashley Frank" w:date="2024-12-19T22:38:00Z"/>
              <w:rFonts w:ascii="Bookman Old Style" w:hAnsi="Bookman Old Style"/>
              <w:b/>
              <w:sz w:val="32"/>
              <w:szCs w:val="32"/>
            </w:rPr>
          </w:rPrChange>
        </w:rPr>
      </w:pPr>
      <w:ins w:id="8617" w:author="Ashley Frank" w:date="2024-12-19T22:38:00Z">
        <w:r w:rsidRPr="007C3EDB">
          <w:rPr>
            <w:rFonts w:ascii="Bookman Old Style" w:hAnsi="Bookman Old Style"/>
            <w:b/>
            <w:szCs w:val="24"/>
            <w:rPrChange w:id="8618" w:author="Ashley Frank" w:date="2024-12-20T21:43:00Z">
              <w:rPr>
                <w:rFonts w:ascii="Bookman Old Style" w:hAnsi="Bookman Old Style"/>
                <w:b/>
                <w:sz w:val="32"/>
                <w:szCs w:val="32"/>
              </w:rPr>
            </w:rPrChange>
          </w:rPr>
          <w:t xml:space="preserve">CHAPTER: </w:t>
        </w:r>
      </w:ins>
      <w:ins w:id="8619" w:author="Ashley Frank" w:date="2024-12-19T22:50:00Z">
        <w:r w:rsidRPr="007C3EDB">
          <w:rPr>
            <w:rFonts w:ascii="Bookman Old Style" w:hAnsi="Bookman Old Style"/>
            <w:b/>
            <w:szCs w:val="24"/>
            <w:rPrChange w:id="8620" w:author="Ashley Frank" w:date="2024-12-20T21:43:00Z">
              <w:rPr>
                <w:rFonts w:ascii="Bookman Old Style" w:hAnsi="Bookman Old Style"/>
                <w:b/>
                <w:sz w:val="32"/>
                <w:szCs w:val="32"/>
              </w:rPr>
            </w:rPrChange>
          </w:rPr>
          <w:t>8</w:t>
        </w:r>
      </w:ins>
    </w:p>
    <w:p w14:paraId="29EAA05D" w14:textId="7954EE97" w:rsidR="00246C2E" w:rsidRPr="007C3EDB" w:rsidRDefault="00246C2E" w:rsidP="00246C2E">
      <w:pPr>
        <w:spacing w:line="276" w:lineRule="auto"/>
        <w:jc w:val="center"/>
        <w:rPr>
          <w:rFonts w:ascii="Bookman Old Style" w:hAnsi="Bookman Old Style"/>
          <w:b/>
          <w:szCs w:val="24"/>
          <w:u w:val="single"/>
          <w:rPrChange w:id="8621" w:author="Ashley Frank" w:date="2024-12-20T21:43:00Z">
            <w:rPr>
              <w:rFonts w:ascii="Bookman Old Style" w:hAnsi="Bookman Old Style"/>
              <w:b/>
              <w:sz w:val="32"/>
              <w:szCs w:val="32"/>
            </w:rPr>
          </w:rPrChange>
        </w:rPr>
      </w:pPr>
      <w:r w:rsidRPr="007C3EDB">
        <w:rPr>
          <w:rFonts w:ascii="Bookman Old Style" w:hAnsi="Bookman Old Style"/>
          <w:b/>
          <w:szCs w:val="24"/>
          <w:u w:val="single"/>
          <w:rPrChange w:id="8622" w:author="Ashley Frank" w:date="2024-12-20T21:43:00Z">
            <w:rPr>
              <w:rFonts w:ascii="Bookman Old Style" w:hAnsi="Bookman Old Style"/>
              <w:b/>
              <w:sz w:val="32"/>
              <w:szCs w:val="32"/>
            </w:rPr>
          </w:rPrChange>
        </w:rPr>
        <w:t>CREATING EMOTIONAL SAFETY</w:t>
      </w:r>
    </w:p>
    <w:p w14:paraId="2916E1AF" w14:textId="77777777" w:rsidR="00246C2E" w:rsidRDefault="00246C2E" w:rsidP="00246C2E">
      <w:pPr>
        <w:spacing w:line="276" w:lineRule="auto"/>
        <w:jc w:val="center"/>
        <w:rPr>
          <w:ins w:id="8623" w:author="Clara Shoots" w:date="2025-01-14T14:29:00Z"/>
          <w:rFonts w:ascii="Bookman Old Style" w:hAnsi="Bookman Old Style"/>
          <w:szCs w:val="24"/>
        </w:rPr>
      </w:pPr>
    </w:p>
    <w:p w14:paraId="5F37C229" w14:textId="77777777" w:rsidR="009676F4" w:rsidRDefault="009676F4" w:rsidP="00246C2E">
      <w:pPr>
        <w:spacing w:line="276" w:lineRule="auto"/>
        <w:jc w:val="center"/>
        <w:rPr>
          <w:ins w:id="8624" w:author="Clara Shoots" w:date="2025-01-14T14:29:00Z"/>
          <w:rFonts w:ascii="Bookman Old Style" w:hAnsi="Bookman Old Style"/>
          <w:szCs w:val="24"/>
        </w:rPr>
      </w:pPr>
    </w:p>
    <w:p w14:paraId="0F890F38" w14:textId="592D1470" w:rsidR="009676F4" w:rsidRDefault="009676F4" w:rsidP="009676F4">
      <w:pPr>
        <w:spacing w:line="276" w:lineRule="auto"/>
        <w:rPr>
          <w:ins w:id="8625" w:author="Clara Shoots" w:date="2025-01-14T14:30:00Z"/>
          <w:rFonts w:ascii="Bookman Old Style" w:hAnsi="Bookman Old Style"/>
          <w:szCs w:val="24"/>
        </w:rPr>
      </w:pPr>
      <w:ins w:id="8626" w:author="Clara Shoots" w:date="2025-01-14T14:29:00Z">
        <w:r>
          <w:rPr>
            <w:rFonts w:ascii="Bookman Old Style" w:hAnsi="Bookman Old Style"/>
            <w:szCs w:val="24"/>
          </w:rPr>
          <w:t>This is an excerpt from Focus On The Family</w:t>
        </w:r>
      </w:ins>
    </w:p>
    <w:p w14:paraId="04D6AF4C" w14:textId="36828A9F" w:rsidR="009676F4" w:rsidRPr="007C3EDB" w:rsidRDefault="009676F4">
      <w:pPr>
        <w:spacing w:line="276" w:lineRule="auto"/>
        <w:rPr>
          <w:rFonts w:ascii="Bookman Old Style" w:hAnsi="Bookman Old Style"/>
          <w:szCs w:val="24"/>
          <w:rPrChange w:id="8627" w:author="Ashley Frank" w:date="2024-12-20T21:43:00Z">
            <w:rPr>
              <w:rFonts w:ascii="Bookman Old Style" w:hAnsi="Bookman Old Style"/>
              <w:sz w:val="32"/>
              <w:szCs w:val="32"/>
            </w:rPr>
          </w:rPrChange>
        </w:rPr>
        <w:pPrChange w:id="8628" w:author="Clara Shoots" w:date="2025-01-14T14:29:00Z">
          <w:pPr>
            <w:spacing w:line="276" w:lineRule="auto"/>
            <w:jc w:val="center"/>
          </w:pPr>
        </w:pPrChange>
      </w:pPr>
      <w:ins w:id="8629" w:author="Clara Shoots" w:date="2025-01-14T14:32:00Z">
        <w:r w:rsidRPr="009676F4">
          <w:rPr>
            <w:rFonts w:ascii="Bookman Old Style" w:hAnsi="Bookman Old Style"/>
            <w:szCs w:val="24"/>
          </w:rPr>
          <w:t>https://www.focusonthefamily.com/marriage/creating-a-safe-marriage/</w:t>
        </w:r>
      </w:ins>
    </w:p>
    <w:p w14:paraId="21E0241E" w14:textId="77777777" w:rsidR="00B13714" w:rsidRDefault="00B13714" w:rsidP="00246C2E">
      <w:pPr>
        <w:spacing w:line="276" w:lineRule="auto"/>
        <w:jc w:val="center"/>
        <w:rPr>
          <w:ins w:id="8630" w:author="Ashley Frank" w:date="2025-01-22T00:59:00Z"/>
          <w:rFonts w:ascii="Bookman Old Style" w:hAnsi="Bookman Old Style"/>
          <w:b/>
          <w:szCs w:val="24"/>
        </w:rPr>
      </w:pPr>
    </w:p>
    <w:p w14:paraId="6DDCBE81" w14:textId="01CC9E43" w:rsidR="00246C2E" w:rsidRPr="007C3EDB" w:rsidRDefault="00246C2E" w:rsidP="00246C2E">
      <w:pPr>
        <w:spacing w:line="276" w:lineRule="auto"/>
        <w:jc w:val="center"/>
        <w:rPr>
          <w:rFonts w:ascii="Bookman Old Style" w:hAnsi="Bookman Old Style"/>
          <w:b/>
          <w:szCs w:val="24"/>
          <w:rPrChange w:id="8631" w:author="Ashley Frank" w:date="2024-12-20T21:43:00Z">
            <w:rPr>
              <w:rFonts w:ascii="Bookman Old Style" w:hAnsi="Bookman Old Style"/>
              <w:b/>
              <w:sz w:val="32"/>
              <w:szCs w:val="32"/>
            </w:rPr>
          </w:rPrChange>
        </w:rPr>
      </w:pPr>
      <w:r w:rsidRPr="007C3EDB">
        <w:rPr>
          <w:rFonts w:ascii="Bookman Old Style" w:hAnsi="Bookman Old Style"/>
          <w:b/>
          <w:szCs w:val="24"/>
          <w:rPrChange w:id="8632" w:author="Ashley Frank" w:date="2024-12-20T21:43:00Z">
            <w:rPr>
              <w:rFonts w:ascii="Bookman Old Style" w:hAnsi="Bookman Old Style"/>
              <w:b/>
              <w:sz w:val="32"/>
              <w:szCs w:val="32"/>
            </w:rPr>
          </w:rPrChange>
        </w:rPr>
        <w:t>Create</w:t>
      </w:r>
    </w:p>
    <w:p w14:paraId="48854317" w14:textId="542A8BD5" w:rsidR="00246C2E" w:rsidRPr="007C3EDB" w:rsidRDefault="00246C2E" w:rsidP="00246C2E">
      <w:pPr>
        <w:spacing w:before="100" w:beforeAutospacing="1" w:after="100" w:afterAutospacing="1" w:line="276" w:lineRule="auto"/>
        <w:rPr>
          <w:rFonts w:ascii="Bookman Old Style" w:hAnsi="Bookman Old Style"/>
          <w:szCs w:val="24"/>
          <w:lang w:val="en"/>
          <w:rPrChange w:id="8633"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634" w:author="Ashley Frank" w:date="2024-12-20T21:43:00Z">
            <w:rPr>
              <w:rFonts w:ascii="Bookman Old Style" w:hAnsi="Bookman Old Style"/>
              <w:sz w:val="32"/>
              <w:szCs w:val="32"/>
              <w:lang w:val="en"/>
            </w:rPr>
          </w:rPrChange>
        </w:rPr>
        <w:t xml:space="preserve">The best approach to foster intimacy and deep connection after an argument is to focus time, attention and energy on creating relational space that feels safe. When your spouse feels safe, he is naturally inclined to relax and open his heart. In this peaceful state, </w:t>
      </w:r>
      <w:ins w:id="8635" w:author="Ashley Frank" w:date="2025-01-22T01:01:00Z">
        <w:r w:rsidR="008C05A3">
          <w:rPr>
            <w:rFonts w:ascii="Bookman Old Style" w:hAnsi="Bookman Old Style"/>
            <w:szCs w:val="24"/>
            <w:lang w:val="en"/>
          </w:rPr>
          <w:t xml:space="preserve">connection </w:t>
        </w:r>
      </w:ins>
      <w:del w:id="8636" w:author="Ashley Frank" w:date="2025-01-22T01:01:00Z">
        <w:r w:rsidRPr="007C3EDB" w:rsidDel="008C05A3">
          <w:rPr>
            <w:rFonts w:ascii="Bookman Old Style" w:hAnsi="Bookman Old Style"/>
            <w:szCs w:val="24"/>
            <w:lang w:val="en"/>
            <w:rPrChange w:id="8637" w:author="Ashley Frank" w:date="2024-12-20T21:43:00Z">
              <w:rPr>
                <w:rFonts w:ascii="Bookman Old Style" w:hAnsi="Bookman Old Style"/>
                <w:sz w:val="32"/>
                <w:szCs w:val="32"/>
                <w:lang w:val="en"/>
              </w:rPr>
            </w:rPrChange>
          </w:rPr>
          <w:delText xml:space="preserve">openness </w:delText>
        </w:r>
      </w:del>
      <w:r w:rsidRPr="007C3EDB">
        <w:rPr>
          <w:rFonts w:ascii="Bookman Old Style" w:hAnsi="Bookman Old Style"/>
          <w:szCs w:val="24"/>
          <w:lang w:val="en"/>
          <w:rPrChange w:id="8638" w:author="Ashley Frank" w:date="2024-12-20T21:43:00Z">
            <w:rPr>
              <w:rFonts w:ascii="Bookman Old Style" w:hAnsi="Bookman Old Style"/>
              <w:sz w:val="32"/>
              <w:szCs w:val="32"/>
              <w:lang w:val="en"/>
            </w:rPr>
          </w:rPrChange>
        </w:rPr>
        <w:t>simply happens. You don't have to force intimacy or</w:t>
      </w:r>
      <w:ins w:id="8639" w:author="Ashley Frank" w:date="2025-01-22T01:01:00Z">
        <w:r w:rsidR="008C05A3">
          <w:rPr>
            <w:rFonts w:ascii="Bookman Old Style" w:hAnsi="Bookman Old Style"/>
            <w:szCs w:val="24"/>
            <w:lang w:val="en"/>
          </w:rPr>
          <w:t xml:space="preserve"> connection </w:t>
        </w:r>
      </w:ins>
      <w:del w:id="8640" w:author="Ashley Frank" w:date="2025-01-22T01:01:00Z">
        <w:r w:rsidRPr="007C3EDB" w:rsidDel="008C05A3">
          <w:rPr>
            <w:rFonts w:ascii="Bookman Old Style" w:hAnsi="Bookman Old Style"/>
            <w:szCs w:val="24"/>
            <w:lang w:val="en"/>
            <w:rPrChange w:id="8641" w:author="Ashley Frank" w:date="2024-12-20T21:43:00Z">
              <w:rPr>
                <w:rFonts w:ascii="Bookman Old Style" w:hAnsi="Bookman Old Style"/>
                <w:sz w:val="32"/>
                <w:szCs w:val="32"/>
                <w:lang w:val="en"/>
              </w:rPr>
            </w:rPrChange>
          </w:rPr>
          <w:delText xml:space="preserve"> do things to create </w:delText>
        </w:r>
        <w:r w:rsidR="00374B6C" w:rsidRPr="007C3EDB" w:rsidDel="008C05A3">
          <w:rPr>
            <w:rFonts w:ascii="Bookman Old Style" w:hAnsi="Bookman Old Style"/>
            <w:szCs w:val="24"/>
            <w:lang w:val="en"/>
            <w:rPrChange w:id="8642" w:author="Ashley Frank" w:date="2024-12-20T21:43:00Z">
              <w:rPr>
                <w:rFonts w:ascii="Bookman Old Style" w:hAnsi="Bookman Old Style"/>
                <w:sz w:val="32"/>
                <w:szCs w:val="32"/>
                <w:lang w:val="en"/>
              </w:rPr>
            </w:rPrChange>
          </w:rPr>
          <w:delText xml:space="preserve">a </w:delText>
        </w:r>
        <w:r w:rsidRPr="007C3EDB" w:rsidDel="008C05A3">
          <w:rPr>
            <w:rFonts w:ascii="Bookman Old Style" w:hAnsi="Bookman Old Style"/>
            <w:szCs w:val="24"/>
            <w:lang w:val="en"/>
            <w:rPrChange w:id="8643" w:author="Ashley Frank" w:date="2024-12-20T21:43:00Z">
              <w:rPr>
                <w:rFonts w:ascii="Bookman Old Style" w:hAnsi="Bookman Old Style"/>
                <w:sz w:val="32"/>
                <w:szCs w:val="32"/>
                <w:lang w:val="en"/>
              </w:rPr>
            </w:rPrChange>
          </w:rPr>
          <w:delText xml:space="preserve">connection </w:delText>
        </w:r>
      </w:del>
      <w:r w:rsidRPr="007C3EDB">
        <w:rPr>
          <w:rFonts w:ascii="Bookman Old Style" w:hAnsi="Bookman Old Style"/>
          <w:szCs w:val="24"/>
          <w:lang w:val="en"/>
          <w:rPrChange w:id="8644" w:author="Ashley Frank" w:date="2024-12-20T21:43:00Z">
            <w:rPr>
              <w:rFonts w:ascii="Bookman Old Style" w:hAnsi="Bookman Old Style"/>
              <w:sz w:val="32"/>
              <w:szCs w:val="32"/>
              <w:lang w:val="en"/>
            </w:rPr>
          </w:rPrChange>
        </w:rPr>
        <w:t xml:space="preserve">when you feel safe. </w:t>
      </w:r>
      <w:r w:rsidR="00F823D5" w:rsidRPr="007C3EDB">
        <w:rPr>
          <w:rFonts w:ascii="Bookman Old Style" w:hAnsi="Bookman Old Style"/>
          <w:szCs w:val="24"/>
          <w:lang w:val="en"/>
          <w:rPrChange w:id="8645" w:author="Ashley Frank" w:date="2024-12-20T21:43:00Z">
            <w:rPr>
              <w:rFonts w:ascii="Bookman Old Style" w:hAnsi="Bookman Old Style"/>
              <w:sz w:val="32"/>
              <w:szCs w:val="32"/>
              <w:lang w:val="en"/>
            </w:rPr>
          </w:rPrChange>
        </w:rPr>
        <w:t xml:space="preserve">I believe this to be true </w:t>
      </w:r>
      <w:r w:rsidRPr="007C3EDB">
        <w:rPr>
          <w:rFonts w:ascii="Bookman Old Style" w:hAnsi="Bookman Old Style"/>
          <w:szCs w:val="24"/>
          <w:lang w:val="en"/>
          <w:rPrChange w:id="8646" w:author="Ashley Frank" w:date="2024-12-20T21:43:00Z">
            <w:rPr>
              <w:rFonts w:ascii="Bookman Old Style" w:hAnsi="Bookman Old Style"/>
              <w:sz w:val="32"/>
              <w:szCs w:val="32"/>
              <w:lang w:val="en"/>
            </w:rPr>
          </w:rPrChange>
        </w:rPr>
        <w:t>because God designed our heart</w:t>
      </w:r>
      <w:r w:rsidR="00374B6C" w:rsidRPr="007C3EDB">
        <w:rPr>
          <w:rFonts w:ascii="Bookman Old Style" w:hAnsi="Bookman Old Style"/>
          <w:szCs w:val="24"/>
          <w:lang w:val="en"/>
          <w:rPrChange w:id="8647" w:author="Ashley Frank" w:date="2024-12-20T21:43:00Z">
            <w:rPr>
              <w:rFonts w:ascii="Bookman Old Style" w:hAnsi="Bookman Old Style"/>
              <w:sz w:val="32"/>
              <w:szCs w:val="32"/>
              <w:lang w:val="en"/>
            </w:rPr>
          </w:rPrChange>
        </w:rPr>
        <w:t>s</w:t>
      </w:r>
      <w:r w:rsidRPr="007C3EDB">
        <w:rPr>
          <w:rFonts w:ascii="Bookman Old Style" w:hAnsi="Bookman Old Style"/>
          <w:szCs w:val="24"/>
          <w:lang w:val="en"/>
          <w:rPrChange w:id="8648" w:author="Ashley Frank" w:date="2024-12-20T21:43:00Z">
            <w:rPr>
              <w:rFonts w:ascii="Bookman Old Style" w:hAnsi="Bookman Old Style"/>
              <w:sz w:val="32"/>
              <w:szCs w:val="32"/>
              <w:lang w:val="en"/>
            </w:rPr>
          </w:rPrChange>
        </w:rPr>
        <w:t xml:space="preserve"> to be open. The default setting of a heart is openness.</w:t>
      </w:r>
      <w:ins w:id="8649" w:author="Ashley Frank" w:date="2025-01-22T01:02:00Z">
        <w:r w:rsidR="008C05A3">
          <w:rPr>
            <w:rFonts w:ascii="Bookman Old Style" w:hAnsi="Bookman Old Style"/>
            <w:szCs w:val="24"/>
            <w:lang w:val="en"/>
          </w:rPr>
          <w:t xml:space="preserve"> This belief is also very prevalent in the Eastern spiritual belief systems</w:t>
        </w:r>
      </w:ins>
      <w:ins w:id="8650" w:author="Ashley Frank" w:date="2025-01-22T01:05:00Z">
        <w:r w:rsidR="008C05A3">
          <w:rPr>
            <w:rFonts w:ascii="Bookman Old Style" w:hAnsi="Bookman Old Style"/>
            <w:szCs w:val="24"/>
            <w:lang w:val="en"/>
          </w:rPr>
          <w:t>, such as the Awakened Heart in Buddhism.</w:t>
        </w:r>
      </w:ins>
      <w:r w:rsidRPr="007C3EDB">
        <w:rPr>
          <w:rFonts w:ascii="Bookman Old Style" w:hAnsi="Bookman Old Style"/>
          <w:szCs w:val="24"/>
          <w:lang w:val="en"/>
          <w:rPrChange w:id="8651" w:author="Ashley Frank" w:date="2024-12-20T21:43:00Z">
            <w:rPr>
              <w:rFonts w:ascii="Bookman Old Style" w:hAnsi="Bookman Old Style"/>
              <w:sz w:val="32"/>
              <w:szCs w:val="32"/>
              <w:lang w:val="en"/>
            </w:rPr>
          </w:rPrChange>
        </w:rPr>
        <w:t xml:space="preserve"> It takes much more effort and energy t</w:t>
      </w:r>
      <w:ins w:id="8652" w:author="Ashley Frank" w:date="2025-01-22T01:05:00Z">
        <w:r w:rsidR="008C05A3">
          <w:rPr>
            <w:rFonts w:ascii="Bookman Old Style" w:hAnsi="Bookman Old Style"/>
            <w:szCs w:val="24"/>
            <w:lang w:val="en"/>
          </w:rPr>
          <w:t xml:space="preserve">o keep our hearts </w:t>
        </w:r>
      </w:ins>
      <w:del w:id="8653" w:author="Ashley Frank" w:date="2025-01-22T01:05:00Z">
        <w:r w:rsidRPr="007C3EDB" w:rsidDel="008C05A3">
          <w:rPr>
            <w:rFonts w:ascii="Bookman Old Style" w:hAnsi="Bookman Old Style"/>
            <w:szCs w:val="24"/>
            <w:lang w:val="en"/>
            <w:rPrChange w:id="8654" w:author="Ashley Frank" w:date="2024-12-20T21:43:00Z">
              <w:rPr>
                <w:rFonts w:ascii="Bookman Old Style" w:hAnsi="Bookman Old Style"/>
                <w:sz w:val="32"/>
                <w:szCs w:val="32"/>
                <w:lang w:val="en"/>
              </w:rPr>
            </w:rPrChange>
          </w:rPr>
          <w:delText xml:space="preserve">o stay closed and </w:delText>
        </w:r>
      </w:del>
      <w:r w:rsidRPr="007C3EDB">
        <w:rPr>
          <w:rFonts w:ascii="Bookman Old Style" w:hAnsi="Bookman Old Style"/>
          <w:szCs w:val="24"/>
          <w:lang w:val="en"/>
          <w:rPrChange w:id="8655" w:author="Ashley Frank" w:date="2024-12-20T21:43:00Z">
            <w:rPr>
              <w:rFonts w:ascii="Bookman Old Style" w:hAnsi="Bookman Old Style"/>
              <w:sz w:val="32"/>
              <w:szCs w:val="32"/>
              <w:lang w:val="en"/>
            </w:rPr>
          </w:rPrChange>
        </w:rPr>
        <w:t xml:space="preserve">shut down than to </w:t>
      </w:r>
      <w:ins w:id="8656" w:author="Ashley Frank" w:date="2025-01-22T01:05:00Z">
        <w:r w:rsidR="008C05A3">
          <w:rPr>
            <w:rFonts w:ascii="Bookman Old Style" w:hAnsi="Bookman Old Style"/>
            <w:szCs w:val="24"/>
            <w:lang w:val="en"/>
          </w:rPr>
          <w:t xml:space="preserve">let them </w:t>
        </w:r>
      </w:ins>
      <w:r w:rsidRPr="007C3EDB">
        <w:rPr>
          <w:rFonts w:ascii="Bookman Old Style" w:hAnsi="Bookman Old Style"/>
          <w:szCs w:val="24"/>
          <w:lang w:val="en"/>
          <w:rPrChange w:id="8657" w:author="Ashley Frank" w:date="2024-12-20T21:43:00Z">
            <w:rPr>
              <w:rFonts w:ascii="Bookman Old Style" w:hAnsi="Bookman Old Style"/>
              <w:sz w:val="32"/>
              <w:szCs w:val="32"/>
              <w:lang w:val="en"/>
            </w:rPr>
          </w:rPrChange>
        </w:rPr>
        <w:t>stay open.</w:t>
      </w:r>
    </w:p>
    <w:p w14:paraId="3B6B964F" w14:textId="37642BED" w:rsidR="00246C2E" w:rsidRPr="007C3EDB" w:rsidRDefault="00246C2E" w:rsidP="00246C2E">
      <w:pPr>
        <w:spacing w:before="100" w:beforeAutospacing="1" w:after="100" w:afterAutospacing="1" w:line="276" w:lineRule="auto"/>
        <w:rPr>
          <w:rFonts w:ascii="Bookman Old Style" w:hAnsi="Bookman Old Style"/>
          <w:szCs w:val="24"/>
          <w:lang w:val="en"/>
          <w:rPrChange w:id="8658"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659" w:author="Ashley Frank" w:date="2024-12-20T21:43:00Z">
            <w:rPr>
              <w:rFonts w:ascii="Bookman Old Style" w:hAnsi="Bookman Old Style"/>
              <w:sz w:val="32"/>
              <w:szCs w:val="32"/>
              <w:lang w:val="en"/>
            </w:rPr>
          </w:rPrChange>
        </w:rPr>
        <w:t>Think about a recent time when your spouse hurt or frustrated you. Remember how quickly your heart shut down? Once your heart closed, you instantly reacted in some way (fight</w:t>
      </w:r>
      <w:ins w:id="8660" w:author="Ashley Frank" w:date="2025-01-22T01:09:00Z">
        <w:r w:rsidR="0069490C">
          <w:rPr>
            <w:rFonts w:ascii="Bookman Old Style" w:hAnsi="Bookman Old Style"/>
            <w:szCs w:val="24"/>
            <w:lang w:val="en"/>
          </w:rPr>
          <w:t>-</w:t>
        </w:r>
      </w:ins>
      <w:del w:id="8661" w:author="Ashley Frank" w:date="2025-01-22T01:09:00Z">
        <w:r w:rsidRPr="007C3EDB" w:rsidDel="0069490C">
          <w:rPr>
            <w:rFonts w:ascii="Bookman Old Style" w:hAnsi="Bookman Old Style"/>
            <w:szCs w:val="24"/>
            <w:lang w:val="en"/>
            <w:rPrChange w:id="8662" w:author="Ashley Frank" w:date="2024-12-20T21:43:00Z">
              <w:rPr>
                <w:rFonts w:ascii="Bookman Old Style" w:hAnsi="Bookman Old Style"/>
                <w:sz w:val="32"/>
                <w:szCs w:val="32"/>
                <w:lang w:val="en"/>
              </w:rPr>
            </w:rPrChange>
          </w:rPr>
          <w:delText xml:space="preserve"> </w:delText>
        </w:r>
      </w:del>
      <w:r w:rsidRPr="007C3EDB">
        <w:rPr>
          <w:rFonts w:ascii="Bookman Old Style" w:hAnsi="Bookman Old Style"/>
          <w:szCs w:val="24"/>
          <w:lang w:val="en"/>
          <w:rPrChange w:id="8663" w:author="Ashley Frank" w:date="2024-12-20T21:43:00Z">
            <w:rPr>
              <w:rFonts w:ascii="Bookman Old Style" w:hAnsi="Bookman Old Style"/>
              <w:sz w:val="32"/>
              <w:szCs w:val="32"/>
              <w:lang w:val="en"/>
            </w:rPr>
          </w:rPrChange>
        </w:rPr>
        <w:t>or</w:t>
      </w:r>
      <w:ins w:id="8664" w:author="Ashley Frank" w:date="2025-01-22T01:09:00Z">
        <w:r w:rsidR="0069490C">
          <w:rPr>
            <w:rFonts w:ascii="Bookman Old Style" w:hAnsi="Bookman Old Style"/>
            <w:szCs w:val="24"/>
            <w:lang w:val="en"/>
          </w:rPr>
          <w:t>-</w:t>
        </w:r>
      </w:ins>
      <w:del w:id="8665" w:author="Ashley Frank" w:date="2025-01-22T01:09:00Z">
        <w:r w:rsidRPr="007C3EDB" w:rsidDel="0069490C">
          <w:rPr>
            <w:rFonts w:ascii="Bookman Old Style" w:hAnsi="Bookman Old Style"/>
            <w:szCs w:val="24"/>
            <w:lang w:val="en"/>
            <w:rPrChange w:id="8666" w:author="Ashley Frank" w:date="2024-12-20T21:43:00Z">
              <w:rPr>
                <w:rFonts w:ascii="Bookman Old Style" w:hAnsi="Bookman Old Style"/>
                <w:sz w:val="32"/>
                <w:szCs w:val="32"/>
                <w:lang w:val="en"/>
              </w:rPr>
            </w:rPrChange>
          </w:rPr>
          <w:delText xml:space="preserve"> </w:delText>
        </w:r>
      </w:del>
      <w:r w:rsidRPr="007C3EDB">
        <w:rPr>
          <w:rFonts w:ascii="Bookman Old Style" w:hAnsi="Bookman Old Style"/>
          <w:szCs w:val="24"/>
          <w:lang w:val="en"/>
          <w:rPrChange w:id="8667" w:author="Ashley Frank" w:date="2024-12-20T21:43:00Z">
            <w:rPr>
              <w:rFonts w:ascii="Bookman Old Style" w:hAnsi="Bookman Old Style"/>
              <w:sz w:val="32"/>
              <w:szCs w:val="32"/>
              <w:lang w:val="en"/>
            </w:rPr>
          </w:rPrChange>
        </w:rPr>
        <w:t>flight) and ultimately disconnected</w:t>
      </w:r>
      <w:ins w:id="8668" w:author="Ashley Frank" w:date="2025-01-22T01:09:00Z">
        <w:r w:rsidR="0069490C">
          <w:rPr>
            <w:rFonts w:ascii="Bookman Old Style" w:hAnsi="Bookman Old Style"/>
            <w:szCs w:val="24"/>
            <w:lang w:val="en"/>
          </w:rPr>
          <w:t xml:space="preserve"> altogether</w:t>
        </w:r>
      </w:ins>
      <w:r w:rsidRPr="007C3EDB">
        <w:rPr>
          <w:rFonts w:ascii="Bookman Old Style" w:hAnsi="Bookman Old Style"/>
          <w:szCs w:val="24"/>
          <w:lang w:val="en"/>
          <w:rPrChange w:id="8669" w:author="Ashley Frank" w:date="2024-12-20T21:43:00Z">
            <w:rPr>
              <w:rFonts w:ascii="Bookman Old Style" w:hAnsi="Bookman Old Style"/>
              <w:sz w:val="32"/>
              <w:szCs w:val="32"/>
              <w:lang w:val="en"/>
            </w:rPr>
          </w:rPrChange>
        </w:rPr>
        <w:t>. But</w:t>
      </w:r>
      <w:ins w:id="8670" w:author="Ashley Frank" w:date="2025-01-22T01:09:00Z">
        <w:r w:rsidR="0069490C">
          <w:rPr>
            <w:rFonts w:ascii="Bookman Old Style" w:hAnsi="Bookman Old Style"/>
            <w:szCs w:val="24"/>
            <w:lang w:val="en"/>
          </w:rPr>
          <w:t xml:space="preserve"> remember,</w:t>
        </w:r>
      </w:ins>
      <w:r w:rsidRPr="007C3EDB">
        <w:rPr>
          <w:rFonts w:ascii="Bookman Old Style" w:hAnsi="Bookman Old Style"/>
          <w:szCs w:val="24"/>
          <w:lang w:val="en"/>
          <w:rPrChange w:id="8671" w:author="Ashley Frank" w:date="2024-12-20T21:43:00Z">
            <w:rPr>
              <w:rFonts w:ascii="Bookman Old Style" w:hAnsi="Bookman Old Style"/>
              <w:sz w:val="32"/>
              <w:szCs w:val="32"/>
              <w:lang w:val="en"/>
            </w:rPr>
          </w:rPrChange>
        </w:rPr>
        <w:t xml:space="preserve"> your heart was not designed to stay closed. Maintaining a closed heart is like trying to force a huge beach ball underwater. You have to strain and push to keep a ball full of air underwater. It's the same with your heart. You have to work really hard to keep a heart full of God's love shut down. Have you ever noticed, when your spouse takes responsibility for her actions and seeks forgiveness, how quickly your heart opens back up? Like that beach ball under the water, once you feel safe, your heart will burst back open. You can go from feeling shut down to instantly feeling connected and open.</w:t>
      </w:r>
    </w:p>
    <w:p w14:paraId="29721D15" w14:textId="6C8315DF" w:rsidR="00246C2E" w:rsidRDefault="00246C2E" w:rsidP="00246C2E">
      <w:pPr>
        <w:spacing w:before="100" w:beforeAutospacing="1" w:after="100" w:afterAutospacing="1" w:line="276" w:lineRule="auto"/>
        <w:rPr>
          <w:ins w:id="8672" w:author="Ashley Frank" w:date="2025-01-22T01:09:00Z"/>
          <w:rFonts w:ascii="Bookman Old Style" w:hAnsi="Bookman Old Style"/>
          <w:szCs w:val="24"/>
          <w:lang w:val="en"/>
        </w:rPr>
      </w:pPr>
      <w:r w:rsidRPr="007C3EDB">
        <w:rPr>
          <w:rFonts w:ascii="Bookman Old Style" w:hAnsi="Bookman Old Style"/>
          <w:szCs w:val="24"/>
          <w:lang w:val="en"/>
          <w:rPrChange w:id="8673" w:author="Ashley Frank" w:date="2024-12-20T21:43:00Z">
            <w:rPr>
              <w:rFonts w:ascii="Bookman Old Style" w:hAnsi="Bookman Old Style"/>
              <w:sz w:val="32"/>
              <w:szCs w:val="32"/>
              <w:lang w:val="en"/>
            </w:rPr>
          </w:rPrChange>
        </w:rPr>
        <w:t xml:space="preserve">Emotional safety sets a peaceful environment that allows people to relax. </w:t>
      </w:r>
      <w:r w:rsidR="00374B6C" w:rsidRPr="007C3EDB">
        <w:rPr>
          <w:rFonts w:ascii="Bookman Old Style" w:hAnsi="Bookman Old Style"/>
          <w:szCs w:val="24"/>
          <w:lang w:val="en"/>
          <w:rPrChange w:id="8674" w:author="Ashley Frank" w:date="2024-12-20T21:43:00Z">
            <w:rPr>
              <w:rFonts w:ascii="Bookman Old Style" w:hAnsi="Bookman Old Style"/>
              <w:sz w:val="32"/>
              <w:szCs w:val="32"/>
              <w:lang w:val="en"/>
            </w:rPr>
          </w:rPrChange>
        </w:rPr>
        <w:t>Hence</w:t>
      </w:r>
      <w:r w:rsidRPr="007C3EDB">
        <w:rPr>
          <w:rFonts w:ascii="Bookman Old Style" w:hAnsi="Bookman Old Style"/>
          <w:szCs w:val="24"/>
          <w:lang w:val="en"/>
          <w:rPrChange w:id="8675" w:author="Ashley Frank" w:date="2024-12-20T21:43:00Z">
            <w:rPr>
              <w:rFonts w:ascii="Bookman Old Style" w:hAnsi="Bookman Old Style"/>
              <w:sz w:val="32"/>
              <w:szCs w:val="32"/>
              <w:lang w:val="en"/>
            </w:rPr>
          </w:rPrChange>
        </w:rPr>
        <w:t>, in your quest for reconnection</w:t>
      </w:r>
      <w:ins w:id="8676" w:author="Ashley Frank" w:date="2025-01-22T01:08:00Z">
        <w:r w:rsidR="0069490C">
          <w:rPr>
            <w:rFonts w:ascii="Bookman Old Style" w:hAnsi="Bookman Old Style"/>
            <w:szCs w:val="24"/>
            <w:lang w:val="en"/>
          </w:rPr>
          <w:t xml:space="preserve"> after an argument</w:t>
        </w:r>
      </w:ins>
      <w:del w:id="8677" w:author="Ashley Frank" w:date="2025-01-22T01:08:00Z">
        <w:r w:rsidR="00374B6C" w:rsidRPr="007C3EDB" w:rsidDel="0069490C">
          <w:rPr>
            <w:rFonts w:ascii="Bookman Old Style" w:hAnsi="Bookman Old Style"/>
            <w:szCs w:val="24"/>
            <w:lang w:val="en"/>
            <w:rPrChange w:id="8678" w:author="Ashley Frank" w:date="2024-12-20T21:43:00Z">
              <w:rPr>
                <w:rFonts w:ascii="Bookman Old Style" w:hAnsi="Bookman Old Style"/>
                <w:sz w:val="32"/>
                <w:szCs w:val="32"/>
                <w:lang w:val="en"/>
              </w:rPr>
            </w:rPrChange>
          </w:rPr>
          <w:delText>,</w:delText>
        </w:r>
        <w:r w:rsidRPr="007C3EDB" w:rsidDel="0069490C">
          <w:rPr>
            <w:rFonts w:ascii="Bookman Old Style" w:hAnsi="Bookman Old Style"/>
            <w:szCs w:val="24"/>
            <w:lang w:val="en"/>
            <w:rPrChange w:id="8679" w:author="Ashley Frank" w:date="2024-12-20T21:43:00Z">
              <w:rPr>
                <w:rFonts w:ascii="Bookman Old Style" w:hAnsi="Bookman Old Style"/>
                <w:sz w:val="32"/>
                <w:szCs w:val="32"/>
                <w:lang w:val="en"/>
              </w:rPr>
            </w:rPrChange>
          </w:rPr>
          <w:delText xml:space="preserve"> after you have argued with your spouse</w:delText>
        </w:r>
      </w:del>
      <w:r w:rsidRPr="007C3EDB">
        <w:rPr>
          <w:rFonts w:ascii="Bookman Old Style" w:hAnsi="Bookman Old Style"/>
          <w:szCs w:val="24"/>
          <w:lang w:val="en"/>
          <w:rPrChange w:id="8680" w:author="Ashley Frank" w:date="2024-12-20T21:43:00Z">
            <w:rPr>
              <w:rFonts w:ascii="Bookman Old Style" w:hAnsi="Bookman Old Style"/>
              <w:sz w:val="32"/>
              <w:szCs w:val="32"/>
              <w:lang w:val="en"/>
            </w:rPr>
          </w:rPrChange>
        </w:rPr>
        <w:t xml:space="preserve">, I want to encourage you to make creating safety a top priority. Hopefully, you now see that the only way to become one is to intertwine two open hearts </w:t>
      </w:r>
      <w:r w:rsidRPr="009F65C5">
        <w:rPr>
          <w:rFonts w:ascii="Bookman Old Style" w:hAnsi="Bookman Old Style"/>
          <w:szCs w:val="24"/>
          <w:lang w:val="en"/>
          <w:rPrChange w:id="8681" w:author="Ashley Frank" w:date="2025-01-22T05:01:00Z">
            <w:rPr>
              <w:rFonts w:ascii="Bookman Old Style" w:hAnsi="Bookman Old Style"/>
              <w:sz w:val="32"/>
              <w:szCs w:val="32"/>
              <w:lang w:val="en"/>
            </w:rPr>
          </w:rPrChange>
        </w:rPr>
        <w:t>together</w:t>
      </w:r>
      <w:r w:rsidRPr="007C3EDB">
        <w:rPr>
          <w:rFonts w:ascii="Bookman Old Style" w:hAnsi="Bookman Old Style"/>
          <w:szCs w:val="24"/>
          <w:lang w:val="en"/>
          <w:rPrChange w:id="8682" w:author="Ashley Frank" w:date="2024-12-20T21:43:00Z">
            <w:rPr>
              <w:rFonts w:ascii="Bookman Old Style" w:hAnsi="Bookman Old Style"/>
              <w:sz w:val="32"/>
              <w:szCs w:val="32"/>
              <w:lang w:val="en"/>
            </w:rPr>
          </w:rPrChange>
        </w:rPr>
        <w:t>.</w:t>
      </w:r>
    </w:p>
    <w:p w14:paraId="7BEB03F8" w14:textId="77777777" w:rsidR="0069490C" w:rsidRPr="007C3EDB" w:rsidRDefault="0069490C" w:rsidP="00246C2E">
      <w:pPr>
        <w:spacing w:before="100" w:beforeAutospacing="1" w:after="100" w:afterAutospacing="1" w:line="276" w:lineRule="auto"/>
        <w:rPr>
          <w:rFonts w:ascii="Bookman Old Style" w:hAnsi="Bookman Old Style"/>
          <w:szCs w:val="24"/>
          <w:lang w:val="en"/>
          <w:rPrChange w:id="8683" w:author="Ashley Frank" w:date="2024-12-20T21:43:00Z">
            <w:rPr>
              <w:rFonts w:ascii="Bookman Old Style" w:hAnsi="Bookman Old Style"/>
              <w:sz w:val="32"/>
              <w:szCs w:val="32"/>
              <w:lang w:val="en"/>
            </w:rPr>
          </w:rPrChange>
        </w:rPr>
      </w:pPr>
    </w:p>
    <w:p w14:paraId="19D273F1" w14:textId="77777777" w:rsidR="00246C2E" w:rsidRPr="007C3EDB" w:rsidRDefault="00246C2E" w:rsidP="00246C2E">
      <w:pPr>
        <w:spacing w:before="100" w:beforeAutospacing="1" w:after="100" w:afterAutospacing="1" w:line="276" w:lineRule="auto"/>
        <w:outlineLvl w:val="1"/>
        <w:rPr>
          <w:rFonts w:ascii="Bookman Old Style" w:hAnsi="Bookman Old Style"/>
          <w:b/>
          <w:bCs/>
          <w:szCs w:val="24"/>
          <w:lang w:val="en"/>
          <w:rPrChange w:id="8684" w:author="Ashley Frank" w:date="2024-12-20T21:43:00Z">
            <w:rPr>
              <w:rFonts w:ascii="Bookman Old Style" w:hAnsi="Bookman Old Style"/>
              <w:b/>
              <w:bCs/>
              <w:sz w:val="32"/>
              <w:szCs w:val="32"/>
              <w:lang w:val="en"/>
            </w:rPr>
          </w:rPrChange>
        </w:rPr>
      </w:pPr>
      <w:r w:rsidRPr="007C3EDB">
        <w:rPr>
          <w:rFonts w:ascii="Bookman Old Style" w:hAnsi="Bookman Old Style"/>
          <w:b/>
          <w:bCs/>
          <w:szCs w:val="24"/>
          <w:lang w:val="en"/>
          <w:rPrChange w:id="8685" w:author="Ashley Frank" w:date="2024-12-20T21:43:00Z">
            <w:rPr>
              <w:rFonts w:ascii="Bookman Old Style" w:hAnsi="Bookman Old Style"/>
              <w:b/>
              <w:bCs/>
              <w:sz w:val="32"/>
              <w:szCs w:val="32"/>
              <w:lang w:val="en"/>
            </w:rPr>
          </w:rPrChange>
        </w:rPr>
        <w:t>Creating Safety for Open Hearts</w:t>
      </w:r>
    </w:p>
    <w:p w14:paraId="39B698B4" w14:textId="1321B7C1" w:rsidR="00246C2E" w:rsidRPr="007C3EDB" w:rsidRDefault="00246C2E" w:rsidP="00246C2E">
      <w:pPr>
        <w:spacing w:before="100" w:beforeAutospacing="1" w:after="100" w:afterAutospacing="1" w:line="276" w:lineRule="auto"/>
        <w:rPr>
          <w:rFonts w:ascii="Bookman Old Style" w:hAnsi="Bookman Old Style"/>
          <w:szCs w:val="24"/>
          <w:lang w:val="en"/>
          <w:rPrChange w:id="8686"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687" w:author="Ashley Frank" w:date="2024-12-20T21:43:00Z">
            <w:rPr>
              <w:rFonts w:ascii="Bookman Old Style" w:hAnsi="Bookman Old Style"/>
              <w:sz w:val="32"/>
              <w:szCs w:val="32"/>
              <w:lang w:val="en"/>
            </w:rPr>
          </w:rPrChange>
        </w:rPr>
        <w:t>A heart will open only when it feels safe. But what does feeling safe really mean? Listen to some of these ans</w:t>
      </w:r>
      <w:r w:rsidR="00374B6C" w:rsidRPr="007C3EDB">
        <w:rPr>
          <w:rFonts w:ascii="Bookman Old Style" w:hAnsi="Bookman Old Style"/>
          <w:szCs w:val="24"/>
          <w:lang w:val="en"/>
          <w:rPrChange w:id="8688" w:author="Ashley Frank" w:date="2024-12-20T21:43:00Z">
            <w:rPr>
              <w:rFonts w:ascii="Bookman Old Style" w:hAnsi="Bookman Old Style"/>
              <w:sz w:val="32"/>
              <w:szCs w:val="32"/>
              <w:lang w:val="en"/>
            </w:rPr>
          </w:rPrChange>
        </w:rPr>
        <w:t>w</w:t>
      </w:r>
      <w:r w:rsidR="002C4A2E" w:rsidRPr="007C3EDB">
        <w:rPr>
          <w:rFonts w:ascii="Bookman Old Style" w:hAnsi="Bookman Old Style"/>
          <w:szCs w:val="24"/>
          <w:lang w:val="en"/>
          <w:rPrChange w:id="8689" w:author="Ashley Frank" w:date="2024-12-20T21:43:00Z">
            <w:rPr>
              <w:rFonts w:ascii="Bookman Old Style" w:hAnsi="Bookman Old Style"/>
              <w:sz w:val="32"/>
              <w:szCs w:val="32"/>
              <w:lang w:val="en"/>
            </w:rPr>
          </w:rPrChange>
        </w:rPr>
        <w:t>e</w:t>
      </w:r>
      <w:r w:rsidRPr="007C3EDB">
        <w:rPr>
          <w:rFonts w:ascii="Bookman Old Style" w:hAnsi="Bookman Old Style"/>
          <w:szCs w:val="24"/>
          <w:lang w:val="en"/>
          <w:rPrChange w:id="8690" w:author="Ashley Frank" w:date="2024-12-20T21:43:00Z">
            <w:rPr>
              <w:rFonts w:ascii="Bookman Old Style" w:hAnsi="Bookman Old Style"/>
              <w:sz w:val="32"/>
              <w:szCs w:val="32"/>
              <w:lang w:val="en"/>
            </w:rPr>
          </w:rPrChange>
        </w:rPr>
        <w:t>rs:</w:t>
      </w:r>
    </w:p>
    <w:p w14:paraId="2D0CF50D" w14:textId="77777777" w:rsidR="00246C2E" w:rsidRPr="007C3EDB" w:rsidRDefault="00246C2E" w:rsidP="00246C2E">
      <w:pPr>
        <w:numPr>
          <w:ilvl w:val="0"/>
          <w:numId w:val="7"/>
        </w:numPr>
        <w:tabs>
          <w:tab w:val="clear" w:pos="360"/>
          <w:tab w:val="clear" w:pos="9360"/>
        </w:tabs>
        <w:spacing w:before="100" w:beforeAutospacing="1" w:after="100" w:afterAutospacing="1" w:line="276" w:lineRule="auto"/>
        <w:rPr>
          <w:rFonts w:ascii="Bookman Old Style" w:hAnsi="Bookman Old Style"/>
          <w:szCs w:val="24"/>
          <w:lang w:val="en"/>
          <w:rPrChange w:id="8691"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692" w:author="Ashley Frank" w:date="2024-12-20T21:43:00Z">
            <w:rPr>
              <w:rFonts w:ascii="Bookman Old Style" w:hAnsi="Bookman Old Style"/>
              <w:sz w:val="32"/>
              <w:szCs w:val="32"/>
              <w:lang w:val="en"/>
            </w:rPr>
          </w:rPrChange>
        </w:rPr>
        <w:t>Feeling completely secure</w:t>
      </w:r>
    </w:p>
    <w:p w14:paraId="6521CE62" w14:textId="77777777" w:rsidR="00246C2E" w:rsidRPr="007C3EDB" w:rsidRDefault="00246C2E" w:rsidP="00246C2E">
      <w:pPr>
        <w:numPr>
          <w:ilvl w:val="0"/>
          <w:numId w:val="7"/>
        </w:numPr>
        <w:tabs>
          <w:tab w:val="clear" w:pos="360"/>
          <w:tab w:val="clear" w:pos="9360"/>
        </w:tabs>
        <w:spacing w:before="100" w:beforeAutospacing="1" w:after="100" w:afterAutospacing="1" w:line="276" w:lineRule="auto"/>
        <w:rPr>
          <w:rFonts w:ascii="Bookman Old Style" w:hAnsi="Bookman Old Style"/>
          <w:szCs w:val="24"/>
          <w:lang w:val="en"/>
          <w:rPrChange w:id="8693"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694" w:author="Ashley Frank" w:date="2024-12-20T21:43:00Z">
            <w:rPr>
              <w:rFonts w:ascii="Bookman Old Style" w:hAnsi="Bookman Old Style"/>
              <w:sz w:val="32"/>
              <w:szCs w:val="32"/>
              <w:lang w:val="en"/>
            </w:rPr>
          </w:rPrChange>
        </w:rPr>
        <w:t xml:space="preserve">Being accepted for who I am </w:t>
      </w:r>
    </w:p>
    <w:p w14:paraId="5CF77D8F" w14:textId="77777777" w:rsidR="00246C2E" w:rsidRPr="007C3EDB" w:rsidRDefault="00246C2E" w:rsidP="00246C2E">
      <w:pPr>
        <w:numPr>
          <w:ilvl w:val="0"/>
          <w:numId w:val="7"/>
        </w:numPr>
        <w:tabs>
          <w:tab w:val="clear" w:pos="360"/>
          <w:tab w:val="clear" w:pos="9360"/>
        </w:tabs>
        <w:spacing w:before="100" w:beforeAutospacing="1" w:after="100" w:afterAutospacing="1" w:line="276" w:lineRule="auto"/>
        <w:rPr>
          <w:rFonts w:ascii="Bookman Old Style" w:hAnsi="Bookman Old Style"/>
          <w:szCs w:val="24"/>
          <w:lang w:val="en"/>
          <w:rPrChange w:id="8695"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696" w:author="Ashley Frank" w:date="2024-12-20T21:43:00Z">
            <w:rPr>
              <w:rFonts w:ascii="Bookman Old Style" w:hAnsi="Bookman Old Style"/>
              <w:sz w:val="32"/>
              <w:szCs w:val="32"/>
              <w:lang w:val="en"/>
            </w:rPr>
          </w:rPrChange>
        </w:rPr>
        <w:t>Feeling relaxed and comfortable</w:t>
      </w:r>
    </w:p>
    <w:p w14:paraId="1D98CFBC" w14:textId="77777777" w:rsidR="00246C2E" w:rsidRPr="007C3EDB" w:rsidRDefault="00246C2E" w:rsidP="00246C2E">
      <w:pPr>
        <w:numPr>
          <w:ilvl w:val="0"/>
          <w:numId w:val="7"/>
        </w:numPr>
        <w:tabs>
          <w:tab w:val="clear" w:pos="360"/>
          <w:tab w:val="clear" w:pos="9360"/>
        </w:tabs>
        <w:spacing w:before="100" w:beforeAutospacing="1" w:after="100" w:afterAutospacing="1" w:line="276" w:lineRule="auto"/>
        <w:rPr>
          <w:rFonts w:ascii="Bookman Old Style" w:hAnsi="Bookman Old Style"/>
          <w:szCs w:val="24"/>
          <w:lang w:val="en"/>
          <w:rPrChange w:id="8697"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698" w:author="Ashley Frank" w:date="2024-12-20T21:43:00Z">
            <w:rPr>
              <w:rFonts w:ascii="Bookman Old Style" w:hAnsi="Bookman Old Style"/>
              <w:sz w:val="32"/>
              <w:szCs w:val="32"/>
              <w:lang w:val="en"/>
            </w:rPr>
          </w:rPrChange>
        </w:rPr>
        <w:t>Being free to express who I really am</w:t>
      </w:r>
    </w:p>
    <w:p w14:paraId="0A6631A6" w14:textId="77777777" w:rsidR="00246C2E" w:rsidRPr="007C3EDB" w:rsidRDefault="00246C2E" w:rsidP="00246C2E">
      <w:pPr>
        <w:numPr>
          <w:ilvl w:val="0"/>
          <w:numId w:val="7"/>
        </w:numPr>
        <w:tabs>
          <w:tab w:val="clear" w:pos="360"/>
          <w:tab w:val="clear" w:pos="9360"/>
        </w:tabs>
        <w:spacing w:before="100" w:beforeAutospacing="1" w:after="100" w:afterAutospacing="1" w:line="276" w:lineRule="auto"/>
        <w:rPr>
          <w:rFonts w:ascii="Bookman Old Style" w:hAnsi="Bookman Old Style"/>
          <w:szCs w:val="24"/>
          <w:lang w:val="en"/>
          <w:rPrChange w:id="8699"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00" w:author="Ashley Frank" w:date="2024-12-20T21:43:00Z">
            <w:rPr>
              <w:rFonts w:ascii="Bookman Old Style" w:hAnsi="Bookman Old Style"/>
              <w:sz w:val="32"/>
              <w:szCs w:val="32"/>
              <w:lang w:val="en"/>
            </w:rPr>
          </w:rPrChange>
        </w:rPr>
        <w:t>Being loved unconditionally</w:t>
      </w:r>
    </w:p>
    <w:p w14:paraId="0D8B5253" w14:textId="77777777" w:rsidR="00246C2E" w:rsidRPr="007C3EDB" w:rsidRDefault="00246C2E" w:rsidP="00246C2E">
      <w:pPr>
        <w:numPr>
          <w:ilvl w:val="0"/>
          <w:numId w:val="7"/>
        </w:numPr>
        <w:tabs>
          <w:tab w:val="clear" w:pos="360"/>
          <w:tab w:val="clear" w:pos="9360"/>
        </w:tabs>
        <w:spacing w:before="100" w:beforeAutospacing="1" w:after="100" w:afterAutospacing="1" w:line="276" w:lineRule="auto"/>
        <w:rPr>
          <w:rFonts w:ascii="Bookman Old Style" w:hAnsi="Bookman Old Style"/>
          <w:szCs w:val="24"/>
          <w:lang w:val="en"/>
          <w:rPrChange w:id="8701"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02" w:author="Ashley Frank" w:date="2024-12-20T21:43:00Z">
            <w:rPr>
              <w:rFonts w:ascii="Bookman Old Style" w:hAnsi="Bookman Old Style"/>
              <w:sz w:val="32"/>
              <w:szCs w:val="32"/>
              <w:lang w:val="en"/>
            </w:rPr>
          </w:rPrChange>
        </w:rPr>
        <w:t>Feeling respected</w:t>
      </w:r>
    </w:p>
    <w:p w14:paraId="34E1E34A" w14:textId="77777777" w:rsidR="00246C2E" w:rsidRPr="007C3EDB" w:rsidRDefault="00246C2E" w:rsidP="00246C2E">
      <w:pPr>
        <w:numPr>
          <w:ilvl w:val="0"/>
          <w:numId w:val="7"/>
        </w:numPr>
        <w:tabs>
          <w:tab w:val="clear" w:pos="360"/>
          <w:tab w:val="clear" w:pos="9360"/>
        </w:tabs>
        <w:spacing w:before="100" w:beforeAutospacing="1" w:after="100" w:afterAutospacing="1" w:line="276" w:lineRule="auto"/>
        <w:rPr>
          <w:rFonts w:ascii="Bookman Old Style" w:hAnsi="Bookman Old Style"/>
          <w:szCs w:val="24"/>
          <w:lang w:val="en"/>
          <w:rPrChange w:id="8703"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04" w:author="Ashley Frank" w:date="2024-12-20T21:43:00Z">
            <w:rPr>
              <w:rFonts w:ascii="Bookman Old Style" w:hAnsi="Bookman Old Style"/>
              <w:sz w:val="32"/>
              <w:szCs w:val="32"/>
              <w:lang w:val="en"/>
            </w:rPr>
          </w:rPrChange>
        </w:rPr>
        <w:t>Knowing that my spouse is trustworthy</w:t>
      </w:r>
    </w:p>
    <w:p w14:paraId="58D95D02" w14:textId="77777777" w:rsidR="00246C2E" w:rsidRPr="007C3EDB" w:rsidRDefault="00246C2E" w:rsidP="00246C2E">
      <w:pPr>
        <w:numPr>
          <w:ilvl w:val="0"/>
          <w:numId w:val="7"/>
        </w:numPr>
        <w:tabs>
          <w:tab w:val="clear" w:pos="360"/>
          <w:tab w:val="clear" w:pos="9360"/>
        </w:tabs>
        <w:spacing w:before="100" w:beforeAutospacing="1" w:after="100" w:afterAutospacing="1" w:line="276" w:lineRule="auto"/>
        <w:rPr>
          <w:rFonts w:ascii="Bookman Old Style" w:hAnsi="Bookman Old Style"/>
          <w:szCs w:val="24"/>
          <w:lang w:val="en"/>
          <w:rPrChange w:id="8705"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06" w:author="Ashley Frank" w:date="2024-12-20T21:43:00Z">
            <w:rPr>
              <w:rFonts w:ascii="Bookman Old Style" w:hAnsi="Bookman Old Style"/>
              <w:sz w:val="32"/>
              <w:szCs w:val="32"/>
              <w:lang w:val="en"/>
            </w:rPr>
          </w:rPrChange>
        </w:rPr>
        <w:t>Having my spouse be there for me</w:t>
      </w:r>
    </w:p>
    <w:p w14:paraId="25D1E860" w14:textId="77777777" w:rsidR="00246C2E" w:rsidRPr="007C3EDB" w:rsidRDefault="00246C2E" w:rsidP="00246C2E">
      <w:pPr>
        <w:numPr>
          <w:ilvl w:val="0"/>
          <w:numId w:val="7"/>
        </w:numPr>
        <w:tabs>
          <w:tab w:val="clear" w:pos="360"/>
          <w:tab w:val="clear" w:pos="9360"/>
        </w:tabs>
        <w:spacing w:before="100" w:beforeAutospacing="1" w:after="100" w:afterAutospacing="1" w:line="276" w:lineRule="auto"/>
        <w:rPr>
          <w:rFonts w:ascii="Bookman Old Style" w:hAnsi="Bookman Old Style"/>
          <w:szCs w:val="24"/>
          <w:lang w:val="en"/>
          <w:rPrChange w:id="8707"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08" w:author="Ashley Frank" w:date="2024-12-20T21:43:00Z">
            <w:rPr>
              <w:rFonts w:ascii="Bookman Old Style" w:hAnsi="Bookman Old Style"/>
              <w:sz w:val="32"/>
              <w:szCs w:val="32"/>
              <w:lang w:val="en"/>
            </w:rPr>
          </w:rPrChange>
        </w:rPr>
        <w:t>Being fully understood</w:t>
      </w:r>
    </w:p>
    <w:p w14:paraId="00CC6BC4" w14:textId="77777777" w:rsidR="00246C2E" w:rsidRPr="007C3EDB" w:rsidRDefault="00246C2E" w:rsidP="00246C2E">
      <w:pPr>
        <w:numPr>
          <w:ilvl w:val="0"/>
          <w:numId w:val="7"/>
        </w:numPr>
        <w:tabs>
          <w:tab w:val="clear" w:pos="360"/>
          <w:tab w:val="clear" w:pos="9360"/>
        </w:tabs>
        <w:spacing w:before="100" w:beforeAutospacing="1" w:after="100" w:afterAutospacing="1" w:line="276" w:lineRule="auto"/>
        <w:rPr>
          <w:rFonts w:ascii="Bookman Old Style" w:hAnsi="Bookman Old Style"/>
          <w:szCs w:val="24"/>
          <w:lang w:val="en"/>
          <w:rPrChange w:id="8709"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10" w:author="Ashley Frank" w:date="2024-12-20T21:43:00Z">
            <w:rPr>
              <w:rFonts w:ascii="Bookman Old Style" w:hAnsi="Bookman Old Style"/>
              <w:sz w:val="32"/>
              <w:szCs w:val="32"/>
              <w:lang w:val="en"/>
            </w:rPr>
          </w:rPrChange>
        </w:rPr>
        <w:t>Being valued and honored</w:t>
      </w:r>
    </w:p>
    <w:p w14:paraId="3D4EFD38" w14:textId="77777777" w:rsidR="00246C2E" w:rsidRPr="007C3EDB" w:rsidRDefault="00246C2E" w:rsidP="00246C2E">
      <w:pPr>
        <w:numPr>
          <w:ilvl w:val="0"/>
          <w:numId w:val="7"/>
        </w:numPr>
        <w:tabs>
          <w:tab w:val="clear" w:pos="360"/>
          <w:tab w:val="clear" w:pos="9360"/>
        </w:tabs>
        <w:spacing w:before="100" w:beforeAutospacing="1" w:after="100" w:afterAutospacing="1" w:line="276" w:lineRule="auto"/>
        <w:rPr>
          <w:rFonts w:ascii="Bookman Old Style" w:hAnsi="Bookman Old Style"/>
          <w:szCs w:val="24"/>
          <w:lang w:val="en"/>
          <w:rPrChange w:id="8711"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12" w:author="Ashley Frank" w:date="2024-12-20T21:43:00Z">
            <w:rPr>
              <w:rFonts w:ascii="Bookman Old Style" w:hAnsi="Bookman Old Style"/>
              <w:sz w:val="32"/>
              <w:szCs w:val="32"/>
              <w:lang w:val="en"/>
            </w:rPr>
          </w:rPrChange>
        </w:rPr>
        <w:t xml:space="preserve">Having loving reassurance </w:t>
      </w:r>
    </w:p>
    <w:p w14:paraId="1A551DF8" w14:textId="2F0CB819" w:rsidR="00246C2E" w:rsidRPr="007C3EDB" w:rsidRDefault="00246C2E" w:rsidP="00246C2E">
      <w:pPr>
        <w:numPr>
          <w:ilvl w:val="0"/>
          <w:numId w:val="7"/>
        </w:numPr>
        <w:tabs>
          <w:tab w:val="clear" w:pos="360"/>
          <w:tab w:val="clear" w:pos="9360"/>
        </w:tabs>
        <w:spacing w:before="100" w:beforeAutospacing="1" w:after="100" w:afterAutospacing="1" w:line="276" w:lineRule="auto"/>
        <w:rPr>
          <w:rFonts w:ascii="Bookman Old Style" w:hAnsi="Bookman Old Style"/>
          <w:szCs w:val="24"/>
          <w:lang w:val="en"/>
          <w:rPrChange w:id="8713"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14" w:author="Ashley Frank" w:date="2024-12-20T21:43:00Z">
            <w:rPr>
              <w:rFonts w:ascii="Bookman Old Style" w:hAnsi="Bookman Old Style"/>
              <w:sz w:val="32"/>
              <w:szCs w:val="32"/>
              <w:lang w:val="en"/>
            </w:rPr>
          </w:rPrChange>
        </w:rPr>
        <w:t xml:space="preserve">Being able to fully </w:t>
      </w:r>
      <w:r w:rsidR="00374B6C" w:rsidRPr="007C3EDB">
        <w:rPr>
          <w:rFonts w:ascii="Bookman Old Style" w:hAnsi="Bookman Old Style"/>
          <w:szCs w:val="24"/>
          <w:lang w:val="en"/>
          <w:rPrChange w:id="8715" w:author="Ashley Frank" w:date="2024-12-20T21:43:00Z">
            <w:rPr>
              <w:rFonts w:ascii="Bookman Old Style" w:hAnsi="Bookman Old Style"/>
              <w:sz w:val="32"/>
              <w:szCs w:val="32"/>
              <w:lang w:val="en"/>
            </w:rPr>
          </w:rPrChange>
        </w:rPr>
        <w:t xml:space="preserve">open yourself </w:t>
      </w:r>
      <w:r w:rsidRPr="007C3EDB">
        <w:rPr>
          <w:rFonts w:ascii="Bookman Old Style" w:hAnsi="Bookman Old Style"/>
          <w:szCs w:val="24"/>
          <w:lang w:val="en"/>
          <w:rPrChange w:id="8716" w:author="Ashley Frank" w:date="2024-12-20T21:43:00Z">
            <w:rPr>
              <w:rFonts w:ascii="Bookman Old Style" w:hAnsi="Bookman Old Style"/>
              <w:sz w:val="32"/>
              <w:szCs w:val="32"/>
              <w:lang w:val="en"/>
            </w:rPr>
          </w:rPrChange>
        </w:rPr>
        <w:t>in order to give and receive love</w:t>
      </w:r>
    </w:p>
    <w:p w14:paraId="4E6B831E" w14:textId="77777777" w:rsidR="00246C2E" w:rsidRPr="007C3EDB" w:rsidRDefault="00246C2E" w:rsidP="00246C2E">
      <w:pPr>
        <w:numPr>
          <w:ilvl w:val="0"/>
          <w:numId w:val="7"/>
        </w:numPr>
        <w:tabs>
          <w:tab w:val="clear" w:pos="360"/>
          <w:tab w:val="clear" w:pos="9360"/>
        </w:tabs>
        <w:spacing w:before="100" w:beforeAutospacing="1" w:after="100" w:afterAutospacing="1" w:line="276" w:lineRule="auto"/>
        <w:rPr>
          <w:rFonts w:ascii="Bookman Old Style" w:hAnsi="Bookman Old Style"/>
          <w:szCs w:val="24"/>
          <w:lang w:val="en"/>
          <w:rPrChange w:id="8717"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18" w:author="Ashley Frank" w:date="2024-12-20T21:43:00Z">
            <w:rPr>
              <w:rFonts w:ascii="Bookman Old Style" w:hAnsi="Bookman Old Style"/>
              <w:sz w:val="32"/>
              <w:szCs w:val="32"/>
              <w:lang w:val="en"/>
            </w:rPr>
          </w:rPrChange>
        </w:rPr>
        <w:t>Not being judged</w:t>
      </w:r>
    </w:p>
    <w:p w14:paraId="0D91EF71" w14:textId="77777777" w:rsidR="00246C2E" w:rsidRPr="007C3EDB" w:rsidRDefault="00246C2E" w:rsidP="00246C2E">
      <w:pPr>
        <w:numPr>
          <w:ilvl w:val="0"/>
          <w:numId w:val="7"/>
        </w:numPr>
        <w:tabs>
          <w:tab w:val="clear" w:pos="360"/>
          <w:tab w:val="clear" w:pos="9360"/>
        </w:tabs>
        <w:spacing w:before="100" w:beforeAutospacing="1" w:after="100" w:afterAutospacing="1" w:line="276" w:lineRule="auto"/>
        <w:rPr>
          <w:rFonts w:ascii="Bookman Old Style" w:hAnsi="Bookman Old Style"/>
          <w:szCs w:val="24"/>
          <w:lang w:val="en"/>
          <w:rPrChange w:id="8719"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20" w:author="Ashley Frank" w:date="2024-12-20T21:43:00Z">
            <w:rPr>
              <w:rFonts w:ascii="Bookman Old Style" w:hAnsi="Bookman Old Style"/>
              <w:sz w:val="32"/>
              <w:szCs w:val="32"/>
              <w:lang w:val="en"/>
            </w:rPr>
          </w:rPrChange>
        </w:rPr>
        <w:t>Being seen for who I am</w:t>
      </w:r>
    </w:p>
    <w:p w14:paraId="329B77DA" w14:textId="77777777" w:rsidR="00246C2E" w:rsidRPr="007C3EDB" w:rsidRDefault="00246C2E" w:rsidP="00246C2E">
      <w:pPr>
        <w:numPr>
          <w:ilvl w:val="0"/>
          <w:numId w:val="7"/>
        </w:numPr>
        <w:tabs>
          <w:tab w:val="clear" w:pos="360"/>
          <w:tab w:val="clear" w:pos="9360"/>
        </w:tabs>
        <w:spacing w:before="100" w:beforeAutospacing="1" w:after="100" w:afterAutospacing="1" w:line="276" w:lineRule="auto"/>
        <w:rPr>
          <w:rFonts w:ascii="Bookman Old Style" w:hAnsi="Bookman Old Style"/>
          <w:szCs w:val="24"/>
          <w:lang w:val="en"/>
          <w:rPrChange w:id="8721"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22" w:author="Ashley Frank" w:date="2024-12-20T21:43:00Z">
            <w:rPr>
              <w:rFonts w:ascii="Bookman Old Style" w:hAnsi="Bookman Old Style"/>
              <w:sz w:val="32"/>
              <w:szCs w:val="32"/>
              <w:lang w:val="en"/>
            </w:rPr>
          </w:rPrChange>
        </w:rPr>
        <w:t>Having my flaws accepted as part of the whole package</w:t>
      </w:r>
    </w:p>
    <w:p w14:paraId="1151A9B5" w14:textId="77777777" w:rsidR="00246C2E" w:rsidRPr="007C3EDB" w:rsidRDefault="00246C2E" w:rsidP="00246C2E">
      <w:pPr>
        <w:numPr>
          <w:ilvl w:val="0"/>
          <w:numId w:val="7"/>
        </w:numPr>
        <w:tabs>
          <w:tab w:val="clear" w:pos="360"/>
          <w:tab w:val="clear" w:pos="9360"/>
        </w:tabs>
        <w:spacing w:before="100" w:beforeAutospacing="1" w:after="100" w:afterAutospacing="1" w:line="276" w:lineRule="auto"/>
        <w:rPr>
          <w:rFonts w:ascii="Bookman Old Style" w:hAnsi="Bookman Old Style"/>
          <w:szCs w:val="24"/>
          <w:lang w:val="en"/>
          <w:rPrChange w:id="8723"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24" w:author="Ashley Frank" w:date="2024-12-20T21:43:00Z">
            <w:rPr>
              <w:rFonts w:ascii="Bookman Old Style" w:hAnsi="Bookman Old Style"/>
              <w:sz w:val="32"/>
              <w:szCs w:val="32"/>
              <w:lang w:val="en"/>
            </w:rPr>
          </w:rPrChange>
        </w:rPr>
        <w:t>Living in an atmosphere of open communication</w:t>
      </w:r>
    </w:p>
    <w:p w14:paraId="04E8517C" w14:textId="77777777" w:rsidR="00246C2E" w:rsidRPr="007C3EDB" w:rsidRDefault="00246C2E" w:rsidP="00246C2E">
      <w:pPr>
        <w:spacing w:before="100" w:beforeAutospacing="1" w:after="100" w:afterAutospacing="1" w:line="276" w:lineRule="auto"/>
        <w:rPr>
          <w:rFonts w:ascii="Bookman Old Style" w:hAnsi="Bookman Old Style"/>
          <w:szCs w:val="24"/>
          <w:lang w:val="en"/>
          <w:rPrChange w:id="8725"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26" w:author="Ashley Frank" w:date="2024-12-20T21:43:00Z">
            <w:rPr>
              <w:rFonts w:ascii="Bookman Old Style" w:hAnsi="Bookman Old Style"/>
              <w:sz w:val="32"/>
              <w:szCs w:val="32"/>
              <w:lang w:val="en"/>
            </w:rPr>
          </w:rPrChange>
        </w:rPr>
        <w:t>Wouldn't it be amazing for these things to be the foundation of marriage? Feeling emotionally safe is critical for a marriage to thrive.</w:t>
      </w:r>
    </w:p>
    <w:p w14:paraId="5F8AB585" w14:textId="7A8DC669" w:rsidR="00246C2E" w:rsidRPr="007C3EDB" w:rsidRDefault="00246C2E" w:rsidP="00246C2E">
      <w:pPr>
        <w:spacing w:before="100" w:beforeAutospacing="1" w:after="100" w:afterAutospacing="1" w:line="276" w:lineRule="auto"/>
        <w:rPr>
          <w:rFonts w:ascii="Bookman Old Style" w:hAnsi="Bookman Old Style"/>
          <w:szCs w:val="24"/>
          <w:lang w:val="en"/>
          <w:rPrChange w:id="8727"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28" w:author="Ashley Frank" w:date="2024-12-20T21:43:00Z">
            <w:rPr>
              <w:rFonts w:ascii="Bookman Old Style" w:hAnsi="Bookman Old Style"/>
              <w:sz w:val="32"/>
              <w:szCs w:val="32"/>
              <w:lang w:val="en"/>
            </w:rPr>
          </w:rPrChange>
        </w:rPr>
        <w:t>I define emotional safety as feeling free to open up and reveal who you really are while trusting that the other person will still love, value</w:t>
      </w:r>
      <w:r w:rsidR="00374B6C" w:rsidRPr="007C3EDB">
        <w:rPr>
          <w:rFonts w:ascii="Bookman Old Style" w:hAnsi="Bookman Old Style"/>
          <w:szCs w:val="24"/>
          <w:lang w:val="en"/>
          <w:rPrChange w:id="8729" w:author="Ashley Frank" w:date="2024-12-20T21:43:00Z">
            <w:rPr>
              <w:rFonts w:ascii="Bookman Old Style" w:hAnsi="Bookman Old Style"/>
              <w:sz w:val="32"/>
              <w:szCs w:val="32"/>
              <w:lang w:val="en"/>
            </w:rPr>
          </w:rPrChange>
        </w:rPr>
        <w:t>,</w:t>
      </w:r>
      <w:r w:rsidRPr="007C3EDB">
        <w:rPr>
          <w:rFonts w:ascii="Bookman Old Style" w:hAnsi="Bookman Old Style"/>
          <w:szCs w:val="24"/>
          <w:lang w:val="en"/>
          <w:rPrChange w:id="8730" w:author="Ashley Frank" w:date="2024-12-20T21:43:00Z">
            <w:rPr>
              <w:rFonts w:ascii="Bookman Old Style" w:hAnsi="Bookman Old Style"/>
              <w:sz w:val="32"/>
              <w:szCs w:val="32"/>
              <w:lang w:val="en"/>
            </w:rPr>
          </w:rPrChange>
        </w:rPr>
        <w:t xml:space="preserve"> and unconditionally accept you. In other words, you feel safe with someone when you are confident and trust that he or she will handle your heart – your deepest feelings, thoughts, desires, hopes, and dreams – with the utmost care. So, how do </w:t>
      </w:r>
      <w:r w:rsidR="00F823D5" w:rsidRPr="007C3EDB">
        <w:rPr>
          <w:rFonts w:ascii="Bookman Old Style" w:hAnsi="Bookman Old Style"/>
          <w:szCs w:val="24"/>
          <w:lang w:val="en"/>
          <w:rPrChange w:id="8731" w:author="Ashley Frank" w:date="2024-12-20T21:43:00Z">
            <w:rPr>
              <w:rFonts w:ascii="Bookman Old Style" w:hAnsi="Bookman Old Style"/>
              <w:sz w:val="32"/>
              <w:szCs w:val="32"/>
              <w:lang w:val="en"/>
            </w:rPr>
          </w:rPrChange>
        </w:rPr>
        <w:t>w</w:t>
      </w:r>
      <w:r w:rsidR="002C4A2E" w:rsidRPr="007C3EDB">
        <w:rPr>
          <w:rFonts w:ascii="Bookman Old Style" w:hAnsi="Bookman Old Style"/>
          <w:szCs w:val="24"/>
          <w:lang w:val="en"/>
          <w:rPrChange w:id="8732" w:author="Ashley Frank" w:date="2024-12-20T21:43:00Z">
            <w:rPr>
              <w:rFonts w:ascii="Bookman Old Style" w:hAnsi="Bookman Old Style"/>
              <w:sz w:val="32"/>
              <w:szCs w:val="32"/>
              <w:lang w:val="en"/>
            </w:rPr>
          </w:rPrChange>
        </w:rPr>
        <w:t>e</w:t>
      </w:r>
      <w:r w:rsidRPr="007C3EDB">
        <w:rPr>
          <w:rFonts w:ascii="Bookman Old Style" w:hAnsi="Bookman Old Style"/>
          <w:szCs w:val="24"/>
          <w:lang w:val="en"/>
          <w:rPrChange w:id="8733" w:author="Ashley Frank" w:date="2024-12-20T21:43:00Z">
            <w:rPr>
              <w:rFonts w:ascii="Bookman Old Style" w:hAnsi="Bookman Old Style"/>
              <w:sz w:val="32"/>
              <w:szCs w:val="32"/>
              <w:lang w:val="en"/>
            </w:rPr>
          </w:rPrChange>
        </w:rPr>
        <w:t xml:space="preserve"> build a marriage that feels like the safest place on earth?</w:t>
      </w:r>
    </w:p>
    <w:p w14:paraId="6762A759" w14:textId="77777777" w:rsidR="00246C2E" w:rsidRPr="007C3EDB" w:rsidRDefault="00246C2E" w:rsidP="00246C2E">
      <w:pPr>
        <w:spacing w:before="100" w:beforeAutospacing="1" w:after="100" w:afterAutospacing="1" w:line="276" w:lineRule="auto"/>
        <w:rPr>
          <w:rFonts w:ascii="Bookman Old Style" w:hAnsi="Bookman Old Style"/>
          <w:szCs w:val="24"/>
          <w:lang w:val="en"/>
          <w:rPrChange w:id="8734"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35" w:author="Ashley Frank" w:date="2024-12-20T21:43:00Z">
            <w:rPr>
              <w:rFonts w:ascii="Bookman Old Style" w:hAnsi="Bookman Old Style"/>
              <w:sz w:val="32"/>
              <w:szCs w:val="32"/>
              <w:lang w:val="en"/>
            </w:rPr>
          </w:rPrChange>
        </w:rPr>
        <w:t>Emotional safety is not simply a bunch of psychobabble. Safety is, first and foremost, something that our heavenly Father provides for us.</w:t>
      </w:r>
    </w:p>
    <w:p w14:paraId="4EBB0116" w14:textId="23BB27BB" w:rsidR="00246C2E" w:rsidRPr="007C3EDB" w:rsidRDefault="00246C2E" w:rsidP="00246C2E">
      <w:pPr>
        <w:numPr>
          <w:ilvl w:val="0"/>
          <w:numId w:val="8"/>
        </w:numPr>
        <w:tabs>
          <w:tab w:val="clear" w:pos="360"/>
          <w:tab w:val="clear" w:pos="9360"/>
        </w:tabs>
        <w:spacing w:before="100" w:beforeAutospacing="1" w:after="100" w:afterAutospacing="1" w:line="276" w:lineRule="auto"/>
        <w:rPr>
          <w:rFonts w:ascii="Bookman Old Style" w:hAnsi="Bookman Old Style"/>
          <w:szCs w:val="24"/>
          <w:lang w:val="en"/>
          <w:rPrChange w:id="8736"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37" w:author="Ashley Frank" w:date="2024-12-20T21:43:00Z">
            <w:rPr>
              <w:rFonts w:ascii="Bookman Old Style" w:hAnsi="Bookman Old Style"/>
              <w:sz w:val="32"/>
              <w:szCs w:val="32"/>
              <w:lang w:val="en"/>
            </w:rPr>
          </w:rPrChange>
        </w:rPr>
        <w:t>The name of the LORD is a strong to</w:t>
      </w:r>
      <w:r w:rsidR="00374B6C" w:rsidRPr="007C3EDB">
        <w:rPr>
          <w:rFonts w:ascii="Bookman Old Style" w:hAnsi="Bookman Old Style"/>
          <w:szCs w:val="24"/>
          <w:lang w:val="en"/>
          <w:rPrChange w:id="8738" w:author="Ashley Frank" w:date="2024-12-20T21:43:00Z">
            <w:rPr>
              <w:rFonts w:ascii="Bookman Old Style" w:hAnsi="Bookman Old Style"/>
              <w:sz w:val="32"/>
              <w:szCs w:val="32"/>
              <w:lang w:val="en"/>
            </w:rPr>
          </w:rPrChange>
        </w:rPr>
        <w:t>w</w:t>
      </w:r>
      <w:r w:rsidR="002C4A2E" w:rsidRPr="007C3EDB">
        <w:rPr>
          <w:rFonts w:ascii="Bookman Old Style" w:hAnsi="Bookman Old Style"/>
          <w:szCs w:val="24"/>
          <w:lang w:val="en"/>
          <w:rPrChange w:id="8739" w:author="Ashley Frank" w:date="2024-12-20T21:43:00Z">
            <w:rPr>
              <w:rFonts w:ascii="Bookman Old Style" w:hAnsi="Bookman Old Style"/>
              <w:sz w:val="32"/>
              <w:szCs w:val="32"/>
              <w:lang w:val="en"/>
            </w:rPr>
          </w:rPrChange>
        </w:rPr>
        <w:t>e</w:t>
      </w:r>
      <w:r w:rsidRPr="007C3EDB">
        <w:rPr>
          <w:rFonts w:ascii="Bookman Old Style" w:hAnsi="Bookman Old Style"/>
          <w:szCs w:val="24"/>
          <w:lang w:val="en"/>
          <w:rPrChange w:id="8740" w:author="Ashley Frank" w:date="2024-12-20T21:43:00Z">
            <w:rPr>
              <w:rFonts w:ascii="Bookman Old Style" w:hAnsi="Bookman Old Style"/>
              <w:sz w:val="32"/>
              <w:szCs w:val="32"/>
              <w:lang w:val="en"/>
            </w:rPr>
          </w:rPrChange>
        </w:rPr>
        <w:t>r; the righteous run to it and are safe. (Proverbs 18:10)</w:t>
      </w:r>
    </w:p>
    <w:p w14:paraId="77257737" w14:textId="77777777" w:rsidR="00246C2E" w:rsidRPr="007C3EDB" w:rsidRDefault="00246C2E" w:rsidP="00246C2E">
      <w:pPr>
        <w:numPr>
          <w:ilvl w:val="0"/>
          <w:numId w:val="8"/>
        </w:numPr>
        <w:tabs>
          <w:tab w:val="clear" w:pos="360"/>
          <w:tab w:val="clear" w:pos="9360"/>
        </w:tabs>
        <w:spacing w:before="100" w:beforeAutospacing="1" w:after="100" w:afterAutospacing="1" w:line="276" w:lineRule="auto"/>
        <w:rPr>
          <w:rFonts w:ascii="Bookman Old Style" w:hAnsi="Bookman Old Style"/>
          <w:szCs w:val="24"/>
          <w:lang w:val="en"/>
          <w:rPrChange w:id="8741"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42" w:author="Ashley Frank" w:date="2024-12-20T21:43:00Z">
            <w:rPr>
              <w:rFonts w:ascii="Bookman Old Style" w:hAnsi="Bookman Old Style"/>
              <w:sz w:val="32"/>
              <w:szCs w:val="32"/>
              <w:lang w:val="en"/>
            </w:rPr>
          </w:rPrChange>
        </w:rPr>
        <w:lastRenderedPageBreak/>
        <w:t>Keep me safe, O God, for in you I take refuge. (Psalm 16:1)</w:t>
      </w:r>
    </w:p>
    <w:p w14:paraId="735B6B18" w14:textId="7016DF62" w:rsidR="00246C2E" w:rsidRPr="007C3EDB" w:rsidRDefault="00246C2E" w:rsidP="00246C2E">
      <w:pPr>
        <w:numPr>
          <w:ilvl w:val="0"/>
          <w:numId w:val="8"/>
        </w:numPr>
        <w:tabs>
          <w:tab w:val="clear" w:pos="360"/>
          <w:tab w:val="clear" w:pos="9360"/>
        </w:tabs>
        <w:spacing w:before="100" w:beforeAutospacing="1" w:after="100" w:afterAutospacing="1" w:line="276" w:lineRule="auto"/>
        <w:rPr>
          <w:rFonts w:ascii="Bookman Old Style" w:hAnsi="Bookman Old Style"/>
          <w:szCs w:val="24"/>
          <w:lang w:val="en"/>
          <w:rPrChange w:id="8743"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44" w:author="Ashley Frank" w:date="2024-12-20T21:43:00Z">
            <w:rPr>
              <w:rFonts w:ascii="Bookman Old Style" w:hAnsi="Bookman Old Style"/>
              <w:sz w:val="32"/>
              <w:szCs w:val="32"/>
              <w:lang w:val="en"/>
            </w:rPr>
          </w:rPrChange>
        </w:rPr>
        <w:t>In peace</w:t>
      </w:r>
      <w:r w:rsidR="00374B6C" w:rsidRPr="007C3EDB">
        <w:rPr>
          <w:rFonts w:ascii="Bookman Old Style" w:hAnsi="Bookman Old Style"/>
          <w:szCs w:val="24"/>
          <w:lang w:val="en"/>
          <w:rPrChange w:id="8745" w:author="Ashley Frank" w:date="2024-12-20T21:43:00Z">
            <w:rPr>
              <w:rFonts w:ascii="Bookman Old Style" w:hAnsi="Bookman Old Style"/>
              <w:sz w:val="32"/>
              <w:szCs w:val="32"/>
              <w:lang w:val="en"/>
            </w:rPr>
          </w:rPrChange>
        </w:rPr>
        <w:t>,</w:t>
      </w:r>
      <w:r w:rsidRPr="007C3EDB">
        <w:rPr>
          <w:rFonts w:ascii="Bookman Old Style" w:hAnsi="Bookman Old Style"/>
          <w:szCs w:val="24"/>
          <w:lang w:val="en"/>
          <w:rPrChange w:id="8746" w:author="Ashley Frank" w:date="2024-12-20T21:43:00Z">
            <w:rPr>
              <w:rFonts w:ascii="Bookman Old Style" w:hAnsi="Bookman Old Style"/>
              <w:sz w:val="32"/>
              <w:szCs w:val="32"/>
              <w:lang w:val="en"/>
            </w:rPr>
          </w:rPrChange>
        </w:rPr>
        <w:t xml:space="preserve"> I will lie down and sleep, for you alone, LORD, make me d</w:t>
      </w:r>
      <w:r w:rsidR="00374B6C" w:rsidRPr="007C3EDB">
        <w:rPr>
          <w:rFonts w:ascii="Bookman Old Style" w:hAnsi="Bookman Old Style"/>
          <w:szCs w:val="24"/>
          <w:lang w:val="en"/>
          <w:rPrChange w:id="8747" w:author="Ashley Frank" w:date="2024-12-20T21:43:00Z">
            <w:rPr>
              <w:rFonts w:ascii="Bookman Old Style" w:hAnsi="Bookman Old Style"/>
              <w:sz w:val="32"/>
              <w:szCs w:val="32"/>
              <w:lang w:val="en"/>
            </w:rPr>
          </w:rPrChange>
        </w:rPr>
        <w:t>w</w:t>
      </w:r>
      <w:r w:rsidR="002C4A2E" w:rsidRPr="007C3EDB">
        <w:rPr>
          <w:rFonts w:ascii="Bookman Old Style" w:hAnsi="Bookman Old Style"/>
          <w:szCs w:val="24"/>
          <w:lang w:val="en"/>
          <w:rPrChange w:id="8748" w:author="Ashley Frank" w:date="2024-12-20T21:43:00Z">
            <w:rPr>
              <w:rFonts w:ascii="Bookman Old Style" w:hAnsi="Bookman Old Style"/>
              <w:sz w:val="32"/>
              <w:szCs w:val="32"/>
              <w:lang w:val="en"/>
            </w:rPr>
          </w:rPrChange>
        </w:rPr>
        <w:t>e</w:t>
      </w:r>
      <w:r w:rsidRPr="007C3EDB">
        <w:rPr>
          <w:rFonts w:ascii="Bookman Old Style" w:hAnsi="Bookman Old Style"/>
          <w:szCs w:val="24"/>
          <w:lang w:val="en"/>
          <w:rPrChange w:id="8749" w:author="Ashley Frank" w:date="2024-12-20T21:43:00Z">
            <w:rPr>
              <w:rFonts w:ascii="Bookman Old Style" w:hAnsi="Bookman Old Style"/>
              <w:sz w:val="32"/>
              <w:szCs w:val="32"/>
              <w:lang w:val="en"/>
            </w:rPr>
          </w:rPrChange>
        </w:rPr>
        <w:t>ll in safety. (Psalm 4:8)</w:t>
      </w:r>
    </w:p>
    <w:p w14:paraId="15286A23" w14:textId="675A8EF2" w:rsidR="00246C2E" w:rsidRPr="007C3EDB" w:rsidRDefault="00246C2E" w:rsidP="00246C2E">
      <w:pPr>
        <w:spacing w:before="100" w:beforeAutospacing="1" w:after="100" w:afterAutospacing="1" w:line="276" w:lineRule="auto"/>
        <w:rPr>
          <w:rFonts w:ascii="Bookman Old Style" w:hAnsi="Bookman Old Style"/>
          <w:szCs w:val="24"/>
          <w:lang w:val="en"/>
          <w:rPrChange w:id="8750"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51" w:author="Ashley Frank" w:date="2024-12-20T21:43:00Z">
            <w:rPr>
              <w:rFonts w:ascii="Bookman Old Style" w:hAnsi="Bookman Old Style"/>
              <w:sz w:val="32"/>
              <w:szCs w:val="32"/>
              <w:lang w:val="en"/>
            </w:rPr>
          </w:rPrChange>
        </w:rPr>
        <w:t>These are just a few of the many verses that show how the God of this universe goes out of His way to make us feel safe. He wants our heart</w:t>
      </w:r>
      <w:r w:rsidR="00374B6C" w:rsidRPr="007C3EDB">
        <w:rPr>
          <w:rFonts w:ascii="Bookman Old Style" w:hAnsi="Bookman Old Style"/>
          <w:szCs w:val="24"/>
          <w:lang w:val="en"/>
          <w:rPrChange w:id="8752" w:author="Ashley Frank" w:date="2024-12-20T21:43:00Z">
            <w:rPr>
              <w:rFonts w:ascii="Bookman Old Style" w:hAnsi="Bookman Old Style"/>
              <w:sz w:val="32"/>
              <w:szCs w:val="32"/>
              <w:lang w:val="en"/>
            </w:rPr>
          </w:rPrChange>
        </w:rPr>
        <w:t>s</w:t>
      </w:r>
      <w:r w:rsidRPr="007C3EDB">
        <w:rPr>
          <w:rFonts w:ascii="Bookman Old Style" w:hAnsi="Bookman Old Style"/>
          <w:szCs w:val="24"/>
          <w:lang w:val="en"/>
          <w:rPrChange w:id="8753" w:author="Ashley Frank" w:date="2024-12-20T21:43:00Z">
            <w:rPr>
              <w:rFonts w:ascii="Bookman Old Style" w:hAnsi="Bookman Old Style"/>
              <w:sz w:val="32"/>
              <w:szCs w:val="32"/>
              <w:lang w:val="en"/>
            </w:rPr>
          </w:rPrChange>
        </w:rPr>
        <w:t xml:space="preserve"> open so He can love through us. And hearts open when they feel safe. The safest relationship </w:t>
      </w:r>
      <w:r w:rsidR="00F823D5" w:rsidRPr="007C3EDB">
        <w:rPr>
          <w:rFonts w:ascii="Bookman Old Style" w:hAnsi="Bookman Old Style"/>
          <w:szCs w:val="24"/>
          <w:lang w:val="en"/>
          <w:rPrChange w:id="8754" w:author="Ashley Frank" w:date="2024-12-20T21:43:00Z">
            <w:rPr>
              <w:rFonts w:ascii="Bookman Old Style" w:hAnsi="Bookman Old Style"/>
              <w:sz w:val="32"/>
              <w:szCs w:val="32"/>
              <w:lang w:val="en"/>
            </w:rPr>
          </w:rPrChange>
        </w:rPr>
        <w:t>w</w:t>
      </w:r>
      <w:r w:rsidR="002C4A2E" w:rsidRPr="007C3EDB">
        <w:rPr>
          <w:rFonts w:ascii="Bookman Old Style" w:hAnsi="Bookman Old Style"/>
          <w:szCs w:val="24"/>
          <w:lang w:val="en"/>
          <w:rPrChange w:id="8755" w:author="Ashley Frank" w:date="2024-12-20T21:43:00Z">
            <w:rPr>
              <w:rFonts w:ascii="Bookman Old Style" w:hAnsi="Bookman Old Style"/>
              <w:sz w:val="32"/>
              <w:szCs w:val="32"/>
              <w:lang w:val="en"/>
            </w:rPr>
          </w:rPrChange>
        </w:rPr>
        <w:t>e</w:t>
      </w:r>
      <w:r w:rsidRPr="007C3EDB">
        <w:rPr>
          <w:rFonts w:ascii="Bookman Old Style" w:hAnsi="Bookman Old Style"/>
          <w:szCs w:val="24"/>
          <w:lang w:val="en"/>
          <w:rPrChange w:id="8756" w:author="Ashley Frank" w:date="2024-12-20T21:43:00Z">
            <w:rPr>
              <w:rFonts w:ascii="Bookman Old Style" w:hAnsi="Bookman Old Style"/>
              <w:sz w:val="32"/>
              <w:szCs w:val="32"/>
              <w:lang w:val="en"/>
            </w:rPr>
          </w:rPrChange>
        </w:rPr>
        <w:t xml:space="preserve"> will ever have is with our heavenly Father. I want to model my earthly relationships after what God does with me. The key to creating a marriage that feels like the safest place on earth is found in Ephesians 5:29: "For no one ever hated his own flesh, but nourishes and cherishes it, just as Christ also does the church." Creating a safe marriage involves both an attitude and an action. </w:t>
      </w:r>
      <w:r w:rsidRPr="007C3EDB">
        <w:rPr>
          <w:rFonts w:ascii="Bookman Old Style" w:hAnsi="Bookman Old Style"/>
          <w:i/>
          <w:iCs/>
          <w:szCs w:val="24"/>
          <w:lang w:val="en"/>
          <w:rPrChange w:id="8757" w:author="Ashley Frank" w:date="2024-12-20T21:43:00Z">
            <w:rPr>
              <w:rFonts w:ascii="Bookman Old Style" w:hAnsi="Bookman Old Style"/>
              <w:i/>
              <w:iCs/>
              <w:sz w:val="32"/>
              <w:szCs w:val="32"/>
              <w:lang w:val="en"/>
            </w:rPr>
          </w:rPrChange>
        </w:rPr>
        <w:t>Cherish</w:t>
      </w:r>
      <w:r w:rsidR="00F823D5" w:rsidRPr="007C3EDB">
        <w:rPr>
          <w:rFonts w:ascii="Bookman Old Style" w:hAnsi="Bookman Old Style"/>
          <w:i/>
          <w:iCs/>
          <w:szCs w:val="24"/>
          <w:lang w:val="en"/>
          <w:rPrChange w:id="8758" w:author="Ashley Frank" w:date="2024-12-20T21:43:00Z">
            <w:rPr>
              <w:rFonts w:ascii="Bookman Old Style" w:hAnsi="Bookman Old Style"/>
              <w:i/>
              <w:iCs/>
              <w:sz w:val="32"/>
              <w:szCs w:val="32"/>
              <w:lang w:val="en"/>
            </w:rPr>
          </w:rPrChange>
        </w:rPr>
        <w:t>ing</w:t>
      </w:r>
      <w:r w:rsidRPr="007C3EDB">
        <w:rPr>
          <w:rFonts w:ascii="Bookman Old Style" w:hAnsi="Bookman Old Style"/>
          <w:szCs w:val="24"/>
          <w:lang w:val="en"/>
          <w:rPrChange w:id="8759" w:author="Ashley Frank" w:date="2024-12-20T21:43:00Z">
            <w:rPr>
              <w:rFonts w:ascii="Bookman Old Style" w:hAnsi="Bookman Old Style"/>
              <w:sz w:val="32"/>
              <w:szCs w:val="32"/>
              <w:lang w:val="en"/>
            </w:rPr>
          </w:rPrChange>
        </w:rPr>
        <w:t xml:space="preserve"> is the right attitude, and </w:t>
      </w:r>
      <w:r w:rsidRPr="007C3EDB">
        <w:rPr>
          <w:rFonts w:ascii="Bookman Old Style" w:hAnsi="Bookman Old Style"/>
          <w:i/>
          <w:iCs/>
          <w:szCs w:val="24"/>
          <w:lang w:val="en"/>
          <w:rPrChange w:id="8760" w:author="Ashley Frank" w:date="2024-12-20T21:43:00Z">
            <w:rPr>
              <w:rFonts w:ascii="Bookman Old Style" w:hAnsi="Bookman Old Style"/>
              <w:i/>
              <w:iCs/>
              <w:sz w:val="32"/>
              <w:szCs w:val="32"/>
              <w:lang w:val="en"/>
            </w:rPr>
          </w:rPrChange>
        </w:rPr>
        <w:t>nourish</w:t>
      </w:r>
      <w:r w:rsidR="00F823D5" w:rsidRPr="007C3EDB">
        <w:rPr>
          <w:rFonts w:ascii="Bookman Old Style" w:hAnsi="Bookman Old Style"/>
          <w:i/>
          <w:iCs/>
          <w:szCs w:val="24"/>
          <w:lang w:val="en"/>
          <w:rPrChange w:id="8761" w:author="Ashley Frank" w:date="2024-12-20T21:43:00Z">
            <w:rPr>
              <w:rFonts w:ascii="Bookman Old Style" w:hAnsi="Bookman Old Style"/>
              <w:i/>
              <w:iCs/>
              <w:sz w:val="32"/>
              <w:szCs w:val="32"/>
              <w:lang w:val="en"/>
            </w:rPr>
          </w:rPrChange>
        </w:rPr>
        <w:t>ing</w:t>
      </w:r>
      <w:r w:rsidRPr="007C3EDB">
        <w:rPr>
          <w:rFonts w:ascii="Bookman Old Style" w:hAnsi="Bookman Old Style"/>
          <w:szCs w:val="24"/>
          <w:lang w:val="en"/>
          <w:rPrChange w:id="8762" w:author="Ashley Frank" w:date="2024-12-20T21:43:00Z">
            <w:rPr>
              <w:rFonts w:ascii="Bookman Old Style" w:hAnsi="Bookman Old Style"/>
              <w:sz w:val="32"/>
              <w:szCs w:val="32"/>
              <w:lang w:val="en"/>
            </w:rPr>
          </w:rPrChange>
        </w:rPr>
        <w:t xml:space="preserve"> is the po</w:t>
      </w:r>
      <w:r w:rsidR="00F823D5" w:rsidRPr="007C3EDB">
        <w:rPr>
          <w:rFonts w:ascii="Bookman Old Style" w:hAnsi="Bookman Old Style"/>
          <w:szCs w:val="24"/>
          <w:lang w:val="en"/>
          <w:rPrChange w:id="8763" w:author="Ashley Frank" w:date="2024-12-20T21:43:00Z">
            <w:rPr>
              <w:rFonts w:ascii="Bookman Old Style" w:hAnsi="Bookman Old Style"/>
              <w:sz w:val="32"/>
              <w:szCs w:val="32"/>
              <w:lang w:val="en"/>
            </w:rPr>
          </w:rPrChange>
        </w:rPr>
        <w:t>w</w:t>
      </w:r>
      <w:r w:rsidR="002C4A2E" w:rsidRPr="007C3EDB">
        <w:rPr>
          <w:rFonts w:ascii="Bookman Old Style" w:hAnsi="Bookman Old Style"/>
          <w:szCs w:val="24"/>
          <w:lang w:val="en"/>
          <w:rPrChange w:id="8764" w:author="Ashley Frank" w:date="2024-12-20T21:43:00Z">
            <w:rPr>
              <w:rFonts w:ascii="Bookman Old Style" w:hAnsi="Bookman Old Style"/>
              <w:sz w:val="32"/>
              <w:szCs w:val="32"/>
              <w:lang w:val="en"/>
            </w:rPr>
          </w:rPrChange>
        </w:rPr>
        <w:t>e</w:t>
      </w:r>
      <w:r w:rsidRPr="007C3EDB">
        <w:rPr>
          <w:rFonts w:ascii="Bookman Old Style" w:hAnsi="Bookman Old Style"/>
          <w:szCs w:val="24"/>
          <w:lang w:val="en"/>
          <w:rPrChange w:id="8765" w:author="Ashley Frank" w:date="2024-12-20T21:43:00Z">
            <w:rPr>
              <w:rFonts w:ascii="Bookman Old Style" w:hAnsi="Bookman Old Style"/>
              <w:sz w:val="32"/>
              <w:szCs w:val="32"/>
              <w:lang w:val="en"/>
            </w:rPr>
          </w:rPrChange>
        </w:rPr>
        <w:t>rful action.</w:t>
      </w:r>
    </w:p>
    <w:p w14:paraId="4A7C8247" w14:textId="77777777" w:rsidR="00246C2E" w:rsidRPr="007C3EDB" w:rsidRDefault="00246C2E" w:rsidP="00246C2E">
      <w:pPr>
        <w:spacing w:line="276" w:lineRule="auto"/>
        <w:rPr>
          <w:rFonts w:ascii="Bookman Old Style" w:hAnsi="Bookman Old Style"/>
          <w:szCs w:val="24"/>
          <w:rPrChange w:id="8766" w:author="Ashley Frank" w:date="2024-12-20T21:43:00Z">
            <w:rPr>
              <w:rFonts w:ascii="Bookman Old Style" w:hAnsi="Bookman Old Style"/>
              <w:sz w:val="32"/>
              <w:szCs w:val="32"/>
            </w:rPr>
          </w:rPrChange>
        </w:rPr>
      </w:pPr>
    </w:p>
    <w:p w14:paraId="259EB529" w14:textId="77777777" w:rsidR="00246C2E" w:rsidRPr="007C3EDB" w:rsidRDefault="00246C2E" w:rsidP="00246C2E">
      <w:pPr>
        <w:spacing w:line="276" w:lineRule="auto"/>
        <w:jc w:val="center"/>
        <w:rPr>
          <w:rFonts w:ascii="Bookman Old Style" w:hAnsi="Bookman Old Style"/>
          <w:b/>
          <w:szCs w:val="24"/>
          <w:rPrChange w:id="8767" w:author="Ashley Frank" w:date="2024-12-20T21:43:00Z">
            <w:rPr>
              <w:rFonts w:ascii="Bookman Old Style" w:hAnsi="Bookman Old Style"/>
              <w:b/>
              <w:sz w:val="32"/>
              <w:szCs w:val="32"/>
            </w:rPr>
          </w:rPrChange>
        </w:rPr>
      </w:pPr>
      <w:r w:rsidRPr="007C3EDB">
        <w:rPr>
          <w:rFonts w:ascii="Bookman Old Style" w:hAnsi="Bookman Old Style"/>
          <w:b/>
          <w:szCs w:val="24"/>
          <w:rPrChange w:id="8768" w:author="Ashley Frank" w:date="2024-12-20T21:43:00Z">
            <w:rPr>
              <w:rFonts w:ascii="Bookman Old Style" w:hAnsi="Bookman Old Style"/>
              <w:b/>
              <w:sz w:val="32"/>
              <w:szCs w:val="32"/>
            </w:rPr>
          </w:rPrChange>
        </w:rPr>
        <w:t>Cherish</w:t>
      </w:r>
    </w:p>
    <w:p w14:paraId="5498B7CA" w14:textId="360188AD" w:rsidR="00246C2E" w:rsidRPr="007C3EDB" w:rsidRDefault="00246C2E" w:rsidP="00246C2E">
      <w:pPr>
        <w:spacing w:before="100" w:beforeAutospacing="1" w:after="100" w:afterAutospacing="1" w:line="276" w:lineRule="auto"/>
        <w:rPr>
          <w:rFonts w:ascii="Bookman Old Style" w:hAnsi="Bookman Old Style"/>
          <w:szCs w:val="24"/>
          <w:lang w:val="en"/>
          <w:rPrChange w:id="8769"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70" w:author="Ashley Frank" w:date="2024-12-20T21:43:00Z">
            <w:rPr>
              <w:rFonts w:ascii="Bookman Old Style" w:hAnsi="Bookman Old Style"/>
              <w:sz w:val="32"/>
              <w:szCs w:val="32"/>
              <w:lang w:val="en"/>
            </w:rPr>
          </w:rPrChange>
        </w:rPr>
        <w:t xml:space="preserve">The primary attitude that will help your spouse feel emotionally safe is when he believes that you understand how incredibly valuable he is. That is the essence of honor. Honor is a decision to view our spouse as a priceless treasure – </w:t>
      </w:r>
      <w:r w:rsidR="00374B6C" w:rsidRPr="007C3EDB">
        <w:rPr>
          <w:rFonts w:ascii="Bookman Old Style" w:hAnsi="Bookman Old Style"/>
          <w:szCs w:val="24"/>
          <w:lang w:val="en"/>
          <w:rPrChange w:id="8771" w:author="Ashley Frank" w:date="2024-12-20T21:43:00Z">
            <w:rPr>
              <w:rFonts w:ascii="Bookman Old Style" w:hAnsi="Bookman Old Style"/>
              <w:sz w:val="32"/>
              <w:szCs w:val="32"/>
              <w:lang w:val="en"/>
            </w:rPr>
          </w:rPrChange>
        </w:rPr>
        <w:t xml:space="preserve">one </w:t>
      </w:r>
      <w:r w:rsidRPr="007C3EDB">
        <w:rPr>
          <w:rFonts w:ascii="Bookman Old Style" w:hAnsi="Bookman Old Style"/>
          <w:szCs w:val="24"/>
          <w:lang w:val="en"/>
          <w:rPrChange w:id="8772" w:author="Ashley Frank" w:date="2024-12-20T21:43:00Z">
            <w:rPr>
              <w:rFonts w:ascii="Bookman Old Style" w:hAnsi="Bookman Old Style"/>
              <w:sz w:val="32"/>
              <w:szCs w:val="32"/>
              <w:lang w:val="en"/>
            </w:rPr>
          </w:rPrChange>
        </w:rPr>
        <w:t xml:space="preserve">of high worth and value. King Solomon encouraged </w:t>
      </w:r>
      <w:r w:rsidR="00374B6C" w:rsidRPr="007C3EDB">
        <w:rPr>
          <w:rFonts w:ascii="Bookman Old Style" w:hAnsi="Bookman Old Style"/>
          <w:szCs w:val="24"/>
          <w:lang w:val="en"/>
          <w:rPrChange w:id="8773" w:author="Ashley Frank" w:date="2024-12-20T21:43:00Z">
            <w:rPr>
              <w:rFonts w:ascii="Bookman Old Style" w:hAnsi="Bookman Old Style"/>
              <w:sz w:val="32"/>
              <w:szCs w:val="32"/>
              <w:lang w:val="en"/>
            </w:rPr>
          </w:rPrChange>
        </w:rPr>
        <w:t xml:space="preserve">this </w:t>
      </w:r>
      <w:r w:rsidRPr="007C3EDB">
        <w:rPr>
          <w:rFonts w:ascii="Bookman Old Style" w:hAnsi="Bookman Old Style"/>
          <w:szCs w:val="24"/>
          <w:lang w:val="en"/>
          <w:rPrChange w:id="8774" w:author="Ashley Frank" w:date="2024-12-20T21:43:00Z">
            <w:rPr>
              <w:rFonts w:ascii="Bookman Old Style" w:hAnsi="Bookman Old Style"/>
              <w:sz w:val="32"/>
              <w:szCs w:val="32"/>
              <w:lang w:val="en"/>
            </w:rPr>
          </w:rPrChange>
        </w:rPr>
        <w:t xml:space="preserve">as </w:t>
      </w:r>
      <w:r w:rsidR="00374B6C" w:rsidRPr="007C3EDB">
        <w:rPr>
          <w:rFonts w:ascii="Bookman Old Style" w:hAnsi="Bookman Old Style"/>
          <w:szCs w:val="24"/>
          <w:lang w:val="en"/>
          <w:rPrChange w:id="8775" w:author="Ashley Frank" w:date="2024-12-20T21:43:00Z">
            <w:rPr>
              <w:rFonts w:ascii="Bookman Old Style" w:hAnsi="Bookman Old Style"/>
              <w:sz w:val="32"/>
              <w:szCs w:val="32"/>
              <w:lang w:val="en"/>
            </w:rPr>
          </w:rPrChange>
        </w:rPr>
        <w:t>we</w:t>
      </w:r>
      <w:r w:rsidRPr="007C3EDB">
        <w:rPr>
          <w:rFonts w:ascii="Bookman Old Style" w:hAnsi="Bookman Old Style"/>
          <w:szCs w:val="24"/>
          <w:lang w:val="en"/>
          <w:rPrChange w:id="8776" w:author="Ashley Frank" w:date="2024-12-20T21:43:00Z">
            <w:rPr>
              <w:rFonts w:ascii="Bookman Old Style" w:hAnsi="Bookman Old Style"/>
              <w:sz w:val="32"/>
              <w:szCs w:val="32"/>
              <w:lang w:val="en"/>
            </w:rPr>
          </w:rPrChange>
        </w:rPr>
        <w:t>ll: "A man's greatest treasure is his wife</w:t>
      </w:r>
      <w:r w:rsidR="00374B6C" w:rsidRPr="007C3EDB">
        <w:rPr>
          <w:rFonts w:ascii="Bookman Old Style" w:hAnsi="Bookman Old Style"/>
          <w:szCs w:val="24"/>
          <w:lang w:val="en"/>
          <w:rPrChange w:id="8777" w:author="Ashley Frank" w:date="2024-12-20T21:43:00Z">
            <w:rPr>
              <w:rFonts w:ascii="Bookman Old Style" w:hAnsi="Bookman Old Style"/>
              <w:sz w:val="32"/>
              <w:szCs w:val="32"/>
              <w:lang w:val="en"/>
            </w:rPr>
          </w:rPrChange>
        </w:rPr>
        <w:t>.</w:t>
      </w:r>
      <w:r w:rsidRPr="007C3EDB">
        <w:rPr>
          <w:rFonts w:ascii="Bookman Old Style" w:hAnsi="Bookman Old Style"/>
          <w:szCs w:val="24"/>
          <w:lang w:val="en"/>
          <w:rPrChange w:id="8778" w:author="Ashley Frank" w:date="2024-12-20T21:43:00Z">
            <w:rPr>
              <w:rFonts w:ascii="Bookman Old Style" w:hAnsi="Bookman Old Style"/>
              <w:sz w:val="32"/>
              <w:szCs w:val="32"/>
              <w:lang w:val="en"/>
            </w:rPr>
          </w:rPrChange>
        </w:rPr>
        <w:t>" (Proverbs 18:22).</w:t>
      </w:r>
    </w:p>
    <w:p w14:paraId="01CFAEAE" w14:textId="14900433" w:rsidR="00246C2E" w:rsidRPr="007C3EDB" w:rsidRDefault="00246C2E" w:rsidP="00246C2E">
      <w:pPr>
        <w:spacing w:before="100" w:beforeAutospacing="1" w:after="100" w:afterAutospacing="1" w:line="276" w:lineRule="auto"/>
        <w:rPr>
          <w:rFonts w:ascii="Bookman Old Style" w:hAnsi="Bookman Old Style"/>
          <w:szCs w:val="24"/>
          <w:lang w:val="en"/>
          <w:rPrChange w:id="8779"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80" w:author="Ashley Frank" w:date="2024-12-20T21:43:00Z">
            <w:rPr>
              <w:rFonts w:ascii="Bookman Old Style" w:hAnsi="Bookman Old Style"/>
              <w:sz w:val="32"/>
              <w:szCs w:val="32"/>
              <w:lang w:val="en"/>
            </w:rPr>
          </w:rPrChange>
        </w:rPr>
        <w:t>Honor isn't based on behavior or subject to emotion. You grant your spouse value whether they want it or deserve it. Honor is a decision you make and a gift you give</w:t>
      </w:r>
      <w:r w:rsidR="00374B6C" w:rsidRPr="007C3EDB">
        <w:rPr>
          <w:rFonts w:ascii="Bookman Old Style" w:hAnsi="Bookman Old Style"/>
          <w:szCs w:val="24"/>
          <w:lang w:val="en"/>
          <w:rPrChange w:id="8781" w:author="Ashley Frank" w:date="2024-12-20T21:43:00Z">
            <w:rPr>
              <w:rFonts w:ascii="Bookman Old Style" w:hAnsi="Bookman Old Style"/>
              <w:sz w:val="32"/>
              <w:szCs w:val="32"/>
              <w:lang w:val="en"/>
            </w:rPr>
          </w:rPrChange>
        </w:rPr>
        <w:t>. A</w:t>
      </w:r>
      <w:r w:rsidRPr="007C3EDB">
        <w:rPr>
          <w:rFonts w:ascii="Bookman Old Style" w:hAnsi="Bookman Old Style"/>
          <w:szCs w:val="24"/>
          <w:lang w:val="en"/>
          <w:rPrChange w:id="8782" w:author="Ashley Frank" w:date="2024-12-20T21:43:00Z">
            <w:rPr>
              <w:rFonts w:ascii="Bookman Old Style" w:hAnsi="Bookman Old Style"/>
              <w:sz w:val="32"/>
              <w:szCs w:val="32"/>
              <w:lang w:val="en"/>
            </w:rPr>
          </w:rPrChange>
        </w:rPr>
        <w:t xml:space="preserve">postle Paul encouraged the early Christians to </w:t>
      </w:r>
      <w:r w:rsidR="00374B6C" w:rsidRPr="007C3EDB">
        <w:rPr>
          <w:rFonts w:ascii="Bookman Old Style" w:hAnsi="Bookman Old Style"/>
          <w:szCs w:val="24"/>
          <w:lang w:val="en"/>
          <w:rPrChange w:id="8783" w:author="Ashley Frank" w:date="2024-12-20T21:43:00Z">
            <w:rPr>
              <w:rFonts w:ascii="Bookman Old Style" w:hAnsi="Bookman Old Style"/>
              <w:sz w:val="32"/>
              <w:szCs w:val="32"/>
              <w:lang w:val="en"/>
            </w:rPr>
          </w:rPrChange>
        </w:rPr>
        <w:t>practice this</w:t>
      </w:r>
      <w:r w:rsidRPr="007C3EDB">
        <w:rPr>
          <w:rFonts w:ascii="Bookman Old Style" w:hAnsi="Bookman Old Style"/>
          <w:szCs w:val="24"/>
          <w:lang w:val="en"/>
          <w:rPrChange w:id="8784" w:author="Ashley Frank" w:date="2024-12-20T21:43:00Z">
            <w:rPr>
              <w:rFonts w:ascii="Bookman Old Style" w:hAnsi="Bookman Old Style"/>
              <w:sz w:val="32"/>
              <w:szCs w:val="32"/>
              <w:lang w:val="en"/>
            </w:rPr>
          </w:rPrChange>
        </w:rPr>
        <w:t xml:space="preserve"> when he wrote, "Be devoted to one another in brotherly love; give preference to one another in honor" (Romans 12:10).</w:t>
      </w:r>
    </w:p>
    <w:p w14:paraId="176D0B13" w14:textId="77777777" w:rsidR="00246C2E" w:rsidRPr="007C3EDB" w:rsidRDefault="00246C2E" w:rsidP="00246C2E">
      <w:pPr>
        <w:spacing w:before="100" w:beforeAutospacing="1" w:after="100" w:afterAutospacing="1" w:line="276" w:lineRule="auto"/>
        <w:rPr>
          <w:rFonts w:ascii="Bookman Old Style" w:hAnsi="Bookman Old Style"/>
          <w:szCs w:val="24"/>
          <w:lang w:val="en"/>
          <w:rPrChange w:id="8785"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86" w:author="Ashley Frank" w:date="2024-12-20T21:43:00Z">
            <w:rPr>
              <w:rFonts w:ascii="Bookman Old Style" w:hAnsi="Bookman Old Style"/>
              <w:sz w:val="32"/>
              <w:szCs w:val="32"/>
              <w:lang w:val="en"/>
            </w:rPr>
          </w:rPrChange>
        </w:rPr>
        <w:t>God has made it resplendently clear that our wife/husband is valuable. Look at some of the verses that show how much our heavenly Father values and cherishes us:</w:t>
      </w:r>
    </w:p>
    <w:p w14:paraId="4D4EA4C8" w14:textId="26FB4AE2" w:rsidR="00246C2E" w:rsidRPr="007C3EDB" w:rsidRDefault="00246C2E" w:rsidP="00246C2E">
      <w:pPr>
        <w:numPr>
          <w:ilvl w:val="0"/>
          <w:numId w:val="9"/>
        </w:numPr>
        <w:tabs>
          <w:tab w:val="clear" w:pos="360"/>
          <w:tab w:val="clear" w:pos="9360"/>
        </w:tabs>
        <w:spacing w:before="100" w:beforeAutospacing="1" w:after="100" w:afterAutospacing="1" w:line="276" w:lineRule="auto"/>
        <w:rPr>
          <w:rFonts w:ascii="Bookman Old Style" w:hAnsi="Bookman Old Style"/>
          <w:szCs w:val="24"/>
          <w:lang w:val="en"/>
          <w:rPrChange w:id="8787"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88" w:author="Ashley Frank" w:date="2024-12-20T21:43:00Z">
            <w:rPr>
              <w:rFonts w:ascii="Bookman Old Style" w:hAnsi="Bookman Old Style"/>
              <w:sz w:val="32"/>
              <w:szCs w:val="32"/>
              <w:lang w:val="en"/>
            </w:rPr>
          </w:rPrChange>
        </w:rPr>
        <w:t xml:space="preserve">"For you </w:t>
      </w:r>
      <w:r w:rsidR="002C4A2E" w:rsidRPr="007C3EDB">
        <w:rPr>
          <w:rFonts w:ascii="Bookman Old Style" w:hAnsi="Bookman Old Style"/>
          <w:szCs w:val="24"/>
          <w:lang w:val="en"/>
          <w:rPrChange w:id="8789" w:author="Ashley Frank" w:date="2024-12-20T21:43:00Z">
            <w:rPr>
              <w:rFonts w:ascii="Bookman Old Style" w:hAnsi="Bookman Old Style"/>
              <w:sz w:val="32"/>
              <w:szCs w:val="32"/>
              <w:lang w:val="en"/>
            </w:rPr>
          </w:rPrChange>
        </w:rPr>
        <w:t>We</w:t>
      </w:r>
      <w:r w:rsidRPr="007C3EDB">
        <w:rPr>
          <w:rFonts w:ascii="Bookman Old Style" w:hAnsi="Bookman Old Style"/>
          <w:szCs w:val="24"/>
          <w:lang w:val="en"/>
          <w:rPrChange w:id="8790" w:author="Ashley Frank" w:date="2024-12-20T21:43:00Z">
            <w:rPr>
              <w:rFonts w:ascii="Bookman Old Style" w:hAnsi="Bookman Old Style"/>
              <w:sz w:val="32"/>
              <w:szCs w:val="32"/>
              <w:lang w:val="en"/>
            </w:rPr>
          </w:rPrChange>
        </w:rPr>
        <w:t>re made in my image." (Genesis 1:27)</w:t>
      </w:r>
    </w:p>
    <w:p w14:paraId="5D146512" w14:textId="77777777" w:rsidR="00246C2E" w:rsidRPr="007C3EDB" w:rsidRDefault="00246C2E" w:rsidP="00246C2E">
      <w:pPr>
        <w:numPr>
          <w:ilvl w:val="0"/>
          <w:numId w:val="9"/>
        </w:numPr>
        <w:tabs>
          <w:tab w:val="clear" w:pos="360"/>
          <w:tab w:val="clear" w:pos="9360"/>
        </w:tabs>
        <w:spacing w:before="100" w:beforeAutospacing="1" w:after="100" w:afterAutospacing="1" w:line="276" w:lineRule="auto"/>
        <w:rPr>
          <w:rFonts w:ascii="Bookman Old Style" w:hAnsi="Bookman Old Style"/>
          <w:szCs w:val="24"/>
          <w:lang w:val="en"/>
          <w:rPrChange w:id="8791"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92" w:author="Ashley Frank" w:date="2024-12-20T21:43:00Z">
            <w:rPr>
              <w:rFonts w:ascii="Bookman Old Style" w:hAnsi="Bookman Old Style"/>
              <w:sz w:val="32"/>
              <w:szCs w:val="32"/>
              <w:lang w:val="en"/>
            </w:rPr>
          </w:rPrChange>
        </w:rPr>
        <w:t>"I chose you when I planned creation." (Ephesians 1:11)</w:t>
      </w:r>
    </w:p>
    <w:p w14:paraId="72764A43" w14:textId="77777777" w:rsidR="00246C2E" w:rsidRPr="007C3EDB" w:rsidRDefault="00246C2E" w:rsidP="00246C2E">
      <w:pPr>
        <w:numPr>
          <w:ilvl w:val="0"/>
          <w:numId w:val="9"/>
        </w:numPr>
        <w:tabs>
          <w:tab w:val="clear" w:pos="360"/>
          <w:tab w:val="clear" w:pos="9360"/>
        </w:tabs>
        <w:spacing w:before="100" w:beforeAutospacing="1" w:after="100" w:afterAutospacing="1" w:line="276" w:lineRule="auto"/>
        <w:rPr>
          <w:rFonts w:ascii="Bookman Old Style" w:hAnsi="Bookman Old Style"/>
          <w:szCs w:val="24"/>
          <w:lang w:val="en"/>
          <w:rPrChange w:id="8793"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94" w:author="Ashley Frank" w:date="2024-12-20T21:43:00Z">
            <w:rPr>
              <w:rFonts w:ascii="Bookman Old Style" w:hAnsi="Bookman Old Style"/>
              <w:sz w:val="32"/>
              <w:szCs w:val="32"/>
              <w:lang w:val="en"/>
            </w:rPr>
          </w:rPrChange>
        </w:rPr>
        <w:t>"You are fearfully and wonderfully made." (Psalm 139:14)</w:t>
      </w:r>
    </w:p>
    <w:p w14:paraId="3F0BEDAB" w14:textId="77777777" w:rsidR="00246C2E" w:rsidRPr="007C3EDB" w:rsidRDefault="00246C2E" w:rsidP="00246C2E">
      <w:pPr>
        <w:numPr>
          <w:ilvl w:val="0"/>
          <w:numId w:val="9"/>
        </w:numPr>
        <w:tabs>
          <w:tab w:val="clear" w:pos="360"/>
          <w:tab w:val="clear" w:pos="9360"/>
        </w:tabs>
        <w:spacing w:before="100" w:beforeAutospacing="1" w:after="100" w:afterAutospacing="1" w:line="276" w:lineRule="auto"/>
        <w:rPr>
          <w:rFonts w:ascii="Bookman Old Style" w:hAnsi="Bookman Old Style"/>
          <w:szCs w:val="24"/>
          <w:lang w:val="en"/>
          <w:rPrChange w:id="8795"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96" w:author="Ashley Frank" w:date="2024-12-20T21:43:00Z">
            <w:rPr>
              <w:rFonts w:ascii="Bookman Old Style" w:hAnsi="Bookman Old Style"/>
              <w:sz w:val="32"/>
              <w:szCs w:val="32"/>
              <w:lang w:val="en"/>
            </w:rPr>
          </w:rPrChange>
        </w:rPr>
        <w:t>"For you are my treasured possession." (Exodus 19:5)</w:t>
      </w:r>
    </w:p>
    <w:p w14:paraId="47A98061" w14:textId="46995C1D" w:rsidR="00246C2E" w:rsidRPr="007C3EDB" w:rsidRDefault="00246C2E" w:rsidP="00246C2E">
      <w:pPr>
        <w:spacing w:before="100" w:beforeAutospacing="1" w:after="100" w:afterAutospacing="1" w:line="276" w:lineRule="auto"/>
        <w:rPr>
          <w:rFonts w:ascii="Bookman Old Style" w:hAnsi="Bookman Old Style"/>
          <w:szCs w:val="24"/>
          <w:lang w:val="en"/>
          <w:rPrChange w:id="8797"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798" w:author="Ashley Frank" w:date="2024-12-20T21:43:00Z">
            <w:rPr>
              <w:rFonts w:ascii="Bookman Old Style" w:hAnsi="Bookman Old Style"/>
              <w:sz w:val="32"/>
              <w:szCs w:val="32"/>
              <w:lang w:val="en"/>
            </w:rPr>
          </w:rPrChange>
        </w:rPr>
        <w:lastRenderedPageBreak/>
        <w:t>It's amazing to think that the God of this universe considers our spouse His treasured possession. That's po</w:t>
      </w:r>
      <w:r w:rsidR="00374B6C" w:rsidRPr="007C3EDB">
        <w:rPr>
          <w:rFonts w:ascii="Bookman Old Style" w:hAnsi="Bookman Old Style"/>
          <w:szCs w:val="24"/>
          <w:lang w:val="en"/>
          <w:rPrChange w:id="8799" w:author="Ashley Frank" w:date="2024-12-20T21:43:00Z">
            <w:rPr>
              <w:rFonts w:ascii="Bookman Old Style" w:hAnsi="Bookman Old Style"/>
              <w:sz w:val="32"/>
              <w:szCs w:val="32"/>
              <w:lang w:val="en"/>
            </w:rPr>
          </w:rPrChange>
        </w:rPr>
        <w:t>w</w:t>
      </w:r>
      <w:r w:rsidR="002C4A2E" w:rsidRPr="007C3EDB">
        <w:rPr>
          <w:rFonts w:ascii="Bookman Old Style" w:hAnsi="Bookman Old Style"/>
          <w:szCs w:val="24"/>
          <w:lang w:val="en"/>
          <w:rPrChange w:id="8800" w:author="Ashley Frank" w:date="2024-12-20T21:43:00Z">
            <w:rPr>
              <w:rFonts w:ascii="Bookman Old Style" w:hAnsi="Bookman Old Style"/>
              <w:sz w:val="32"/>
              <w:szCs w:val="32"/>
              <w:lang w:val="en"/>
            </w:rPr>
          </w:rPrChange>
        </w:rPr>
        <w:t>e</w:t>
      </w:r>
      <w:r w:rsidRPr="007C3EDB">
        <w:rPr>
          <w:rFonts w:ascii="Bookman Old Style" w:hAnsi="Bookman Old Style"/>
          <w:szCs w:val="24"/>
          <w:lang w:val="en"/>
          <w:rPrChange w:id="8801" w:author="Ashley Frank" w:date="2024-12-20T21:43:00Z">
            <w:rPr>
              <w:rFonts w:ascii="Bookman Old Style" w:hAnsi="Bookman Old Style"/>
              <w:sz w:val="32"/>
              <w:szCs w:val="32"/>
              <w:lang w:val="en"/>
            </w:rPr>
          </w:rPrChange>
        </w:rPr>
        <w:t>rful! Ho</w:t>
      </w:r>
      <w:r w:rsidR="00374B6C" w:rsidRPr="007C3EDB">
        <w:rPr>
          <w:rFonts w:ascii="Bookman Old Style" w:hAnsi="Bookman Old Style"/>
          <w:szCs w:val="24"/>
          <w:lang w:val="en"/>
          <w:rPrChange w:id="8802" w:author="Ashley Frank" w:date="2024-12-20T21:43:00Z">
            <w:rPr>
              <w:rFonts w:ascii="Bookman Old Style" w:hAnsi="Bookman Old Style"/>
              <w:sz w:val="32"/>
              <w:szCs w:val="32"/>
              <w:lang w:val="en"/>
            </w:rPr>
          </w:rPrChange>
        </w:rPr>
        <w:t>w</w:t>
      </w:r>
      <w:r w:rsidR="002C4A2E" w:rsidRPr="007C3EDB">
        <w:rPr>
          <w:rFonts w:ascii="Bookman Old Style" w:hAnsi="Bookman Old Style"/>
          <w:szCs w:val="24"/>
          <w:lang w:val="en"/>
          <w:rPrChange w:id="8803" w:author="Ashley Frank" w:date="2024-12-20T21:43:00Z">
            <w:rPr>
              <w:rFonts w:ascii="Bookman Old Style" w:hAnsi="Bookman Old Style"/>
              <w:sz w:val="32"/>
              <w:szCs w:val="32"/>
              <w:lang w:val="en"/>
            </w:rPr>
          </w:rPrChange>
        </w:rPr>
        <w:t>e</w:t>
      </w:r>
      <w:r w:rsidRPr="007C3EDB">
        <w:rPr>
          <w:rFonts w:ascii="Bookman Old Style" w:hAnsi="Bookman Old Style"/>
          <w:szCs w:val="24"/>
          <w:lang w:val="en"/>
          <w:rPrChange w:id="8804" w:author="Ashley Frank" w:date="2024-12-20T21:43:00Z">
            <w:rPr>
              <w:rFonts w:ascii="Bookman Old Style" w:hAnsi="Bookman Old Style"/>
              <w:sz w:val="32"/>
              <w:szCs w:val="32"/>
              <w:lang w:val="en"/>
            </w:rPr>
          </w:rPrChange>
        </w:rPr>
        <w:t>ver, when couples are in the midst of an argument</w:t>
      </w:r>
      <w:r w:rsidR="00374B6C" w:rsidRPr="007C3EDB">
        <w:rPr>
          <w:rFonts w:ascii="Bookman Old Style" w:hAnsi="Bookman Old Style"/>
          <w:szCs w:val="24"/>
          <w:lang w:val="en"/>
          <w:rPrChange w:id="8805" w:author="Ashley Frank" w:date="2024-12-20T21:43:00Z">
            <w:rPr>
              <w:rFonts w:ascii="Bookman Old Style" w:hAnsi="Bookman Old Style"/>
              <w:sz w:val="32"/>
              <w:szCs w:val="32"/>
              <w:lang w:val="en"/>
            </w:rPr>
          </w:rPrChange>
        </w:rPr>
        <w:t>,</w:t>
      </w:r>
      <w:r w:rsidRPr="007C3EDB">
        <w:rPr>
          <w:rFonts w:ascii="Bookman Old Style" w:hAnsi="Bookman Old Style"/>
          <w:szCs w:val="24"/>
          <w:lang w:val="en"/>
          <w:rPrChange w:id="8806" w:author="Ashley Frank" w:date="2024-12-20T21:43:00Z">
            <w:rPr>
              <w:rFonts w:ascii="Bookman Old Style" w:hAnsi="Bookman Old Style"/>
              <w:sz w:val="32"/>
              <w:szCs w:val="32"/>
              <w:lang w:val="en"/>
            </w:rPr>
          </w:rPrChange>
        </w:rPr>
        <w:t xml:space="preserve"> and the heart closes, the first thing to go is the awareness of his/her incredible value.</w:t>
      </w:r>
    </w:p>
    <w:p w14:paraId="4CAED91D" w14:textId="7312B744" w:rsidR="00246C2E" w:rsidRPr="007C3EDB" w:rsidRDefault="00246C2E" w:rsidP="00246C2E">
      <w:pPr>
        <w:spacing w:before="100" w:beforeAutospacing="1" w:after="100" w:afterAutospacing="1" w:line="276" w:lineRule="auto"/>
        <w:rPr>
          <w:rFonts w:ascii="Bookman Old Style" w:hAnsi="Bookman Old Style"/>
          <w:szCs w:val="24"/>
          <w:lang w:val="en"/>
          <w:rPrChange w:id="8807"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808" w:author="Ashley Frank" w:date="2024-12-20T21:43:00Z">
            <w:rPr>
              <w:rFonts w:ascii="Bookman Old Style" w:hAnsi="Bookman Old Style"/>
              <w:sz w:val="32"/>
              <w:szCs w:val="32"/>
              <w:lang w:val="en"/>
            </w:rPr>
          </w:rPrChange>
        </w:rPr>
        <w:t xml:space="preserve">And in those moments, when </w:t>
      </w:r>
      <w:r w:rsidR="00F823D5" w:rsidRPr="007C3EDB">
        <w:rPr>
          <w:rFonts w:ascii="Bookman Old Style" w:hAnsi="Bookman Old Style"/>
          <w:szCs w:val="24"/>
          <w:lang w:val="en"/>
          <w:rPrChange w:id="8809" w:author="Ashley Frank" w:date="2024-12-20T21:43:00Z">
            <w:rPr>
              <w:rFonts w:ascii="Bookman Old Style" w:hAnsi="Bookman Old Style"/>
              <w:sz w:val="32"/>
              <w:szCs w:val="32"/>
              <w:lang w:val="en"/>
            </w:rPr>
          </w:rPrChange>
        </w:rPr>
        <w:t>w</w:t>
      </w:r>
      <w:r w:rsidR="002C4A2E" w:rsidRPr="007C3EDB">
        <w:rPr>
          <w:rFonts w:ascii="Bookman Old Style" w:hAnsi="Bookman Old Style"/>
          <w:szCs w:val="24"/>
          <w:lang w:val="en"/>
          <w:rPrChange w:id="8810" w:author="Ashley Frank" w:date="2024-12-20T21:43:00Z">
            <w:rPr>
              <w:rFonts w:ascii="Bookman Old Style" w:hAnsi="Bookman Old Style"/>
              <w:sz w:val="32"/>
              <w:szCs w:val="32"/>
              <w:lang w:val="en"/>
            </w:rPr>
          </w:rPrChange>
        </w:rPr>
        <w:t>e</w:t>
      </w:r>
      <w:r w:rsidRPr="007C3EDB">
        <w:rPr>
          <w:rFonts w:ascii="Bookman Old Style" w:hAnsi="Bookman Old Style"/>
          <w:szCs w:val="24"/>
          <w:lang w:val="en"/>
          <w:rPrChange w:id="8811" w:author="Ashley Frank" w:date="2024-12-20T21:43:00Z">
            <w:rPr>
              <w:rFonts w:ascii="Bookman Old Style" w:hAnsi="Bookman Old Style"/>
              <w:sz w:val="32"/>
              <w:szCs w:val="32"/>
              <w:lang w:val="en"/>
            </w:rPr>
          </w:rPrChange>
        </w:rPr>
        <w:t xml:space="preserve"> fail to see them as our heavenly Father sees His daughter/son, </w:t>
      </w:r>
      <w:r w:rsidR="00F823D5" w:rsidRPr="007C3EDB">
        <w:rPr>
          <w:rFonts w:ascii="Bookman Old Style" w:hAnsi="Bookman Old Style"/>
          <w:szCs w:val="24"/>
          <w:lang w:val="en"/>
          <w:rPrChange w:id="8812" w:author="Ashley Frank" w:date="2024-12-20T21:43:00Z">
            <w:rPr>
              <w:rFonts w:ascii="Bookman Old Style" w:hAnsi="Bookman Old Style"/>
              <w:sz w:val="32"/>
              <w:szCs w:val="32"/>
              <w:lang w:val="en"/>
            </w:rPr>
          </w:rPrChange>
        </w:rPr>
        <w:t>w</w:t>
      </w:r>
      <w:r w:rsidR="002C4A2E" w:rsidRPr="007C3EDB">
        <w:rPr>
          <w:rFonts w:ascii="Bookman Old Style" w:hAnsi="Bookman Old Style"/>
          <w:szCs w:val="24"/>
          <w:lang w:val="en"/>
          <w:rPrChange w:id="8813" w:author="Ashley Frank" w:date="2024-12-20T21:43:00Z">
            <w:rPr>
              <w:rFonts w:ascii="Bookman Old Style" w:hAnsi="Bookman Old Style"/>
              <w:sz w:val="32"/>
              <w:szCs w:val="32"/>
              <w:lang w:val="en"/>
            </w:rPr>
          </w:rPrChange>
        </w:rPr>
        <w:t>e</w:t>
      </w:r>
      <w:r w:rsidRPr="007C3EDB">
        <w:rPr>
          <w:rFonts w:ascii="Bookman Old Style" w:hAnsi="Bookman Old Style"/>
          <w:szCs w:val="24"/>
          <w:lang w:val="en"/>
          <w:rPrChange w:id="8814" w:author="Ashley Frank" w:date="2024-12-20T21:43:00Z">
            <w:rPr>
              <w:rFonts w:ascii="Bookman Old Style" w:hAnsi="Bookman Old Style"/>
              <w:sz w:val="32"/>
              <w:szCs w:val="32"/>
              <w:lang w:val="en"/>
            </w:rPr>
          </w:rPrChange>
        </w:rPr>
        <w:t xml:space="preserve">’re not safe. When </w:t>
      </w:r>
      <w:r w:rsidR="00F823D5" w:rsidRPr="007C3EDB">
        <w:rPr>
          <w:rFonts w:ascii="Bookman Old Style" w:hAnsi="Bookman Old Style"/>
          <w:szCs w:val="24"/>
          <w:lang w:val="en"/>
          <w:rPrChange w:id="8815" w:author="Ashley Frank" w:date="2024-12-20T21:43:00Z">
            <w:rPr>
              <w:rFonts w:ascii="Bookman Old Style" w:hAnsi="Bookman Old Style"/>
              <w:sz w:val="32"/>
              <w:szCs w:val="32"/>
              <w:lang w:val="en"/>
            </w:rPr>
          </w:rPrChange>
        </w:rPr>
        <w:t>w</w:t>
      </w:r>
      <w:r w:rsidR="002C4A2E" w:rsidRPr="007C3EDB">
        <w:rPr>
          <w:rFonts w:ascii="Bookman Old Style" w:hAnsi="Bookman Old Style"/>
          <w:szCs w:val="24"/>
          <w:lang w:val="en"/>
          <w:rPrChange w:id="8816" w:author="Ashley Frank" w:date="2024-12-20T21:43:00Z">
            <w:rPr>
              <w:rFonts w:ascii="Bookman Old Style" w:hAnsi="Bookman Old Style"/>
              <w:sz w:val="32"/>
              <w:szCs w:val="32"/>
              <w:lang w:val="en"/>
            </w:rPr>
          </w:rPrChange>
        </w:rPr>
        <w:t>e</w:t>
      </w:r>
      <w:r w:rsidRPr="007C3EDB">
        <w:rPr>
          <w:rFonts w:ascii="Bookman Old Style" w:hAnsi="Bookman Old Style"/>
          <w:szCs w:val="24"/>
          <w:lang w:val="en"/>
          <w:rPrChange w:id="8817" w:author="Ashley Frank" w:date="2024-12-20T21:43:00Z">
            <w:rPr>
              <w:rFonts w:ascii="Bookman Old Style" w:hAnsi="Bookman Old Style"/>
              <w:sz w:val="32"/>
              <w:szCs w:val="32"/>
              <w:lang w:val="en"/>
            </w:rPr>
          </w:rPrChange>
        </w:rPr>
        <w:t xml:space="preserve"> lose sight of their value, when </w:t>
      </w:r>
      <w:r w:rsidR="00F823D5" w:rsidRPr="007C3EDB">
        <w:rPr>
          <w:rFonts w:ascii="Bookman Old Style" w:hAnsi="Bookman Old Style"/>
          <w:szCs w:val="24"/>
          <w:lang w:val="en"/>
          <w:rPrChange w:id="8818" w:author="Ashley Frank" w:date="2024-12-20T21:43:00Z">
            <w:rPr>
              <w:rFonts w:ascii="Bookman Old Style" w:hAnsi="Bookman Old Style"/>
              <w:sz w:val="32"/>
              <w:szCs w:val="32"/>
              <w:lang w:val="en"/>
            </w:rPr>
          </w:rPrChange>
        </w:rPr>
        <w:t>w</w:t>
      </w:r>
      <w:r w:rsidR="002C4A2E" w:rsidRPr="007C3EDB">
        <w:rPr>
          <w:rFonts w:ascii="Bookman Old Style" w:hAnsi="Bookman Old Style"/>
          <w:szCs w:val="24"/>
          <w:lang w:val="en"/>
          <w:rPrChange w:id="8819" w:author="Ashley Frank" w:date="2024-12-20T21:43:00Z">
            <w:rPr>
              <w:rFonts w:ascii="Bookman Old Style" w:hAnsi="Bookman Old Style"/>
              <w:sz w:val="32"/>
              <w:szCs w:val="32"/>
              <w:lang w:val="en"/>
            </w:rPr>
          </w:rPrChange>
        </w:rPr>
        <w:t>e</w:t>
      </w:r>
      <w:r w:rsidRPr="007C3EDB">
        <w:rPr>
          <w:rFonts w:ascii="Bookman Old Style" w:hAnsi="Bookman Old Style"/>
          <w:szCs w:val="24"/>
          <w:lang w:val="en"/>
          <w:rPrChange w:id="8820" w:author="Ashley Frank" w:date="2024-12-20T21:43:00Z">
            <w:rPr>
              <w:rFonts w:ascii="Bookman Old Style" w:hAnsi="Bookman Old Style"/>
              <w:sz w:val="32"/>
              <w:szCs w:val="32"/>
              <w:lang w:val="en"/>
            </w:rPr>
          </w:rPrChange>
        </w:rPr>
        <w:t xml:space="preserve">’re not cherishing him/her, </w:t>
      </w:r>
      <w:r w:rsidR="00F823D5" w:rsidRPr="007C3EDB">
        <w:rPr>
          <w:rFonts w:ascii="Bookman Old Style" w:hAnsi="Bookman Old Style"/>
          <w:szCs w:val="24"/>
          <w:lang w:val="en"/>
          <w:rPrChange w:id="8821" w:author="Ashley Frank" w:date="2024-12-20T21:43:00Z">
            <w:rPr>
              <w:rFonts w:ascii="Bookman Old Style" w:hAnsi="Bookman Old Style"/>
              <w:sz w:val="32"/>
              <w:szCs w:val="32"/>
              <w:lang w:val="en"/>
            </w:rPr>
          </w:rPrChange>
        </w:rPr>
        <w:t>we</w:t>
      </w:r>
      <w:r w:rsidRPr="007C3EDB">
        <w:rPr>
          <w:rFonts w:ascii="Bookman Old Style" w:hAnsi="Bookman Old Style"/>
          <w:szCs w:val="24"/>
          <w:lang w:val="en"/>
          <w:rPrChange w:id="8822" w:author="Ashley Frank" w:date="2024-12-20T21:43:00Z">
            <w:rPr>
              <w:rFonts w:ascii="Bookman Old Style" w:hAnsi="Bookman Old Style"/>
              <w:sz w:val="32"/>
              <w:szCs w:val="32"/>
              <w:lang w:val="en"/>
            </w:rPr>
          </w:rPrChange>
        </w:rPr>
        <w:t xml:space="preserve"> are more apt to react and treat them in dishonoring ways. Then our mate has every right to put up a wall and protect them self.</w:t>
      </w:r>
    </w:p>
    <w:p w14:paraId="6ACBF923" w14:textId="6A45BA98" w:rsidR="00246C2E" w:rsidRPr="007C3EDB" w:rsidRDefault="00246C2E" w:rsidP="00246C2E">
      <w:pPr>
        <w:spacing w:before="100" w:beforeAutospacing="1" w:after="100" w:afterAutospacing="1" w:line="276" w:lineRule="auto"/>
        <w:rPr>
          <w:rFonts w:ascii="Bookman Old Style" w:hAnsi="Bookman Old Style"/>
          <w:szCs w:val="24"/>
          <w:lang w:val="en"/>
          <w:rPrChange w:id="8823"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824" w:author="Ashley Frank" w:date="2024-12-20T21:43:00Z">
            <w:rPr>
              <w:rFonts w:ascii="Bookman Old Style" w:hAnsi="Bookman Old Style"/>
              <w:sz w:val="32"/>
              <w:szCs w:val="32"/>
              <w:lang w:val="en"/>
            </w:rPr>
          </w:rPrChange>
        </w:rPr>
        <w:t>It's also what my father does to get his heart back open. Luke 12:34 explains why it is so po</w:t>
      </w:r>
      <w:r w:rsidR="00374B6C" w:rsidRPr="007C3EDB">
        <w:rPr>
          <w:rFonts w:ascii="Bookman Old Style" w:hAnsi="Bookman Old Style"/>
          <w:szCs w:val="24"/>
          <w:lang w:val="en"/>
          <w:rPrChange w:id="8825" w:author="Ashley Frank" w:date="2024-12-20T21:43:00Z">
            <w:rPr>
              <w:rFonts w:ascii="Bookman Old Style" w:hAnsi="Bookman Old Style"/>
              <w:sz w:val="32"/>
              <w:szCs w:val="32"/>
              <w:lang w:val="en"/>
            </w:rPr>
          </w:rPrChange>
        </w:rPr>
        <w:t>w</w:t>
      </w:r>
      <w:r w:rsidR="002C4A2E" w:rsidRPr="007C3EDB">
        <w:rPr>
          <w:rFonts w:ascii="Bookman Old Style" w:hAnsi="Bookman Old Style"/>
          <w:szCs w:val="24"/>
          <w:lang w:val="en"/>
          <w:rPrChange w:id="8826" w:author="Ashley Frank" w:date="2024-12-20T21:43:00Z">
            <w:rPr>
              <w:rFonts w:ascii="Bookman Old Style" w:hAnsi="Bookman Old Style"/>
              <w:sz w:val="32"/>
              <w:szCs w:val="32"/>
              <w:lang w:val="en"/>
            </w:rPr>
          </w:rPrChange>
        </w:rPr>
        <w:t>e</w:t>
      </w:r>
      <w:r w:rsidRPr="007C3EDB">
        <w:rPr>
          <w:rFonts w:ascii="Bookman Old Style" w:hAnsi="Bookman Old Style"/>
          <w:szCs w:val="24"/>
          <w:lang w:val="en"/>
          <w:rPrChange w:id="8827" w:author="Ashley Frank" w:date="2024-12-20T21:43:00Z">
            <w:rPr>
              <w:rFonts w:ascii="Bookman Old Style" w:hAnsi="Bookman Old Style"/>
              <w:sz w:val="32"/>
              <w:szCs w:val="32"/>
              <w:lang w:val="en"/>
            </w:rPr>
          </w:rPrChange>
        </w:rPr>
        <w:t>rful: "For where your treasure is, so there will your heart be also." In other words, your heart will be open to what you value. One way to keep your heart open and your spouse feeling safe with you is to focus on her value</w:t>
      </w:r>
      <w:r w:rsidR="00374B6C" w:rsidRPr="007C3EDB">
        <w:rPr>
          <w:rFonts w:ascii="Bookman Old Style" w:hAnsi="Bookman Old Style"/>
          <w:szCs w:val="24"/>
          <w:lang w:val="en"/>
          <w:rPrChange w:id="8828" w:author="Ashley Frank" w:date="2024-12-20T21:43:00Z">
            <w:rPr>
              <w:rFonts w:ascii="Bookman Old Style" w:hAnsi="Bookman Old Style"/>
              <w:sz w:val="32"/>
              <w:szCs w:val="32"/>
              <w:lang w:val="en"/>
            </w:rPr>
          </w:rPrChange>
        </w:rPr>
        <w:t>s</w:t>
      </w:r>
      <w:r w:rsidRPr="007C3EDB">
        <w:rPr>
          <w:rFonts w:ascii="Bookman Old Style" w:hAnsi="Bookman Old Style"/>
          <w:szCs w:val="24"/>
          <w:lang w:val="en"/>
          <w:rPrChange w:id="8829" w:author="Ashley Frank" w:date="2024-12-20T21:43:00Z">
            <w:rPr>
              <w:rFonts w:ascii="Bookman Old Style" w:hAnsi="Bookman Old Style"/>
              <w:sz w:val="32"/>
              <w:szCs w:val="32"/>
              <w:lang w:val="en"/>
            </w:rPr>
          </w:rPrChange>
        </w:rPr>
        <w:t>.</w:t>
      </w:r>
    </w:p>
    <w:p w14:paraId="2E21981F" w14:textId="3A16BFDD" w:rsidR="00246C2E" w:rsidRPr="007C3EDB" w:rsidRDefault="002C4A2E" w:rsidP="00246C2E">
      <w:pPr>
        <w:spacing w:before="100" w:beforeAutospacing="1" w:after="100" w:afterAutospacing="1" w:line="276" w:lineRule="auto"/>
        <w:rPr>
          <w:rFonts w:ascii="Bookman Old Style" w:hAnsi="Bookman Old Style"/>
          <w:szCs w:val="24"/>
          <w:lang w:val="en"/>
          <w:rPrChange w:id="8830"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831" w:author="Ashley Frank" w:date="2024-12-20T21:43:00Z">
            <w:rPr>
              <w:rFonts w:ascii="Bookman Old Style" w:hAnsi="Bookman Old Style"/>
              <w:sz w:val="32"/>
              <w:szCs w:val="32"/>
              <w:lang w:val="en"/>
            </w:rPr>
          </w:rPrChange>
        </w:rPr>
        <w:t>We</w:t>
      </w:r>
      <w:r w:rsidR="00246C2E" w:rsidRPr="007C3EDB">
        <w:rPr>
          <w:rFonts w:ascii="Bookman Old Style" w:hAnsi="Bookman Old Style"/>
          <w:szCs w:val="24"/>
          <w:lang w:val="en"/>
          <w:rPrChange w:id="8832" w:author="Ashley Frank" w:date="2024-12-20T21:43:00Z">
            <w:rPr>
              <w:rFonts w:ascii="Bookman Old Style" w:hAnsi="Bookman Old Style"/>
              <w:sz w:val="32"/>
              <w:szCs w:val="32"/>
              <w:lang w:val="en"/>
            </w:rPr>
          </w:rPrChange>
        </w:rPr>
        <w:t xml:space="preserve"> can create this honor list for our spouse as </w:t>
      </w:r>
      <w:r w:rsidR="00374B6C" w:rsidRPr="007C3EDB">
        <w:rPr>
          <w:rFonts w:ascii="Bookman Old Style" w:hAnsi="Bookman Old Style"/>
          <w:szCs w:val="24"/>
          <w:lang w:val="en"/>
          <w:rPrChange w:id="8833" w:author="Ashley Frank" w:date="2024-12-20T21:43:00Z">
            <w:rPr>
              <w:rFonts w:ascii="Bookman Old Style" w:hAnsi="Bookman Old Style"/>
              <w:sz w:val="32"/>
              <w:szCs w:val="32"/>
              <w:lang w:val="en"/>
            </w:rPr>
          </w:rPrChange>
        </w:rPr>
        <w:t>w</w:t>
      </w:r>
      <w:r w:rsidRPr="007C3EDB">
        <w:rPr>
          <w:rFonts w:ascii="Bookman Old Style" w:hAnsi="Bookman Old Style"/>
          <w:szCs w:val="24"/>
          <w:lang w:val="en"/>
          <w:rPrChange w:id="8834" w:author="Ashley Frank" w:date="2024-12-20T21:43:00Z">
            <w:rPr>
              <w:rFonts w:ascii="Bookman Old Style" w:hAnsi="Bookman Old Style"/>
              <w:sz w:val="32"/>
              <w:szCs w:val="32"/>
              <w:lang w:val="en"/>
            </w:rPr>
          </w:rPrChange>
        </w:rPr>
        <w:t>e</w:t>
      </w:r>
      <w:r w:rsidR="00246C2E" w:rsidRPr="007C3EDB">
        <w:rPr>
          <w:rFonts w:ascii="Bookman Old Style" w:hAnsi="Bookman Old Style"/>
          <w:szCs w:val="24"/>
          <w:lang w:val="en"/>
          <w:rPrChange w:id="8835" w:author="Ashley Frank" w:date="2024-12-20T21:43:00Z">
            <w:rPr>
              <w:rFonts w:ascii="Bookman Old Style" w:hAnsi="Bookman Old Style"/>
              <w:sz w:val="32"/>
              <w:szCs w:val="32"/>
              <w:lang w:val="en"/>
            </w:rPr>
          </w:rPrChange>
        </w:rPr>
        <w:t>ll. Take several minutes to list all the reasons why your spouse is so valuable. For example</w:t>
      </w:r>
      <w:r w:rsidR="00374B6C" w:rsidRPr="007C3EDB">
        <w:rPr>
          <w:rFonts w:ascii="Bookman Old Style" w:hAnsi="Bookman Old Style"/>
          <w:szCs w:val="24"/>
          <w:lang w:val="en"/>
          <w:rPrChange w:id="8836" w:author="Ashley Frank" w:date="2024-12-20T21:43:00Z">
            <w:rPr>
              <w:rFonts w:ascii="Bookman Old Style" w:hAnsi="Bookman Old Style"/>
              <w:sz w:val="32"/>
              <w:szCs w:val="32"/>
              <w:lang w:val="en"/>
            </w:rPr>
          </w:rPrChange>
        </w:rPr>
        <w:t>,</w:t>
      </w:r>
      <w:r w:rsidR="00246C2E" w:rsidRPr="007C3EDB">
        <w:rPr>
          <w:rFonts w:ascii="Bookman Old Style" w:hAnsi="Bookman Old Style"/>
          <w:szCs w:val="24"/>
          <w:lang w:val="en"/>
          <w:rPrChange w:id="8837" w:author="Ashley Frank" w:date="2024-12-20T21:43:00Z">
            <w:rPr>
              <w:rFonts w:ascii="Bookman Old Style" w:hAnsi="Bookman Old Style"/>
              <w:sz w:val="32"/>
              <w:szCs w:val="32"/>
              <w:lang w:val="en"/>
            </w:rPr>
          </w:rPrChange>
        </w:rPr>
        <w:t xml:space="preserve"> a character trait, faith pattern, values, morals, parenting skills, spirituality, the roles he or she plays that you appreciate (worker, friend, parent, sibling, son), personality characteristic</w:t>
      </w:r>
      <w:r w:rsidR="00374B6C" w:rsidRPr="007C3EDB">
        <w:rPr>
          <w:rFonts w:ascii="Bookman Old Style" w:hAnsi="Bookman Old Style"/>
          <w:szCs w:val="24"/>
          <w:lang w:val="en"/>
          <w:rPrChange w:id="8838" w:author="Ashley Frank" w:date="2024-12-20T21:43:00Z">
            <w:rPr>
              <w:rFonts w:ascii="Bookman Old Style" w:hAnsi="Bookman Old Style"/>
              <w:sz w:val="32"/>
              <w:szCs w:val="32"/>
              <w:lang w:val="en"/>
            </w:rPr>
          </w:rPrChange>
        </w:rPr>
        <w:t>s</w:t>
      </w:r>
      <w:r w:rsidR="00246C2E" w:rsidRPr="007C3EDB">
        <w:rPr>
          <w:rFonts w:ascii="Bookman Old Style" w:hAnsi="Bookman Old Style"/>
          <w:szCs w:val="24"/>
          <w:lang w:val="en"/>
          <w:rPrChange w:id="8839" w:author="Ashley Frank" w:date="2024-12-20T21:43:00Z">
            <w:rPr>
              <w:rFonts w:ascii="Bookman Old Style" w:hAnsi="Bookman Old Style"/>
              <w:sz w:val="32"/>
              <w:szCs w:val="32"/>
              <w:lang w:val="en"/>
            </w:rPr>
          </w:rPrChange>
        </w:rPr>
        <w:t>, how he or she treats you, etc.</w:t>
      </w:r>
    </w:p>
    <w:p w14:paraId="59D5A006" w14:textId="3EA534A6" w:rsidR="00246C2E" w:rsidRPr="007C3EDB" w:rsidRDefault="00246C2E" w:rsidP="00246C2E">
      <w:pPr>
        <w:spacing w:before="100" w:beforeAutospacing="1" w:after="100" w:afterAutospacing="1" w:line="276" w:lineRule="auto"/>
        <w:rPr>
          <w:rFonts w:ascii="Bookman Old Style" w:hAnsi="Bookman Old Style"/>
          <w:szCs w:val="24"/>
          <w:lang w:val="en"/>
          <w:rPrChange w:id="8840" w:author="Ashley Frank" w:date="2024-12-20T21:43:00Z">
            <w:rPr>
              <w:rFonts w:ascii="Bookman Old Style" w:hAnsi="Bookman Old Style"/>
              <w:sz w:val="32"/>
              <w:szCs w:val="32"/>
              <w:lang w:val="en"/>
            </w:rPr>
          </w:rPrChange>
        </w:rPr>
      </w:pPr>
      <w:r w:rsidRPr="007C3EDB">
        <w:rPr>
          <w:rFonts w:ascii="Bookman Old Style" w:hAnsi="Bookman Old Style"/>
          <w:szCs w:val="24"/>
          <w:lang w:val="en"/>
          <w:rPrChange w:id="8841" w:author="Ashley Frank" w:date="2024-12-20T21:43:00Z">
            <w:rPr>
              <w:rFonts w:ascii="Bookman Old Style" w:hAnsi="Bookman Old Style"/>
              <w:sz w:val="32"/>
              <w:szCs w:val="32"/>
              <w:lang w:val="en"/>
            </w:rPr>
          </w:rPrChange>
        </w:rPr>
        <w:t xml:space="preserve">And don't keep the amazing list to yourself – share it with your spouse. Let her know that you recognize her value. When this happens, not only does your spouse benefit, but you are positively impacted as </w:t>
      </w:r>
      <w:r w:rsidR="00374B6C" w:rsidRPr="007C3EDB">
        <w:rPr>
          <w:rFonts w:ascii="Bookman Old Style" w:hAnsi="Bookman Old Style"/>
          <w:szCs w:val="24"/>
          <w:lang w:val="en"/>
          <w:rPrChange w:id="8842" w:author="Ashley Frank" w:date="2024-12-20T21:43:00Z">
            <w:rPr>
              <w:rFonts w:ascii="Bookman Old Style" w:hAnsi="Bookman Old Style"/>
              <w:sz w:val="32"/>
              <w:szCs w:val="32"/>
              <w:lang w:val="en"/>
            </w:rPr>
          </w:rPrChange>
        </w:rPr>
        <w:t>w</w:t>
      </w:r>
      <w:r w:rsidR="002C4A2E" w:rsidRPr="007C3EDB">
        <w:rPr>
          <w:rFonts w:ascii="Bookman Old Style" w:hAnsi="Bookman Old Style"/>
          <w:szCs w:val="24"/>
          <w:lang w:val="en"/>
          <w:rPrChange w:id="8843" w:author="Ashley Frank" w:date="2024-12-20T21:43:00Z">
            <w:rPr>
              <w:rFonts w:ascii="Bookman Old Style" w:hAnsi="Bookman Old Style"/>
              <w:sz w:val="32"/>
              <w:szCs w:val="32"/>
              <w:lang w:val="en"/>
            </w:rPr>
          </w:rPrChange>
        </w:rPr>
        <w:t>e</w:t>
      </w:r>
      <w:r w:rsidRPr="007C3EDB">
        <w:rPr>
          <w:rFonts w:ascii="Bookman Old Style" w:hAnsi="Bookman Old Style"/>
          <w:szCs w:val="24"/>
          <w:lang w:val="en"/>
          <w:rPrChange w:id="8844" w:author="Ashley Frank" w:date="2024-12-20T21:43:00Z">
            <w:rPr>
              <w:rFonts w:ascii="Bookman Old Style" w:hAnsi="Bookman Old Style"/>
              <w:sz w:val="32"/>
              <w:szCs w:val="32"/>
              <w:lang w:val="en"/>
            </w:rPr>
          </w:rPrChange>
        </w:rPr>
        <w:t>ll.</w:t>
      </w:r>
    </w:p>
    <w:p w14:paraId="7368D9F2" w14:textId="77777777" w:rsidR="00246C2E" w:rsidRPr="007C3EDB" w:rsidRDefault="00246C2E" w:rsidP="00246C2E">
      <w:pPr>
        <w:spacing w:line="276" w:lineRule="auto"/>
        <w:rPr>
          <w:rFonts w:ascii="Bookman Old Style" w:hAnsi="Bookman Old Style"/>
          <w:szCs w:val="24"/>
          <w:rPrChange w:id="8845" w:author="Ashley Frank" w:date="2024-12-20T21:43:00Z">
            <w:rPr>
              <w:rFonts w:ascii="Bookman Old Style" w:hAnsi="Bookman Old Style"/>
              <w:sz w:val="32"/>
              <w:szCs w:val="32"/>
            </w:rPr>
          </w:rPrChange>
        </w:rPr>
      </w:pPr>
    </w:p>
    <w:p w14:paraId="187E1BF7" w14:textId="77777777" w:rsidR="00246C2E" w:rsidRPr="007C3EDB" w:rsidRDefault="00246C2E" w:rsidP="00246C2E">
      <w:pPr>
        <w:spacing w:line="276" w:lineRule="auto"/>
        <w:jc w:val="center"/>
        <w:rPr>
          <w:rFonts w:ascii="Bookman Old Style" w:hAnsi="Bookman Old Style"/>
          <w:b/>
          <w:szCs w:val="24"/>
          <w:rPrChange w:id="8846" w:author="Ashley Frank" w:date="2024-12-20T21:43:00Z">
            <w:rPr>
              <w:rFonts w:ascii="Bookman Old Style" w:hAnsi="Bookman Old Style"/>
              <w:b/>
              <w:sz w:val="32"/>
              <w:szCs w:val="32"/>
            </w:rPr>
          </w:rPrChange>
        </w:rPr>
      </w:pPr>
      <w:r w:rsidRPr="007C3EDB">
        <w:rPr>
          <w:rFonts w:ascii="Bookman Old Style" w:hAnsi="Bookman Old Style"/>
          <w:b/>
          <w:szCs w:val="24"/>
          <w:rPrChange w:id="8847" w:author="Ashley Frank" w:date="2024-12-20T21:43:00Z">
            <w:rPr>
              <w:rFonts w:ascii="Bookman Old Style" w:hAnsi="Bookman Old Style"/>
              <w:b/>
              <w:sz w:val="32"/>
              <w:szCs w:val="32"/>
            </w:rPr>
          </w:rPrChange>
        </w:rPr>
        <w:t>Nourish</w:t>
      </w:r>
    </w:p>
    <w:p w14:paraId="3903A0BB" w14:textId="15CB4939" w:rsidR="00246C2E" w:rsidRPr="007C3EDB" w:rsidRDefault="00246C2E" w:rsidP="00246C2E">
      <w:pPr>
        <w:pStyle w:val="NormalWeb"/>
        <w:spacing w:line="276" w:lineRule="auto"/>
        <w:rPr>
          <w:rFonts w:ascii="Bookman Old Style" w:hAnsi="Bookman Old Style"/>
          <w:lang w:val="en"/>
          <w:rPrChange w:id="8848" w:author="Ashley Frank" w:date="2024-12-20T21:43:00Z">
            <w:rPr>
              <w:rFonts w:ascii="Bookman Old Style" w:hAnsi="Bookman Old Style"/>
              <w:sz w:val="32"/>
              <w:szCs w:val="32"/>
              <w:lang w:val="en"/>
            </w:rPr>
          </w:rPrChange>
        </w:rPr>
      </w:pPr>
      <w:r w:rsidRPr="007C3EDB">
        <w:rPr>
          <w:rFonts w:ascii="Bookman Old Style" w:hAnsi="Bookman Old Style"/>
          <w:lang w:val="en"/>
          <w:rPrChange w:id="8849" w:author="Ashley Frank" w:date="2024-12-20T21:43:00Z">
            <w:rPr>
              <w:rFonts w:ascii="Bookman Old Style" w:hAnsi="Bookman Old Style"/>
              <w:sz w:val="32"/>
              <w:szCs w:val="32"/>
              <w:lang w:val="en"/>
            </w:rPr>
          </w:rPrChange>
        </w:rPr>
        <w:t>Understanding your spouse's incredible value is the beginning of safety</w:t>
      </w:r>
      <w:r w:rsidR="00374B6C" w:rsidRPr="007C3EDB">
        <w:rPr>
          <w:rFonts w:ascii="Bookman Old Style" w:hAnsi="Bookman Old Style"/>
          <w:lang w:val="en"/>
          <w:rPrChange w:id="8850" w:author="Ashley Frank" w:date="2024-12-20T21:43:00Z">
            <w:rPr>
              <w:rFonts w:ascii="Bookman Old Style" w:hAnsi="Bookman Old Style"/>
              <w:sz w:val="32"/>
              <w:szCs w:val="32"/>
              <w:lang w:val="en"/>
            </w:rPr>
          </w:rPrChange>
        </w:rPr>
        <w:t xml:space="preserve">. However, </w:t>
      </w:r>
      <w:r w:rsidRPr="007C3EDB">
        <w:rPr>
          <w:rFonts w:ascii="Bookman Old Style" w:hAnsi="Bookman Old Style"/>
          <w:lang w:val="en"/>
          <w:rPrChange w:id="8851" w:author="Ashley Frank" w:date="2024-12-20T21:43:00Z">
            <w:rPr>
              <w:rFonts w:ascii="Bookman Old Style" w:hAnsi="Bookman Old Style"/>
              <w:sz w:val="32"/>
              <w:szCs w:val="32"/>
              <w:lang w:val="en"/>
            </w:rPr>
          </w:rPrChange>
        </w:rPr>
        <w:t>to create a marriage that feels like the safest place on earth, you must be able to express honor through action and behavior. "Let us not love with mere words or tongue but with actions and in truth" (1 John 3:18). Honor in action means that you learn how to handle your spouse's heart — her deepest feelings, thoughts</w:t>
      </w:r>
      <w:r w:rsidR="00374B6C" w:rsidRPr="007C3EDB">
        <w:rPr>
          <w:rFonts w:ascii="Bookman Old Style" w:hAnsi="Bookman Old Style"/>
          <w:lang w:val="en"/>
          <w:rPrChange w:id="8852" w:author="Ashley Frank" w:date="2024-12-20T21:43:00Z">
            <w:rPr>
              <w:rFonts w:ascii="Bookman Old Style" w:hAnsi="Bookman Old Style"/>
              <w:sz w:val="32"/>
              <w:szCs w:val="32"/>
              <w:lang w:val="en"/>
            </w:rPr>
          </w:rPrChange>
        </w:rPr>
        <w:t>,</w:t>
      </w:r>
      <w:r w:rsidRPr="007C3EDB">
        <w:rPr>
          <w:rFonts w:ascii="Bookman Old Style" w:hAnsi="Bookman Old Style"/>
          <w:lang w:val="en"/>
          <w:rPrChange w:id="8853" w:author="Ashley Frank" w:date="2024-12-20T21:43:00Z">
            <w:rPr>
              <w:rFonts w:ascii="Bookman Old Style" w:hAnsi="Bookman Old Style"/>
              <w:sz w:val="32"/>
              <w:szCs w:val="32"/>
              <w:lang w:val="en"/>
            </w:rPr>
          </w:rPrChange>
        </w:rPr>
        <w:t xml:space="preserve"> and desires — with the utmost care. You need to visualize his heart tattooed with the words "Handle with care."</w:t>
      </w:r>
    </w:p>
    <w:p w14:paraId="5B3A0325" w14:textId="755EB0E1" w:rsidR="00246C2E" w:rsidRPr="007C3EDB" w:rsidRDefault="00246C2E" w:rsidP="00246C2E">
      <w:pPr>
        <w:pStyle w:val="NormalWeb"/>
        <w:spacing w:line="276" w:lineRule="auto"/>
        <w:rPr>
          <w:rFonts w:ascii="Bookman Old Style" w:hAnsi="Bookman Old Style"/>
          <w:lang w:val="en"/>
          <w:rPrChange w:id="8854" w:author="Ashley Frank" w:date="2024-12-20T21:43:00Z">
            <w:rPr>
              <w:rFonts w:ascii="Bookman Old Style" w:hAnsi="Bookman Old Style"/>
              <w:sz w:val="32"/>
              <w:szCs w:val="32"/>
              <w:lang w:val="en"/>
            </w:rPr>
          </w:rPrChange>
        </w:rPr>
      </w:pPr>
      <w:r w:rsidRPr="007C3EDB">
        <w:rPr>
          <w:rFonts w:ascii="Bookman Old Style" w:hAnsi="Bookman Old Style"/>
          <w:lang w:val="en"/>
          <w:rPrChange w:id="8855" w:author="Ashley Frank" w:date="2024-12-20T21:43:00Z">
            <w:rPr>
              <w:rFonts w:ascii="Bookman Old Style" w:hAnsi="Bookman Old Style"/>
              <w:sz w:val="32"/>
              <w:szCs w:val="32"/>
              <w:lang w:val="en"/>
            </w:rPr>
          </w:rPrChange>
        </w:rPr>
        <w:lastRenderedPageBreak/>
        <w:t>Remember, "emotional safety" is feeling free to open up and reveal who you really are and trust that the other person will still love, value</w:t>
      </w:r>
      <w:r w:rsidR="00374B6C" w:rsidRPr="007C3EDB">
        <w:rPr>
          <w:rFonts w:ascii="Bookman Old Style" w:hAnsi="Bookman Old Style"/>
          <w:lang w:val="en"/>
          <w:rPrChange w:id="8856" w:author="Ashley Frank" w:date="2024-12-20T21:43:00Z">
            <w:rPr>
              <w:rFonts w:ascii="Bookman Old Style" w:hAnsi="Bookman Old Style"/>
              <w:sz w:val="32"/>
              <w:szCs w:val="32"/>
              <w:lang w:val="en"/>
            </w:rPr>
          </w:rPrChange>
        </w:rPr>
        <w:t>,</w:t>
      </w:r>
      <w:r w:rsidRPr="007C3EDB">
        <w:rPr>
          <w:rFonts w:ascii="Bookman Old Style" w:hAnsi="Bookman Old Style"/>
          <w:lang w:val="en"/>
          <w:rPrChange w:id="8857" w:author="Ashley Frank" w:date="2024-12-20T21:43:00Z">
            <w:rPr>
              <w:rFonts w:ascii="Bookman Old Style" w:hAnsi="Bookman Old Style"/>
              <w:sz w:val="32"/>
              <w:szCs w:val="32"/>
              <w:lang w:val="en"/>
            </w:rPr>
          </w:rPrChange>
        </w:rPr>
        <w:t xml:space="preserve"> and accept you. As you can see, the last part of the definition communicates a po</w:t>
      </w:r>
      <w:r w:rsidR="00374B6C" w:rsidRPr="007C3EDB">
        <w:rPr>
          <w:rFonts w:ascii="Bookman Old Style" w:hAnsi="Bookman Old Style"/>
          <w:lang w:val="en"/>
          <w:rPrChange w:id="8858" w:author="Ashley Frank" w:date="2024-12-20T21:43:00Z">
            <w:rPr>
              <w:rFonts w:ascii="Bookman Old Style" w:hAnsi="Bookman Old Style"/>
              <w:sz w:val="32"/>
              <w:szCs w:val="32"/>
              <w:lang w:val="en"/>
            </w:rPr>
          </w:rPrChange>
        </w:rPr>
        <w:t>w</w:t>
      </w:r>
      <w:r w:rsidR="002C4A2E" w:rsidRPr="007C3EDB">
        <w:rPr>
          <w:rFonts w:ascii="Bookman Old Style" w:hAnsi="Bookman Old Style"/>
          <w:lang w:val="en"/>
          <w:rPrChange w:id="8859" w:author="Ashley Frank" w:date="2024-12-20T21:43:00Z">
            <w:rPr>
              <w:rFonts w:ascii="Bookman Old Style" w:hAnsi="Bookman Old Style"/>
              <w:sz w:val="32"/>
              <w:szCs w:val="32"/>
              <w:lang w:val="en"/>
            </w:rPr>
          </w:rPrChange>
        </w:rPr>
        <w:t>e</w:t>
      </w:r>
      <w:r w:rsidRPr="007C3EDB">
        <w:rPr>
          <w:rFonts w:ascii="Bookman Old Style" w:hAnsi="Bookman Old Style"/>
          <w:lang w:val="en"/>
          <w:rPrChange w:id="8860" w:author="Ashley Frank" w:date="2024-12-20T21:43:00Z">
            <w:rPr>
              <w:rFonts w:ascii="Bookman Old Style" w:hAnsi="Bookman Old Style"/>
              <w:sz w:val="32"/>
              <w:szCs w:val="32"/>
              <w:lang w:val="en"/>
            </w:rPr>
          </w:rPrChange>
        </w:rPr>
        <w:t>rful message: "You are incredibly valuable, so don't be afraid of letting me see your heart. You can share your deepest feelings, thoughts, opinions, hopes, dreams, fears, hurts</w:t>
      </w:r>
      <w:r w:rsidR="00374B6C" w:rsidRPr="007C3EDB">
        <w:rPr>
          <w:rFonts w:ascii="Bookman Old Style" w:hAnsi="Bookman Old Style"/>
          <w:lang w:val="en"/>
          <w:rPrChange w:id="8861" w:author="Ashley Frank" w:date="2024-12-20T21:43:00Z">
            <w:rPr>
              <w:rFonts w:ascii="Bookman Old Style" w:hAnsi="Bookman Old Style"/>
              <w:sz w:val="32"/>
              <w:szCs w:val="32"/>
              <w:lang w:val="en"/>
            </w:rPr>
          </w:rPrChange>
        </w:rPr>
        <w:t>,</w:t>
      </w:r>
      <w:r w:rsidRPr="007C3EDB">
        <w:rPr>
          <w:rFonts w:ascii="Bookman Old Style" w:hAnsi="Bookman Old Style"/>
          <w:lang w:val="en"/>
          <w:rPrChange w:id="8862" w:author="Ashley Frank" w:date="2024-12-20T21:43:00Z">
            <w:rPr>
              <w:rFonts w:ascii="Bookman Old Style" w:hAnsi="Bookman Old Style"/>
              <w:sz w:val="32"/>
              <w:szCs w:val="32"/>
              <w:lang w:val="en"/>
            </w:rPr>
          </w:rPrChange>
        </w:rPr>
        <w:t xml:space="preserve"> and memories, and I will still love and accept you."</w:t>
      </w:r>
    </w:p>
    <w:p w14:paraId="5B977AC8" w14:textId="247E5523" w:rsidR="00246C2E" w:rsidRPr="007C3EDB" w:rsidRDefault="00246C2E" w:rsidP="00246C2E">
      <w:pPr>
        <w:pStyle w:val="NormalWeb"/>
        <w:spacing w:line="276" w:lineRule="auto"/>
        <w:rPr>
          <w:rFonts w:ascii="Bookman Old Style" w:hAnsi="Bookman Old Style"/>
          <w:lang w:val="en"/>
          <w:rPrChange w:id="8863" w:author="Ashley Frank" w:date="2024-12-20T21:43:00Z">
            <w:rPr>
              <w:rFonts w:ascii="Bookman Old Style" w:hAnsi="Bookman Old Style"/>
              <w:sz w:val="32"/>
              <w:szCs w:val="32"/>
              <w:lang w:val="en"/>
            </w:rPr>
          </w:rPrChange>
        </w:rPr>
      </w:pPr>
      <w:r w:rsidRPr="007C3EDB">
        <w:rPr>
          <w:rFonts w:ascii="Bookman Old Style" w:hAnsi="Bookman Old Style"/>
          <w:lang w:val="en"/>
          <w:rPrChange w:id="8864" w:author="Ashley Frank" w:date="2024-12-20T21:43:00Z">
            <w:rPr>
              <w:rFonts w:ascii="Bookman Old Style" w:hAnsi="Bookman Old Style"/>
              <w:sz w:val="32"/>
              <w:szCs w:val="32"/>
              <w:lang w:val="en"/>
            </w:rPr>
          </w:rPrChange>
        </w:rPr>
        <w:t>Let me make practical the idea of safety in action. Jackson and Krista, a married couple attending a marriage</w:t>
      </w:r>
      <w:r w:rsidR="00374B6C" w:rsidRPr="007C3EDB">
        <w:rPr>
          <w:rFonts w:ascii="Bookman Old Style" w:hAnsi="Bookman Old Style"/>
          <w:lang w:val="en"/>
          <w:rPrChange w:id="8865" w:author="Ashley Frank" w:date="2024-12-20T21:43:00Z">
            <w:rPr>
              <w:rFonts w:ascii="Bookman Old Style" w:hAnsi="Bookman Old Style"/>
              <w:sz w:val="32"/>
              <w:szCs w:val="32"/>
              <w:lang w:val="en"/>
            </w:rPr>
          </w:rPrChange>
        </w:rPr>
        <w:t xml:space="preserve"> </w:t>
      </w:r>
      <w:r w:rsidRPr="007C3EDB">
        <w:rPr>
          <w:rFonts w:ascii="Bookman Old Style" w:hAnsi="Bookman Old Style"/>
          <w:lang w:val="en"/>
          <w:rPrChange w:id="8866" w:author="Ashley Frank" w:date="2024-12-20T21:43:00Z">
            <w:rPr>
              <w:rFonts w:ascii="Bookman Old Style" w:hAnsi="Bookman Old Style"/>
              <w:sz w:val="32"/>
              <w:szCs w:val="32"/>
              <w:lang w:val="en"/>
            </w:rPr>
          </w:rPrChange>
        </w:rPr>
        <w:t xml:space="preserve">training seminar, </w:t>
      </w:r>
      <w:r w:rsidR="00F823D5" w:rsidRPr="007C3EDB">
        <w:rPr>
          <w:rFonts w:ascii="Bookman Old Style" w:hAnsi="Bookman Old Style"/>
          <w:lang w:val="en"/>
          <w:rPrChange w:id="8867" w:author="Ashley Frank" w:date="2024-12-20T21:43:00Z">
            <w:rPr>
              <w:rFonts w:ascii="Bookman Old Style" w:hAnsi="Bookman Old Style"/>
              <w:sz w:val="32"/>
              <w:szCs w:val="32"/>
              <w:lang w:val="en"/>
            </w:rPr>
          </w:rPrChange>
        </w:rPr>
        <w:t>w</w:t>
      </w:r>
      <w:r w:rsidR="002C4A2E" w:rsidRPr="007C3EDB">
        <w:rPr>
          <w:rFonts w:ascii="Bookman Old Style" w:hAnsi="Bookman Old Style"/>
          <w:lang w:val="en"/>
          <w:rPrChange w:id="8868" w:author="Ashley Frank" w:date="2024-12-20T21:43:00Z">
            <w:rPr>
              <w:rFonts w:ascii="Bookman Old Style" w:hAnsi="Bookman Old Style"/>
              <w:sz w:val="32"/>
              <w:szCs w:val="32"/>
              <w:lang w:val="en"/>
            </w:rPr>
          </w:rPrChange>
        </w:rPr>
        <w:t>e</w:t>
      </w:r>
      <w:r w:rsidRPr="007C3EDB">
        <w:rPr>
          <w:rFonts w:ascii="Bookman Old Style" w:hAnsi="Bookman Old Style"/>
          <w:lang w:val="en"/>
          <w:rPrChange w:id="8869" w:author="Ashley Frank" w:date="2024-12-20T21:43:00Z">
            <w:rPr>
              <w:rFonts w:ascii="Bookman Old Style" w:hAnsi="Bookman Old Style"/>
              <w:sz w:val="32"/>
              <w:szCs w:val="32"/>
              <w:lang w:val="en"/>
            </w:rPr>
          </w:rPrChange>
        </w:rPr>
        <w:t xml:space="preserve">re just about to discuss a big fight they </w:t>
      </w:r>
      <w:r w:rsidR="00F823D5" w:rsidRPr="007C3EDB">
        <w:rPr>
          <w:rFonts w:ascii="Bookman Old Style" w:hAnsi="Bookman Old Style"/>
          <w:lang w:val="en"/>
          <w:rPrChange w:id="8870" w:author="Ashley Frank" w:date="2024-12-20T21:43:00Z">
            <w:rPr>
              <w:rFonts w:ascii="Bookman Old Style" w:hAnsi="Bookman Old Style"/>
              <w:sz w:val="32"/>
              <w:szCs w:val="32"/>
              <w:lang w:val="en"/>
            </w:rPr>
          </w:rPrChange>
        </w:rPr>
        <w:t>w</w:t>
      </w:r>
      <w:r w:rsidR="002C4A2E" w:rsidRPr="007C3EDB">
        <w:rPr>
          <w:rFonts w:ascii="Bookman Old Style" w:hAnsi="Bookman Old Style"/>
          <w:lang w:val="en"/>
          <w:rPrChange w:id="8871" w:author="Ashley Frank" w:date="2024-12-20T21:43:00Z">
            <w:rPr>
              <w:rFonts w:ascii="Bookman Old Style" w:hAnsi="Bookman Old Style"/>
              <w:sz w:val="32"/>
              <w:szCs w:val="32"/>
              <w:lang w:val="en"/>
            </w:rPr>
          </w:rPrChange>
        </w:rPr>
        <w:t>e</w:t>
      </w:r>
      <w:r w:rsidRPr="007C3EDB">
        <w:rPr>
          <w:rFonts w:ascii="Bookman Old Style" w:hAnsi="Bookman Old Style"/>
          <w:lang w:val="en"/>
          <w:rPrChange w:id="8872" w:author="Ashley Frank" w:date="2024-12-20T21:43:00Z">
            <w:rPr>
              <w:rFonts w:ascii="Bookman Old Style" w:hAnsi="Bookman Old Style"/>
              <w:sz w:val="32"/>
              <w:szCs w:val="32"/>
              <w:lang w:val="en"/>
            </w:rPr>
          </w:rPrChange>
        </w:rPr>
        <w:t xml:space="preserve">re having around the remodeling of their home. </w:t>
      </w:r>
      <w:r w:rsidR="00374B6C" w:rsidRPr="007C3EDB">
        <w:rPr>
          <w:rFonts w:ascii="Bookman Old Style" w:hAnsi="Bookman Old Style"/>
          <w:lang w:val="en"/>
          <w:rPrChange w:id="8873" w:author="Ashley Frank" w:date="2024-12-20T21:43:00Z">
            <w:rPr>
              <w:rFonts w:ascii="Bookman Old Style" w:hAnsi="Bookman Old Style"/>
              <w:sz w:val="32"/>
              <w:szCs w:val="32"/>
              <w:lang w:val="en"/>
            </w:rPr>
          </w:rPrChange>
        </w:rPr>
        <w:t>At</w:t>
      </w:r>
      <w:r w:rsidRPr="007C3EDB">
        <w:rPr>
          <w:rFonts w:ascii="Bookman Old Style" w:hAnsi="Bookman Old Style"/>
          <w:lang w:val="en"/>
          <w:rPrChange w:id="8874" w:author="Ashley Frank" w:date="2024-12-20T21:43:00Z">
            <w:rPr>
              <w:rFonts w:ascii="Bookman Old Style" w:hAnsi="Bookman Old Style"/>
              <w:sz w:val="32"/>
              <w:szCs w:val="32"/>
              <w:lang w:val="en"/>
            </w:rPr>
          </w:rPrChange>
        </w:rPr>
        <w:t xml:space="preserve"> this moment, Jackson didn't care what Krista knew or what was going on with her. His heart was closed; he didn't feel safe. But instead of trying to get Jackson to care about her pain and frustration, Krista made it her goal to care about Jackson's heart. "I so greatly appreciate your sense of responsibility and the fact that when you say you're going to do something, it will always happen," Krista started. "You are such a man of integrity. I think this is why I've been confused about the lack of follow-through around this remodel. Would you be willing to help me understand what is going on for you?"</w:t>
      </w:r>
    </w:p>
    <w:p w14:paraId="5D4E2A6A" w14:textId="77777777" w:rsidR="00246C2E" w:rsidRPr="007C3EDB" w:rsidRDefault="00246C2E" w:rsidP="00246C2E">
      <w:pPr>
        <w:pStyle w:val="NormalWeb"/>
        <w:spacing w:line="276" w:lineRule="auto"/>
        <w:rPr>
          <w:rFonts w:ascii="Bookman Old Style" w:hAnsi="Bookman Old Style"/>
          <w:lang w:val="en"/>
          <w:rPrChange w:id="8875" w:author="Ashley Frank" w:date="2024-12-20T21:43:00Z">
            <w:rPr>
              <w:rFonts w:ascii="Bookman Old Style" w:hAnsi="Bookman Old Style"/>
              <w:sz w:val="32"/>
              <w:szCs w:val="32"/>
              <w:lang w:val="en"/>
            </w:rPr>
          </w:rPrChange>
        </w:rPr>
      </w:pPr>
      <w:r w:rsidRPr="007C3EDB">
        <w:rPr>
          <w:rFonts w:ascii="Bookman Old Style" w:hAnsi="Bookman Old Style"/>
          <w:lang w:val="en"/>
          <w:rPrChange w:id="8876" w:author="Ashley Frank" w:date="2024-12-20T21:43:00Z">
            <w:rPr>
              <w:rFonts w:ascii="Bookman Old Style" w:hAnsi="Bookman Old Style"/>
              <w:sz w:val="32"/>
              <w:szCs w:val="32"/>
              <w:lang w:val="en"/>
            </w:rPr>
          </w:rPrChange>
        </w:rPr>
        <w:t xml:space="preserve">When you </w:t>
      </w:r>
      <w:r w:rsidRPr="007C3EDB">
        <w:rPr>
          <w:rFonts w:ascii="Bookman Old Style" w:hAnsi="Bookman Old Style"/>
          <w:b/>
          <w:u w:val="single"/>
          <w:lang w:val="en"/>
          <w:rPrChange w:id="8877" w:author="Ashley Frank" w:date="2024-12-20T21:43:00Z">
            <w:rPr>
              <w:rFonts w:ascii="Bookman Old Style" w:hAnsi="Bookman Old Style"/>
              <w:b/>
              <w:sz w:val="32"/>
              <w:szCs w:val="32"/>
              <w:u w:val="single"/>
              <w:lang w:val="en"/>
            </w:rPr>
          </w:rPrChange>
        </w:rPr>
        <w:t>choose</w:t>
      </w:r>
      <w:r w:rsidRPr="007C3EDB">
        <w:rPr>
          <w:rFonts w:ascii="Bookman Old Style" w:hAnsi="Bookman Old Style"/>
          <w:lang w:val="en"/>
          <w:rPrChange w:id="8878" w:author="Ashley Frank" w:date="2024-12-20T21:43:00Z">
            <w:rPr>
              <w:rFonts w:ascii="Bookman Old Style" w:hAnsi="Bookman Old Style"/>
              <w:sz w:val="32"/>
              <w:szCs w:val="32"/>
              <w:lang w:val="en"/>
            </w:rPr>
          </w:rPrChange>
        </w:rPr>
        <w:t xml:space="preserve"> to care for your spouse, it can instantly create a safe environment to share your deepest thoughts and feelings.</w:t>
      </w:r>
    </w:p>
    <w:p w14:paraId="1ABE0398" w14:textId="77777777" w:rsidR="00246C2E" w:rsidRPr="007C3EDB" w:rsidRDefault="00246C2E" w:rsidP="00246C2E">
      <w:pPr>
        <w:pStyle w:val="NormalWeb"/>
        <w:spacing w:line="276" w:lineRule="auto"/>
        <w:rPr>
          <w:rFonts w:ascii="Bookman Old Style" w:hAnsi="Bookman Old Style"/>
          <w:lang w:val="en"/>
          <w:rPrChange w:id="8879" w:author="Ashley Frank" w:date="2024-12-20T21:43:00Z">
            <w:rPr>
              <w:rFonts w:ascii="Bookman Old Style" w:hAnsi="Bookman Old Style"/>
              <w:sz w:val="32"/>
              <w:szCs w:val="32"/>
              <w:lang w:val="en"/>
            </w:rPr>
          </w:rPrChange>
        </w:rPr>
      </w:pPr>
      <w:r w:rsidRPr="007C3EDB">
        <w:rPr>
          <w:rFonts w:ascii="Bookman Old Style" w:hAnsi="Bookman Old Style"/>
          <w:lang w:val="en"/>
          <w:rPrChange w:id="8880" w:author="Ashley Frank" w:date="2024-12-20T21:43:00Z">
            <w:rPr>
              <w:rFonts w:ascii="Bookman Old Style" w:hAnsi="Bookman Old Style"/>
              <w:sz w:val="32"/>
              <w:szCs w:val="32"/>
              <w:lang w:val="en"/>
            </w:rPr>
          </w:rPrChange>
        </w:rPr>
        <w:t>"You're right," Jackson cautiously responded. "I'm usually great at follow-through. But this project has made me realize just how inadequate I am around home repair. My dad is so great at it. As a builder, John (a family friend) is amazing. I think I realized that I couldn't do anything without their help. That made me feel like a failure. Since this is our first house, I want to feel competent. I want you to trust that if something breaks, I can fix it without having to call my dad or some repairman."</w:t>
      </w:r>
    </w:p>
    <w:p w14:paraId="069CA4F4" w14:textId="77777777" w:rsidR="00246C2E" w:rsidRPr="007C3EDB" w:rsidRDefault="00246C2E" w:rsidP="00246C2E">
      <w:pPr>
        <w:pStyle w:val="NormalWeb"/>
        <w:spacing w:line="276" w:lineRule="auto"/>
        <w:rPr>
          <w:rFonts w:ascii="Bookman Old Style" w:hAnsi="Bookman Old Style"/>
          <w:lang w:val="en"/>
          <w:rPrChange w:id="8881" w:author="Ashley Frank" w:date="2024-12-20T21:43:00Z">
            <w:rPr>
              <w:rFonts w:ascii="Bookman Old Style" w:hAnsi="Bookman Old Style"/>
              <w:sz w:val="32"/>
              <w:szCs w:val="32"/>
              <w:lang w:val="en"/>
            </w:rPr>
          </w:rPrChange>
        </w:rPr>
      </w:pPr>
      <w:r w:rsidRPr="007C3EDB">
        <w:rPr>
          <w:rFonts w:ascii="Bookman Old Style" w:hAnsi="Bookman Old Style"/>
          <w:lang w:val="en"/>
          <w:rPrChange w:id="8882" w:author="Ashley Frank" w:date="2024-12-20T21:43:00Z">
            <w:rPr>
              <w:rFonts w:ascii="Bookman Old Style" w:hAnsi="Bookman Old Style"/>
              <w:sz w:val="32"/>
              <w:szCs w:val="32"/>
              <w:lang w:val="en"/>
            </w:rPr>
          </w:rPrChange>
        </w:rPr>
        <w:t>Krista instantly held Jackson's hand tight in her own and, with tears in her eyes, smiled at her husband. "That makes so much sense," she said gently. "I had no idea that you felt this way. I am so sorry that you have been feeling like a failure."</w:t>
      </w:r>
    </w:p>
    <w:p w14:paraId="4270EA19" w14:textId="3D26DB87" w:rsidR="00246C2E" w:rsidRPr="007C3EDB" w:rsidRDefault="00246C2E" w:rsidP="00246C2E">
      <w:pPr>
        <w:pStyle w:val="NormalWeb"/>
        <w:spacing w:line="276" w:lineRule="auto"/>
        <w:rPr>
          <w:rFonts w:ascii="Bookman Old Style" w:hAnsi="Bookman Old Style"/>
          <w:lang w:val="en"/>
          <w:rPrChange w:id="8883" w:author="Ashley Frank" w:date="2024-12-20T21:43:00Z">
            <w:rPr>
              <w:rFonts w:ascii="Bookman Old Style" w:hAnsi="Bookman Old Style"/>
              <w:sz w:val="32"/>
              <w:szCs w:val="32"/>
              <w:lang w:val="en"/>
            </w:rPr>
          </w:rPrChange>
        </w:rPr>
      </w:pPr>
      <w:r w:rsidRPr="007C3EDB">
        <w:rPr>
          <w:rFonts w:ascii="Bookman Old Style" w:hAnsi="Bookman Old Style"/>
          <w:lang w:val="en"/>
          <w:rPrChange w:id="8884" w:author="Ashley Frank" w:date="2024-12-20T21:43:00Z">
            <w:rPr>
              <w:rFonts w:ascii="Bookman Old Style" w:hAnsi="Bookman Old Style"/>
              <w:sz w:val="32"/>
              <w:szCs w:val="32"/>
              <w:lang w:val="en"/>
            </w:rPr>
          </w:rPrChange>
        </w:rPr>
        <w:t>This is the po</w:t>
      </w:r>
      <w:r w:rsidR="00374B6C" w:rsidRPr="007C3EDB">
        <w:rPr>
          <w:rFonts w:ascii="Bookman Old Style" w:hAnsi="Bookman Old Style"/>
          <w:lang w:val="en"/>
          <w:rPrChange w:id="8885" w:author="Ashley Frank" w:date="2024-12-20T21:43:00Z">
            <w:rPr>
              <w:rFonts w:ascii="Bookman Old Style" w:hAnsi="Bookman Old Style"/>
              <w:sz w:val="32"/>
              <w:szCs w:val="32"/>
              <w:lang w:val="en"/>
            </w:rPr>
          </w:rPrChange>
        </w:rPr>
        <w:t>w</w:t>
      </w:r>
      <w:r w:rsidR="002C4A2E" w:rsidRPr="007C3EDB">
        <w:rPr>
          <w:rFonts w:ascii="Bookman Old Style" w:hAnsi="Bookman Old Style"/>
          <w:lang w:val="en"/>
          <w:rPrChange w:id="8886" w:author="Ashley Frank" w:date="2024-12-20T21:43:00Z">
            <w:rPr>
              <w:rFonts w:ascii="Bookman Old Style" w:hAnsi="Bookman Old Style"/>
              <w:sz w:val="32"/>
              <w:szCs w:val="32"/>
              <w:lang w:val="en"/>
            </w:rPr>
          </w:rPrChange>
        </w:rPr>
        <w:t>e</w:t>
      </w:r>
      <w:r w:rsidRPr="007C3EDB">
        <w:rPr>
          <w:rFonts w:ascii="Bookman Old Style" w:hAnsi="Bookman Old Style"/>
          <w:lang w:val="en"/>
          <w:rPrChange w:id="8887" w:author="Ashley Frank" w:date="2024-12-20T21:43:00Z">
            <w:rPr>
              <w:rFonts w:ascii="Bookman Old Style" w:hAnsi="Bookman Old Style"/>
              <w:sz w:val="32"/>
              <w:szCs w:val="32"/>
              <w:lang w:val="en"/>
            </w:rPr>
          </w:rPrChange>
        </w:rPr>
        <w:t>r of safety in action. Caring has the po</w:t>
      </w:r>
      <w:r w:rsidR="00374B6C" w:rsidRPr="007C3EDB">
        <w:rPr>
          <w:rFonts w:ascii="Bookman Old Style" w:hAnsi="Bookman Old Style"/>
          <w:lang w:val="en"/>
          <w:rPrChange w:id="8888" w:author="Ashley Frank" w:date="2024-12-20T21:43:00Z">
            <w:rPr>
              <w:rFonts w:ascii="Bookman Old Style" w:hAnsi="Bookman Old Style"/>
              <w:sz w:val="32"/>
              <w:szCs w:val="32"/>
              <w:lang w:val="en"/>
            </w:rPr>
          </w:rPrChange>
        </w:rPr>
        <w:t>w</w:t>
      </w:r>
      <w:r w:rsidR="002C4A2E" w:rsidRPr="007C3EDB">
        <w:rPr>
          <w:rFonts w:ascii="Bookman Old Style" w:hAnsi="Bookman Old Style"/>
          <w:lang w:val="en"/>
          <w:rPrChange w:id="8889" w:author="Ashley Frank" w:date="2024-12-20T21:43:00Z">
            <w:rPr>
              <w:rFonts w:ascii="Bookman Old Style" w:hAnsi="Bookman Old Style"/>
              <w:sz w:val="32"/>
              <w:szCs w:val="32"/>
              <w:lang w:val="en"/>
            </w:rPr>
          </w:rPrChange>
        </w:rPr>
        <w:t>e</w:t>
      </w:r>
      <w:r w:rsidRPr="007C3EDB">
        <w:rPr>
          <w:rFonts w:ascii="Bookman Old Style" w:hAnsi="Bookman Old Style"/>
          <w:lang w:val="en"/>
          <w:rPrChange w:id="8890" w:author="Ashley Frank" w:date="2024-12-20T21:43:00Z">
            <w:rPr>
              <w:rFonts w:ascii="Bookman Old Style" w:hAnsi="Bookman Old Style"/>
              <w:sz w:val="32"/>
              <w:szCs w:val="32"/>
              <w:lang w:val="en"/>
            </w:rPr>
          </w:rPrChange>
        </w:rPr>
        <w:t>r to soften a closed heart. The key to put</w:t>
      </w:r>
      <w:r w:rsidR="00374B6C" w:rsidRPr="007C3EDB">
        <w:rPr>
          <w:rFonts w:ascii="Bookman Old Style" w:hAnsi="Bookman Old Style"/>
          <w:lang w:val="en"/>
          <w:rPrChange w:id="8891" w:author="Ashley Frank" w:date="2024-12-20T21:43:00Z">
            <w:rPr>
              <w:rFonts w:ascii="Bookman Old Style" w:hAnsi="Bookman Old Style"/>
              <w:sz w:val="32"/>
              <w:szCs w:val="32"/>
              <w:lang w:val="en"/>
            </w:rPr>
          </w:rPrChange>
        </w:rPr>
        <w:t>ting</w:t>
      </w:r>
      <w:r w:rsidRPr="007C3EDB">
        <w:rPr>
          <w:rFonts w:ascii="Bookman Old Style" w:hAnsi="Bookman Old Style"/>
          <w:lang w:val="en"/>
          <w:rPrChange w:id="8892" w:author="Ashley Frank" w:date="2024-12-20T21:43:00Z">
            <w:rPr>
              <w:rFonts w:ascii="Bookman Old Style" w:hAnsi="Bookman Old Style"/>
              <w:sz w:val="32"/>
              <w:szCs w:val="32"/>
              <w:lang w:val="en"/>
            </w:rPr>
          </w:rPrChange>
        </w:rPr>
        <w:t xml:space="preserve"> caring into action is compassion. </w:t>
      </w:r>
      <w:r w:rsidR="00374B6C" w:rsidRPr="007C3EDB">
        <w:rPr>
          <w:rFonts w:ascii="Bookman Old Style" w:hAnsi="Bookman Old Style"/>
          <w:lang w:val="en"/>
          <w:rPrChange w:id="8893" w:author="Ashley Frank" w:date="2024-12-20T21:43:00Z">
            <w:rPr>
              <w:rFonts w:ascii="Bookman Old Style" w:hAnsi="Bookman Old Style"/>
              <w:sz w:val="32"/>
              <w:szCs w:val="32"/>
              <w:lang w:val="en"/>
            </w:rPr>
          </w:rPrChange>
        </w:rPr>
        <w:t xml:space="preserve">And </w:t>
      </w:r>
      <w:r w:rsidRPr="007C3EDB">
        <w:rPr>
          <w:rFonts w:ascii="Bookman Old Style" w:hAnsi="Bookman Old Style"/>
          <w:lang w:val="en"/>
          <w:rPrChange w:id="8894" w:author="Ashley Frank" w:date="2024-12-20T21:43:00Z">
            <w:rPr>
              <w:rFonts w:ascii="Bookman Old Style" w:hAnsi="Bookman Old Style"/>
              <w:sz w:val="32"/>
              <w:szCs w:val="32"/>
              <w:lang w:val="en"/>
            </w:rPr>
          </w:rPrChange>
        </w:rPr>
        <w:t xml:space="preserve">Krista </w:t>
      </w:r>
      <w:r w:rsidR="00374B6C" w:rsidRPr="007C3EDB">
        <w:rPr>
          <w:rFonts w:ascii="Bookman Old Style" w:hAnsi="Bookman Old Style"/>
          <w:lang w:val="en"/>
          <w:rPrChange w:id="8895" w:author="Ashley Frank" w:date="2024-12-20T21:43:00Z">
            <w:rPr>
              <w:rFonts w:ascii="Bookman Old Style" w:hAnsi="Bookman Old Style"/>
              <w:sz w:val="32"/>
              <w:szCs w:val="32"/>
              <w:lang w:val="en"/>
            </w:rPr>
          </w:rPrChange>
        </w:rPr>
        <w:t>was willing to do that</w:t>
      </w:r>
      <w:r w:rsidRPr="007C3EDB">
        <w:rPr>
          <w:rFonts w:ascii="Bookman Old Style" w:hAnsi="Bookman Old Style"/>
          <w:lang w:val="en"/>
          <w:rPrChange w:id="8896" w:author="Ashley Frank" w:date="2024-12-20T21:43:00Z">
            <w:rPr>
              <w:rFonts w:ascii="Bookman Old Style" w:hAnsi="Bookman Old Style"/>
              <w:sz w:val="32"/>
              <w:szCs w:val="32"/>
              <w:lang w:val="en"/>
            </w:rPr>
          </w:rPrChange>
        </w:rPr>
        <w:t xml:space="preserve"> for Jackson. King Solomon said it best: "Words from a wise man's mouth are gracious" (Ecclesiastes 10:12). Another word for "gracious" as </w:t>
      </w:r>
      <w:r w:rsidRPr="007C3EDB">
        <w:rPr>
          <w:rFonts w:ascii="Bookman Old Style" w:hAnsi="Bookman Old Style"/>
          <w:lang w:val="en"/>
          <w:rPrChange w:id="8897" w:author="Ashley Frank" w:date="2024-12-20T21:43:00Z">
            <w:rPr>
              <w:rFonts w:ascii="Bookman Old Style" w:hAnsi="Bookman Old Style"/>
              <w:sz w:val="32"/>
              <w:szCs w:val="32"/>
              <w:lang w:val="en"/>
            </w:rPr>
          </w:rPrChange>
        </w:rPr>
        <w:lastRenderedPageBreak/>
        <w:t>it's used here is "compassionate." The verse could also read, "Words from a wise man's mouth are compassionate."</w:t>
      </w:r>
    </w:p>
    <w:p w14:paraId="00D1A989" w14:textId="653E2D62" w:rsidR="00246C2E" w:rsidRPr="007C3EDB" w:rsidRDefault="00246C2E" w:rsidP="00246C2E">
      <w:pPr>
        <w:pStyle w:val="NormalWeb"/>
        <w:spacing w:line="276" w:lineRule="auto"/>
        <w:rPr>
          <w:rFonts w:ascii="Bookman Old Style" w:hAnsi="Bookman Old Style"/>
          <w:lang w:val="en"/>
          <w:rPrChange w:id="8898" w:author="Ashley Frank" w:date="2024-12-20T21:43:00Z">
            <w:rPr>
              <w:rFonts w:ascii="Bookman Old Style" w:hAnsi="Bookman Old Style"/>
              <w:sz w:val="32"/>
              <w:szCs w:val="32"/>
              <w:lang w:val="en"/>
            </w:rPr>
          </w:rPrChange>
        </w:rPr>
      </w:pPr>
      <w:r w:rsidRPr="007C3EDB">
        <w:rPr>
          <w:rFonts w:ascii="Bookman Old Style" w:hAnsi="Bookman Old Style"/>
          <w:lang w:val="en"/>
          <w:rPrChange w:id="8899" w:author="Ashley Frank" w:date="2024-12-20T21:43:00Z">
            <w:rPr>
              <w:rFonts w:ascii="Bookman Old Style" w:hAnsi="Bookman Old Style"/>
              <w:sz w:val="32"/>
              <w:szCs w:val="32"/>
              <w:lang w:val="en"/>
            </w:rPr>
          </w:rPrChange>
        </w:rPr>
        <w:t>Certainly, compassion is an important first step to mov</w:t>
      </w:r>
      <w:r w:rsidR="001E6570" w:rsidRPr="007C3EDB">
        <w:rPr>
          <w:rFonts w:ascii="Bookman Old Style" w:hAnsi="Bookman Old Style"/>
          <w:lang w:val="en"/>
          <w:rPrChange w:id="8900" w:author="Ashley Frank" w:date="2024-12-20T21:43:00Z">
            <w:rPr>
              <w:rFonts w:ascii="Bookman Old Style" w:hAnsi="Bookman Old Style"/>
              <w:sz w:val="32"/>
              <w:szCs w:val="32"/>
              <w:lang w:val="en"/>
            </w:rPr>
          </w:rPrChange>
        </w:rPr>
        <w:t>ing</w:t>
      </w:r>
      <w:r w:rsidRPr="007C3EDB">
        <w:rPr>
          <w:rFonts w:ascii="Bookman Old Style" w:hAnsi="Bookman Old Style"/>
          <w:lang w:val="en"/>
          <w:rPrChange w:id="8901" w:author="Ashley Frank" w:date="2024-12-20T21:43:00Z">
            <w:rPr>
              <w:rFonts w:ascii="Bookman Old Style" w:hAnsi="Bookman Old Style"/>
              <w:sz w:val="32"/>
              <w:szCs w:val="32"/>
              <w:lang w:val="en"/>
            </w:rPr>
          </w:rPrChange>
        </w:rPr>
        <w:t xml:space="preserve"> from unhealthy conflict into intimacy. Just ask Jackson. Allow your spouse's pain that was caused by your argument </w:t>
      </w:r>
      <w:r w:rsidR="001E6570" w:rsidRPr="007C3EDB">
        <w:rPr>
          <w:rFonts w:ascii="Bookman Old Style" w:hAnsi="Bookman Old Style"/>
          <w:lang w:val="en"/>
          <w:rPrChange w:id="8902" w:author="Ashley Frank" w:date="2024-12-20T21:43:00Z">
            <w:rPr>
              <w:rFonts w:ascii="Bookman Old Style" w:hAnsi="Bookman Old Style"/>
              <w:sz w:val="32"/>
              <w:szCs w:val="32"/>
              <w:lang w:val="en"/>
            </w:rPr>
          </w:rPrChange>
        </w:rPr>
        <w:t xml:space="preserve">to </w:t>
      </w:r>
      <w:r w:rsidRPr="007C3EDB">
        <w:rPr>
          <w:rFonts w:ascii="Bookman Old Style" w:hAnsi="Bookman Old Style"/>
          <w:lang w:val="en"/>
          <w:rPrChange w:id="8903" w:author="Ashley Frank" w:date="2024-12-20T21:43:00Z">
            <w:rPr>
              <w:rFonts w:ascii="Bookman Old Style" w:hAnsi="Bookman Old Style"/>
              <w:sz w:val="32"/>
              <w:szCs w:val="32"/>
              <w:lang w:val="en"/>
            </w:rPr>
          </w:rPrChange>
        </w:rPr>
        <w:t xml:space="preserve">drive you to a place of compassion. Make your first goal to alleviate their hurt and emotional pain. When </w:t>
      </w:r>
      <w:r w:rsidR="002C4A2E" w:rsidRPr="007C3EDB">
        <w:rPr>
          <w:rFonts w:ascii="Bookman Old Style" w:hAnsi="Bookman Old Style"/>
          <w:lang w:val="en"/>
          <w:rPrChange w:id="8904" w:author="Ashley Frank" w:date="2024-12-20T21:43:00Z">
            <w:rPr>
              <w:rFonts w:ascii="Bookman Old Style" w:hAnsi="Bookman Old Style"/>
              <w:sz w:val="32"/>
              <w:szCs w:val="32"/>
              <w:lang w:val="en"/>
            </w:rPr>
          </w:rPrChange>
        </w:rPr>
        <w:t>We</w:t>
      </w:r>
      <w:r w:rsidRPr="007C3EDB">
        <w:rPr>
          <w:rFonts w:ascii="Bookman Old Style" w:hAnsi="Bookman Old Style"/>
          <w:lang w:val="en"/>
          <w:rPrChange w:id="8905" w:author="Ashley Frank" w:date="2024-12-20T21:43:00Z">
            <w:rPr>
              <w:rFonts w:ascii="Bookman Old Style" w:hAnsi="Bookman Old Style"/>
              <w:sz w:val="32"/>
              <w:szCs w:val="32"/>
              <w:lang w:val="en"/>
            </w:rPr>
          </w:rPrChange>
        </w:rPr>
        <w:t xml:space="preserve"> come together to talk about conflict, </w:t>
      </w:r>
      <w:r w:rsidR="00F823D5" w:rsidRPr="007C3EDB">
        <w:rPr>
          <w:rFonts w:ascii="Bookman Old Style" w:hAnsi="Bookman Old Style"/>
          <w:lang w:val="en"/>
          <w:rPrChange w:id="8906" w:author="Ashley Frank" w:date="2024-12-20T21:43:00Z">
            <w:rPr>
              <w:rFonts w:ascii="Bookman Old Style" w:hAnsi="Bookman Old Style"/>
              <w:sz w:val="32"/>
              <w:szCs w:val="32"/>
              <w:lang w:val="en"/>
            </w:rPr>
          </w:rPrChange>
        </w:rPr>
        <w:t>w</w:t>
      </w:r>
      <w:r w:rsidR="002C4A2E" w:rsidRPr="007C3EDB">
        <w:rPr>
          <w:rFonts w:ascii="Bookman Old Style" w:hAnsi="Bookman Old Style"/>
          <w:lang w:val="en"/>
          <w:rPrChange w:id="8907" w:author="Ashley Frank" w:date="2024-12-20T21:43:00Z">
            <w:rPr>
              <w:rFonts w:ascii="Bookman Old Style" w:hAnsi="Bookman Old Style"/>
              <w:sz w:val="32"/>
              <w:szCs w:val="32"/>
              <w:lang w:val="en"/>
            </w:rPr>
          </w:rPrChange>
        </w:rPr>
        <w:t>e</w:t>
      </w:r>
      <w:r w:rsidRPr="007C3EDB">
        <w:rPr>
          <w:rFonts w:ascii="Bookman Old Style" w:hAnsi="Bookman Old Style"/>
          <w:lang w:val="en"/>
          <w:rPrChange w:id="8908" w:author="Ashley Frank" w:date="2024-12-20T21:43:00Z">
            <w:rPr>
              <w:rFonts w:ascii="Bookman Old Style" w:hAnsi="Bookman Old Style"/>
              <w:sz w:val="32"/>
              <w:szCs w:val="32"/>
              <w:lang w:val="en"/>
            </w:rPr>
          </w:rPrChange>
        </w:rPr>
        <w:t xml:space="preserve"> can use compassion to help our spouse feel cared for. </w:t>
      </w:r>
      <w:r w:rsidR="001E6570" w:rsidRPr="007C3EDB">
        <w:rPr>
          <w:rFonts w:ascii="Bookman Old Style" w:hAnsi="Bookman Old Style"/>
          <w:lang w:val="en"/>
          <w:rPrChange w:id="8909" w:author="Ashley Frank" w:date="2024-12-20T21:43:00Z">
            <w:rPr>
              <w:rFonts w:ascii="Bookman Old Style" w:hAnsi="Bookman Old Style"/>
              <w:sz w:val="32"/>
              <w:szCs w:val="32"/>
              <w:lang w:val="en"/>
            </w:rPr>
          </w:rPrChange>
        </w:rPr>
        <w:t>Doing thi</w:t>
      </w:r>
      <w:r w:rsidRPr="007C3EDB">
        <w:rPr>
          <w:rFonts w:ascii="Bookman Old Style" w:hAnsi="Bookman Old Style"/>
          <w:lang w:val="en"/>
          <w:rPrChange w:id="8910" w:author="Ashley Frank" w:date="2024-12-20T21:43:00Z">
            <w:rPr>
              <w:rFonts w:ascii="Bookman Old Style" w:hAnsi="Bookman Old Style"/>
              <w:sz w:val="32"/>
              <w:szCs w:val="32"/>
              <w:lang w:val="en"/>
            </w:rPr>
          </w:rPrChange>
        </w:rPr>
        <w:t>s creates</w:t>
      </w:r>
      <w:r w:rsidR="001E6570" w:rsidRPr="007C3EDB">
        <w:rPr>
          <w:rFonts w:ascii="Bookman Old Style" w:hAnsi="Bookman Old Style"/>
          <w:lang w:val="en"/>
          <w:rPrChange w:id="8911" w:author="Ashley Frank" w:date="2024-12-20T21:43:00Z">
            <w:rPr>
              <w:rFonts w:ascii="Bookman Old Style" w:hAnsi="Bookman Old Style"/>
              <w:sz w:val="32"/>
              <w:szCs w:val="32"/>
              <w:lang w:val="en"/>
            </w:rPr>
          </w:rPrChange>
        </w:rPr>
        <w:t xml:space="preserve"> instant</w:t>
      </w:r>
      <w:r w:rsidRPr="007C3EDB">
        <w:rPr>
          <w:rFonts w:ascii="Bookman Old Style" w:hAnsi="Bookman Old Style"/>
          <w:lang w:val="en"/>
          <w:rPrChange w:id="8912" w:author="Ashley Frank" w:date="2024-12-20T21:43:00Z">
            <w:rPr>
              <w:rFonts w:ascii="Bookman Old Style" w:hAnsi="Bookman Old Style"/>
              <w:sz w:val="32"/>
              <w:szCs w:val="32"/>
              <w:lang w:val="en"/>
            </w:rPr>
          </w:rPrChange>
        </w:rPr>
        <w:t xml:space="preserve"> safety. A heart will open when it feels safe.</w:t>
      </w:r>
    </w:p>
    <w:p w14:paraId="0661A831" w14:textId="6E49E857" w:rsidR="00246C2E" w:rsidRPr="007C3EDB" w:rsidRDefault="009F65C5" w:rsidP="00246C2E">
      <w:pPr>
        <w:pStyle w:val="NormalWeb"/>
        <w:spacing w:line="276" w:lineRule="auto"/>
        <w:rPr>
          <w:rFonts w:ascii="Bookman Old Style" w:hAnsi="Bookman Old Style"/>
          <w:rPrChange w:id="8913" w:author="Ashley Frank" w:date="2024-12-20T21:43:00Z">
            <w:rPr>
              <w:rFonts w:ascii="Bookman Old Style" w:hAnsi="Bookman Old Style"/>
              <w:sz w:val="32"/>
              <w:szCs w:val="32"/>
            </w:rPr>
          </w:rPrChange>
        </w:rPr>
      </w:pPr>
      <w:ins w:id="8914" w:author="Ashley Frank" w:date="2025-01-22T05:00:00Z">
        <w:r>
          <w:rPr>
            <w:rFonts w:ascii="Bookman Old Style" w:hAnsi="Bookman Old Style"/>
            <w:lang w:val="en"/>
          </w:rPr>
          <w:t>Your c</w:t>
        </w:r>
      </w:ins>
      <w:del w:id="8915" w:author="Ashley Frank" w:date="2025-01-22T05:00:00Z">
        <w:r w:rsidR="00246C2E" w:rsidRPr="007C3EDB" w:rsidDel="009F65C5">
          <w:rPr>
            <w:rFonts w:ascii="Bookman Old Style" w:hAnsi="Bookman Old Style"/>
            <w:lang w:val="en"/>
            <w:rPrChange w:id="8916" w:author="Ashley Frank" w:date="2024-12-20T21:43:00Z">
              <w:rPr>
                <w:rFonts w:ascii="Bookman Old Style" w:hAnsi="Bookman Old Style"/>
                <w:sz w:val="32"/>
                <w:szCs w:val="32"/>
                <w:lang w:val="en"/>
              </w:rPr>
            </w:rPrChange>
          </w:rPr>
          <w:delText>C</w:delText>
        </w:r>
      </w:del>
      <w:r w:rsidR="00246C2E" w:rsidRPr="007C3EDB">
        <w:rPr>
          <w:rFonts w:ascii="Bookman Old Style" w:hAnsi="Bookman Old Style"/>
          <w:lang w:val="en"/>
          <w:rPrChange w:id="8917" w:author="Ashley Frank" w:date="2024-12-20T21:43:00Z">
            <w:rPr>
              <w:rFonts w:ascii="Bookman Old Style" w:hAnsi="Bookman Old Style"/>
              <w:sz w:val="32"/>
              <w:szCs w:val="32"/>
              <w:lang w:val="en"/>
            </w:rPr>
          </w:rPrChange>
        </w:rPr>
        <w:t>ompassion communicates that your spouse's heart matters to you. How do you express that you value your spouse's heart? The best way to communicate compassion is to follow Krista's lead — through a kind look, a gentle word, a soft touch</w:t>
      </w:r>
      <w:r w:rsidR="001E6570" w:rsidRPr="007C3EDB">
        <w:rPr>
          <w:rFonts w:ascii="Bookman Old Style" w:hAnsi="Bookman Old Style"/>
          <w:lang w:val="en"/>
          <w:rPrChange w:id="8918" w:author="Ashley Frank" w:date="2024-12-20T21:43:00Z">
            <w:rPr>
              <w:rFonts w:ascii="Bookman Old Style" w:hAnsi="Bookman Old Style"/>
              <w:sz w:val="32"/>
              <w:szCs w:val="32"/>
              <w:lang w:val="en"/>
            </w:rPr>
          </w:rPrChange>
        </w:rPr>
        <w:t>,</w:t>
      </w:r>
      <w:r w:rsidR="00246C2E" w:rsidRPr="007C3EDB">
        <w:rPr>
          <w:rFonts w:ascii="Bookman Old Style" w:hAnsi="Bookman Old Style"/>
          <w:lang w:val="en"/>
          <w:rPrChange w:id="8919" w:author="Ashley Frank" w:date="2024-12-20T21:43:00Z">
            <w:rPr>
              <w:rFonts w:ascii="Bookman Old Style" w:hAnsi="Bookman Old Style"/>
              <w:sz w:val="32"/>
              <w:szCs w:val="32"/>
              <w:lang w:val="en"/>
            </w:rPr>
          </w:rPrChange>
        </w:rPr>
        <w:t xml:space="preserve"> or caring actions. Care and compassion break down the opposition and create two open hearts. And when you create the right atmosphere through emotional safety, you have unlocked the door of healthy conflict.</w:t>
      </w:r>
    </w:p>
    <w:p w14:paraId="0CD57353" w14:textId="73B5F4D1" w:rsidR="00246C2E" w:rsidRPr="007C3EDB" w:rsidRDefault="00246C2E" w:rsidP="00734DBC">
      <w:pPr>
        <w:pStyle w:val="BodyText"/>
        <w:spacing w:line="360" w:lineRule="auto"/>
        <w:rPr>
          <w:rFonts w:ascii="Bookman Old Style" w:hAnsi="Bookman Old Style"/>
          <w:szCs w:val="24"/>
          <w:rPrChange w:id="8920" w:author="Ashley Frank" w:date="2024-12-20T21:43:00Z">
            <w:rPr>
              <w:rFonts w:ascii="Bookman Old Style" w:hAnsi="Bookman Old Style"/>
              <w:sz w:val="32"/>
              <w:szCs w:val="32"/>
            </w:rPr>
          </w:rPrChange>
        </w:rPr>
      </w:pPr>
    </w:p>
    <w:p w14:paraId="267DE293" w14:textId="4669E390" w:rsidR="00246C2E" w:rsidRPr="007C3EDB" w:rsidRDefault="00246C2E" w:rsidP="00734DBC">
      <w:pPr>
        <w:pStyle w:val="BodyText"/>
        <w:spacing w:line="360" w:lineRule="auto"/>
        <w:rPr>
          <w:rFonts w:ascii="Bookman Old Style" w:hAnsi="Bookman Old Style"/>
          <w:szCs w:val="24"/>
          <w:rPrChange w:id="8921" w:author="Ashley Frank" w:date="2024-12-20T21:43:00Z">
            <w:rPr>
              <w:rFonts w:ascii="Bookman Old Style" w:hAnsi="Bookman Old Style"/>
              <w:sz w:val="32"/>
              <w:szCs w:val="32"/>
            </w:rPr>
          </w:rPrChange>
        </w:rPr>
      </w:pPr>
    </w:p>
    <w:p w14:paraId="674BF40F" w14:textId="5DB52DCB" w:rsidR="00246C2E" w:rsidRPr="007C3EDB" w:rsidRDefault="009676F4" w:rsidP="00734DBC">
      <w:pPr>
        <w:pStyle w:val="BodyText"/>
        <w:spacing w:line="360" w:lineRule="auto"/>
        <w:rPr>
          <w:rFonts w:ascii="Bookman Old Style" w:hAnsi="Bookman Old Style"/>
          <w:szCs w:val="24"/>
          <w:rPrChange w:id="8922" w:author="Ashley Frank" w:date="2024-12-20T21:43:00Z">
            <w:rPr>
              <w:rFonts w:ascii="Bookman Old Style" w:hAnsi="Bookman Old Style"/>
              <w:sz w:val="32"/>
              <w:szCs w:val="32"/>
            </w:rPr>
          </w:rPrChange>
        </w:rPr>
      </w:pPr>
      <w:ins w:id="8923" w:author="Clara Shoots" w:date="2025-01-14T14:33:00Z">
        <w:r w:rsidRPr="009676F4">
          <w:rPr>
            <w:rFonts w:ascii="Bookman Old Style" w:hAnsi="Bookman Old Style"/>
            <w:szCs w:val="24"/>
          </w:rPr>
          <w:t>https://www.focusonthefamily.com/marriage/creating-a-safe-marriage/</w:t>
        </w:r>
      </w:ins>
    </w:p>
    <w:p w14:paraId="6C6E93BC" w14:textId="692685B6" w:rsidR="00246C2E" w:rsidRPr="007C3EDB" w:rsidRDefault="00246C2E" w:rsidP="00734DBC">
      <w:pPr>
        <w:pStyle w:val="BodyText"/>
        <w:spacing w:line="360" w:lineRule="auto"/>
        <w:rPr>
          <w:rFonts w:ascii="Bookman Old Style" w:hAnsi="Bookman Old Style"/>
          <w:szCs w:val="24"/>
          <w:rPrChange w:id="8924" w:author="Ashley Frank" w:date="2024-12-20T21:43:00Z">
            <w:rPr>
              <w:rFonts w:ascii="Bookman Old Style" w:hAnsi="Bookman Old Style"/>
              <w:sz w:val="32"/>
              <w:szCs w:val="32"/>
            </w:rPr>
          </w:rPrChange>
        </w:rPr>
      </w:pPr>
    </w:p>
    <w:p w14:paraId="05E47F0C" w14:textId="77777777" w:rsidR="00246C2E" w:rsidRPr="007C3EDB" w:rsidRDefault="00246C2E" w:rsidP="00734DBC">
      <w:pPr>
        <w:pStyle w:val="BodyText"/>
        <w:spacing w:line="360" w:lineRule="auto"/>
        <w:rPr>
          <w:rFonts w:ascii="Bookman Old Style" w:hAnsi="Bookman Old Style"/>
          <w:szCs w:val="24"/>
          <w:rPrChange w:id="8925" w:author="Ashley Frank" w:date="2024-12-20T21:43:00Z">
            <w:rPr>
              <w:rFonts w:ascii="Bookman Old Style" w:hAnsi="Bookman Old Style"/>
              <w:sz w:val="32"/>
              <w:szCs w:val="32"/>
            </w:rPr>
          </w:rPrChange>
        </w:rPr>
      </w:pPr>
    </w:p>
    <w:p w14:paraId="01C06905" w14:textId="77777777" w:rsidR="00734DBC" w:rsidRPr="007C3EDB" w:rsidRDefault="00734DBC" w:rsidP="00734DBC">
      <w:pPr>
        <w:pStyle w:val="BodyText"/>
        <w:spacing w:line="360" w:lineRule="auto"/>
        <w:jc w:val="center"/>
        <w:rPr>
          <w:rFonts w:ascii="Bookman Old Style" w:hAnsi="Bookman Old Style"/>
          <w:szCs w:val="24"/>
          <w:rPrChange w:id="8926" w:author="Ashley Frank" w:date="2024-12-20T21:43:00Z">
            <w:rPr>
              <w:rFonts w:ascii="Bookman Old Style" w:hAnsi="Bookman Old Style"/>
              <w:sz w:val="32"/>
              <w:szCs w:val="32"/>
            </w:rPr>
          </w:rPrChange>
        </w:rPr>
      </w:pPr>
    </w:p>
    <w:p w14:paraId="4D898A0E" w14:textId="77777777" w:rsidR="00901E77" w:rsidRPr="007C3EDB" w:rsidRDefault="00901E77">
      <w:pPr>
        <w:tabs>
          <w:tab w:val="clear" w:pos="360"/>
          <w:tab w:val="clear" w:pos="9360"/>
        </w:tabs>
        <w:rPr>
          <w:rFonts w:ascii="Bookman Old Style" w:hAnsi="Bookman Old Style"/>
          <w:szCs w:val="24"/>
          <w:rPrChange w:id="8927" w:author="Ashley Frank" w:date="2024-12-20T21:43:00Z">
            <w:rPr>
              <w:rFonts w:ascii="Bookman Old Style" w:hAnsi="Bookman Old Style"/>
              <w:sz w:val="32"/>
              <w:szCs w:val="32"/>
            </w:rPr>
          </w:rPrChange>
        </w:rPr>
      </w:pPr>
      <w:r w:rsidRPr="007C3EDB">
        <w:rPr>
          <w:rFonts w:ascii="Bookman Old Style" w:hAnsi="Bookman Old Style"/>
          <w:szCs w:val="24"/>
          <w:rPrChange w:id="8928" w:author="Ashley Frank" w:date="2024-12-20T21:43:00Z">
            <w:rPr>
              <w:rFonts w:ascii="Bookman Old Style" w:hAnsi="Bookman Old Style"/>
              <w:sz w:val="32"/>
              <w:szCs w:val="32"/>
            </w:rPr>
          </w:rPrChange>
        </w:rPr>
        <w:br w:type="page"/>
      </w:r>
    </w:p>
    <w:p w14:paraId="0C51E2D2" w14:textId="3C7737FB" w:rsidR="00FA4183" w:rsidRPr="007C3EDB" w:rsidRDefault="00A113CE">
      <w:pPr>
        <w:pStyle w:val="BodyText"/>
        <w:spacing w:line="360" w:lineRule="auto"/>
        <w:jc w:val="center"/>
        <w:rPr>
          <w:ins w:id="8929" w:author="Ashley Frank" w:date="2024-12-19T22:59:00Z"/>
          <w:rFonts w:ascii="Bookman Old Style" w:hAnsi="Bookman Old Style"/>
          <w:szCs w:val="24"/>
          <w:rPrChange w:id="8930" w:author="Ashley Frank" w:date="2024-12-20T21:43:00Z">
            <w:rPr>
              <w:ins w:id="8931" w:author="Ashley Frank" w:date="2024-12-19T22:59:00Z"/>
              <w:rFonts w:ascii="Bookman Old Style" w:hAnsi="Bookman Old Style"/>
              <w:sz w:val="32"/>
              <w:szCs w:val="32"/>
            </w:rPr>
          </w:rPrChange>
        </w:rPr>
        <w:pPrChange w:id="8932" w:author="Ashley Frank" w:date="2024-12-19T23:00:00Z">
          <w:pPr>
            <w:pStyle w:val="BodyText"/>
            <w:spacing w:line="360" w:lineRule="auto"/>
          </w:pPr>
        </w:pPrChange>
      </w:pPr>
      <w:r w:rsidRPr="007C3EDB">
        <w:rPr>
          <w:rFonts w:ascii="Bookman Old Style" w:hAnsi="Bookman Old Style"/>
          <w:b/>
          <w:szCs w:val="24"/>
          <w:rPrChange w:id="8933" w:author="Ashley Frank" w:date="2024-12-20T21:43:00Z">
            <w:rPr>
              <w:rFonts w:ascii="Bookman Old Style" w:hAnsi="Bookman Old Style"/>
              <w:b/>
              <w:sz w:val="32"/>
              <w:szCs w:val="32"/>
            </w:rPr>
          </w:rPrChange>
        </w:rPr>
        <w:lastRenderedPageBreak/>
        <w:t>Belie</w:t>
      </w:r>
      <w:ins w:id="8934" w:author="Ashley Frank" w:date="2024-12-19T22:59:00Z">
        <w:r w:rsidR="00FA4183" w:rsidRPr="007C3EDB">
          <w:rPr>
            <w:rFonts w:ascii="Bookman Old Style" w:hAnsi="Bookman Old Style"/>
            <w:b/>
            <w:szCs w:val="24"/>
            <w:rPrChange w:id="8935" w:author="Ashley Frank" w:date="2024-12-20T21:43:00Z">
              <w:rPr>
                <w:rFonts w:ascii="Bookman Old Style" w:hAnsi="Bookman Old Style"/>
                <w:b/>
                <w:sz w:val="32"/>
                <w:szCs w:val="32"/>
              </w:rPr>
            </w:rPrChange>
          </w:rPr>
          <w:t>ve</w:t>
        </w:r>
      </w:ins>
      <w:del w:id="8936" w:author="Ashley Frank" w:date="2024-12-19T22:59:00Z">
        <w:r w:rsidRPr="007C3EDB" w:rsidDel="00FA4183">
          <w:rPr>
            <w:rFonts w:ascii="Bookman Old Style" w:hAnsi="Bookman Old Style"/>
            <w:b/>
            <w:szCs w:val="24"/>
            <w:rPrChange w:id="8937" w:author="Ashley Frank" w:date="2024-12-20T21:43:00Z">
              <w:rPr>
                <w:rFonts w:ascii="Bookman Old Style" w:hAnsi="Bookman Old Style"/>
                <w:b/>
                <w:sz w:val="32"/>
                <w:szCs w:val="32"/>
              </w:rPr>
            </w:rPrChange>
          </w:rPr>
          <w:delText>f</w:delText>
        </w:r>
      </w:del>
    </w:p>
    <w:p w14:paraId="2ECC65A6" w14:textId="77777777" w:rsidR="00515C28" w:rsidRDefault="008E13D3" w:rsidP="009014DA">
      <w:pPr>
        <w:pStyle w:val="BodyText"/>
        <w:spacing w:line="360" w:lineRule="auto"/>
        <w:rPr>
          <w:ins w:id="8938" w:author="Ashley Frank" w:date="2025-01-22T03:47:00Z"/>
          <w:rFonts w:ascii="Bookman Old Style" w:hAnsi="Bookman Old Style"/>
          <w:szCs w:val="24"/>
        </w:rPr>
      </w:pPr>
      <w:ins w:id="8939" w:author="Ashley Frank" w:date="2025-01-22T03:43:00Z">
        <w:r>
          <w:rPr>
            <w:rFonts w:ascii="Bookman Old Style" w:hAnsi="Bookman Old Style"/>
            <w:bCs/>
            <w:szCs w:val="24"/>
          </w:rPr>
          <w:t>To emphasize it once again, we</w:t>
        </w:r>
      </w:ins>
      <w:ins w:id="8940" w:author="Ashley Frank" w:date="2025-01-22T03:40:00Z">
        <w:r w:rsidRPr="008E13D3">
          <w:rPr>
            <w:rFonts w:ascii="Bookman Old Style" w:hAnsi="Bookman Old Style"/>
            <w:bCs/>
            <w:szCs w:val="24"/>
            <w:rPrChange w:id="8941" w:author="Ashley Frank" w:date="2025-01-22T03:41:00Z">
              <w:rPr>
                <w:rFonts w:ascii="Bookman Old Style" w:hAnsi="Bookman Old Style"/>
                <w:b/>
                <w:szCs w:val="24"/>
              </w:rPr>
            </w:rPrChange>
          </w:rPr>
          <w:t xml:space="preserve"> don’t live </w:t>
        </w:r>
        <w:r w:rsidRPr="008E13D3">
          <w:rPr>
            <w:rFonts w:ascii="Bookman Old Style" w:hAnsi="Bookman Old Style"/>
            <w:bCs/>
            <w:szCs w:val="24"/>
            <w:rPrChange w:id="8942" w:author="Ashley Frank" w:date="2025-01-22T03:41:00Z">
              <w:rPr>
                <w:rFonts w:ascii="Bookman Old Style" w:hAnsi="Bookman Old Style"/>
                <w:b/>
                <w:szCs w:val="24"/>
              </w:rPr>
            </w:rPrChange>
          </w:rPr>
          <w:t xml:space="preserve">a </w:t>
        </w:r>
        <w:r w:rsidRPr="008E13D3">
          <w:rPr>
            <w:rFonts w:ascii="Bookman Old Style" w:hAnsi="Bookman Old Style"/>
            <w:bCs/>
            <w:szCs w:val="24"/>
            <w:rPrChange w:id="8943" w:author="Ashley Frank" w:date="2025-01-22T03:41:00Z">
              <w:rPr>
                <w:rFonts w:ascii="Bookman Old Style" w:hAnsi="Bookman Old Style"/>
                <w:b/>
                <w:szCs w:val="24"/>
              </w:rPr>
            </w:rPrChange>
          </w:rPr>
          <w:t xml:space="preserve">life based on what we think but rather on what we </w:t>
        </w:r>
        <w:r w:rsidRPr="008E13D3">
          <w:rPr>
            <w:rFonts w:ascii="Bookman Old Style" w:hAnsi="Bookman Old Style"/>
            <w:bCs/>
            <w:i/>
            <w:iCs/>
            <w:szCs w:val="24"/>
            <w:rPrChange w:id="8944" w:author="Ashley Frank" w:date="2025-01-22T03:43:00Z">
              <w:rPr>
                <w:rFonts w:ascii="Bookman Old Style" w:hAnsi="Bookman Old Style"/>
                <w:b/>
                <w:szCs w:val="24"/>
              </w:rPr>
            </w:rPrChange>
          </w:rPr>
          <w:t>believe</w:t>
        </w:r>
        <w:r w:rsidRPr="008E13D3">
          <w:rPr>
            <w:rFonts w:ascii="Bookman Old Style" w:hAnsi="Bookman Old Style"/>
            <w:bCs/>
            <w:szCs w:val="24"/>
            <w:rPrChange w:id="8945" w:author="Ashley Frank" w:date="2025-01-22T03:41:00Z">
              <w:rPr>
                <w:rFonts w:ascii="Bookman Old Style" w:hAnsi="Bookman Old Style"/>
                <w:b/>
                <w:szCs w:val="24"/>
              </w:rPr>
            </w:rPrChange>
          </w:rPr>
          <w:t>. Our beliefs determine our focus in life and the direction we go in life</w:t>
        </w:r>
        <w:r w:rsidRPr="008E13D3">
          <w:rPr>
            <w:rFonts w:ascii="Bookman Old Style" w:hAnsi="Bookman Old Style"/>
            <w:bCs/>
            <w:szCs w:val="24"/>
            <w:rPrChange w:id="8946" w:author="Ashley Frank" w:date="2025-01-22T03:41:00Z">
              <w:rPr>
                <w:rFonts w:ascii="Bookman Old Style" w:hAnsi="Bookman Old Style"/>
                <w:b/>
                <w:szCs w:val="24"/>
              </w:rPr>
            </w:rPrChange>
          </w:rPr>
          <w:t>.</w:t>
        </w:r>
        <w:r>
          <w:rPr>
            <w:rFonts w:ascii="Bookman Old Style" w:hAnsi="Bookman Old Style"/>
            <w:b/>
            <w:szCs w:val="24"/>
          </w:rPr>
          <w:t xml:space="preserve"> </w:t>
        </w:r>
      </w:ins>
      <w:del w:id="8947" w:author="Ashley Frank" w:date="2024-12-19T22:59:00Z">
        <w:r w:rsidR="00A113CE" w:rsidRPr="007C3EDB" w:rsidDel="00FA4183">
          <w:rPr>
            <w:rFonts w:ascii="Bookman Old Style" w:hAnsi="Bookman Old Style"/>
            <w:b/>
            <w:szCs w:val="24"/>
            <w:rPrChange w:id="8948" w:author="Ashley Frank" w:date="2024-12-20T21:43:00Z">
              <w:rPr>
                <w:rFonts w:ascii="Bookman Old Style" w:hAnsi="Bookman Old Style"/>
                <w:b/>
                <w:sz w:val="32"/>
                <w:szCs w:val="32"/>
              </w:rPr>
            </w:rPrChange>
          </w:rPr>
          <w:delText>:</w:delText>
        </w:r>
        <w:r w:rsidR="00A113CE" w:rsidRPr="007C3EDB" w:rsidDel="00FA4183">
          <w:rPr>
            <w:rFonts w:ascii="Bookman Old Style" w:hAnsi="Bookman Old Style"/>
            <w:szCs w:val="24"/>
            <w:rPrChange w:id="8949" w:author="Ashley Frank" w:date="2024-12-20T21:43:00Z">
              <w:rPr>
                <w:rFonts w:ascii="Bookman Old Style" w:hAnsi="Bookman Old Style"/>
                <w:sz w:val="32"/>
                <w:szCs w:val="32"/>
              </w:rPr>
            </w:rPrChange>
          </w:rPr>
          <w:delText xml:space="preserve"> </w:delText>
        </w:r>
      </w:del>
      <w:del w:id="8950" w:author="Ashley Frank" w:date="2025-01-22T03:38:00Z">
        <w:r w:rsidR="002C4A2E" w:rsidRPr="008E13D3" w:rsidDel="008E13D3">
          <w:rPr>
            <w:rFonts w:ascii="Bookman Old Style" w:hAnsi="Bookman Old Style"/>
            <w:i/>
            <w:iCs/>
            <w:szCs w:val="24"/>
            <w:rPrChange w:id="8951" w:author="Ashley Frank" w:date="2025-01-22T03:38:00Z">
              <w:rPr>
                <w:rFonts w:ascii="Bookman Old Style" w:hAnsi="Bookman Old Style"/>
                <w:sz w:val="32"/>
                <w:szCs w:val="32"/>
              </w:rPr>
            </w:rPrChange>
          </w:rPr>
          <w:delText>W</w:delText>
        </w:r>
      </w:del>
      <w:del w:id="8952" w:author="Ashley Frank" w:date="2025-01-22T03:40:00Z">
        <w:r w:rsidR="002C4A2E" w:rsidRPr="008E13D3" w:rsidDel="008E13D3">
          <w:rPr>
            <w:rFonts w:ascii="Bookman Old Style" w:hAnsi="Bookman Old Style"/>
            <w:i/>
            <w:iCs/>
            <w:szCs w:val="24"/>
            <w:rPrChange w:id="8953" w:author="Ashley Frank" w:date="2025-01-22T03:38:00Z">
              <w:rPr>
                <w:rFonts w:ascii="Bookman Old Style" w:hAnsi="Bookman Old Style"/>
                <w:sz w:val="32"/>
                <w:szCs w:val="32"/>
              </w:rPr>
            </w:rPrChange>
          </w:rPr>
          <w:delText>e</w:delText>
        </w:r>
        <w:r w:rsidR="00A113CE" w:rsidRPr="008E13D3" w:rsidDel="008E13D3">
          <w:rPr>
            <w:rFonts w:ascii="Bookman Old Style" w:hAnsi="Bookman Old Style"/>
            <w:i/>
            <w:iCs/>
            <w:szCs w:val="24"/>
            <w:rPrChange w:id="8954" w:author="Ashley Frank" w:date="2025-01-22T03:38:00Z">
              <w:rPr>
                <w:rFonts w:ascii="Bookman Old Style" w:hAnsi="Bookman Old Style"/>
                <w:sz w:val="32"/>
                <w:szCs w:val="32"/>
              </w:rPr>
            </w:rPrChange>
          </w:rPr>
          <w:delText xml:space="preserve"> don’t live life based on what </w:delText>
        </w:r>
        <w:r w:rsidR="001E6570" w:rsidRPr="008E13D3" w:rsidDel="008E13D3">
          <w:rPr>
            <w:rFonts w:ascii="Bookman Old Style" w:hAnsi="Bookman Old Style"/>
            <w:i/>
            <w:iCs/>
            <w:szCs w:val="24"/>
            <w:rPrChange w:id="8955" w:author="Ashley Frank" w:date="2025-01-22T03:38:00Z">
              <w:rPr>
                <w:rFonts w:ascii="Bookman Old Style" w:hAnsi="Bookman Old Style"/>
                <w:sz w:val="32"/>
                <w:szCs w:val="32"/>
              </w:rPr>
            </w:rPrChange>
          </w:rPr>
          <w:delText>w</w:delText>
        </w:r>
        <w:r w:rsidR="002C4A2E" w:rsidRPr="008E13D3" w:rsidDel="008E13D3">
          <w:rPr>
            <w:rFonts w:ascii="Bookman Old Style" w:hAnsi="Bookman Old Style"/>
            <w:i/>
            <w:iCs/>
            <w:szCs w:val="24"/>
            <w:rPrChange w:id="8956" w:author="Ashley Frank" w:date="2025-01-22T03:38:00Z">
              <w:rPr>
                <w:rFonts w:ascii="Bookman Old Style" w:hAnsi="Bookman Old Style"/>
                <w:sz w:val="32"/>
                <w:szCs w:val="32"/>
              </w:rPr>
            </w:rPrChange>
          </w:rPr>
          <w:delText>e</w:delText>
        </w:r>
        <w:r w:rsidR="00A113CE" w:rsidRPr="008E13D3" w:rsidDel="008E13D3">
          <w:rPr>
            <w:rFonts w:ascii="Bookman Old Style" w:hAnsi="Bookman Old Style"/>
            <w:i/>
            <w:iCs/>
            <w:szCs w:val="24"/>
            <w:rPrChange w:id="8957" w:author="Ashley Frank" w:date="2025-01-22T03:38:00Z">
              <w:rPr>
                <w:rFonts w:ascii="Bookman Old Style" w:hAnsi="Bookman Old Style"/>
                <w:sz w:val="32"/>
                <w:szCs w:val="32"/>
              </w:rPr>
            </w:rPrChange>
          </w:rPr>
          <w:delText xml:space="preserve"> think. </w:delText>
        </w:r>
        <w:r w:rsidR="002C4A2E" w:rsidRPr="008E13D3" w:rsidDel="008E13D3">
          <w:rPr>
            <w:rFonts w:ascii="Bookman Old Style" w:hAnsi="Bookman Old Style"/>
            <w:i/>
            <w:iCs/>
            <w:szCs w:val="24"/>
            <w:rPrChange w:id="8958" w:author="Ashley Frank" w:date="2025-01-22T03:38:00Z">
              <w:rPr>
                <w:rFonts w:ascii="Bookman Old Style" w:hAnsi="Bookman Old Style"/>
                <w:sz w:val="32"/>
                <w:szCs w:val="32"/>
              </w:rPr>
            </w:rPrChange>
          </w:rPr>
          <w:delText>We</w:delText>
        </w:r>
        <w:r w:rsidR="00A113CE" w:rsidRPr="008E13D3" w:rsidDel="008E13D3">
          <w:rPr>
            <w:rFonts w:ascii="Bookman Old Style" w:hAnsi="Bookman Old Style"/>
            <w:i/>
            <w:iCs/>
            <w:szCs w:val="24"/>
            <w:rPrChange w:id="8959" w:author="Ashley Frank" w:date="2025-01-22T03:38:00Z">
              <w:rPr>
                <w:rFonts w:ascii="Bookman Old Style" w:hAnsi="Bookman Old Style"/>
                <w:sz w:val="32"/>
                <w:szCs w:val="32"/>
              </w:rPr>
            </w:rPrChange>
          </w:rPr>
          <w:delText xml:space="preserve"> live life based on what</w:delText>
        </w:r>
        <w:r w:rsidR="001E6570" w:rsidRPr="008E13D3" w:rsidDel="008E13D3">
          <w:rPr>
            <w:rFonts w:ascii="Bookman Old Style" w:hAnsi="Bookman Old Style"/>
            <w:i/>
            <w:iCs/>
            <w:szCs w:val="24"/>
            <w:rPrChange w:id="8960" w:author="Ashley Frank" w:date="2025-01-22T03:38:00Z">
              <w:rPr>
                <w:rFonts w:ascii="Bookman Old Style" w:hAnsi="Bookman Old Style"/>
                <w:sz w:val="32"/>
                <w:szCs w:val="32"/>
              </w:rPr>
            </w:rPrChange>
          </w:rPr>
          <w:delText xml:space="preserve"> we </w:delText>
        </w:r>
        <w:r w:rsidR="001E6570" w:rsidRPr="008E13D3" w:rsidDel="008E13D3">
          <w:rPr>
            <w:rFonts w:ascii="Bookman Old Style" w:hAnsi="Bookman Old Style"/>
            <w:i/>
            <w:iCs/>
            <w:szCs w:val="24"/>
            <w:rPrChange w:id="8961" w:author="Ashley Frank" w:date="2025-01-22T03:38:00Z">
              <w:rPr>
                <w:rFonts w:ascii="Bookman Old Style" w:hAnsi="Bookman Old Style"/>
                <w:i/>
                <w:sz w:val="32"/>
                <w:szCs w:val="32"/>
              </w:rPr>
            </w:rPrChange>
          </w:rPr>
          <w:delText>b</w:delText>
        </w:r>
        <w:r w:rsidR="00A113CE" w:rsidRPr="008E13D3" w:rsidDel="008E13D3">
          <w:rPr>
            <w:rFonts w:ascii="Bookman Old Style" w:hAnsi="Bookman Old Style"/>
            <w:i/>
            <w:iCs/>
            <w:szCs w:val="24"/>
            <w:rPrChange w:id="8962" w:author="Ashley Frank" w:date="2025-01-22T03:38:00Z">
              <w:rPr>
                <w:rFonts w:ascii="Bookman Old Style" w:hAnsi="Bookman Old Style"/>
                <w:i/>
                <w:sz w:val="32"/>
                <w:szCs w:val="32"/>
              </w:rPr>
            </w:rPrChange>
          </w:rPr>
          <w:delText>elieve</w:delText>
        </w:r>
        <w:r w:rsidR="00A113CE" w:rsidRPr="007C3EDB" w:rsidDel="008E13D3">
          <w:rPr>
            <w:rFonts w:ascii="Bookman Old Style" w:hAnsi="Bookman Old Style"/>
            <w:szCs w:val="24"/>
            <w:rPrChange w:id="8963" w:author="Ashley Frank" w:date="2024-12-20T21:43:00Z">
              <w:rPr>
                <w:rFonts w:ascii="Bookman Old Style" w:hAnsi="Bookman Old Style"/>
                <w:sz w:val="32"/>
                <w:szCs w:val="32"/>
              </w:rPr>
            </w:rPrChange>
          </w:rPr>
          <w:delText xml:space="preserve">. Whatever </w:delText>
        </w:r>
        <w:r w:rsidR="001E6570" w:rsidRPr="007C3EDB" w:rsidDel="008E13D3">
          <w:rPr>
            <w:rFonts w:ascii="Bookman Old Style" w:hAnsi="Bookman Old Style"/>
            <w:szCs w:val="24"/>
            <w:rPrChange w:id="8964" w:author="Ashley Frank" w:date="2024-12-20T21:43:00Z">
              <w:rPr>
                <w:rFonts w:ascii="Bookman Old Style" w:hAnsi="Bookman Old Style"/>
                <w:sz w:val="32"/>
                <w:szCs w:val="32"/>
              </w:rPr>
            </w:rPrChange>
          </w:rPr>
          <w:delText>w</w:delText>
        </w:r>
        <w:r w:rsidR="002C4A2E" w:rsidRPr="007C3EDB" w:rsidDel="008E13D3">
          <w:rPr>
            <w:rFonts w:ascii="Bookman Old Style" w:hAnsi="Bookman Old Style"/>
            <w:szCs w:val="24"/>
            <w:rPrChange w:id="8965" w:author="Ashley Frank" w:date="2024-12-20T21:43:00Z">
              <w:rPr>
                <w:rFonts w:ascii="Bookman Old Style" w:hAnsi="Bookman Old Style"/>
                <w:sz w:val="32"/>
                <w:szCs w:val="32"/>
              </w:rPr>
            </w:rPrChange>
          </w:rPr>
          <w:delText>e</w:delText>
        </w:r>
        <w:r w:rsidR="00A113CE" w:rsidRPr="007C3EDB" w:rsidDel="008E13D3">
          <w:rPr>
            <w:rFonts w:ascii="Bookman Old Style" w:hAnsi="Bookman Old Style"/>
            <w:szCs w:val="24"/>
            <w:rPrChange w:id="8966" w:author="Ashley Frank" w:date="2024-12-20T21:43:00Z">
              <w:rPr>
                <w:rFonts w:ascii="Bookman Old Style" w:hAnsi="Bookman Old Style"/>
                <w:sz w:val="32"/>
                <w:szCs w:val="32"/>
              </w:rPr>
            </w:rPrChange>
          </w:rPr>
          <w:delText xml:space="preserve"> believe determines our focus in life. </w:delText>
        </w:r>
        <w:r w:rsidR="001E6570" w:rsidRPr="007C3EDB" w:rsidDel="008E13D3">
          <w:rPr>
            <w:rFonts w:ascii="Bookman Old Style" w:hAnsi="Bookman Old Style"/>
            <w:szCs w:val="24"/>
            <w:rPrChange w:id="8967" w:author="Ashley Frank" w:date="2024-12-20T21:43:00Z">
              <w:rPr>
                <w:rFonts w:ascii="Bookman Old Style" w:hAnsi="Bookman Old Style"/>
                <w:sz w:val="32"/>
                <w:szCs w:val="32"/>
              </w:rPr>
            </w:rPrChange>
          </w:rPr>
          <w:delText>I</w:delText>
        </w:r>
        <w:r w:rsidR="00A113CE" w:rsidRPr="007C3EDB" w:rsidDel="008E13D3">
          <w:rPr>
            <w:rFonts w:ascii="Bookman Old Style" w:hAnsi="Bookman Old Style"/>
            <w:szCs w:val="24"/>
            <w:rPrChange w:id="8968" w:author="Ashley Frank" w:date="2024-12-20T21:43:00Z">
              <w:rPr>
                <w:rFonts w:ascii="Bookman Old Style" w:hAnsi="Bookman Old Style"/>
                <w:sz w:val="32"/>
                <w:szCs w:val="32"/>
              </w:rPr>
            </w:rPrChange>
          </w:rPr>
          <w:delText xml:space="preserve">t </w:delText>
        </w:r>
      </w:del>
      <w:del w:id="8969" w:author="Ashley Frank" w:date="2025-01-22T03:41:00Z">
        <w:r w:rsidR="00A113CE" w:rsidRPr="007C3EDB" w:rsidDel="008E13D3">
          <w:rPr>
            <w:rFonts w:ascii="Bookman Old Style" w:hAnsi="Bookman Old Style"/>
            <w:szCs w:val="24"/>
            <w:rPrChange w:id="8970" w:author="Ashley Frank" w:date="2024-12-20T21:43:00Z">
              <w:rPr>
                <w:rFonts w:ascii="Bookman Old Style" w:hAnsi="Bookman Old Style"/>
                <w:sz w:val="32"/>
                <w:szCs w:val="32"/>
              </w:rPr>
            </w:rPrChange>
          </w:rPr>
          <w:delText xml:space="preserve">determines the very direction </w:delText>
        </w:r>
        <w:r w:rsidR="00F823D5" w:rsidRPr="007C3EDB" w:rsidDel="008E13D3">
          <w:rPr>
            <w:rFonts w:ascii="Bookman Old Style" w:hAnsi="Bookman Old Style"/>
            <w:szCs w:val="24"/>
            <w:rPrChange w:id="8971" w:author="Ashley Frank" w:date="2024-12-20T21:43:00Z">
              <w:rPr>
                <w:rFonts w:ascii="Bookman Old Style" w:hAnsi="Bookman Old Style"/>
                <w:sz w:val="32"/>
                <w:szCs w:val="32"/>
              </w:rPr>
            </w:rPrChange>
          </w:rPr>
          <w:delText>w</w:delText>
        </w:r>
        <w:r w:rsidR="002C4A2E" w:rsidRPr="007C3EDB" w:rsidDel="008E13D3">
          <w:rPr>
            <w:rFonts w:ascii="Bookman Old Style" w:hAnsi="Bookman Old Style"/>
            <w:szCs w:val="24"/>
            <w:rPrChange w:id="8972" w:author="Ashley Frank" w:date="2024-12-20T21:43:00Z">
              <w:rPr>
                <w:rFonts w:ascii="Bookman Old Style" w:hAnsi="Bookman Old Style"/>
                <w:sz w:val="32"/>
                <w:szCs w:val="32"/>
              </w:rPr>
            </w:rPrChange>
          </w:rPr>
          <w:delText>e</w:delText>
        </w:r>
        <w:r w:rsidR="00A113CE" w:rsidRPr="007C3EDB" w:rsidDel="008E13D3">
          <w:rPr>
            <w:rFonts w:ascii="Bookman Old Style" w:hAnsi="Bookman Old Style"/>
            <w:szCs w:val="24"/>
            <w:rPrChange w:id="8973" w:author="Ashley Frank" w:date="2024-12-20T21:43:00Z">
              <w:rPr>
                <w:rFonts w:ascii="Bookman Old Style" w:hAnsi="Bookman Old Style"/>
                <w:sz w:val="32"/>
                <w:szCs w:val="32"/>
              </w:rPr>
            </w:rPrChange>
          </w:rPr>
          <w:delText xml:space="preserve"> go in life. Our </w:delText>
        </w:r>
        <w:r w:rsidR="001E6570" w:rsidRPr="007C3EDB" w:rsidDel="008E13D3">
          <w:rPr>
            <w:rFonts w:ascii="Bookman Old Style" w:hAnsi="Bookman Old Style"/>
            <w:szCs w:val="24"/>
            <w:rPrChange w:id="8974" w:author="Ashley Frank" w:date="2024-12-20T21:43:00Z">
              <w:rPr>
                <w:rFonts w:ascii="Bookman Old Style" w:hAnsi="Bookman Old Style"/>
                <w:sz w:val="32"/>
                <w:szCs w:val="32"/>
              </w:rPr>
            </w:rPrChange>
          </w:rPr>
          <w:delText>beliefs direct our paths</w:delText>
        </w:r>
        <w:r w:rsidR="00A113CE" w:rsidRPr="007C3EDB" w:rsidDel="008E13D3">
          <w:rPr>
            <w:rFonts w:ascii="Bookman Old Style" w:hAnsi="Bookman Old Style"/>
            <w:szCs w:val="24"/>
            <w:rPrChange w:id="8975" w:author="Ashley Frank" w:date="2024-12-20T21:43:00Z">
              <w:rPr>
                <w:rFonts w:ascii="Bookman Old Style" w:hAnsi="Bookman Old Style"/>
                <w:sz w:val="32"/>
                <w:szCs w:val="32"/>
              </w:rPr>
            </w:rPrChange>
          </w:rPr>
          <w:delText xml:space="preserve">.  </w:delText>
        </w:r>
      </w:del>
      <w:r w:rsidR="00A113CE" w:rsidRPr="007C3EDB">
        <w:rPr>
          <w:rFonts w:ascii="Bookman Old Style" w:hAnsi="Bookman Old Style"/>
          <w:szCs w:val="24"/>
          <w:rPrChange w:id="8976" w:author="Ashley Frank" w:date="2024-12-20T21:43:00Z">
            <w:rPr>
              <w:rFonts w:ascii="Bookman Old Style" w:hAnsi="Bookman Old Style"/>
              <w:sz w:val="32"/>
              <w:szCs w:val="32"/>
            </w:rPr>
          </w:rPrChange>
        </w:rPr>
        <w:t xml:space="preserve">When </w:t>
      </w:r>
      <w:r w:rsidR="001E6570" w:rsidRPr="007C3EDB">
        <w:rPr>
          <w:rFonts w:ascii="Bookman Old Style" w:hAnsi="Bookman Old Style"/>
          <w:szCs w:val="24"/>
          <w:rPrChange w:id="8977"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8978" w:author="Ashley Frank" w:date="2024-12-20T21:43:00Z">
            <w:rPr>
              <w:rFonts w:ascii="Bookman Old Style" w:hAnsi="Bookman Old Style"/>
              <w:sz w:val="32"/>
              <w:szCs w:val="32"/>
            </w:rPr>
          </w:rPrChange>
        </w:rPr>
        <w:t>e</w:t>
      </w:r>
      <w:r w:rsidR="00A113CE" w:rsidRPr="007C3EDB">
        <w:rPr>
          <w:rFonts w:ascii="Bookman Old Style" w:hAnsi="Bookman Old Style"/>
          <w:szCs w:val="24"/>
          <w:rPrChange w:id="8979" w:author="Ashley Frank" w:date="2024-12-20T21:43:00Z">
            <w:rPr>
              <w:rFonts w:ascii="Bookman Old Style" w:hAnsi="Bookman Old Style"/>
              <w:sz w:val="32"/>
              <w:szCs w:val="32"/>
            </w:rPr>
          </w:rPrChange>
        </w:rPr>
        <w:t xml:space="preserve"> have negative core beliefs, it causes our direction to become unstable and misplaced.</w:t>
      </w:r>
      <w:ins w:id="8980" w:author="Ashley Frank" w:date="2025-01-22T03:41:00Z">
        <w:r>
          <w:rPr>
            <w:rFonts w:ascii="Bookman Old Style" w:hAnsi="Bookman Old Style"/>
            <w:szCs w:val="24"/>
          </w:rPr>
          <w:t xml:space="preserve"> Sadly, we didn’t form these b</w:t>
        </w:r>
      </w:ins>
      <w:ins w:id="8981" w:author="Ashley Frank" w:date="2025-01-22T03:42:00Z">
        <w:r>
          <w:rPr>
            <w:rFonts w:ascii="Bookman Old Style" w:hAnsi="Bookman Old Style"/>
            <w:szCs w:val="24"/>
          </w:rPr>
          <w:t>eliefs knowingly. These beliefs might have once served us in the past in some way or helped us survive. Most of th</w:t>
        </w:r>
      </w:ins>
      <w:del w:id="8982" w:author="Ashley Frank" w:date="2025-01-22T03:42:00Z">
        <w:r w:rsidR="00A113CE" w:rsidRPr="007C3EDB" w:rsidDel="008E13D3">
          <w:rPr>
            <w:rFonts w:ascii="Bookman Old Style" w:hAnsi="Bookman Old Style"/>
            <w:szCs w:val="24"/>
            <w:rPrChange w:id="8983" w:author="Ashley Frank" w:date="2024-12-20T21:43:00Z">
              <w:rPr>
                <w:rFonts w:ascii="Bookman Old Style" w:hAnsi="Bookman Old Style"/>
                <w:sz w:val="32"/>
                <w:szCs w:val="32"/>
              </w:rPr>
            </w:rPrChange>
          </w:rPr>
          <w:delText xml:space="preserve"> Th</w:delText>
        </w:r>
      </w:del>
      <w:r w:rsidR="00D83BD5" w:rsidRPr="007C3EDB">
        <w:rPr>
          <w:rFonts w:ascii="Bookman Old Style" w:hAnsi="Bookman Old Style"/>
          <w:szCs w:val="24"/>
          <w:rPrChange w:id="8984" w:author="Ashley Frank" w:date="2024-12-20T21:43:00Z">
            <w:rPr>
              <w:rFonts w:ascii="Bookman Old Style" w:hAnsi="Bookman Old Style"/>
              <w:sz w:val="32"/>
              <w:szCs w:val="32"/>
            </w:rPr>
          </w:rPrChange>
        </w:rPr>
        <w:t xml:space="preserve">ese negative core beliefs </w:t>
      </w:r>
      <w:ins w:id="8985" w:author="Ashley Frank" w:date="2025-01-22T03:43:00Z">
        <w:r>
          <w:rPr>
            <w:rFonts w:ascii="Bookman Old Style" w:hAnsi="Bookman Old Style"/>
            <w:szCs w:val="24"/>
          </w:rPr>
          <w:t xml:space="preserve">result </w:t>
        </w:r>
      </w:ins>
      <w:del w:id="8986" w:author="Ashley Frank" w:date="2025-01-22T03:43:00Z">
        <w:r w:rsidR="00D83BD5" w:rsidRPr="007C3EDB" w:rsidDel="008E13D3">
          <w:rPr>
            <w:rFonts w:ascii="Bookman Old Style" w:hAnsi="Bookman Old Style"/>
            <w:szCs w:val="24"/>
            <w:rPrChange w:id="8987" w:author="Ashley Frank" w:date="2024-12-20T21:43:00Z">
              <w:rPr>
                <w:rFonts w:ascii="Bookman Old Style" w:hAnsi="Bookman Old Style"/>
                <w:sz w:val="32"/>
                <w:szCs w:val="32"/>
              </w:rPr>
            </w:rPrChange>
          </w:rPr>
          <w:delText xml:space="preserve">come </w:delText>
        </w:r>
      </w:del>
      <w:r w:rsidR="00D83BD5" w:rsidRPr="007C3EDB">
        <w:rPr>
          <w:rFonts w:ascii="Bookman Old Style" w:hAnsi="Bookman Old Style"/>
          <w:szCs w:val="24"/>
          <w:rPrChange w:id="8988" w:author="Ashley Frank" w:date="2024-12-20T21:43:00Z">
            <w:rPr>
              <w:rFonts w:ascii="Bookman Old Style" w:hAnsi="Bookman Old Style"/>
              <w:sz w:val="32"/>
              <w:szCs w:val="32"/>
            </w:rPr>
          </w:rPrChange>
        </w:rPr>
        <w:t>from negative life experiences such as</w:t>
      </w:r>
      <w:del w:id="8989" w:author="Ashley Frank" w:date="2025-01-22T03:43:00Z">
        <w:r w:rsidR="001E6570" w:rsidRPr="007C3EDB" w:rsidDel="008E13D3">
          <w:rPr>
            <w:rFonts w:ascii="Bookman Old Style" w:hAnsi="Bookman Old Style"/>
            <w:szCs w:val="24"/>
            <w:rPrChange w:id="8990" w:author="Ashley Frank" w:date="2024-12-20T21:43:00Z">
              <w:rPr>
                <w:rFonts w:ascii="Bookman Old Style" w:hAnsi="Bookman Old Style"/>
                <w:sz w:val="32"/>
                <w:szCs w:val="32"/>
              </w:rPr>
            </w:rPrChange>
          </w:rPr>
          <w:delText>:</w:delText>
        </w:r>
      </w:del>
      <w:r w:rsidR="00D83BD5" w:rsidRPr="007C3EDB">
        <w:rPr>
          <w:rFonts w:ascii="Bookman Old Style" w:hAnsi="Bookman Old Style"/>
          <w:szCs w:val="24"/>
          <w:rPrChange w:id="8991" w:author="Ashley Frank" w:date="2024-12-20T21:43:00Z">
            <w:rPr>
              <w:rFonts w:ascii="Bookman Old Style" w:hAnsi="Bookman Old Style"/>
              <w:sz w:val="32"/>
              <w:szCs w:val="32"/>
            </w:rPr>
          </w:rPrChange>
        </w:rPr>
        <w:t xml:space="preserve"> </w:t>
      </w:r>
      <w:ins w:id="8992" w:author="Ashley Frank" w:date="2025-01-22T03:43:00Z">
        <w:r>
          <w:rPr>
            <w:rFonts w:ascii="Bookman Old Style" w:hAnsi="Bookman Old Style"/>
            <w:szCs w:val="24"/>
          </w:rPr>
          <w:t>bullying</w:t>
        </w:r>
      </w:ins>
      <w:del w:id="8993" w:author="Ashley Frank" w:date="2025-01-22T03:43:00Z">
        <w:r w:rsidR="001E6570" w:rsidRPr="007C3EDB" w:rsidDel="008E13D3">
          <w:rPr>
            <w:rFonts w:ascii="Bookman Old Style" w:hAnsi="Bookman Old Style"/>
            <w:szCs w:val="24"/>
            <w:rPrChange w:id="8994" w:author="Ashley Frank" w:date="2024-12-20T21:43:00Z">
              <w:rPr>
                <w:rFonts w:ascii="Bookman Old Style" w:hAnsi="Bookman Old Style"/>
                <w:sz w:val="32"/>
                <w:szCs w:val="32"/>
              </w:rPr>
            </w:rPrChange>
          </w:rPr>
          <w:delText>n</w:delText>
        </w:r>
        <w:r w:rsidR="00D83BD5" w:rsidRPr="007C3EDB" w:rsidDel="008E13D3">
          <w:rPr>
            <w:rFonts w:ascii="Bookman Old Style" w:hAnsi="Bookman Old Style"/>
            <w:szCs w:val="24"/>
            <w:rPrChange w:id="8995" w:author="Ashley Frank" w:date="2024-12-20T21:43:00Z">
              <w:rPr>
                <w:rFonts w:ascii="Bookman Old Style" w:hAnsi="Bookman Old Style"/>
                <w:sz w:val="32"/>
                <w:szCs w:val="32"/>
              </w:rPr>
            </w:rPrChange>
          </w:rPr>
          <w:delText>ame</w:delText>
        </w:r>
        <w:r w:rsidR="001E6570" w:rsidRPr="007C3EDB" w:rsidDel="008E13D3">
          <w:rPr>
            <w:rFonts w:ascii="Bookman Old Style" w:hAnsi="Bookman Old Style"/>
            <w:szCs w:val="24"/>
            <w:rPrChange w:id="8996" w:author="Ashley Frank" w:date="2024-12-20T21:43:00Z">
              <w:rPr>
                <w:rFonts w:ascii="Bookman Old Style" w:hAnsi="Bookman Old Style"/>
                <w:sz w:val="32"/>
                <w:szCs w:val="32"/>
              </w:rPr>
            </w:rPrChange>
          </w:rPr>
          <w:delText>-</w:delText>
        </w:r>
        <w:r w:rsidR="00D83BD5" w:rsidRPr="007C3EDB" w:rsidDel="008E13D3">
          <w:rPr>
            <w:rFonts w:ascii="Bookman Old Style" w:hAnsi="Bookman Old Style"/>
            <w:szCs w:val="24"/>
            <w:rPrChange w:id="8997" w:author="Ashley Frank" w:date="2024-12-20T21:43:00Z">
              <w:rPr>
                <w:rFonts w:ascii="Bookman Old Style" w:hAnsi="Bookman Old Style"/>
                <w:sz w:val="32"/>
                <w:szCs w:val="32"/>
              </w:rPr>
            </w:rPrChange>
          </w:rPr>
          <w:delText>calling</w:delText>
        </w:r>
      </w:del>
      <w:r w:rsidR="00D83BD5" w:rsidRPr="007C3EDB">
        <w:rPr>
          <w:rFonts w:ascii="Bookman Old Style" w:hAnsi="Bookman Old Style"/>
          <w:szCs w:val="24"/>
          <w:rPrChange w:id="8998" w:author="Ashley Frank" w:date="2024-12-20T21:43:00Z">
            <w:rPr>
              <w:rFonts w:ascii="Bookman Old Style" w:hAnsi="Bookman Old Style"/>
              <w:sz w:val="32"/>
              <w:szCs w:val="32"/>
            </w:rPr>
          </w:rPrChange>
        </w:rPr>
        <w:t xml:space="preserve">, traumatic events, losses, betrayals, </w:t>
      </w:r>
      <w:r w:rsidR="001E6570" w:rsidRPr="007C3EDB">
        <w:rPr>
          <w:rFonts w:ascii="Bookman Old Style" w:hAnsi="Bookman Old Style"/>
          <w:szCs w:val="24"/>
          <w:rPrChange w:id="8999" w:author="Ashley Frank" w:date="2024-12-20T21:43:00Z">
            <w:rPr>
              <w:rFonts w:ascii="Bookman Old Style" w:hAnsi="Bookman Old Style"/>
              <w:sz w:val="32"/>
              <w:szCs w:val="32"/>
            </w:rPr>
          </w:rPrChange>
        </w:rPr>
        <w:t xml:space="preserve">and </w:t>
      </w:r>
      <w:r w:rsidR="00D83BD5" w:rsidRPr="007C3EDB">
        <w:rPr>
          <w:rFonts w:ascii="Bookman Old Style" w:hAnsi="Bookman Old Style"/>
          <w:szCs w:val="24"/>
          <w:rPrChange w:id="9000" w:author="Ashley Frank" w:date="2024-12-20T21:43:00Z">
            <w:rPr>
              <w:rFonts w:ascii="Bookman Old Style" w:hAnsi="Bookman Old Style"/>
              <w:sz w:val="32"/>
              <w:szCs w:val="32"/>
            </w:rPr>
          </w:rPrChange>
        </w:rPr>
        <w:t>abandonments</w:t>
      </w:r>
      <w:r w:rsidR="001E6570" w:rsidRPr="007C3EDB">
        <w:rPr>
          <w:rFonts w:ascii="Bookman Old Style" w:hAnsi="Bookman Old Style"/>
          <w:szCs w:val="24"/>
          <w:rPrChange w:id="9001" w:author="Ashley Frank" w:date="2024-12-20T21:43:00Z">
            <w:rPr>
              <w:rFonts w:ascii="Bookman Old Style" w:hAnsi="Bookman Old Style"/>
              <w:sz w:val="32"/>
              <w:szCs w:val="32"/>
            </w:rPr>
          </w:rPrChange>
        </w:rPr>
        <w:t>,</w:t>
      </w:r>
      <w:r w:rsidR="00D83BD5" w:rsidRPr="007C3EDB">
        <w:rPr>
          <w:rFonts w:ascii="Bookman Old Style" w:hAnsi="Bookman Old Style"/>
          <w:szCs w:val="24"/>
          <w:rPrChange w:id="9002" w:author="Ashley Frank" w:date="2024-12-20T21:43:00Z">
            <w:rPr>
              <w:rFonts w:ascii="Bookman Old Style" w:hAnsi="Bookman Old Style"/>
              <w:sz w:val="32"/>
              <w:szCs w:val="32"/>
            </w:rPr>
          </w:rPrChange>
        </w:rPr>
        <w:t xml:space="preserve"> to name a few. </w:t>
      </w:r>
    </w:p>
    <w:p w14:paraId="1052A8EB" w14:textId="77777777" w:rsidR="00515C28" w:rsidRDefault="00515C28" w:rsidP="009014DA">
      <w:pPr>
        <w:pStyle w:val="BodyText"/>
        <w:spacing w:line="360" w:lineRule="auto"/>
        <w:rPr>
          <w:ins w:id="9003" w:author="Ashley Frank" w:date="2025-01-22T03:47:00Z"/>
          <w:rFonts w:ascii="Bookman Old Style" w:hAnsi="Bookman Old Style"/>
          <w:szCs w:val="24"/>
        </w:rPr>
      </w:pPr>
    </w:p>
    <w:p w14:paraId="748FE325" w14:textId="726463B9" w:rsidR="00C93E20" w:rsidRDefault="00D83BD5" w:rsidP="009014DA">
      <w:pPr>
        <w:pStyle w:val="BodyText"/>
        <w:spacing w:line="360" w:lineRule="auto"/>
        <w:rPr>
          <w:ins w:id="9004" w:author="Ashley Frank" w:date="2025-01-22T01:39:00Z"/>
          <w:rFonts w:ascii="Bookman Old Style" w:hAnsi="Bookman Old Style"/>
          <w:szCs w:val="24"/>
        </w:rPr>
      </w:pPr>
      <w:r w:rsidRPr="007C3EDB">
        <w:rPr>
          <w:rFonts w:ascii="Bookman Old Style" w:hAnsi="Bookman Old Style"/>
          <w:szCs w:val="24"/>
          <w:rPrChange w:id="9005" w:author="Ashley Frank" w:date="2024-12-20T21:43:00Z">
            <w:rPr>
              <w:rFonts w:ascii="Bookman Old Style" w:hAnsi="Bookman Old Style"/>
              <w:sz w:val="32"/>
              <w:szCs w:val="32"/>
            </w:rPr>
          </w:rPrChange>
        </w:rPr>
        <w:t>Some examples of negative beliefs are</w:t>
      </w:r>
      <w:r w:rsidR="001E6570" w:rsidRPr="007C3EDB">
        <w:rPr>
          <w:rFonts w:ascii="Bookman Old Style" w:hAnsi="Bookman Old Style"/>
          <w:szCs w:val="24"/>
          <w:rPrChange w:id="9006" w:author="Ashley Frank" w:date="2024-12-20T21:43:00Z">
            <w:rPr>
              <w:rFonts w:ascii="Bookman Old Style" w:hAnsi="Bookman Old Style"/>
              <w:sz w:val="32"/>
              <w:szCs w:val="32"/>
            </w:rPr>
          </w:rPrChange>
        </w:rPr>
        <w:t>:</w:t>
      </w:r>
      <w:r w:rsidRPr="007C3EDB">
        <w:rPr>
          <w:rFonts w:ascii="Bookman Old Style" w:hAnsi="Bookman Old Style"/>
          <w:szCs w:val="24"/>
          <w:rPrChange w:id="9007" w:author="Ashley Frank" w:date="2024-12-20T21:43:00Z">
            <w:rPr>
              <w:rFonts w:ascii="Bookman Old Style" w:hAnsi="Bookman Old Style"/>
              <w:sz w:val="32"/>
              <w:szCs w:val="32"/>
            </w:rPr>
          </w:rPrChange>
        </w:rPr>
        <w:t xml:space="preserve"> </w:t>
      </w:r>
      <w:ins w:id="9008" w:author="Ashley Frank" w:date="2025-01-22T03:44:00Z">
        <w:r w:rsidR="008E13D3">
          <w:rPr>
            <w:rFonts w:ascii="Bookman Old Style" w:hAnsi="Bookman Old Style"/>
            <w:szCs w:val="24"/>
          </w:rPr>
          <w:t>M</w:t>
        </w:r>
      </w:ins>
      <w:del w:id="9009" w:author="Ashley Frank" w:date="2025-01-22T03:44:00Z">
        <w:r w:rsidRPr="007C3EDB" w:rsidDel="008E13D3">
          <w:rPr>
            <w:rFonts w:ascii="Bookman Old Style" w:hAnsi="Bookman Old Style"/>
            <w:szCs w:val="24"/>
            <w:rPrChange w:id="9010" w:author="Ashley Frank" w:date="2024-12-20T21:43:00Z">
              <w:rPr>
                <w:rFonts w:ascii="Bookman Old Style" w:hAnsi="Bookman Old Style"/>
                <w:sz w:val="32"/>
                <w:szCs w:val="32"/>
              </w:rPr>
            </w:rPrChange>
          </w:rPr>
          <w:delText>M</w:delText>
        </w:r>
      </w:del>
      <w:r w:rsidRPr="007C3EDB">
        <w:rPr>
          <w:rFonts w:ascii="Bookman Old Style" w:hAnsi="Bookman Old Style"/>
          <w:szCs w:val="24"/>
          <w:rPrChange w:id="9011" w:author="Ashley Frank" w:date="2024-12-20T21:43:00Z">
            <w:rPr>
              <w:rFonts w:ascii="Bookman Old Style" w:hAnsi="Bookman Old Style"/>
              <w:sz w:val="32"/>
              <w:szCs w:val="32"/>
            </w:rPr>
          </w:rPrChange>
        </w:rPr>
        <w:t xml:space="preserve">y Fault, Not Safe, Guilty, Can’t Get It Right, Unlovable, Worthless, Baggage Carrier, Can’t Trust, Performance-Based, </w:t>
      </w:r>
      <w:r w:rsidR="001E6570" w:rsidRPr="007C3EDB">
        <w:rPr>
          <w:rFonts w:ascii="Bookman Old Style" w:hAnsi="Bookman Old Style"/>
          <w:szCs w:val="24"/>
          <w:rPrChange w:id="9012" w:author="Ashley Frank" w:date="2024-12-20T21:43:00Z">
            <w:rPr>
              <w:rFonts w:ascii="Bookman Old Style" w:hAnsi="Bookman Old Style"/>
              <w:sz w:val="32"/>
              <w:szCs w:val="32"/>
            </w:rPr>
          </w:rPrChange>
        </w:rPr>
        <w:t xml:space="preserve">and </w:t>
      </w:r>
      <w:r w:rsidRPr="007C3EDB">
        <w:rPr>
          <w:rFonts w:ascii="Bookman Old Style" w:hAnsi="Bookman Old Style"/>
          <w:szCs w:val="24"/>
          <w:rPrChange w:id="9013" w:author="Ashley Frank" w:date="2024-12-20T21:43:00Z">
            <w:rPr>
              <w:rFonts w:ascii="Bookman Old Style" w:hAnsi="Bookman Old Style"/>
              <w:sz w:val="32"/>
              <w:szCs w:val="32"/>
            </w:rPr>
          </w:rPrChange>
        </w:rPr>
        <w:t>Gotta Get It Right</w:t>
      </w:r>
      <w:del w:id="9014" w:author="Ashley Frank" w:date="2025-01-22T03:44:00Z">
        <w:r w:rsidR="001E6570" w:rsidRPr="007C3EDB" w:rsidDel="008E13D3">
          <w:rPr>
            <w:rFonts w:ascii="Bookman Old Style" w:hAnsi="Bookman Old Style"/>
            <w:szCs w:val="24"/>
            <w:rPrChange w:id="9015" w:author="Ashley Frank" w:date="2024-12-20T21:43:00Z">
              <w:rPr>
                <w:rFonts w:ascii="Bookman Old Style" w:hAnsi="Bookman Old Style"/>
                <w:sz w:val="32"/>
                <w:szCs w:val="32"/>
              </w:rPr>
            </w:rPrChange>
          </w:rPr>
          <w:delText>,</w:delText>
        </w:r>
        <w:r w:rsidRPr="007C3EDB" w:rsidDel="008E13D3">
          <w:rPr>
            <w:rFonts w:ascii="Bookman Old Style" w:hAnsi="Bookman Old Style"/>
            <w:szCs w:val="24"/>
            <w:rPrChange w:id="9016" w:author="Ashley Frank" w:date="2024-12-20T21:43:00Z">
              <w:rPr>
                <w:rFonts w:ascii="Bookman Old Style" w:hAnsi="Bookman Old Style"/>
                <w:sz w:val="32"/>
                <w:szCs w:val="32"/>
              </w:rPr>
            </w:rPrChange>
          </w:rPr>
          <w:delText xml:space="preserve"> to name a few</w:delText>
        </w:r>
      </w:del>
      <w:r w:rsidRPr="007C3EDB">
        <w:rPr>
          <w:rFonts w:ascii="Bookman Old Style" w:hAnsi="Bookman Old Style"/>
          <w:szCs w:val="24"/>
          <w:rPrChange w:id="9017" w:author="Ashley Frank" w:date="2024-12-20T21:43:00Z">
            <w:rPr>
              <w:rFonts w:ascii="Bookman Old Style" w:hAnsi="Bookman Old Style"/>
              <w:sz w:val="32"/>
              <w:szCs w:val="32"/>
            </w:rPr>
          </w:rPrChange>
        </w:rPr>
        <w:t>. These</w:t>
      </w:r>
      <w:ins w:id="9018" w:author="Ashley Frank" w:date="2025-01-22T03:44:00Z">
        <w:r w:rsidR="008E13D3">
          <w:rPr>
            <w:rFonts w:ascii="Bookman Old Style" w:hAnsi="Bookman Old Style"/>
            <w:szCs w:val="24"/>
          </w:rPr>
          <w:t xml:space="preserve"> beliefs or labels</w:t>
        </w:r>
      </w:ins>
      <w:r w:rsidRPr="007C3EDB">
        <w:rPr>
          <w:rFonts w:ascii="Bookman Old Style" w:hAnsi="Bookman Old Style"/>
          <w:szCs w:val="24"/>
          <w:rPrChange w:id="9019" w:author="Ashley Frank" w:date="2024-12-20T21:43:00Z">
            <w:rPr>
              <w:rFonts w:ascii="Bookman Old Style" w:hAnsi="Bookman Old Style"/>
              <w:sz w:val="32"/>
              <w:szCs w:val="32"/>
            </w:rPr>
          </w:rPrChange>
        </w:rPr>
        <w:t xml:space="preserve"> can carry folks in a debilitating place I call the infamous ‘Rabbit Hole’. The Rabbit Hole is a dark place and nothing good is found in that rabbit hole. It is dirty, muddy, full of feces</w:t>
      </w:r>
      <w:r w:rsidR="001E6570" w:rsidRPr="007C3EDB">
        <w:rPr>
          <w:rFonts w:ascii="Bookman Old Style" w:hAnsi="Bookman Old Style"/>
          <w:szCs w:val="24"/>
          <w:rPrChange w:id="9020" w:author="Ashley Frank" w:date="2024-12-20T21:43:00Z">
            <w:rPr>
              <w:rFonts w:ascii="Bookman Old Style" w:hAnsi="Bookman Old Style"/>
              <w:sz w:val="32"/>
              <w:szCs w:val="32"/>
            </w:rPr>
          </w:rPrChange>
        </w:rPr>
        <w:t>,</w:t>
      </w:r>
      <w:r w:rsidRPr="007C3EDB">
        <w:rPr>
          <w:rFonts w:ascii="Bookman Old Style" w:hAnsi="Bookman Old Style"/>
          <w:szCs w:val="24"/>
          <w:rPrChange w:id="9021" w:author="Ashley Frank" w:date="2024-12-20T21:43:00Z">
            <w:rPr>
              <w:rFonts w:ascii="Bookman Old Style" w:hAnsi="Bookman Old Style"/>
              <w:sz w:val="32"/>
              <w:szCs w:val="32"/>
            </w:rPr>
          </w:rPrChange>
        </w:rPr>
        <w:t xml:space="preserve"> and extremely dark. </w:t>
      </w:r>
      <w:ins w:id="9022" w:author="Ashley Frank" w:date="2025-01-22T03:44:00Z">
        <w:r w:rsidR="008E13D3">
          <w:rPr>
            <w:rFonts w:ascii="Bookman Old Style" w:hAnsi="Bookman Old Style"/>
            <w:szCs w:val="24"/>
          </w:rPr>
          <w:t>The Rabbit H</w:t>
        </w:r>
      </w:ins>
      <w:ins w:id="9023" w:author="Ashley Frank" w:date="2025-01-22T03:45:00Z">
        <w:r w:rsidR="008E13D3">
          <w:rPr>
            <w:rFonts w:ascii="Bookman Old Style" w:hAnsi="Bookman Old Style"/>
            <w:szCs w:val="24"/>
          </w:rPr>
          <w:t xml:space="preserve">ole can also be considered our shadow, where the discarded or scowled parts of </w:t>
        </w:r>
      </w:ins>
      <w:ins w:id="9024" w:author="Ashley Frank" w:date="2025-01-22T03:46:00Z">
        <w:r w:rsidR="008E13D3">
          <w:rPr>
            <w:rFonts w:ascii="Bookman Old Style" w:hAnsi="Bookman Old Style"/>
            <w:szCs w:val="24"/>
          </w:rPr>
          <w:t>ourselves</w:t>
        </w:r>
      </w:ins>
      <w:ins w:id="9025" w:author="Ashley Frank" w:date="2025-01-22T03:45:00Z">
        <w:r w:rsidR="008E13D3">
          <w:rPr>
            <w:rFonts w:ascii="Bookman Old Style" w:hAnsi="Bookman Old Style"/>
            <w:szCs w:val="24"/>
          </w:rPr>
          <w:t xml:space="preserve"> dwell. Though it’s not a place of comfort or positivity,</w:t>
        </w:r>
      </w:ins>
      <w:ins w:id="9026" w:author="Ashley Frank" w:date="2025-01-22T03:46:00Z">
        <w:r w:rsidR="00515C28">
          <w:rPr>
            <w:rFonts w:ascii="Bookman Old Style" w:hAnsi="Bookman Old Style"/>
            <w:szCs w:val="24"/>
          </w:rPr>
          <w:t xml:space="preserve"> it’s worth taking a stroll around once in a while to check what atrocities are lurking there </w:t>
        </w:r>
      </w:ins>
      <w:ins w:id="9027" w:author="Ashley Frank" w:date="2025-01-22T03:47:00Z">
        <w:r w:rsidR="00515C28">
          <w:rPr>
            <w:rFonts w:ascii="Bookman Old Style" w:hAnsi="Bookman Old Style"/>
            <w:szCs w:val="24"/>
          </w:rPr>
          <w:t>that we need to get rid of. (basically what work we need to do on ourselves)</w:t>
        </w:r>
      </w:ins>
    </w:p>
    <w:p w14:paraId="4B7963B1" w14:textId="77777777" w:rsidR="00C93E20" w:rsidRDefault="00C93E20" w:rsidP="009014DA">
      <w:pPr>
        <w:pStyle w:val="BodyText"/>
        <w:spacing w:line="360" w:lineRule="auto"/>
        <w:rPr>
          <w:ins w:id="9028" w:author="Ashley Frank" w:date="2025-01-22T01:39:00Z"/>
          <w:rFonts w:ascii="Bookman Old Style" w:hAnsi="Bookman Old Style"/>
          <w:szCs w:val="24"/>
        </w:rPr>
      </w:pPr>
    </w:p>
    <w:p w14:paraId="30821F7E" w14:textId="59120004" w:rsidR="00AC795C" w:rsidRPr="007C3EDB" w:rsidRDefault="00D83BD5" w:rsidP="009014DA">
      <w:pPr>
        <w:pStyle w:val="BodyText"/>
        <w:spacing w:line="360" w:lineRule="auto"/>
        <w:rPr>
          <w:rFonts w:ascii="Bookman Old Style" w:hAnsi="Bookman Old Style"/>
          <w:szCs w:val="24"/>
          <w:rPrChange w:id="9029" w:author="Ashley Frank" w:date="2024-12-20T21:43:00Z">
            <w:rPr>
              <w:rFonts w:ascii="Bookman Old Style" w:hAnsi="Bookman Old Style"/>
              <w:sz w:val="32"/>
              <w:szCs w:val="32"/>
            </w:rPr>
          </w:rPrChange>
        </w:rPr>
      </w:pPr>
      <w:r w:rsidRPr="007C3EDB">
        <w:rPr>
          <w:rFonts w:ascii="Bookman Old Style" w:hAnsi="Bookman Old Style"/>
          <w:szCs w:val="24"/>
          <w:rPrChange w:id="9030" w:author="Ashley Frank" w:date="2024-12-20T21:43:00Z">
            <w:rPr>
              <w:rFonts w:ascii="Bookman Old Style" w:hAnsi="Bookman Old Style"/>
              <w:sz w:val="32"/>
              <w:szCs w:val="32"/>
            </w:rPr>
          </w:rPrChange>
        </w:rPr>
        <w:t xml:space="preserve">The interesting thing about these negative core beliefs is that none of them are true. They cannot be proven as being the truth about you. Now, many will say that each person has </w:t>
      </w:r>
      <w:ins w:id="9031" w:author="Ashley Frank" w:date="2025-01-22T03:31:00Z">
        <w:r w:rsidR="008B275D">
          <w:rPr>
            <w:rFonts w:ascii="Bookman Old Style" w:hAnsi="Bookman Old Style"/>
            <w:szCs w:val="24"/>
          </w:rPr>
          <w:t>their indi</w:t>
        </w:r>
      </w:ins>
      <w:ins w:id="9032" w:author="Ashley Frank" w:date="2025-01-22T03:32:00Z">
        <w:r w:rsidR="008B275D">
          <w:rPr>
            <w:rFonts w:ascii="Bookman Old Style" w:hAnsi="Bookman Old Style"/>
            <w:szCs w:val="24"/>
          </w:rPr>
          <w:t xml:space="preserve">vidual </w:t>
        </w:r>
      </w:ins>
      <w:del w:id="9033" w:author="Ashley Frank" w:date="2025-01-22T03:31:00Z">
        <w:r w:rsidRPr="007C3EDB" w:rsidDel="008B275D">
          <w:rPr>
            <w:rFonts w:ascii="Bookman Old Style" w:hAnsi="Bookman Old Style"/>
            <w:szCs w:val="24"/>
            <w:rPrChange w:id="9034" w:author="Ashley Frank" w:date="2024-12-20T21:43:00Z">
              <w:rPr>
                <w:rFonts w:ascii="Bookman Old Style" w:hAnsi="Bookman Old Style"/>
                <w:sz w:val="32"/>
                <w:szCs w:val="32"/>
              </w:rPr>
            </w:rPrChange>
          </w:rPr>
          <w:delText xml:space="preserve">a </w:delText>
        </w:r>
      </w:del>
      <w:r w:rsidRPr="007C3EDB">
        <w:rPr>
          <w:rFonts w:ascii="Bookman Old Style" w:hAnsi="Bookman Old Style"/>
          <w:szCs w:val="24"/>
          <w:rPrChange w:id="9035" w:author="Ashley Frank" w:date="2024-12-20T21:43:00Z">
            <w:rPr>
              <w:rFonts w:ascii="Bookman Old Style" w:hAnsi="Bookman Old Style"/>
              <w:sz w:val="32"/>
              <w:szCs w:val="32"/>
            </w:rPr>
          </w:rPrChange>
        </w:rPr>
        <w:t xml:space="preserve">truth. </w:t>
      </w:r>
      <w:ins w:id="9036" w:author="Ashley Frank" w:date="2025-01-22T03:32:00Z">
        <w:r w:rsidR="008B275D">
          <w:rPr>
            <w:rFonts w:ascii="Bookman Old Style" w:hAnsi="Bookman Old Style"/>
            <w:szCs w:val="24"/>
          </w:rPr>
          <w:t>I</w:t>
        </w:r>
      </w:ins>
      <w:del w:id="9037" w:author="Ashley Frank" w:date="2025-01-22T03:32:00Z">
        <w:r w:rsidRPr="007C3EDB" w:rsidDel="008B275D">
          <w:rPr>
            <w:rFonts w:ascii="Bookman Old Style" w:hAnsi="Bookman Old Style"/>
            <w:szCs w:val="24"/>
            <w:rPrChange w:id="9038" w:author="Ashley Frank" w:date="2024-12-20T21:43:00Z">
              <w:rPr>
                <w:rFonts w:ascii="Bookman Old Style" w:hAnsi="Bookman Old Style"/>
                <w:sz w:val="32"/>
                <w:szCs w:val="32"/>
              </w:rPr>
            </w:rPrChange>
          </w:rPr>
          <w:delText>I</w:delText>
        </w:r>
      </w:del>
      <w:r w:rsidRPr="007C3EDB">
        <w:rPr>
          <w:rFonts w:ascii="Bookman Old Style" w:hAnsi="Bookman Old Style"/>
          <w:szCs w:val="24"/>
          <w:rPrChange w:id="9039" w:author="Ashley Frank" w:date="2024-12-20T21:43:00Z">
            <w:rPr>
              <w:rFonts w:ascii="Bookman Old Style" w:hAnsi="Bookman Old Style"/>
              <w:sz w:val="32"/>
              <w:szCs w:val="32"/>
            </w:rPr>
          </w:rPrChange>
        </w:rPr>
        <w:t xml:space="preserve"> disagree</w:t>
      </w:r>
      <w:ins w:id="9040" w:author="Ashley Frank" w:date="2025-01-22T03:32:00Z">
        <w:r w:rsidR="008B275D">
          <w:rPr>
            <w:rFonts w:ascii="Bookman Old Style" w:hAnsi="Bookman Old Style"/>
            <w:szCs w:val="24"/>
          </w:rPr>
          <w:t xml:space="preserve"> with this notion</w:t>
        </w:r>
      </w:ins>
      <w:r w:rsidRPr="007C3EDB">
        <w:rPr>
          <w:rFonts w:ascii="Bookman Old Style" w:hAnsi="Bookman Old Style"/>
          <w:szCs w:val="24"/>
          <w:rPrChange w:id="9041" w:author="Ashley Frank" w:date="2024-12-20T21:43:00Z">
            <w:rPr>
              <w:rFonts w:ascii="Bookman Old Style" w:hAnsi="Bookman Old Style"/>
              <w:sz w:val="32"/>
              <w:szCs w:val="32"/>
            </w:rPr>
          </w:rPrChange>
        </w:rPr>
        <w:t>. The definition of truth is</w:t>
      </w:r>
      <w:del w:id="9042" w:author="Ashley Frank" w:date="2024-12-21T03:51:00Z">
        <w:r w:rsidRPr="007C3EDB" w:rsidDel="00B312E4">
          <w:rPr>
            <w:rFonts w:ascii="Bookman Old Style" w:hAnsi="Bookman Old Style"/>
            <w:szCs w:val="24"/>
            <w:rPrChange w:id="9043" w:author="Ashley Frank" w:date="2024-12-20T21:43:00Z">
              <w:rPr>
                <w:rFonts w:ascii="Bookman Old Style" w:hAnsi="Bookman Old Style"/>
                <w:sz w:val="32"/>
                <w:szCs w:val="32"/>
              </w:rPr>
            </w:rPrChange>
          </w:rPr>
          <w:delText>:</w:delText>
        </w:r>
      </w:del>
      <w:r w:rsidRPr="007C3EDB">
        <w:rPr>
          <w:rFonts w:ascii="Bookman Old Style" w:hAnsi="Bookman Old Style"/>
          <w:szCs w:val="24"/>
          <w:rPrChange w:id="9044" w:author="Ashley Frank" w:date="2024-12-20T21:43:00Z">
            <w:rPr>
              <w:rFonts w:ascii="Bookman Old Style" w:hAnsi="Bookman Old Style"/>
              <w:sz w:val="32"/>
              <w:szCs w:val="32"/>
            </w:rPr>
          </w:rPrChange>
        </w:rPr>
        <w:t xml:space="preserve"> A Restatement of Facts or Faith (you shall know the truth</w:t>
      </w:r>
      <w:r w:rsidR="001E6570" w:rsidRPr="007C3EDB">
        <w:rPr>
          <w:rFonts w:ascii="Bookman Old Style" w:hAnsi="Bookman Old Style"/>
          <w:szCs w:val="24"/>
          <w:rPrChange w:id="9045" w:author="Ashley Frank" w:date="2024-12-20T21:43:00Z">
            <w:rPr>
              <w:rFonts w:ascii="Bookman Old Style" w:hAnsi="Bookman Old Style"/>
              <w:sz w:val="32"/>
              <w:szCs w:val="32"/>
            </w:rPr>
          </w:rPrChange>
        </w:rPr>
        <w:t>,</w:t>
      </w:r>
      <w:r w:rsidRPr="007C3EDB">
        <w:rPr>
          <w:rFonts w:ascii="Bookman Old Style" w:hAnsi="Bookman Old Style"/>
          <w:szCs w:val="24"/>
          <w:rPrChange w:id="9046" w:author="Ashley Frank" w:date="2024-12-20T21:43:00Z">
            <w:rPr>
              <w:rFonts w:ascii="Bookman Old Style" w:hAnsi="Bookman Old Style"/>
              <w:sz w:val="32"/>
              <w:szCs w:val="32"/>
            </w:rPr>
          </w:rPrChange>
        </w:rPr>
        <w:t xml:space="preserve"> and the truth shall make you free). Ask you</w:t>
      </w:r>
      <w:r w:rsidR="001E6570" w:rsidRPr="007C3EDB">
        <w:rPr>
          <w:rFonts w:ascii="Bookman Old Style" w:hAnsi="Bookman Old Style"/>
          <w:szCs w:val="24"/>
          <w:rPrChange w:id="9047" w:author="Ashley Frank" w:date="2024-12-20T21:43:00Z">
            <w:rPr>
              <w:rFonts w:ascii="Bookman Old Style" w:hAnsi="Bookman Old Style"/>
              <w:sz w:val="32"/>
              <w:szCs w:val="32"/>
            </w:rPr>
          </w:rPrChange>
        </w:rPr>
        <w:t>r</w:t>
      </w:r>
      <w:r w:rsidRPr="007C3EDB">
        <w:rPr>
          <w:rFonts w:ascii="Bookman Old Style" w:hAnsi="Bookman Old Style"/>
          <w:szCs w:val="24"/>
          <w:rPrChange w:id="9048" w:author="Ashley Frank" w:date="2024-12-20T21:43:00Z">
            <w:rPr>
              <w:rFonts w:ascii="Bookman Old Style" w:hAnsi="Bookman Old Style"/>
              <w:sz w:val="32"/>
              <w:szCs w:val="32"/>
            </w:rPr>
          </w:rPrChange>
        </w:rPr>
        <w:t>self, can you prove any of the above beliefs with facts</w:t>
      </w:r>
      <w:r w:rsidR="001E6570" w:rsidRPr="007C3EDB">
        <w:rPr>
          <w:rFonts w:ascii="Bookman Old Style" w:hAnsi="Bookman Old Style"/>
          <w:szCs w:val="24"/>
          <w:rPrChange w:id="9049" w:author="Ashley Frank" w:date="2024-12-20T21:43:00Z">
            <w:rPr>
              <w:rFonts w:ascii="Bookman Old Style" w:hAnsi="Bookman Old Style"/>
              <w:sz w:val="32"/>
              <w:szCs w:val="32"/>
            </w:rPr>
          </w:rPrChange>
        </w:rPr>
        <w:t>,</w:t>
      </w:r>
      <w:r w:rsidRPr="007C3EDB">
        <w:rPr>
          <w:rFonts w:ascii="Bookman Old Style" w:hAnsi="Bookman Old Style"/>
          <w:szCs w:val="24"/>
          <w:rPrChange w:id="9050" w:author="Ashley Frank" w:date="2024-12-20T21:43:00Z">
            <w:rPr>
              <w:rFonts w:ascii="Bookman Old Style" w:hAnsi="Bookman Old Style"/>
              <w:sz w:val="32"/>
              <w:szCs w:val="32"/>
            </w:rPr>
          </w:rPrChange>
        </w:rPr>
        <w:t xml:space="preserve"> or are you using your emotions and/or opinions to justify these beliefs? </w:t>
      </w:r>
    </w:p>
    <w:p w14:paraId="0AFEFE8B" w14:textId="0BF002D0" w:rsidR="00D83BD5" w:rsidRPr="007C3EDB" w:rsidRDefault="00D83BD5" w:rsidP="009014DA">
      <w:pPr>
        <w:pStyle w:val="BodyText"/>
        <w:spacing w:line="360" w:lineRule="auto"/>
        <w:rPr>
          <w:rFonts w:ascii="Bookman Old Style" w:hAnsi="Bookman Old Style"/>
          <w:szCs w:val="24"/>
          <w:rPrChange w:id="9051" w:author="Ashley Frank" w:date="2024-12-20T21:43:00Z">
            <w:rPr>
              <w:rFonts w:ascii="Bookman Old Style" w:hAnsi="Bookman Old Style"/>
              <w:sz w:val="32"/>
              <w:szCs w:val="32"/>
            </w:rPr>
          </w:rPrChange>
        </w:rPr>
      </w:pPr>
      <w:r w:rsidRPr="008B275D">
        <w:rPr>
          <w:rFonts w:ascii="Bookman Old Style" w:hAnsi="Bookman Old Style"/>
          <w:b/>
          <w:bCs/>
          <w:szCs w:val="24"/>
          <w:rPrChange w:id="9052" w:author="Ashley Frank" w:date="2025-01-22T03:33:00Z">
            <w:rPr>
              <w:rFonts w:ascii="Bookman Old Style" w:hAnsi="Bookman Old Style"/>
              <w:sz w:val="32"/>
              <w:szCs w:val="32"/>
            </w:rPr>
          </w:rPrChange>
        </w:rPr>
        <w:lastRenderedPageBreak/>
        <w:t>Point</w:t>
      </w:r>
      <w:r w:rsidRPr="007C3EDB">
        <w:rPr>
          <w:rFonts w:ascii="Bookman Old Style" w:hAnsi="Bookman Old Style"/>
          <w:szCs w:val="24"/>
          <w:rPrChange w:id="9053" w:author="Ashley Frank" w:date="2024-12-20T21:43:00Z">
            <w:rPr>
              <w:rFonts w:ascii="Bookman Old Style" w:hAnsi="Bookman Old Style"/>
              <w:sz w:val="32"/>
              <w:szCs w:val="32"/>
            </w:rPr>
          </w:rPrChange>
        </w:rPr>
        <w:t>: An assumption and an opinion need two things to stand: 1. A crowd and 2. A lot of emotions. The truth needs one thing to stand</w:t>
      </w:r>
      <w:r w:rsidR="001E6570" w:rsidRPr="007C3EDB">
        <w:rPr>
          <w:rFonts w:ascii="Bookman Old Style" w:hAnsi="Bookman Old Style"/>
          <w:szCs w:val="24"/>
          <w:rPrChange w:id="9054" w:author="Ashley Frank" w:date="2024-12-20T21:43:00Z">
            <w:rPr>
              <w:rFonts w:ascii="Bookman Old Style" w:hAnsi="Bookman Old Style"/>
              <w:sz w:val="32"/>
              <w:szCs w:val="32"/>
            </w:rPr>
          </w:rPrChange>
        </w:rPr>
        <w:t>:</w:t>
      </w:r>
      <w:r w:rsidRPr="007C3EDB">
        <w:rPr>
          <w:rFonts w:ascii="Bookman Old Style" w:hAnsi="Bookman Old Style"/>
          <w:szCs w:val="24"/>
          <w:rPrChange w:id="9055" w:author="Ashley Frank" w:date="2024-12-20T21:43:00Z">
            <w:rPr>
              <w:rFonts w:ascii="Bookman Old Style" w:hAnsi="Bookman Old Style"/>
              <w:sz w:val="32"/>
              <w:szCs w:val="32"/>
            </w:rPr>
          </w:rPrChange>
        </w:rPr>
        <w:t xml:space="preserve"> It needs to be said/spoken. </w:t>
      </w:r>
    </w:p>
    <w:p w14:paraId="7377BED5" w14:textId="77777777" w:rsidR="00AC795C" w:rsidRPr="007C3EDB" w:rsidRDefault="00AC795C" w:rsidP="009014DA">
      <w:pPr>
        <w:pStyle w:val="BodyText"/>
        <w:spacing w:line="360" w:lineRule="auto"/>
        <w:rPr>
          <w:rFonts w:ascii="Bookman Old Style" w:hAnsi="Bookman Old Style"/>
          <w:szCs w:val="24"/>
          <w:rPrChange w:id="9056" w:author="Ashley Frank" w:date="2024-12-20T21:43:00Z">
            <w:rPr>
              <w:rFonts w:ascii="Bookman Old Style" w:hAnsi="Bookman Old Style"/>
              <w:sz w:val="32"/>
              <w:szCs w:val="32"/>
            </w:rPr>
          </w:rPrChange>
        </w:rPr>
      </w:pPr>
    </w:p>
    <w:p w14:paraId="53E0F540" w14:textId="77777777" w:rsidR="00767FF1" w:rsidRPr="007C3EDB" w:rsidRDefault="00767FF1">
      <w:pPr>
        <w:tabs>
          <w:tab w:val="clear" w:pos="360"/>
          <w:tab w:val="clear" w:pos="9360"/>
        </w:tabs>
        <w:rPr>
          <w:rFonts w:ascii="Bookman Old Style" w:hAnsi="Bookman Old Style"/>
          <w:szCs w:val="24"/>
          <w:rPrChange w:id="9057" w:author="Ashley Frank" w:date="2024-12-20T21:43:00Z">
            <w:rPr>
              <w:rFonts w:ascii="Bookman Old Style" w:hAnsi="Bookman Old Style"/>
              <w:sz w:val="32"/>
              <w:szCs w:val="32"/>
            </w:rPr>
          </w:rPrChange>
        </w:rPr>
      </w:pPr>
      <w:r w:rsidRPr="007C3EDB">
        <w:rPr>
          <w:rFonts w:ascii="Bookman Old Style" w:hAnsi="Bookman Old Style"/>
          <w:szCs w:val="24"/>
          <w:rPrChange w:id="9058" w:author="Ashley Frank" w:date="2024-12-20T21:43:00Z">
            <w:rPr>
              <w:rFonts w:ascii="Bookman Old Style" w:hAnsi="Bookman Old Style"/>
              <w:sz w:val="32"/>
              <w:szCs w:val="32"/>
            </w:rPr>
          </w:rPrChange>
        </w:rPr>
        <w:br w:type="page"/>
      </w:r>
    </w:p>
    <w:p w14:paraId="68BE5EE4" w14:textId="433F1C42" w:rsidR="00426C03" w:rsidRPr="007C3EDB" w:rsidRDefault="00FA4183" w:rsidP="00767FF1">
      <w:pPr>
        <w:pStyle w:val="BodyText"/>
        <w:spacing w:line="360" w:lineRule="auto"/>
        <w:jc w:val="center"/>
        <w:rPr>
          <w:ins w:id="9059" w:author="Ashley Frank" w:date="2024-12-19T22:36:00Z"/>
          <w:rFonts w:ascii="Bookman Old Style" w:hAnsi="Bookman Old Style"/>
          <w:b/>
          <w:szCs w:val="24"/>
          <w:rPrChange w:id="9060" w:author="Ashley Frank" w:date="2024-12-20T21:43:00Z">
            <w:rPr>
              <w:ins w:id="9061" w:author="Ashley Frank" w:date="2024-12-19T22:36:00Z"/>
              <w:rFonts w:ascii="Bookman Old Style" w:hAnsi="Bookman Old Style"/>
              <w:b/>
              <w:sz w:val="32"/>
              <w:szCs w:val="32"/>
            </w:rPr>
          </w:rPrChange>
        </w:rPr>
      </w:pPr>
      <w:ins w:id="9062" w:author="Ashley Frank" w:date="2024-12-19T22:36:00Z">
        <w:r w:rsidRPr="007C3EDB">
          <w:rPr>
            <w:rFonts w:ascii="Bookman Old Style" w:hAnsi="Bookman Old Style"/>
            <w:b/>
            <w:szCs w:val="24"/>
            <w:rPrChange w:id="9063" w:author="Ashley Frank" w:date="2024-12-20T21:43:00Z">
              <w:rPr>
                <w:rFonts w:ascii="Bookman Old Style" w:hAnsi="Bookman Old Style"/>
                <w:b/>
                <w:sz w:val="32"/>
                <w:szCs w:val="32"/>
              </w:rPr>
            </w:rPrChange>
          </w:rPr>
          <w:lastRenderedPageBreak/>
          <w:t xml:space="preserve">CHAPTER: </w:t>
        </w:r>
      </w:ins>
      <w:ins w:id="9064" w:author="Ashley Frank" w:date="2024-12-19T22:50:00Z">
        <w:r w:rsidRPr="007C3EDB">
          <w:rPr>
            <w:rFonts w:ascii="Bookman Old Style" w:hAnsi="Bookman Old Style"/>
            <w:b/>
            <w:szCs w:val="24"/>
            <w:rPrChange w:id="9065" w:author="Ashley Frank" w:date="2024-12-20T21:43:00Z">
              <w:rPr>
                <w:rFonts w:ascii="Bookman Old Style" w:hAnsi="Bookman Old Style"/>
                <w:b/>
                <w:sz w:val="32"/>
                <w:szCs w:val="32"/>
              </w:rPr>
            </w:rPrChange>
          </w:rPr>
          <w:t>9</w:t>
        </w:r>
      </w:ins>
    </w:p>
    <w:p w14:paraId="782D8C76" w14:textId="1C5F3576" w:rsidR="00901E77" w:rsidRPr="007C3EDB" w:rsidRDefault="00FA4183" w:rsidP="00767FF1">
      <w:pPr>
        <w:pStyle w:val="BodyText"/>
        <w:spacing w:line="360" w:lineRule="auto"/>
        <w:jc w:val="center"/>
        <w:rPr>
          <w:rFonts w:ascii="Bookman Old Style" w:hAnsi="Bookman Old Style"/>
          <w:b/>
          <w:szCs w:val="24"/>
          <w:rPrChange w:id="9066" w:author="Ashley Frank" w:date="2024-12-20T21:43:00Z">
            <w:rPr>
              <w:rFonts w:ascii="Bookman Old Style" w:hAnsi="Bookman Old Style"/>
              <w:b/>
              <w:sz w:val="32"/>
              <w:szCs w:val="32"/>
            </w:rPr>
          </w:rPrChange>
        </w:rPr>
      </w:pPr>
      <w:r w:rsidRPr="007C3EDB">
        <w:rPr>
          <w:rFonts w:ascii="Bookman Old Style" w:hAnsi="Bookman Old Style"/>
          <w:b/>
          <w:szCs w:val="24"/>
          <w:rPrChange w:id="9067" w:author="Ashley Frank" w:date="2024-12-20T21:43:00Z">
            <w:rPr>
              <w:rFonts w:ascii="Bookman Old Style" w:hAnsi="Bookman Old Style"/>
              <w:b/>
              <w:sz w:val="32"/>
              <w:szCs w:val="32"/>
            </w:rPr>
          </w:rPrChange>
        </w:rPr>
        <w:t>BOUNDARIES</w:t>
      </w:r>
    </w:p>
    <w:p w14:paraId="5D14C191" w14:textId="77777777" w:rsidR="00B51D2E" w:rsidRDefault="00B51D2E" w:rsidP="009014DA">
      <w:pPr>
        <w:pStyle w:val="BodyText"/>
        <w:spacing w:line="360" w:lineRule="auto"/>
        <w:rPr>
          <w:ins w:id="9068" w:author="Ashley Frank" w:date="2025-01-22T03:18:00Z"/>
          <w:rFonts w:ascii="Bookman Old Style" w:hAnsi="Bookman Old Style"/>
          <w:szCs w:val="24"/>
        </w:rPr>
      </w:pPr>
    </w:p>
    <w:p w14:paraId="06728082" w14:textId="6934F62F" w:rsidR="00767FF1" w:rsidRDefault="00767FF1" w:rsidP="009014DA">
      <w:pPr>
        <w:pStyle w:val="BodyText"/>
        <w:spacing w:line="360" w:lineRule="auto"/>
        <w:rPr>
          <w:ins w:id="9069" w:author="Ashley Frank" w:date="2025-01-22T03:17:00Z"/>
          <w:rFonts w:ascii="Bookman Old Style" w:hAnsi="Bookman Old Style"/>
          <w:szCs w:val="24"/>
        </w:rPr>
      </w:pPr>
      <w:r w:rsidRPr="007C3EDB">
        <w:rPr>
          <w:rFonts w:ascii="Bookman Old Style" w:hAnsi="Bookman Old Style"/>
          <w:szCs w:val="24"/>
          <w:rPrChange w:id="9070" w:author="Ashley Frank" w:date="2024-12-20T21:43:00Z">
            <w:rPr>
              <w:rFonts w:ascii="Bookman Old Style" w:hAnsi="Bookman Old Style"/>
              <w:sz w:val="32"/>
              <w:szCs w:val="32"/>
            </w:rPr>
          </w:rPrChange>
        </w:rPr>
        <w:t xml:space="preserve">Boundaries are </w:t>
      </w:r>
      <w:ins w:id="9071" w:author="Ashley Frank" w:date="2025-01-22T03:20:00Z">
        <w:r w:rsidR="00E95B50">
          <w:rPr>
            <w:rFonts w:ascii="Bookman Old Style" w:hAnsi="Bookman Old Style"/>
            <w:szCs w:val="24"/>
          </w:rPr>
          <w:t xml:space="preserve">a </w:t>
        </w:r>
      </w:ins>
      <w:r w:rsidRPr="007C3EDB">
        <w:rPr>
          <w:rFonts w:ascii="Bookman Old Style" w:hAnsi="Bookman Old Style"/>
          <w:szCs w:val="24"/>
          <w:rPrChange w:id="9072" w:author="Ashley Frank" w:date="2024-12-20T21:43:00Z">
            <w:rPr>
              <w:rFonts w:ascii="Bookman Old Style" w:hAnsi="Bookman Old Style"/>
              <w:sz w:val="32"/>
              <w:szCs w:val="32"/>
            </w:rPr>
          </w:rPrChange>
        </w:rPr>
        <w:t>wonderful</w:t>
      </w:r>
      <w:ins w:id="9073" w:author="Ashley Frank" w:date="2025-01-22T03:20:00Z">
        <w:r w:rsidR="00E95B50">
          <w:rPr>
            <w:rFonts w:ascii="Bookman Old Style" w:hAnsi="Bookman Old Style"/>
            <w:szCs w:val="24"/>
          </w:rPr>
          <w:t xml:space="preserve"> thing, especially for fostering relationships. </w:t>
        </w:r>
      </w:ins>
      <w:del w:id="9074" w:author="Ashley Frank" w:date="2025-01-22T03:20:00Z">
        <w:r w:rsidRPr="007C3EDB" w:rsidDel="00E95B50">
          <w:rPr>
            <w:rFonts w:ascii="Bookman Old Style" w:hAnsi="Bookman Old Style"/>
            <w:szCs w:val="24"/>
            <w:rPrChange w:id="9075" w:author="Ashley Frank" w:date="2024-12-20T21:43:00Z">
              <w:rPr>
                <w:rFonts w:ascii="Bookman Old Style" w:hAnsi="Bookman Old Style"/>
                <w:sz w:val="32"/>
                <w:szCs w:val="32"/>
              </w:rPr>
            </w:rPrChange>
          </w:rPr>
          <w:delText xml:space="preserve">. </w:delText>
        </w:r>
      </w:del>
      <w:r w:rsidRPr="007C3EDB">
        <w:rPr>
          <w:rFonts w:ascii="Bookman Old Style" w:hAnsi="Bookman Old Style"/>
          <w:szCs w:val="24"/>
          <w:rPrChange w:id="9076" w:author="Ashley Frank" w:date="2024-12-20T21:43:00Z">
            <w:rPr>
              <w:rFonts w:ascii="Bookman Old Style" w:hAnsi="Bookman Old Style"/>
              <w:sz w:val="32"/>
              <w:szCs w:val="32"/>
            </w:rPr>
          </w:rPrChange>
        </w:rPr>
        <w:t xml:space="preserve">Boundaries teach others how to treat us. If </w:t>
      </w:r>
      <w:r w:rsidR="001E6570" w:rsidRPr="007C3EDB">
        <w:rPr>
          <w:rFonts w:ascii="Bookman Old Style" w:hAnsi="Bookman Old Style"/>
          <w:szCs w:val="24"/>
          <w:rPrChange w:id="9077"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9078" w:author="Ashley Frank" w:date="2024-12-20T21:43:00Z">
            <w:rPr>
              <w:rFonts w:ascii="Bookman Old Style" w:hAnsi="Bookman Old Style"/>
              <w:sz w:val="32"/>
              <w:szCs w:val="32"/>
            </w:rPr>
          </w:rPrChange>
        </w:rPr>
        <w:t>e</w:t>
      </w:r>
      <w:r w:rsidRPr="007C3EDB">
        <w:rPr>
          <w:rFonts w:ascii="Bookman Old Style" w:hAnsi="Bookman Old Style"/>
          <w:szCs w:val="24"/>
          <w:rPrChange w:id="9079" w:author="Ashley Frank" w:date="2024-12-20T21:43:00Z">
            <w:rPr>
              <w:rFonts w:ascii="Bookman Old Style" w:hAnsi="Bookman Old Style"/>
              <w:sz w:val="32"/>
              <w:szCs w:val="32"/>
            </w:rPr>
          </w:rPrChange>
        </w:rPr>
        <w:t xml:space="preserve"> are being treated a certain way by others, chances are, </w:t>
      </w:r>
      <w:r w:rsidR="002C4A2E" w:rsidRPr="007C3EDB">
        <w:rPr>
          <w:rFonts w:ascii="Bookman Old Style" w:hAnsi="Bookman Old Style"/>
          <w:szCs w:val="24"/>
          <w:rPrChange w:id="9080" w:author="Ashley Frank" w:date="2024-12-20T21:43:00Z">
            <w:rPr>
              <w:rFonts w:ascii="Bookman Old Style" w:hAnsi="Bookman Old Style"/>
              <w:sz w:val="32"/>
              <w:szCs w:val="32"/>
            </w:rPr>
          </w:rPrChange>
        </w:rPr>
        <w:t>we</w:t>
      </w:r>
      <w:r w:rsidRPr="007C3EDB">
        <w:rPr>
          <w:rFonts w:ascii="Bookman Old Style" w:hAnsi="Bookman Old Style"/>
          <w:szCs w:val="24"/>
          <w:rPrChange w:id="9081" w:author="Ashley Frank" w:date="2024-12-20T21:43:00Z">
            <w:rPr>
              <w:rFonts w:ascii="Bookman Old Style" w:hAnsi="Bookman Old Style"/>
              <w:sz w:val="32"/>
              <w:szCs w:val="32"/>
            </w:rPr>
          </w:rPrChange>
        </w:rPr>
        <w:t xml:space="preserve"> taught them </w:t>
      </w:r>
      <w:ins w:id="9082" w:author="Ashley Frank" w:date="2025-01-22T03:18:00Z">
        <w:r w:rsidR="00B51D2E">
          <w:rPr>
            <w:rFonts w:ascii="Bookman Old Style" w:hAnsi="Bookman Old Style"/>
            <w:szCs w:val="24"/>
          </w:rPr>
          <w:t xml:space="preserve">and allowed them </w:t>
        </w:r>
      </w:ins>
      <w:r w:rsidRPr="007C3EDB">
        <w:rPr>
          <w:rFonts w:ascii="Bookman Old Style" w:hAnsi="Bookman Old Style"/>
          <w:szCs w:val="24"/>
          <w:rPrChange w:id="9083" w:author="Ashley Frank" w:date="2024-12-20T21:43:00Z">
            <w:rPr>
              <w:rFonts w:ascii="Bookman Old Style" w:hAnsi="Bookman Old Style"/>
              <w:sz w:val="32"/>
              <w:szCs w:val="32"/>
            </w:rPr>
          </w:rPrChange>
        </w:rPr>
        <w:t>how to treat us</w:t>
      </w:r>
      <w:ins w:id="9084" w:author="Ashley Frank" w:date="2025-01-22T03:18:00Z">
        <w:r w:rsidR="00B51D2E">
          <w:rPr>
            <w:rFonts w:ascii="Bookman Old Style" w:hAnsi="Bookman Old Style"/>
            <w:szCs w:val="24"/>
          </w:rPr>
          <w:t xml:space="preserve"> that way</w:t>
        </w:r>
      </w:ins>
      <w:r w:rsidRPr="007C3EDB">
        <w:rPr>
          <w:rFonts w:ascii="Bookman Old Style" w:hAnsi="Bookman Old Style"/>
          <w:szCs w:val="24"/>
          <w:rPrChange w:id="9085" w:author="Ashley Frank" w:date="2024-12-20T21:43:00Z">
            <w:rPr>
              <w:rFonts w:ascii="Bookman Old Style" w:hAnsi="Bookman Old Style"/>
              <w:sz w:val="32"/>
              <w:szCs w:val="32"/>
            </w:rPr>
          </w:rPrChange>
        </w:rPr>
        <w:t xml:space="preserve">. </w:t>
      </w:r>
      <w:r w:rsidR="001E6570" w:rsidRPr="007C3EDB">
        <w:rPr>
          <w:rFonts w:ascii="Bookman Old Style" w:hAnsi="Bookman Old Style"/>
          <w:szCs w:val="24"/>
          <w:rPrChange w:id="9086" w:author="Ashley Frank" w:date="2024-12-20T21:43:00Z">
            <w:rPr>
              <w:rFonts w:ascii="Bookman Old Style" w:hAnsi="Bookman Old Style"/>
              <w:sz w:val="32"/>
              <w:szCs w:val="32"/>
            </w:rPr>
          </w:rPrChange>
        </w:rPr>
        <w:t>And I don’t mean</w:t>
      </w:r>
      <w:r w:rsidRPr="007C3EDB">
        <w:rPr>
          <w:rFonts w:ascii="Bookman Old Style" w:hAnsi="Bookman Old Style"/>
          <w:szCs w:val="24"/>
          <w:rPrChange w:id="9087" w:author="Ashley Frank" w:date="2024-12-20T21:43:00Z">
            <w:rPr>
              <w:rFonts w:ascii="Bookman Old Style" w:hAnsi="Bookman Old Style"/>
              <w:sz w:val="32"/>
              <w:szCs w:val="32"/>
            </w:rPr>
          </w:rPrChange>
        </w:rPr>
        <w:t xml:space="preserve"> ‘formal’ teaching moments. </w:t>
      </w:r>
      <w:r w:rsidR="001E6570" w:rsidRPr="007C3EDB">
        <w:rPr>
          <w:rFonts w:ascii="Bookman Old Style" w:hAnsi="Bookman Old Style"/>
          <w:szCs w:val="24"/>
          <w:rPrChange w:id="9088" w:author="Ashley Frank" w:date="2024-12-20T21:43:00Z">
            <w:rPr>
              <w:rFonts w:ascii="Bookman Old Style" w:hAnsi="Bookman Old Style"/>
              <w:sz w:val="32"/>
              <w:szCs w:val="32"/>
            </w:rPr>
          </w:rPrChange>
        </w:rPr>
        <w:t xml:space="preserve">Letting people do certain things or </w:t>
      </w:r>
      <w:ins w:id="9089" w:author="Ashley Frank" w:date="2025-01-22T03:20:00Z">
        <w:r w:rsidR="00E95B50">
          <w:rPr>
            <w:rFonts w:ascii="Bookman Old Style" w:hAnsi="Bookman Old Style"/>
            <w:szCs w:val="24"/>
          </w:rPr>
          <w:t>letting them get away with something</w:t>
        </w:r>
      </w:ins>
      <w:del w:id="9090" w:author="Ashley Frank" w:date="2025-01-22T03:20:00Z">
        <w:r w:rsidR="001E6570" w:rsidRPr="007C3EDB" w:rsidDel="00E95B50">
          <w:rPr>
            <w:rFonts w:ascii="Bookman Old Style" w:hAnsi="Bookman Old Style"/>
            <w:szCs w:val="24"/>
            <w:rPrChange w:id="9091" w:author="Ashley Frank" w:date="2024-12-20T21:43:00Z">
              <w:rPr>
                <w:rFonts w:ascii="Bookman Old Style" w:hAnsi="Bookman Old Style"/>
                <w:sz w:val="32"/>
                <w:szCs w:val="32"/>
              </w:rPr>
            </w:rPrChange>
          </w:rPr>
          <w:delText>allowing something</w:delText>
        </w:r>
      </w:del>
      <w:r w:rsidRPr="007C3EDB">
        <w:rPr>
          <w:rFonts w:ascii="Bookman Old Style" w:hAnsi="Bookman Old Style"/>
          <w:szCs w:val="24"/>
          <w:rPrChange w:id="9092" w:author="Ashley Frank" w:date="2024-12-20T21:43:00Z">
            <w:rPr>
              <w:rFonts w:ascii="Bookman Old Style" w:hAnsi="Bookman Old Style"/>
              <w:sz w:val="32"/>
              <w:szCs w:val="32"/>
            </w:rPr>
          </w:rPrChange>
        </w:rPr>
        <w:t xml:space="preserve"> </w:t>
      </w:r>
      <w:del w:id="9093" w:author="Ashley Frank" w:date="2025-01-22T03:20:00Z">
        <w:r w:rsidR="001E6570" w:rsidRPr="007C3EDB" w:rsidDel="00E95B50">
          <w:rPr>
            <w:rFonts w:ascii="Bookman Old Style" w:hAnsi="Bookman Old Style"/>
            <w:szCs w:val="24"/>
            <w:rPrChange w:id="9094" w:author="Ashley Frank" w:date="2024-12-20T21:43:00Z">
              <w:rPr>
                <w:rFonts w:ascii="Bookman Old Style" w:hAnsi="Bookman Old Style"/>
                <w:sz w:val="32"/>
                <w:szCs w:val="32"/>
              </w:rPr>
            </w:rPrChange>
          </w:rPr>
          <w:delText xml:space="preserve">to happen </w:delText>
        </w:r>
      </w:del>
      <w:r w:rsidRPr="007C3EDB">
        <w:rPr>
          <w:rFonts w:ascii="Bookman Old Style" w:hAnsi="Bookman Old Style"/>
          <w:szCs w:val="24"/>
          <w:rPrChange w:id="9095" w:author="Ashley Frank" w:date="2024-12-20T21:43:00Z">
            <w:rPr>
              <w:rFonts w:ascii="Bookman Old Style" w:hAnsi="Bookman Old Style"/>
              <w:sz w:val="32"/>
              <w:szCs w:val="32"/>
            </w:rPr>
          </w:rPrChange>
        </w:rPr>
        <w:t xml:space="preserve">in our presence that </w:t>
      </w:r>
      <w:r w:rsidR="001E6570" w:rsidRPr="007C3EDB">
        <w:rPr>
          <w:rFonts w:ascii="Bookman Old Style" w:hAnsi="Bookman Old Style"/>
          <w:szCs w:val="24"/>
          <w:rPrChange w:id="9096"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9097" w:author="Ashley Frank" w:date="2024-12-20T21:43:00Z">
            <w:rPr>
              <w:rFonts w:ascii="Bookman Old Style" w:hAnsi="Bookman Old Style"/>
              <w:sz w:val="32"/>
              <w:szCs w:val="32"/>
            </w:rPr>
          </w:rPrChange>
        </w:rPr>
        <w:t>e</w:t>
      </w:r>
      <w:r w:rsidRPr="007C3EDB">
        <w:rPr>
          <w:rFonts w:ascii="Bookman Old Style" w:hAnsi="Bookman Old Style"/>
          <w:szCs w:val="24"/>
          <w:rPrChange w:id="9098" w:author="Ashley Frank" w:date="2024-12-20T21:43:00Z">
            <w:rPr>
              <w:rFonts w:ascii="Bookman Old Style" w:hAnsi="Bookman Old Style"/>
              <w:sz w:val="32"/>
              <w:szCs w:val="32"/>
            </w:rPr>
          </w:rPrChange>
        </w:rPr>
        <w:t xml:space="preserve"> don’t like or agree with are </w:t>
      </w:r>
      <w:r w:rsidR="009D6AF0" w:rsidRPr="007C3EDB">
        <w:rPr>
          <w:rFonts w:ascii="Bookman Old Style" w:hAnsi="Bookman Old Style"/>
          <w:szCs w:val="24"/>
          <w:rPrChange w:id="9099" w:author="Ashley Frank" w:date="2024-12-20T21:43:00Z">
            <w:rPr>
              <w:rFonts w:ascii="Bookman Old Style" w:hAnsi="Bookman Old Style"/>
              <w:sz w:val="32"/>
              <w:szCs w:val="32"/>
            </w:rPr>
          </w:rPrChange>
        </w:rPr>
        <w:t>signs</w:t>
      </w:r>
      <w:r w:rsidRPr="007C3EDB">
        <w:rPr>
          <w:rFonts w:ascii="Bookman Old Style" w:hAnsi="Bookman Old Style"/>
          <w:szCs w:val="24"/>
          <w:rPrChange w:id="9100" w:author="Ashley Frank" w:date="2024-12-20T21:43:00Z">
            <w:rPr>
              <w:rFonts w:ascii="Bookman Old Style" w:hAnsi="Bookman Old Style"/>
              <w:sz w:val="32"/>
              <w:szCs w:val="32"/>
            </w:rPr>
          </w:rPrChange>
        </w:rPr>
        <w:t xml:space="preserve"> of </w:t>
      </w:r>
      <w:r w:rsidR="001E6570" w:rsidRPr="007C3EDB">
        <w:rPr>
          <w:rFonts w:ascii="Bookman Old Style" w:hAnsi="Bookman Old Style"/>
          <w:szCs w:val="24"/>
          <w:rPrChange w:id="9101"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9102" w:author="Ashley Frank" w:date="2024-12-20T21:43:00Z">
            <w:rPr>
              <w:rFonts w:ascii="Bookman Old Style" w:hAnsi="Bookman Old Style"/>
              <w:sz w:val="32"/>
              <w:szCs w:val="32"/>
            </w:rPr>
          </w:rPrChange>
        </w:rPr>
        <w:t>e</w:t>
      </w:r>
      <w:r w:rsidRPr="007C3EDB">
        <w:rPr>
          <w:rFonts w:ascii="Bookman Old Style" w:hAnsi="Bookman Old Style"/>
          <w:szCs w:val="24"/>
          <w:rPrChange w:id="9103" w:author="Ashley Frank" w:date="2024-12-20T21:43:00Z">
            <w:rPr>
              <w:rFonts w:ascii="Bookman Old Style" w:hAnsi="Bookman Old Style"/>
              <w:sz w:val="32"/>
              <w:szCs w:val="32"/>
            </w:rPr>
          </w:rPrChange>
        </w:rPr>
        <w:t>ak personal boundaries. Some examples are:</w:t>
      </w:r>
    </w:p>
    <w:p w14:paraId="7982A718" w14:textId="77777777" w:rsidR="00B51D2E" w:rsidRPr="007C3EDB" w:rsidRDefault="00B51D2E" w:rsidP="009014DA">
      <w:pPr>
        <w:pStyle w:val="BodyText"/>
        <w:spacing w:line="360" w:lineRule="auto"/>
        <w:rPr>
          <w:rFonts w:ascii="Bookman Old Style" w:hAnsi="Bookman Old Style"/>
          <w:szCs w:val="24"/>
          <w:rPrChange w:id="9104" w:author="Ashley Frank" w:date="2024-12-20T21:43:00Z">
            <w:rPr>
              <w:rFonts w:ascii="Bookman Old Style" w:hAnsi="Bookman Old Style"/>
              <w:sz w:val="32"/>
              <w:szCs w:val="32"/>
            </w:rPr>
          </w:rPrChange>
        </w:rPr>
      </w:pPr>
    </w:p>
    <w:p w14:paraId="71B8B598" w14:textId="118E1948" w:rsidR="00767FF1" w:rsidRPr="007C3EDB" w:rsidRDefault="001E6570" w:rsidP="007C515B">
      <w:pPr>
        <w:pStyle w:val="BodyText"/>
        <w:numPr>
          <w:ilvl w:val="0"/>
          <w:numId w:val="3"/>
        </w:numPr>
        <w:spacing w:line="360" w:lineRule="auto"/>
        <w:ind w:left="1170" w:hanging="810"/>
        <w:rPr>
          <w:rFonts w:ascii="Bookman Old Style" w:hAnsi="Bookman Old Style"/>
          <w:i/>
          <w:szCs w:val="24"/>
          <w:rPrChange w:id="9105" w:author="Ashley Frank" w:date="2024-12-20T21:43:00Z">
            <w:rPr>
              <w:rFonts w:ascii="Bookman Old Style" w:hAnsi="Bookman Old Style"/>
              <w:i/>
              <w:sz w:val="32"/>
              <w:szCs w:val="32"/>
            </w:rPr>
          </w:rPrChange>
        </w:rPr>
      </w:pPr>
      <w:r w:rsidRPr="007C3EDB">
        <w:rPr>
          <w:rFonts w:ascii="Bookman Old Style" w:hAnsi="Bookman Old Style"/>
          <w:i/>
          <w:szCs w:val="24"/>
          <w:rPrChange w:id="9106" w:author="Ashley Frank" w:date="2024-12-20T21:43:00Z">
            <w:rPr>
              <w:rFonts w:ascii="Bookman Old Style" w:hAnsi="Bookman Old Style"/>
              <w:i/>
              <w:sz w:val="32"/>
              <w:szCs w:val="32"/>
            </w:rPr>
          </w:rPrChange>
        </w:rPr>
        <w:t>S</w:t>
      </w:r>
      <w:r w:rsidR="00767FF1" w:rsidRPr="007C3EDB">
        <w:rPr>
          <w:rFonts w:ascii="Bookman Old Style" w:hAnsi="Bookman Old Style"/>
          <w:i/>
          <w:szCs w:val="24"/>
          <w:rPrChange w:id="9107" w:author="Ashley Frank" w:date="2024-12-20T21:43:00Z">
            <w:rPr>
              <w:rFonts w:ascii="Bookman Old Style" w:hAnsi="Bookman Old Style"/>
              <w:i/>
              <w:sz w:val="32"/>
              <w:szCs w:val="32"/>
            </w:rPr>
          </w:rPrChange>
        </w:rPr>
        <w:t>aying no when you mean yes and yes when you mean no</w:t>
      </w:r>
      <w:r w:rsidRPr="007C3EDB">
        <w:rPr>
          <w:rFonts w:ascii="Bookman Old Style" w:hAnsi="Bookman Old Style"/>
          <w:i/>
          <w:szCs w:val="24"/>
          <w:rPrChange w:id="9108" w:author="Ashley Frank" w:date="2024-12-20T21:43:00Z">
            <w:rPr>
              <w:rFonts w:ascii="Bookman Old Style" w:hAnsi="Bookman Old Style"/>
              <w:i/>
              <w:sz w:val="32"/>
              <w:szCs w:val="32"/>
            </w:rPr>
          </w:rPrChange>
        </w:rPr>
        <w:t>,</w:t>
      </w:r>
    </w:p>
    <w:p w14:paraId="561B752A" w14:textId="77777777" w:rsidR="009D6AF0" w:rsidRPr="007C3EDB" w:rsidRDefault="00767FF1" w:rsidP="007C515B">
      <w:pPr>
        <w:pStyle w:val="BodyText"/>
        <w:numPr>
          <w:ilvl w:val="0"/>
          <w:numId w:val="3"/>
        </w:numPr>
        <w:spacing w:line="360" w:lineRule="auto"/>
        <w:ind w:left="1170" w:hanging="810"/>
        <w:rPr>
          <w:rFonts w:ascii="Bookman Old Style" w:hAnsi="Bookman Old Style"/>
          <w:i/>
          <w:szCs w:val="24"/>
          <w:rPrChange w:id="9109" w:author="Ashley Frank" w:date="2024-12-20T21:43:00Z">
            <w:rPr>
              <w:rFonts w:ascii="Bookman Old Style" w:hAnsi="Bookman Old Style"/>
              <w:i/>
              <w:sz w:val="32"/>
              <w:szCs w:val="32"/>
            </w:rPr>
          </w:rPrChange>
        </w:rPr>
      </w:pPr>
      <w:r w:rsidRPr="007C3EDB">
        <w:rPr>
          <w:rFonts w:ascii="Bookman Old Style" w:hAnsi="Bookman Old Style"/>
          <w:i/>
          <w:szCs w:val="24"/>
          <w:rPrChange w:id="9110" w:author="Ashley Frank" w:date="2024-12-20T21:43:00Z">
            <w:rPr>
              <w:rFonts w:ascii="Bookman Old Style" w:hAnsi="Bookman Old Style"/>
              <w:i/>
              <w:sz w:val="32"/>
              <w:szCs w:val="32"/>
            </w:rPr>
          </w:rPrChange>
        </w:rPr>
        <w:t xml:space="preserve"> feeling guilty when you say no, </w:t>
      </w:r>
    </w:p>
    <w:p w14:paraId="766AAA4A" w14:textId="46E626A9" w:rsidR="009D6AF0" w:rsidRPr="007C3EDB" w:rsidRDefault="00767FF1" w:rsidP="007C515B">
      <w:pPr>
        <w:pStyle w:val="BodyText"/>
        <w:numPr>
          <w:ilvl w:val="0"/>
          <w:numId w:val="3"/>
        </w:numPr>
        <w:spacing w:line="360" w:lineRule="auto"/>
        <w:ind w:left="1170" w:hanging="810"/>
        <w:rPr>
          <w:rFonts w:ascii="Bookman Old Style" w:hAnsi="Bookman Old Style"/>
          <w:i/>
          <w:szCs w:val="24"/>
          <w:rPrChange w:id="9111" w:author="Ashley Frank" w:date="2024-12-20T21:43:00Z">
            <w:rPr>
              <w:rFonts w:ascii="Bookman Old Style" w:hAnsi="Bookman Old Style"/>
              <w:i/>
              <w:sz w:val="32"/>
              <w:szCs w:val="32"/>
            </w:rPr>
          </w:rPrChange>
        </w:rPr>
      </w:pPr>
      <w:r w:rsidRPr="007C3EDB">
        <w:rPr>
          <w:rFonts w:ascii="Bookman Old Style" w:hAnsi="Bookman Old Style"/>
          <w:i/>
          <w:szCs w:val="24"/>
          <w:rPrChange w:id="9112" w:author="Ashley Frank" w:date="2024-12-20T21:43:00Z">
            <w:rPr>
              <w:rFonts w:ascii="Bookman Old Style" w:hAnsi="Bookman Old Style"/>
              <w:i/>
              <w:sz w:val="32"/>
              <w:szCs w:val="32"/>
            </w:rPr>
          </w:rPrChange>
        </w:rPr>
        <w:t xml:space="preserve">allowing others to touch you inappropriately without </w:t>
      </w:r>
      <w:r w:rsidR="001E6570" w:rsidRPr="007C3EDB">
        <w:rPr>
          <w:rFonts w:ascii="Bookman Old Style" w:hAnsi="Bookman Old Style"/>
          <w:i/>
          <w:szCs w:val="24"/>
          <w:rPrChange w:id="9113" w:author="Ashley Frank" w:date="2024-12-20T21:43:00Z">
            <w:rPr>
              <w:rFonts w:ascii="Bookman Old Style" w:hAnsi="Bookman Old Style"/>
              <w:i/>
              <w:sz w:val="32"/>
              <w:szCs w:val="32"/>
            </w:rPr>
          </w:rPrChange>
        </w:rPr>
        <w:t>any</w:t>
      </w:r>
      <w:r w:rsidRPr="007C3EDB">
        <w:rPr>
          <w:rFonts w:ascii="Bookman Old Style" w:hAnsi="Bookman Old Style"/>
          <w:i/>
          <w:szCs w:val="24"/>
          <w:rPrChange w:id="9114" w:author="Ashley Frank" w:date="2024-12-20T21:43:00Z">
            <w:rPr>
              <w:rFonts w:ascii="Bookman Old Style" w:hAnsi="Bookman Old Style"/>
              <w:i/>
              <w:sz w:val="32"/>
              <w:szCs w:val="32"/>
            </w:rPr>
          </w:rPrChange>
        </w:rPr>
        <w:t xml:space="preserve"> objection, </w:t>
      </w:r>
    </w:p>
    <w:p w14:paraId="7513D782" w14:textId="06660B92" w:rsidR="009D6AF0" w:rsidRPr="007C3EDB" w:rsidRDefault="009D6AF0" w:rsidP="007C515B">
      <w:pPr>
        <w:pStyle w:val="BodyText"/>
        <w:numPr>
          <w:ilvl w:val="0"/>
          <w:numId w:val="3"/>
        </w:numPr>
        <w:spacing w:line="360" w:lineRule="auto"/>
        <w:ind w:left="1170" w:hanging="810"/>
        <w:rPr>
          <w:rFonts w:ascii="Bookman Old Style" w:hAnsi="Bookman Old Style"/>
          <w:i/>
          <w:szCs w:val="24"/>
          <w:rPrChange w:id="9115" w:author="Ashley Frank" w:date="2024-12-20T21:43:00Z">
            <w:rPr>
              <w:rFonts w:ascii="Bookman Old Style" w:hAnsi="Bookman Old Style"/>
              <w:i/>
              <w:sz w:val="32"/>
              <w:szCs w:val="32"/>
            </w:rPr>
          </w:rPrChange>
        </w:rPr>
      </w:pPr>
      <w:r w:rsidRPr="007C3EDB">
        <w:rPr>
          <w:rFonts w:ascii="Bookman Old Style" w:hAnsi="Bookman Old Style"/>
          <w:i/>
          <w:szCs w:val="24"/>
          <w:rPrChange w:id="9116" w:author="Ashley Frank" w:date="2024-12-20T21:43:00Z">
            <w:rPr>
              <w:rFonts w:ascii="Bookman Old Style" w:hAnsi="Bookman Old Style"/>
              <w:i/>
              <w:sz w:val="32"/>
              <w:szCs w:val="32"/>
            </w:rPr>
          </w:rPrChange>
        </w:rPr>
        <w:t>allowing others to say things in front of you that make you uncomfortable,</w:t>
      </w:r>
    </w:p>
    <w:p w14:paraId="153F9588" w14:textId="53E24FF9" w:rsidR="00901E77" w:rsidRPr="007C3EDB" w:rsidRDefault="00767FF1" w:rsidP="007C515B">
      <w:pPr>
        <w:pStyle w:val="BodyText"/>
        <w:numPr>
          <w:ilvl w:val="0"/>
          <w:numId w:val="3"/>
        </w:numPr>
        <w:spacing w:line="360" w:lineRule="auto"/>
        <w:ind w:left="1170" w:hanging="810"/>
        <w:rPr>
          <w:rFonts w:ascii="Bookman Old Style" w:hAnsi="Bookman Old Style"/>
          <w:i/>
          <w:szCs w:val="24"/>
          <w:rPrChange w:id="9117" w:author="Ashley Frank" w:date="2024-12-20T21:43:00Z">
            <w:rPr>
              <w:rFonts w:ascii="Bookman Old Style" w:hAnsi="Bookman Old Style"/>
              <w:i/>
              <w:sz w:val="32"/>
              <w:szCs w:val="32"/>
            </w:rPr>
          </w:rPrChange>
        </w:rPr>
      </w:pPr>
      <w:r w:rsidRPr="007C3EDB">
        <w:rPr>
          <w:rFonts w:ascii="Bookman Old Style" w:hAnsi="Bookman Old Style"/>
          <w:i/>
          <w:szCs w:val="24"/>
          <w:rPrChange w:id="9118" w:author="Ashley Frank" w:date="2024-12-20T21:43:00Z">
            <w:rPr>
              <w:rFonts w:ascii="Bookman Old Style" w:hAnsi="Bookman Old Style"/>
              <w:i/>
              <w:sz w:val="32"/>
              <w:szCs w:val="32"/>
            </w:rPr>
          </w:rPrChange>
        </w:rPr>
        <w:t xml:space="preserve">not communicating your emotional needs in your </w:t>
      </w:r>
      <w:r w:rsidR="009D6AF0" w:rsidRPr="007C3EDB">
        <w:rPr>
          <w:rFonts w:ascii="Bookman Old Style" w:hAnsi="Bookman Old Style"/>
          <w:i/>
          <w:szCs w:val="24"/>
          <w:rPrChange w:id="9119" w:author="Ashley Frank" w:date="2024-12-20T21:43:00Z">
            <w:rPr>
              <w:rFonts w:ascii="Bookman Old Style" w:hAnsi="Bookman Old Style"/>
              <w:i/>
              <w:sz w:val="32"/>
              <w:szCs w:val="32"/>
            </w:rPr>
          </w:rPrChange>
        </w:rPr>
        <w:t xml:space="preserve">closest </w:t>
      </w:r>
      <w:r w:rsidRPr="007C3EDB">
        <w:rPr>
          <w:rFonts w:ascii="Bookman Old Style" w:hAnsi="Bookman Old Style"/>
          <w:i/>
          <w:szCs w:val="24"/>
          <w:rPrChange w:id="9120" w:author="Ashley Frank" w:date="2024-12-20T21:43:00Z">
            <w:rPr>
              <w:rFonts w:ascii="Bookman Old Style" w:hAnsi="Bookman Old Style"/>
              <w:i/>
              <w:sz w:val="32"/>
              <w:szCs w:val="32"/>
            </w:rPr>
          </w:rPrChange>
        </w:rPr>
        <w:t>relationships</w:t>
      </w:r>
      <w:r w:rsidR="001E6570" w:rsidRPr="007C3EDB">
        <w:rPr>
          <w:rFonts w:ascii="Bookman Old Style" w:hAnsi="Bookman Old Style"/>
          <w:i/>
          <w:szCs w:val="24"/>
          <w:rPrChange w:id="9121" w:author="Ashley Frank" w:date="2024-12-20T21:43:00Z">
            <w:rPr>
              <w:rFonts w:ascii="Bookman Old Style" w:hAnsi="Bookman Old Style"/>
              <w:i/>
              <w:sz w:val="32"/>
              <w:szCs w:val="32"/>
            </w:rPr>
          </w:rPrChange>
        </w:rPr>
        <w:t>,</w:t>
      </w:r>
    </w:p>
    <w:p w14:paraId="43584D42" w14:textId="2C22F520" w:rsidR="009D6AF0" w:rsidRPr="007C3EDB" w:rsidRDefault="009D6AF0" w:rsidP="007C515B">
      <w:pPr>
        <w:pStyle w:val="BodyText"/>
        <w:numPr>
          <w:ilvl w:val="0"/>
          <w:numId w:val="3"/>
        </w:numPr>
        <w:spacing w:line="360" w:lineRule="auto"/>
        <w:ind w:left="1170" w:hanging="810"/>
        <w:rPr>
          <w:rFonts w:ascii="Bookman Old Style" w:hAnsi="Bookman Old Style"/>
          <w:i/>
          <w:szCs w:val="24"/>
          <w:rPrChange w:id="9122" w:author="Ashley Frank" w:date="2024-12-20T21:43:00Z">
            <w:rPr>
              <w:rFonts w:ascii="Bookman Old Style" w:hAnsi="Bookman Old Style"/>
              <w:i/>
              <w:sz w:val="32"/>
              <w:szCs w:val="32"/>
            </w:rPr>
          </w:rPrChange>
        </w:rPr>
      </w:pPr>
      <w:r w:rsidRPr="007C3EDB">
        <w:rPr>
          <w:rFonts w:ascii="Bookman Old Style" w:hAnsi="Bookman Old Style"/>
          <w:i/>
          <w:szCs w:val="24"/>
          <w:rPrChange w:id="9123" w:author="Ashley Frank" w:date="2024-12-20T21:43:00Z">
            <w:rPr>
              <w:rFonts w:ascii="Bookman Old Style" w:hAnsi="Bookman Old Style"/>
              <w:i/>
              <w:sz w:val="32"/>
              <w:szCs w:val="32"/>
            </w:rPr>
          </w:rPrChange>
        </w:rPr>
        <w:t>becoming overly involved with the issues of others so that you are accepted or perceived as being useful or important</w:t>
      </w:r>
      <w:r w:rsidR="001E6570" w:rsidRPr="007C3EDB">
        <w:rPr>
          <w:rFonts w:ascii="Bookman Old Style" w:hAnsi="Bookman Old Style"/>
          <w:i/>
          <w:szCs w:val="24"/>
          <w:rPrChange w:id="9124" w:author="Ashley Frank" w:date="2024-12-20T21:43:00Z">
            <w:rPr>
              <w:rFonts w:ascii="Bookman Old Style" w:hAnsi="Bookman Old Style"/>
              <w:i/>
              <w:sz w:val="32"/>
              <w:szCs w:val="32"/>
            </w:rPr>
          </w:rPrChange>
        </w:rPr>
        <w:t>,</w:t>
      </w:r>
    </w:p>
    <w:p w14:paraId="2D98C86D" w14:textId="7E2E8E90" w:rsidR="009D6AF0" w:rsidRPr="007C3EDB" w:rsidRDefault="009D6AF0" w:rsidP="007C515B">
      <w:pPr>
        <w:pStyle w:val="BodyText"/>
        <w:numPr>
          <w:ilvl w:val="0"/>
          <w:numId w:val="3"/>
        </w:numPr>
        <w:spacing w:line="360" w:lineRule="auto"/>
        <w:ind w:left="1170" w:hanging="810"/>
        <w:rPr>
          <w:rFonts w:ascii="Bookman Old Style" w:hAnsi="Bookman Old Style"/>
          <w:i/>
          <w:szCs w:val="24"/>
          <w:rPrChange w:id="9125" w:author="Ashley Frank" w:date="2024-12-20T21:43:00Z">
            <w:rPr>
              <w:rFonts w:ascii="Bookman Old Style" w:hAnsi="Bookman Old Style"/>
              <w:i/>
              <w:sz w:val="32"/>
              <w:szCs w:val="32"/>
            </w:rPr>
          </w:rPrChange>
        </w:rPr>
      </w:pPr>
      <w:r w:rsidRPr="007C3EDB">
        <w:rPr>
          <w:rFonts w:ascii="Bookman Old Style" w:hAnsi="Bookman Old Style"/>
          <w:i/>
          <w:szCs w:val="24"/>
          <w:rPrChange w:id="9126" w:author="Ashley Frank" w:date="2024-12-20T21:43:00Z">
            <w:rPr>
              <w:rFonts w:ascii="Bookman Old Style" w:hAnsi="Bookman Old Style"/>
              <w:i/>
              <w:sz w:val="32"/>
              <w:szCs w:val="32"/>
            </w:rPr>
          </w:rPrChange>
        </w:rPr>
        <w:t>not speaking up with you have something to say</w:t>
      </w:r>
      <w:r w:rsidR="001E6570" w:rsidRPr="007C3EDB">
        <w:rPr>
          <w:rFonts w:ascii="Bookman Old Style" w:hAnsi="Bookman Old Style"/>
          <w:i/>
          <w:szCs w:val="24"/>
          <w:rPrChange w:id="9127" w:author="Ashley Frank" w:date="2024-12-20T21:43:00Z">
            <w:rPr>
              <w:rFonts w:ascii="Bookman Old Style" w:hAnsi="Bookman Old Style"/>
              <w:i/>
              <w:sz w:val="32"/>
              <w:szCs w:val="32"/>
            </w:rPr>
          </w:rPrChange>
        </w:rPr>
        <w:t>.</w:t>
      </w:r>
    </w:p>
    <w:p w14:paraId="594DC334" w14:textId="77777777" w:rsidR="007C515B" w:rsidRPr="007C3EDB" w:rsidRDefault="007C515B" w:rsidP="009D6AF0">
      <w:pPr>
        <w:pStyle w:val="BodyText"/>
        <w:spacing w:line="360" w:lineRule="auto"/>
        <w:rPr>
          <w:rFonts w:ascii="Bookman Old Style" w:hAnsi="Bookman Old Style"/>
          <w:szCs w:val="24"/>
          <w:rPrChange w:id="9128" w:author="Ashley Frank" w:date="2024-12-20T21:43:00Z">
            <w:rPr>
              <w:rFonts w:ascii="Bookman Old Style" w:hAnsi="Bookman Old Style"/>
              <w:sz w:val="32"/>
              <w:szCs w:val="32"/>
            </w:rPr>
          </w:rPrChange>
        </w:rPr>
      </w:pPr>
    </w:p>
    <w:p w14:paraId="17469848" w14:textId="489ADB5D" w:rsidR="009D6AF0" w:rsidRPr="007C3EDB" w:rsidRDefault="00DA4D68" w:rsidP="009D6AF0">
      <w:pPr>
        <w:pStyle w:val="BodyText"/>
        <w:spacing w:line="360" w:lineRule="auto"/>
        <w:rPr>
          <w:rFonts w:ascii="Bookman Old Style" w:hAnsi="Bookman Old Style"/>
          <w:szCs w:val="24"/>
          <w:rPrChange w:id="9129" w:author="Ashley Frank" w:date="2024-12-20T21:43:00Z">
            <w:rPr>
              <w:rFonts w:ascii="Bookman Old Style" w:hAnsi="Bookman Old Style"/>
              <w:sz w:val="32"/>
              <w:szCs w:val="32"/>
            </w:rPr>
          </w:rPrChange>
        </w:rPr>
      </w:pPr>
      <w:ins w:id="9130" w:author="Ashley Frank" w:date="2025-01-22T03:00:00Z">
        <w:r>
          <w:rPr>
            <w:rFonts w:ascii="Bookman Old Style" w:hAnsi="Bookman Old Style"/>
            <w:szCs w:val="24"/>
          </w:rPr>
          <w:t>An essential component of health</w:t>
        </w:r>
      </w:ins>
      <w:ins w:id="9131" w:author="Ashley Frank" w:date="2025-01-22T03:01:00Z">
        <w:r>
          <w:rPr>
            <w:rFonts w:ascii="Bookman Old Style" w:hAnsi="Bookman Old Style"/>
            <w:szCs w:val="24"/>
          </w:rPr>
          <w:t xml:space="preserve">y relationships is creating and maintaining boundaries. Boundaries get misunderstood because </w:t>
        </w:r>
      </w:ins>
      <w:ins w:id="9132" w:author="Ashley Frank" w:date="2025-01-22T03:02:00Z">
        <w:r>
          <w:rPr>
            <w:rFonts w:ascii="Bookman Old Style" w:hAnsi="Bookman Old Style"/>
            <w:szCs w:val="24"/>
          </w:rPr>
          <w:t xml:space="preserve">the name indicates that we might want to restrict our relationships. </w:t>
        </w:r>
      </w:ins>
      <w:ins w:id="9133" w:author="Ashley Frank" w:date="2025-01-22T03:21:00Z">
        <w:r w:rsidR="000D0B18">
          <w:rPr>
            <w:rFonts w:ascii="Bookman Old Style" w:hAnsi="Bookman Old Style"/>
            <w:szCs w:val="24"/>
          </w:rPr>
          <w:t xml:space="preserve">However, </w:t>
        </w:r>
      </w:ins>
      <w:ins w:id="9134" w:author="Ashley Frank" w:date="2025-01-22T03:28:00Z">
        <w:r w:rsidR="00501D08">
          <w:rPr>
            <w:rFonts w:ascii="Bookman Old Style" w:hAnsi="Bookman Old Style"/>
            <w:szCs w:val="24"/>
          </w:rPr>
          <w:t>most times</w:t>
        </w:r>
      </w:ins>
      <w:ins w:id="9135" w:author="Ashley Frank" w:date="2025-01-22T03:29:00Z">
        <w:r w:rsidR="00501D08">
          <w:rPr>
            <w:rFonts w:ascii="Bookman Old Style" w:hAnsi="Bookman Old Style"/>
            <w:szCs w:val="24"/>
          </w:rPr>
          <w:t xml:space="preserve">, when we put boundaries in place, it’s an attempt to </w:t>
        </w:r>
      </w:ins>
      <w:ins w:id="9136" w:author="Ashley Frank" w:date="2025-01-22T03:30:00Z">
        <w:r w:rsidR="00501D08">
          <w:rPr>
            <w:rFonts w:ascii="Bookman Old Style" w:hAnsi="Bookman Old Style"/>
            <w:szCs w:val="24"/>
          </w:rPr>
          <w:t>keep certain people in our lives, just in a way that honors us too</w:t>
        </w:r>
      </w:ins>
      <w:ins w:id="9137" w:author="Ashley Frank" w:date="2025-01-22T03:29:00Z">
        <w:r w:rsidR="00501D08">
          <w:rPr>
            <w:rFonts w:ascii="Bookman Old Style" w:hAnsi="Bookman Old Style"/>
            <w:szCs w:val="24"/>
          </w:rPr>
          <w:t xml:space="preserve">. </w:t>
        </w:r>
      </w:ins>
      <w:ins w:id="9138" w:author="Ashley Frank" w:date="2025-01-22T03:30:00Z">
        <w:r w:rsidR="00501D08">
          <w:rPr>
            <w:rFonts w:ascii="Bookman Old Style" w:hAnsi="Bookman Old Style"/>
            <w:szCs w:val="24"/>
          </w:rPr>
          <w:t xml:space="preserve">People who don’t </w:t>
        </w:r>
      </w:ins>
      <w:del w:id="9139" w:author="Ashley Frank" w:date="2025-01-22T03:00:00Z">
        <w:r w:rsidR="009D6AF0" w:rsidRPr="007C3EDB" w:rsidDel="00DA4D68">
          <w:rPr>
            <w:rFonts w:ascii="Bookman Old Style" w:hAnsi="Bookman Old Style"/>
            <w:szCs w:val="24"/>
            <w:rPrChange w:id="9140" w:author="Ashley Frank" w:date="2024-12-20T21:43:00Z">
              <w:rPr>
                <w:rFonts w:ascii="Bookman Old Style" w:hAnsi="Bookman Old Style"/>
                <w:sz w:val="32"/>
                <w:szCs w:val="32"/>
              </w:rPr>
            </w:rPrChange>
          </w:rPr>
          <w:delText xml:space="preserve">When people do not </w:delText>
        </w:r>
      </w:del>
      <w:r w:rsidR="009D6AF0" w:rsidRPr="007C3EDB">
        <w:rPr>
          <w:rFonts w:ascii="Bookman Old Style" w:hAnsi="Bookman Old Style"/>
          <w:szCs w:val="24"/>
          <w:rPrChange w:id="9141" w:author="Ashley Frank" w:date="2024-12-20T21:43:00Z">
            <w:rPr>
              <w:rFonts w:ascii="Bookman Old Style" w:hAnsi="Bookman Old Style"/>
              <w:sz w:val="32"/>
              <w:szCs w:val="32"/>
            </w:rPr>
          </w:rPrChange>
        </w:rPr>
        <w:t>‘stand’ and exercise their boundaries</w:t>
      </w:r>
      <w:ins w:id="9142" w:author="Ashley Frank" w:date="2025-01-22T03:30:00Z">
        <w:r w:rsidR="00501D08">
          <w:rPr>
            <w:rFonts w:ascii="Bookman Old Style" w:hAnsi="Bookman Old Style"/>
            <w:szCs w:val="24"/>
          </w:rPr>
          <w:t xml:space="preserve"> </w:t>
        </w:r>
      </w:ins>
      <w:del w:id="9143" w:author="Ashley Frank" w:date="2025-01-22T03:30:00Z">
        <w:r w:rsidR="009D6AF0" w:rsidRPr="007C3EDB" w:rsidDel="00501D08">
          <w:rPr>
            <w:rFonts w:ascii="Bookman Old Style" w:hAnsi="Bookman Old Style"/>
            <w:szCs w:val="24"/>
            <w:rPrChange w:id="9144" w:author="Ashley Frank" w:date="2024-12-20T21:43:00Z">
              <w:rPr>
                <w:rFonts w:ascii="Bookman Old Style" w:hAnsi="Bookman Old Style"/>
                <w:sz w:val="32"/>
                <w:szCs w:val="32"/>
              </w:rPr>
            </w:rPrChange>
          </w:rPr>
          <w:delText xml:space="preserve">, they </w:delText>
        </w:r>
      </w:del>
      <w:r w:rsidR="009D6AF0" w:rsidRPr="007C3EDB">
        <w:rPr>
          <w:rFonts w:ascii="Bookman Old Style" w:hAnsi="Bookman Old Style"/>
          <w:szCs w:val="24"/>
          <w:rPrChange w:id="9145" w:author="Ashley Frank" w:date="2024-12-20T21:43:00Z">
            <w:rPr>
              <w:rFonts w:ascii="Bookman Old Style" w:hAnsi="Bookman Old Style"/>
              <w:sz w:val="32"/>
              <w:szCs w:val="32"/>
            </w:rPr>
          </w:rPrChange>
        </w:rPr>
        <w:t>usually attract needy,</w:t>
      </w:r>
      <w:r w:rsidR="00F42A4B" w:rsidRPr="007C3EDB">
        <w:rPr>
          <w:rFonts w:ascii="Bookman Old Style" w:hAnsi="Bookman Old Style"/>
          <w:szCs w:val="24"/>
          <w:rPrChange w:id="9146" w:author="Ashley Frank" w:date="2024-12-20T21:43:00Z">
            <w:rPr>
              <w:rFonts w:ascii="Bookman Old Style" w:hAnsi="Bookman Old Style"/>
              <w:sz w:val="32"/>
              <w:szCs w:val="32"/>
            </w:rPr>
          </w:rPrChange>
        </w:rPr>
        <w:t xml:space="preserve"> greedy,</w:t>
      </w:r>
      <w:r w:rsidR="009D6AF0" w:rsidRPr="007C3EDB">
        <w:rPr>
          <w:rFonts w:ascii="Bookman Old Style" w:hAnsi="Bookman Old Style"/>
          <w:szCs w:val="24"/>
          <w:rPrChange w:id="9147" w:author="Ashley Frank" w:date="2024-12-20T21:43:00Z">
            <w:rPr>
              <w:rFonts w:ascii="Bookman Old Style" w:hAnsi="Bookman Old Style"/>
              <w:sz w:val="32"/>
              <w:szCs w:val="32"/>
            </w:rPr>
          </w:rPrChange>
        </w:rPr>
        <w:t xml:space="preserve"> disrespectful</w:t>
      </w:r>
      <w:r w:rsidR="001E6570" w:rsidRPr="007C3EDB">
        <w:rPr>
          <w:rFonts w:ascii="Bookman Old Style" w:hAnsi="Bookman Old Style"/>
          <w:szCs w:val="24"/>
          <w:rPrChange w:id="9148" w:author="Ashley Frank" w:date="2024-12-20T21:43:00Z">
            <w:rPr>
              <w:rFonts w:ascii="Bookman Old Style" w:hAnsi="Bookman Old Style"/>
              <w:sz w:val="32"/>
              <w:szCs w:val="32"/>
            </w:rPr>
          </w:rPrChange>
        </w:rPr>
        <w:t>,</w:t>
      </w:r>
      <w:r w:rsidR="009D6AF0" w:rsidRPr="007C3EDB">
        <w:rPr>
          <w:rFonts w:ascii="Bookman Old Style" w:hAnsi="Bookman Old Style"/>
          <w:szCs w:val="24"/>
          <w:rPrChange w:id="9149" w:author="Ashley Frank" w:date="2024-12-20T21:43:00Z">
            <w:rPr>
              <w:rFonts w:ascii="Bookman Old Style" w:hAnsi="Bookman Old Style"/>
              <w:sz w:val="32"/>
              <w:szCs w:val="32"/>
            </w:rPr>
          </w:rPrChange>
        </w:rPr>
        <w:t xml:space="preserve"> and controlling people in their lives. When people ‘give in’</w:t>
      </w:r>
      <w:ins w:id="9150" w:author="Ashley Frank" w:date="2025-01-22T03:31:00Z">
        <w:r w:rsidR="00501D08">
          <w:rPr>
            <w:rFonts w:ascii="Bookman Old Style" w:hAnsi="Bookman Old Style"/>
            <w:szCs w:val="24"/>
          </w:rPr>
          <w:t xml:space="preserve"> to someone negotiating their boundaries</w:t>
        </w:r>
      </w:ins>
      <w:r w:rsidR="009D6AF0" w:rsidRPr="007C3EDB">
        <w:rPr>
          <w:rFonts w:ascii="Bookman Old Style" w:hAnsi="Bookman Old Style"/>
          <w:szCs w:val="24"/>
          <w:rPrChange w:id="9151" w:author="Ashley Frank" w:date="2024-12-20T21:43:00Z">
            <w:rPr>
              <w:rFonts w:ascii="Bookman Old Style" w:hAnsi="Bookman Old Style"/>
              <w:sz w:val="32"/>
              <w:szCs w:val="32"/>
            </w:rPr>
          </w:rPrChange>
        </w:rPr>
        <w:t xml:space="preserve">, they actually train others to treat them in a certain manner </w:t>
      </w:r>
      <w:r w:rsidR="007C515B" w:rsidRPr="007C3EDB">
        <w:rPr>
          <w:rFonts w:ascii="Bookman Old Style" w:hAnsi="Bookman Old Style"/>
          <w:szCs w:val="24"/>
          <w:rPrChange w:id="9152" w:author="Ashley Frank" w:date="2024-12-20T21:43:00Z">
            <w:rPr>
              <w:rFonts w:ascii="Bookman Old Style" w:hAnsi="Bookman Old Style"/>
              <w:sz w:val="32"/>
              <w:szCs w:val="32"/>
            </w:rPr>
          </w:rPrChange>
        </w:rPr>
        <w:t xml:space="preserve">or just to take advantage of them. </w:t>
      </w:r>
      <w:r w:rsidR="001E6570" w:rsidRPr="007C3EDB">
        <w:rPr>
          <w:rFonts w:ascii="Bookman Old Style" w:hAnsi="Bookman Old Style"/>
          <w:szCs w:val="24"/>
          <w:rPrChange w:id="9153" w:author="Ashley Frank" w:date="2024-12-20T21:43:00Z">
            <w:rPr>
              <w:rFonts w:ascii="Bookman Old Style" w:hAnsi="Bookman Old Style"/>
              <w:sz w:val="32"/>
              <w:szCs w:val="32"/>
            </w:rPr>
          </w:rPrChange>
        </w:rPr>
        <w:t>E</w:t>
      </w:r>
      <w:r w:rsidR="007C515B" w:rsidRPr="007C3EDB">
        <w:rPr>
          <w:rFonts w:ascii="Bookman Old Style" w:hAnsi="Bookman Old Style"/>
          <w:szCs w:val="24"/>
          <w:rPrChange w:id="9154" w:author="Ashley Frank" w:date="2024-12-20T21:43:00Z">
            <w:rPr>
              <w:rFonts w:ascii="Bookman Old Style" w:hAnsi="Bookman Old Style"/>
              <w:sz w:val="32"/>
              <w:szCs w:val="32"/>
            </w:rPr>
          </w:rPrChange>
        </w:rPr>
        <w:t xml:space="preserve">ach time </w:t>
      </w:r>
      <w:r w:rsidR="001E6570" w:rsidRPr="007C3EDB">
        <w:rPr>
          <w:rFonts w:ascii="Bookman Old Style" w:hAnsi="Bookman Old Style"/>
          <w:szCs w:val="24"/>
          <w:rPrChange w:id="9155"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9156" w:author="Ashley Frank" w:date="2024-12-20T21:43:00Z">
            <w:rPr>
              <w:rFonts w:ascii="Bookman Old Style" w:hAnsi="Bookman Old Style"/>
              <w:sz w:val="32"/>
              <w:szCs w:val="32"/>
            </w:rPr>
          </w:rPrChange>
        </w:rPr>
        <w:t>e</w:t>
      </w:r>
      <w:r w:rsidR="007C515B" w:rsidRPr="007C3EDB">
        <w:rPr>
          <w:rFonts w:ascii="Bookman Old Style" w:hAnsi="Bookman Old Style"/>
          <w:szCs w:val="24"/>
          <w:rPrChange w:id="9157" w:author="Ashley Frank" w:date="2024-12-20T21:43:00Z">
            <w:rPr>
              <w:rFonts w:ascii="Bookman Old Style" w:hAnsi="Bookman Old Style"/>
              <w:sz w:val="32"/>
              <w:szCs w:val="32"/>
            </w:rPr>
          </w:rPrChange>
        </w:rPr>
        <w:t xml:space="preserve"> do not stand, it chips away at our self-respect </w:t>
      </w:r>
      <w:r w:rsidR="007C515B" w:rsidRPr="007C3EDB">
        <w:rPr>
          <w:rFonts w:ascii="Bookman Old Style" w:hAnsi="Bookman Old Style"/>
          <w:szCs w:val="24"/>
          <w:rPrChange w:id="9158" w:author="Ashley Frank" w:date="2024-12-20T21:43:00Z">
            <w:rPr>
              <w:rFonts w:ascii="Bookman Old Style" w:hAnsi="Bookman Old Style"/>
              <w:sz w:val="32"/>
              <w:szCs w:val="32"/>
            </w:rPr>
          </w:rPrChange>
        </w:rPr>
        <w:lastRenderedPageBreak/>
        <w:t xml:space="preserve">and the respect that others may have for us. </w:t>
      </w:r>
      <w:r w:rsidR="001E6570" w:rsidRPr="007C3EDB">
        <w:rPr>
          <w:rFonts w:ascii="Bookman Old Style" w:hAnsi="Bookman Old Style"/>
          <w:szCs w:val="24"/>
          <w:rPrChange w:id="9159" w:author="Ashley Frank" w:date="2024-12-20T21:43:00Z">
            <w:rPr>
              <w:rFonts w:ascii="Bookman Old Style" w:hAnsi="Bookman Old Style"/>
              <w:sz w:val="32"/>
              <w:szCs w:val="32"/>
            </w:rPr>
          </w:rPrChange>
        </w:rPr>
        <w:t xml:space="preserve">When we </w:t>
      </w:r>
      <w:r w:rsidR="007C515B" w:rsidRPr="007C3EDB">
        <w:rPr>
          <w:rFonts w:ascii="Bookman Old Style" w:hAnsi="Bookman Old Style"/>
          <w:szCs w:val="24"/>
          <w:rPrChange w:id="9160" w:author="Ashley Frank" w:date="2024-12-20T21:43:00Z">
            <w:rPr>
              <w:rFonts w:ascii="Bookman Old Style" w:hAnsi="Bookman Old Style"/>
              <w:sz w:val="32"/>
              <w:szCs w:val="32"/>
            </w:rPr>
          </w:rPrChange>
        </w:rPr>
        <w:t>do not exercise boundaries,</w:t>
      </w:r>
      <w:r w:rsidR="001E6570" w:rsidRPr="007C3EDB">
        <w:rPr>
          <w:rFonts w:ascii="Bookman Old Style" w:hAnsi="Bookman Old Style"/>
          <w:szCs w:val="24"/>
          <w:rPrChange w:id="9161" w:author="Ashley Frank" w:date="2024-12-20T21:43:00Z">
            <w:rPr>
              <w:rFonts w:ascii="Bookman Old Style" w:hAnsi="Bookman Old Style"/>
              <w:sz w:val="32"/>
              <w:szCs w:val="32"/>
            </w:rPr>
          </w:rPrChange>
        </w:rPr>
        <w:t xml:space="preserve"> we are left</w:t>
      </w:r>
      <w:r w:rsidR="007C515B" w:rsidRPr="007C3EDB">
        <w:rPr>
          <w:rFonts w:ascii="Bookman Old Style" w:hAnsi="Bookman Old Style"/>
          <w:szCs w:val="24"/>
          <w:rPrChange w:id="9162" w:author="Ashley Frank" w:date="2024-12-20T21:43:00Z">
            <w:rPr>
              <w:rFonts w:ascii="Bookman Old Style" w:hAnsi="Bookman Old Style"/>
              <w:sz w:val="32"/>
              <w:szCs w:val="32"/>
            </w:rPr>
          </w:rPrChange>
        </w:rPr>
        <w:t xml:space="preserve"> in a state of insecurity. </w:t>
      </w:r>
      <w:r w:rsidR="00A71188" w:rsidRPr="007C3EDB">
        <w:rPr>
          <w:rFonts w:ascii="Bookman Old Style" w:hAnsi="Bookman Old Style"/>
          <w:szCs w:val="24"/>
          <w:rPrChange w:id="9163" w:author="Ashley Frank" w:date="2024-12-20T21:43:00Z">
            <w:rPr>
              <w:rFonts w:ascii="Bookman Old Style" w:hAnsi="Bookman Old Style"/>
              <w:sz w:val="32"/>
              <w:szCs w:val="32"/>
            </w:rPr>
          </w:rPrChange>
        </w:rPr>
        <w:t>People may</w:t>
      </w:r>
      <w:r w:rsidR="007C515B" w:rsidRPr="007C3EDB">
        <w:rPr>
          <w:rFonts w:ascii="Bookman Old Style" w:hAnsi="Bookman Old Style"/>
          <w:szCs w:val="24"/>
          <w:rPrChange w:id="9164" w:author="Ashley Frank" w:date="2024-12-20T21:43:00Z">
            <w:rPr>
              <w:rFonts w:ascii="Bookman Old Style" w:hAnsi="Bookman Old Style"/>
              <w:sz w:val="32"/>
              <w:szCs w:val="32"/>
            </w:rPr>
          </w:rPrChange>
        </w:rPr>
        <w:t xml:space="preserve"> start to question themselves and may look to other sources </w:t>
      </w:r>
      <w:r w:rsidR="00F42A4B" w:rsidRPr="007C3EDB">
        <w:rPr>
          <w:rFonts w:ascii="Bookman Old Style" w:hAnsi="Bookman Old Style"/>
          <w:szCs w:val="24"/>
          <w:rPrChange w:id="9165" w:author="Ashley Frank" w:date="2024-12-20T21:43:00Z">
            <w:rPr>
              <w:rFonts w:ascii="Bookman Old Style" w:hAnsi="Bookman Old Style"/>
              <w:sz w:val="32"/>
              <w:szCs w:val="32"/>
            </w:rPr>
          </w:rPrChange>
        </w:rPr>
        <w:t>to</w:t>
      </w:r>
      <w:r w:rsidR="007C515B" w:rsidRPr="007C3EDB">
        <w:rPr>
          <w:rFonts w:ascii="Bookman Old Style" w:hAnsi="Bookman Old Style"/>
          <w:szCs w:val="24"/>
          <w:rPrChange w:id="9166" w:author="Ashley Frank" w:date="2024-12-20T21:43:00Z">
            <w:rPr>
              <w:rFonts w:ascii="Bookman Old Style" w:hAnsi="Bookman Old Style"/>
              <w:sz w:val="32"/>
              <w:szCs w:val="32"/>
            </w:rPr>
          </w:rPrChange>
        </w:rPr>
        <w:t xml:space="preserve"> validate their importance</w:t>
      </w:r>
      <w:ins w:id="9167" w:author="Ashley Frank" w:date="2025-01-22T03:31:00Z">
        <w:r w:rsidR="00501D08">
          <w:rPr>
            <w:rFonts w:ascii="Bookman Old Style" w:hAnsi="Bookman Old Style"/>
            <w:szCs w:val="24"/>
          </w:rPr>
          <w:t xml:space="preserve"> and self-worth</w:t>
        </w:r>
      </w:ins>
      <w:r w:rsidR="007C515B" w:rsidRPr="007C3EDB">
        <w:rPr>
          <w:rFonts w:ascii="Bookman Old Style" w:hAnsi="Bookman Old Style"/>
          <w:szCs w:val="24"/>
          <w:rPrChange w:id="9168" w:author="Ashley Frank" w:date="2024-12-20T21:43:00Z">
            <w:rPr>
              <w:rFonts w:ascii="Bookman Old Style" w:hAnsi="Bookman Old Style"/>
              <w:sz w:val="32"/>
              <w:szCs w:val="32"/>
            </w:rPr>
          </w:rPrChange>
        </w:rPr>
        <w:t>.</w:t>
      </w:r>
    </w:p>
    <w:p w14:paraId="0A4CB556" w14:textId="77777777" w:rsidR="007C515B" w:rsidRPr="007C3EDB" w:rsidRDefault="007C515B" w:rsidP="009D6AF0">
      <w:pPr>
        <w:pStyle w:val="BodyText"/>
        <w:spacing w:line="360" w:lineRule="auto"/>
        <w:rPr>
          <w:rFonts w:ascii="Bookman Old Style" w:hAnsi="Bookman Old Style"/>
          <w:szCs w:val="24"/>
          <w:rPrChange w:id="9169" w:author="Ashley Frank" w:date="2024-12-20T21:43:00Z">
            <w:rPr>
              <w:rFonts w:ascii="Bookman Old Style" w:hAnsi="Bookman Old Style"/>
              <w:sz w:val="32"/>
              <w:szCs w:val="32"/>
            </w:rPr>
          </w:rPrChange>
        </w:rPr>
      </w:pPr>
      <w:r w:rsidRPr="007C3EDB">
        <w:rPr>
          <w:rFonts w:ascii="Bookman Old Style" w:hAnsi="Bookman Old Style"/>
          <w:szCs w:val="24"/>
          <w:rPrChange w:id="9170" w:author="Ashley Frank" w:date="2024-12-20T21:43:00Z">
            <w:rPr>
              <w:rFonts w:ascii="Bookman Old Style" w:hAnsi="Bookman Old Style"/>
              <w:sz w:val="32"/>
              <w:szCs w:val="32"/>
            </w:rPr>
          </w:rPrChange>
        </w:rPr>
        <w:t>There are three main elements to Boundaries:</w:t>
      </w:r>
    </w:p>
    <w:p w14:paraId="3BD55A0B" w14:textId="562059EB" w:rsidR="007C515B" w:rsidRPr="007C3EDB" w:rsidRDefault="001E6570" w:rsidP="007C515B">
      <w:pPr>
        <w:pStyle w:val="BodyText"/>
        <w:numPr>
          <w:ilvl w:val="0"/>
          <w:numId w:val="4"/>
        </w:numPr>
        <w:spacing w:line="360" w:lineRule="auto"/>
        <w:rPr>
          <w:rFonts w:ascii="Bookman Old Style" w:hAnsi="Bookman Old Style"/>
          <w:szCs w:val="24"/>
          <w:rPrChange w:id="9171" w:author="Ashley Frank" w:date="2024-12-20T21:43:00Z">
            <w:rPr>
              <w:rFonts w:ascii="Bookman Old Style" w:hAnsi="Bookman Old Style"/>
              <w:sz w:val="32"/>
              <w:szCs w:val="32"/>
            </w:rPr>
          </w:rPrChange>
        </w:rPr>
      </w:pPr>
      <w:r w:rsidRPr="007C3EDB">
        <w:rPr>
          <w:rFonts w:ascii="Bookman Old Style" w:hAnsi="Bookman Old Style"/>
          <w:szCs w:val="24"/>
          <w:rPrChange w:id="9172" w:author="Ashley Frank" w:date="2024-12-20T21:43:00Z">
            <w:rPr>
              <w:rFonts w:ascii="Bookman Old Style" w:hAnsi="Bookman Old Style"/>
              <w:sz w:val="32"/>
              <w:szCs w:val="32"/>
            </w:rPr>
          </w:rPrChange>
        </w:rPr>
        <w:t>A</w:t>
      </w:r>
      <w:r w:rsidR="007C515B" w:rsidRPr="007C3EDB">
        <w:rPr>
          <w:rFonts w:ascii="Bookman Old Style" w:hAnsi="Bookman Old Style"/>
          <w:szCs w:val="24"/>
          <w:rPrChange w:id="9173" w:author="Ashley Frank" w:date="2024-12-20T21:43:00Z">
            <w:rPr>
              <w:rFonts w:ascii="Bookman Old Style" w:hAnsi="Bookman Old Style"/>
              <w:sz w:val="32"/>
              <w:szCs w:val="32"/>
            </w:rPr>
          </w:rPrChange>
        </w:rPr>
        <w:t xml:space="preserve"> boundary isn’t a boundary unless it is </w:t>
      </w:r>
      <w:r w:rsidR="007C515B" w:rsidRPr="007C3EDB">
        <w:rPr>
          <w:rFonts w:ascii="Bookman Old Style" w:hAnsi="Bookman Old Style"/>
          <w:b/>
          <w:i/>
          <w:szCs w:val="24"/>
          <w:rPrChange w:id="9174" w:author="Ashley Frank" w:date="2024-12-20T21:43:00Z">
            <w:rPr>
              <w:rFonts w:ascii="Bookman Old Style" w:hAnsi="Bookman Old Style"/>
              <w:b/>
              <w:i/>
              <w:sz w:val="32"/>
              <w:szCs w:val="32"/>
            </w:rPr>
          </w:rPrChange>
        </w:rPr>
        <w:t>Identified</w:t>
      </w:r>
      <w:r w:rsidRPr="007C3EDB">
        <w:rPr>
          <w:rFonts w:ascii="Bookman Old Style" w:hAnsi="Bookman Old Style"/>
          <w:b/>
          <w:i/>
          <w:szCs w:val="24"/>
          <w:rPrChange w:id="9175" w:author="Ashley Frank" w:date="2024-12-20T21:43:00Z">
            <w:rPr>
              <w:rFonts w:ascii="Bookman Old Style" w:hAnsi="Bookman Old Style"/>
              <w:b/>
              <w:i/>
              <w:sz w:val="32"/>
              <w:szCs w:val="32"/>
            </w:rPr>
          </w:rPrChange>
        </w:rPr>
        <w:t>.</w:t>
      </w:r>
    </w:p>
    <w:p w14:paraId="02EC1B83" w14:textId="492FEF3B" w:rsidR="007C515B" w:rsidRPr="007C3EDB" w:rsidRDefault="001E6570" w:rsidP="007C515B">
      <w:pPr>
        <w:pStyle w:val="BodyText"/>
        <w:numPr>
          <w:ilvl w:val="0"/>
          <w:numId w:val="4"/>
        </w:numPr>
        <w:spacing w:line="360" w:lineRule="auto"/>
        <w:rPr>
          <w:rFonts w:ascii="Bookman Old Style" w:hAnsi="Bookman Old Style"/>
          <w:szCs w:val="24"/>
          <w:rPrChange w:id="9176" w:author="Ashley Frank" w:date="2024-12-20T21:43:00Z">
            <w:rPr>
              <w:rFonts w:ascii="Bookman Old Style" w:hAnsi="Bookman Old Style"/>
              <w:sz w:val="32"/>
              <w:szCs w:val="32"/>
            </w:rPr>
          </w:rPrChange>
        </w:rPr>
      </w:pPr>
      <w:r w:rsidRPr="007C3EDB">
        <w:rPr>
          <w:rFonts w:ascii="Bookman Old Style" w:hAnsi="Bookman Old Style"/>
          <w:szCs w:val="24"/>
          <w:rPrChange w:id="9177" w:author="Ashley Frank" w:date="2024-12-20T21:43:00Z">
            <w:rPr>
              <w:rFonts w:ascii="Bookman Old Style" w:hAnsi="Bookman Old Style"/>
              <w:sz w:val="32"/>
              <w:szCs w:val="32"/>
            </w:rPr>
          </w:rPrChange>
        </w:rPr>
        <w:t>A</w:t>
      </w:r>
      <w:r w:rsidR="007C515B" w:rsidRPr="007C3EDB">
        <w:rPr>
          <w:rFonts w:ascii="Bookman Old Style" w:hAnsi="Bookman Old Style"/>
          <w:szCs w:val="24"/>
          <w:rPrChange w:id="9178" w:author="Ashley Frank" w:date="2024-12-20T21:43:00Z">
            <w:rPr>
              <w:rFonts w:ascii="Bookman Old Style" w:hAnsi="Bookman Old Style"/>
              <w:sz w:val="32"/>
              <w:szCs w:val="32"/>
            </w:rPr>
          </w:rPrChange>
        </w:rPr>
        <w:t xml:space="preserve"> boundary isn’t a boundary unless it is </w:t>
      </w:r>
      <w:r w:rsidR="007C515B" w:rsidRPr="007C3EDB">
        <w:rPr>
          <w:rFonts w:ascii="Bookman Old Style" w:hAnsi="Bookman Old Style"/>
          <w:b/>
          <w:i/>
          <w:szCs w:val="24"/>
          <w:rPrChange w:id="9179" w:author="Ashley Frank" w:date="2024-12-20T21:43:00Z">
            <w:rPr>
              <w:rFonts w:ascii="Bookman Old Style" w:hAnsi="Bookman Old Style"/>
              <w:b/>
              <w:i/>
              <w:sz w:val="32"/>
              <w:szCs w:val="32"/>
            </w:rPr>
          </w:rPrChange>
        </w:rPr>
        <w:t>Communicated</w:t>
      </w:r>
      <w:r w:rsidRPr="007C3EDB">
        <w:rPr>
          <w:rFonts w:ascii="Bookman Old Style" w:hAnsi="Bookman Old Style"/>
          <w:b/>
          <w:i/>
          <w:szCs w:val="24"/>
          <w:rPrChange w:id="9180" w:author="Ashley Frank" w:date="2024-12-20T21:43:00Z">
            <w:rPr>
              <w:rFonts w:ascii="Bookman Old Style" w:hAnsi="Bookman Old Style"/>
              <w:b/>
              <w:i/>
              <w:sz w:val="32"/>
              <w:szCs w:val="32"/>
            </w:rPr>
          </w:rPrChange>
        </w:rPr>
        <w:t>.</w:t>
      </w:r>
    </w:p>
    <w:p w14:paraId="36E816F4" w14:textId="39EE6AA0" w:rsidR="007C515B" w:rsidRPr="007C3EDB" w:rsidRDefault="001E6570" w:rsidP="007C515B">
      <w:pPr>
        <w:pStyle w:val="BodyText"/>
        <w:numPr>
          <w:ilvl w:val="0"/>
          <w:numId w:val="4"/>
        </w:numPr>
        <w:spacing w:line="360" w:lineRule="auto"/>
        <w:rPr>
          <w:rFonts w:ascii="Bookman Old Style" w:hAnsi="Bookman Old Style"/>
          <w:szCs w:val="24"/>
          <w:rPrChange w:id="9181" w:author="Ashley Frank" w:date="2024-12-20T21:43:00Z">
            <w:rPr>
              <w:rFonts w:ascii="Bookman Old Style" w:hAnsi="Bookman Old Style"/>
              <w:sz w:val="32"/>
              <w:szCs w:val="32"/>
            </w:rPr>
          </w:rPrChange>
        </w:rPr>
      </w:pPr>
      <w:r w:rsidRPr="007C3EDB">
        <w:rPr>
          <w:rFonts w:ascii="Bookman Old Style" w:hAnsi="Bookman Old Style"/>
          <w:szCs w:val="24"/>
          <w:rPrChange w:id="9182" w:author="Ashley Frank" w:date="2024-12-20T21:43:00Z">
            <w:rPr>
              <w:rFonts w:ascii="Bookman Old Style" w:hAnsi="Bookman Old Style"/>
              <w:sz w:val="32"/>
              <w:szCs w:val="32"/>
            </w:rPr>
          </w:rPrChange>
        </w:rPr>
        <w:t>A</w:t>
      </w:r>
      <w:r w:rsidR="007C515B" w:rsidRPr="007C3EDB">
        <w:rPr>
          <w:rFonts w:ascii="Bookman Old Style" w:hAnsi="Bookman Old Style"/>
          <w:szCs w:val="24"/>
          <w:rPrChange w:id="9183" w:author="Ashley Frank" w:date="2024-12-20T21:43:00Z">
            <w:rPr>
              <w:rFonts w:ascii="Bookman Old Style" w:hAnsi="Bookman Old Style"/>
              <w:sz w:val="32"/>
              <w:szCs w:val="32"/>
            </w:rPr>
          </w:rPrChange>
        </w:rPr>
        <w:t xml:space="preserve"> boundary isn’t a boundary unless it is </w:t>
      </w:r>
      <w:r w:rsidR="007C515B" w:rsidRPr="007C3EDB">
        <w:rPr>
          <w:rFonts w:ascii="Bookman Old Style" w:hAnsi="Bookman Old Style"/>
          <w:b/>
          <w:i/>
          <w:szCs w:val="24"/>
          <w:rPrChange w:id="9184" w:author="Ashley Frank" w:date="2024-12-20T21:43:00Z">
            <w:rPr>
              <w:rFonts w:ascii="Bookman Old Style" w:hAnsi="Bookman Old Style"/>
              <w:b/>
              <w:i/>
              <w:sz w:val="32"/>
              <w:szCs w:val="32"/>
            </w:rPr>
          </w:rPrChange>
        </w:rPr>
        <w:t>Enforced</w:t>
      </w:r>
      <w:r w:rsidRPr="007C3EDB">
        <w:rPr>
          <w:rFonts w:ascii="Bookman Old Style" w:hAnsi="Bookman Old Style"/>
          <w:b/>
          <w:i/>
          <w:szCs w:val="24"/>
          <w:rPrChange w:id="9185" w:author="Ashley Frank" w:date="2024-12-20T21:43:00Z">
            <w:rPr>
              <w:rFonts w:ascii="Bookman Old Style" w:hAnsi="Bookman Old Style"/>
              <w:b/>
              <w:i/>
              <w:sz w:val="32"/>
              <w:szCs w:val="32"/>
            </w:rPr>
          </w:rPrChange>
        </w:rPr>
        <w:t>.</w:t>
      </w:r>
    </w:p>
    <w:p w14:paraId="142A7369" w14:textId="77777777" w:rsidR="000D0B18" w:rsidRDefault="000D0B18" w:rsidP="007C515B">
      <w:pPr>
        <w:pStyle w:val="BodyText"/>
        <w:spacing w:line="360" w:lineRule="auto"/>
        <w:rPr>
          <w:ins w:id="9186" w:author="Ashley Frank" w:date="2025-01-22T03:21:00Z"/>
          <w:rFonts w:ascii="Bookman Old Style" w:hAnsi="Bookman Old Style"/>
          <w:szCs w:val="24"/>
        </w:rPr>
      </w:pPr>
    </w:p>
    <w:p w14:paraId="00C5687C" w14:textId="6475D4E3" w:rsidR="007C515B" w:rsidRPr="007C3EDB" w:rsidRDefault="007C515B" w:rsidP="007C515B">
      <w:pPr>
        <w:pStyle w:val="BodyText"/>
        <w:spacing w:line="360" w:lineRule="auto"/>
        <w:rPr>
          <w:rFonts w:ascii="Bookman Old Style" w:hAnsi="Bookman Old Style"/>
          <w:szCs w:val="24"/>
          <w:rPrChange w:id="9187" w:author="Ashley Frank" w:date="2024-12-20T21:43:00Z">
            <w:rPr>
              <w:rFonts w:ascii="Bookman Old Style" w:hAnsi="Bookman Old Style"/>
              <w:sz w:val="32"/>
              <w:szCs w:val="32"/>
            </w:rPr>
          </w:rPrChange>
        </w:rPr>
      </w:pPr>
      <w:r w:rsidRPr="007C3EDB">
        <w:rPr>
          <w:rFonts w:ascii="Bookman Old Style" w:hAnsi="Bookman Old Style"/>
          <w:szCs w:val="24"/>
          <w:rPrChange w:id="9188" w:author="Ashley Frank" w:date="2024-12-20T21:43:00Z">
            <w:rPr>
              <w:rFonts w:ascii="Bookman Old Style" w:hAnsi="Bookman Old Style"/>
              <w:sz w:val="32"/>
              <w:szCs w:val="32"/>
            </w:rPr>
          </w:rPrChange>
        </w:rPr>
        <w:t xml:space="preserve">This is called </w:t>
      </w:r>
      <w:r w:rsidRPr="007C3EDB">
        <w:rPr>
          <w:rFonts w:ascii="Bookman Old Style" w:hAnsi="Bookman Old Style"/>
          <w:b/>
          <w:szCs w:val="24"/>
          <w:rPrChange w:id="9189" w:author="Ashley Frank" w:date="2024-12-20T21:43:00Z">
            <w:rPr>
              <w:rFonts w:ascii="Bookman Old Style" w:hAnsi="Bookman Old Style"/>
              <w:b/>
              <w:sz w:val="32"/>
              <w:szCs w:val="32"/>
            </w:rPr>
          </w:rPrChange>
        </w:rPr>
        <w:t>ICE</w:t>
      </w:r>
      <w:r w:rsidRPr="007C3EDB">
        <w:rPr>
          <w:rFonts w:ascii="Bookman Old Style" w:hAnsi="Bookman Old Style"/>
          <w:szCs w:val="24"/>
          <w:rPrChange w:id="9190" w:author="Ashley Frank" w:date="2024-12-20T21:43:00Z">
            <w:rPr>
              <w:rFonts w:ascii="Bookman Old Style" w:hAnsi="Bookman Old Style"/>
              <w:sz w:val="32"/>
              <w:szCs w:val="32"/>
            </w:rPr>
          </w:rPrChange>
        </w:rPr>
        <w:t>. The primary</w:t>
      </w:r>
      <w:ins w:id="9191" w:author="Ashley Frank" w:date="2025-01-22T03:22:00Z">
        <w:r w:rsidR="000D0B18">
          <w:rPr>
            <w:rFonts w:ascii="Bookman Old Style" w:hAnsi="Bookman Old Style"/>
            <w:szCs w:val="24"/>
          </w:rPr>
          <w:t xml:space="preserve"> force</w:t>
        </w:r>
      </w:ins>
      <w:del w:id="9192" w:author="Ashley Frank" w:date="2025-01-22T03:22:00Z">
        <w:r w:rsidRPr="007C3EDB" w:rsidDel="000D0B18">
          <w:rPr>
            <w:rFonts w:ascii="Bookman Old Style" w:hAnsi="Bookman Old Style"/>
            <w:szCs w:val="24"/>
            <w:rPrChange w:id="9193" w:author="Ashley Frank" w:date="2024-12-20T21:43:00Z">
              <w:rPr>
                <w:rFonts w:ascii="Bookman Old Style" w:hAnsi="Bookman Old Style"/>
                <w:sz w:val="32"/>
                <w:szCs w:val="32"/>
              </w:rPr>
            </w:rPrChange>
          </w:rPr>
          <w:delText xml:space="preserve"> energy</w:delText>
        </w:r>
      </w:del>
      <w:r w:rsidRPr="007C3EDB">
        <w:rPr>
          <w:rFonts w:ascii="Bookman Old Style" w:hAnsi="Bookman Old Style"/>
          <w:szCs w:val="24"/>
          <w:rPrChange w:id="9194" w:author="Ashley Frank" w:date="2024-12-20T21:43:00Z">
            <w:rPr>
              <w:rFonts w:ascii="Bookman Old Style" w:hAnsi="Bookman Old Style"/>
              <w:sz w:val="32"/>
              <w:szCs w:val="32"/>
            </w:rPr>
          </w:rPrChange>
        </w:rPr>
        <w:t xml:space="preserve"> </w:t>
      </w:r>
      <w:ins w:id="9195" w:author="Ashley Frank" w:date="2025-01-22T03:22:00Z">
        <w:r w:rsidR="000D0B18">
          <w:rPr>
            <w:rFonts w:ascii="Bookman Old Style" w:hAnsi="Bookman Old Style"/>
            <w:szCs w:val="24"/>
          </w:rPr>
          <w:t>that identifies, communicat</w:t>
        </w:r>
      </w:ins>
      <w:ins w:id="9196" w:author="Ashley Frank" w:date="2025-01-22T03:23:00Z">
        <w:r w:rsidR="000D0B18">
          <w:rPr>
            <w:rFonts w:ascii="Bookman Old Style" w:hAnsi="Bookman Old Style"/>
            <w:szCs w:val="24"/>
          </w:rPr>
          <w:t xml:space="preserve">es, and enforces are boundaries </w:t>
        </w:r>
      </w:ins>
      <w:del w:id="9197" w:author="Ashley Frank" w:date="2025-01-22T03:22:00Z">
        <w:r w:rsidRPr="007C3EDB" w:rsidDel="000D0B18">
          <w:rPr>
            <w:rFonts w:ascii="Bookman Old Style" w:hAnsi="Bookman Old Style"/>
            <w:szCs w:val="24"/>
            <w:rPrChange w:id="9198" w:author="Ashley Frank" w:date="2024-12-20T21:43:00Z">
              <w:rPr>
                <w:rFonts w:ascii="Bookman Old Style" w:hAnsi="Bookman Old Style"/>
                <w:sz w:val="32"/>
                <w:szCs w:val="32"/>
              </w:rPr>
            </w:rPrChange>
          </w:rPr>
          <w:delText>for the identification, communication</w:delText>
        </w:r>
        <w:r w:rsidR="001E6570" w:rsidRPr="007C3EDB" w:rsidDel="000D0B18">
          <w:rPr>
            <w:rFonts w:ascii="Bookman Old Style" w:hAnsi="Bookman Old Style"/>
            <w:szCs w:val="24"/>
            <w:rPrChange w:id="9199" w:author="Ashley Frank" w:date="2024-12-20T21:43:00Z">
              <w:rPr>
                <w:rFonts w:ascii="Bookman Old Style" w:hAnsi="Bookman Old Style"/>
                <w:sz w:val="32"/>
                <w:szCs w:val="32"/>
              </w:rPr>
            </w:rPrChange>
          </w:rPr>
          <w:delText>,</w:delText>
        </w:r>
        <w:r w:rsidRPr="007C3EDB" w:rsidDel="000D0B18">
          <w:rPr>
            <w:rFonts w:ascii="Bookman Old Style" w:hAnsi="Bookman Old Style"/>
            <w:szCs w:val="24"/>
            <w:rPrChange w:id="9200" w:author="Ashley Frank" w:date="2024-12-20T21:43:00Z">
              <w:rPr>
                <w:rFonts w:ascii="Bookman Old Style" w:hAnsi="Bookman Old Style"/>
                <w:sz w:val="32"/>
                <w:szCs w:val="32"/>
              </w:rPr>
            </w:rPrChange>
          </w:rPr>
          <w:delText xml:space="preserve"> and enforcemen</w:delText>
        </w:r>
      </w:del>
      <w:del w:id="9201" w:author="Ashley Frank" w:date="2025-01-22T03:23:00Z">
        <w:r w:rsidRPr="007C3EDB" w:rsidDel="000D0B18">
          <w:rPr>
            <w:rFonts w:ascii="Bookman Old Style" w:hAnsi="Bookman Old Style"/>
            <w:szCs w:val="24"/>
            <w:rPrChange w:id="9202" w:author="Ashley Frank" w:date="2024-12-20T21:43:00Z">
              <w:rPr>
                <w:rFonts w:ascii="Bookman Old Style" w:hAnsi="Bookman Old Style"/>
                <w:sz w:val="32"/>
                <w:szCs w:val="32"/>
              </w:rPr>
            </w:rPrChange>
          </w:rPr>
          <w:delText xml:space="preserve">t </w:delText>
        </w:r>
      </w:del>
      <w:r w:rsidRPr="007C3EDB">
        <w:rPr>
          <w:rFonts w:ascii="Bookman Old Style" w:hAnsi="Bookman Old Style"/>
          <w:szCs w:val="24"/>
          <w:rPrChange w:id="9203" w:author="Ashley Frank" w:date="2024-12-20T21:43:00Z">
            <w:rPr>
              <w:rFonts w:ascii="Bookman Old Style" w:hAnsi="Bookman Old Style"/>
              <w:sz w:val="32"/>
              <w:szCs w:val="32"/>
            </w:rPr>
          </w:rPrChange>
        </w:rPr>
        <w:t xml:space="preserve">is our </w:t>
      </w:r>
      <w:r w:rsidRPr="007C3EDB">
        <w:rPr>
          <w:rFonts w:ascii="Bookman Old Style" w:hAnsi="Bookman Old Style"/>
          <w:b/>
          <w:i/>
          <w:szCs w:val="24"/>
          <w:rPrChange w:id="9204" w:author="Ashley Frank" w:date="2024-12-20T21:43:00Z">
            <w:rPr>
              <w:rFonts w:ascii="Bookman Old Style" w:hAnsi="Bookman Old Style"/>
              <w:b/>
              <w:i/>
              <w:sz w:val="32"/>
              <w:szCs w:val="32"/>
            </w:rPr>
          </w:rPrChange>
        </w:rPr>
        <w:t>self-worth</w:t>
      </w:r>
      <w:r w:rsidRPr="007C3EDB">
        <w:rPr>
          <w:rFonts w:ascii="Bookman Old Style" w:hAnsi="Bookman Old Style"/>
          <w:szCs w:val="24"/>
          <w:rPrChange w:id="9205" w:author="Ashley Frank" w:date="2024-12-20T21:43:00Z">
            <w:rPr>
              <w:rFonts w:ascii="Bookman Old Style" w:hAnsi="Bookman Old Style"/>
              <w:sz w:val="32"/>
              <w:szCs w:val="32"/>
            </w:rPr>
          </w:rPrChange>
        </w:rPr>
        <w:t xml:space="preserve">. People with low self-worth tend to have boundaries like ‘Swiss cheese’. These boundaries </w:t>
      </w:r>
      <w:ins w:id="9206" w:author="Ashley Frank" w:date="2025-01-22T03:23:00Z">
        <w:r w:rsidR="000D0B18">
          <w:rPr>
            <w:rFonts w:ascii="Bookman Old Style" w:hAnsi="Bookman Old Style"/>
            <w:szCs w:val="24"/>
          </w:rPr>
          <w:t xml:space="preserve">are porous, meaning they have a lot of holes. </w:t>
        </w:r>
      </w:ins>
      <w:del w:id="9207" w:author="Ashley Frank" w:date="2025-01-22T03:23:00Z">
        <w:r w:rsidRPr="007C3EDB" w:rsidDel="000D0B18">
          <w:rPr>
            <w:rFonts w:ascii="Bookman Old Style" w:hAnsi="Bookman Old Style"/>
            <w:szCs w:val="24"/>
            <w:rPrChange w:id="9208" w:author="Ashley Frank" w:date="2024-12-20T21:43:00Z">
              <w:rPr>
                <w:rFonts w:ascii="Bookman Old Style" w:hAnsi="Bookman Old Style"/>
                <w:sz w:val="32"/>
                <w:szCs w:val="32"/>
              </w:rPr>
            </w:rPrChange>
          </w:rPr>
          <w:delText xml:space="preserve">have lots of holes </w:delText>
        </w:r>
      </w:del>
      <w:ins w:id="9209" w:author="Ashley Frank" w:date="2025-01-22T03:23:00Z">
        <w:r w:rsidR="000D0B18">
          <w:rPr>
            <w:rFonts w:ascii="Bookman Old Style" w:hAnsi="Bookman Old Style"/>
            <w:szCs w:val="24"/>
          </w:rPr>
          <w:t>T</w:t>
        </w:r>
      </w:ins>
      <w:del w:id="9210" w:author="Ashley Frank" w:date="2025-01-22T03:23:00Z">
        <w:r w:rsidRPr="007C3EDB" w:rsidDel="000D0B18">
          <w:rPr>
            <w:rFonts w:ascii="Bookman Old Style" w:hAnsi="Bookman Old Style"/>
            <w:szCs w:val="24"/>
            <w:rPrChange w:id="9211" w:author="Ashley Frank" w:date="2024-12-20T21:43:00Z">
              <w:rPr>
                <w:rFonts w:ascii="Bookman Old Style" w:hAnsi="Bookman Old Style"/>
                <w:sz w:val="32"/>
                <w:szCs w:val="32"/>
              </w:rPr>
            </w:rPrChange>
          </w:rPr>
          <w:delText xml:space="preserve">and </w:delText>
        </w:r>
      </w:del>
      <w:ins w:id="9212" w:author="Ashley Frank" w:date="2025-01-22T03:23:00Z">
        <w:r w:rsidR="000D0B18">
          <w:rPr>
            <w:rFonts w:ascii="Bookman Old Style" w:hAnsi="Bookman Old Style"/>
            <w:szCs w:val="24"/>
          </w:rPr>
          <w:t xml:space="preserve">here’s </w:t>
        </w:r>
      </w:ins>
      <w:r w:rsidRPr="007C3EDB">
        <w:rPr>
          <w:rFonts w:ascii="Bookman Old Style" w:hAnsi="Bookman Old Style"/>
          <w:szCs w:val="24"/>
          <w:rPrChange w:id="9213" w:author="Ashley Frank" w:date="2024-12-20T21:43:00Z">
            <w:rPr>
              <w:rFonts w:ascii="Bookman Old Style" w:hAnsi="Bookman Old Style"/>
              <w:sz w:val="32"/>
              <w:szCs w:val="32"/>
            </w:rPr>
          </w:rPrChange>
        </w:rPr>
        <w:t>nothing guarding them to determine what comes in</w:t>
      </w:r>
      <w:r w:rsidR="00F42A4B" w:rsidRPr="007C3EDB">
        <w:rPr>
          <w:rFonts w:ascii="Bookman Old Style" w:hAnsi="Bookman Old Style"/>
          <w:szCs w:val="24"/>
          <w:rPrChange w:id="9214" w:author="Ashley Frank" w:date="2024-12-20T21:43:00Z">
            <w:rPr>
              <w:rFonts w:ascii="Bookman Old Style" w:hAnsi="Bookman Old Style"/>
              <w:sz w:val="32"/>
              <w:szCs w:val="32"/>
            </w:rPr>
          </w:rPrChange>
        </w:rPr>
        <w:t xml:space="preserve"> or what </w:t>
      </w:r>
      <w:ins w:id="9215" w:author="Ashley Frank" w:date="2025-01-22T03:23:00Z">
        <w:r w:rsidR="000D0B18">
          <w:rPr>
            <w:rFonts w:ascii="Bookman Old Style" w:hAnsi="Bookman Old Style"/>
            <w:szCs w:val="24"/>
          </w:rPr>
          <w:t>gets taken o</w:t>
        </w:r>
      </w:ins>
      <w:del w:id="9216" w:author="Ashley Frank" w:date="2025-01-22T03:23:00Z">
        <w:r w:rsidR="00F42A4B" w:rsidRPr="007C3EDB" w:rsidDel="000D0B18">
          <w:rPr>
            <w:rFonts w:ascii="Bookman Old Style" w:hAnsi="Bookman Old Style"/>
            <w:szCs w:val="24"/>
            <w:rPrChange w:id="9217" w:author="Ashley Frank" w:date="2024-12-20T21:43:00Z">
              <w:rPr>
                <w:rFonts w:ascii="Bookman Old Style" w:hAnsi="Bookman Old Style"/>
                <w:sz w:val="32"/>
                <w:szCs w:val="32"/>
              </w:rPr>
            </w:rPrChange>
          </w:rPr>
          <w:delText>is taken o</w:delText>
        </w:r>
      </w:del>
      <w:r w:rsidR="00F42A4B" w:rsidRPr="007C3EDB">
        <w:rPr>
          <w:rFonts w:ascii="Bookman Old Style" w:hAnsi="Bookman Old Style"/>
          <w:szCs w:val="24"/>
          <w:rPrChange w:id="9218" w:author="Ashley Frank" w:date="2024-12-20T21:43:00Z">
            <w:rPr>
              <w:rFonts w:ascii="Bookman Old Style" w:hAnsi="Bookman Old Style"/>
              <w:sz w:val="32"/>
              <w:szCs w:val="32"/>
            </w:rPr>
          </w:rPrChange>
        </w:rPr>
        <w:t>ut</w:t>
      </w:r>
      <w:r w:rsidRPr="007C3EDB">
        <w:rPr>
          <w:rFonts w:ascii="Bookman Old Style" w:hAnsi="Bookman Old Style"/>
          <w:szCs w:val="24"/>
          <w:rPrChange w:id="9219" w:author="Ashley Frank" w:date="2024-12-20T21:43:00Z">
            <w:rPr>
              <w:rFonts w:ascii="Bookman Old Style" w:hAnsi="Bookman Old Style"/>
              <w:sz w:val="32"/>
              <w:szCs w:val="32"/>
            </w:rPr>
          </w:rPrChange>
        </w:rPr>
        <w:t xml:space="preserve">. </w:t>
      </w:r>
      <w:r w:rsidR="00A71188" w:rsidRPr="007C3EDB">
        <w:rPr>
          <w:rFonts w:ascii="Bookman Old Style" w:hAnsi="Bookman Old Style"/>
          <w:szCs w:val="24"/>
          <w:rPrChange w:id="9220" w:author="Ashley Frank" w:date="2024-12-20T21:43:00Z">
            <w:rPr>
              <w:rFonts w:ascii="Bookman Old Style" w:hAnsi="Bookman Old Style"/>
              <w:sz w:val="32"/>
              <w:szCs w:val="32"/>
            </w:rPr>
          </w:rPrChange>
        </w:rPr>
        <w:t>People</w:t>
      </w:r>
      <w:r w:rsidRPr="007C3EDB">
        <w:rPr>
          <w:rFonts w:ascii="Bookman Old Style" w:hAnsi="Bookman Old Style"/>
          <w:szCs w:val="24"/>
          <w:rPrChange w:id="9221" w:author="Ashley Frank" w:date="2024-12-20T21:43:00Z">
            <w:rPr>
              <w:rFonts w:ascii="Bookman Old Style" w:hAnsi="Bookman Old Style"/>
              <w:sz w:val="32"/>
              <w:szCs w:val="32"/>
            </w:rPr>
          </w:rPrChange>
        </w:rPr>
        <w:t xml:space="preserve"> with low self-worth tend to allow energy</w:t>
      </w:r>
      <w:r w:rsidR="001E6570" w:rsidRPr="007C3EDB">
        <w:rPr>
          <w:rFonts w:ascii="Bookman Old Style" w:hAnsi="Bookman Old Style"/>
          <w:szCs w:val="24"/>
          <w:rPrChange w:id="9222" w:author="Ashley Frank" w:date="2024-12-20T21:43:00Z">
            <w:rPr>
              <w:rFonts w:ascii="Bookman Old Style" w:hAnsi="Bookman Old Style"/>
              <w:sz w:val="32"/>
              <w:szCs w:val="32"/>
            </w:rPr>
          </w:rPrChange>
        </w:rPr>
        <w:t>-</w:t>
      </w:r>
      <w:r w:rsidRPr="007C3EDB">
        <w:rPr>
          <w:rFonts w:ascii="Bookman Old Style" w:hAnsi="Bookman Old Style"/>
          <w:szCs w:val="24"/>
          <w:rPrChange w:id="9223" w:author="Ashley Frank" w:date="2024-12-20T21:43:00Z">
            <w:rPr>
              <w:rFonts w:ascii="Bookman Old Style" w:hAnsi="Bookman Old Style"/>
              <w:sz w:val="32"/>
              <w:szCs w:val="32"/>
            </w:rPr>
          </w:rPrChange>
        </w:rPr>
        <w:t>stealing items to infiltrate their hearts and minds</w:t>
      </w:r>
      <w:r w:rsidR="001E6570" w:rsidRPr="007C3EDB">
        <w:rPr>
          <w:rFonts w:ascii="Bookman Old Style" w:hAnsi="Bookman Old Style"/>
          <w:szCs w:val="24"/>
          <w:rPrChange w:id="9224" w:author="Ashley Frank" w:date="2024-12-20T21:43:00Z">
            <w:rPr>
              <w:rFonts w:ascii="Bookman Old Style" w:hAnsi="Bookman Old Style"/>
              <w:sz w:val="32"/>
              <w:szCs w:val="32"/>
            </w:rPr>
          </w:rPrChange>
        </w:rPr>
        <w:t>,</w:t>
      </w:r>
      <w:r w:rsidRPr="007C3EDB">
        <w:rPr>
          <w:rFonts w:ascii="Bookman Old Style" w:hAnsi="Bookman Old Style"/>
          <w:szCs w:val="24"/>
          <w:rPrChange w:id="9225" w:author="Ashley Frank" w:date="2024-12-20T21:43:00Z">
            <w:rPr>
              <w:rFonts w:ascii="Bookman Old Style" w:hAnsi="Bookman Old Style"/>
              <w:sz w:val="32"/>
              <w:szCs w:val="32"/>
            </w:rPr>
          </w:rPrChange>
        </w:rPr>
        <w:t xml:space="preserve"> which tends to influence their decision</w:t>
      </w:r>
      <w:r w:rsidR="001E6570" w:rsidRPr="007C3EDB">
        <w:rPr>
          <w:rFonts w:ascii="Bookman Old Style" w:hAnsi="Bookman Old Style"/>
          <w:szCs w:val="24"/>
          <w:rPrChange w:id="9226" w:author="Ashley Frank" w:date="2024-12-20T21:43:00Z">
            <w:rPr>
              <w:rFonts w:ascii="Bookman Old Style" w:hAnsi="Bookman Old Style"/>
              <w:sz w:val="32"/>
              <w:szCs w:val="32"/>
            </w:rPr>
          </w:rPrChange>
        </w:rPr>
        <w:t>-</w:t>
      </w:r>
      <w:r w:rsidRPr="007C3EDB">
        <w:rPr>
          <w:rFonts w:ascii="Bookman Old Style" w:hAnsi="Bookman Old Style"/>
          <w:szCs w:val="24"/>
          <w:rPrChange w:id="9227" w:author="Ashley Frank" w:date="2024-12-20T21:43:00Z">
            <w:rPr>
              <w:rFonts w:ascii="Bookman Old Style" w:hAnsi="Bookman Old Style"/>
              <w:sz w:val="32"/>
              <w:szCs w:val="32"/>
            </w:rPr>
          </w:rPrChange>
        </w:rPr>
        <w:t xml:space="preserve">making. </w:t>
      </w:r>
      <w:r w:rsidR="00F42A4B" w:rsidRPr="007C3EDB">
        <w:rPr>
          <w:rFonts w:ascii="Bookman Old Style" w:hAnsi="Bookman Old Style"/>
          <w:szCs w:val="24"/>
          <w:rPrChange w:id="9228" w:author="Ashley Frank" w:date="2024-12-20T21:43:00Z">
            <w:rPr>
              <w:rFonts w:ascii="Bookman Old Style" w:hAnsi="Bookman Old Style"/>
              <w:sz w:val="32"/>
              <w:szCs w:val="32"/>
            </w:rPr>
          </w:rPrChange>
        </w:rPr>
        <w:t>Typically,</w:t>
      </w:r>
      <w:r w:rsidRPr="007C3EDB">
        <w:rPr>
          <w:rFonts w:ascii="Bookman Old Style" w:hAnsi="Bookman Old Style"/>
          <w:szCs w:val="24"/>
          <w:rPrChange w:id="9229" w:author="Ashley Frank" w:date="2024-12-20T21:43:00Z">
            <w:rPr>
              <w:rFonts w:ascii="Bookman Old Style" w:hAnsi="Bookman Old Style"/>
              <w:sz w:val="32"/>
              <w:szCs w:val="32"/>
            </w:rPr>
          </w:rPrChange>
        </w:rPr>
        <w:t xml:space="preserve"> </w:t>
      </w:r>
      <w:ins w:id="9230" w:author="Ashley Frank" w:date="2025-01-22T03:25:00Z">
        <w:r w:rsidR="00501D08">
          <w:rPr>
            <w:rFonts w:ascii="Bookman Old Style" w:hAnsi="Bookman Old Style"/>
            <w:szCs w:val="24"/>
          </w:rPr>
          <w:t>what ends up happening is that</w:t>
        </w:r>
      </w:ins>
      <w:del w:id="9231" w:author="Ashley Frank" w:date="2025-01-22T03:25:00Z">
        <w:r w:rsidRPr="007C3EDB" w:rsidDel="00501D08">
          <w:rPr>
            <w:rFonts w:ascii="Bookman Old Style" w:hAnsi="Bookman Old Style"/>
            <w:szCs w:val="24"/>
            <w:rPrChange w:id="9232" w:author="Ashley Frank" w:date="2024-12-20T21:43:00Z">
              <w:rPr>
                <w:rFonts w:ascii="Bookman Old Style" w:hAnsi="Bookman Old Style"/>
                <w:sz w:val="32"/>
                <w:szCs w:val="32"/>
              </w:rPr>
            </w:rPrChange>
          </w:rPr>
          <w:delText>their</w:delText>
        </w:r>
      </w:del>
      <w:r w:rsidRPr="007C3EDB">
        <w:rPr>
          <w:rFonts w:ascii="Bookman Old Style" w:hAnsi="Bookman Old Style"/>
          <w:szCs w:val="24"/>
          <w:rPrChange w:id="9233" w:author="Ashley Frank" w:date="2024-12-20T21:43:00Z">
            <w:rPr>
              <w:rFonts w:ascii="Bookman Old Style" w:hAnsi="Bookman Old Style"/>
              <w:sz w:val="32"/>
              <w:szCs w:val="32"/>
            </w:rPr>
          </w:rPrChange>
        </w:rPr>
        <w:t xml:space="preserve"> </w:t>
      </w:r>
      <w:ins w:id="9234" w:author="Ashley Frank" w:date="2025-01-22T03:25:00Z">
        <w:r w:rsidR="00501D08">
          <w:rPr>
            <w:rFonts w:ascii="Bookman Old Style" w:hAnsi="Bookman Old Style"/>
            <w:szCs w:val="24"/>
          </w:rPr>
          <w:t>th</w:t>
        </w:r>
      </w:ins>
      <w:ins w:id="9235" w:author="Ashley Frank" w:date="2025-01-22T03:27:00Z">
        <w:r w:rsidR="00501D08">
          <w:rPr>
            <w:rFonts w:ascii="Bookman Old Style" w:hAnsi="Bookman Old Style"/>
            <w:szCs w:val="24"/>
          </w:rPr>
          <w:t xml:space="preserve">ey start basing their </w:t>
        </w:r>
      </w:ins>
      <w:ins w:id="9236" w:author="Ashley Frank" w:date="2025-01-22T03:26:00Z">
        <w:r w:rsidR="00501D08">
          <w:rPr>
            <w:rFonts w:ascii="Bookman Old Style" w:hAnsi="Bookman Old Style"/>
            <w:szCs w:val="24"/>
          </w:rPr>
          <w:t>decisions</w:t>
        </w:r>
      </w:ins>
      <w:del w:id="9237" w:author="Ashley Frank" w:date="2025-01-22T03:25:00Z">
        <w:r w:rsidRPr="007C3EDB" w:rsidDel="00501D08">
          <w:rPr>
            <w:rFonts w:ascii="Bookman Old Style" w:hAnsi="Bookman Old Style"/>
            <w:szCs w:val="24"/>
            <w:rPrChange w:id="9238" w:author="Ashley Frank" w:date="2024-12-20T21:43:00Z">
              <w:rPr>
                <w:rFonts w:ascii="Bookman Old Style" w:hAnsi="Bookman Old Style"/>
                <w:sz w:val="32"/>
                <w:szCs w:val="32"/>
              </w:rPr>
            </w:rPrChange>
          </w:rPr>
          <w:delText>dec</w:delText>
        </w:r>
      </w:del>
      <w:del w:id="9239" w:author="Ashley Frank" w:date="2025-01-22T03:26:00Z">
        <w:r w:rsidRPr="007C3EDB" w:rsidDel="00501D08">
          <w:rPr>
            <w:rFonts w:ascii="Bookman Old Style" w:hAnsi="Bookman Old Style"/>
            <w:szCs w:val="24"/>
            <w:rPrChange w:id="9240" w:author="Ashley Frank" w:date="2024-12-20T21:43:00Z">
              <w:rPr>
                <w:rFonts w:ascii="Bookman Old Style" w:hAnsi="Bookman Old Style"/>
                <w:sz w:val="32"/>
                <w:szCs w:val="32"/>
              </w:rPr>
            </w:rPrChange>
          </w:rPr>
          <w:delText>isions</w:delText>
        </w:r>
      </w:del>
      <w:r w:rsidRPr="007C3EDB">
        <w:rPr>
          <w:rFonts w:ascii="Bookman Old Style" w:hAnsi="Bookman Old Style"/>
          <w:szCs w:val="24"/>
          <w:rPrChange w:id="9241" w:author="Ashley Frank" w:date="2024-12-20T21:43:00Z">
            <w:rPr>
              <w:rFonts w:ascii="Bookman Old Style" w:hAnsi="Bookman Old Style"/>
              <w:sz w:val="32"/>
              <w:szCs w:val="32"/>
            </w:rPr>
          </w:rPrChange>
        </w:rPr>
        <w:t xml:space="preserve"> </w:t>
      </w:r>
      <w:ins w:id="9242" w:author="Ashley Frank" w:date="2025-01-22T03:27:00Z">
        <w:r w:rsidR="00501D08">
          <w:rPr>
            <w:rFonts w:ascii="Bookman Old Style" w:hAnsi="Bookman Old Style"/>
            <w:szCs w:val="24"/>
          </w:rPr>
          <w:t>on their need to be validated by others and the external world.</w:t>
        </w:r>
      </w:ins>
      <w:del w:id="9243" w:author="Ashley Frank" w:date="2025-01-22T03:25:00Z">
        <w:r w:rsidRPr="007C3EDB" w:rsidDel="00501D08">
          <w:rPr>
            <w:rFonts w:ascii="Bookman Old Style" w:hAnsi="Bookman Old Style"/>
            <w:szCs w:val="24"/>
            <w:rPrChange w:id="9244" w:author="Ashley Frank" w:date="2024-12-20T21:43:00Z">
              <w:rPr>
                <w:rFonts w:ascii="Bookman Old Style" w:hAnsi="Bookman Old Style"/>
                <w:sz w:val="32"/>
                <w:szCs w:val="32"/>
              </w:rPr>
            </w:rPrChange>
          </w:rPr>
          <w:delText>are</w:delText>
        </w:r>
      </w:del>
      <w:del w:id="9245" w:author="Ashley Frank" w:date="2025-01-22T03:27:00Z">
        <w:r w:rsidRPr="007C3EDB" w:rsidDel="00501D08">
          <w:rPr>
            <w:rFonts w:ascii="Bookman Old Style" w:hAnsi="Bookman Old Style"/>
            <w:szCs w:val="24"/>
            <w:rPrChange w:id="9246" w:author="Ashley Frank" w:date="2024-12-20T21:43:00Z">
              <w:rPr>
                <w:rFonts w:ascii="Bookman Old Style" w:hAnsi="Bookman Old Style"/>
                <w:sz w:val="32"/>
                <w:szCs w:val="32"/>
              </w:rPr>
            </w:rPrChange>
          </w:rPr>
          <w:delText xml:space="preserve"> based on the</w:delText>
        </w:r>
        <w:r w:rsidR="001E6570" w:rsidRPr="007C3EDB" w:rsidDel="00501D08">
          <w:rPr>
            <w:rFonts w:ascii="Bookman Old Style" w:hAnsi="Bookman Old Style"/>
            <w:szCs w:val="24"/>
            <w:rPrChange w:id="9247" w:author="Ashley Frank" w:date="2024-12-20T21:43:00Z">
              <w:rPr>
                <w:rFonts w:ascii="Bookman Old Style" w:hAnsi="Bookman Old Style"/>
                <w:sz w:val="32"/>
                <w:szCs w:val="32"/>
              </w:rPr>
            </w:rPrChange>
          </w:rPr>
          <w:delText>ir</w:delText>
        </w:r>
        <w:r w:rsidRPr="007C3EDB" w:rsidDel="00501D08">
          <w:rPr>
            <w:rFonts w:ascii="Bookman Old Style" w:hAnsi="Bookman Old Style"/>
            <w:szCs w:val="24"/>
            <w:rPrChange w:id="9248" w:author="Ashley Frank" w:date="2024-12-20T21:43:00Z">
              <w:rPr>
                <w:rFonts w:ascii="Bookman Old Style" w:hAnsi="Bookman Old Style"/>
                <w:sz w:val="32"/>
                <w:szCs w:val="32"/>
              </w:rPr>
            </w:rPrChange>
          </w:rPr>
          <w:delText xml:space="preserve"> need to be validated by others</w:delText>
        </w:r>
      </w:del>
      <w:del w:id="9249" w:author="Ashley Frank" w:date="2025-01-22T03:26:00Z">
        <w:r w:rsidRPr="007C3EDB" w:rsidDel="00501D08">
          <w:rPr>
            <w:rFonts w:ascii="Bookman Old Style" w:hAnsi="Bookman Old Style"/>
            <w:szCs w:val="24"/>
            <w:rPrChange w:id="9250" w:author="Ashley Frank" w:date="2024-12-20T21:43:00Z">
              <w:rPr>
                <w:rFonts w:ascii="Bookman Old Style" w:hAnsi="Bookman Old Style"/>
                <w:sz w:val="32"/>
                <w:szCs w:val="32"/>
              </w:rPr>
            </w:rPrChange>
          </w:rPr>
          <w:delText>.</w:delText>
        </w:r>
        <w:r w:rsidR="00F42A4B" w:rsidRPr="007C3EDB" w:rsidDel="00501D08">
          <w:rPr>
            <w:rFonts w:ascii="Bookman Old Style" w:hAnsi="Bookman Old Style"/>
            <w:szCs w:val="24"/>
            <w:rPrChange w:id="9251" w:author="Ashley Frank" w:date="2024-12-20T21:43:00Z">
              <w:rPr>
                <w:rFonts w:ascii="Bookman Old Style" w:hAnsi="Bookman Old Style"/>
                <w:sz w:val="32"/>
                <w:szCs w:val="32"/>
              </w:rPr>
            </w:rPrChange>
          </w:rPr>
          <w:delText xml:space="preserve"> </w:delText>
        </w:r>
      </w:del>
    </w:p>
    <w:p w14:paraId="39386F73" w14:textId="77777777" w:rsidR="004F235F" w:rsidRDefault="004F235F" w:rsidP="009B1F91">
      <w:pPr>
        <w:pStyle w:val="BodyText"/>
        <w:spacing w:line="360" w:lineRule="auto"/>
        <w:rPr>
          <w:ins w:id="9252" w:author="Ashley Frank" w:date="2025-01-22T03:10:00Z"/>
          <w:rFonts w:ascii="Bookman Old Style" w:hAnsi="Bookman Old Style"/>
          <w:szCs w:val="24"/>
        </w:rPr>
      </w:pPr>
    </w:p>
    <w:p w14:paraId="0D9C5B30" w14:textId="394E9715" w:rsidR="00DA4D68" w:rsidRDefault="00114DCD" w:rsidP="009B1F91">
      <w:pPr>
        <w:pStyle w:val="BodyText"/>
        <w:spacing w:line="360" w:lineRule="auto"/>
        <w:rPr>
          <w:ins w:id="9253" w:author="Ashley Frank" w:date="2025-01-22T03:02:00Z"/>
          <w:rFonts w:ascii="Bookman Old Style" w:hAnsi="Bookman Old Style"/>
          <w:szCs w:val="24"/>
        </w:rPr>
      </w:pPr>
      <w:r w:rsidRPr="007C3EDB">
        <w:rPr>
          <w:rFonts w:ascii="Bookman Old Style" w:hAnsi="Bookman Old Style"/>
          <w:szCs w:val="24"/>
          <w:rPrChange w:id="9254" w:author="Ashley Frank" w:date="2024-12-20T21:43:00Z">
            <w:rPr>
              <w:rFonts w:ascii="Bookman Old Style" w:hAnsi="Bookman Old Style"/>
              <w:sz w:val="32"/>
              <w:szCs w:val="32"/>
            </w:rPr>
          </w:rPrChange>
        </w:rPr>
        <w:t xml:space="preserve">Our </w:t>
      </w:r>
      <w:r w:rsidR="00A71188" w:rsidRPr="007C3EDB">
        <w:rPr>
          <w:rFonts w:ascii="Bookman Old Style" w:hAnsi="Bookman Old Style"/>
          <w:szCs w:val="24"/>
          <w:rPrChange w:id="9255" w:author="Ashley Frank" w:date="2024-12-20T21:43:00Z">
            <w:rPr>
              <w:rFonts w:ascii="Bookman Old Style" w:hAnsi="Bookman Old Style"/>
              <w:sz w:val="32"/>
              <w:szCs w:val="32"/>
            </w:rPr>
          </w:rPrChange>
        </w:rPr>
        <w:t>self-worth</w:t>
      </w:r>
      <w:r w:rsidRPr="007C3EDB">
        <w:rPr>
          <w:rFonts w:ascii="Bookman Old Style" w:hAnsi="Bookman Old Style"/>
          <w:szCs w:val="24"/>
          <w:rPrChange w:id="9256" w:author="Ashley Frank" w:date="2024-12-20T21:43:00Z">
            <w:rPr>
              <w:rFonts w:ascii="Bookman Old Style" w:hAnsi="Bookman Old Style"/>
              <w:sz w:val="32"/>
              <w:szCs w:val="32"/>
            </w:rPr>
          </w:rPrChange>
        </w:rPr>
        <w:t xml:space="preserve"> </w:t>
      </w:r>
      <w:r w:rsidR="00F42A4B" w:rsidRPr="007C3EDB">
        <w:rPr>
          <w:rFonts w:ascii="Bookman Old Style" w:hAnsi="Bookman Old Style"/>
          <w:szCs w:val="24"/>
          <w:rPrChange w:id="9257" w:author="Ashley Frank" w:date="2024-12-20T21:43:00Z">
            <w:rPr>
              <w:rFonts w:ascii="Bookman Old Style" w:hAnsi="Bookman Old Style"/>
              <w:sz w:val="32"/>
              <w:szCs w:val="32"/>
            </w:rPr>
          </w:rPrChange>
        </w:rPr>
        <w:t>must not</w:t>
      </w:r>
      <w:r w:rsidRPr="007C3EDB">
        <w:rPr>
          <w:rFonts w:ascii="Bookman Old Style" w:hAnsi="Bookman Old Style"/>
          <w:szCs w:val="24"/>
          <w:rPrChange w:id="9258" w:author="Ashley Frank" w:date="2024-12-20T21:43:00Z">
            <w:rPr>
              <w:rFonts w:ascii="Bookman Old Style" w:hAnsi="Bookman Old Style"/>
              <w:sz w:val="32"/>
              <w:szCs w:val="32"/>
            </w:rPr>
          </w:rPrChange>
        </w:rPr>
        <w:t xml:space="preserve"> be defined as how </w:t>
      </w:r>
      <w:r w:rsidR="001E6570" w:rsidRPr="007C3EDB">
        <w:rPr>
          <w:rFonts w:ascii="Bookman Old Style" w:hAnsi="Bookman Old Style"/>
          <w:szCs w:val="24"/>
          <w:rPrChange w:id="9259"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9260" w:author="Ashley Frank" w:date="2024-12-20T21:43:00Z">
            <w:rPr>
              <w:rFonts w:ascii="Bookman Old Style" w:hAnsi="Bookman Old Style"/>
              <w:sz w:val="32"/>
              <w:szCs w:val="32"/>
            </w:rPr>
          </w:rPrChange>
        </w:rPr>
        <w:t>e</w:t>
      </w:r>
      <w:r w:rsidRPr="007C3EDB">
        <w:rPr>
          <w:rFonts w:ascii="Bookman Old Style" w:hAnsi="Bookman Old Style"/>
          <w:szCs w:val="24"/>
          <w:rPrChange w:id="9261" w:author="Ashley Frank" w:date="2024-12-20T21:43:00Z">
            <w:rPr>
              <w:rFonts w:ascii="Bookman Old Style" w:hAnsi="Bookman Old Style"/>
              <w:sz w:val="32"/>
              <w:szCs w:val="32"/>
            </w:rPr>
          </w:rPrChange>
        </w:rPr>
        <w:t xml:space="preserve"> ‘feel’ about ourselves. Never! Our emotions are challenged every day</w:t>
      </w:r>
      <w:r w:rsidR="001E6570" w:rsidRPr="007C3EDB">
        <w:rPr>
          <w:rFonts w:ascii="Bookman Old Style" w:hAnsi="Bookman Old Style"/>
          <w:szCs w:val="24"/>
          <w:rPrChange w:id="9262" w:author="Ashley Frank" w:date="2024-12-20T21:43:00Z">
            <w:rPr>
              <w:rFonts w:ascii="Bookman Old Style" w:hAnsi="Bookman Old Style"/>
              <w:sz w:val="32"/>
              <w:szCs w:val="32"/>
            </w:rPr>
          </w:rPrChange>
        </w:rPr>
        <w:t>,</w:t>
      </w:r>
      <w:r w:rsidRPr="007C3EDB">
        <w:rPr>
          <w:rFonts w:ascii="Bookman Old Style" w:hAnsi="Bookman Old Style"/>
          <w:szCs w:val="24"/>
          <w:rPrChange w:id="9263" w:author="Ashley Frank" w:date="2024-12-20T21:43:00Z">
            <w:rPr>
              <w:rFonts w:ascii="Bookman Old Style" w:hAnsi="Bookman Old Style"/>
              <w:sz w:val="32"/>
              <w:szCs w:val="32"/>
            </w:rPr>
          </w:rPrChange>
        </w:rPr>
        <w:t xml:space="preserve"> and the events that challenge them seem </w:t>
      </w:r>
      <w:del w:id="9264" w:author="Ashley Frank" w:date="2025-01-22T03:10:00Z">
        <w:r w:rsidRPr="007C3EDB" w:rsidDel="004F235F">
          <w:rPr>
            <w:rFonts w:ascii="Bookman Old Style" w:hAnsi="Bookman Old Style"/>
            <w:szCs w:val="24"/>
            <w:rPrChange w:id="9265" w:author="Ashley Frank" w:date="2024-12-20T21:43:00Z">
              <w:rPr>
                <w:rFonts w:ascii="Bookman Old Style" w:hAnsi="Bookman Old Style"/>
                <w:sz w:val="32"/>
                <w:szCs w:val="32"/>
              </w:rPr>
            </w:rPrChange>
          </w:rPr>
          <w:delText>to come out of nowhere.</w:delText>
        </w:r>
      </w:del>
      <w:ins w:id="9266" w:author="Ashley Frank" w:date="2025-01-22T03:13:00Z">
        <w:r w:rsidR="00B51D2E">
          <w:rPr>
            <w:rFonts w:ascii="Bookman Old Style" w:hAnsi="Bookman Old Style"/>
            <w:szCs w:val="24"/>
          </w:rPr>
          <w:t>to be</w:t>
        </w:r>
      </w:ins>
      <w:ins w:id="9267" w:author="Ashley Frank" w:date="2025-01-22T03:10:00Z">
        <w:r w:rsidR="004F235F">
          <w:rPr>
            <w:rFonts w:ascii="Bookman Old Style" w:hAnsi="Bookman Old Style"/>
            <w:szCs w:val="24"/>
          </w:rPr>
          <w:t xml:space="preserve"> mostly out of our control and </w:t>
        </w:r>
      </w:ins>
      <w:ins w:id="9268" w:author="Ashley Frank" w:date="2025-01-22T03:11:00Z">
        <w:r w:rsidR="004F235F">
          <w:rPr>
            <w:rFonts w:ascii="Bookman Old Style" w:hAnsi="Bookman Old Style"/>
            <w:szCs w:val="24"/>
          </w:rPr>
          <w:t>happen out of nowhere.</w:t>
        </w:r>
      </w:ins>
      <w:r w:rsidRPr="007C3EDB">
        <w:rPr>
          <w:rFonts w:ascii="Bookman Old Style" w:hAnsi="Bookman Old Style"/>
          <w:szCs w:val="24"/>
          <w:rPrChange w:id="9269" w:author="Ashley Frank" w:date="2024-12-20T21:43:00Z">
            <w:rPr>
              <w:rFonts w:ascii="Bookman Old Style" w:hAnsi="Bookman Old Style"/>
              <w:sz w:val="32"/>
              <w:szCs w:val="32"/>
            </w:rPr>
          </w:rPrChange>
        </w:rPr>
        <w:t xml:space="preserve"> They are not predictable. </w:t>
      </w:r>
      <w:r w:rsidR="002C4A2E" w:rsidRPr="007C3EDB">
        <w:rPr>
          <w:rFonts w:ascii="Bookman Old Style" w:hAnsi="Bookman Old Style"/>
          <w:szCs w:val="24"/>
          <w:rPrChange w:id="9270" w:author="Ashley Frank" w:date="2024-12-20T21:43:00Z">
            <w:rPr>
              <w:rFonts w:ascii="Bookman Old Style" w:hAnsi="Bookman Old Style"/>
              <w:sz w:val="32"/>
              <w:szCs w:val="32"/>
            </w:rPr>
          </w:rPrChange>
        </w:rPr>
        <w:t>We</w:t>
      </w:r>
      <w:r w:rsidRPr="007C3EDB">
        <w:rPr>
          <w:rFonts w:ascii="Bookman Old Style" w:hAnsi="Bookman Old Style"/>
          <w:szCs w:val="24"/>
          <w:rPrChange w:id="9271" w:author="Ashley Frank" w:date="2024-12-20T21:43:00Z">
            <w:rPr>
              <w:rFonts w:ascii="Bookman Old Style" w:hAnsi="Bookman Old Style"/>
              <w:sz w:val="32"/>
              <w:szCs w:val="32"/>
            </w:rPr>
          </w:rPrChange>
        </w:rPr>
        <w:t xml:space="preserve"> could get an alarming text, a strange phone call</w:t>
      </w:r>
      <w:r w:rsidR="001E6570" w:rsidRPr="007C3EDB">
        <w:rPr>
          <w:rFonts w:ascii="Bookman Old Style" w:hAnsi="Bookman Old Style"/>
          <w:szCs w:val="24"/>
          <w:rPrChange w:id="9272" w:author="Ashley Frank" w:date="2024-12-20T21:43:00Z">
            <w:rPr>
              <w:rFonts w:ascii="Bookman Old Style" w:hAnsi="Bookman Old Style"/>
              <w:sz w:val="32"/>
              <w:szCs w:val="32"/>
            </w:rPr>
          </w:rPrChange>
        </w:rPr>
        <w:t>,</w:t>
      </w:r>
      <w:r w:rsidRPr="007C3EDB">
        <w:rPr>
          <w:rFonts w:ascii="Bookman Old Style" w:hAnsi="Bookman Old Style"/>
          <w:szCs w:val="24"/>
          <w:rPrChange w:id="9273" w:author="Ashley Frank" w:date="2024-12-20T21:43:00Z">
            <w:rPr>
              <w:rFonts w:ascii="Bookman Old Style" w:hAnsi="Bookman Old Style"/>
              <w:sz w:val="32"/>
              <w:szCs w:val="32"/>
            </w:rPr>
          </w:rPrChange>
        </w:rPr>
        <w:t xml:space="preserve"> or meet someone at work with a bad attitude. </w:t>
      </w:r>
      <w:r w:rsidR="002C4A2E" w:rsidRPr="007C3EDB">
        <w:rPr>
          <w:rFonts w:ascii="Bookman Old Style" w:hAnsi="Bookman Old Style"/>
          <w:szCs w:val="24"/>
          <w:rPrChange w:id="9274" w:author="Ashley Frank" w:date="2024-12-20T21:43:00Z">
            <w:rPr>
              <w:rFonts w:ascii="Bookman Old Style" w:hAnsi="Bookman Old Style"/>
              <w:sz w:val="32"/>
              <w:szCs w:val="32"/>
            </w:rPr>
          </w:rPrChange>
        </w:rPr>
        <w:t>We</w:t>
      </w:r>
      <w:r w:rsidRPr="007C3EDB">
        <w:rPr>
          <w:rFonts w:ascii="Bookman Old Style" w:hAnsi="Bookman Old Style"/>
          <w:szCs w:val="24"/>
          <w:rPrChange w:id="9275" w:author="Ashley Frank" w:date="2024-12-20T21:43:00Z">
            <w:rPr>
              <w:rFonts w:ascii="Bookman Old Style" w:hAnsi="Bookman Old Style"/>
              <w:sz w:val="32"/>
              <w:szCs w:val="32"/>
            </w:rPr>
          </w:rPrChange>
        </w:rPr>
        <w:t xml:space="preserve"> could get some bad news</w:t>
      </w:r>
      <w:del w:id="9276" w:author="Ashley Frank" w:date="2025-01-22T03:05:00Z">
        <w:r w:rsidRPr="007C3EDB" w:rsidDel="004F235F">
          <w:rPr>
            <w:rFonts w:ascii="Bookman Old Style" w:hAnsi="Bookman Old Style"/>
            <w:szCs w:val="24"/>
            <w:rPrChange w:id="9277" w:author="Ashley Frank" w:date="2024-12-20T21:43:00Z">
              <w:rPr>
                <w:rFonts w:ascii="Bookman Old Style" w:hAnsi="Bookman Old Style"/>
                <w:sz w:val="32"/>
                <w:szCs w:val="32"/>
              </w:rPr>
            </w:rPrChange>
          </w:rPr>
          <w:delText xml:space="preserve"> or the temperature in our office is colder than normal. </w:delText>
        </w:r>
        <w:r w:rsidR="002C4A2E" w:rsidRPr="007C3EDB" w:rsidDel="004F235F">
          <w:rPr>
            <w:rFonts w:ascii="Bookman Old Style" w:hAnsi="Bookman Old Style"/>
            <w:szCs w:val="24"/>
            <w:rPrChange w:id="9278" w:author="Ashley Frank" w:date="2024-12-20T21:43:00Z">
              <w:rPr>
                <w:rFonts w:ascii="Bookman Old Style" w:hAnsi="Bookman Old Style"/>
                <w:sz w:val="32"/>
                <w:szCs w:val="32"/>
              </w:rPr>
            </w:rPrChange>
          </w:rPr>
          <w:delText>We</w:delText>
        </w:r>
        <w:r w:rsidR="00F42A4B" w:rsidRPr="007C3EDB" w:rsidDel="004F235F">
          <w:rPr>
            <w:rFonts w:ascii="Bookman Old Style" w:hAnsi="Bookman Old Style"/>
            <w:szCs w:val="24"/>
            <w:rPrChange w:id="9279" w:author="Ashley Frank" w:date="2024-12-20T21:43:00Z">
              <w:rPr>
                <w:rFonts w:ascii="Bookman Old Style" w:hAnsi="Bookman Old Style"/>
                <w:sz w:val="32"/>
                <w:szCs w:val="32"/>
              </w:rPr>
            </w:rPrChange>
          </w:rPr>
          <w:delText xml:space="preserve"> could have a bad chili</w:delText>
        </w:r>
      </w:del>
      <w:ins w:id="9280" w:author="Ashley Frank" w:date="2025-01-22T03:05:00Z">
        <w:r w:rsidR="004F235F">
          <w:rPr>
            <w:rFonts w:ascii="Bookman Old Style" w:hAnsi="Bookman Old Style"/>
            <w:szCs w:val="24"/>
          </w:rPr>
          <w:t>. Maybe the temperature in the office is colder than normal, or we might have had a bad chili</w:t>
        </w:r>
      </w:ins>
      <w:r w:rsidR="00F42A4B" w:rsidRPr="007C3EDB">
        <w:rPr>
          <w:rFonts w:ascii="Bookman Old Style" w:hAnsi="Bookman Old Style"/>
          <w:szCs w:val="24"/>
          <w:rPrChange w:id="9281" w:author="Ashley Frank" w:date="2024-12-20T21:43:00Z">
            <w:rPr>
              <w:rFonts w:ascii="Bookman Old Style" w:hAnsi="Bookman Old Style"/>
              <w:sz w:val="32"/>
              <w:szCs w:val="32"/>
            </w:rPr>
          </w:rPrChange>
        </w:rPr>
        <w:t xml:space="preserve"> dog for lunch. All of these unexpected events can </w:t>
      </w:r>
      <w:ins w:id="9282" w:author="Ashley Frank" w:date="2025-01-22T03:06:00Z">
        <w:r w:rsidR="004F235F">
          <w:rPr>
            <w:rFonts w:ascii="Bookman Old Style" w:hAnsi="Bookman Old Style"/>
            <w:szCs w:val="24"/>
          </w:rPr>
          <w:t xml:space="preserve">steer our emotions in different </w:t>
        </w:r>
      </w:ins>
      <w:ins w:id="9283" w:author="Ashley Frank" w:date="2025-01-22T03:07:00Z">
        <w:r w:rsidR="004F235F">
          <w:rPr>
            <w:rFonts w:ascii="Bookman Old Style" w:hAnsi="Bookman Old Style"/>
            <w:szCs w:val="24"/>
          </w:rPr>
          <w:t>directions</w:t>
        </w:r>
      </w:ins>
      <w:del w:id="9284" w:author="Ashley Frank" w:date="2025-01-22T03:06:00Z">
        <w:r w:rsidR="00F42A4B" w:rsidRPr="007C3EDB" w:rsidDel="004F235F">
          <w:rPr>
            <w:rFonts w:ascii="Bookman Old Style" w:hAnsi="Bookman Old Style"/>
            <w:szCs w:val="24"/>
            <w:rPrChange w:id="9285" w:author="Ashley Frank" w:date="2024-12-20T21:43:00Z">
              <w:rPr>
                <w:rFonts w:ascii="Bookman Old Style" w:hAnsi="Bookman Old Style"/>
                <w:sz w:val="32"/>
                <w:szCs w:val="32"/>
              </w:rPr>
            </w:rPrChange>
          </w:rPr>
          <w:delText xml:space="preserve">cause emotional </w:delText>
        </w:r>
      </w:del>
      <w:del w:id="9286" w:author="Ashley Frank" w:date="2025-01-22T03:05:00Z">
        <w:r w:rsidR="00F42A4B" w:rsidRPr="007C3EDB" w:rsidDel="004F235F">
          <w:rPr>
            <w:rFonts w:ascii="Bookman Old Style" w:hAnsi="Bookman Old Style"/>
            <w:szCs w:val="24"/>
            <w:rPrChange w:id="9287" w:author="Ashley Frank" w:date="2024-12-20T21:43:00Z">
              <w:rPr>
                <w:rFonts w:ascii="Bookman Old Style" w:hAnsi="Bookman Old Style"/>
                <w:sz w:val="32"/>
                <w:szCs w:val="32"/>
              </w:rPr>
            </w:rPrChange>
          </w:rPr>
          <w:delText xml:space="preserve">displays </w:delText>
        </w:r>
      </w:del>
      <w:del w:id="9288" w:author="Ashley Frank" w:date="2025-01-22T03:06:00Z">
        <w:r w:rsidR="00F42A4B" w:rsidRPr="007C3EDB" w:rsidDel="004F235F">
          <w:rPr>
            <w:rFonts w:ascii="Bookman Old Style" w:hAnsi="Bookman Old Style"/>
            <w:szCs w:val="24"/>
            <w:rPrChange w:id="9289" w:author="Ashley Frank" w:date="2024-12-20T21:43:00Z">
              <w:rPr>
                <w:rFonts w:ascii="Bookman Old Style" w:hAnsi="Bookman Old Style"/>
                <w:sz w:val="32"/>
                <w:szCs w:val="32"/>
              </w:rPr>
            </w:rPrChange>
          </w:rPr>
          <w:delText>in us</w:delText>
        </w:r>
      </w:del>
      <w:r w:rsidR="00F42A4B" w:rsidRPr="007C3EDB">
        <w:rPr>
          <w:rFonts w:ascii="Bookman Old Style" w:hAnsi="Bookman Old Style"/>
          <w:szCs w:val="24"/>
          <w:rPrChange w:id="9290" w:author="Ashley Frank" w:date="2024-12-20T21:43:00Z">
            <w:rPr>
              <w:rFonts w:ascii="Bookman Old Style" w:hAnsi="Bookman Old Style"/>
              <w:sz w:val="32"/>
              <w:szCs w:val="32"/>
            </w:rPr>
          </w:rPrChange>
        </w:rPr>
        <w:t xml:space="preserve">. </w:t>
      </w:r>
      <w:ins w:id="9291" w:author="Ashley Frank" w:date="2025-01-22T03:07:00Z">
        <w:r w:rsidR="004F235F">
          <w:rPr>
            <w:rFonts w:ascii="Bookman Old Style" w:hAnsi="Bookman Old Style"/>
            <w:szCs w:val="24"/>
          </w:rPr>
          <w:t xml:space="preserve">Whatever emotional state </w:t>
        </w:r>
      </w:ins>
      <w:ins w:id="9292" w:author="Ashley Frank" w:date="2025-01-22T03:08:00Z">
        <w:r w:rsidR="004F235F">
          <w:rPr>
            <w:rFonts w:ascii="Bookman Old Style" w:hAnsi="Bookman Old Style"/>
            <w:szCs w:val="24"/>
          </w:rPr>
          <w:t xml:space="preserve">we are in, our </w:t>
        </w:r>
      </w:ins>
      <w:del w:id="9293" w:author="Ashley Frank" w:date="2025-01-22T03:08:00Z">
        <w:r w:rsidRPr="007C3EDB" w:rsidDel="004F235F">
          <w:rPr>
            <w:rFonts w:ascii="Bookman Old Style" w:hAnsi="Bookman Old Style"/>
            <w:szCs w:val="24"/>
            <w:rPrChange w:id="9294" w:author="Ashley Frank" w:date="2024-12-20T21:43:00Z">
              <w:rPr>
                <w:rFonts w:ascii="Bookman Old Style" w:hAnsi="Bookman Old Style"/>
                <w:sz w:val="32"/>
                <w:szCs w:val="32"/>
              </w:rPr>
            </w:rPrChange>
          </w:rPr>
          <w:delText xml:space="preserve">Our </w:delText>
        </w:r>
      </w:del>
      <w:r w:rsidR="00A71188" w:rsidRPr="007C3EDB">
        <w:rPr>
          <w:rFonts w:ascii="Bookman Old Style" w:hAnsi="Bookman Old Style"/>
          <w:szCs w:val="24"/>
          <w:rPrChange w:id="9295" w:author="Ashley Frank" w:date="2024-12-20T21:43:00Z">
            <w:rPr>
              <w:rFonts w:ascii="Bookman Old Style" w:hAnsi="Bookman Old Style"/>
              <w:sz w:val="32"/>
              <w:szCs w:val="32"/>
            </w:rPr>
          </w:rPrChange>
        </w:rPr>
        <w:t>self-worth</w:t>
      </w:r>
      <w:r w:rsidRPr="007C3EDB">
        <w:rPr>
          <w:rFonts w:ascii="Bookman Old Style" w:hAnsi="Bookman Old Style"/>
          <w:szCs w:val="24"/>
          <w:rPrChange w:id="9296" w:author="Ashley Frank" w:date="2024-12-20T21:43:00Z">
            <w:rPr>
              <w:rFonts w:ascii="Bookman Old Style" w:hAnsi="Bookman Old Style"/>
              <w:sz w:val="32"/>
              <w:szCs w:val="32"/>
            </w:rPr>
          </w:rPrChange>
        </w:rPr>
        <w:t xml:space="preserve"> </w:t>
      </w:r>
      <w:ins w:id="9297" w:author="Ashley Frank" w:date="2025-01-22T03:08:00Z">
        <w:r w:rsidR="004F235F">
          <w:rPr>
            <w:rFonts w:ascii="Bookman Old Style" w:hAnsi="Bookman Old Style"/>
            <w:szCs w:val="24"/>
          </w:rPr>
          <w:t xml:space="preserve">should be </w:t>
        </w:r>
      </w:ins>
      <w:del w:id="9298" w:author="Ashley Frank" w:date="2025-01-22T03:08:00Z">
        <w:r w:rsidRPr="007C3EDB" w:rsidDel="004F235F">
          <w:rPr>
            <w:rFonts w:ascii="Bookman Old Style" w:hAnsi="Bookman Old Style"/>
            <w:szCs w:val="24"/>
            <w:rPrChange w:id="9299" w:author="Ashley Frank" w:date="2024-12-20T21:43:00Z">
              <w:rPr>
                <w:rFonts w:ascii="Bookman Old Style" w:hAnsi="Bookman Old Style"/>
                <w:sz w:val="32"/>
                <w:szCs w:val="32"/>
              </w:rPr>
            </w:rPrChange>
          </w:rPr>
          <w:delText>has t</w:delText>
        </w:r>
      </w:del>
      <w:ins w:id="9300" w:author="Ashley Frank" w:date="2025-01-22T03:08:00Z">
        <w:r w:rsidR="004F235F">
          <w:rPr>
            <w:rFonts w:ascii="Bookman Old Style" w:hAnsi="Bookman Old Style"/>
            <w:szCs w:val="24"/>
          </w:rPr>
          <w:t xml:space="preserve">the foundation of </w:t>
        </w:r>
      </w:ins>
      <w:del w:id="9301" w:author="Ashley Frank" w:date="2025-01-22T03:08:00Z">
        <w:r w:rsidRPr="007C3EDB" w:rsidDel="004F235F">
          <w:rPr>
            <w:rFonts w:ascii="Bookman Old Style" w:hAnsi="Bookman Old Style"/>
            <w:szCs w:val="24"/>
            <w:rPrChange w:id="9302" w:author="Ashley Frank" w:date="2024-12-20T21:43:00Z">
              <w:rPr>
                <w:rFonts w:ascii="Bookman Old Style" w:hAnsi="Bookman Old Style"/>
                <w:sz w:val="32"/>
                <w:szCs w:val="32"/>
              </w:rPr>
            </w:rPrChange>
          </w:rPr>
          <w:delText xml:space="preserve">o be </w:delText>
        </w:r>
      </w:del>
      <w:r w:rsidRPr="007C3EDB">
        <w:rPr>
          <w:rFonts w:ascii="Bookman Old Style" w:hAnsi="Bookman Old Style"/>
          <w:szCs w:val="24"/>
          <w:rPrChange w:id="9303" w:author="Ashley Frank" w:date="2024-12-20T21:43:00Z">
            <w:rPr>
              <w:rFonts w:ascii="Bookman Old Style" w:hAnsi="Bookman Old Style"/>
              <w:sz w:val="32"/>
              <w:szCs w:val="32"/>
            </w:rPr>
          </w:rPrChange>
        </w:rPr>
        <w:t xml:space="preserve">what </w:t>
      </w:r>
      <w:r w:rsidR="00F823D5" w:rsidRPr="007C3EDB">
        <w:rPr>
          <w:rFonts w:ascii="Bookman Old Style" w:hAnsi="Bookman Old Style"/>
          <w:szCs w:val="24"/>
          <w:rPrChange w:id="9304"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9305" w:author="Ashley Frank" w:date="2024-12-20T21:43:00Z">
            <w:rPr>
              <w:rFonts w:ascii="Bookman Old Style" w:hAnsi="Bookman Old Style"/>
              <w:sz w:val="32"/>
              <w:szCs w:val="32"/>
            </w:rPr>
          </w:rPrChange>
        </w:rPr>
        <w:t>e</w:t>
      </w:r>
      <w:r w:rsidRPr="007C3EDB">
        <w:rPr>
          <w:rFonts w:ascii="Bookman Old Style" w:hAnsi="Bookman Old Style"/>
          <w:szCs w:val="24"/>
          <w:rPrChange w:id="9306" w:author="Ashley Frank" w:date="2024-12-20T21:43:00Z">
            <w:rPr>
              <w:rFonts w:ascii="Bookman Old Style" w:hAnsi="Bookman Old Style"/>
              <w:sz w:val="32"/>
              <w:szCs w:val="32"/>
            </w:rPr>
          </w:rPrChange>
        </w:rPr>
        <w:t xml:space="preserve"> know and believe about ourselves</w:t>
      </w:r>
      <w:ins w:id="9307" w:author="Ashley Frank" w:date="2025-01-22T03:12:00Z">
        <w:r w:rsidR="00B31B32">
          <w:rPr>
            <w:rFonts w:ascii="Bookman Old Style" w:hAnsi="Bookman Old Style"/>
            <w:szCs w:val="24"/>
          </w:rPr>
          <w:t>,</w:t>
        </w:r>
      </w:ins>
      <w:ins w:id="9308" w:author="Ashley Frank" w:date="2025-01-22T03:08:00Z">
        <w:r w:rsidR="004F235F">
          <w:rPr>
            <w:rFonts w:ascii="Bookman Old Style" w:hAnsi="Bookman Old Style"/>
            <w:szCs w:val="24"/>
          </w:rPr>
          <w:t xml:space="preserve"> not our feelings.</w:t>
        </w:r>
      </w:ins>
      <w:del w:id="9309" w:author="Ashley Frank" w:date="2025-01-22T03:08:00Z">
        <w:r w:rsidRPr="007C3EDB" w:rsidDel="004F235F">
          <w:rPr>
            <w:rFonts w:ascii="Bookman Old Style" w:hAnsi="Bookman Old Style"/>
            <w:szCs w:val="24"/>
            <w:rPrChange w:id="9310" w:author="Ashley Frank" w:date="2024-12-20T21:43:00Z">
              <w:rPr>
                <w:rFonts w:ascii="Bookman Old Style" w:hAnsi="Bookman Old Style"/>
                <w:sz w:val="32"/>
                <w:szCs w:val="32"/>
              </w:rPr>
            </w:rPrChange>
          </w:rPr>
          <w:delText>.</w:delText>
        </w:r>
      </w:del>
      <w:r w:rsidRPr="007C3EDB">
        <w:rPr>
          <w:rFonts w:ascii="Bookman Old Style" w:hAnsi="Bookman Old Style"/>
          <w:szCs w:val="24"/>
          <w:rPrChange w:id="9311" w:author="Ashley Frank" w:date="2024-12-20T21:43:00Z">
            <w:rPr>
              <w:rFonts w:ascii="Bookman Old Style" w:hAnsi="Bookman Old Style"/>
              <w:sz w:val="32"/>
              <w:szCs w:val="32"/>
            </w:rPr>
          </w:rPrChange>
        </w:rPr>
        <w:t xml:space="preserve"> </w:t>
      </w:r>
    </w:p>
    <w:p w14:paraId="6B1CD3B1" w14:textId="77777777" w:rsidR="00DA4D68" w:rsidRDefault="00DA4D68" w:rsidP="009B1F91">
      <w:pPr>
        <w:pStyle w:val="BodyText"/>
        <w:spacing w:line="360" w:lineRule="auto"/>
        <w:rPr>
          <w:ins w:id="9312" w:author="Ashley Frank" w:date="2025-01-22T03:02:00Z"/>
          <w:rFonts w:ascii="Bookman Old Style" w:hAnsi="Bookman Old Style"/>
          <w:szCs w:val="24"/>
        </w:rPr>
      </w:pPr>
    </w:p>
    <w:p w14:paraId="30461F5C" w14:textId="3C8926A5" w:rsidR="009B1F91" w:rsidRPr="007C3EDB" w:rsidRDefault="00114DCD" w:rsidP="009B1F91">
      <w:pPr>
        <w:pStyle w:val="BodyText"/>
        <w:spacing w:line="360" w:lineRule="auto"/>
        <w:rPr>
          <w:rFonts w:ascii="Bookman Old Style" w:hAnsi="Bookman Old Style"/>
          <w:szCs w:val="24"/>
          <w:rPrChange w:id="9313" w:author="Ashley Frank" w:date="2024-12-20T21:43:00Z">
            <w:rPr>
              <w:rFonts w:ascii="Bookman Old Style" w:hAnsi="Bookman Old Style"/>
              <w:sz w:val="18"/>
              <w:szCs w:val="18"/>
            </w:rPr>
          </w:rPrChange>
        </w:rPr>
      </w:pPr>
      <w:r w:rsidRPr="007C3EDB">
        <w:rPr>
          <w:rFonts w:ascii="Bookman Old Style" w:hAnsi="Bookman Old Style"/>
          <w:szCs w:val="24"/>
          <w:rPrChange w:id="9314" w:author="Ashley Frank" w:date="2024-12-20T21:43:00Z">
            <w:rPr>
              <w:rFonts w:ascii="Bookman Old Style" w:hAnsi="Bookman Old Style"/>
              <w:sz w:val="32"/>
              <w:szCs w:val="32"/>
            </w:rPr>
          </w:rPrChange>
        </w:rPr>
        <w:t xml:space="preserve">This belief keeps us stable even through the challenging times in our lives. Our character and what </w:t>
      </w:r>
      <w:r w:rsidR="00F823D5" w:rsidRPr="007C3EDB">
        <w:rPr>
          <w:rFonts w:ascii="Bookman Old Style" w:hAnsi="Bookman Old Style"/>
          <w:szCs w:val="24"/>
          <w:rPrChange w:id="9315"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9316" w:author="Ashley Frank" w:date="2024-12-20T21:43:00Z">
            <w:rPr>
              <w:rFonts w:ascii="Bookman Old Style" w:hAnsi="Bookman Old Style"/>
              <w:sz w:val="32"/>
              <w:szCs w:val="32"/>
            </w:rPr>
          </w:rPrChange>
        </w:rPr>
        <w:t>e</w:t>
      </w:r>
      <w:r w:rsidRPr="007C3EDB">
        <w:rPr>
          <w:rFonts w:ascii="Bookman Old Style" w:hAnsi="Bookman Old Style"/>
          <w:szCs w:val="24"/>
          <w:rPrChange w:id="9317" w:author="Ashley Frank" w:date="2024-12-20T21:43:00Z">
            <w:rPr>
              <w:rFonts w:ascii="Bookman Old Style" w:hAnsi="Bookman Old Style"/>
              <w:sz w:val="32"/>
              <w:szCs w:val="32"/>
            </w:rPr>
          </w:rPrChange>
        </w:rPr>
        <w:t xml:space="preserve"> believe is our strength. If you believe you are an honest person, </w:t>
      </w:r>
      <w:del w:id="9318" w:author="Ashley Frank" w:date="2025-01-22T03:09:00Z">
        <w:r w:rsidRPr="007C3EDB" w:rsidDel="004F235F">
          <w:rPr>
            <w:rFonts w:ascii="Bookman Old Style" w:hAnsi="Bookman Old Style"/>
            <w:szCs w:val="24"/>
            <w:rPrChange w:id="9319" w:author="Ashley Frank" w:date="2024-12-20T21:43:00Z">
              <w:rPr>
                <w:rFonts w:ascii="Bookman Old Style" w:hAnsi="Bookman Old Style"/>
                <w:sz w:val="32"/>
                <w:szCs w:val="32"/>
              </w:rPr>
            </w:rPrChange>
          </w:rPr>
          <w:delText xml:space="preserve">that </w:delText>
        </w:r>
      </w:del>
      <w:ins w:id="9320" w:author="Ashley Frank" w:date="2025-01-22T03:09:00Z">
        <w:r w:rsidR="004F235F">
          <w:rPr>
            <w:rFonts w:ascii="Bookman Old Style" w:hAnsi="Bookman Old Style"/>
            <w:szCs w:val="24"/>
          </w:rPr>
          <w:t>you will live aligned with this</w:t>
        </w:r>
        <w:r w:rsidR="004F235F" w:rsidRPr="007C3EDB">
          <w:rPr>
            <w:rFonts w:ascii="Bookman Old Style" w:hAnsi="Bookman Old Style"/>
            <w:szCs w:val="24"/>
            <w:rPrChange w:id="9321" w:author="Ashley Frank" w:date="2024-12-20T21:43:00Z">
              <w:rPr>
                <w:rFonts w:ascii="Bookman Old Style" w:hAnsi="Bookman Old Style"/>
                <w:sz w:val="32"/>
                <w:szCs w:val="32"/>
              </w:rPr>
            </w:rPrChange>
          </w:rPr>
          <w:t xml:space="preserve"> </w:t>
        </w:r>
      </w:ins>
      <w:r w:rsidRPr="007C3EDB">
        <w:rPr>
          <w:rFonts w:ascii="Bookman Old Style" w:hAnsi="Bookman Old Style"/>
          <w:szCs w:val="24"/>
          <w:rPrChange w:id="9322" w:author="Ashley Frank" w:date="2024-12-20T21:43:00Z">
            <w:rPr>
              <w:rFonts w:ascii="Bookman Old Style" w:hAnsi="Bookman Old Style"/>
              <w:sz w:val="32"/>
              <w:szCs w:val="32"/>
            </w:rPr>
          </w:rPrChange>
        </w:rPr>
        <w:t>attribute</w:t>
      </w:r>
      <w:ins w:id="9323" w:author="Ashley Frank" w:date="2025-01-22T03:09:00Z">
        <w:r w:rsidR="004F235F">
          <w:rPr>
            <w:rFonts w:ascii="Bookman Old Style" w:hAnsi="Bookman Old Style"/>
            <w:szCs w:val="24"/>
          </w:rPr>
          <w:t xml:space="preserve"> of your personality</w:t>
        </w:r>
      </w:ins>
      <w:ins w:id="9324" w:author="Ashley Frank" w:date="2025-01-22T05:01:00Z">
        <w:r w:rsidR="0068426B">
          <w:rPr>
            <w:rFonts w:ascii="Bookman Old Style" w:hAnsi="Bookman Old Style"/>
            <w:szCs w:val="24"/>
          </w:rPr>
          <w:t>,</w:t>
        </w:r>
      </w:ins>
      <w:ins w:id="9325" w:author="Ashley Frank" w:date="2025-01-22T03:12:00Z">
        <w:r w:rsidR="00B31B32">
          <w:rPr>
            <w:rFonts w:ascii="Bookman Old Style" w:hAnsi="Bookman Old Style"/>
            <w:szCs w:val="24"/>
          </w:rPr>
          <w:t xml:space="preserve"> hence reinforcing it</w:t>
        </w:r>
      </w:ins>
      <w:del w:id="9326" w:author="Ashley Frank" w:date="2025-01-22T03:09:00Z">
        <w:r w:rsidRPr="007C3EDB" w:rsidDel="004F235F">
          <w:rPr>
            <w:rFonts w:ascii="Bookman Old Style" w:hAnsi="Bookman Old Style"/>
            <w:szCs w:val="24"/>
            <w:rPrChange w:id="9327" w:author="Ashley Frank" w:date="2024-12-20T21:43:00Z">
              <w:rPr>
                <w:rFonts w:ascii="Bookman Old Style" w:hAnsi="Bookman Old Style"/>
                <w:sz w:val="32"/>
                <w:szCs w:val="32"/>
              </w:rPr>
            </w:rPrChange>
          </w:rPr>
          <w:delText xml:space="preserve"> will be created every day</w:delText>
        </w:r>
      </w:del>
      <w:r w:rsidRPr="007C3EDB">
        <w:rPr>
          <w:rFonts w:ascii="Bookman Old Style" w:hAnsi="Bookman Old Style"/>
          <w:szCs w:val="24"/>
          <w:rPrChange w:id="9328" w:author="Ashley Frank" w:date="2024-12-20T21:43:00Z">
            <w:rPr>
              <w:rFonts w:ascii="Bookman Old Style" w:hAnsi="Bookman Old Style"/>
              <w:sz w:val="32"/>
              <w:szCs w:val="32"/>
            </w:rPr>
          </w:rPrChange>
        </w:rPr>
        <w:t xml:space="preserve">. If you have an opportunity to be dishonest, </w:t>
      </w:r>
      <w:r w:rsidR="001E6570" w:rsidRPr="007C3EDB">
        <w:rPr>
          <w:rFonts w:ascii="Bookman Old Style" w:hAnsi="Bookman Old Style"/>
          <w:szCs w:val="24"/>
          <w:rPrChange w:id="9329" w:author="Ashley Frank" w:date="2024-12-20T21:43:00Z">
            <w:rPr>
              <w:rFonts w:ascii="Bookman Old Style" w:hAnsi="Bookman Old Style"/>
              <w:sz w:val="32"/>
              <w:szCs w:val="32"/>
            </w:rPr>
          </w:rPrChange>
        </w:rPr>
        <w:t>y</w:t>
      </w:r>
      <w:r w:rsidRPr="007C3EDB">
        <w:rPr>
          <w:rFonts w:ascii="Bookman Old Style" w:hAnsi="Bookman Old Style"/>
          <w:szCs w:val="24"/>
          <w:rPrChange w:id="9330" w:author="Ashley Frank" w:date="2024-12-20T21:43:00Z">
            <w:rPr>
              <w:rFonts w:ascii="Bookman Old Style" w:hAnsi="Bookman Old Style"/>
              <w:sz w:val="32"/>
              <w:szCs w:val="32"/>
            </w:rPr>
          </w:rPrChange>
        </w:rPr>
        <w:t>our ‘conscious</w:t>
      </w:r>
      <w:ins w:id="9331" w:author="Ashley Frank" w:date="2025-01-22T03:09:00Z">
        <w:r w:rsidR="004F235F">
          <w:rPr>
            <w:rFonts w:ascii="Bookman Old Style" w:hAnsi="Bookman Old Style"/>
            <w:szCs w:val="24"/>
          </w:rPr>
          <w:t>’</w:t>
        </w:r>
      </w:ins>
      <w:r w:rsidRPr="007C3EDB">
        <w:rPr>
          <w:rFonts w:ascii="Bookman Old Style" w:hAnsi="Bookman Old Style"/>
          <w:szCs w:val="24"/>
          <w:rPrChange w:id="9332" w:author="Ashley Frank" w:date="2024-12-20T21:43:00Z">
            <w:rPr>
              <w:rFonts w:ascii="Bookman Old Style" w:hAnsi="Bookman Old Style"/>
              <w:sz w:val="32"/>
              <w:szCs w:val="32"/>
            </w:rPr>
          </w:rPrChange>
        </w:rPr>
        <w:t xml:space="preserve"> </w:t>
      </w:r>
      <w:ins w:id="9333" w:author="Ashley Frank" w:date="2025-01-22T03:09:00Z">
        <w:r w:rsidR="004F235F">
          <w:rPr>
            <w:rFonts w:ascii="Bookman Old Style" w:hAnsi="Bookman Old Style"/>
            <w:szCs w:val="24"/>
          </w:rPr>
          <w:t xml:space="preserve">will </w:t>
        </w:r>
      </w:ins>
      <w:del w:id="9334" w:author="Ashley Frank" w:date="2025-01-22T03:09:00Z">
        <w:r w:rsidRPr="007C3EDB" w:rsidDel="004F235F">
          <w:rPr>
            <w:rFonts w:ascii="Bookman Old Style" w:hAnsi="Bookman Old Style"/>
            <w:szCs w:val="24"/>
            <w:rPrChange w:id="9335" w:author="Ashley Frank" w:date="2024-12-20T21:43:00Z">
              <w:rPr>
                <w:rFonts w:ascii="Bookman Old Style" w:hAnsi="Bookman Old Style"/>
                <w:sz w:val="32"/>
                <w:szCs w:val="32"/>
              </w:rPr>
            </w:rPrChange>
          </w:rPr>
          <w:delText xml:space="preserve">seems to </w:delText>
        </w:r>
      </w:del>
      <w:r w:rsidRPr="007C3EDB">
        <w:rPr>
          <w:rFonts w:ascii="Bookman Old Style" w:hAnsi="Bookman Old Style"/>
          <w:szCs w:val="24"/>
          <w:rPrChange w:id="9336" w:author="Ashley Frank" w:date="2024-12-20T21:43:00Z">
            <w:rPr>
              <w:rFonts w:ascii="Bookman Old Style" w:hAnsi="Bookman Old Style"/>
              <w:sz w:val="32"/>
              <w:szCs w:val="32"/>
            </w:rPr>
          </w:rPrChange>
        </w:rPr>
        <w:t xml:space="preserve">remind </w:t>
      </w:r>
      <w:r w:rsidR="001E6570" w:rsidRPr="007C3EDB">
        <w:rPr>
          <w:rFonts w:ascii="Bookman Old Style" w:hAnsi="Bookman Old Style"/>
          <w:szCs w:val="24"/>
          <w:rPrChange w:id="9337" w:author="Ashley Frank" w:date="2024-12-20T21:43:00Z">
            <w:rPr>
              <w:rFonts w:ascii="Bookman Old Style" w:hAnsi="Bookman Old Style"/>
              <w:sz w:val="32"/>
              <w:szCs w:val="32"/>
            </w:rPr>
          </w:rPrChange>
        </w:rPr>
        <w:t>you</w:t>
      </w:r>
      <w:r w:rsidRPr="007C3EDB">
        <w:rPr>
          <w:rFonts w:ascii="Bookman Old Style" w:hAnsi="Bookman Old Style"/>
          <w:szCs w:val="24"/>
          <w:rPrChange w:id="9338" w:author="Ashley Frank" w:date="2024-12-20T21:43:00Z">
            <w:rPr>
              <w:rFonts w:ascii="Bookman Old Style" w:hAnsi="Bookman Old Style"/>
              <w:sz w:val="32"/>
              <w:szCs w:val="32"/>
            </w:rPr>
          </w:rPrChange>
        </w:rPr>
        <w:t xml:space="preserve"> that this is not us. By contrast, if </w:t>
      </w:r>
      <w:r w:rsidR="002C4A2E" w:rsidRPr="007C3EDB">
        <w:rPr>
          <w:rFonts w:ascii="Bookman Old Style" w:hAnsi="Bookman Old Style"/>
          <w:szCs w:val="24"/>
          <w:rPrChange w:id="9339" w:author="Ashley Frank" w:date="2024-12-20T21:43:00Z">
            <w:rPr>
              <w:rFonts w:ascii="Bookman Old Style" w:hAnsi="Bookman Old Style"/>
              <w:sz w:val="32"/>
              <w:szCs w:val="32"/>
            </w:rPr>
          </w:rPrChange>
        </w:rPr>
        <w:t>we</w:t>
      </w:r>
      <w:r w:rsidRPr="007C3EDB">
        <w:rPr>
          <w:rFonts w:ascii="Bookman Old Style" w:hAnsi="Bookman Old Style"/>
          <w:szCs w:val="24"/>
          <w:rPrChange w:id="9340" w:author="Ashley Frank" w:date="2024-12-20T21:43:00Z">
            <w:rPr>
              <w:rFonts w:ascii="Bookman Old Style" w:hAnsi="Bookman Old Style"/>
              <w:sz w:val="32"/>
              <w:szCs w:val="32"/>
            </w:rPr>
          </w:rPrChange>
        </w:rPr>
        <w:t xml:space="preserve"> believe that </w:t>
      </w:r>
      <w:r w:rsidR="001E6570" w:rsidRPr="007C3EDB">
        <w:rPr>
          <w:rFonts w:ascii="Bookman Old Style" w:hAnsi="Bookman Old Style"/>
          <w:szCs w:val="24"/>
          <w:rPrChange w:id="9341" w:author="Ashley Frank" w:date="2024-12-20T21:43:00Z">
            <w:rPr>
              <w:rFonts w:ascii="Bookman Old Style" w:hAnsi="Bookman Old Style"/>
              <w:sz w:val="32"/>
              <w:szCs w:val="32"/>
            </w:rPr>
          </w:rPrChange>
        </w:rPr>
        <w:t xml:space="preserve">we </w:t>
      </w:r>
      <w:r w:rsidRPr="007C3EDB">
        <w:rPr>
          <w:rFonts w:ascii="Bookman Old Style" w:hAnsi="Bookman Old Style"/>
          <w:szCs w:val="24"/>
          <w:rPrChange w:id="9342" w:author="Ashley Frank" w:date="2024-12-20T21:43:00Z">
            <w:rPr>
              <w:rFonts w:ascii="Bookman Old Style" w:hAnsi="Bookman Old Style"/>
              <w:sz w:val="32"/>
              <w:szCs w:val="32"/>
            </w:rPr>
          </w:rPrChange>
        </w:rPr>
        <w:t xml:space="preserve">are ‘worthless’ or ‘not good enough’, </w:t>
      </w:r>
      <w:r w:rsidR="001E6570" w:rsidRPr="007C3EDB">
        <w:rPr>
          <w:rFonts w:ascii="Bookman Old Style" w:hAnsi="Bookman Old Style"/>
          <w:szCs w:val="24"/>
          <w:rPrChange w:id="9343" w:author="Ashley Frank" w:date="2024-12-20T21:43:00Z">
            <w:rPr>
              <w:rFonts w:ascii="Bookman Old Style" w:hAnsi="Bookman Old Style"/>
              <w:sz w:val="32"/>
              <w:szCs w:val="32"/>
            </w:rPr>
          </w:rPrChange>
        </w:rPr>
        <w:t xml:space="preserve">we </w:t>
      </w:r>
      <w:r w:rsidRPr="007C3EDB">
        <w:rPr>
          <w:rFonts w:ascii="Bookman Old Style" w:hAnsi="Bookman Old Style"/>
          <w:szCs w:val="24"/>
          <w:rPrChange w:id="9344" w:author="Ashley Frank" w:date="2024-12-20T21:43:00Z">
            <w:rPr>
              <w:rFonts w:ascii="Bookman Old Style" w:hAnsi="Bookman Old Style"/>
              <w:sz w:val="32"/>
              <w:szCs w:val="32"/>
            </w:rPr>
          </w:rPrChange>
        </w:rPr>
        <w:t xml:space="preserve">will </w:t>
      </w:r>
      <w:r w:rsidR="001E6570" w:rsidRPr="007C3EDB">
        <w:rPr>
          <w:rFonts w:ascii="Bookman Old Style" w:hAnsi="Bookman Old Style"/>
          <w:szCs w:val="24"/>
          <w:rPrChange w:id="9345" w:author="Ashley Frank" w:date="2024-12-20T21:43:00Z">
            <w:rPr>
              <w:rFonts w:ascii="Bookman Old Style" w:hAnsi="Bookman Old Style"/>
              <w:sz w:val="32"/>
              <w:szCs w:val="32"/>
            </w:rPr>
          </w:rPrChange>
        </w:rPr>
        <w:t xml:space="preserve">reinforce </w:t>
      </w:r>
      <w:r w:rsidRPr="007C3EDB">
        <w:rPr>
          <w:rFonts w:ascii="Bookman Old Style" w:hAnsi="Bookman Old Style"/>
          <w:szCs w:val="24"/>
          <w:rPrChange w:id="9346" w:author="Ashley Frank" w:date="2024-12-20T21:43:00Z">
            <w:rPr>
              <w:rFonts w:ascii="Bookman Old Style" w:hAnsi="Bookman Old Style"/>
              <w:sz w:val="32"/>
              <w:szCs w:val="32"/>
            </w:rPr>
          </w:rPrChange>
        </w:rPr>
        <w:t xml:space="preserve">this </w:t>
      </w:r>
      <w:r w:rsidR="001E6570" w:rsidRPr="007C3EDB">
        <w:rPr>
          <w:rFonts w:ascii="Bookman Old Style" w:hAnsi="Bookman Old Style"/>
          <w:szCs w:val="24"/>
          <w:rPrChange w:id="9347" w:author="Ashley Frank" w:date="2024-12-20T21:43:00Z">
            <w:rPr>
              <w:rFonts w:ascii="Bookman Old Style" w:hAnsi="Bookman Old Style"/>
              <w:sz w:val="32"/>
              <w:szCs w:val="32"/>
            </w:rPr>
          </w:rPrChange>
        </w:rPr>
        <w:t xml:space="preserve">belief </w:t>
      </w:r>
      <w:r w:rsidRPr="007C3EDB">
        <w:rPr>
          <w:rFonts w:ascii="Bookman Old Style" w:hAnsi="Bookman Old Style"/>
          <w:szCs w:val="24"/>
          <w:rPrChange w:id="9348" w:author="Ashley Frank" w:date="2024-12-20T21:43:00Z">
            <w:rPr>
              <w:rFonts w:ascii="Bookman Old Style" w:hAnsi="Bookman Old Style"/>
              <w:sz w:val="32"/>
              <w:szCs w:val="32"/>
            </w:rPr>
          </w:rPrChange>
        </w:rPr>
        <w:t xml:space="preserve">each day as </w:t>
      </w:r>
      <w:r w:rsidR="001E6570" w:rsidRPr="007C3EDB">
        <w:rPr>
          <w:rFonts w:ascii="Bookman Old Style" w:hAnsi="Bookman Old Style"/>
          <w:szCs w:val="24"/>
          <w:rPrChange w:id="9349"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9350" w:author="Ashley Frank" w:date="2024-12-20T21:43:00Z">
            <w:rPr>
              <w:rFonts w:ascii="Bookman Old Style" w:hAnsi="Bookman Old Style"/>
              <w:sz w:val="32"/>
              <w:szCs w:val="32"/>
            </w:rPr>
          </w:rPrChange>
        </w:rPr>
        <w:t>e</w:t>
      </w:r>
      <w:r w:rsidRPr="007C3EDB">
        <w:rPr>
          <w:rFonts w:ascii="Bookman Old Style" w:hAnsi="Bookman Old Style"/>
          <w:szCs w:val="24"/>
          <w:rPrChange w:id="9351" w:author="Ashley Frank" w:date="2024-12-20T21:43:00Z">
            <w:rPr>
              <w:rFonts w:ascii="Bookman Old Style" w:hAnsi="Bookman Old Style"/>
              <w:sz w:val="32"/>
              <w:szCs w:val="32"/>
            </w:rPr>
          </w:rPrChange>
        </w:rPr>
        <w:t xml:space="preserve">ll. </w:t>
      </w:r>
      <w:r w:rsidR="002C4A2E" w:rsidRPr="007C3EDB">
        <w:rPr>
          <w:rFonts w:ascii="Bookman Old Style" w:hAnsi="Bookman Old Style"/>
          <w:b/>
          <w:bCs/>
          <w:szCs w:val="24"/>
          <w:rPrChange w:id="9352" w:author="Ashley Frank" w:date="2024-12-20T21:43:00Z">
            <w:rPr>
              <w:rFonts w:ascii="Bookman Old Style" w:hAnsi="Bookman Old Style"/>
              <w:b/>
              <w:bCs/>
              <w:sz w:val="32"/>
              <w:szCs w:val="32"/>
            </w:rPr>
          </w:rPrChange>
        </w:rPr>
        <w:t>We</w:t>
      </w:r>
      <w:r w:rsidRPr="007C3EDB">
        <w:rPr>
          <w:rFonts w:ascii="Bookman Old Style" w:hAnsi="Bookman Old Style"/>
          <w:b/>
          <w:bCs/>
          <w:szCs w:val="24"/>
          <w:rPrChange w:id="9353" w:author="Ashley Frank" w:date="2024-12-20T21:43:00Z">
            <w:rPr>
              <w:rFonts w:ascii="Bookman Old Style" w:hAnsi="Bookman Old Style"/>
              <w:b/>
              <w:bCs/>
              <w:sz w:val="32"/>
              <w:szCs w:val="32"/>
            </w:rPr>
          </w:rPrChange>
        </w:rPr>
        <w:t xml:space="preserve"> do not live </w:t>
      </w:r>
      <w:ins w:id="9354" w:author="Ashley Frank" w:date="2025-01-22T03:11:00Z">
        <w:r w:rsidR="00B31B32">
          <w:rPr>
            <w:rFonts w:ascii="Bookman Old Style" w:hAnsi="Bookman Old Style"/>
            <w:b/>
            <w:bCs/>
            <w:szCs w:val="24"/>
          </w:rPr>
          <w:t xml:space="preserve">a </w:t>
        </w:r>
      </w:ins>
      <w:r w:rsidRPr="007C3EDB">
        <w:rPr>
          <w:rFonts w:ascii="Bookman Old Style" w:hAnsi="Bookman Old Style"/>
          <w:b/>
          <w:bCs/>
          <w:szCs w:val="24"/>
          <w:rPrChange w:id="9355" w:author="Ashley Frank" w:date="2024-12-20T21:43:00Z">
            <w:rPr>
              <w:rFonts w:ascii="Bookman Old Style" w:hAnsi="Bookman Old Style"/>
              <w:b/>
              <w:bCs/>
              <w:sz w:val="32"/>
              <w:szCs w:val="32"/>
            </w:rPr>
          </w:rPrChange>
        </w:rPr>
        <w:t xml:space="preserve">life based on what </w:t>
      </w:r>
      <w:r w:rsidR="001E6570" w:rsidRPr="007C3EDB">
        <w:rPr>
          <w:rFonts w:ascii="Bookman Old Style" w:hAnsi="Bookman Old Style"/>
          <w:b/>
          <w:bCs/>
          <w:szCs w:val="24"/>
          <w:rPrChange w:id="9356" w:author="Ashley Frank" w:date="2024-12-20T21:43:00Z">
            <w:rPr>
              <w:rFonts w:ascii="Bookman Old Style" w:hAnsi="Bookman Old Style"/>
              <w:b/>
              <w:bCs/>
              <w:sz w:val="32"/>
              <w:szCs w:val="32"/>
            </w:rPr>
          </w:rPrChange>
        </w:rPr>
        <w:t>w</w:t>
      </w:r>
      <w:r w:rsidR="002C4A2E" w:rsidRPr="007C3EDB">
        <w:rPr>
          <w:rFonts w:ascii="Bookman Old Style" w:hAnsi="Bookman Old Style"/>
          <w:b/>
          <w:bCs/>
          <w:szCs w:val="24"/>
          <w:rPrChange w:id="9357" w:author="Ashley Frank" w:date="2024-12-20T21:43:00Z">
            <w:rPr>
              <w:rFonts w:ascii="Bookman Old Style" w:hAnsi="Bookman Old Style"/>
              <w:b/>
              <w:bCs/>
              <w:sz w:val="32"/>
              <w:szCs w:val="32"/>
            </w:rPr>
          </w:rPrChange>
        </w:rPr>
        <w:t>e</w:t>
      </w:r>
      <w:r w:rsidRPr="007C3EDB">
        <w:rPr>
          <w:rFonts w:ascii="Bookman Old Style" w:hAnsi="Bookman Old Style"/>
          <w:b/>
          <w:bCs/>
          <w:szCs w:val="24"/>
          <w:rPrChange w:id="9358" w:author="Ashley Frank" w:date="2024-12-20T21:43:00Z">
            <w:rPr>
              <w:rFonts w:ascii="Bookman Old Style" w:hAnsi="Bookman Old Style"/>
              <w:b/>
              <w:bCs/>
              <w:sz w:val="32"/>
              <w:szCs w:val="32"/>
            </w:rPr>
          </w:rPrChange>
        </w:rPr>
        <w:t xml:space="preserve"> think. </w:t>
      </w:r>
      <w:r w:rsidR="002C4A2E" w:rsidRPr="007C3EDB">
        <w:rPr>
          <w:rFonts w:ascii="Bookman Old Style" w:hAnsi="Bookman Old Style"/>
          <w:b/>
          <w:bCs/>
          <w:szCs w:val="24"/>
          <w:rPrChange w:id="9359" w:author="Ashley Frank" w:date="2024-12-20T21:43:00Z">
            <w:rPr>
              <w:rFonts w:ascii="Bookman Old Style" w:hAnsi="Bookman Old Style"/>
              <w:b/>
              <w:bCs/>
              <w:sz w:val="32"/>
              <w:szCs w:val="32"/>
            </w:rPr>
          </w:rPrChange>
        </w:rPr>
        <w:t>We</w:t>
      </w:r>
      <w:r w:rsidRPr="007C3EDB">
        <w:rPr>
          <w:rFonts w:ascii="Bookman Old Style" w:hAnsi="Bookman Old Style"/>
          <w:b/>
          <w:bCs/>
          <w:szCs w:val="24"/>
          <w:rPrChange w:id="9360" w:author="Ashley Frank" w:date="2024-12-20T21:43:00Z">
            <w:rPr>
              <w:rFonts w:ascii="Bookman Old Style" w:hAnsi="Bookman Old Style"/>
              <w:b/>
              <w:bCs/>
              <w:sz w:val="32"/>
              <w:szCs w:val="32"/>
            </w:rPr>
          </w:rPrChange>
        </w:rPr>
        <w:t xml:space="preserve"> live </w:t>
      </w:r>
      <w:ins w:id="9361" w:author="Ashley Frank" w:date="2025-01-22T03:11:00Z">
        <w:r w:rsidR="00B31B32">
          <w:rPr>
            <w:rFonts w:ascii="Bookman Old Style" w:hAnsi="Bookman Old Style"/>
            <w:b/>
            <w:bCs/>
            <w:szCs w:val="24"/>
          </w:rPr>
          <w:t xml:space="preserve">a </w:t>
        </w:r>
      </w:ins>
      <w:r w:rsidRPr="007C3EDB">
        <w:rPr>
          <w:rFonts w:ascii="Bookman Old Style" w:hAnsi="Bookman Old Style"/>
          <w:b/>
          <w:bCs/>
          <w:szCs w:val="24"/>
          <w:rPrChange w:id="9362" w:author="Ashley Frank" w:date="2024-12-20T21:43:00Z">
            <w:rPr>
              <w:rFonts w:ascii="Bookman Old Style" w:hAnsi="Bookman Old Style"/>
              <w:b/>
              <w:bCs/>
              <w:sz w:val="32"/>
              <w:szCs w:val="32"/>
            </w:rPr>
          </w:rPrChange>
        </w:rPr>
        <w:t xml:space="preserve">life based on what </w:t>
      </w:r>
      <w:r w:rsidR="001E6570" w:rsidRPr="007C3EDB">
        <w:rPr>
          <w:rFonts w:ascii="Bookman Old Style" w:hAnsi="Bookman Old Style"/>
          <w:b/>
          <w:bCs/>
          <w:szCs w:val="24"/>
          <w:rPrChange w:id="9363" w:author="Ashley Frank" w:date="2024-12-20T21:43:00Z">
            <w:rPr>
              <w:rFonts w:ascii="Bookman Old Style" w:hAnsi="Bookman Old Style"/>
              <w:b/>
              <w:bCs/>
              <w:sz w:val="32"/>
              <w:szCs w:val="32"/>
            </w:rPr>
          </w:rPrChange>
        </w:rPr>
        <w:t>w</w:t>
      </w:r>
      <w:r w:rsidR="002C4A2E" w:rsidRPr="007C3EDB">
        <w:rPr>
          <w:rFonts w:ascii="Bookman Old Style" w:hAnsi="Bookman Old Style"/>
          <w:b/>
          <w:bCs/>
          <w:szCs w:val="24"/>
          <w:rPrChange w:id="9364" w:author="Ashley Frank" w:date="2024-12-20T21:43:00Z">
            <w:rPr>
              <w:rFonts w:ascii="Bookman Old Style" w:hAnsi="Bookman Old Style"/>
              <w:b/>
              <w:bCs/>
              <w:sz w:val="32"/>
              <w:szCs w:val="32"/>
            </w:rPr>
          </w:rPrChange>
        </w:rPr>
        <w:t>e</w:t>
      </w:r>
      <w:r w:rsidRPr="007C3EDB">
        <w:rPr>
          <w:rFonts w:ascii="Bookman Old Style" w:hAnsi="Bookman Old Style"/>
          <w:b/>
          <w:bCs/>
          <w:szCs w:val="24"/>
          <w:rPrChange w:id="9365" w:author="Ashley Frank" w:date="2024-12-20T21:43:00Z">
            <w:rPr>
              <w:rFonts w:ascii="Bookman Old Style" w:hAnsi="Bookman Old Style"/>
              <w:b/>
              <w:bCs/>
              <w:sz w:val="32"/>
              <w:szCs w:val="32"/>
            </w:rPr>
          </w:rPrChange>
        </w:rPr>
        <w:t xml:space="preserve"> believe.</w:t>
      </w:r>
      <w:r w:rsidRPr="007C3EDB">
        <w:rPr>
          <w:rFonts w:ascii="Bookman Old Style" w:hAnsi="Bookman Old Style"/>
          <w:szCs w:val="24"/>
          <w:rPrChange w:id="9366" w:author="Ashley Frank" w:date="2024-12-20T21:43:00Z">
            <w:rPr>
              <w:rFonts w:ascii="Bookman Old Style" w:hAnsi="Bookman Old Style"/>
              <w:sz w:val="32"/>
              <w:szCs w:val="32"/>
            </w:rPr>
          </w:rPrChange>
        </w:rPr>
        <w:t xml:space="preserve"> It is important to note that </w:t>
      </w:r>
      <w:ins w:id="9367" w:author="Ashley Frank" w:date="2025-01-22T03:13:00Z">
        <w:r w:rsidR="00B31B32">
          <w:rPr>
            <w:rFonts w:ascii="Bookman Old Style" w:hAnsi="Bookman Old Style"/>
            <w:szCs w:val="24"/>
          </w:rPr>
          <w:t xml:space="preserve">our </w:t>
        </w:r>
      </w:ins>
      <w:del w:id="9368" w:author="Ashley Frank" w:date="2025-01-22T03:13:00Z">
        <w:r w:rsidRPr="007C3EDB" w:rsidDel="00B31B32">
          <w:rPr>
            <w:rFonts w:ascii="Bookman Old Style" w:hAnsi="Bookman Old Style"/>
            <w:szCs w:val="24"/>
            <w:rPrChange w:id="9369" w:author="Ashley Frank" w:date="2024-12-20T21:43:00Z">
              <w:rPr>
                <w:rFonts w:ascii="Bookman Old Style" w:hAnsi="Bookman Old Style"/>
                <w:sz w:val="32"/>
                <w:szCs w:val="32"/>
              </w:rPr>
            </w:rPrChange>
          </w:rPr>
          <w:delText xml:space="preserve">the </w:delText>
        </w:r>
      </w:del>
      <w:r w:rsidRPr="007C3EDB">
        <w:rPr>
          <w:rFonts w:ascii="Bookman Old Style" w:hAnsi="Bookman Old Style"/>
          <w:szCs w:val="24"/>
          <w:rPrChange w:id="9370" w:author="Ashley Frank" w:date="2024-12-20T21:43:00Z">
            <w:rPr>
              <w:rFonts w:ascii="Bookman Old Style" w:hAnsi="Bookman Old Style"/>
              <w:sz w:val="32"/>
              <w:szCs w:val="32"/>
            </w:rPr>
          </w:rPrChange>
        </w:rPr>
        <w:t>belief</w:t>
      </w:r>
      <w:ins w:id="9371" w:author="Ashley Frank" w:date="2025-01-22T03:13:00Z">
        <w:r w:rsidR="00B31B32">
          <w:rPr>
            <w:rFonts w:ascii="Bookman Old Style" w:hAnsi="Bookman Old Style"/>
            <w:szCs w:val="24"/>
          </w:rPr>
          <w:t>s</w:t>
        </w:r>
      </w:ins>
      <w:r w:rsidRPr="007C3EDB">
        <w:rPr>
          <w:rFonts w:ascii="Bookman Old Style" w:hAnsi="Bookman Old Style"/>
          <w:szCs w:val="24"/>
          <w:rPrChange w:id="9372" w:author="Ashley Frank" w:date="2024-12-20T21:43:00Z">
            <w:rPr>
              <w:rFonts w:ascii="Bookman Old Style" w:hAnsi="Bookman Old Style"/>
              <w:sz w:val="32"/>
              <w:szCs w:val="32"/>
            </w:rPr>
          </w:rPrChange>
        </w:rPr>
        <w:t xml:space="preserve"> </w:t>
      </w:r>
      <w:ins w:id="9373" w:author="Ashley Frank" w:date="2025-01-22T03:13:00Z">
        <w:r w:rsidR="00B51D2E">
          <w:rPr>
            <w:rFonts w:ascii="Bookman Old Style" w:hAnsi="Bookman Old Style"/>
            <w:szCs w:val="24"/>
          </w:rPr>
          <w:t xml:space="preserve">are </w:t>
        </w:r>
      </w:ins>
      <w:del w:id="9374" w:author="Ashley Frank" w:date="2025-01-22T03:13:00Z">
        <w:r w:rsidRPr="007C3EDB" w:rsidDel="00B51D2E">
          <w:rPr>
            <w:rFonts w:ascii="Bookman Old Style" w:hAnsi="Bookman Old Style"/>
            <w:szCs w:val="24"/>
            <w:rPrChange w:id="9375" w:author="Ashley Frank" w:date="2024-12-20T21:43:00Z">
              <w:rPr>
                <w:rFonts w:ascii="Bookman Old Style" w:hAnsi="Bookman Old Style"/>
                <w:sz w:val="32"/>
                <w:szCs w:val="32"/>
              </w:rPr>
            </w:rPrChange>
          </w:rPr>
          <w:delText>is</w:delText>
        </w:r>
      </w:del>
      <w:ins w:id="9376" w:author="Ashley Frank" w:date="2025-01-22T03:13:00Z">
        <w:r w:rsidR="00B31B32">
          <w:rPr>
            <w:rFonts w:ascii="Bookman Old Style" w:hAnsi="Bookman Old Style"/>
            <w:szCs w:val="24"/>
          </w:rPr>
          <w:t xml:space="preserve">what </w:t>
        </w:r>
      </w:ins>
      <w:del w:id="9377" w:author="Ashley Frank" w:date="2025-01-22T03:13:00Z">
        <w:r w:rsidRPr="007C3EDB" w:rsidDel="00B31B32">
          <w:rPr>
            <w:rFonts w:ascii="Bookman Old Style" w:hAnsi="Bookman Old Style"/>
            <w:szCs w:val="24"/>
            <w:rPrChange w:id="9378" w:author="Ashley Frank" w:date="2024-12-20T21:43:00Z">
              <w:rPr>
                <w:rFonts w:ascii="Bookman Old Style" w:hAnsi="Bookman Old Style"/>
                <w:sz w:val="32"/>
                <w:szCs w:val="32"/>
              </w:rPr>
            </w:rPrChange>
          </w:rPr>
          <w:delText xml:space="preserve"> part o</w:delText>
        </w:r>
      </w:del>
      <w:r w:rsidRPr="007C3EDB">
        <w:rPr>
          <w:rFonts w:ascii="Bookman Old Style" w:hAnsi="Bookman Old Style"/>
          <w:szCs w:val="24"/>
          <w:rPrChange w:id="9379" w:author="Ashley Frank" w:date="2024-12-20T21:43:00Z">
            <w:rPr>
              <w:rFonts w:ascii="Bookman Old Style" w:hAnsi="Bookman Old Style"/>
              <w:sz w:val="32"/>
              <w:szCs w:val="32"/>
            </w:rPr>
          </w:rPrChange>
        </w:rPr>
        <w:t>f</w:t>
      </w:r>
      <w:ins w:id="9380" w:author="Ashley Frank" w:date="2025-01-22T03:13:00Z">
        <w:r w:rsidR="00B31B32">
          <w:rPr>
            <w:rFonts w:ascii="Bookman Old Style" w:hAnsi="Bookman Old Style"/>
            <w:szCs w:val="24"/>
          </w:rPr>
          <w:t xml:space="preserve">uel </w:t>
        </w:r>
      </w:ins>
      <w:del w:id="9381" w:author="Ashley Frank" w:date="2025-01-22T03:13:00Z">
        <w:r w:rsidRPr="007C3EDB" w:rsidDel="00B31B32">
          <w:rPr>
            <w:rFonts w:ascii="Bookman Old Style" w:hAnsi="Bookman Old Style"/>
            <w:szCs w:val="24"/>
            <w:rPrChange w:id="9382" w:author="Ashley Frank" w:date="2024-12-20T21:43:00Z">
              <w:rPr>
                <w:rFonts w:ascii="Bookman Old Style" w:hAnsi="Bookman Old Style"/>
                <w:sz w:val="32"/>
                <w:szCs w:val="32"/>
              </w:rPr>
            </w:rPrChange>
          </w:rPr>
          <w:delText xml:space="preserve"> </w:delText>
        </w:r>
      </w:del>
      <w:r w:rsidRPr="007C3EDB">
        <w:rPr>
          <w:rFonts w:ascii="Bookman Old Style" w:hAnsi="Bookman Old Style"/>
          <w:szCs w:val="24"/>
          <w:rPrChange w:id="9383" w:author="Ashley Frank" w:date="2024-12-20T21:43:00Z">
            <w:rPr>
              <w:rFonts w:ascii="Bookman Old Style" w:hAnsi="Bookman Old Style"/>
              <w:sz w:val="32"/>
              <w:szCs w:val="32"/>
            </w:rPr>
          </w:rPrChange>
        </w:rPr>
        <w:t>our strength and character. By contrast, the Fruit of the Spirit details the character of a Christian</w:t>
      </w:r>
      <w:r w:rsidR="009B1F91" w:rsidRPr="007C3EDB">
        <w:rPr>
          <w:rFonts w:ascii="Bookman Old Style" w:hAnsi="Bookman Old Style"/>
          <w:szCs w:val="24"/>
          <w:rPrChange w:id="9384" w:author="Ashley Frank" w:date="2024-12-20T21:43:00Z">
            <w:rPr>
              <w:rFonts w:ascii="Bookman Old Style" w:hAnsi="Bookman Old Style"/>
              <w:sz w:val="32"/>
              <w:szCs w:val="32"/>
            </w:rPr>
          </w:rPrChange>
        </w:rPr>
        <w:t xml:space="preserve">. The below internet article came from Bibleinfo. </w:t>
      </w:r>
      <w:r w:rsidR="009B1F91" w:rsidRPr="007C3EDB">
        <w:rPr>
          <w:rFonts w:ascii="Bookman Old Style" w:hAnsi="Bookman Old Style"/>
          <w:szCs w:val="24"/>
          <w:rPrChange w:id="9385" w:author="Ashley Frank" w:date="2024-12-20T21:43:00Z">
            <w:rPr>
              <w:rFonts w:ascii="Bookman Old Style" w:hAnsi="Bookman Old Style"/>
              <w:sz w:val="18"/>
              <w:szCs w:val="18"/>
            </w:rPr>
          </w:rPrChange>
        </w:rPr>
        <w:t>(</w:t>
      </w:r>
      <w:r w:rsidR="00664ADE" w:rsidRPr="007C3EDB">
        <w:rPr>
          <w:szCs w:val="24"/>
        </w:rPr>
        <w:fldChar w:fldCharType="begin"/>
      </w:r>
      <w:r w:rsidR="00664ADE" w:rsidRPr="00EB42C0">
        <w:rPr>
          <w:szCs w:val="24"/>
        </w:rPr>
        <w:instrText xml:space="preserve"> HYPERLINK "https://www.bibleinfo.com/en/questions/fruit-of-the-spirit" </w:instrText>
      </w:r>
      <w:r w:rsidR="00664ADE" w:rsidRPr="007C3EDB">
        <w:rPr>
          <w:szCs w:val="24"/>
        </w:rPr>
        <w:fldChar w:fldCharType="separate"/>
      </w:r>
      <w:r w:rsidR="009B1F91" w:rsidRPr="007C3EDB">
        <w:rPr>
          <w:rStyle w:val="Hyperlink"/>
          <w:rFonts w:ascii="Bookman Old Style" w:hAnsi="Bookman Old Style"/>
          <w:szCs w:val="24"/>
          <w:rPrChange w:id="9386" w:author="Ashley Frank" w:date="2024-12-20T21:43:00Z">
            <w:rPr>
              <w:rStyle w:val="Hyperlink"/>
              <w:rFonts w:ascii="Bookman Old Style" w:hAnsi="Bookman Old Style"/>
              <w:sz w:val="18"/>
              <w:szCs w:val="18"/>
            </w:rPr>
          </w:rPrChange>
        </w:rPr>
        <w:t>https://www.bibleinfo.com/en/questions/fruit-of-the-spirit</w:t>
      </w:r>
      <w:r w:rsidR="00664ADE" w:rsidRPr="007C3EDB">
        <w:rPr>
          <w:rStyle w:val="Hyperlink"/>
          <w:rFonts w:ascii="Bookman Old Style" w:hAnsi="Bookman Old Style"/>
          <w:szCs w:val="24"/>
          <w:rPrChange w:id="9387" w:author="Ashley Frank" w:date="2024-12-20T21:43:00Z">
            <w:rPr>
              <w:rStyle w:val="Hyperlink"/>
              <w:rFonts w:ascii="Bookman Old Style" w:hAnsi="Bookman Old Style"/>
              <w:sz w:val="18"/>
              <w:szCs w:val="18"/>
            </w:rPr>
          </w:rPrChange>
        </w:rPr>
        <w:fldChar w:fldCharType="end"/>
      </w:r>
      <w:r w:rsidR="009B1F91" w:rsidRPr="007C3EDB">
        <w:rPr>
          <w:rFonts w:ascii="Bookman Old Style" w:hAnsi="Bookman Old Style"/>
          <w:szCs w:val="24"/>
          <w:rPrChange w:id="9388" w:author="Ashley Frank" w:date="2024-12-20T21:43:00Z">
            <w:rPr>
              <w:rFonts w:ascii="Bookman Old Style" w:hAnsi="Bookman Old Style"/>
              <w:sz w:val="18"/>
              <w:szCs w:val="18"/>
            </w:rPr>
          </w:rPrChange>
        </w:rPr>
        <w:t>)</w:t>
      </w:r>
    </w:p>
    <w:p w14:paraId="0D2DDCC0" w14:textId="77777777" w:rsidR="009B1F91" w:rsidRPr="007C3EDB" w:rsidDel="00B31B32" w:rsidRDefault="009B1F91" w:rsidP="009B1F91">
      <w:pPr>
        <w:pStyle w:val="BodyText"/>
        <w:spacing w:line="360" w:lineRule="auto"/>
        <w:rPr>
          <w:del w:id="9389" w:author="Ashley Frank" w:date="2025-01-22T03:12:00Z"/>
          <w:rFonts w:ascii="Bookman Old Style" w:hAnsi="Bookman Old Style"/>
          <w:szCs w:val="24"/>
          <w:rPrChange w:id="9390" w:author="Ashley Frank" w:date="2024-12-20T21:43:00Z">
            <w:rPr>
              <w:del w:id="9391" w:author="Ashley Frank" w:date="2025-01-22T03:12:00Z"/>
              <w:rFonts w:ascii="Bookman Old Style" w:hAnsi="Bookman Old Style"/>
              <w:sz w:val="32"/>
              <w:szCs w:val="32"/>
            </w:rPr>
          </w:rPrChange>
        </w:rPr>
      </w:pPr>
    </w:p>
    <w:p w14:paraId="45FBA5D0" w14:textId="77777777" w:rsidR="00C93E20" w:rsidRDefault="00C93E20" w:rsidP="00B31B32">
      <w:pPr>
        <w:tabs>
          <w:tab w:val="clear" w:pos="360"/>
          <w:tab w:val="clear" w:pos="9360"/>
        </w:tabs>
        <w:spacing w:after="405"/>
        <w:rPr>
          <w:ins w:id="9392" w:author="Ashley Frank" w:date="2025-01-22T01:40:00Z"/>
          <w:rFonts w:ascii="Bookman Old Style" w:hAnsi="Bookman Old Style"/>
          <w:i/>
          <w:color w:val="000000" w:themeColor="text1"/>
          <w:szCs w:val="24"/>
        </w:rPr>
        <w:pPrChange w:id="9393" w:author="Ashley Frank" w:date="2025-01-22T03:12:00Z">
          <w:pPr>
            <w:tabs>
              <w:tab w:val="clear" w:pos="360"/>
              <w:tab w:val="clear" w:pos="9360"/>
            </w:tabs>
            <w:spacing w:after="405"/>
            <w:ind w:left="810"/>
          </w:pPr>
        </w:pPrChange>
      </w:pPr>
    </w:p>
    <w:p w14:paraId="337A65F0" w14:textId="0213A05C"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394"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395" w:author="Ashley Frank" w:date="2024-12-20T21:43:00Z">
            <w:rPr>
              <w:rFonts w:ascii="Bookman Old Style" w:hAnsi="Bookman Old Style"/>
              <w:i/>
              <w:color w:val="000000" w:themeColor="text1"/>
              <w:sz w:val="32"/>
              <w:szCs w:val="32"/>
            </w:rPr>
          </w:rPrChange>
        </w:rPr>
        <w:t>The fruit of the Spirit, found in Galatians 5:22-23, is made up of the following nine qualities or gifts: love, joy, peace, patience, kindness, goodness, faithfulness, gentleness</w:t>
      </w:r>
      <w:r w:rsidR="001E6570" w:rsidRPr="007C3EDB">
        <w:rPr>
          <w:rFonts w:ascii="Bookman Old Style" w:hAnsi="Bookman Old Style"/>
          <w:i/>
          <w:color w:val="000000" w:themeColor="text1"/>
          <w:szCs w:val="24"/>
          <w:rPrChange w:id="9396" w:author="Ashley Frank" w:date="2024-12-20T21:43:00Z">
            <w:rPr>
              <w:rFonts w:ascii="Bookman Old Style" w:hAnsi="Bookman Old Style"/>
              <w:i/>
              <w:color w:val="000000" w:themeColor="text1"/>
              <w:sz w:val="32"/>
              <w:szCs w:val="32"/>
            </w:rPr>
          </w:rPrChange>
        </w:rPr>
        <w:t>,</w:t>
      </w:r>
      <w:r w:rsidRPr="007C3EDB">
        <w:rPr>
          <w:rFonts w:ascii="Bookman Old Style" w:hAnsi="Bookman Old Style"/>
          <w:i/>
          <w:color w:val="000000" w:themeColor="text1"/>
          <w:szCs w:val="24"/>
          <w:rPrChange w:id="9397" w:author="Ashley Frank" w:date="2024-12-20T21:43:00Z">
            <w:rPr>
              <w:rFonts w:ascii="Bookman Old Style" w:hAnsi="Bookman Old Style"/>
              <w:i/>
              <w:color w:val="000000" w:themeColor="text1"/>
              <w:sz w:val="32"/>
              <w:szCs w:val="32"/>
            </w:rPr>
          </w:rPrChange>
        </w:rPr>
        <w:t xml:space="preserve"> and self-control.</w:t>
      </w:r>
    </w:p>
    <w:p w14:paraId="79A58283" w14:textId="77777777" w:rsidR="00114DCD" w:rsidRPr="007C3EDB" w:rsidRDefault="00114DCD" w:rsidP="009B1F91">
      <w:pPr>
        <w:tabs>
          <w:tab w:val="clear" w:pos="360"/>
          <w:tab w:val="clear" w:pos="9360"/>
        </w:tabs>
        <w:spacing w:after="65" w:line="440" w:lineRule="atLeast"/>
        <w:ind w:left="810"/>
        <w:jc w:val="center"/>
        <w:outlineLvl w:val="1"/>
        <w:rPr>
          <w:rFonts w:ascii="Bookman Old Style" w:hAnsi="Bookman Old Style"/>
          <w:b/>
          <w:bCs/>
          <w:i/>
          <w:color w:val="000000" w:themeColor="text1"/>
          <w:szCs w:val="24"/>
          <w:rPrChange w:id="9398" w:author="Ashley Frank" w:date="2024-12-20T21:43:00Z">
            <w:rPr>
              <w:rFonts w:ascii="Bookman Old Style" w:hAnsi="Bookman Old Style"/>
              <w:b/>
              <w:bCs/>
              <w:i/>
              <w:color w:val="000000" w:themeColor="text1"/>
              <w:sz w:val="32"/>
              <w:szCs w:val="32"/>
            </w:rPr>
          </w:rPrChange>
        </w:rPr>
      </w:pPr>
      <w:r w:rsidRPr="007C3EDB">
        <w:rPr>
          <w:rFonts w:ascii="Bookman Old Style" w:hAnsi="Bookman Old Style"/>
          <w:b/>
          <w:bCs/>
          <w:i/>
          <w:color w:val="000000" w:themeColor="text1"/>
          <w:szCs w:val="24"/>
          <w:rPrChange w:id="9399" w:author="Ashley Frank" w:date="2024-12-20T21:43:00Z">
            <w:rPr>
              <w:rFonts w:ascii="Bookman Old Style" w:hAnsi="Bookman Old Style"/>
              <w:b/>
              <w:bCs/>
              <w:i/>
              <w:color w:val="000000" w:themeColor="text1"/>
              <w:sz w:val="32"/>
              <w:szCs w:val="32"/>
            </w:rPr>
          </w:rPrChange>
        </w:rPr>
        <w:t>Fruit of the Spirit list:</w:t>
      </w:r>
    </w:p>
    <w:p w14:paraId="5D8CC75F" w14:textId="77777777" w:rsidR="00114DCD" w:rsidRPr="007C3EDB" w:rsidRDefault="00664ADE" w:rsidP="009B1F91">
      <w:pPr>
        <w:numPr>
          <w:ilvl w:val="0"/>
          <w:numId w:val="5"/>
        </w:numPr>
        <w:tabs>
          <w:tab w:val="clear" w:pos="360"/>
          <w:tab w:val="clear" w:pos="9360"/>
        </w:tabs>
        <w:spacing w:before="100" w:beforeAutospacing="1" w:after="100" w:afterAutospacing="1" w:line="540" w:lineRule="atLeast"/>
        <w:ind w:left="810"/>
        <w:rPr>
          <w:rFonts w:ascii="Bookman Old Style" w:hAnsi="Bookman Old Style"/>
          <w:i/>
          <w:color w:val="000000" w:themeColor="text1"/>
          <w:szCs w:val="24"/>
          <w:rPrChange w:id="9400" w:author="Ashley Frank" w:date="2024-12-20T21:43:00Z">
            <w:rPr>
              <w:rFonts w:ascii="Bookman Old Style" w:hAnsi="Bookman Old Style"/>
              <w:i/>
              <w:color w:val="000000" w:themeColor="text1"/>
              <w:sz w:val="32"/>
              <w:szCs w:val="32"/>
            </w:rPr>
          </w:rPrChange>
        </w:rPr>
      </w:pPr>
      <w:r w:rsidRPr="007C3EDB">
        <w:rPr>
          <w:szCs w:val="24"/>
        </w:rPr>
        <w:fldChar w:fldCharType="begin"/>
      </w:r>
      <w:r w:rsidRPr="00EB42C0">
        <w:rPr>
          <w:szCs w:val="24"/>
        </w:rPr>
        <w:instrText xml:space="preserve"> HYPERLINK "https://www.bibleinfo.com/en/questions/fruit-of-the-spirit" \l "love" </w:instrText>
      </w:r>
      <w:r w:rsidRPr="007C3EDB">
        <w:rPr>
          <w:szCs w:val="24"/>
        </w:rPr>
        <w:fldChar w:fldCharType="separate"/>
      </w:r>
      <w:r w:rsidR="00114DCD" w:rsidRPr="007C3EDB">
        <w:rPr>
          <w:rFonts w:ascii="Bookman Old Style" w:hAnsi="Bookman Old Style"/>
          <w:i/>
          <w:color w:val="000000" w:themeColor="text1"/>
          <w:szCs w:val="24"/>
          <w:rPrChange w:id="9401" w:author="Ashley Frank" w:date="2024-12-20T21:43:00Z">
            <w:rPr>
              <w:rFonts w:ascii="Bookman Old Style" w:hAnsi="Bookman Old Style"/>
              <w:i/>
              <w:color w:val="000000" w:themeColor="text1"/>
              <w:sz w:val="32"/>
              <w:szCs w:val="32"/>
            </w:rPr>
          </w:rPrChange>
        </w:rPr>
        <w:t>Love</w:t>
      </w:r>
      <w:r w:rsidRPr="007C3EDB">
        <w:rPr>
          <w:rFonts w:ascii="Bookman Old Style" w:hAnsi="Bookman Old Style"/>
          <w:i/>
          <w:color w:val="000000" w:themeColor="text1"/>
          <w:szCs w:val="24"/>
          <w:rPrChange w:id="9402" w:author="Ashley Frank" w:date="2024-12-20T21:43:00Z">
            <w:rPr>
              <w:rFonts w:ascii="Bookman Old Style" w:hAnsi="Bookman Old Style"/>
              <w:i/>
              <w:color w:val="000000" w:themeColor="text1"/>
              <w:sz w:val="32"/>
              <w:szCs w:val="32"/>
            </w:rPr>
          </w:rPrChange>
        </w:rPr>
        <w:fldChar w:fldCharType="end"/>
      </w:r>
    </w:p>
    <w:p w14:paraId="7CC97FC5" w14:textId="77777777" w:rsidR="00114DCD" w:rsidRPr="007C3EDB" w:rsidRDefault="00664ADE" w:rsidP="009B1F91">
      <w:pPr>
        <w:numPr>
          <w:ilvl w:val="0"/>
          <w:numId w:val="5"/>
        </w:numPr>
        <w:tabs>
          <w:tab w:val="clear" w:pos="360"/>
          <w:tab w:val="clear" w:pos="9360"/>
        </w:tabs>
        <w:spacing w:before="100" w:beforeAutospacing="1" w:after="100" w:afterAutospacing="1" w:line="540" w:lineRule="atLeast"/>
        <w:ind w:left="810"/>
        <w:rPr>
          <w:rFonts w:ascii="Bookman Old Style" w:hAnsi="Bookman Old Style"/>
          <w:i/>
          <w:color w:val="000000" w:themeColor="text1"/>
          <w:szCs w:val="24"/>
          <w:rPrChange w:id="9403" w:author="Ashley Frank" w:date="2024-12-20T21:43:00Z">
            <w:rPr>
              <w:rFonts w:ascii="Bookman Old Style" w:hAnsi="Bookman Old Style"/>
              <w:i/>
              <w:color w:val="000000" w:themeColor="text1"/>
              <w:sz w:val="32"/>
              <w:szCs w:val="32"/>
            </w:rPr>
          </w:rPrChange>
        </w:rPr>
      </w:pPr>
      <w:r w:rsidRPr="007C3EDB">
        <w:rPr>
          <w:szCs w:val="24"/>
        </w:rPr>
        <w:fldChar w:fldCharType="begin"/>
      </w:r>
      <w:r w:rsidRPr="00EB42C0">
        <w:rPr>
          <w:szCs w:val="24"/>
        </w:rPr>
        <w:instrText xml:space="preserve"> HYPERLINK "https://www.bibleinfo.com/en/questions/fruit-of-the-spirit" \l "joy" </w:instrText>
      </w:r>
      <w:r w:rsidRPr="007C3EDB">
        <w:rPr>
          <w:szCs w:val="24"/>
        </w:rPr>
        <w:fldChar w:fldCharType="separate"/>
      </w:r>
      <w:r w:rsidR="00114DCD" w:rsidRPr="007C3EDB">
        <w:rPr>
          <w:rFonts w:ascii="Bookman Old Style" w:hAnsi="Bookman Old Style"/>
          <w:i/>
          <w:color w:val="000000" w:themeColor="text1"/>
          <w:szCs w:val="24"/>
          <w:rPrChange w:id="9404" w:author="Ashley Frank" w:date="2024-12-20T21:43:00Z">
            <w:rPr>
              <w:rFonts w:ascii="Bookman Old Style" w:hAnsi="Bookman Old Style"/>
              <w:i/>
              <w:color w:val="000000" w:themeColor="text1"/>
              <w:sz w:val="32"/>
              <w:szCs w:val="32"/>
            </w:rPr>
          </w:rPrChange>
        </w:rPr>
        <w:t>Joy</w:t>
      </w:r>
      <w:r w:rsidRPr="007C3EDB">
        <w:rPr>
          <w:rFonts w:ascii="Bookman Old Style" w:hAnsi="Bookman Old Style"/>
          <w:i/>
          <w:color w:val="000000" w:themeColor="text1"/>
          <w:szCs w:val="24"/>
          <w:rPrChange w:id="9405" w:author="Ashley Frank" w:date="2024-12-20T21:43:00Z">
            <w:rPr>
              <w:rFonts w:ascii="Bookman Old Style" w:hAnsi="Bookman Old Style"/>
              <w:i/>
              <w:color w:val="000000" w:themeColor="text1"/>
              <w:sz w:val="32"/>
              <w:szCs w:val="32"/>
            </w:rPr>
          </w:rPrChange>
        </w:rPr>
        <w:fldChar w:fldCharType="end"/>
      </w:r>
    </w:p>
    <w:p w14:paraId="593796DC" w14:textId="77777777" w:rsidR="00114DCD" w:rsidRPr="007C3EDB" w:rsidRDefault="00664ADE" w:rsidP="009B1F91">
      <w:pPr>
        <w:numPr>
          <w:ilvl w:val="0"/>
          <w:numId w:val="5"/>
        </w:numPr>
        <w:tabs>
          <w:tab w:val="clear" w:pos="360"/>
          <w:tab w:val="clear" w:pos="9360"/>
        </w:tabs>
        <w:spacing w:before="100" w:beforeAutospacing="1" w:after="100" w:afterAutospacing="1" w:line="540" w:lineRule="atLeast"/>
        <w:ind w:left="810"/>
        <w:rPr>
          <w:rFonts w:ascii="Bookman Old Style" w:hAnsi="Bookman Old Style"/>
          <w:i/>
          <w:color w:val="000000" w:themeColor="text1"/>
          <w:szCs w:val="24"/>
          <w:rPrChange w:id="9406" w:author="Ashley Frank" w:date="2024-12-20T21:43:00Z">
            <w:rPr>
              <w:rFonts w:ascii="Bookman Old Style" w:hAnsi="Bookman Old Style"/>
              <w:i/>
              <w:color w:val="000000" w:themeColor="text1"/>
              <w:sz w:val="32"/>
              <w:szCs w:val="32"/>
            </w:rPr>
          </w:rPrChange>
        </w:rPr>
      </w:pPr>
      <w:r w:rsidRPr="007C3EDB">
        <w:rPr>
          <w:szCs w:val="24"/>
        </w:rPr>
        <w:fldChar w:fldCharType="begin"/>
      </w:r>
      <w:r w:rsidRPr="00EB42C0">
        <w:rPr>
          <w:szCs w:val="24"/>
        </w:rPr>
        <w:instrText xml:space="preserve"> HYPERLINK "https://www.bibleinfo.com/en/questions/fruit-of-the-spirit" \l "peace" </w:instrText>
      </w:r>
      <w:r w:rsidRPr="007C3EDB">
        <w:rPr>
          <w:szCs w:val="24"/>
        </w:rPr>
        <w:fldChar w:fldCharType="separate"/>
      </w:r>
      <w:r w:rsidR="00114DCD" w:rsidRPr="007C3EDB">
        <w:rPr>
          <w:rFonts w:ascii="Bookman Old Style" w:hAnsi="Bookman Old Style"/>
          <w:i/>
          <w:color w:val="000000" w:themeColor="text1"/>
          <w:szCs w:val="24"/>
          <w:rPrChange w:id="9407" w:author="Ashley Frank" w:date="2024-12-20T21:43:00Z">
            <w:rPr>
              <w:rFonts w:ascii="Bookman Old Style" w:hAnsi="Bookman Old Style"/>
              <w:i/>
              <w:color w:val="000000" w:themeColor="text1"/>
              <w:sz w:val="32"/>
              <w:szCs w:val="32"/>
            </w:rPr>
          </w:rPrChange>
        </w:rPr>
        <w:t>Peace</w:t>
      </w:r>
      <w:r w:rsidRPr="007C3EDB">
        <w:rPr>
          <w:rFonts w:ascii="Bookman Old Style" w:hAnsi="Bookman Old Style"/>
          <w:i/>
          <w:color w:val="000000" w:themeColor="text1"/>
          <w:szCs w:val="24"/>
          <w:rPrChange w:id="9408" w:author="Ashley Frank" w:date="2024-12-20T21:43:00Z">
            <w:rPr>
              <w:rFonts w:ascii="Bookman Old Style" w:hAnsi="Bookman Old Style"/>
              <w:i/>
              <w:color w:val="000000" w:themeColor="text1"/>
              <w:sz w:val="32"/>
              <w:szCs w:val="32"/>
            </w:rPr>
          </w:rPrChange>
        </w:rPr>
        <w:fldChar w:fldCharType="end"/>
      </w:r>
    </w:p>
    <w:p w14:paraId="44A35E26" w14:textId="77777777" w:rsidR="00114DCD" w:rsidRPr="007C3EDB" w:rsidRDefault="00664ADE" w:rsidP="009B1F91">
      <w:pPr>
        <w:numPr>
          <w:ilvl w:val="0"/>
          <w:numId w:val="5"/>
        </w:numPr>
        <w:tabs>
          <w:tab w:val="clear" w:pos="360"/>
          <w:tab w:val="clear" w:pos="9360"/>
        </w:tabs>
        <w:spacing w:before="100" w:beforeAutospacing="1" w:after="100" w:afterAutospacing="1" w:line="540" w:lineRule="atLeast"/>
        <w:ind w:left="810"/>
        <w:rPr>
          <w:rFonts w:ascii="Bookman Old Style" w:hAnsi="Bookman Old Style"/>
          <w:i/>
          <w:color w:val="000000" w:themeColor="text1"/>
          <w:szCs w:val="24"/>
          <w:rPrChange w:id="9409" w:author="Ashley Frank" w:date="2024-12-20T21:43:00Z">
            <w:rPr>
              <w:rFonts w:ascii="Bookman Old Style" w:hAnsi="Bookman Old Style"/>
              <w:i/>
              <w:color w:val="000000" w:themeColor="text1"/>
              <w:sz w:val="32"/>
              <w:szCs w:val="32"/>
            </w:rPr>
          </w:rPrChange>
        </w:rPr>
      </w:pPr>
      <w:r w:rsidRPr="007C3EDB">
        <w:rPr>
          <w:szCs w:val="24"/>
        </w:rPr>
        <w:fldChar w:fldCharType="begin"/>
      </w:r>
      <w:r w:rsidRPr="00EB42C0">
        <w:rPr>
          <w:szCs w:val="24"/>
        </w:rPr>
        <w:instrText xml:space="preserve"> HYPERLINK "https://www.bibleinfo.com/en/questions/fruit-of-the-spirit" \l "patience" </w:instrText>
      </w:r>
      <w:r w:rsidRPr="007C3EDB">
        <w:rPr>
          <w:szCs w:val="24"/>
        </w:rPr>
        <w:fldChar w:fldCharType="separate"/>
      </w:r>
      <w:r w:rsidR="00114DCD" w:rsidRPr="007C3EDB">
        <w:rPr>
          <w:rFonts w:ascii="Bookman Old Style" w:hAnsi="Bookman Old Style"/>
          <w:i/>
          <w:color w:val="000000" w:themeColor="text1"/>
          <w:szCs w:val="24"/>
          <w:rPrChange w:id="9410" w:author="Ashley Frank" w:date="2024-12-20T21:43:00Z">
            <w:rPr>
              <w:rFonts w:ascii="Bookman Old Style" w:hAnsi="Bookman Old Style"/>
              <w:i/>
              <w:color w:val="000000" w:themeColor="text1"/>
              <w:sz w:val="32"/>
              <w:szCs w:val="32"/>
            </w:rPr>
          </w:rPrChange>
        </w:rPr>
        <w:t>Patience</w:t>
      </w:r>
      <w:r w:rsidRPr="007C3EDB">
        <w:rPr>
          <w:rFonts w:ascii="Bookman Old Style" w:hAnsi="Bookman Old Style"/>
          <w:i/>
          <w:color w:val="000000" w:themeColor="text1"/>
          <w:szCs w:val="24"/>
          <w:rPrChange w:id="9411" w:author="Ashley Frank" w:date="2024-12-20T21:43:00Z">
            <w:rPr>
              <w:rFonts w:ascii="Bookman Old Style" w:hAnsi="Bookman Old Style"/>
              <w:i/>
              <w:color w:val="000000" w:themeColor="text1"/>
              <w:sz w:val="32"/>
              <w:szCs w:val="32"/>
            </w:rPr>
          </w:rPrChange>
        </w:rPr>
        <w:fldChar w:fldCharType="end"/>
      </w:r>
    </w:p>
    <w:p w14:paraId="4A5FA4AE" w14:textId="77777777" w:rsidR="00114DCD" w:rsidRPr="007C3EDB" w:rsidRDefault="00664ADE" w:rsidP="009B1F91">
      <w:pPr>
        <w:numPr>
          <w:ilvl w:val="0"/>
          <w:numId w:val="5"/>
        </w:numPr>
        <w:tabs>
          <w:tab w:val="clear" w:pos="360"/>
          <w:tab w:val="clear" w:pos="9360"/>
        </w:tabs>
        <w:spacing w:before="100" w:beforeAutospacing="1" w:after="100" w:afterAutospacing="1" w:line="540" w:lineRule="atLeast"/>
        <w:ind w:left="810"/>
        <w:rPr>
          <w:rFonts w:ascii="Bookman Old Style" w:hAnsi="Bookman Old Style"/>
          <w:i/>
          <w:color w:val="000000" w:themeColor="text1"/>
          <w:szCs w:val="24"/>
          <w:rPrChange w:id="9412" w:author="Ashley Frank" w:date="2024-12-20T21:43:00Z">
            <w:rPr>
              <w:rFonts w:ascii="Bookman Old Style" w:hAnsi="Bookman Old Style"/>
              <w:i/>
              <w:color w:val="000000" w:themeColor="text1"/>
              <w:sz w:val="32"/>
              <w:szCs w:val="32"/>
            </w:rPr>
          </w:rPrChange>
        </w:rPr>
      </w:pPr>
      <w:r w:rsidRPr="007C3EDB">
        <w:rPr>
          <w:szCs w:val="24"/>
        </w:rPr>
        <w:fldChar w:fldCharType="begin"/>
      </w:r>
      <w:r w:rsidRPr="00EB42C0">
        <w:rPr>
          <w:szCs w:val="24"/>
        </w:rPr>
        <w:instrText xml:space="preserve"> HYPERLINK "https://www.bibleinfo.com/en/questions/fruit-of-the-spirit" \l "kindness" </w:instrText>
      </w:r>
      <w:r w:rsidRPr="007C3EDB">
        <w:rPr>
          <w:szCs w:val="24"/>
        </w:rPr>
        <w:fldChar w:fldCharType="separate"/>
      </w:r>
      <w:r w:rsidR="00114DCD" w:rsidRPr="007C3EDB">
        <w:rPr>
          <w:rFonts w:ascii="Bookman Old Style" w:hAnsi="Bookman Old Style"/>
          <w:i/>
          <w:color w:val="000000" w:themeColor="text1"/>
          <w:szCs w:val="24"/>
          <w:rPrChange w:id="9413" w:author="Ashley Frank" w:date="2024-12-20T21:43:00Z">
            <w:rPr>
              <w:rFonts w:ascii="Bookman Old Style" w:hAnsi="Bookman Old Style"/>
              <w:i/>
              <w:color w:val="000000" w:themeColor="text1"/>
              <w:sz w:val="32"/>
              <w:szCs w:val="32"/>
            </w:rPr>
          </w:rPrChange>
        </w:rPr>
        <w:t>Kindness</w:t>
      </w:r>
      <w:r w:rsidRPr="007C3EDB">
        <w:rPr>
          <w:rFonts w:ascii="Bookman Old Style" w:hAnsi="Bookman Old Style"/>
          <w:i/>
          <w:color w:val="000000" w:themeColor="text1"/>
          <w:szCs w:val="24"/>
          <w:rPrChange w:id="9414" w:author="Ashley Frank" w:date="2024-12-20T21:43:00Z">
            <w:rPr>
              <w:rFonts w:ascii="Bookman Old Style" w:hAnsi="Bookman Old Style"/>
              <w:i/>
              <w:color w:val="000000" w:themeColor="text1"/>
              <w:sz w:val="32"/>
              <w:szCs w:val="32"/>
            </w:rPr>
          </w:rPrChange>
        </w:rPr>
        <w:fldChar w:fldCharType="end"/>
      </w:r>
    </w:p>
    <w:p w14:paraId="523D8EFC" w14:textId="77777777" w:rsidR="00114DCD" w:rsidRPr="007C3EDB" w:rsidRDefault="00664ADE" w:rsidP="009B1F91">
      <w:pPr>
        <w:numPr>
          <w:ilvl w:val="0"/>
          <w:numId w:val="5"/>
        </w:numPr>
        <w:tabs>
          <w:tab w:val="clear" w:pos="360"/>
          <w:tab w:val="clear" w:pos="9360"/>
        </w:tabs>
        <w:spacing w:before="100" w:beforeAutospacing="1" w:after="100" w:afterAutospacing="1" w:line="540" w:lineRule="atLeast"/>
        <w:ind w:left="810"/>
        <w:rPr>
          <w:rFonts w:ascii="Bookman Old Style" w:hAnsi="Bookman Old Style"/>
          <w:i/>
          <w:color w:val="000000" w:themeColor="text1"/>
          <w:szCs w:val="24"/>
          <w:rPrChange w:id="9415" w:author="Ashley Frank" w:date="2024-12-20T21:43:00Z">
            <w:rPr>
              <w:rFonts w:ascii="Bookman Old Style" w:hAnsi="Bookman Old Style"/>
              <w:i/>
              <w:color w:val="000000" w:themeColor="text1"/>
              <w:sz w:val="32"/>
              <w:szCs w:val="32"/>
            </w:rPr>
          </w:rPrChange>
        </w:rPr>
      </w:pPr>
      <w:r w:rsidRPr="007C3EDB">
        <w:rPr>
          <w:szCs w:val="24"/>
        </w:rPr>
        <w:fldChar w:fldCharType="begin"/>
      </w:r>
      <w:r w:rsidRPr="00EB42C0">
        <w:rPr>
          <w:szCs w:val="24"/>
        </w:rPr>
        <w:instrText xml:space="preserve"> HYPERLINK "https://www.bibleinfo.com/en/questions/fruit-of-the-spirit" \l "goodness" </w:instrText>
      </w:r>
      <w:r w:rsidRPr="007C3EDB">
        <w:rPr>
          <w:szCs w:val="24"/>
        </w:rPr>
        <w:fldChar w:fldCharType="separate"/>
      </w:r>
      <w:r w:rsidR="00114DCD" w:rsidRPr="007C3EDB">
        <w:rPr>
          <w:rFonts w:ascii="Bookman Old Style" w:hAnsi="Bookman Old Style"/>
          <w:i/>
          <w:color w:val="000000" w:themeColor="text1"/>
          <w:szCs w:val="24"/>
          <w:rPrChange w:id="9416" w:author="Ashley Frank" w:date="2024-12-20T21:43:00Z">
            <w:rPr>
              <w:rFonts w:ascii="Bookman Old Style" w:hAnsi="Bookman Old Style"/>
              <w:i/>
              <w:color w:val="000000" w:themeColor="text1"/>
              <w:sz w:val="32"/>
              <w:szCs w:val="32"/>
            </w:rPr>
          </w:rPrChange>
        </w:rPr>
        <w:t>Goodness</w:t>
      </w:r>
      <w:r w:rsidRPr="007C3EDB">
        <w:rPr>
          <w:rFonts w:ascii="Bookman Old Style" w:hAnsi="Bookman Old Style"/>
          <w:i/>
          <w:color w:val="000000" w:themeColor="text1"/>
          <w:szCs w:val="24"/>
          <w:rPrChange w:id="9417" w:author="Ashley Frank" w:date="2024-12-20T21:43:00Z">
            <w:rPr>
              <w:rFonts w:ascii="Bookman Old Style" w:hAnsi="Bookman Old Style"/>
              <w:i/>
              <w:color w:val="000000" w:themeColor="text1"/>
              <w:sz w:val="32"/>
              <w:szCs w:val="32"/>
            </w:rPr>
          </w:rPrChange>
        </w:rPr>
        <w:fldChar w:fldCharType="end"/>
      </w:r>
    </w:p>
    <w:p w14:paraId="1EA34958" w14:textId="77777777" w:rsidR="00114DCD" w:rsidRPr="007C3EDB" w:rsidRDefault="00664ADE" w:rsidP="009B1F91">
      <w:pPr>
        <w:numPr>
          <w:ilvl w:val="0"/>
          <w:numId w:val="5"/>
        </w:numPr>
        <w:tabs>
          <w:tab w:val="clear" w:pos="360"/>
          <w:tab w:val="clear" w:pos="9360"/>
        </w:tabs>
        <w:spacing w:before="100" w:beforeAutospacing="1" w:after="100" w:afterAutospacing="1" w:line="540" w:lineRule="atLeast"/>
        <w:ind w:left="810"/>
        <w:rPr>
          <w:rFonts w:ascii="Bookman Old Style" w:hAnsi="Bookman Old Style"/>
          <w:i/>
          <w:color w:val="000000" w:themeColor="text1"/>
          <w:szCs w:val="24"/>
          <w:rPrChange w:id="9418" w:author="Ashley Frank" w:date="2024-12-20T21:43:00Z">
            <w:rPr>
              <w:rFonts w:ascii="Bookman Old Style" w:hAnsi="Bookman Old Style"/>
              <w:i/>
              <w:color w:val="000000" w:themeColor="text1"/>
              <w:sz w:val="32"/>
              <w:szCs w:val="32"/>
            </w:rPr>
          </w:rPrChange>
        </w:rPr>
      </w:pPr>
      <w:r w:rsidRPr="007C3EDB">
        <w:rPr>
          <w:szCs w:val="24"/>
        </w:rPr>
        <w:fldChar w:fldCharType="begin"/>
      </w:r>
      <w:r w:rsidRPr="00EB42C0">
        <w:rPr>
          <w:szCs w:val="24"/>
        </w:rPr>
        <w:instrText xml:space="preserve"> HYPERLINK "https://www.bibleinfo.com/en/questions/fruit-of-the-spirit" \l "faithfulness" </w:instrText>
      </w:r>
      <w:r w:rsidRPr="007C3EDB">
        <w:rPr>
          <w:szCs w:val="24"/>
        </w:rPr>
        <w:fldChar w:fldCharType="separate"/>
      </w:r>
      <w:r w:rsidR="00114DCD" w:rsidRPr="007C3EDB">
        <w:rPr>
          <w:rFonts w:ascii="Bookman Old Style" w:hAnsi="Bookman Old Style"/>
          <w:i/>
          <w:color w:val="000000" w:themeColor="text1"/>
          <w:szCs w:val="24"/>
          <w:rPrChange w:id="9419" w:author="Ashley Frank" w:date="2024-12-20T21:43:00Z">
            <w:rPr>
              <w:rFonts w:ascii="Bookman Old Style" w:hAnsi="Bookman Old Style"/>
              <w:i/>
              <w:color w:val="000000" w:themeColor="text1"/>
              <w:sz w:val="32"/>
              <w:szCs w:val="32"/>
            </w:rPr>
          </w:rPrChange>
        </w:rPr>
        <w:t>Faithfulness</w:t>
      </w:r>
      <w:r w:rsidRPr="007C3EDB">
        <w:rPr>
          <w:rFonts w:ascii="Bookman Old Style" w:hAnsi="Bookman Old Style"/>
          <w:i/>
          <w:color w:val="000000" w:themeColor="text1"/>
          <w:szCs w:val="24"/>
          <w:rPrChange w:id="9420" w:author="Ashley Frank" w:date="2024-12-20T21:43:00Z">
            <w:rPr>
              <w:rFonts w:ascii="Bookman Old Style" w:hAnsi="Bookman Old Style"/>
              <w:i/>
              <w:color w:val="000000" w:themeColor="text1"/>
              <w:sz w:val="32"/>
              <w:szCs w:val="32"/>
            </w:rPr>
          </w:rPrChange>
        </w:rPr>
        <w:fldChar w:fldCharType="end"/>
      </w:r>
    </w:p>
    <w:p w14:paraId="794168BE" w14:textId="77777777" w:rsidR="00114DCD" w:rsidRPr="007C3EDB" w:rsidRDefault="00664ADE" w:rsidP="009B1F91">
      <w:pPr>
        <w:numPr>
          <w:ilvl w:val="0"/>
          <w:numId w:val="5"/>
        </w:numPr>
        <w:tabs>
          <w:tab w:val="clear" w:pos="360"/>
          <w:tab w:val="clear" w:pos="9360"/>
        </w:tabs>
        <w:spacing w:before="100" w:beforeAutospacing="1" w:after="100" w:afterAutospacing="1" w:line="540" w:lineRule="atLeast"/>
        <w:ind w:left="810"/>
        <w:rPr>
          <w:rFonts w:ascii="Bookman Old Style" w:hAnsi="Bookman Old Style"/>
          <w:i/>
          <w:color w:val="000000" w:themeColor="text1"/>
          <w:szCs w:val="24"/>
          <w:rPrChange w:id="9421" w:author="Ashley Frank" w:date="2024-12-20T21:43:00Z">
            <w:rPr>
              <w:rFonts w:ascii="Bookman Old Style" w:hAnsi="Bookman Old Style"/>
              <w:i/>
              <w:color w:val="000000" w:themeColor="text1"/>
              <w:sz w:val="32"/>
              <w:szCs w:val="32"/>
            </w:rPr>
          </w:rPrChange>
        </w:rPr>
      </w:pPr>
      <w:r w:rsidRPr="007C3EDB">
        <w:rPr>
          <w:szCs w:val="24"/>
        </w:rPr>
        <w:fldChar w:fldCharType="begin"/>
      </w:r>
      <w:r w:rsidRPr="00EB42C0">
        <w:rPr>
          <w:szCs w:val="24"/>
        </w:rPr>
        <w:instrText xml:space="preserve"> HYPERLINK "https://www.bibleinfo.com/en/questions/fruit-of-the-spirit" \l "gentleness" </w:instrText>
      </w:r>
      <w:r w:rsidRPr="007C3EDB">
        <w:rPr>
          <w:szCs w:val="24"/>
        </w:rPr>
        <w:fldChar w:fldCharType="separate"/>
      </w:r>
      <w:r w:rsidR="00114DCD" w:rsidRPr="007C3EDB">
        <w:rPr>
          <w:rFonts w:ascii="Bookman Old Style" w:hAnsi="Bookman Old Style"/>
          <w:i/>
          <w:color w:val="000000" w:themeColor="text1"/>
          <w:szCs w:val="24"/>
          <w:rPrChange w:id="9422" w:author="Ashley Frank" w:date="2024-12-20T21:43:00Z">
            <w:rPr>
              <w:rFonts w:ascii="Bookman Old Style" w:hAnsi="Bookman Old Style"/>
              <w:i/>
              <w:color w:val="000000" w:themeColor="text1"/>
              <w:sz w:val="32"/>
              <w:szCs w:val="32"/>
            </w:rPr>
          </w:rPrChange>
        </w:rPr>
        <w:t>Gentleness</w:t>
      </w:r>
      <w:r w:rsidRPr="007C3EDB">
        <w:rPr>
          <w:rFonts w:ascii="Bookman Old Style" w:hAnsi="Bookman Old Style"/>
          <w:i/>
          <w:color w:val="000000" w:themeColor="text1"/>
          <w:szCs w:val="24"/>
          <w:rPrChange w:id="9423" w:author="Ashley Frank" w:date="2024-12-20T21:43:00Z">
            <w:rPr>
              <w:rFonts w:ascii="Bookman Old Style" w:hAnsi="Bookman Old Style"/>
              <w:i/>
              <w:color w:val="000000" w:themeColor="text1"/>
              <w:sz w:val="32"/>
              <w:szCs w:val="32"/>
            </w:rPr>
          </w:rPrChange>
        </w:rPr>
        <w:fldChar w:fldCharType="end"/>
      </w:r>
    </w:p>
    <w:p w14:paraId="5D5C2E91" w14:textId="77777777" w:rsidR="00114DCD" w:rsidRPr="007C3EDB" w:rsidRDefault="00664ADE" w:rsidP="009B1F91">
      <w:pPr>
        <w:numPr>
          <w:ilvl w:val="0"/>
          <w:numId w:val="5"/>
        </w:numPr>
        <w:tabs>
          <w:tab w:val="clear" w:pos="360"/>
          <w:tab w:val="clear" w:pos="9360"/>
        </w:tabs>
        <w:spacing w:before="100" w:beforeAutospacing="1" w:after="100" w:afterAutospacing="1" w:line="540" w:lineRule="atLeast"/>
        <w:ind w:left="810"/>
        <w:rPr>
          <w:rFonts w:ascii="Bookman Old Style" w:hAnsi="Bookman Old Style"/>
          <w:i/>
          <w:color w:val="000000" w:themeColor="text1"/>
          <w:szCs w:val="24"/>
          <w:rPrChange w:id="9424" w:author="Ashley Frank" w:date="2024-12-20T21:43:00Z">
            <w:rPr>
              <w:rFonts w:ascii="Bookman Old Style" w:hAnsi="Bookman Old Style"/>
              <w:i/>
              <w:color w:val="000000" w:themeColor="text1"/>
              <w:sz w:val="32"/>
              <w:szCs w:val="32"/>
            </w:rPr>
          </w:rPrChange>
        </w:rPr>
      </w:pPr>
      <w:r w:rsidRPr="007C3EDB">
        <w:rPr>
          <w:szCs w:val="24"/>
        </w:rPr>
        <w:lastRenderedPageBreak/>
        <w:fldChar w:fldCharType="begin"/>
      </w:r>
      <w:r w:rsidRPr="00EB42C0">
        <w:rPr>
          <w:szCs w:val="24"/>
        </w:rPr>
        <w:instrText xml:space="preserve"> HYPERLINK "https://www.bibleinfo.com/en/questions/fruit-of-the-spirit" \l "self-control" </w:instrText>
      </w:r>
      <w:r w:rsidRPr="007C3EDB">
        <w:rPr>
          <w:szCs w:val="24"/>
        </w:rPr>
        <w:fldChar w:fldCharType="separate"/>
      </w:r>
      <w:r w:rsidR="00114DCD" w:rsidRPr="007C3EDB">
        <w:rPr>
          <w:rFonts w:ascii="Bookman Old Style" w:hAnsi="Bookman Old Style"/>
          <w:i/>
          <w:color w:val="000000" w:themeColor="text1"/>
          <w:szCs w:val="24"/>
          <w:rPrChange w:id="9425" w:author="Ashley Frank" w:date="2024-12-20T21:43:00Z">
            <w:rPr>
              <w:rFonts w:ascii="Bookman Old Style" w:hAnsi="Bookman Old Style"/>
              <w:i/>
              <w:color w:val="000000" w:themeColor="text1"/>
              <w:sz w:val="32"/>
              <w:szCs w:val="32"/>
            </w:rPr>
          </w:rPrChange>
        </w:rPr>
        <w:t>Self-control</w:t>
      </w:r>
      <w:r w:rsidRPr="007C3EDB">
        <w:rPr>
          <w:rFonts w:ascii="Bookman Old Style" w:hAnsi="Bookman Old Style"/>
          <w:i/>
          <w:color w:val="000000" w:themeColor="text1"/>
          <w:szCs w:val="24"/>
          <w:rPrChange w:id="9426" w:author="Ashley Frank" w:date="2024-12-20T21:43:00Z">
            <w:rPr>
              <w:rFonts w:ascii="Bookman Old Style" w:hAnsi="Bookman Old Style"/>
              <w:i/>
              <w:color w:val="000000" w:themeColor="text1"/>
              <w:sz w:val="32"/>
              <w:szCs w:val="32"/>
            </w:rPr>
          </w:rPrChange>
        </w:rPr>
        <w:fldChar w:fldCharType="end"/>
      </w:r>
    </w:p>
    <w:p w14:paraId="34736018" w14:textId="77777777" w:rsidR="00114DCD" w:rsidRPr="000C751B" w:rsidRDefault="00114DCD" w:rsidP="009B1F91">
      <w:pPr>
        <w:tabs>
          <w:tab w:val="clear" w:pos="360"/>
          <w:tab w:val="clear" w:pos="9360"/>
        </w:tabs>
        <w:spacing w:after="65" w:line="440" w:lineRule="atLeast"/>
        <w:ind w:left="810"/>
        <w:outlineLvl w:val="1"/>
        <w:rPr>
          <w:rFonts w:ascii="Bookman Old Style" w:hAnsi="Bookman Old Style"/>
          <w:b/>
          <w:bCs/>
          <w:i/>
          <w:color w:val="000000" w:themeColor="text1"/>
          <w:sz w:val="28"/>
          <w:szCs w:val="28"/>
          <w:u w:val="single"/>
          <w:rPrChange w:id="9427" w:author="Ashley Frank" w:date="2025-01-22T01:20:00Z">
            <w:rPr>
              <w:rFonts w:ascii="Bookman Old Style" w:hAnsi="Bookman Old Style"/>
              <w:b/>
              <w:bCs/>
              <w:i/>
              <w:color w:val="000000" w:themeColor="text1"/>
              <w:sz w:val="32"/>
              <w:szCs w:val="32"/>
            </w:rPr>
          </w:rPrChange>
        </w:rPr>
      </w:pPr>
      <w:bookmarkStart w:id="9428" w:name="love"/>
      <w:bookmarkEnd w:id="9428"/>
      <w:r w:rsidRPr="000C751B">
        <w:rPr>
          <w:rFonts w:ascii="Bookman Old Style" w:hAnsi="Bookman Old Style"/>
          <w:b/>
          <w:bCs/>
          <w:i/>
          <w:color w:val="000000" w:themeColor="text1"/>
          <w:sz w:val="28"/>
          <w:szCs w:val="28"/>
          <w:u w:val="single"/>
          <w:rPrChange w:id="9429" w:author="Ashley Frank" w:date="2025-01-22T01:20:00Z">
            <w:rPr>
              <w:rFonts w:ascii="Bookman Old Style" w:hAnsi="Bookman Old Style"/>
              <w:b/>
              <w:bCs/>
              <w:i/>
              <w:color w:val="000000" w:themeColor="text1"/>
              <w:sz w:val="32"/>
              <w:szCs w:val="32"/>
            </w:rPr>
          </w:rPrChange>
        </w:rPr>
        <w:t>Love</w:t>
      </w:r>
    </w:p>
    <w:p w14:paraId="5E10A306" w14:textId="1D32642F" w:rsidR="00114DCD" w:rsidRPr="007C3EDB" w:rsidRDefault="00114DCD" w:rsidP="00F42A4B">
      <w:pPr>
        <w:tabs>
          <w:tab w:val="clear" w:pos="360"/>
          <w:tab w:val="clear" w:pos="9360"/>
        </w:tabs>
        <w:spacing w:before="300" w:after="300"/>
        <w:ind w:left="810"/>
        <w:rPr>
          <w:rFonts w:ascii="Bookman Old Style" w:hAnsi="Bookman Old Style"/>
          <w:i/>
          <w:color w:val="000000" w:themeColor="text1"/>
          <w:szCs w:val="24"/>
          <w:rPrChange w:id="9430" w:author="Ashley Frank" w:date="2024-12-20T21:43:00Z">
            <w:rPr>
              <w:rFonts w:ascii="Bookman Old Style" w:hAnsi="Bookman Old Style"/>
              <w:i/>
              <w:color w:val="000000" w:themeColor="text1"/>
              <w:sz w:val="32"/>
              <w:szCs w:val="32"/>
            </w:rPr>
          </w:rPrChange>
        </w:rPr>
      </w:pPr>
      <w:r w:rsidRPr="007C3EDB">
        <w:rPr>
          <w:rFonts w:ascii="Bookman Old Style" w:hAnsi="Bookman Old Style"/>
          <w:i/>
          <w:noProof/>
          <w:color w:val="000000" w:themeColor="text1"/>
          <w:szCs w:val="24"/>
          <w:rPrChange w:id="9431" w:author="Ashley Frank" w:date="2024-12-20T21:43:00Z">
            <w:rPr>
              <w:rFonts w:ascii="Bookman Old Style" w:hAnsi="Bookman Old Style"/>
              <w:i/>
              <w:noProof/>
              <w:color w:val="000000" w:themeColor="text1"/>
              <w:sz w:val="32"/>
              <w:szCs w:val="32"/>
            </w:rPr>
          </w:rPrChange>
        </w:rPr>
        <mc:AlternateContent>
          <mc:Choice Requires="wps">
            <w:drawing>
              <wp:inline distT="0" distB="0" distL="0" distR="0" wp14:anchorId="318AAA9D" wp14:editId="2FC00D12">
                <wp:extent cx="304800" cy="304800"/>
                <wp:effectExtent l="0" t="0" r="0" b="0"/>
                <wp:docPr id="9" name="AutoShape 1" descr="lo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1F1C00C4" id="AutoShape 1" o:spid="_x0000_s1026" alt="lo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HDRG/uAIAAMQFAAAO&#10;AAAAAAAAAAAAAAAAAC4CAABkcnMvZTJvRG9jLnhtbFBLAQItABQABgAIAAAAIQBMoOks2AAAAAMB&#10;AAAPAAAAAAAAAAAAAAAAABIFAABkcnMvZG93bnJldi54bWxQSwUGAAAAAAQABADzAAAAFwYAAAAA&#10;" filled="f" stroked="f">
                <o:lock v:ext="edit" aspectratio="t"/>
                <w10:anchorlock/>
              </v:rect>
            </w:pict>
          </mc:Fallback>
        </mc:AlternateContent>
      </w:r>
      <w:r w:rsidRPr="007C3EDB">
        <w:rPr>
          <w:rFonts w:ascii="Bookman Old Style" w:hAnsi="Bookman Old Style"/>
          <w:i/>
          <w:color w:val="000000" w:themeColor="text1"/>
          <w:szCs w:val="24"/>
          <w:rPrChange w:id="9432" w:author="Ashley Frank" w:date="2024-12-20T21:43:00Z">
            <w:rPr>
              <w:rFonts w:ascii="Bookman Old Style" w:hAnsi="Bookman Old Style"/>
              <w:i/>
              <w:color w:val="000000" w:themeColor="text1"/>
              <w:sz w:val="32"/>
              <w:szCs w:val="32"/>
            </w:rPr>
          </w:rPrChange>
        </w:rPr>
        <w:t>“Love is patient, love is kind. It does not envy, it does not boast, it is not proud. It does not dishonor others, it is not self-seeking, it is not easily angered, it keeps no record of wrongs. Love does not delight in evil but rejoices with the truth. It always protects, always trusts, always hopes, always perseveres” (1 Corinthians 13:4-7, NIV).</w:t>
      </w:r>
    </w:p>
    <w:p w14:paraId="3F4B0A93" w14:textId="77777777"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433"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434" w:author="Ashley Frank" w:date="2024-12-20T21:43:00Z">
            <w:rPr>
              <w:rFonts w:ascii="Bookman Old Style" w:hAnsi="Bookman Old Style"/>
              <w:i/>
              <w:color w:val="000000" w:themeColor="text1"/>
              <w:sz w:val="32"/>
              <w:szCs w:val="32"/>
            </w:rPr>
          </w:rPrChange>
        </w:rPr>
        <w:t>“And above all things have fervent love for one another, for ‘love will cover a multitude of sins’” (1 Peter 4:8).</w:t>
      </w:r>
    </w:p>
    <w:p w14:paraId="33942644" w14:textId="77777777" w:rsidR="00114DCD" w:rsidRPr="000C751B" w:rsidRDefault="00114DCD" w:rsidP="009B1F91">
      <w:pPr>
        <w:tabs>
          <w:tab w:val="clear" w:pos="360"/>
          <w:tab w:val="clear" w:pos="9360"/>
        </w:tabs>
        <w:spacing w:after="65" w:line="440" w:lineRule="atLeast"/>
        <w:ind w:left="810"/>
        <w:outlineLvl w:val="1"/>
        <w:rPr>
          <w:rFonts w:ascii="Bookman Old Style" w:hAnsi="Bookman Old Style"/>
          <w:b/>
          <w:bCs/>
          <w:i/>
          <w:color w:val="000000" w:themeColor="text1"/>
          <w:sz w:val="28"/>
          <w:szCs w:val="28"/>
          <w:u w:val="single"/>
          <w:rPrChange w:id="9435" w:author="Ashley Frank" w:date="2025-01-22T01:20:00Z">
            <w:rPr>
              <w:rFonts w:ascii="Bookman Old Style" w:hAnsi="Bookman Old Style"/>
              <w:b/>
              <w:bCs/>
              <w:i/>
              <w:color w:val="000000" w:themeColor="text1"/>
              <w:sz w:val="32"/>
              <w:szCs w:val="32"/>
            </w:rPr>
          </w:rPrChange>
        </w:rPr>
      </w:pPr>
      <w:bookmarkStart w:id="9436" w:name="joy"/>
      <w:bookmarkEnd w:id="9436"/>
      <w:r w:rsidRPr="000C751B">
        <w:rPr>
          <w:rFonts w:ascii="Bookman Old Style" w:hAnsi="Bookman Old Style"/>
          <w:b/>
          <w:bCs/>
          <w:i/>
          <w:color w:val="000000" w:themeColor="text1"/>
          <w:sz w:val="28"/>
          <w:szCs w:val="28"/>
          <w:u w:val="single"/>
          <w:rPrChange w:id="9437" w:author="Ashley Frank" w:date="2025-01-22T01:20:00Z">
            <w:rPr>
              <w:rFonts w:ascii="Bookman Old Style" w:hAnsi="Bookman Old Style"/>
              <w:b/>
              <w:bCs/>
              <w:i/>
              <w:color w:val="000000" w:themeColor="text1"/>
              <w:sz w:val="32"/>
              <w:szCs w:val="32"/>
            </w:rPr>
          </w:rPrChange>
        </w:rPr>
        <w:t>Joy</w:t>
      </w:r>
    </w:p>
    <w:p w14:paraId="13069017" w14:textId="77777777"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438"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439" w:author="Ashley Frank" w:date="2024-12-20T21:43:00Z">
            <w:rPr>
              <w:rFonts w:ascii="Bookman Old Style" w:hAnsi="Bookman Old Style"/>
              <w:i/>
              <w:color w:val="000000" w:themeColor="text1"/>
              <w:sz w:val="32"/>
              <w:szCs w:val="32"/>
            </w:rPr>
          </w:rPrChange>
        </w:rPr>
        <w:t>“Rejoice in the Lord always; again I will say, rejoice” (Philippians 4:4)!</w:t>
      </w:r>
    </w:p>
    <w:p w14:paraId="7DD28736" w14:textId="77777777"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440"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441" w:author="Ashley Frank" w:date="2024-12-20T21:43:00Z">
            <w:rPr>
              <w:rFonts w:ascii="Bookman Old Style" w:hAnsi="Bookman Old Style"/>
              <w:i/>
              <w:color w:val="000000" w:themeColor="text1"/>
              <w:sz w:val="32"/>
              <w:szCs w:val="32"/>
            </w:rPr>
          </w:rPrChange>
        </w:rPr>
        <w:t>“Rejoice always; pray without ceasing; in everything give thanks; for this is God’s will for you in Christ Jesus” (1 Thessalonians 5:16-18).</w:t>
      </w:r>
    </w:p>
    <w:p w14:paraId="109A200D" w14:textId="7CFBB2D3"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442"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443" w:author="Ashley Frank" w:date="2024-12-20T21:43:00Z">
            <w:rPr>
              <w:rFonts w:ascii="Bookman Old Style" w:hAnsi="Bookman Old Style"/>
              <w:i/>
              <w:color w:val="000000" w:themeColor="text1"/>
              <w:sz w:val="32"/>
              <w:szCs w:val="32"/>
            </w:rPr>
          </w:rPrChange>
        </w:rPr>
        <w:t>“Now may the God of hope fill you with all joy and peace in believing, so that you will abound in hope by the po</w:t>
      </w:r>
      <w:r w:rsidR="001E6570" w:rsidRPr="007C3EDB">
        <w:rPr>
          <w:rFonts w:ascii="Bookman Old Style" w:hAnsi="Bookman Old Style"/>
          <w:i/>
          <w:color w:val="000000" w:themeColor="text1"/>
          <w:szCs w:val="24"/>
          <w:rPrChange w:id="9444" w:author="Ashley Frank" w:date="2024-12-20T21:43:00Z">
            <w:rPr>
              <w:rFonts w:ascii="Bookman Old Style" w:hAnsi="Bookman Old Style"/>
              <w:i/>
              <w:color w:val="000000" w:themeColor="text1"/>
              <w:sz w:val="32"/>
              <w:szCs w:val="32"/>
            </w:rPr>
          </w:rPrChange>
        </w:rPr>
        <w:t>w</w:t>
      </w:r>
      <w:r w:rsidR="002C4A2E" w:rsidRPr="007C3EDB">
        <w:rPr>
          <w:rFonts w:ascii="Bookman Old Style" w:hAnsi="Bookman Old Style"/>
          <w:i/>
          <w:color w:val="000000" w:themeColor="text1"/>
          <w:szCs w:val="24"/>
          <w:rPrChange w:id="9445" w:author="Ashley Frank" w:date="2024-12-20T21:43:00Z">
            <w:rPr>
              <w:rFonts w:ascii="Bookman Old Style" w:hAnsi="Bookman Old Style"/>
              <w:i/>
              <w:color w:val="000000" w:themeColor="text1"/>
              <w:sz w:val="32"/>
              <w:szCs w:val="32"/>
            </w:rPr>
          </w:rPrChange>
        </w:rPr>
        <w:t>e</w:t>
      </w:r>
      <w:r w:rsidRPr="007C3EDB">
        <w:rPr>
          <w:rFonts w:ascii="Bookman Old Style" w:hAnsi="Bookman Old Style"/>
          <w:i/>
          <w:color w:val="000000" w:themeColor="text1"/>
          <w:szCs w:val="24"/>
          <w:rPrChange w:id="9446" w:author="Ashley Frank" w:date="2024-12-20T21:43:00Z">
            <w:rPr>
              <w:rFonts w:ascii="Bookman Old Style" w:hAnsi="Bookman Old Style"/>
              <w:i/>
              <w:color w:val="000000" w:themeColor="text1"/>
              <w:sz w:val="32"/>
              <w:szCs w:val="32"/>
            </w:rPr>
          </w:rPrChange>
        </w:rPr>
        <w:t>r of the Holy Spirit” (Romans 15:13).</w:t>
      </w:r>
    </w:p>
    <w:p w14:paraId="4F155F8B" w14:textId="77777777" w:rsidR="00114DCD" w:rsidRPr="000C751B" w:rsidRDefault="00114DCD" w:rsidP="009B1F91">
      <w:pPr>
        <w:tabs>
          <w:tab w:val="clear" w:pos="360"/>
          <w:tab w:val="clear" w:pos="9360"/>
        </w:tabs>
        <w:spacing w:after="65" w:line="440" w:lineRule="atLeast"/>
        <w:ind w:left="810"/>
        <w:outlineLvl w:val="1"/>
        <w:rPr>
          <w:rFonts w:ascii="Bookman Old Style" w:hAnsi="Bookman Old Style"/>
          <w:b/>
          <w:bCs/>
          <w:i/>
          <w:color w:val="000000" w:themeColor="text1"/>
          <w:sz w:val="28"/>
          <w:szCs w:val="28"/>
          <w:u w:val="single"/>
          <w:rPrChange w:id="9447" w:author="Ashley Frank" w:date="2025-01-22T01:21:00Z">
            <w:rPr>
              <w:rFonts w:ascii="Bookman Old Style" w:hAnsi="Bookman Old Style"/>
              <w:b/>
              <w:bCs/>
              <w:i/>
              <w:color w:val="000000" w:themeColor="text1"/>
              <w:sz w:val="32"/>
              <w:szCs w:val="32"/>
            </w:rPr>
          </w:rPrChange>
        </w:rPr>
      </w:pPr>
      <w:bookmarkStart w:id="9448" w:name="peace"/>
      <w:bookmarkEnd w:id="9448"/>
      <w:r w:rsidRPr="000C751B">
        <w:rPr>
          <w:rFonts w:ascii="Bookman Old Style" w:hAnsi="Bookman Old Style"/>
          <w:b/>
          <w:bCs/>
          <w:i/>
          <w:color w:val="000000" w:themeColor="text1"/>
          <w:sz w:val="28"/>
          <w:szCs w:val="28"/>
          <w:u w:val="single"/>
          <w:rPrChange w:id="9449" w:author="Ashley Frank" w:date="2025-01-22T01:21:00Z">
            <w:rPr>
              <w:rFonts w:ascii="Bookman Old Style" w:hAnsi="Bookman Old Style"/>
              <w:b/>
              <w:bCs/>
              <w:i/>
              <w:color w:val="000000" w:themeColor="text1"/>
              <w:sz w:val="32"/>
              <w:szCs w:val="32"/>
            </w:rPr>
          </w:rPrChange>
        </w:rPr>
        <w:t>Peace</w:t>
      </w:r>
    </w:p>
    <w:p w14:paraId="36C6B9E6" w14:textId="1E843EC4" w:rsidR="00114DCD" w:rsidRPr="007C3EDB" w:rsidRDefault="00114DCD" w:rsidP="00F42A4B">
      <w:pPr>
        <w:tabs>
          <w:tab w:val="clear" w:pos="360"/>
          <w:tab w:val="clear" w:pos="9360"/>
        </w:tabs>
        <w:spacing w:before="300" w:after="300"/>
        <w:ind w:left="810"/>
        <w:rPr>
          <w:rFonts w:ascii="Bookman Old Style" w:hAnsi="Bookman Old Style"/>
          <w:i/>
          <w:color w:val="000000" w:themeColor="text1"/>
          <w:szCs w:val="24"/>
          <w:rPrChange w:id="9450" w:author="Ashley Frank" w:date="2024-12-20T21:43:00Z">
            <w:rPr>
              <w:rFonts w:ascii="Bookman Old Style" w:hAnsi="Bookman Old Style"/>
              <w:i/>
              <w:color w:val="000000" w:themeColor="text1"/>
              <w:sz w:val="32"/>
              <w:szCs w:val="32"/>
            </w:rPr>
          </w:rPrChange>
        </w:rPr>
      </w:pPr>
      <w:r w:rsidRPr="007C3EDB">
        <w:rPr>
          <w:rFonts w:ascii="Bookman Old Style" w:hAnsi="Bookman Old Style"/>
          <w:i/>
          <w:noProof/>
          <w:color w:val="000000" w:themeColor="text1"/>
          <w:szCs w:val="24"/>
          <w:rPrChange w:id="9451" w:author="Ashley Frank" w:date="2024-12-20T21:43:00Z">
            <w:rPr>
              <w:rFonts w:ascii="Bookman Old Style" w:hAnsi="Bookman Old Style"/>
              <w:i/>
              <w:noProof/>
              <w:color w:val="000000" w:themeColor="text1"/>
              <w:sz w:val="32"/>
              <w:szCs w:val="32"/>
            </w:rPr>
          </w:rPrChange>
        </w:rPr>
        <mc:AlternateContent>
          <mc:Choice Requires="wps">
            <w:drawing>
              <wp:inline distT="0" distB="0" distL="0" distR="0" wp14:anchorId="75C242AD" wp14:editId="3884F091">
                <wp:extent cx="304800" cy="304800"/>
                <wp:effectExtent l="0" t="0" r="0" b="0"/>
                <wp:docPr id="7" name="AutoShape 3" descr="pe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071669DB" id="AutoShape 3" o:spid="_x0000_s1026" alt="pe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ytfS/rkCAADF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7C3EDB">
        <w:rPr>
          <w:rFonts w:ascii="Bookman Old Style" w:hAnsi="Bookman Old Style"/>
          <w:i/>
          <w:color w:val="000000" w:themeColor="text1"/>
          <w:szCs w:val="24"/>
          <w:rPrChange w:id="9452" w:author="Ashley Frank" w:date="2024-12-20T21:43:00Z">
            <w:rPr>
              <w:rFonts w:ascii="Bookman Old Style" w:hAnsi="Bookman Old Style"/>
              <w:i/>
              <w:color w:val="000000" w:themeColor="text1"/>
              <w:sz w:val="32"/>
              <w:szCs w:val="32"/>
            </w:rPr>
          </w:rPrChange>
        </w:rPr>
        <w:t>“You will keep him in perfect peace, whose mind is stayed on You, because he trusts in You” (Isaiah 26:3, NKJV).</w:t>
      </w:r>
    </w:p>
    <w:p w14:paraId="00D66CA0" w14:textId="5F084841"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453"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454" w:author="Ashley Frank" w:date="2024-12-20T21:43:00Z">
            <w:rPr>
              <w:rFonts w:ascii="Bookman Old Style" w:hAnsi="Bookman Old Style"/>
              <w:i/>
              <w:color w:val="000000" w:themeColor="text1"/>
              <w:sz w:val="32"/>
              <w:szCs w:val="32"/>
            </w:rPr>
          </w:rPrChange>
        </w:rPr>
        <w:t>“Be anxious for nothing, but in everything by prayer and supplication with thanksgiving</w:t>
      </w:r>
      <w:r w:rsidR="001E6570" w:rsidRPr="007C3EDB">
        <w:rPr>
          <w:rFonts w:ascii="Bookman Old Style" w:hAnsi="Bookman Old Style"/>
          <w:i/>
          <w:color w:val="000000" w:themeColor="text1"/>
          <w:szCs w:val="24"/>
          <w:rPrChange w:id="9455" w:author="Ashley Frank" w:date="2024-12-20T21:43:00Z">
            <w:rPr>
              <w:rFonts w:ascii="Bookman Old Style" w:hAnsi="Bookman Old Style"/>
              <w:i/>
              <w:color w:val="000000" w:themeColor="text1"/>
              <w:sz w:val="32"/>
              <w:szCs w:val="32"/>
            </w:rPr>
          </w:rPrChange>
        </w:rPr>
        <w:t>,</w:t>
      </w:r>
      <w:r w:rsidRPr="007C3EDB">
        <w:rPr>
          <w:rFonts w:ascii="Bookman Old Style" w:hAnsi="Bookman Old Style"/>
          <w:i/>
          <w:color w:val="000000" w:themeColor="text1"/>
          <w:szCs w:val="24"/>
          <w:rPrChange w:id="9456" w:author="Ashley Frank" w:date="2024-12-20T21:43:00Z">
            <w:rPr>
              <w:rFonts w:ascii="Bookman Old Style" w:hAnsi="Bookman Old Style"/>
              <w:i/>
              <w:color w:val="000000" w:themeColor="text1"/>
              <w:sz w:val="32"/>
              <w:szCs w:val="32"/>
            </w:rPr>
          </w:rPrChange>
        </w:rPr>
        <w:t xml:space="preserve"> let your requests be made known to God. And the peace of God, which surpasses all comprehension, will guard your hearts and your minds in Christ Jesus” (Philippians 4:6-7).</w:t>
      </w:r>
    </w:p>
    <w:p w14:paraId="3D11E5DB" w14:textId="37F7226C"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457"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458" w:author="Ashley Frank" w:date="2024-12-20T21:43:00Z">
            <w:rPr>
              <w:rFonts w:ascii="Bookman Old Style" w:hAnsi="Bookman Old Style"/>
              <w:i/>
              <w:color w:val="000000" w:themeColor="text1"/>
              <w:sz w:val="32"/>
              <w:szCs w:val="32"/>
            </w:rPr>
          </w:rPrChange>
        </w:rPr>
        <w:t xml:space="preserve">“Let the peace of Christ rule in your hearts, to which indeed you </w:t>
      </w:r>
      <w:r w:rsidR="002C4A2E" w:rsidRPr="007C3EDB">
        <w:rPr>
          <w:rFonts w:ascii="Bookman Old Style" w:hAnsi="Bookman Old Style"/>
          <w:i/>
          <w:color w:val="000000" w:themeColor="text1"/>
          <w:szCs w:val="24"/>
          <w:rPrChange w:id="9459" w:author="Ashley Frank" w:date="2024-12-20T21:43:00Z">
            <w:rPr>
              <w:rFonts w:ascii="Bookman Old Style" w:hAnsi="Bookman Old Style"/>
              <w:i/>
              <w:color w:val="000000" w:themeColor="text1"/>
              <w:sz w:val="32"/>
              <w:szCs w:val="32"/>
            </w:rPr>
          </w:rPrChange>
        </w:rPr>
        <w:t>We</w:t>
      </w:r>
      <w:r w:rsidRPr="007C3EDB">
        <w:rPr>
          <w:rFonts w:ascii="Bookman Old Style" w:hAnsi="Bookman Old Style"/>
          <w:i/>
          <w:color w:val="000000" w:themeColor="text1"/>
          <w:szCs w:val="24"/>
          <w:rPrChange w:id="9460" w:author="Ashley Frank" w:date="2024-12-20T21:43:00Z">
            <w:rPr>
              <w:rFonts w:ascii="Bookman Old Style" w:hAnsi="Bookman Old Style"/>
              <w:i/>
              <w:color w:val="000000" w:themeColor="text1"/>
              <w:sz w:val="32"/>
              <w:szCs w:val="32"/>
            </w:rPr>
          </w:rPrChange>
        </w:rPr>
        <w:t>re called in one body; and be thankful” (Colossians 3:15).</w:t>
      </w:r>
    </w:p>
    <w:p w14:paraId="448105B8" w14:textId="77777777" w:rsidR="00114DCD" w:rsidRPr="000C751B" w:rsidRDefault="00114DCD" w:rsidP="009B1F91">
      <w:pPr>
        <w:tabs>
          <w:tab w:val="clear" w:pos="360"/>
          <w:tab w:val="clear" w:pos="9360"/>
        </w:tabs>
        <w:spacing w:after="65" w:line="440" w:lineRule="atLeast"/>
        <w:ind w:left="810"/>
        <w:outlineLvl w:val="1"/>
        <w:rPr>
          <w:rFonts w:ascii="Bookman Old Style" w:hAnsi="Bookman Old Style"/>
          <w:b/>
          <w:bCs/>
          <w:i/>
          <w:color w:val="000000" w:themeColor="text1"/>
          <w:sz w:val="28"/>
          <w:szCs w:val="28"/>
          <w:u w:val="single"/>
          <w:rPrChange w:id="9461" w:author="Ashley Frank" w:date="2025-01-22T01:21:00Z">
            <w:rPr>
              <w:rFonts w:ascii="Bookman Old Style" w:hAnsi="Bookman Old Style"/>
              <w:b/>
              <w:bCs/>
              <w:i/>
              <w:color w:val="000000" w:themeColor="text1"/>
              <w:sz w:val="32"/>
              <w:szCs w:val="32"/>
            </w:rPr>
          </w:rPrChange>
        </w:rPr>
      </w:pPr>
      <w:bookmarkStart w:id="9462" w:name="patience"/>
      <w:bookmarkEnd w:id="9462"/>
      <w:r w:rsidRPr="000C751B">
        <w:rPr>
          <w:rFonts w:ascii="Bookman Old Style" w:hAnsi="Bookman Old Style"/>
          <w:b/>
          <w:bCs/>
          <w:i/>
          <w:color w:val="000000" w:themeColor="text1"/>
          <w:sz w:val="28"/>
          <w:szCs w:val="28"/>
          <w:u w:val="single"/>
          <w:rPrChange w:id="9463" w:author="Ashley Frank" w:date="2025-01-22T01:21:00Z">
            <w:rPr>
              <w:rFonts w:ascii="Bookman Old Style" w:hAnsi="Bookman Old Style"/>
              <w:b/>
              <w:bCs/>
              <w:i/>
              <w:color w:val="000000" w:themeColor="text1"/>
              <w:sz w:val="32"/>
              <w:szCs w:val="32"/>
            </w:rPr>
          </w:rPrChange>
        </w:rPr>
        <w:lastRenderedPageBreak/>
        <w:t>Patience</w:t>
      </w:r>
    </w:p>
    <w:p w14:paraId="3DDC343F" w14:textId="1179BF9A" w:rsidR="00114DCD" w:rsidRPr="007C3EDB" w:rsidRDefault="00114DCD" w:rsidP="00F42A4B">
      <w:pPr>
        <w:tabs>
          <w:tab w:val="clear" w:pos="360"/>
          <w:tab w:val="clear" w:pos="9360"/>
        </w:tabs>
        <w:spacing w:before="300" w:after="300"/>
        <w:ind w:left="810"/>
        <w:rPr>
          <w:rFonts w:ascii="Bookman Old Style" w:hAnsi="Bookman Old Style"/>
          <w:i/>
          <w:color w:val="000000" w:themeColor="text1"/>
          <w:szCs w:val="24"/>
          <w:rPrChange w:id="9464" w:author="Ashley Frank" w:date="2024-12-20T21:43:00Z">
            <w:rPr>
              <w:rFonts w:ascii="Bookman Old Style" w:hAnsi="Bookman Old Style"/>
              <w:i/>
              <w:color w:val="000000" w:themeColor="text1"/>
              <w:sz w:val="32"/>
              <w:szCs w:val="32"/>
            </w:rPr>
          </w:rPrChange>
        </w:rPr>
      </w:pPr>
      <w:r w:rsidRPr="007C3EDB">
        <w:rPr>
          <w:rFonts w:ascii="Bookman Old Style" w:hAnsi="Bookman Old Style"/>
          <w:i/>
          <w:noProof/>
          <w:color w:val="000000" w:themeColor="text1"/>
          <w:szCs w:val="24"/>
          <w:rPrChange w:id="9465" w:author="Ashley Frank" w:date="2024-12-20T21:43:00Z">
            <w:rPr>
              <w:rFonts w:ascii="Bookman Old Style" w:hAnsi="Bookman Old Style"/>
              <w:i/>
              <w:noProof/>
              <w:color w:val="000000" w:themeColor="text1"/>
              <w:sz w:val="32"/>
              <w:szCs w:val="32"/>
            </w:rPr>
          </w:rPrChange>
        </w:rPr>
        <mc:AlternateContent>
          <mc:Choice Requires="wps">
            <w:drawing>
              <wp:inline distT="0" distB="0" distL="0" distR="0" wp14:anchorId="5F0DBF1E" wp14:editId="2D69D6F0">
                <wp:extent cx="304800" cy="304800"/>
                <wp:effectExtent l="0" t="0" r="0" b="0"/>
                <wp:docPr id="5" name="AutoShape 4" descr="pati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41402DAA" id="AutoShape 4" o:spid="_x0000_s1026" alt="pati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xJvAIAAMg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gTsSbwCAADI&#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C3EDB">
        <w:rPr>
          <w:rFonts w:ascii="Bookman Old Style" w:hAnsi="Bookman Old Style"/>
          <w:i/>
          <w:color w:val="000000" w:themeColor="text1"/>
          <w:szCs w:val="24"/>
          <w:rPrChange w:id="9466" w:author="Ashley Frank" w:date="2024-12-20T21:43:00Z">
            <w:rPr>
              <w:rFonts w:ascii="Bookman Old Style" w:hAnsi="Bookman Old Style"/>
              <w:i/>
              <w:color w:val="000000" w:themeColor="text1"/>
              <w:sz w:val="32"/>
              <w:szCs w:val="32"/>
            </w:rPr>
          </w:rPrChange>
        </w:rPr>
        <w:t>“Rest in the LORD and wait patiently for Him; do not fret because of him who prospers in his way, because of the man who carries out wicked schemes” (Psalm 37:7).</w:t>
      </w:r>
    </w:p>
    <w:p w14:paraId="43CD2E47" w14:textId="77777777"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467"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468" w:author="Ashley Frank" w:date="2024-12-20T21:43:00Z">
            <w:rPr>
              <w:rFonts w:ascii="Bookman Old Style" w:hAnsi="Bookman Old Style"/>
              <w:i/>
              <w:color w:val="000000" w:themeColor="text1"/>
              <w:sz w:val="32"/>
              <w:szCs w:val="32"/>
            </w:rPr>
          </w:rPrChange>
        </w:rPr>
        <w:t>“Here is the patience of the saints; here are those who keep the commandments of God and the faith of Jesus” (Revelation 14:12, NKJV).</w:t>
      </w:r>
    </w:p>
    <w:p w14:paraId="31752805" w14:textId="77777777" w:rsidR="00114DCD" w:rsidRPr="007C3EDB" w:rsidDel="00150F87" w:rsidRDefault="00114DCD" w:rsidP="009B1F91">
      <w:pPr>
        <w:tabs>
          <w:tab w:val="clear" w:pos="360"/>
          <w:tab w:val="clear" w:pos="9360"/>
        </w:tabs>
        <w:spacing w:after="405"/>
        <w:ind w:left="810"/>
        <w:rPr>
          <w:del w:id="9469" w:author="Ashley Frank" w:date="2025-01-22T01:38:00Z"/>
          <w:rFonts w:ascii="Bookman Old Style" w:hAnsi="Bookman Old Style"/>
          <w:i/>
          <w:color w:val="000000" w:themeColor="text1"/>
          <w:szCs w:val="24"/>
          <w:rPrChange w:id="9470" w:author="Ashley Frank" w:date="2024-12-20T21:43:00Z">
            <w:rPr>
              <w:del w:id="9471" w:author="Ashley Frank" w:date="2025-01-22T01:38:00Z"/>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472" w:author="Ashley Frank" w:date="2024-12-20T21:43:00Z">
            <w:rPr>
              <w:rFonts w:ascii="Bookman Old Style" w:hAnsi="Bookman Old Style"/>
              <w:i/>
              <w:color w:val="000000" w:themeColor="text1"/>
              <w:sz w:val="32"/>
              <w:szCs w:val="32"/>
            </w:rPr>
          </w:rPrChange>
        </w:rPr>
        <w:t>“The Lord is not slow about His promise, as some count slowness, but is patient toward you, not wishing for any to perish but for all to come to repentance” (2 Peter 3:9).</w:t>
      </w:r>
    </w:p>
    <w:p w14:paraId="4310243E" w14:textId="40282546" w:rsidR="000C751B" w:rsidRDefault="000C751B" w:rsidP="009B1F91">
      <w:pPr>
        <w:tabs>
          <w:tab w:val="clear" w:pos="360"/>
          <w:tab w:val="clear" w:pos="9360"/>
        </w:tabs>
        <w:spacing w:after="65" w:line="440" w:lineRule="atLeast"/>
        <w:ind w:left="810"/>
        <w:outlineLvl w:val="1"/>
        <w:rPr>
          <w:ins w:id="9473" w:author="Ashley Frank" w:date="2025-01-22T01:51:00Z"/>
          <w:rFonts w:ascii="Bookman Old Style" w:hAnsi="Bookman Old Style"/>
          <w:b/>
          <w:bCs/>
          <w:i/>
          <w:color w:val="000000" w:themeColor="text1"/>
          <w:sz w:val="28"/>
          <w:szCs w:val="28"/>
          <w:u w:val="single"/>
        </w:rPr>
      </w:pPr>
      <w:bookmarkStart w:id="9474" w:name="kindness"/>
      <w:bookmarkEnd w:id="9474"/>
    </w:p>
    <w:p w14:paraId="5F2ACFE9" w14:textId="0877038D" w:rsidR="00B74C8C" w:rsidRDefault="00B74C8C" w:rsidP="009B1F91">
      <w:pPr>
        <w:tabs>
          <w:tab w:val="clear" w:pos="360"/>
          <w:tab w:val="clear" w:pos="9360"/>
        </w:tabs>
        <w:spacing w:after="65" w:line="440" w:lineRule="atLeast"/>
        <w:ind w:left="810"/>
        <w:outlineLvl w:val="1"/>
        <w:rPr>
          <w:ins w:id="9475" w:author="Ashley Frank" w:date="2025-01-22T01:51:00Z"/>
          <w:rFonts w:ascii="Bookman Old Style" w:hAnsi="Bookman Old Style"/>
          <w:b/>
          <w:bCs/>
          <w:i/>
          <w:color w:val="000000" w:themeColor="text1"/>
          <w:sz w:val="28"/>
          <w:szCs w:val="28"/>
          <w:u w:val="single"/>
        </w:rPr>
      </w:pPr>
    </w:p>
    <w:p w14:paraId="58CFECE5" w14:textId="3BC001A1" w:rsidR="00B74C8C" w:rsidRDefault="00B74C8C" w:rsidP="009B1F91">
      <w:pPr>
        <w:tabs>
          <w:tab w:val="clear" w:pos="360"/>
          <w:tab w:val="clear" w:pos="9360"/>
        </w:tabs>
        <w:spacing w:after="65" w:line="440" w:lineRule="atLeast"/>
        <w:ind w:left="810"/>
        <w:outlineLvl w:val="1"/>
        <w:rPr>
          <w:ins w:id="9476" w:author="Ashley Frank" w:date="2025-01-22T01:51:00Z"/>
          <w:rFonts w:ascii="Bookman Old Style" w:hAnsi="Bookman Old Style"/>
          <w:b/>
          <w:bCs/>
          <w:i/>
          <w:color w:val="000000" w:themeColor="text1"/>
          <w:sz w:val="28"/>
          <w:szCs w:val="28"/>
          <w:u w:val="single"/>
        </w:rPr>
      </w:pPr>
    </w:p>
    <w:p w14:paraId="500B61AB" w14:textId="77777777" w:rsidR="00B74C8C" w:rsidRDefault="00B74C8C" w:rsidP="009B1F91">
      <w:pPr>
        <w:tabs>
          <w:tab w:val="clear" w:pos="360"/>
          <w:tab w:val="clear" w:pos="9360"/>
        </w:tabs>
        <w:spacing w:after="65" w:line="440" w:lineRule="atLeast"/>
        <w:ind w:left="810"/>
        <w:outlineLvl w:val="1"/>
        <w:rPr>
          <w:ins w:id="9477" w:author="Ashley Frank" w:date="2025-01-22T01:21:00Z"/>
          <w:rFonts w:ascii="Bookman Old Style" w:hAnsi="Bookman Old Style"/>
          <w:b/>
          <w:bCs/>
          <w:i/>
          <w:color w:val="000000" w:themeColor="text1"/>
          <w:sz w:val="28"/>
          <w:szCs w:val="28"/>
          <w:u w:val="single"/>
        </w:rPr>
      </w:pPr>
    </w:p>
    <w:p w14:paraId="1D349405" w14:textId="55373C46" w:rsidR="00114DCD" w:rsidRPr="000C751B" w:rsidRDefault="00114DCD" w:rsidP="009B1F91">
      <w:pPr>
        <w:tabs>
          <w:tab w:val="clear" w:pos="360"/>
          <w:tab w:val="clear" w:pos="9360"/>
        </w:tabs>
        <w:spacing w:after="65" w:line="440" w:lineRule="atLeast"/>
        <w:ind w:left="810"/>
        <w:outlineLvl w:val="1"/>
        <w:rPr>
          <w:rFonts w:ascii="Bookman Old Style" w:hAnsi="Bookman Old Style"/>
          <w:b/>
          <w:bCs/>
          <w:i/>
          <w:color w:val="000000" w:themeColor="text1"/>
          <w:sz w:val="28"/>
          <w:szCs w:val="28"/>
          <w:u w:val="single"/>
          <w:rPrChange w:id="9478" w:author="Ashley Frank" w:date="2025-01-22T01:21:00Z">
            <w:rPr>
              <w:rFonts w:ascii="Bookman Old Style" w:hAnsi="Bookman Old Style"/>
              <w:b/>
              <w:bCs/>
              <w:i/>
              <w:color w:val="000000" w:themeColor="text1"/>
              <w:sz w:val="32"/>
              <w:szCs w:val="32"/>
            </w:rPr>
          </w:rPrChange>
        </w:rPr>
      </w:pPr>
      <w:r w:rsidRPr="000C751B">
        <w:rPr>
          <w:rFonts w:ascii="Bookman Old Style" w:hAnsi="Bookman Old Style"/>
          <w:b/>
          <w:bCs/>
          <w:i/>
          <w:color w:val="000000" w:themeColor="text1"/>
          <w:sz w:val="28"/>
          <w:szCs w:val="28"/>
          <w:u w:val="single"/>
          <w:rPrChange w:id="9479" w:author="Ashley Frank" w:date="2025-01-22T01:21:00Z">
            <w:rPr>
              <w:rFonts w:ascii="Bookman Old Style" w:hAnsi="Bookman Old Style"/>
              <w:b/>
              <w:bCs/>
              <w:i/>
              <w:color w:val="000000" w:themeColor="text1"/>
              <w:sz w:val="32"/>
              <w:szCs w:val="32"/>
            </w:rPr>
          </w:rPrChange>
        </w:rPr>
        <w:t>Kindness</w:t>
      </w:r>
    </w:p>
    <w:p w14:paraId="1AACFD81" w14:textId="63A792BD" w:rsidR="00114DCD" w:rsidRPr="007C3EDB" w:rsidRDefault="00114DCD" w:rsidP="00F42A4B">
      <w:pPr>
        <w:tabs>
          <w:tab w:val="clear" w:pos="360"/>
          <w:tab w:val="clear" w:pos="9360"/>
        </w:tabs>
        <w:spacing w:before="300" w:after="300"/>
        <w:ind w:left="810"/>
        <w:rPr>
          <w:rFonts w:ascii="Bookman Old Style" w:hAnsi="Bookman Old Style"/>
          <w:i/>
          <w:color w:val="000000" w:themeColor="text1"/>
          <w:szCs w:val="24"/>
          <w:rPrChange w:id="9480" w:author="Ashley Frank" w:date="2024-12-20T21:43:00Z">
            <w:rPr>
              <w:rFonts w:ascii="Bookman Old Style" w:hAnsi="Bookman Old Style"/>
              <w:i/>
              <w:color w:val="000000" w:themeColor="text1"/>
              <w:sz w:val="32"/>
              <w:szCs w:val="32"/>
            </w:rPr>
          </w:rPrChange>
        </w:rPr>
      </w:pPr>
      <w:r w:rsidRPr="007C3EDB">
        <w:rPr>
          <w:rFonts w:ascii="Bookman Old Style" w:hAnsi="Bookman Old Style"/>
          <w:i/>
          <w:noProof/>
          <w:color w:val="000000" w:themeColor="text1"/>
          <w:szCs w:val="24"/>
          <w:rPrChange w:id="9481" w:author="Ashley Frank" w:date="2024-12-20T21:43:00Z">
            <w:rPr>
              <w:rFonts w:ascii="Bookman Old Style" w:hAnsi="Bookman Old Style"/>
              <w:i/>
              <w:noProof/>
              <w:color w:val="000000" w:themeColor="text1"/>
              <w:sz w:val="32"/>
              <w:szCs w:val="32"/>
            </w:rPr>
          </w:rPrChange>
        </w:rPr>
        <mc:AlternateContent>
          <mc:Choice Requires="wps">
            <w:drawing>
              <wp:inline distT="0" distB="0" distL="0" distR="0" wp14:anchorId="50678463" wp14:editId="2E4EA395">
                <wp:extent cx="304800" cy="304800"/>
                <wp:effectExtent l="0" t="0" r="0" b="0"/>
                <wp:docPr id="4" name="AutoShape 5" descr="kindn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092260FA" id="AutoShape 5" o:spid="_x0000_s1026" alt="kindn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K8IPOuwIAAMg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7C3EDB">
        <w:rPr>
          <w:rFonts w:ascii="Bookman Old Style" w:hAnsi="Bookman Old Style"/>
          <w:i/>
          <w:color w:val="000000" w:themeColor="text1"/>
          <w:szCs w:val="24"/>
          <w:rPrChange w:id="9482" w:author="Ashley Frank" w:date="2024-12-20T21:43:00Z">
            <w:rPr>
              <w:rFonts w:ascii="Bookman Old Style" w:hAnsi="Bookman Old Style"/>
              <w:i/>
              <w:color w:val="000000" w:themeColor="text1"/>
              <w:sz w:val="32"/>
              <w:szCs w:val="32"/>
            </w:rPr>
          </w:rPrChange>
        </w:rPr>
        <w:t>“Be kind to one another, tender-hearted, forgiving each other, just as God in Christ also has forgiven you” (Ephesians 4:32).</w:t>
      </w:r>
    </w:p>
    <w:p w14:paraId="79860B43" w14:textId="77777777"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483"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484" w:author="Ashley Frank" w:date="2024-12-20T21:43:00Z">
            <w:rPr>
              <w:rFonts w:ascii="Bookman Old Style" w:hAnsi="Bookman Old Style"/>
              <w:i/>
              <w:color w:val="000000" w:themeColor="text1"/>
              <w:sz w:val="32"/>
              <w:szCs w:val="32"/>
            </w:rPr>
          </w:rPrChange>
        </w:rPr>
        <w:t>“Those who are kind benefit themselves, but the cruel bring ruin on themselves” (Proverbs 11:17, NIV).</w:t>
      </w:r>
    </w:p>
    <w:p w14:paraId="266AFB88" w14:textId="77777777"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485"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486" w:author="Ashley Frank" w:date="2024-12-20T21:43:00Z">
            <w:rPr>
              <w:rFonts w:ascii="Bookman Old Style" w:hAnsi="Bookman Old Style"/>
              <w:i/>
              <w:color w:val="000000" w:themeColor="text1"/>
              <w:sz w:val="32"/>
              <w:szCs w:val="32"/>
            </w:rPr>
          </w:rPrChange>
        </w:rPr>
        <w:t>“Love is patient, love is kind…” (1 Corinthians 13:4).</w:t>
      </w:r>
    </w:p>
    <w:p w14:paraId="4E305075" w14:textId="77777777" w:rsidR="00114DCD" w:rsidRPr="000C751B" w:rsidRDefault="00114DCD" w:rsidP="009B1F91">
      <w:pPr>
        <w:tabs>
          <w:tab w:val="clear" w:pos="360"/>
          <w:tab w:val="clear" w:pos="9360"/>
        </w:tabs>
        <w:spacing w:after="65" w:line="440" w:lineRule="atLeast"/>
        <w:ind w:left="810"/>
        <w:outlineLvl w:val="1"/>
        <w:rPr>
          <w:rFonts w:ascii="Bookman Old Style" w:hAnsi="Bookman Old Style"/>
          <w:b/>
          <w:bCs/>
          <w:i/>
          <w:color w:val="000000" w:themeColor="text1"/>
          <w:sz w:val="28"/>
          <w:szCs w:val="28"/>
          <w:u w:val="single"/>
          <w:rPrChange w:id="9487" w:author="Ashley Frank" w:date="2025-01-22T01:21:00Z">
            <w:rPr>
              <w:rFonts w:ascii="Bookman Old Style" w:hAnsi="Bookman Old Style"/>
              <w:b/>
              <w:bCs/>
              <w:i/>
              <w:color w:val="000000" w:themeColor="text1"/>
              <w:sz w:val="32"/>
              <w:szCs w:val="32"/>
            </w:rPr>
          </w:rPrChange>
        </w:rPr>
      </w:pPr>
      <w:bookmarkStart w:id="9488" w:name="goodness"/>
      <w:bookmarkEnd w:id="9488"/>
      <w:r w:rsidRPr="000C751B">
        <w:rPr>
          <w:rFonts w:ascii="Bookman Old Style" w:hAnsi="Bookman Old Style"/>
          <w:b/>
          <w:bCs/>
          <w:i/>
          <w:color w:val="000000" w:themeColor="text1"/>
          <w:sz w:val="28"/>
          <w:szCs w:val="28"/>
          <w:u w:val="single"/>
          <w:rPrChange w:id="9489" w:author="Ashley Frank" w:date="2025-01-22T01:21:00Z">
            <w:rPr>
              <w:rFonts w:ascii="Bookman Old Style" w:hAnsi="Bookman Old Style"/>
              <w:b/>
              <w:bCs/>
              <w:i/>
              <w:color w:val="000000" w:themeColor="text1"/>
              <w:sz w:val="32"/>
              <w:szCs w:val="32"/>
            </w:rPr>
          </w:rPrChange>
        </w:rPr>
        <w:t>Goodness</w:t>
      </w:r>
    </w:p>
    <w:p w14:paraId="35F673EB" w14:textId="41540092"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490"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491" w:author="Ashley Frank" w:date="2024-12-20T21:43:00Z">
            <w:rPr>
              <w:rFonts w:ascii="Bookman Old Style" w:hAnsi="Bookman Old Style"/>
              <w:i/>
              <w:color w:val="000000" w:themeColor="text1"/>
              <w:sz w:val="32"/>
              <w:szCs w:val="32"/>
            </w:rPr>
          </w:rPrChange>
        </w:rPr>
        <w:t>“Surely goodness and lovingkindness will follow me all the days of my life, and I will d</w:t>
      </w:r>
      <w:r w:rsidR="001E6570" w:rsidRPr="007C3EDB">
        <w:rPr>
          <w:rFonts w:ascii="Bookman Old Style" w:hAnsi="Bookman Old Style"/>
          <w:i/>
          <w:color w:val="000000" w:themeColor="text1"/>
          <w:szCs w:val="24"/>
          <w:rPrChange w:id="9492" w:author="Ashley Frank" w:date="2024-12-20T21:43:00Z">
            <w:rPr>
              <w:rFonts w:ascii="Bookman Old Style" w:hAnsi="Bookman Old Style"/>
              <w:i/>
              <w:color w:val="000000" w:themeColor="text1"/>
              <w:sz w:val="32"/>
              <w:szCs w:val="32"/>
            </w:rPr>
          </w:rPrChange>
        </w:rPr>
        <w:t>w</w:t>
      </w:r>
      <w:r w:rsidR="002C4A2E" w:rsidRPr="007C3EDB">
        <w:rPr>
          <w:rFonts w:ascii="Bookman Old Style" w:hAnsi="Bookman Old Style"/>
          <w:i/>
          <w:color w:val="000000" w:themeColor="text1"/>
          <w:szCs w:val="24"/>
          <w:rPrChange w:id="9493" w:author="Ashley Frank" w:date="2024-12-20T21:43:00Z">
            <w:rPr>
              <w:rFonts w:ascii="Bookman Old Style" w:hAnsi="Bookman Old Style"/>
              <w:i/>
              <w:color w:val="000000" w:themeColor="text1"/>
              <w:sz w:val="32"/>
              <w:szCs w:val="32"/>
            </w:rPr>
          </w:rPrChange>
        </w:rPr>
        <w:t>e</w:t>
      </w:r>
      <w:r w:rsidRPr="007C3EDB">
        <w:rPr>
          <w:rFonts w:ascii="Bookman Old Style" w:hAnsi="Bookman Old Style"/>
          <w:i/>
          <w:color w:val="000000" w:themeColor="text1"/>
          <w:szCs w:val="24"/>
          <w:rPrChange w:id="9494" w:author="Ashley Frank" w:date="2024-12-20T21:43:00Z">
            <w:rPr>
              <w:rFonts w:ascii="Bookman Old Style" w:hAnsi="Bookman Old Style"/>
              <w:i/>
              <w:color w:val="000000" w:themeColor="text1"/>
              <w:sz w:val="32"/>
              <w:szCs w:val="32"/>
            </w:rPr>
          </w:rPrChange>
        </w:rPr>
        <w:t>ll in the house of the LORD forever” (Psalm 23:6).</w:t>
      </w:r>
    </w:p>
    <w:p w14:paraId="4AC9D2F7" w14:textId="77777777"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495"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496" w:author="Ashley Frank" w:date="2024-12-20T21:43:00Z">
            <w:rPr>
              <w:rFonts w:ascii="Bookman Old Style" w:hAnsi="Bookman Old Style"/>
              <w:i/>
              <w:color w:val="000000" w:themeColor="text1"/>
              <w:sz w:val="32"/>
              <w:szCs w:val="32"/>
            </w:rPr>
          </w:rPrChange>
        </w:rPr>
        <w:t>“Who among you is wise and understanding? Let him show by his good behavior his deeds in the gentleness of wisdom” (James 3:13).</w:t>
      </w:r>
    </w:p>
    <w:p w14:paraId="3BAF2A58" w14:textId="4EA6A825"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497"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498" w:author="Ashley Frank" w:date="2024-12-20T21:43:00Z">
            <w:rPr>
              <w:rFonts w:ascii="Bookman Old Style" w:hAnsi="Bookman Old Style"/>
              <w:i/>
              <w:color w:val="000000" w:themeColor="text1"/>
              <w:sz w:val="32"/>
              <w:szCs w:val="32"/>
            </w:rPr>
          </w:rPrChange>
        </w:rPr>
        <w:lastRenderedPageBreak/>
        <w:t>“Do not remember the sins of my youth or my transgressions; according to Your lovingkindness</w:t>
      </w:r>
      <w:r w:rsidR="001E6570" w:rsidRPr="007C3EDB">
        <w:rPr>
          <w:rFonts w:ascii="Bookman Old Style" w:hAnsi="Bookman Old Style"/>
          <w:i/>
          <w:color w:val="000000" w:themeColor="text1"/>
          <w:szCs w:val="24"/>
          <w:rPrChange w:id="9499" w:author="Ashley Frank" w:date="2024-12-20T21:43:00Z">
            <w:rPr>
              <w:rFonts w:ascii="Bookman Old Style" w:hAnsi="Bookman Old Style"/>
              <w:i/>
              <w:color w:val="000000" w:themeColor="text1"/>
              <w:sz w:val="32"/>
              <w:szCs w:val="32"/>
            </w:rPr>
          </w:rPrChange>
        </w:rPr>
        <w:t>,</w:t>
      </w:r>
      <w:r w:rsidRPr="007C3EDB">
        <w:rPr>
          <w:rFonts w:ascii="Bookman Old Style" w:hAnsi="Bookman Old Style"/>
          <w:i/>
          <w:color w:val="000000" w:themeColor="text1"/>
          <w:szCs w:val="24"/>
          <w:rPrChange w:id="9500" w:author="Ashley Frank" w:date="2024-12-20T21:43:00Z">
            <w:rPr>
              <w:rFonts w:ascii="Bookman Old Style" w:hAnsi="Bookman Old Style"/>
              <w:i/>
              <w:color w:val="000000" w:themeColor="text1"/>
              <w:sz w:val="32"/>
              <w:szCs w:val="32"/>
            </w:rPr>
          </w:rPrChange>
        </w:rPr>
        <w:t xml:space="preserve"> remember me, for Your goodness’ sake, O LORD” (Psalm 25:7).</w:t>
      </w:r>
    </w:p>
    <w:p w14:paraId="52ACB676" w14:textId="77777777" w:rsidR="00114DCD" w:rsidRPr="000C751B" w:rsidRDefault="00114DCD" w:rsidP="009B1F91">
      <w:pPr>
        <w:tabs>
          <w:tab w:val="clear" w:pos="360"/>
          <w:tab w:val="clear" w:pos="9360"/>
        </w:tabs>
        <w:spacing w:after="65" w:line="440" w:lineRule="atLeast"/>
        <w:ind w:left="810"/>
        <w:outlineLvl w:val="1"/>
        <w:rPr>
          <w:rFonts w:ascii="Bookman Old Style" w:hAnsi="Bookman Old Style"/>
          <w:b/>
          <w:bCs/>
          <w:i/>
          <w:color w:val="000000" w:themeColor="text1"/>
          <w:sz w:val="28"/>
          <w:szCs w:val="28"/>
          <w:u w:val="single"/>
          <w:rPrChange w:id="9501" w:author="Ashley Frank" w:date="2025-01-22T01:21:00Z">
            <w:rPr>
              <w:rFonts w:ascii="Bookman Old Style" w:hAnsi="Bookman Old Style"/>
              <w:b/>
              <w:bCs/>
              <w:i/>
              <w:color w:val="000000" w:themeColor="text1"/>
              <w:sz w:val="32"/>
              <w:szCs w:val="32"/>
            </w:rPr>
          </w:rPrChange>
        </w:rPr>
      </w:pPr>
      <w:bookmarkStart w:id="9502" w:name="faithfulness"/>
      <w:bookmarkEnd w:id="9502"/>
      <w:r w:rsidRPr="000C751B">
        <w:rPr>
          <w:rFonts w:ascii="Bookman Old Style" w:hAnsi="Bookman Old Style"/>
          <w:b/>
          <w:bCs/>
          <w:i/>
          <w:color w:val="000000" w:themeColor="text1"/>
          <w:sz w:val="28"/>
          <w:szCs w:val="28"/>
          <w:u w:val="single"/>
          <w:rPrChange w:id="9503" w:author="Ashley Frank" w:date="2025-01-22T01:21:00Z">
            <w:rPr>
              <w:rFonts w:ascii="Bookman Old Style" w:hAnsi="Bookman Old Style"/>
              <w:b/>
              <w:bCs/>
              <w:i/>
              <w:color w:val="000000" w:themeColor="text1"/>
              <w:sz w:val="32"/>
              <w:szCs w:val="32"/>
            </w:rPr>
          </w:rPrChange>
        </w:rPr>
        <w:t>Faithfulness</w:t>
      </w:r>
    </w:p>
    <w:p w14:paraId="33BE7B8C" w14:textId="15C98DFF" w:rsidR="00114DCD" w:rsidRPr="007C3EDB" w:rsidRDefault="00114DCD" w:rsidP="00F42A4B">
      <w:pPr>
        <w:tabs>
          <w:tab w:val="clear" w:pos="360"/>
          <w:tab w:val="clear" w:pos="9360"/>
        </w:tabs>
        <w:spacing w:before="300" w:after="300"/>
        <w:ind w:left="810"/>
        <w:rPr>
          <w:rFonts w:ascii="Bookman Old Style" w:hAnsi="Bookman Old Style"/>
          <w:i/>
          <w:color w:val="000000" w:themeColor="text1"/>
          <w:szCs w:val="24"/>
          <w:rPrChange w:id="9504" w:author="Ashley Frank" w:date="2024-12-20T21:43:00Z">
            <w:rPr>
              <w:rFonts w:ascii="Bookman Old Style" w:hAnsi="Bookman Old Style"/>
              <w:i/>
              <w:color w:val="000000" w:themeColor="text1"/>
              <w:sz w:val="32"/>
              <w:szCs w:val="32"/>
            </w:rPr>
          </w:rPrChange>
        </w:rPr>
      </w:pPr>
      <w:r w:rsidRPr="007C3EDB">
        <w:rPr>
          <w:rFonts w:ascii="Bookman Old Style" w:hAnsi="Bookman Old Style"/>
          <w:i/>
          <w:noProof/>
          <w:color w:val="000000" w:themeColor="text1"/>
          <w:szCs w:val="24"/>
          <w:rPrChange w:id="9505" w:author="Ashley Frank" w:date="2024-12-20T21:43:00Z">
            <w:rPr>
              <w:rFonts w:ascii="Bookman Old Style" w:hAnsi="Bookman Old Style"/>
              <w:i/>
              <w:noProof/>
              <w:color w:val="000000" w:themeColor="text1"/>
              <w:sz w:val="32"/>
              <w:szCs w:val="32"/>
            </w:rPr>
          </w:rPrChange>
        </w:rPr>
        <mc:AlternateContent>
          <mc:Choice Requires="wps">
            <w:drawing>
              <wp:inline distT="0" distB="0" distL="0" distR="0" wp14:anchorId="19E647E6" wp14:editId="326101F2">
                <wp:extent cx="304800" cy="304800"/>
                <wp:effectExtent l="0" t="0" r="0" b="0"/>
                <wp:docPr id="3" name="AutoShape 7" descr="faithfuln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67AD50FA" id="AutoShape 7" o:spid="_x0000_s1026" alt="faithfuln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iAMwAIAAMw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ryIAzA&#10;AgAAz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7C3EDB">
        <w:rPr>
          <w:rFonts w:ascii="Bookman Old Style" w:hAnsi="Bookman Old Style"/>
          <w:i/>
          <w:color w:val="000000" w:themeColor="text1"/>
          <w:szCs w:val="24"/>
          <w:rPrChange w:id="9506" w:author="Ashley Frank" w:date="2024-12-20T21:43:00Z">
            <w:rPr>
              <w:rFonts w:ascii="Bookman Old Style" w:hAnsi="Bookman Old Style"/>
              <w:i/>
              <w:color w:val="000000" w:themeColor="text1"/>
              <w:sz w:val="32"/>
              <w:szCs w:val="32"/>
            </w:rPr>
          </w:rPrChange>
        </w:rPr>
        <w:t>“A faithful man will abound with blessings, but he who makes haste to be rich will not go unpunished” (Proverbs 28:20).</w:t>
      </w:r>
    </w:p>
    <w:p w14:paraId="2D967AB5" w14:textId="228FCFF8"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507"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508" w:author="Ashley Frank" w:date="2024-12-20T21:43:00Z">
            <w:rPr>
              <w:rFonts w:ascii="Bookman Old Style" w:hAnsi="Bookman Old Style"/>
              <w:i/>
              <w:color w:val="000000" w:themeColor="text1"/>
              <w:sz w:val="32"/>
              <w:szCs w:val="32"/>
            </w:rPr>
          </w:rPrChange>
        </w:rPr>
        <w:t xml:space="preserve">“For </w:t>
      </w:r>
      <w:r w:rsidR="002C4A2E" w:rsidRPr="007C3EDB">
        <w:rPr>
          <w:rFonts w:ascii="Bookman Old Style" w:hAnsi="Bookman Old Style"/>
          <w:i/>
          <w:color w:val="000000" w:themeColor="text1"/>
          <w:szCs w:val="24"/>
          <w:rPrChange w:id="9509" w:author="Ashley Frank" w:date="2024-12-20T21:43:00Z">
            <w:rPr>
              <w:rFonts w:ascii="Bookman Old Style" w:hAnsi="Bookman Old Style"/>
              <w:i/>
              <w:color w:val="000000" w:themeColor="text1"/>
              <w:sz w:val="32"/>
              <w:szCs w:val="32"/>
            </w:rPr>
          </w:rPrChange>
        </w:rPr>
        <w:t>We</w:t>
      </w:r>
      <w:r w:rsidRPr="007C3EDB">
        <w:rPr>
          <w:rFonts w:ascii="Bookman Old Style" w:hAnsi="Bookman Old Style"/>
          <w:i/>
          <w:color w:val="000000" w:themeColor="text1"/>
          <w:szCs w:val="24"/>
          <w:rPrChange w:id="9510" w:author="Ashley Frank" w:date="2024-12-20T21:43:00Z">
            <w:rPr>
              <w:rFonts w:ascii="Bookman Old Style" w:hAnsi="Bookman Old Style"/>
              <w:i/>
              <w:color w:val="000000" w:themeColor="text1"/>
              <w:sz w:val="32"/>
              <w:szCs w:val="32"/>
            </w:rPr>
          </w:rPrChange>
        </w:rPr>
        <w:t xml:space="preserve"> walk by faith, not by sight” (2 Corinthians 5:7).</w:t>
      </w:r>
    </w:p>
    <w:p w14:paraId="00EE4B39" w14:textId="77777777"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511"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512" w:author="Ashley Frank" w:date="2024-12-20T21:43:00Z">
            <w:rPr>
              <w:rFonts w:ascii="Bookman Old Style" w:hAnsi="Bookman Old Style"/>
              <w:i/>
              <w:color w:val="000000" w:themeColor="text1"/>
              <w:sz w:val="32"/>
              <w:szCs w:val="32"/>
            </w:rPr>
          </w:rPrChange>
        </w:rPr>
        <w:t>“Most men will proclaim each his own goodness, but who can find a faithful man” (Proverbs 20:6, NKJV)?</w:t>
      </w:r>
    </w:p>
    <w:p w14:paraId="35C50DC4" w14:textId="77777777" w:rsidR="00114DCD" w:rsidRPr="000C751B" w:rsidRDefault="00114DCD" w:rsidP="009B1F91">
      <w:pPr>
        <w:tabs>
          <w:tab w:val="clear" w:pos="360"/>
          <w:tab w:val="clear" w:pos="9360"/>
        </w:tabs>
        <w:spacing w:after="65" w:line="440" w:lineRule="atLeast"/>
        <w:ind w:left="810"/>
        <w:outlineLvl w:val="1"/>
        <w:rPr>
          <w:rFonts w:ascii="Bookman Old Style" w:hAnsi="Bookman Old Style"/>
          <w:b/>
          <w:bCs/>
          <w:i/>
          <w:color w:val="000000" w:themeColor="text1"/>
          <w:szCs w:val="24"/>
          <w:u w:val="single"/>
          <w:rPrChange w:id="9513" w:author="Ashley Frank" w:date="2025-01-22T01:21:00Z">
            <w:rPr>
              <w:rFonts w:ascii="Bookman Old Style" w:hAnsi="Bookman Old Style"/>
              <w:b/>
              <w:bCs/>
              <w:i/>
              <w:color w:val="000000" w:themeColor="text1"/>
              <w:sz w:val="32"/>
              <w:szCs w:val="32"/>
            </w:rPr>
          </w:rPrChange>
        </w:rPr>
      </w:pPr>
      <w:bookmarkStart w:id="9514" w:name="gentleness"/>
      <w:bookmarkEnd w:id="9514"/>
      <w:r w:rsidRPr="000C751B">
        <w:rPr>
          <w:rFonts w:ascii="Bookman Old Style" w:hAnsi="Bookman Old Style"/>
          <w:b/>
          <w:bCs/>
          <w:i/>
          <w:color w:val="000000" w:themeColor="text1"/>
          <w:sz w:val="28"/>
          <w:szCs w:val="28"/>
          <w:u w:val="single"/>
          <w:rPrChange w:id="9515" w:author="Ashley Frank" w:date="2025-01-22T01:21:00Z">
            <w:rPr>
              <w:rFonts w:ascii="Bookman Old Style" w:hAnsi="Bookman Old Style"/>
              <w:b/>
              <w:bCs/>
              <w:i/>
              <w:color w:val="000000" w:themeColor="text1"/>
              <w:sz w:val="32"/>
              <w:szCs w:val="32"/>
            </w:rPr>
          </w:rPrChange>
        </w:rPr>
        <w:t>Gentleness</w:t>
      </w:r>
    </w:p>
    <w:p w14:paraId="22DDC529" w14:textId="7D3C4B4E" w:rsidR="00114DCD" w:rsidRPr="007C3EDB" w:rsidRDefault="00114DCD" w:rsidP="00F42A4B">
      <w:pPr>
        <w:tabs>
          <w:tab w:val="clear" w:pos="360"/>
          <w:tab w:val="clear" w:pos="9360"/>
        </w:tabs>
        <w:spacing w:before="300" w:after="300"/>
        <w:ind w:left="810"/>
        <w:rPr>
          <w:rFonts w:ascii="Bookman Old Style" w:hAnsi="Bookman Old Style"/>
          <w:i/>
          <w:color w:val="000000" w:themeColor="text1"/>
          <w:szCs w:val="24"/>
          <w:rPrChange w:id="9516" w:author="Ashley Frank" w:date="2024-12-20T21:43:00Z">
            <w:rPr>
              <w:rFonts w:ascii="Bookman Old Style" w:hAnsi="Bookman Old Style"/>
              <w:i/>
              <w:color w:val="000000" w:themeColor="text1"/>
              <w:sz w:val="32"/>
              <w:szCs w:val="32"/>
            </w:rPr>
          </w:rPrChange>
        </w:rPr>
      </w:pPr>
      <w:r w:rsidRPr="007C3EDB">
        <w:rPr>
          <w:rFonts w:ascii="Bookman Old Style" w:hAnsi="Bookman Old Style"/>
          <w:i/>
          <w:noProof/>
          <w:color w:val="000000" w:themeColor="text1"/>
          <w:szCs w:val="24"/>
          <w:rPrChange w:id="9517" w:author="Ashley Frank" w:date="2024-12-20T21:43:00Z">
            <w:rPr>
              <w:rFonts w:ascii="Bookman Old Style" w:hAnsi="Bookman Old Style"/>
              <w:i/>
              <w:noProof/>
              <w:color w:val="000000" w:themeColor="text1"/>
              <w:sz w:val="32"/>
              <w:szCs w:val="32"/>
            </w:rPr>
          </w:rPrChange>
        </w:rPr>
        <mc:AlternateContent>
          <mc:Choice Requires="wps">
            <w:drawing>
              <wp:inline distT="0" distB="0" distL="0" distR="0" wp14:anchorId="4E946E04" wp14:editId="2F4D65C6">
                <wp:extent cx="304800" cy="304800"/>
                <wp:effectExtent l="0" t="0" r="0" b="0"/>
                <wp:docPr id="2" name="AutoShape 8" descr="gentlen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038DFD78" id="AutoShape 8" o:spid="_x0000_s1026" alt="gentlen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1Rlwi9AgAA&#10;yg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C3EDB">
        <w:rPr>
          <w:rFonts w:ascii="Bookman Old Style" w:hAnsi="Bookman Old Style"/>
          <w:i/>
          <w:color w:val="000000" w:themeColor="text1"/>
          <w:szCs w:val="24"/>
          <w:rPrChange w:id="9518" w:author="Ashley Frank" w:date="2024-12-20T21:43:00Z">
            <w:rPr>
              <w:rFonts w:ascii="Bookman Old Style" w:hAnsi="Bookman Old Style"/>
              <w:i/>
              <w:color w:val="000000" w:themeColor="text1"/>
              <w:sz w:val="32"/>
              <w:szCs w:val="32"/>
            </w:rPr>
          </w:rPrChange>
        </w:rPr>
        <w:t>“Let your gentleness be evident to all. The Lord is near” (Philippians 4:5, NIV).</w:t>
      </w:r>
    </w:p>
    <w:p w14:paraId="30E18B77" w14:textId="77777777"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519"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520" w:author="Ashley Frank" w:date="2024-12-20T21:43:00Z">
            <w:rPr>
              <w:rFonts w:ascii="Bookman Old Style" w:hAnsi="Bookman Old Style"/>
              <w:i/>
              <w:color w:val="000000" w:themeColor="text1"/>
              <w:sz w:val="32"/>
              <w:szCs w:val="32"/>
            </w:rPr>
          </w:rPrChange>
        </w:rPr>
        <w:t>“...to be peaceable, gentle, showing every consideration for all men” (Titus 3:2).</w:t>
      </w:r>
    </w:p>
    <w:p w14:paraId="57B01857" w14:textId="50D0FBDE"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521"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522" w:author="Ashley Frank" w:date="2024-12-20T21:43:00Z">
            <w:rPr>
              <w:rFonts w:ascii="Bookman Old Style" w:hAnsi="Bookman Old Style"/>
              <w:i/>
              <w:color w:val="000000" w:themeColor="text1"/>
              <w:sz w:val="32"/>
              <w:szCs w:val="32"/>
            </w:rPr>
          </w:rPrChange>
        </w:rPr>
        <w:t>“A gentle ans</w:t>
      </w:r>
      <w:r w:rsidR="001E6570" w:rsidRPr="007C3EDB">
        <w:rPr>
          <w:rFonts w:ascii="Bookman Old Style" w:hAnsi="Bookman Old Style"/>
          <w:i/>
          <w:color w:val="000000" w:themeColor="text1"/>
          <w:szCs w:val="24"/>
          <w:rPrChange w:id="9523" w:author="Ashley Frank" w:date="2024-12-20T21:43:00Z">
            <w:rPr>
              <w:rFonts w:ascii="Bookman Old Style" w:hAnsi="Bookman Old Style"/>
              <w:i/>
              <w:color w:val="000000" w:themeColor="text1"/>
              <w:sz w:val="32"/>
              <w:szCs w:val="32"/>
            </w:rPr>
          </w:rPrChange>
        </w:rPr>
        <w:t>w</w:t>
      </w:r>
      <w:r w:rsidR="002C4A2E" w:rsidRPr="007C3EDB">
        <w:rPr>
          <w:rFonts w:ascii="Bookman Old Style" w:hAnsi="Bookman Old Style"/>
          <w:i/>
          <w:color w:val="000000" w:themeColor="text1"/>
          <w:szCs w:val="24"/>
          <w:rPrChange w:id="9524" w:author="Ashley Frank" w:date="2024-12-20T21:43:00Z">
            <w:rPr>
              <w:rFonts w:ascii="Bookman Old Style" w:hAnsi="Bookman Old Style"/>
              <w:i/>
              <w:color w:val="000000" w:themeColor="text1"/>
              <w:sz w:val="32"/>
              <w:szCs w:val="32"/>
            </w:rPr>
          </w:rPrChange>
        </w:rPr>
        <w:t>e</w:t>
      </w:r>
      <w:r w:rsidRPr="007C3EDB">
        <w:rPr>
          <w:rFonts w:ascii="Bookman Old Style" w:hAnsi="Bookman Old Style"/>
          <w:i/>
          <w:color w:val="000000" w:themeColor="text1"/>
          <w:szCs w:val="24"/>
          <w:rPrChange w:id="9525" w:author="Ashley Frank" w:date="2024-12-20T21:43:00Z">
            <w:rPr>
              <w:rFonts w:ascii="Bookman Old Style" w:hAnsi="Bookman Old Style"/>
              <w:i/>
              <w:color w:val="000000" w:themeColor="text1"/>
              <w:sz w:val="32"/>
              <w:szCs w:val="32"/>
            </w:rPr>
          </w:rPrChange>
        </w:rPr>
        <w:t>r turns away wrath, but a harsh word stirs up anger” (Proverbs 15:1).</w:t>
      </w:r>
    </w:p>
    <w:p w14:paraId="0ED60EB8" w14:textId="0D21DC5C" w:rsidR="00114DCD" w:rsidRPr="000C751B" w:rsidRDefault="00114DCD" w:rsidP="009B1F91">
      <w:pPr>
        <w:tabs>
          <w:tab w:val="clear" w:pos="360"/>
          <w:tab w:val="clear" w:pos="9360"/>
        </w:tabs>
        <w:spacing w:after="65" w:line="440" w:lineRule="atLeast"/>
        <w:ind w:left="810"/>
        <w:outlineLvl w:val="1"/>
        <w:rPr>
          <w:rFonts w:ascii="Bookman Old Style" w:hAnsi="Bookman Old Style"/>
          <w:b/>
          <w:bCs/>
          <w:i/>
          <w:color w:val="000000" w:themeColor="text1"/>
          <w:szCs w:val="24"/>
          <w:u w:val="single"/>
          <w:rPrChange w:id="9526" w:author="Ashley Frank" w:date="2025-01-22T01:22:00Z">
            <w:rPr>
              <w:rFonts w:ascii="Bookman Old Style" w:hAnsi="Bookman Old Style"/>
              <w:b/>
              <w:bCs/>
              <w:i/>
              <w:color w:val="000000" w:themeColor="text1"/>
              <w:sz w:val="32"/>
              <w:szCs w:val="32"/>
            </w:rPr>
          </w:rPrChange>
        </w:rPr>
      </w:pPr>
      <w:r w:rsidRPr="007C3EDB">
        <w:rPr>
          <w:rFonts w:ascii="Bookman Old Style" w:hAnsi="Bookman Old Style"/>
          <w:b/>
          <w:bCs/>
          <w:i/>
          <w:color w:val="000000" w:themeColor="text1"/>
          <w:szCs w:val="24"/>
          <w:rPrChange w:id="9527" w:author="Ashley Frank" w:date="2024-12-20T21:43:00Z">
            <w:rPr>
              <w:rFonts w:ascii="Bookman Old Style" w:hAnsi="Bookman Old Style"/>
              <w:b/>
              <w:bCs/>
              <w:i/>
              <w:color w:val="000000" w:themeColor="text1"/>
              <w:sz w:val="32"/>
              <w:szCs w:val="32"/>
            </w:rPr>
          </w:rPrChange>
        </w:rPr>
        <w:t> </w:t>
      </w:r>
      <w:bookmarkStart w:id="9528" w:name="self-control"/>
      <w:bookmarkEnd w:id="9528"/>
      <w:r w:rsidRPr="000C751B">
        <w:rPr>
          <w:rFonts w:ascii="Bookman Old Style" w:hAnsi="Bookman Old Style"/>
          <w:b/>
          <w:bCs/>
          <w:i/>
          <w:color w:val="000000" w:themeColor="text1"/>
          <w:sz w:val="28"/>
          <w:szCs w:val="28"/>
          <w:u w:val="single"/>
          <w:rPrChange w:id="9529" w:author="Ashley Frank" w:date="2025-01-22T01:22:00Z">
            <w:rPr>
              <w:rFonts w:ascii="Bookman Old Style" w:hAnsi="Bookman Old Style"/>
              <w:b/>
              <w:bCs/>
              <w:i/>
              <w:color w:val="000000" w:themeColor="text1"/>
              <w:sz w:val="32"/>
              <w:szCs w:val="32"/>
            </w:rPr>
          </w:rPrChange>
        </w:rPr>
        <w:t>Self-control</w:t>
      </w:r>
    </w:p>
    <w:p w14:paraId="12BF3063" w14:textId="6BD9FF15" w:rsidR="00114DCD" w:rsidRPr="007C3EDB" w:rsidRDefault="00114DCD" w:rsidP="00F42A4B">
      <w:pPr>
        <w:tabs>
          <w:tab w:val="clear" w:pos="360"/>
          <w:tab w:val="clear" w:pos="9360"/>
        </w:tabs>
        <w:spacing w:before="300" w:after="300"/>
        <w:ind w:left="810"/>
        <w:rPr>
          <w:rFonts w:ascii="Bookman Old Style" w:hAnsi="Bookman Old Style"/>
          <w:i/>
          <w:color w:val="000000" w:themeColor="text1"/>
          <w:szCs w:val="24"/>
          <w:rPrChange w:id="9530" w:author="Ashley Frank" w:date="2024-12-20T21:43:00Z">
            <w:rPr>
              <w:rFonts w:ascii="Bookman Old Style" w:hAnsi="Bookman Old Style"/>
              <w:i/>
              <w:color w:val="000000" w:themeColor="text1"/>
              <w:sz w:val="32"/>
              <w:szCs w:val="32"/>
            </w:rPr>
          </w:rPrChange>
        </w:rPr>
      </w:pPr>
      <w:r w:rsidRPr="007C3EDB">
        <w:rPr>
          <w:rFonts w:ascii="Bookman Old Style" w:hAnsi="Bookman Old Style"/>
          <w:i/>
          <w:noProof/>
          <w:color w:val="000000" w:themeColor="text1"/>
          <w:szCs w:val="24"/>
          <w:rPrChange w:id="9531" w:author="Ashley Frank" w:date="2024-12-20T21:43:00Z">
            <w:rPr>
              <w:rFonts w:ascii="Bookman Old Style" w:hAnsi="Bookman Old Style"/>
              <w:i/>
              <w:noProof/>
              <w:color w:val="000000" w:themeColor="text1"/>
              <w:sz w:val="32"/>
              <w:szCs w:val="32"/>
            </w:rPr>
          </w:rPrChange>
        </w:rPr>
        <mc:AlternateContent>
          <mc:Choice Requires="wps">
            <w:drawing>
              <wp:inline distT="0" distB="0" distL="0" distR="0" wp14:anchorId="474619FF" wp14:editId="676026E6">
                <wp:extent cx="304800" cy="304800"/>
                <wp:effectExtent l="0" t="0" r="0" b="0"/>
                <wp:docPr id="1" name="AutoShape 9" descr="self-contr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76F6A9E4" id="AutoShape 9" o:spid="_x0000_s1026" alt="self-contro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vtCtO9AgAA&#10;zA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C3EDB">
        <w:rPr>
          <w:rFonts w:ascii="Bookman Old Style" w:hAnsi="Bookman Old Style"/>
          <w:i/>
          <w:color w:val="000000" w:themeColor="text1"/>
          <w:szCs w:val="24"/>
          <w:rPrChange w:id="9532" w:author="Ashley Frank" w:date="2024-12-20T21:43:00Z">
            <w:rPr>
              <w:rFonts w:ascii="Bookman Old Style" w:hAnsi="Bookman Old Style"/>
              <w:i/>
              <w:color w:val="000000" w:themeColor="text1"/>
              <w:sz w:val="32"/>
              <w:szCs w:val="32"/>
            </w:rPr>
          </w:rPrChange>
        </w:rPr>
        <w:t>“Like a city that is broken into and without walls is a man who has no control over his spirit” (Proverbs 25:28).</w:t>
      </w:r>
    </w:p>
    <w:p w14:paraId="4BB008CD" w14:textId="77777777"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533"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534" w:author="Ashley Frank" w:date="2024-12-20T21:43:00Z">
            <w:rPr>
              <w:rFonts w:ascii="Bookman Old Style" w:hAnsi="Bookman Old Style"/>
              <w:i/>
              <w:color w:val="000000" w:themeColor="text1"/>
              <w:sz w:val="32"/>
              <w:szCs w:val="32"/>
            </w:rPr>
          </w:rPrChange>
        </w:rPr>
        <w:t>“He who is slow to anger is better than the mighty, and he who rules his spirit, than he who captures a city” (Proverbs 16:32).</w:t>
      </w:r>
    </w:p>
    <w:p w14:paraId="3B4E7B36" w14:textId="77777777" w:rsidR="00114DCD" w:rsidRPr="007C3EDB" w:rsidRDefault="00114DCD" w:rsidP="009B1F91">
      <w:pPr>
        <w:tabs>
          <w:tab w:val="clear" w:pos="360"/>
          <w:tab w:val="clear" w:pos="9360"/>
        </w:tabs>
        <w:spacing w:after="405"/>
        <w:ind w:left="810"/>
        <w:rPr>
          <w:rFonts w:ascii="Bookman Old Style" w:hAnsi="Bookman Old Style"/>
          <w:i/>
          <w:color w:val="000000" w:themeColor="text1"/>
          <w:szCs w:val="24"/>
          <w:rPrChange w:id="9535" w:author="Ashley Frank" w:date="2024-12-20T21:43:00Z">
            <w:rPr>
              <w:rFonts w:ascii="Bookman Old Style" w:hAnsi="Bookman Old Style"/>
              <w:i/>
              <w:color w:val="000000" w:themeColor="text1"/>
              <w:sz w:val="32"/>
              <w:szCs w:val="32"/>
            </w:rPr>
          </w:rPrChange>
        </w:rPr>
      </w:pPr>
      <w:r w:rsidRPr="007C3EDB">
        <w:rPr>
          <w:rFonts w:ascii="Bookman Old Style" w:hAnsi="Bookman Old Style"/>
          <w:i/>
          <w:color w:val="000000" w:themeColor="text1"/>
          <w:szCs w:val="24"/>
          <w:rPrChange w:id="9536" w:author="Ashley Frank" w:date="2024-12-20T21:43:00Z">
            <w:rPr>
              <w:rFonts w:ascii="Bookman Old Style" w:hAnsi="Bookman Old Style"/>
              <w:i/>
              <w:color w:val="000000" w:themeColor="text1"/>
              <w:sz w:val="32"/>
              <w:szCs w:val="32"/>
            </w:rPr>
          </w:rPrChange>
        </w:rPr>
        <w:t>“The end of all things is near; therefore, be of sound judgment and sober spirit for the purpose of prayer” (1 Peter 4:7).</w:t>
      </w:r>
    </w:p>
    <w:p w14:paraId="4CD99F2F" w14:textId="77777777" w:rsidR="00114DCD" w:rsidRPr="007C3EDB" w:rsidRDefault="00114DCD" w:rsidP="009B1F91">
      <w:pPr>
        <w:pStyle w:val="BodyText"/>
        <w:spacing w:line="360" w:lineRule="auto"/>
        <w:ind w:left="810"/>
        <w:rPr>
          <w:rFonts w:ascii="Bookman Old Style" w:hAnsi="Bookman Old Style"/>
          <w:i/>
          <w:color w:val="000000" w:themeColor="text1"/>
          <w:szCs w:val="24"/>
          <w:rPrChange w:id="9537" w:author="Ashley Frank" w:date="2024-12-20T21:43:00Z">
            <w:rPr>
              <w:rFonts w:ascii="Bookman Old Style" w:hAnsi="Bookman Old Style"/>
              <w:i/>
              <w:color w:val="000000" w:themeColor="text1"/>
              <w:sz w:val="32"/>
              <w:szCs w:val="32"/>
            </w:rPr>
          </w:rPrChange>
        </w:rPr>
      </w:pPr>
    </w:p>
    <w:p w14:paraId="7153BA4B" w14:textId="481E781B" w:rsidR="006C432B" w:rsidRPr="007C3EDB" w:rsidRDefault="006C432B" w:rsidP="009014DA">
      <w:pPr>
        <w:pStyle w:val="BodyText"/>
        <w:spacing w:line="360" w:lineRule="auto"/>
        <w:rPr>
          <w:rFonts w:ascii="Bookman Old Style" w:hAnsi="Bookman Old Style"/>
          <w:szCs w:val="24"/>
          <w:rPrChange w:id="9538" w:author="Ashley Frank" w:date="2024-12-20T21:43:00Z">
            <w:rPr>
              <w:rFonts w:ascii="Bookman Old Style" w:hAnsi="Bookman Old Style"/>
              <w:sz w:val="32"/>
              <w:szCs w:val="32"/>
            </w:rPr>
          </w:rPrChange>
        </w:rPr>
      </w:pPr>
      <w:r w:rsidRPr="007C3EDB">
        <w:rPr>
          <w:rFonts w:ascii="Bookman Old Style" w:hAnsi="Bookman Old Style"/>
          <w:szCs w:val="24"/>
          <w:rPrChange w:id="9539" w:author="Ashley Frank" w:date="2024-12-20T21:43:00Z">
            <w:rPr>
              <w:rFonts w:ascii="Bookman Old Style" w:hAnsi="Bookman Old Style"/>
              <w:sz w:val="32"/>
              <w:szCs w:val="32"/>
            </w:rPr>
          </w:rPrChange>
        </w:rPr>
        <w:t xml:space="preserve">Along with boundaries come emotions. These emotions are attached to our </w:t>
      </w:r>
      <w:r w:rsidR="006212B1" w:rsidRPr="007C3EDB">
        <w:rPr>
          <w:rFonts w:ascii="Bookman Old Style" w:hAnsi="Bookman Old Style"/>
          <w:szCs w:val="24"/>
          <w:rPrChange w:id="9540" w:author="Ashley Frank" w:date="2024-12-20T21:43:00Z">
            <w:rPr>
              <w:rFonts w:ascii="Bookman Old Style" w:hAnsi="Bookman Old Style"/>
              <w:sz w:val="32"/>
              <w:szCs w:val="32"/>
            </w:rPr>
          </w:rPrChange>
        </w:rPr>
        <w:t>self</w:t>
      </w:r>
      <w:ins w:id="9541" w:author="Ashley Frank" w:date="2025-01-22T02:49:00Z">
        <w:r w:rsidR="0077361A">
          <w:rPr>
            <w:rFonts w:ascii="Bookman Old Style" w:hAnsi="Bookman Old Style"/>
            <w:szCs w:val="24"/>
          </w:rPr>
          <w:t>-</w:t>
        </w:r>
      </w:ins>
      <w:ins w:id="9542" w:author="Ashley Frank" w:date="2025-01-22T02:57:00Z">
        <w:r w:rsidR="00DA4D68">
          <w:rPr>
            <w:rFonts w:ascii="Bookman Old Style" w:hAnsi="Bookman Old Style"/>
            <w:szCs w:val="24"/>
          </w:rPr>
          <w:t>worth</w:t>
        </w:r>
      </w:ins>
      <w:del w:id="9543" w:author="Ashley Frank" w:date="2025-01-22T02:49:00Z">
        <w:r w:rsidR="006212B1" w:rsidRPr="007C3EDB" w:rsidDel="0077361A">
          <w:rPr>
            <w:rFonts w:ascii="Bookman Old Style" w:hAnsi="Bookman Old Style"/>
            <w:szCs w:val="24"/>
            <w:rPrChange w:id="9544" w:author="Ashley Frank" w:date="2024-12-20T21:43:00Z">
              <w:rPr>
                <w:rFonts w:ascii="Bookman Old Style" w:hAnsi="Bookman Old Style"/>
                <w:sz w:val="32"/>
                <w:szCs w:val="32"/>
              </w:rPr>
            </w:rPrChange>
          </w:rPr>
          <w:delText>-worth</w:delText>
        </w:r>
      </w:del>
      <w:r w:rsidRPr="007C3EDB">
        <w:rPr>
          <w:rFonts w:ascii="Bookman Old Style" w:hAnsi="Bookman Old Style"/>
          <w:szCs w:val="24"/>
          <w:rPrChange w:id="9545" w:author="Ashley Frank" w:date="2024-12-20T21:43:00Z">
            <w:rPr>
              <w:rFonts w:ascii="Bookman Old Style" w:hAnsi="Bookman Old Style"/>
              <w:sz w:val="32"/>
              <w:szCs w:val="32"/>
            </w:rPr>
          </w:rPrChange>
        </w:rPr>
        <w:t xml:space="preserve">. </w:t>
      </w:r>
      <w:r w:rsidR="002C4A2E" w:rsidRPr="007C3EDB">
        <w:rPr>
          <w:rFonts w:ascii="Bookman Old Style" w:hAnsi="Bookman Old Style"/>
          <w:szCs w:val="24"/>
          <w:rPrChange w:id="9546" w:author="Ashley Frank" w:date="2024-12-20T21:43:00Z">
            <w:rPr>
              <w:rFonts w:ascii="Bookman Old Style" w:hAnsi="Bookman Old Style"/>
              <w:sz w:val="32"/>
              <w:szCs w:val="32"/>
            </w:rPr>
          </w:rPrChange>
        </w:rPr>
        <w:t>We</w:t>
      </w:r>
      <w:r w:rsidRPr="007C3EDB">
        <w:rPr>
          <w:rFonts w:ascii="Bookman Old Style" w:hAnsi="Bookman Old Style"/>
          <w:szCs w:val="24"/>
          <w:rPrChange w:id="9547" w:author="Ashley Frank" w:date="2024-12-20T21:43:00Z">
            <w:rPr>
              <w:rFonts w:ascii="Bookman Old Style" w:hAnsi="Bookman Old Style"/>
              <w:sz w:val="32"/>
              <w:szCs w:val="32"/>
            </w:rPr>
          </w:rPrChange>
        </w:rPr>
        <w:t xml:space="preserve"> </w:t>
      </w:r>
      <w:r w:rsidR="00A71188" w:rsidRPr="007C3EDB">
        <w:rPr>
          <w:rFonts w:ascii="Bookman Old Style" w:hAnsi="Bookman Old Style"/>
          <w:szCs w:val="24"/>
          <w:rPrChange w:id="9548" w:author="Ashley Frank" w:date="2024-12-20T21:43:00Z">
            <w:rPr>
              <w:rFonts w:ascii="Bookman Old Style" w:hAnsi="Bookman Old Style"/>
              <w:sz w:val="32"/>
              <w:szCs w:val="32"/>
            </w:rPr>
          </w:rPrChange>
        </w:rPr>
        <w:t xml:space="preserve">can </w:t>
      </w:r>
      <w:r w:rsidRPr="007C3EDB">
        <w:rPr>
          <w:rFonts w:ascii="Bookman Old Style" w:hAnsi="Bookman Old Style"/>
          <w:szCs w:val="24"/>
          <w:rPrChange w:id="9549" w:author="Ashley Frank" w:date="2024-12-20T21:43:00Z">
            <w:rPr>
              <w:rFonts w:ascii="Bookman Old Style" w:hAnsi="Bookman Old Style"/>
              <w:sz w:val="32"/>
              <w:szCs w:val="32"/>
            </w:rPr>
          </w:rPrChange>
        </w:rPr>
        <w:t xml:space="preserve">‘feel’ good about ourselves when </w:t>
      </w:r>
      <w:r w:rsidR="00F823D5" w:rsidRPr="007C3EDB">
        <w:rPr>
          <w:rFonts w:ascii="Bookman Old Style" w:hAnsi="Bookman Old Style"/>
          <w:szCs w:val="24"/>
          <w:rPrChange w:id="9550"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9551" w:author="Ashley Frank" w:date="2024-12-20T21:43:00Z">
            <w:rPr>
              <w:rFonts w:ascii="Bookman Old Style" w:hAnsi="Bookman Old Style"/>
              <w:sz w:val="32"/>
              <w:szCs w:val="32"/>
            </w:rPr>
          </w:rPrChange>
        </w:rPr>
        <w:t>e</w:t>
      </w:r>
      <w:r w:rsidRPr="007C3EDB">
        <w:rPr>
          <w:rFonts w:ascii="Bookman Old Style" w:hAnsi="Bookman Old Style"/>
          <w:szCs w:val="24"/>
          <w:rPrChange w:id="9552" w:author="Ashley Frank" w:date="2024-12-20T21:43:00Z">
            <w:rPr>
              <w:rFonts w:ascii="Bookman Old Style" w:hAnsi="Bookman Old Style"/>
              <w:sz w:val="32"/>
              <w:szCs w:val="32"/>
            </w:rPr>
          </w:rPrChange>
        </w:rPr>
        <w:t xml:space="preserve"> make decisions based on our </w:t>
      </w:r>
      <w:ins w:id="9553" w:author="Ashley Frank" w:date="2025-01-22T02:49:00Z">
        <w:r w:rsidR="0077361A">
          <w:rPr>
            <w:rFonts w:ascii="Bookman Old Style" w:hAnsi="Bookman Old Style"/>
            <w:szCs w:val="24"/>
          </w:rPr>
          <w:t>self-</w:t>
        </w:r>
      </w:ins>
      <w:ins w:id="9554" w:author="Ashley Frank" w:date="2025-01-22T02:57:00Z">
        <w:r w:rsidR="00DA4D68">
          <w:rPr>
            <w:rFonts w:ascii="Bookman Old Style" w:hAnsi="Bookman Old Style"/>
            <w:szCs w:val="24"/>
          </w:rPr>
          <w:t>worth</w:t>
        </w:r>
      </w:ins>
      <w:ins w:id="9555" w:author="Ashley Frank" w:date="2025-01-22T02:49:00Z">
        <w:r w:rsidR="0077361A">
          <w:rPr>
            <w:rFonts w:ascii="Bookman Old Style" w:hAnsi="Bookman Old Style"/>
            <w:szCs w:val="24"/>
          </w:rPr>
          <w:t xml:space="preserve"> or idea of self. </w:t>
        </w:r>
      </w:ins>
      <w:del w:id="9556" w:author="Ashley Frank" w:date="2025-01-22T02:49:00Z">
        <w:r w:rsidR="00A71188" w:rsidRPr="007C3EDB" w:rsidDel="0077361A">
          <w:rPr>
            <w:rFonts w:ascii="Bookman Old Style" w:hAnsi="Bookman Old Style"/>
            <w:szCs w:val="24"/>
            <w:rPrChange w:id="9557" w:author="Ashley Frank" w:date="2024-12-20T21:43:00Z">
              <w:rPr>
                <w:rFonts w:ascii="Bookman Old Style" w:hAnsi="Bookman Old Style"/>
                <w:sz w:val="32"/>
                <w:szCs w:val="32"/>
              </w:rPr>
            </w:rPrChange>
          </w:rPr>
          <w:delText>self-worth</w:delText>
        </w:r>
        <w:r w:rsidRPr="007C3EDB" w:rsidDel="0077361A">
          <w:rPr>
            <w:rFonts w:ascii="Bookman Old Style" w:hAnsi="Bookman Old Style"/>
            <w:szCs w:val="24"/>
            <w:rPrChange w:id="9558" w:author="Ashley Frank" w:date="2024-12-20T21:43:00Z">
              <w:rPr>
                <w:rFonts w:ascii="Bookman Old Style" w:hAnsi="Bookman Old Style"/>
                <w:sz w:val="32"/>
                <w:szCs w:val="32"/>
              </w:rPr>
            </w:rPrChange>
          </w:rPr>
          <w:delText xml:space="preserve"> </w:delText>
        </w:r>
      </w:del>
      <w:ins w:id="9559" w:author="Ashley Frank" w:date="2025-01-22T02:49:00Z">
        <w:r w:rsidR="0077361A">
          <w:rPr>
            <w:rFonts w:ascii="Bookman Old Style" w:hAnsi="Bookman Old Style"/>
            <w:szCs w:val="24"/>
          </w:rPr>
          <w:t xml:space="preserve">On the other hand, we will </w:t>
        </w:r>
      </w:ins>
      <w:del w:id="9560" w:author="Ashley Frank" w:date="2025-01-22T02:49:00Z">
        <w:r w:rsidRPr="007C3EDB" w:rsidDel="0077361A">
          <w:rPr>
            <w:rFonts w:ascii="Bookman Old Style" w:hAnsi="Bookman Old Style"/>
            <w:szCs w:val="24"/>
            <w:rPrChange w:id="9561" w:author="Ashley Frank" w:date="2024-12-20T21:43:00Z">
              <w:rPr>
                <w:rFonts w:ascii="Bookman Old Style" w:hAnsi="Bookman Old Style"/>
                <w:sz w:val="32"/>
                <w:szCs w:val="32"/>
              </w:rPr>
            </w:rPrChange>
          </w:rPr>
          <w:delText xml:space="preserve">and </w:delText>
        </w:r>
      </w:del>
      <w:r w:rsidRPr="007C3EDB">
        <w:rPr>
          <w:rFonts w:ascii="Bookman Old Style" w:hAnsi="Bookman Old Style"/>
          <w:szCs w:val="24"/>
          <w:rPrChange w:id="9562" w:author="Ashley Frank" w:date="2024-12-20T21:43:00Z">
            <w:rPr>
              <w:rFonts w:ascii="Bookman Old Style" w:hAnsi="Bookman Old Style"/>
              <w:sz w:val="32"/>
              <w:szCs w:val="32"/>
            </w:rPr>
          </w:rPrChange>
        </w:rPr>
        <w:t xml:space="preserve">feel bad or remorseful when </w:t>
      </w:r>
      <w:r w:rsidR="00F823D5" w:rsidRPr="007C3EDB">
        <w:rPr>
          <w:rFonts w:ascii="Bookman Old Style" w:hAnsi="Bookman Old Style"/>
          <w:szCs w:val="24"/>
          <w:rPrChange w:id="9563"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9564" w:author="Ashley Frank" w:date="2024-12-20T21:43:00Z">
            <w:rPr>
              <w:rFonts w:ascii="Bookman Old Style" w:hAnsi="Bookman Old Style"/>
              <w:sz w:val="32"/>
              <w:szCs w:val="32"/>
            </w:rPr>
          </w:rPrChange>
        </w:rPr>
        <w:t>e</w:t>
      </w:r>
      <w:r w:rsidRPr="007C3EDB">
        <w:rPr>
          <w:rFonts w:ascii="Bookman Old Style" w:hAnsi="Bookman Old Style"/>
          <w:szCs w:val="24"/>
          <w:rPrChange w:id="9565" w:author="Ashley Frank" w:date="2024-12-20T21:43:00Z">
            <w:rPr>
              <w:rFonts w:ascii="Bookman Old Style" w:hAnsi="Bookman Old Style"/>
              <w:sz w:val="32"/>
              <w:szCs w:val="32"/>
            </w:rPr>
          </w:rPrChange>
        </w:rPr>
        <w:t xml:space="preserve"> do things that are outside of our character. </w:t>
      </w:r>
      <w:r w:rsidR="006212B1" w:rsidRPr="007C3EDB">
        <w:rPr>
          <w:rFonts w:ascii="Bookman Old Style" w:hAnsi="Bookman Old Style"/>
          <w:szCs w:val="24"/>
          <w:rPrChange w:id="9566" w:author="Ashley Frank" w:date="2024-12-20T21:43:00Z">
            <w:rPr>
              <w:rFonts w:ascii="Bookman Old Style" w:hAnsi="Bookman Old Style"/>
              <w:sz w:val="32"/>
              <w:szCs w:val="32"/>
            </w:rPr>
          </w:rPrChange>
        </w:rPr>
        <w:t>Emotions are not our enem</w:t>
      </w:r>
      <w:ins w:id="9567" w:author="Ashley Frank" w:date="2025-01-22T02:54:00Z">
        <w:r w:rsidR="00DA4D68">
          <w:rPr>
            <w:rFonts w:ascii="Bookman Old Style" w:hAnsi="Bookman Old Style"/>
            <w:szCs w:val="24"/>
          </w:rPr>
          <w:t>y; we just need</w:t>
        </w:r>
      </w:ins>
      <w:ins w:id="9568" w:author="Ashley Frank" w:date="2025-01-22T02:58:00Z">
        <w:r w:rsidR="00DA4D68">
          <w:rPr>
            <w:rFonts w:ascii="Bookman Old Style" w:hAnsi="Bookman Old Style"/>
            <w:szCs w:val="24"/>
          </w:rPr>
          <w:t xml:space="preserve"> to realize what’s the </w:t>
        </w:r>
      </w:ins>
      <w:del w:id="9569" w:author="Ashley Frank" w:date="2025-01-22T02:54:00Z">
        <w:r w:rsidR="006212B1" w:rsidRPr="007C3EDB" w:rsidDel="00DA4D68">
          <w:rPr>
            <w:rFonts w:ascii="Bookman Old Style" w:hAnsi="Bookman Old Style"/>
            <w:szCs w:val="24"/>
            <w:rPrChange w:id="9570" w:author="Ashley Frank" w:date="2024-12-20T21:43:00Z">
              <w:rPr>
                <w:rFonts w:ascii="Bookman Old Style" w:hAnsi="Bookman Old Style"/>
                <w:sz w:val="32"/>
                <w:szCs w:val="32"/>
              </w:rPr>
            </w:rPrChange>
          </w:rPr>
          <w:delText>y</w:delText>
        </w:r>
        <w:r w:rsidR="001E6570" w:rsidRPr="007C3EDB" w:rsidDel="00DA4D68">
          <w:rPr>
            <w:rFonts w:ascii="Bookman Old Style" w:hAnsi="Bookman Old Style"/>
            <w:szCs w:val="24"/>
            <w:rPrChange w:id="9571" w:author="Ashley Frank" w:date="2024-12-20T21:43:00Z">
              <w:rPr>
                <w:rFonts w:ascii="Bookman Old Style" w:hAnsi="Bookman Old Style"/>
                <w:sz w:val="32"/>
                <w:szCs w:val="32"/>
              </w:rPr>
            </w:rPrChange>
          </w:rPr>
          <w:delText>;</w:delText>
        </w:r>
        <w:r w:rsidR="006212B1" w:rsidRPr="007C3EDB" w:rsidDel="00DA4D68">
          <w:rPr>
            <w:rFonts w:ascii="Bookman Old Style" w:hAnsi="Bookman Old Style"/>
            <w:szCs w:val="24"/>
            <w:rPrChange w:id="9572" w:author="Ashley Frank" w:date="2024-12-20T21:43:00Z">
              <w:rPr>
                <w:rFonts w:ascii="Bookman Old Style" w:hAnsi="Bookman Old Style"/>
                <w:sz w:val="32"/>
                <w:szCs w:val="32"/>
              </w:rPr>
            </w:rPrChange>
          </w:rPr>
          <w:delText xml:space="preserve"> </w:delText>
        </w:r>
        <w:r w:rsidR="001E6570" w:rsidRPr="007C3EDB" w:rsidDel="00DA4D68">
          <w:rPr>
            <w:rFonts w:ascii="Bookman Old Style" w:hAnsi="Bookman Old Style"/>
            <w:szCs w:val="24"/>
            <w:rPrChange w:id="9573" w:author="Ashley Frank" w:date="2024-12-20T21:43:00Z">
              <w:rPr>
                <w:rFonts w:ascii="Bookman Old Style" w:hAnsi="Bookman Old Style"/>
                <w:sz w:val="32"/>
                <w:szCs w:val="32"/>
              </w:rPr>
            </w:rPrChange>
          </w:rPr>
          <w:delText>we</w:delText>
        </w:r>
        <w:r w:rsidR="006212B1" w:rsidRPr="007C3EDB" w:rsidDel="00DA4D68">
          <w:rPr>
            <w:rFonts w:ascii="Bookman Old Style" w:hAnsi="Bookman Old Style"/>
            <w:szCs w:val="24"/>
            <w:rPrChange w:id="9574" w:author="Ashley Frank" w:date="2024-12-20T21:43:00Z">
              <w:rPr>
                <w:rFonts w:ascii="Bookman Old Style" w:hAnsi="Bookman Old Style"/>
                <w:sz w:val="32"/>
                <w:szCs w:val="32"/>
              </w:rPr>
            </w:rPrChange>
          </w:rPr>
          <w:delText xml:space="preserve"> </w:delText>
        </w:r>
        <w:r w:rsidR="001E6570" w:rsidRPr="007C3EDB" w:rsidDel="00DA4D68">
          <w:rPr>
            <w:rFonts w:ascii="Bookman Old Style" w:hAnsi="Bookman Old Style"/>
            <w:szCs w:val="24"/>
            <w:rPrChange w:id="9575" w:author="Ashley Frank" w:date="2024-12-20T21:43:00Z">
              <w:rPr>
                <w:rFonts w:ascii="Bookman Old Style" w:hAnsi="Bookman Old Style"/>
                <w:sz w:val="32"/>
                <w:szCs w:val="32"/>
              </w:rPr>
            </w:rPrChange>
          </w:rPr>
          <w:delText>ju</w:delText>
        </w:r>
      </w:del>
      <w:del w:id="9576" w:author="Ashley Frank" w:date="2025-01-22T02:53:00Z">
        <w:r w:rsidR="001E6570" w:rsidRPr="007C3EDB" w:rsidDel="00DA4D68">
          <w:rPr>
            <w:rFonts w:ascii="Bookman Old Style" w:hAnsi="Bookman Old Style"/>
            <w:szCs w:val="24"/>
            <w:rPrChange w:id="9577" w:author="Ashley Frank" w:date="2024-12-20T21:43:00Z">
              <w:rPr>
                <w:rFonts w:ascii="Bookman Old Style" w:hAnsi="Bookman Old Style"/>
                <w:sz w:val="32"/>
                <w:szCs w:val="32"/>
              </w:rPr>
            </w:rPrChange>
          </w:rPr>
          <w:delText xml:space="preserve">st </w:delText>
        </w:r>
        <w:r w:rsidR="006212B1" w:rsidRPr="007C3EDB" w:rsidDel="00DA4D68">
          <w:rPr>
            <w:rFonts w:ascii="Bookman Old Style" w:hAnsi="Bookman Old Style"/>
            <w:szCs w:val="24"/>
            <w:rPrChange w:id="9578" w:author="Ashley Frank" w:date="2024-12-20T21:43:00Z">
              <w:rPr>
                <w:rFonts w:ascii="Bookman Old Style" w:hAnsi="Bookman Old Style"/>
                <w:sz w:val="32"/>
                <w:szCs w:val="32"/>
              </w:rPr>
            </w:rPrChange>
          </w:rPr>
          <w:delText xml:space="preserve">have </w:delText>
        </w:r>
      </w:del>
      <w:del w:id="9579" w:author="Ashley Frank" w:date="2025-01-22T02:54:00Z">
        <w:r w:rsidR="006212B1" w:rsidRPr="007C3EDB" w:rsidDel="00DA4D68">
          <w:rPr>
            <w:rFonts w:ascii="Bookman Old Style" w:hAnsi="Bookman Old Style"/>
            <w:szCs w:val="24"/>
            <w:rPrChange w:id="9580" w:author="Ashley Frank" w:date="2024-12-20T21:43:00Z">
              <w:rPr>
                <w:rFonts w:ascii="Bookman Old Style" w:hAnsi="Bookman Old Style"/>
                <w:sz w:val="32"/>
                <w:szCs w:val="32"/>
              </w:rPr>
            </w:rPrChange>
          </w:rPr>
          <w:delText xml:space="preserve">to </w:delText>
        </w:r>
      </w:del>
      <w:del w:id="9581" w:author="Ashley Frank" w:date="2025-01-22T02:58:00Z">
        <w:r w:rsidR="006212B1" w:rsidRPr="007C3EDB" w:rsidDel="00DA4D68">
          <w:rPr>
            <w:rFonts w:ascii="Bookman Old Style" w:hAnsi="Bookman Old Style"/>
            <w:szCs w:val="24"/>
            <w:rPrChange w:id="9582" w:author="Ashley Frank" w:date="2024-12-20T21:43:00Z">
              <w:rPr>
                <w:rFonts w:ascii="Bookman Old Style" w:hAnsi="Bookman Old Style"/>
                <w:sz w:val="32"/>
                <w:szCs w:val="32"/>
              </w:rPr>
            </w:rPrChange>
          </w:rPr>
          <w:delText xml:space="preserve">realize what </w:delText>
        </w:r>
      </w:del>
      <w:ins w:id="9583" w:author="Ashley Frank" w:date="2025-01-22T02:54:00Z">
        <w:r w:rsidR="00DA4D68">
          <w:rPr>
            <w:rFonts w:ascii="Bookman Old Style" w:hAnsi="Bookman Old Style"/>
            <w:szCs w:val="24"/>
          </w:rPr>
          <w:t xml:space="preserve">root of </w:t>
        </w:r>
      </w:ins>
      <w:del w:id="9584" w:author="Ashley Frank" w:date="2025-01-22T02:54:00Z">
        <w:r w:rsidR="001E6570" w:rsidRPr="007C3EDB" w:rsidDel="00DA4D68">
          <w:rPr>
            <w:rFonts w:ascii="Bookman Old Style" w:hAnsi="Bookman Old Style"/>
            <w:szCs w:val="24"/>
            <w:rPrChange w:id="9585" w:author="Ashley Frank" w:date="2024-12-20T21:43:00Z">
              <w:rPr>
                <w:rFonts w:ascii="Bookman Old Style" w:hAnsi="Bookman Old Style"/>
                <w:sz w:val="32"/>
                <w:szCs w:val="32"/>
              </w:rPr>
            </w:rPrChange>
          </w:rPr>
          <w:delText>causes</w:delText>
        </w:r>
        <w:r w:rsidR="006212B1" w:rsidRPr="007C3EDB" w:rsidDel="00DA4D68">
          <w:rPr>
            <w:rFonts w:ascii="Bookman Old Style" w:hAnsi="Bookman Old Style"/>
            <w:szCs w:val="24"/>
            <w:rPrChange w:id="9586" w:author="Ashley Frank" w:date="2024-12-20T21:43:00Z">
              <w:rPr>
                <w:rFonts w:ascii="Bookman Old Style" w:hAnsi="Bookman Old Style"/>
                <w:sz w:val="32"/>
                <w:szCs w:val="32"/>
              </w:rPr>
            </w:rPrChange>
          </w:rPr>
          <w:delText xml:space="preserve"> </w:delText>
        </w:r>
      </w:del>
      <w:r w:rsidR="006212B1" w:rsidRPr="007C3EDB">
        <w:rPr>
          <w:rFonts w:ascii="Bookman Old Style" w:hAnsi="Bookman Old Style"/>
          <w:szCs w:val="24"/>
          <w:rPrChange w:id="9587" w:author="Ashley Frank" w:date="2024-12-20T21:43:00Z">
            <w:rPr>
              <w:rFonts w:ascii="Bookman Old Style" w:hAnsi="Bookman Old Style"/>
              <w:sz w:val="32"/>
              <w:szCs w:val="32"/>
            </w:rPr>
          </w:rPrChange>
        </w:rPr>
        <w:t>the emotion. Most times</w:t>
      </w:r>
      <w:r w:rsidR="001E6570" w:rsidRPr="007C3EDB">
        <w:rPr>
          <w:rFonts w:ascii="Bookman Old Style" w:hAnsi="Bookman Old Style"/>
          <w:szCs w:val="24"/>
          <w:rPrChange w:id="9588" w:author="Ashley Frank" w:date="2024-12-20T21:43:00Z">
            <w:rPr>
              <w:rFonts w:ascii="Bookman Old Style" w:hAnsi="Bookman Old Style"/>
              <w:sz w:val="32"/>
              <w:szCs w:val="32"/>
            </w:rPr>
          </w:rPrChange>
        </w:rPr>
        <w:t>,</w:t>
      </w:r>
      <w:r w:rsidR="006212B1" w:rsidRPr="007C3EDB">
        <w:rPr>
          <w:rFonts w:ascii="Bookman Old Style" w:hAnsi="Bookman Old Style"/>
          <w:szCs w:val="24"/>
          <w:rPrChange w:id="9589" w:author="Ashley Frank" w:date="2024-12-20T21:43:00Z">
            <w:rPr>
              <w:rFonts w:ascii="Bookman Old Style" w:hAnsi="Bookman Old Style"/>
              <w:sz w:val="32"/>
              <w:szCs w:val="32"/>
            </w:rPr>
          </w:rPrChange>
        </w:rPr>
        <w:t xml:space="preserve"> our emotions </w:t>
      </w:r>
      <w:del w:id="9590" w:author="Ashley Frank" w:date="2025-01-22T02:58:00Z">
        <w:r w:rsidR="006212B1" w:rsidRPr="007C3EDB" w:rsidDel="00DA4D68">
          <w:rPr>
            <w:rFonts w:ascii="Bookman Old Style" w:hAnsi="Bookman Old Style"/>
            <w:szCs w:val="24"/>
            <w:rPrChange w:id="9591" w:author="Ashley Frank" w:date="2024-12-20T21:43:00Z">
              <w:rPr>
                <w:rFonts w:ascii="Bookman Old Style" w:hAnsi="Bookman Old Style"/>
                <w:sz w:val="32"/>
                <w:szCs w:val="32"/>
              </w:rPr>
            </w:rPrChange>
          </w:rPr>
          <w:delText>or</w:delText>
        </w:r>
      </w:del>
      <w:ins w:id="9592" w:author="Ashley Frank" w:date="2025-01-22T02:58:00Z">
        <w:r w:rsidR="00DA4D68">
          <w:rPr>
            <w:rFonts w:ascii="Bookman Old Style" w:hAnsi="Bookman Old Style"/>
            <w:szCs w:val="24"/>
          </w:rPr>
          <w:t>are</w:t>
        </w:r>
      </w:ins>
      <w:del w:id="9593" w:author="Ashley Frank" w:date="2025-01-22T02:58:00Z">
        <w:r w:rsidR="006212B1" w:rsidRPr="007C3EDB" w:rsidDel="00DA4D68">
          <w:rPr>
            <w:rFonts w:ascii="Bookman Old Style" w:hAnsi="Bookman Old Style"/>
            <w:szCs w:val="24"/>
            <w:rPrChange w:id="9594" w:author="Ashley Frank" w:date="2024-12-20T21:43:00Z">
              <w:rPr>
                <w:rFonts w:ascii="Bookman Old Style" w:hAnsi="Bookman Old Style"/>
                <w:sz w:val="32"/>
                <w:szCs w:val="32"/>
              </w:rPr>
            </w:rPrChange>
          </w:rPr>
          <w:delText xml:space="preserve"> </w:delText>
        </w:r>
      </w:del>
      <w:ins w:id="9595" w:author="Ashley Frank" w:date="2025-01-22T02:58:00Z">
        <w:r w:rsidR="00DA4D68" w:rsidRPr="007C3EDB">
          <w:rPr>
            <w:rFonts w:ascii="Bookman Old Style" w:hAnsi="Bookman Old Style"/>
            <w:szCs w:val="24"/>
            <w:rPrChange w:id="9596" w:author="Ashley Frank" w:date="2024-12-20T21:43:00Z">
              <w:rPr>
                <w:rFonts w:ascii="Bookman Old Style" w:hAnsi="Bookman Old Style"/>
                <w:sz w:val="32"/>
                <w:szCs w:val="32"/>
              </w:rPr>
            </w:rPrChange>
          </w:rPr>
          <w:t xml:space="preserve"> </w:t>
        </w:r>
      </w:ins>
      <w:r w:rsidR="006212B1" w:rsidRPr="007C3EDB">
        <w:rPr>
          <w:rFonts w:ascii="Bookman Old Style" w:hAnsi="Bookman Old Style"/>
          <w:szCs w:val="24"/>
          <w:rPrChange w:id="9597" w:author="Ashley Frank" w:date="2024-12-20T21:43:00Z">
            <w:rPr>
              <w:rFonts w:ascii="Bookman Old Style" w:hAnsi="Bookman Old Style"/>
              <w:sz w:val="32"/>
              <w:szCs w:val="32"/>
            </w:rPr>
          </w:rPrChange>
        </w:rPr>
        <w:t>manageable</w:t>
      </w:r>
      <w:r w:rsidR="001E6570" w:rsidRPr="007C3EDB">
        <w:rPr>
          <w:rFonts w:ascii="Bookman Old Style" w:hAnsi="Bookman Old Style"/>
          <w:szCs w:val="24"/>
          <w:rPrChange w:id="9598" w:author="Ashley Frank" w:date="2024-12-20T21:43:00Z">
            <w:rPr>
              <w:rFonts w:ascii="Bookman Old Style" w:hAnsi="Bookman Old Style"/>
              <w:sz w:val="32"/>
              <w:szCs w:val="32"/>
            </w:rPr>
          </w:rPrChange>
        </w:rPr>
        <w:t xml:space="preserve">, just as </w:t>
      </w:r>
      <w:r w:rsidR="006212B1" w:rsidRPr="007C3EDB">
        <w:rPr>
          <w:rFonts w:ascii="Bookman Old Style" w:hAnsi="Bookman Old Style"/>
          <w:szCs w:val="24"/>
          <w:rPrChange w:id="9599" w:author="Ashley Frank" w:date="2024-12-20T21:43:00Z">
            <w:rPr>
              <w:rFonts w:ascii="Bookman Old Style" w:hAnsi="Bookman Old Style"/>
              <w:sz w:val="32"/>
              <w:szCs w:val="32"/>
            </w:rPr>
          </w:rPrChange>
        </w:rPr>
        <w:t xml:space="preserve">long as </w:t>
      </w:r>
      <w:r w:rsidR="001E6570" w:rsidRPr="007C3EDB">
        <w:rPr>
          <w:rFonts w:ascii="Bookman Old Style" w:hAnsi="Bookman Old Style"/>
          <w:szCs w:val="24"/>
          <w:rPrChange w:id="9600"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9601" w:author="Ashley Frank" w:date="2024-12-20T21:43:00Z">
            <w:rPr>
              <w:rFonts w:ascii="Bookman Old Style" w:hAnsi="Bookman Old Style"/>
              <w:sz w:val="32"/>
              <w:szCs w:val="32"/>
            </w:rPr>
          </w:rPrChange>
        </w:rPr>
        <w:t>e</w:t>
      </w:r>
      <w:r w:rsidR="006212B1" w:rsidRPr="007C3EDB">
        <w:rPr>
          <w:rFonts w:ascii="Bookman Old Style" w:hAnsi="Bookman Old Style"/>
          <w:szCs w:val="24"/>
          <w:rPrChange w:id="9602" w:author="Ashley Frank" w:date="2024-12-20T21:43:00Z">
            <w:rPr>
              <w:rFonts w:ascii="Bookman Old Style" w:hAnsi="Bookman Old Style"/>
              <w:sz w:val="32"/>
              <w:szCs w:val="32"/>
            </w:rPr>
          </w:rPrChange>
        </w:rPr>
        <w:t xml:space="preserve"> realize that our </w:t>
      </w:r>
      <w:r w:rsidR="00A71188" w:rsidRPr="007C3EDB">
        <w:rPr>
          <w:rFonts w:ascii="Bookman Old Style" w:hAnsi="Bookman Old Style"/>
          <w:szCs w:val="24"/>
          <w:rPrChange w:id="9603" w:author="Ashley Frank" w:date="2024-12-20T21:43:00Z">
            <w:rPr>
              <w:rFonts w:ascii="Bookman Old Style" w:hAnsi="Bookman Old Style"/>
              <w:sz w:val="32"/>
              <w:szCs w:val="32"/>
            </w:rPr>
          </w:rPrChange>
        </w:rPr>
        <w:t>e</w:t>
      </w:r>
      <w:r w:rsidR="006212B1" w:rsidRPr="007C3EDB">
        <w:rPr>
          <w:rFonts w:ascii="Bookman Old Style" w:hAnsi="Bookman Old Style"/>
          <w:szCs w:val="24"/>
          <w:rPrChange w:id="9604" w:author="Ashley Frank" w:date="2024-12-20T21:43:00Z">
            <w:rPr>
              <w:rFonts w:ascii="Bookman Old Style" w:hAnsi="Bookman Old Style"/>
              <w:sz w:val="32"/>
              <w:szCs w:val="32"/>
            </w:rPr>
          </w:rPrChange>
        </w:rPr>
        <w:t>motions ar</w:t>
      </w:r>
      <w:r w:rsidR="001E6570" w:rsidRPr="007C3EDB">
        <w:rPr>
          <w:rFonts w:ascii="Bookman Old Style" w:hAnsi="Bookman Old Style"/>
          <w:szCs w:val="24"/>
          <w:rPrChange w:id="9605" w:author="Ashley Frank" w:date="2024-12-20T21:43:00Z">
            <w:rPr>
              <w:rFonts w:ascii="Bookman Old Style" w:hAnsi="Bookman Old Style"/>
              <w:sz w:val="32"/>
              <w:szCs w:val="32"/>
            </w:rPr>
          </w:rPrChange>
        </w:rPr>
        <w:t xml:space="preserve">e reactions to the current happenings of our </w:t>
      </w:r>
      <w:del w:id="9606" w:author="Ashley Frank" w:date="2025-01-22T02:58:00Z">
        <w:r w:rsidR="001E6570" w:rsidRPr="007C3EDB" w:rsidDel="00DA4D68">
          <w:rPr>
            <w:rFonts w:ascii="Bookman Old Style" w:hAnsi="Bookman Old Style"/>
            <w:szCs w:val="24"/>
            <w:rPrChange w:id="9607" w:author="Ashley Frank" w:date="2024-12-20T21:43:00Z">
              <w:rPr>
                <w:rFonts w:ascii="Bookman Old Style" w:hAnsi="Bookman Old Style"/>
                <w:sz w:val="32"/>
                <w:szCs w:val="32"/>
              </w:rPr>
            </w:rPrChange>
          </w:rPr>
          <w:delText>life</w:delText>
        </w:r>
      </w:del>
      <w:ins w:id="9608" w:author="Ashley Frank" w:date="2025-01-22T02:58:00Z">
        <w:r w:rsidR="00DA4D68">
          <w:rPr>
            <w:rFonts w:ascii="Bookman Old Style" w:hAnsi="Bookman Old Style"/>
            <w:szCs w:val="24"/>
          </w:rPr>
          <w:t>lives</w:t>
        </w:r>
      </w:ins>
      <w:r w:rsidR="001E6570" w:rsidRPr="007C3EDB">
        <w:rPr>
          <w:rFonts w:ascii="Bookman Old Style" w:hAnsi="Bookman Old Style"/>
          <w:szCs w:val="24"/>
          <w:rPrChange w:id="9609" w:author="Ashley Frank" w:date="2024-12-20T21:43:00Z">
            <w:rPr>
              <w:rFonts w:ascii="Bookman Old Style" w:hAnsi="Bookman Old Style"/>
              <w:sz w:val="32"/>
              <w:szCs w:val="32"/>
            </w:rPr>
          </w:rPrChange>
        </w:rPr>
        <w:t>.</w:t>
      </w:r>
      <w:ins w:id="9610" w:author="Ashley Frank" w:date="2025-01-22T02:58:00Z">
        <w:r w:rsidR="00DA4D68">
          <w:rPr>
            <w:rFonts w:ascii="Bookman Old Style" w:hAnsi="Bookman Old Style"/>
            <w:szCs w:val="24"/>
          </w:rPr>
          <w:t xml:space="preserve"> Emotions are supposed to come and pass.</w:t>
        </w:r>
      </w:ins>
      <w:r w:rsidR="006212B1" w:rsidRPr="007C3EDB">
        <w:rPr>
          <w:rFonts w:ascii="Bookman Old Style" w:hAnsi="Bookman Old Style"/>
          <w:szCs w:val="24"/>
          <w:rPrChange w:id="9611" w:author="Ashley Frank" w:date="2024-12-20T21:43:00Z">
            <w:rPr>
              <w:rFonts w:ascii="Bookman Old Style" w:hAnsi="Bookman Old Style"/>
              <w:sz w:val="32"/>
              <w:szCs w:val="32"/>
            </w:rPr>
          </w:rPrChange>
        </w:rPr>
        <w:t xml:space="preserve"> When </w:t>
      </w:r>
      <w:r w:rsidR="001E6570" w:rsidRPr="007C3EDB">
        <w:rPr>
          <w:rFonts w:ascii="Bookman Old Style" w:hAnsi="Bookman Old Style"/>
          <w:szCs w:val="24"/>
          <w:rPrChange w:id="9612"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9613" w:author="Ashley Frank" w:date="2024-12-20T21:43:00Z">
            <w:rPr>
              <w:rFonts w:ascii="Bookman Old Style" w:hAnsi="Bookman Old Style"/>
              <w:sz w:val="32"/>
              <w:szCs w:val="32"/>
            </w:rPr>
          </w:rPrChange>
        </w:rPr>
        <w:t>e</w:t>
      </w:r>
      <w:r w:rsidR="006212B1" w:rsidRPr="007C3EDB">
        <w:rPr>
          <w:rFonts w:ascii="Bookman Old Style" w:hAnsi="Bookman Old Style"/>
          <w:szCs w:val="24"/>
          <w:rPrChange w:id="9614" w:author="Ashley Frank" w:date="2024-12-20T21:43:00Z">
            <w:rPr>
              <w:rFonts w:ascii="Bookman Old Style" w:hAnsi="Bookman Old Style"/>
              <w:sz w:val="32"/>
              <w:szCs w:val="32"/>
            </w:rPr>
          </w:rPrChange>
        </w:rPr>
        <w:t xml:space="preserve"> a</w:t>
      </w:r>
      <w:ins w:id="9615" w:author="Ashley Frank" w:date="2025-01-22T03:03:00Z">
        <w:r w:rsidR="004F235F">
          <w:rPr>
            <w:rFonts w:ascii="Bookman Old Style" w:hAnsi="Bookman Old Style"/>
            <w:szCs w:val="24"/>
          </w:rPr>
          <w:t xml:space="preserve">llow </w:t>
        </w:r>
      </w:ins>
      <w:del w:id="9616" w:author="Ashley Frank" w:date="2025-01-22T03:03:00Z">
        <w:r w:rsidR="006212B1" w:rsidRPr="007C3EDB" w:rsidDel="004F235F">
          <w:rPr>
            <w:rFonts w:ascii="Bookman Old Style" w:hAnsi="Bookman Old Style"/>
            <w:szCs w:val="24"/>
            <w:rPrChange w:id="9617" w:author="Ashley Frank" w:date="2024-12-20T21:43:00Z">
              <w:rPr>
                <w:rFonts w:ascii="Bookman Old Style" w:hAnsi="Bookman Old Style"/>
                <w:sz w:val="32"/>
                <w:szCs w:val="32"/>
              </w:rPr>
            </w:rPrChange>
          </w:rPr>
          <w:delText xml:space="preserve">llow ourselves and our emotions to be based on our </w:delText>
        </w:r>
      </w:del>
      <w:ins w:id="9618" w:author="Ashley Frank" w:date="2025-01-22T03:03:00Z">
        <w:r w:rsidR="004F235F">
          <w:rPr>
            <w:rFonts w:ascii="Bookman Old Style" w:hAnsi="Bookman Old Style"/>
            <w:szCs w:val="24"/>
          </w:rPr>
          <w:t>our past</w:t>
        </w:r>
      </w:ins>
      <w:del w:id="9619" w:author="Ashley Frank" w:date="2025-01-22T03:03:00Z">
        <w:r w:rsidR="006212B1" w:rsidRPr="007C3EDB" w:rsidDel="004F235F">
          <w:rPr>
            <w:rFonts w:ascii="Bookman Old Style" w:hAnsi="Bookman Old Style"/>
            <w:szCs w:val="24"/>
            <w:rPrChange w:id="9620" w:author="Ashley Frank" w:date="2024-12-20T21:43:00Z">
              <w:rPr>
                <w:rFonts w:ascii="Bookman Old Style" w:hAnsi="Bookman Old Style"/>
                <w:sz w:val="32"/>
                <w:szCs w:val="32"/>
              </w:rPr>
            </w:rPrChange>
          </w:rPr>
          <w:delText>past</w:delText>
        </w:r>
      </w:del>
      <w:r w:rsidR="001E6570" w:rsidRPr="007C3EDB">
        <w:rPr>
          <w:rFonts w:ascii="Bookman Old Style" w:hAnsi="Bookman Old Style"/>
          <w:szCs w:val="24"/>
          <w:rPrChange w:id="9621" w:author="Ashley Frank" w:date="2024-12-20T21:43:00Z">
            <w:rPr>
              <w:rFonts w:ascii="Bookman Old Style" w:hAnsi="Bookman Old Style"/>
              <w:sz w:val="32"/>
              <w:szCs w:val="32"/>
            </w:rPr>
          </w:rPrChange>
        </w:rPr>
        <w:t xml:space="preserve"> or historical</w:t>
      </w:r>
      <w:r w:rsidR="006212B1" w:rsidRPr="007C3EDB">
        <w:rPr>
          <w:rFonts w:ascii="Bookman Old Style" w:hAnsi="Bookman Old Style"/>
          <w:szCs w:val="24"/>
          <w:rPrChange w:id="9622" w:author="Ashley Frank" w:date="2024-12-20T21:43:00Z">
            <w:rPr>
              <w:rFonts w:ascii="Bookman Old Style" w:hAnsi="Bookman Old Style"/>
              <w:sz w:val="32"/>
              <w:szCs w:val="32"/>
            </w:rPr>
          </w:rPrChange>
        </w:rPr>
        <w:t xml:space="preserve"> attitudes</w:t>
      </w:r>
      <w:ins w:id="9623" w:author="Ashley Frank" w:date="2025-01-22T03:03:00Z">
        <w:r w:rsidR="004F235F">
          <w:rPr>
            <w:rFonts w:ascii="Bookman Old Style" w:hAnsi="Bookman Old Style"/>
            <w:szCs w:val="24"/>
          </w:rPr>
          <w:t xml:space="preserve"> to muddle our emotional li</w:t>
        </w:r>
      </w:ins>
      <w:ins w:id="9624" w:author="Ashley Frank" w:date="2025-01-22T03:04:00Z">
        <w:r w:rsidR="004F235F">
          <w:rPr>
            <w:rFonts w:ascii="Bookman Old Style" w:hAnsi="Bookman Old Style"/>
            <w:szCs w:val="24"/>
          </w:rPr>
          <w:t>ves</w:t>
        </w:r>
      </w:ins>
      <w:r w:rsidR="006212B1" w:rsidRPr="007C3EDB">
        <w:rPr>
          <w:rFonts w:ascii="Bookman Old Style" w:hAnsi="Bookman Old Style"/>
          <w:szCs w:val="24"/>
          <w:rPrChange w:id="9625" w:author="Ashley Frank" w:date="2024-12-20T21:43:00Z">
            <w:rPr>
              <w:rFonts w:ascii="Bookman Old Style" w:hAnsi="Bookman Old Style"/>
              <w:sz w:val="32"/>
              <w:szCs w:val="32"/>
            </w:rPr>
          </w:rPrChange>
        </w:rPr>
        <w:t xml:space="preserve">, it tends to intensify </w:t>
      </w:r>
      <w:r w:rsidR="001E6570" w:rsidRPr="007C3EDB">
        <w:rPr>
          <w:rFonts w:ascii="Bookman Old Style" w:hAnsi="Bookman Old Style"/>
          <w:szCs w:val="24"/>
          <w:rPrChange w:id="9626" w:author="Ashley Frank" w:date="2024-12-20T21:43:00Z">
            <w:rPr>
              <w:rFonts w:ascii="Bookman Old Style" w:hAnsi="Bookman Old Style"/>
              <w:sz w:val="32"/>
              <w:szCs w:val="32"/>
            </w:rPr>
          </w:rPrChange>
        </w:rPr>
        <w:t xml:space="preserve">our </w:t>
      </w:r>
      <w:r w:rsidR="006212B1" w:rsidRPr="007C3EDB">
        <w:rPr>
          <w:rFonts w:ascii="Bookman Old Style" w:hAnsi="Bookman Old Style"/>
          <w:szCs w:val="24"/>
          <w:rPrChange w:id="9627" w:author="Ashley Frank" w:date="2024-12-20T21:43:00Z">
            <w:rPr>
              <w:rFonts w:ascii="Bookman Old Style" w:hAnsi="Bookman Old Style"/>
              <w:sz w:val="32"/>
              <w:szCs w:val="32"/>
            </w:rPr>
          </w:rPrChange>
        </w:rPr>
        <w:t>emotional outburst</w:t>
      </w:r>
      <w:r w:rsidR="001E6570" w:rsidRPr="007C3EDB">
        <w:rPr>
          <w:rFonts w:ascii="Bookman Old Style" w:hAnsi="Bookman Old Style"/>
          <w:szCs w:val="24"/>
          <w:rPrChange w:id="9628" w:author="Ashley Frank" w:date="2024-12-20T21:43:00Z">
            <w:rPr>
              <w:rFonts w:ascii="Bookman Old Style" w:hAnsi="Bookman Old Style"/>
              <w:sz w:val="32"/>
              <w:szCs w:val="32"/>
            </w:rPr>
          </w:rPrChange>
        </w:rPr>
        <w:t>s</w:t>
      </w:r>
      <w:r w:rsidR="006212B1" w:rsidRPr="007C3EDB">
        <w:rPr>
          <w:rFonts w:ascii="Bookman Old Style" w:hAnsi="Bookman Old Style"/>
          <w:szCs w:val="24"/>
          <w:rPrChange w:id="9629" w:author="Ashley Frank" w:date="2024-12-20T21:43:00Z">
            <w:rPr>
              <w:rFonts w:ascii="Bookman Old Style" w:hAnsi="Bookman Old Style"/>
              <w:sz w:val="32"/>
              <w:szCs w:val="32"/>
            </w:rPr>
          </w:rPrChange>
        </w:rPr>
        <w:t xml:space="preserve">. </w:t>
      </w:r>
    </w:p>
    <w:p w14:paraId="53BC9C60" w14:textId="26638BEB" w:rsidR="00114DCD" w:rsidRPr="007C3EDB" w:rsidRDefault="006C432B" w:rsidP="009014DA">
      <w:pPr>
        <w:pStyle w:val="BodyText"/>
        <w:spacing w:line="360" w:lineRule="auto"/>
        <w:rPr>
          <w:rFonts w:ascii="Bookman Old Style" w:hAnsi="Bookman Old Style"/>
          <w:szCs w:val="24"/>
          <w:rPrChange w:id="9630" w:author="Ashley Frank" w:date="2024-12-20T21:43:00Z">
            <w:rPr>
              <w:rFonts w:ascii="Bookman Old Style" w:hAnsi="Bookman Old Style"/>
              <w:sz w:val="32"/>
              <w:szCs w:val="32"/>
            </w:rPr>
          </w:rPrChange>
        </w:rPr>
      </w:pPr>
      <w:r w:rsidRPr="007C3EDB">
        <w:rPr>
          <w:rFonts w:ascii="Bookman Old Style" w:hAnsi="Bookman Old Style"/>
          <w:szCs w:val="24"/>
          <w:rPrChange w:id="9631" w:author="Ashley Frank" w:date="2024-12-20T21:43:00Z">
            <w:rPr>
              <w:rFonts w:ascii="Bookman Old Style" w:hAnsi="Bookman Old Style"/>
              <w:sz w:val="32"/>
              <w:szCs w:val="32"/>
            </w:rPr>
          </w:rPrChange>
        </w:rPr>
        <w:t>I need to talk to you, very briefly, about anger. I think t</w:t>
      </w:r>
      <w:r w:rsidR="001E6570" w:rsidRPr="007C3EDB">
        <w:rPr>
          <w:rFonts w:ascii="Bookman Old Style" w:hAnsi="Bookman Old Style"/>
          <w:szCs w:val="24"/>
          <w:rPrChange w:id="9632" w:author="Ashley Frank" w:date="2024-12-20T21:43:00Z">
            <w:rPr>
              <w:rFonts w:ascii="Bookman Old Style" w:hAnsi="Bookman Old Style"/>
              <w:sz w:val="32"/>
              <w:szCs w:val="32"/>
            </w:rPr>
          </w:rPrChange>
        </w:rPr>
        <w:t>wo things</w:t>
      </w:r>
      <w:r w:rsidRPr="007C3EDB">
        <w:rPr>
          <w:rFonts w:ascii="Bookman Old Style" w:hAnsi="Bookman Old Style"/>
          <w:szCs w:val="24"/>
          <w:rPrChange w:id="9633" w:author="Ashley Frank" w:date="2024-12-20T21:43:00Z">
            <w:rPr>
              <w:rFonts w:ascii="Bookman Old Style" w:hAnsi="Bookman Old Style"/>
              <w:sz w:val="32"/>
              <w:szCs w:val="32"/>
            </w:rPr>
          </w:rPrChange>
        </w:rPr>
        <w:t xml:space="preserve"> cause us to get angry</w:t>
      </w:r>
      <w:r w:rsidR="00FB1213" w:rsidRPr="007C3EDB">
        <w:rPr>
          <w:rFonts w:ascii="Bookman Old Style" w:hAnsi="Bookman Old Style"/>
          <w:szCs w:val="24"/>
          <w:rPrChange w:id="9634" w:author="Ashley Frank" w:date="2024-12-20T21:43:00Z">
            <w:rPr>
              <w:rFonts w:ascii="Bookman Old Style" w:hAnsi="Bookman Old Style"/>
              <w:sz w:val="32"/>
              <w:szCs w:val="32"/>
            </w:rPr>
          </w:rPrChange>
        </w:rPr>
        <w:t>;</w:t>
      </w:r>
    </w:p>
    <w:p w14:paraId="308EA572" w14:textId="17C41E19" w:rsidR="00FB1213" w:rsidRPr="007C3EDB" w:rsidRDefault="00FB1213" w:rsidP="00FB1213">
      <w:pPr>
        <w:pStyle w:val="BodyText"/>
        <w:numPr>
          <w:ilvl w:val="0"/>
          <w:numId w:val="10"/>
        </w:numPr>
        <w:spacing w:line="360" w:lineRule="auto"/>
        <w:rPr>
          <w:rFonts w:ascii="Bookman Old Style" w:hAnsi="Bookman Old Style"/>
          <w:szCs w:val="24"/>
          <w:rPrChange w:id="9635" w:author="Ashley Frank" w:date="2024-12-20T21:43:00Z">
            <w:rPr>
              <w:rFonts w:ascii="Bookman Old Style" w:hAnsi="Bookman Old Style"/>
              <w:sz w:val="32"/>
              <w:szCs w:val="32"/>
            </w:rPr>
          </w:rPrChange>
        </w:rPr>
      </w:pPr>
      <w:r w:rsidRPr="007C3EDB">
        <w:rPr>
          <w:rFonts w:ascii="Bookman Old Style" w:hAnsi="Bookman Old Style"/>
          <w:szCs w:val="24"/>
          <w:rPrChange w:id="9636" w:author="Ashley Frank" w:date="2024-12-20T21:43:00Z">
            <w:rPr>
              <w:rFonts w:ascii="Bookman Old Style" w:hAnsi="Bookman Old Style"/>
              <w:sz w:val="32"/>
              <w:szCs w:val="32"/>
            </w:rPr>
          </w:rPrChange>
        </w:rPr>
        <w:t xml:space="preserve">A violation of our </w:t>
      </w:r>
      <w:ins w:id="9637" w:author="Ashley Frank" w:date="2025-01-22T02:35:00Z">
        <w:r w:rsidR="0032360A">
          <w:rPr>
            <w:rFonts w:ascii="Bookman Old Style" w:hAnsi="Bookman Old Style"/>
            <w:szCs w:val="24"/>
          </w:rPr>
          <w:t>v</w:t>
        </w:r>
      </w:ins>
      <w:del w:id="9638" w:author="Ashley Frank" w:date="2025-01-22T02:35:00Z">
        <w:r w:rsidRPr="007C3EDB" w:rsidDel="0032360A">
          <w:rPr>
            <w:rFonts w:ascii="Bookman Old Style" w:hAnsi="Bookman Old Style"/>
            <w:szCs w:val="24"/>
            <w:rPrChange w:id="9639" w:author="Ashley Frank" w:date="2024-12-20T21:43:00Z">
              <w:rPr>
                <w:rFonts w:ascii="Bookman Old Style" w:hAnsi="Bookman Old Style"/>
                <w:sz w:val="32"/>
                <w:szCs w:val="32"/>
              </w:rPr>
            </w:rPrChange>
          </w:rPr>
          <w:delText>V</w:delText>
        </w:r>
      </w:del>
      <w:r w:rsidRPr="007C3EDB">
        <w:rPr>
          <w:rFonts w:ascii="Bookman Old Style" w:hAnsi="Bookman Old Style"/>
          <w:szCs w:val="24"/>
          <w:rPrChange w:id="9640" w:author="Ashley Frank" w:date="2024-12-20T21:43:00Z">
            <w:rPr>
              <w:rFonts w:ascii="Bookman Old Style" w:hAnsi="Bookman Old Style"/>
              <w:sz w:val="32"/>
              <w:szCs w:val="32"/>
            </w:rPr>
          </w:rPrChange>
        </w:rPr>
        <w:t>alues</w:t>
      </w:r>
    </w:p>
    <w:p w14:paraId="137632CF" w14:textId="22D7C061" w:rsidR="00FB1213" w:rsidRPr="007C3EDB" w:rsidRDefault="00FB1213" w:rsidP="00FB1213">
      <w:pPr>
        <w:pStyle w:val="BodyText"/>
        <w:numPr>
          <w:ilvl w:val="0"/>
          <w:numId w:val="10"/>
        </w:numPr>
        <w:spacing w:line="360" w:lineRule="auto"/>
        <w:rPr>
          <w:rFonts w:ascii="Bookman Old Style" w:hAnsi="Bookman Old Style"/>
          <w:szCs w:val="24"/>
          <w:rPrChange w:id="9641" w:author="Ashley Frank" w:date="2024-12-20T21:43:00Z">
            <w:rPr>
              <w:rFonts w:ascii="Bookman Old Style" w:hAnsi="Bookman Old Style"/>
              <w:sz w:val="32"/>
              <w:szCs w:val="32"/>
            </w:rPr>
          </w:rPrChange>
        </w:rPr>
      </w:pPr>
      <w:r w:rsidRPr="007C3EDB">
        <w:rPr>
          <w:rFonts w:ascii="Bookman Old Style" w:hAnsi="Bookman Old Style"/>
          <w:szCs w:val="24"/>
          <w:rPrChange w:id="9642" w:author="Ashley Frank" w:date="2024-12-20T21:43:00Z">
            <w:rPr>
              <w:rFonts w:ascii="Bookman Old Style" w:hAnsi="Bookman Old Style"/>
              <w:sz w:val="32"/>
              <w:szCs w:val="32"/>
            </w:rPr>
          </w:rPrChange>
        </w:rPr>
        <w:t>An attac</w:t>
      </w:r>
      <w:r w:rsidR="00A71188" w:rsidRPr="007C3EDB">
        <w:rPr>
          <w:rFonts w:ascii="Bookman Old Style" w:hAnsi="Bookman Old Style"/>
          <w:szCs w:val="24"/>
          <w:rPrChange w:id="9643" w:author="Ashley Frank" w:date="2024-12-20T21:43:00Z">
            <w:rPr>
              <w:rFonts w:ascii="Bookman Old Style" w:hAnsi="Bookman Old Style"/>
              <w:sz w:val="32"/>
              <w:szCs w:val="32"/>
            </w:rPr>
          </w:rPrChange>
        </w:rPr>
        <w:t>k</w:t>
      </w:r>
      <w:r w:rsidRPr="007C3EDB">
        <w:rPr>
          <w:rFonts w:ascii="Bookman Old Style" w:hAnsi="Bookman Old Style"/>
          <w:szCs w:val="24"/>
          <w:rPrChange w:id="9644" w:author="Ashley Frank" w:date="2024-12-20T21:43:00Z">
            <w:rPr>
              <w:rFonts w:ascii="Bookman Old Style" w:hAnsi="Bookman Old Style"/>
              <w:sz w:val="32"/>
              <w:szCs w:val="32"/>
            </w:rPr>
          </w:rPrChange>
        </w:rPr>
        <w:t xml:space="preserve"> on our </w:t>
      </w:r>
      <w:r w:rsidR="00A71188" w:rsidRPr="007C3EDB">
        <w:rPr>
          <w:rFonts w:ascii="Bookman Old Style" w:hAnsi="Bookman Old Style"/>
          <w:szCs w:val="24"/>
          <w:rPrChange w:id="9645" w:author="Ashley Frank" w:date="2024-12-20T21:43:00Z">
            <w:rPr>
              <w:rFonts w:ascii="Bookman Old Style" w:hAnsi="Bookman Old Style"/>
              <w:sz w:val="32"/>
              <w:szCs w:val="32"/>
            </w:rPr>
          </w:rPrChange>
        </w:rPr>
        <w:t>self-esteem</w:t>
      </w:r>
      <w:r w:rsidRPr="007C3EDB">
        <w:rPr>
          <w:rFonts w:ascii="Bookman Old Style" w:hAnsi="Bookman Old Style"/>
          <w:szCs w:val="24"/>
          <w:rPrChange w:id="9646" w:author="Ashley Frank" w:date="2024-12-20T21:43:00Z">
            <w:rPr>
              <w:rFonts w:ascii="Bookman Old Style" w:hAnsi="Bookman Old Style"/>
              <w:sz w:val="32"/>
              <w:szCs w:val="32"/>
            </w:rPr>
          </w:rPrChange>
        </w:rPr>
        <w:t>.</w:t>
      </w:r>
    </w:p>
    <w:p w14:paraId="3AACC3A2" w14:textId="77777777" w:rsidR="0032360A" w:rsidRDefault="0032360A" w:rsidP="00FB1213">
      <w:pPr>
        <w:pStyle w:val="BodyText"/>
        <w:spacing w:line="360" w:lineRule="auto"/>
        <w:rPr>
          <w:ins w:id="9647" w:author="Ashley Frank" w:date="2025-01-22T02:35:00Z"/>
          <w:rFonts w:ascii="Bookman Old Style" w:hAnsi="Bookman Old Style"/>
          <w:szCs w:val="24"/>
        </w:rPr>
      </w:pPr>
    </w:p>
    <w:p w14:paraId="13E09FE9" w14:textId="77777777" w:rsidR="0032360A" w:rsidRDefault="0032360A" w:rsidP="00FB1213">
      <w:pPr>
        <w:pStyle w:val="BodyText"/>
        <w:spacing w:line="360" w:lineRule="auto"/>
        <w:rPr>
          <w:ins w:id="9648" w:author="Ashley Frank" w:date="2025-01-22T02:35:00Z"/>
          <w:rFonts w:ascii="Bookman Old Style" w:hAnsi="Bookman Old Style"/>
          <w:szCs w:val="24"/>
        </w:rPr>
      </w:pPr>
    </w:p>
    <w:p w14:paraId="3873DF9B" w14:textId="7B81D50E" w:rsidR="0032360A" w:rsidRDefault="00FB1213" w:rsidP="00FB1213">
      <w:pPr>
        <w:pStyle w:val="BodyText"/>
        <w:spacing w:line="360" w:lineRule="auto"/>
        <w:rPr>
          <w:ins w:id="9649" w:author="Ashley Frank" w:date="2025-01-22T02:37:00Z"/>
          <w:rFonts w:ascii="Bookman Old Style" w:hAnsi="Bookman Old Style"/>
          <w:szCs w:val="24"/>
        </w:rPr>
      </w:pPr>
      <w:r w:rsidRPr="007C3EDB">
        <w:rPr>
          <w:rFonts w:ascii="Bookman Old Style" w:hAnsi="Bookman Old Style"/>
          <w:szCs w:val="24"/>
          <w:rPrChange w:id="9650" w:author="Ashley Frank" w:date="2024-12-20T21:43:00Z">
            <w:rPr>
              <w:rFonts w:ascii="Bookman Old Style" w:hAnsi="Bookman Old Style"/>
              <w:sz w:val="32"/>
              <w:szCs w:val="32"/>
            </w:rPr>
          </w:rPrChange>
        </w:rPr>
        <w:t xml:space="preserve">When someone, or </w:t>
      </w:r>
      <w:r w:rsidR="001E6570" w:rsidRPr="007C3EDB">
        <w:rPr>
          <w:rFonts w:ascii="Bookman Old Style" w:hAnsi="Bookman Old Style"/>
          <w:szCs w:val="24"/>
          <w:rPrChange w:id="9651"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9652" w:author="Ashley Frank" w:date="2024-12-20T21:43:00Z">
            <w:rPr>
              <w:rFonts w:ascii="Bookman Old Style" w:hAnsi="Bookman Old Style"/>
              <w:sz w:val="32"/>
              <w:szCs w:val="32"/>
            </w:rPr>
          </w:rPrChange>
        </w:rPr>
        <w:t>e</w:t>
      </w:r>
      <w:r w:rsidRPr="007C3EDB">
        <w:rPr>
          <w:rFonts w:ascii="Bookman Old Style" w:hAnsi="Bookman Old Style"/>
          <w:szCs w:val="24"/>
          <w:rPrChange w:id="9653" w:author="Ashley Frank" w:date="2024-12-20T21:43:00Z">
            <w:rPr>
              <w:rFonts w:ascii="Bookman Old Style" w:hAnsi="Bookman Old Style"/>
              <w:sz w:val="32"/>
              <w:szCs w:val="32"/>
            </w:rPr>
          </w:rPrChange>
        </w:rPr>
        <w:t xml:space="preserve"> ourselves, violate one of our values, it will automatically cause us to be angry to </w:t>
      </w:r>
      <w:ins w:id="9654" w:author="Ashley Frank" w:date="2025-01-22T02:47:00Z">
        <w:r w:rsidR="0077361A">
          <w:rPr>
            <w:rFonts w:ascii="Bookman Old Style" w:hAnsi="Bookman Old Style"/>
            <w:szCs w:val="24"/>
          </w:rPr>
          <w:t xml:space="preserve">varying </w:t>
        </w:r>
      </w:ins>
      <w:del w:id="9655" w:author="Ashley Frank" w:date="2025-01-22T02:47:00Z">
        <w:r w:rsidRPr="007C3EDB" w:rsidDel="0077361A">
          <w:rPr>
            <w:rFonts w:ascii="Bookman Old Style" w:hAnsi="Bookman Old Style"/>
            <w:szCs w:val="24"/>
            <w:rPrChange w:id="9656" w:author="Ashley Frank" w:date="2024-12-20T21:43:00Z">
              <w:rPr>
                <w:rFonts w:ascii="Bookman Old Style" w:hAnsi="Bookman Old Style"/>
                <w:sz w:val="32"/>
                <w:szCs w:val="32"/>
              </w:rPr>
            </w:rPrChange>
          </w:rPr>
          <w:delText xml:space="preserve">some </w:delText>
        </w:r>
      </w:del>
      <w:r w:rsidRPr="007C3EDB">
        <w:rPr>
          <w:rFonts w:ascii="Bookman Old Style" w:hAnsi="Bookman Old Style"/>
          <w:szCs w:val="24"/>
          <w:rPrChange w:id="9657" w:author="Ashley Frank" w:date="2024-12-20T21:43:00Z">
            <w:rPr>
              <w:rFonts w:ascii="Bookman Old Style" w:hAnsi="Bookman Old Style"/>
              <w:sz w:val="32"/>
              <w:szCs w:val="32"/>
            </w:rPr>
          </w:rPrChange>
        </w:rPr>
        <w:t>degree</w:t>
      </w:r>
      <w:ins w:id="9658" w:author="Ashley Frank" w:date="2025-01-22T02:47:00Z">
        <w:r w:rsidR="0077361A">
          <w:rPr>
            <w:rFonts w:ascii="Bookman Old Style" w:hAnsi="Bookman Old Style"/>
            <w:szCs w:val="24"/>
          </w:rPr>
          <w:t>s</w:t>
        </w:r>
      </w:ins>
      <w:r w:rsidRPr="007C3EDB">
        <w:rPr>
          <w:rFonts w:ascii="Bookman Old Style" w:hAnsi="Bookman Old Style"/>
          <w:szCs w:val="24"/>
          <w:rPrChange w:id="9659" w:author="Ashley Frank" w:date="2024-12-20T21:43:00Z">
            <w:rPr>
              <w:rFonts w:ascii="Bookman Old Style" w:hAnsi="Bookman Old Style"/>
              <w:sz w:val="32"/>
              <w:szCs w:val="32"/>
            </w:rPr>
          </w:rPrChange>
        </w:rPr>
        <w:t xml:space="preserve">. Different words that come from the ‘anger tree’ are: hurt, disappointment, mad, ticked off, depression (anger turned inward), rageful, upset, etc. </w:t>
      </w:r>
      <w:r w:rsidR="001E6570" w:rsidRPr="007C3EDB">
        <w:rPr>
          <w:rFonts w:ascii="Bookman Old Style" w:hAnsi="Bookman Old Style"/>
          <w:szCs w:val="24"/>
          <w:rPrChange w:id="9660" w:author="Ashley Frank" w:date="2024-12-20T21:43:00Z">
            <w:rPr>
              <w:rFonts w:ascii="Bookman Old Style" w:hAnsi="Bookman Old Style"/>
              <w:sz w:val="32"/>
              <w:szCs w:val="32"/>
            </w:rPr>
          </w:rPrChange>
        </w:rPr>
        <w:t>I</w:t>
      </w:r>
      <w:r w:rsidRPr="007C3EDB">
        <w:rPr>
          <w:rFonts w:ascii="Bookman Old Style" w:hAnsi="Bookman Old Style"/>
          <w:szCs w:val="24"/>
          <w:rPrChange w:id="9661" w:author="Ashley Frank" w:date="2024-12-20T21:43:00Z">
            <w:rPr>
              <w:rFonts w:ascii="Bookman Old Style" w:hAnsi="Bookman Old Style"/>
              <w:sz w:val="32"/>
              <w:szCs w:val="32"/>
            </w:rPr>
          </w:rPrChange>
        </w:rPr>
        <w:t>f you love dogs and you see som</w:t>
      </w:r>
      <w:r w:rsidR="001E6570" w:rsidRPr="007C3EDB">
        <w:rPr>
          <w:rFonts w:ascii="Bookman Old Style" w:hAnsi="Bookman Old Style"/>
          <w:szCs w:val="24"/>
          <w:rPrChange w:id="9662" w:author="Ashley Frank" w:date="2024-12-20T21:43:00Z">
            <w:rPr>
              <w:rFonts w:ascii="Bookman Old Style" w:hAnsi="Bookman Old Style"/>
              <w:sz w:val="32"/>
              <w:szCs w:val="32"/>
            </w:rPr>
          </w:rPrChange>
        </w:rPr>
        <w:t>eon</w:t>
      </w:r>
      <w:r w:rsidRPr="007C3EDB">
        <w:rPr>
          <w:rFonts w:ascii="Bookman Old Style" w:hAnsi="Bookman Old Style"/>
          <w:szCs w:val="24"/>
          <w:rPrChange w:id="9663" w:author="Ashley Frank" w:date="2024-12-20T21:43:00Z">
            <w:rPr>
              <w:rFonts w:ascii="Bookman Old Style" w:hAnsi="Bookman Old Style"/>
              <w:sz w:val="32"/>
              <w:szCs w:val="32"/>
            </w:rPr>
          </w:rPrChange>
        </w:rPr>
        <w:t xml:space="preserve">e </w:t>
      </w:r>
      <w:ins w:id="9664" w:author="Ashley Frank" w:date="2025-01-22T02:35:00Z">
        <w:r w:rsidR="0032360A">
          <w:rPr>
            <w:rFonts w:ascii="Bookman Old Style" w:hAnsi="Bookman Old Style"/>
            <w:szCs w:val="24"/>
          </w:rPr>
          <w:t xml:space="preserve">hitting </w:t>
        </w:r>
      </w:ins>
      <w:del w:id="9665" w:author="Ashley Frank" w:date="2025-01-22T02:35:00Z">
        <w:r w:rsidRPr="007C3EDB" w:rsidDel="0032360A">
          <w:rPr>
            <w:rFonts w:ascii="Bookman Old Style" w:hAnsi="Bookman Old Style"/>
            <w:szCs w:val="24"/>
            <w:rPrChange w:id="9666" w:author="Ashley Frank" w:date="2024-12-20T21:43:00Z">
              <w:rPr>
                <w:rFonts w:ascii="Bookman Old Style" w:hAnsi="Bookman Old Style"/>
                <w:sz w:val="32"/>
                <w:szCs w:val="32"/>
              </w:rPr>
            </w:rPrChange>
          </w:rPr>
          <w:delText xml:space="preserve">beating </w:delText>
        </w:r>
      </w:del>
      <w:r w:rsidRPr="007C3EDB">
        <w:rPr>
          <w:rFonts w:ascii="Bookman Old Style" w:hAnsi="Bookman Old Style"/>
          <w:szCs w:val="24"/>
          <w:rPrChange w:id="9667" w:author="Ashley Frank" w:date="2024-12-20T21:43:00Z">
            <w:rPr>
              <w:rFonts w:ascii="Bookman Old Style" w:hAnsi="Bookman Old Style"/>
              <w:sz w:val="32"/>
              <w:szCs w:val="32"/>
            </w:rPr>
          </w:rPrChange>
        </w:rPr>
        <w:t>their</w:t>
      </w:r>
      <w:ins w:id="9668" w:author="Ashley Frank" w:date="2025-01-22T02:36:00Z">
        <w:r w:rsidR="0032360A">
          <w:rPr>
            <w:rFonts w:ascii="Bookman Old Style" w:hAnsi="Bookman Old Style"/>
            <w:szCs w:val="24"/>
          </w:rPr>
          <w:t xml:space="preserve"> or somebody else’s</w:t>
        </w:r>
      </w:ins>
      <w:r w:rsidRPr="007C3EDB">
        <w:rPr>
          <w:rFonts w:ascii="Bookman Old Style" w:hAnsi="Bookman Old Style"/>
          <w:szCs w:val="24"/>
          <w:rPrChange w:id="9669" w:author="Ashley Frank" w:date="2024-12-20T21:43:00Z">
            <w:rPr>
              <w:rFonts w:ascii="Bookman Old Style" w:hAnsi="Bookman Old Style"/>
              <w:sz w:val="32"/>
              <w:szCs w:val="32"/>
            </w:rPr>
          </w:rPrChange>
        </w:rPr>
        <w:t xml:space="preserve"> dog, you</w:t>
      </w:r>
      <w:ins w:id="9670" w:author="Ashley Frank" w:date="2025-01-22T02:36:00Z">
        <w:r w:rsidR="0032360A">
          <w:rPr>
            <w:rFonts w:ascii="Bookman Old Style" w:hAnsi="Bookman Old Style"/>
            <w:szCs w:val="24"/>
          </w:rPr>
          <w:t>’re likely to</w:t>
        </w:r>
      </w:ins>
      <w:r w:rsidRPr="007C3EDB">
        <w:rPr>
          <w:rFonts w:ascii="Bookman Old Style" w:hAnsi="Bookman Old Style"/>
          <w:szCs w:val="24"/>
          <w:rPrChange w:id="9671" w:author="Ashley Frank" w:date="2024-12-20T21:43:00Z">
            <w:rPr>
              <w:rFonts w:ascii="Bookman Old Style" w:hAnsi="Bookman Old Style"/>
              <w:sz w:val="32"/>
              <w:szCs w:val="32"/>
            </w:rPr>
          </w:rPrChange>
        </w:rPr>
        <w:t xml:space="preserve"> get angry. When </w:t>
      </w:r>
      <w:ins w:id="9672" w:author="Ashley Frank" w:date="2025-01-22T02:36:00Z">
        <w:r w:rsidR="0032360A">
          <w:rPr>
            <w:rFonts w:ascii="Bookman Old Style" w:hAnsi="Bookman Old Style"/>
            <w:szCs w:val="24"/>
          </w:rPr>
          <w:t>a close is in the throes of addicti</w:t>
        </w:r>
      </w:ins>
      <w:ins w:id="9673" w:author="Ashley Frank" w:date="2025-01-22T02:37:00Z">
        <w:r w:rsidR="0032360A">
          <w:rPr>
            <w:rFonts w:ascii="Bookman Old Style" w:hAnsi="Bookman Old Style"/>
            <w:szCs w:val="24"/>
          </w:rPr>
          <w:t>on</w:t>
        </w:r>
      </w:ins>
      <w:del w:id="9674" w:author="Ashley Frank" w:date="2025-01-22T02:36:00Z">
        <w:r w:rsidRPr="007C3EDB" w:rsidDel="0032360A">
          <w:rPr>
            <w:rFonts w:ascii="Bookman Old Style" w:hAnsi="Bookman Old Style"/>
            <w:szCs w:val="24"/>
            <w:rPrChange w:id="9675" w:author="Ashley Frank" w:date="2024-12-20T21:43:00Z">
              <w:rPr>
                <w:rFonts w:ascii="Bookman Old Style" w:hAnsi="Bookman Old Style"/>
                <w:sz w:val="32"/>
                <w:szCs w:val="32"/>
              </w:rPr>
            </w:rPrChange>
          </w:rPr>
          <w:delText>people are involved in drugs and drug</w:delText>
        </w:r>
        <w:r w:rsidR="001E6570" w:rsidRPr="007C3EDB" w:rsidDel="0032360A">
          <w:rPr>
            <w:rFonts w:ascii="Bookman Old Style" w:hAnsi="Bookman Old Style"/>
            <w:szCs w:val="24"/>
            <w:rPrChange w:id="9676" w:author="Ashley Frank" w:date="2024-12-20T21:43:00Z">
              <w:rPr>
                <w:rFonts w:ascii="Bookman Old Style" w:hAnsi="Bookman Old Style"/>
                <w:sz w:val="32"/>
                <w:szCs w:val="32"/>
              </w:rPr>
            </w:rPrChange>
          </w:rPr>
          <w:delText>-</w:delText>
        </w:r>
        <w:r w:rsidRPr="007C3EDB" w:rsidDel="0032360A">
          <w:rPr>
            <w:rFonts w:ascii="Bookman Old Style" w:hAnsi="Bookman Old Style"/>
            <w:szCs w:val="24"/>
            <w:rPrChange w:id="9677" w:author="Ashley Frank" w:date="2024-12-20T21:43:00Z">
              <w:rPr>
                <w:rFonts w:ascii="Bookman Old Style" w:hAnsi="Bookman Old Style"/>
                <w:sz w:val="32"/>
                <w:szCs w:val="32"/>
              </w:rPr>
            </w:rPrChange>
          </w:rPr>
          <w:delText>related behavior</w:delText>
        </w:r>
      </w:del>
      <w:r w:rsidRPr="007C3EDB">
        <w:rPr>
          <w:rFonts w:ascii="Bookman Old Style" w:hAnsi="Bookman Old Style"/>
          <w:szCs w:val="24"/>
          <w:rPrChange w:id="9678" w:author="Ashley Frank" w:date="2024-12-20T21:43:00Z">
            <w:rPr>
              <w:rFonts w:ascii="Bookman Old Style" w:hAnsi="Bookman Old Style"/>
              <w:sz w:val="32"/>
              <w:szCs w:val="32"/>
            </w:rPr>
          </w:rPrChange>
        </w:rPr>
        <w:t xml:space="preserve">, when someone lies to you, </w:t>
      </w:r>
      <w:r w:rsidR="001E6570" w:rsidRPr="007C3EDB">
        <w:rPr>
          <w:rFonts w:ascii="Bookman Old Style" w:hAnsi="Bookman Old Style"/>
          <w:szCs w:val="24"/>
          <w:rPrChange w:id="9679" w:author="Ashley Frank" w:date="2024-12-20T21:43:00Z">
            <w:rPr>
              <w:rFonts w:ascii="Bookman Old Style" w:hAnsi="Bookman Old Style"/>
              <w:sz w:val="32"/>
              <w:szCs w:val="32"/>
            </w:rPr>
          </w:rPrChange>
        </w:rPr>
        <w:t xml:space="preserve">and </w:t>
      </w:r>
      <w:r w:rsidRPr="007C3EDB">
        <w:rPr>
          <w:rFonts w:ascii="Bookman Old Style" w:hAnsi="Bookman Old Style"/>
          <w:szCs w:val="24"/>
          <w:rPrChange w:id="9680" w:author="Ashley Frank" w:date="2024-12-20T21:43:00Z">
            <w:rPr>
              <w:rFonts w:ascii="Bookman Old Style" w:hAnsi="Bookman Old Style"/>
              <w:sz w:val="32"/>
              <w:szCs w:val="32"/>
            </w:rPr>
          </w:rPrChange>
        </w:rPr>
        <w:t>when someone doesn’t keep their word are all examples of a violation of our values.</w:t>
      </w:r>
      <w:ins w:id="9681" w:author="Ashley Frank" w:date="2025-01-22T02:37:00Z">
        <w:r w:rsidR="0032360A">
          <w:rPr>
            <w:rFonts w:ascii="Bookman Old Style" w:hAnsi="Bookman Old Style"/>
            <w:szCs w:val="24"/>
          </w:rPr>
          <w:t xml:space="preserve"> You might notice feelings of anger, resentment, </w:t>
        </w:r>
      </w:ins>
      <w:ins w:id="9682" w:author="Ashley Frank" w:date="2025-01-22T02:38:00Z">
        <w:r w:rsidR="0032360A">
          <w:rPr>
            <w:rFonts w:ascii="Bookman Old Style" w:hAnsi="Bookman Old Style"/>
            <w:szCs w:val="24"/>
          </w:rPr>
          <w:t>and disrespect when someone violates one of your values.</w:t>
        </w:r>
      </w:ins>
      <w:del w:id="9683" w:author="Ashley Frank" w:date="2025-01-22T02:37:00Z">
        <w:r w:rsidRPr="007C3EDB" w:rsidDel="0032360A">
          <w:rPr>
            <w:rFonts w:ascii="Bookman Old Style" w:hAnsi="Bookman Old Style"/>
            <w:szCs w:val="24"/>
            <w:rPrChange w:id="9684" w:author="Ashley Frank" w:date="2024-12-20T21:43:00Z">
              <w:rPr>
                <w:rFonts w:ascii="Bookman Old Style" w:hAnsi="Bookman Old Style"/>
                <w:sz w:val="32"/>
                <w:szCs w:val="32"/>
              </w:rPr>
            </w:rPrChange>
          </w:rPr>
          <w:delText xml:space="preserve"> </w:delText>
        </w:r>
      </w:del>
    </w:p>
    <w:p w14:paraId="0FAF1668" w14:textId="77777777" w:rsidR="0032360A" w:rsidRDefault="0032360A" w:rsidP="00FB1213">
      <w:pPr>
        <w:pStyle w:val="BodyText"/>
        <w:spacing w:line="360" w:lineRule="auto"/>
        <w:rPr>
          <w:ins w:id="9685" w:author="Ashley Frank" w:date="2025-01-22T02:37:00Z"/>
          <w:rFonts w:ascii="Bookman Old Style" w:hAnsi="Bookman Old Style"/>
          <w:szCs w:val="24"/>
        </w:rPr>
      </w:pPr>
    </w:p>
    <w:p w14:paraId="0C388DCC" w14:textId="04B1412A" w:rsidR="00FB1213" w:rsidRPr="007C3EDB" w:rsidRDefault="00FB1213" w:rsidP="00FB1213">
      <w:pPr>
        <w:pStyle w:val="BodyText"/>
        <w:spacing w:line="360" w:lineRule="auto"/>
        <w:rPr>
          <w:rFonts w:ascii="Bookman Old Style" w:hAnsi="Bookman Old Style"/>
          <w:szCs w:val="24"/>
          <w:rPrChange w:id="9686" w:author="Ashley Frank" w:date="2024-12-20T21:43:00Z">
            <w:rPr>
              <w:rFonts w:ascii="Bookman Old Style" w:hAnsi="Bookman Old Style"/>
              <w:sz w:val="32"/>
              <w:szCs w:val="32"/>
            </w:rPr>
          </w:rPrChange>
        </w:rPr>
      </w:pPr>
      <w:r w:rsidRPr="007C3EDB">
        <w:rPr>
          <w:rFonts w:ascii="Bookman Old Style" w:hAnsi="Bookman Old Style"/>
          <w:szCs w:val="24"/>
          <w:rPrChange w:id="9687" w:author="Ashley Frank" w:date="2024-12-20T21:43:00Z">
            <w:rPr>
              <w:rFonts w:ascii="Bookman Old Style" w:hAnsi="Bookman Old Style"/>
              <w:sz w:val="32"/>
              <w:szCs w:val="32"/>
            </w:rPr>
          </w:rPrChange>
        </w:rPr>
        <w:t>Often</w:t>
      </w:r>
      <w:r w:rsidR="001E6570" w:rsidRPr="007C3EDB">
        <w:rPr>
          <w:rFonts w:ascii="Bookman Old Style" w:hAnsi="Bookman Old Style"/>
          <w:szCs w:val="24"/>
          <w:rPrChange w:id="9688" w:author="Ashley Frank" w:date="2024-12-20T21:43:00Z">
            <w:rPr>
              <w:rFonts w:ascii="Bookman Old Style" w:hAnsi="Bookman Old Style"/>
              <w:sz w:val="32"/>
              <w:szCs w:val="32"/>
            </w:rPr>
          </w:rPrChange>
        </w:rPr>
        <w:t>,</w:t>
      </w:r>
      <w:r w:rsidRPr="007C3EDB">
        <w:rPr>
          <w:rFonts w:ascii="Bookman Old Style" w:hAnsi="Bookman Old Style"/>
          <w:szCs w:val="24"/>
          <w:rPrChange w:id="9689" w:author="Ashley Frank" w:date="2024-12-20T21:43:00Z">
            <w:rPr>
              <w:rFonts w:ascii="Bookman Old Style" w:hAnsi="Bookman Old Style"/>
              <w:sz w:val="32"/>
              <w:szCs w:val="32"/>
            </w:rPr>
          </w:rPrChange>
        </w:rPr>
        <w:t xml:space="preserve"> </w:t>
      </w:r>
      <w:r w:rsidR="001E6570" w:rsidRPr="007C3EDB">
        <w:rPr>
          <w:rFonts w:ascii="Bookman Old Style" w:hAnsi="Bookman Old Style"/>
          <w:szCs w:val="24"/>
          <w:rPrChange w:id="9690" w:author="Ashley Frank" w:date="2024-12-20T21:43:00Z">
            <w:rPr>
              <w:rFonts w:ascii="Bookman Old Style" w:hAnsi="Bookman Old Style"/>
              <w:sz w:val="32"/>
              <w:szCs w:val="32"/>
            </w:rPr>
          </w:rPrChange>
        </w:rPr>
        <w:t>we</w:t>
      </w:r>
      <w:r w:rsidRPr="007C3EDB">
        <w:rPr>
          <w:rFonts w:ascii="Bookman Old Style" w:hAnsi="Bookman Old Style"/>
          <w:szCs w:val="24"/>
          <w:rPrChange w:id="9691" w:author="Ashley Frank" w:date="2024-12-20T21:43:00Z">
            <w:rPr>
              <w:rFonts w:ascii="Bookman Old Style" w:hAnsi="Bookman Old Style"/>
              <w:sz w:val="32"/>
              <w:szCs w:val="32"/>
            </w:rPr>
          </w:rPrChange>
        </w:rPr>
        <w:t xml:space="preserve"> compromise our values as </w:t>
      </w:r>
      <w:r w:rsidR="001E6570" w:rsidRPr="007C3EDB">
        <w:rPr>
          <w:rFonts w:ascii="Bookman Old Style" w:hAnsi="Bookman Old Style"/>
          <w:szCs w:val="24"/>
          <w:rPrChange w:id="9692"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9693" w:author="Ashley Frank" w:date="2024-12-20T21:43:00Z">
            <w:rPr>
              <w:rFonts w:ascii="Bookman Old Style" w:hAnsi="Bookman Old Style"/>
              <w:sz w:val="32"/>
              <w:szCs w:val="32"/>
            </w:rPr>
          </w:rPrChange>
        </w:rPr>
        <w:t>e</w:t>
      </w:r>
      <w:r w:rsidRPr="007C3EDB">
        <w:rPr>
          <w:rFonts w:ascii="Bookman Old Style" w:hAnsi="Bookman Old Style"/>
          <w:szCs w:val="24"/>
          <w:rPrChange w:id="9694" w:author="Ashley Frank" w:date="2024-12-20T21:43:00Z">
            <w:rPr>
              <w:rFonts w:ascii="Bookman Old Style" w:hAnsi="Bookman Old Style"/>
              <w:sz w:val="32"/>
              <w:szCs w:val="32"/>
            </w:rPr>
          </w:rPrChange>
        </w:rPr>
        <w:t xml:space="preserve">ll. </w:t>
      </w:r>
      <w:ins w:id="9695" w:author="Ashley Frank" w:date="2025-01-22T02:38:00Z">
        <w:r w:rsidR="00F3711C">
          <w:rPr>
            <w:rFonts w:ascii="Bookman Old Style" w:hAnsi="Bookman Old Style"/>
            <w:szCs w:val="24"/>
          </w:rPr>
          <w:t xml:space="preserve">We might go </w:t>
        </w:r>
      </w:ins>
      <w:ins w:id="9696" w:author="Ashley Frank" w:date="2025-01-22T02:39:00Z">
        <w:r w:rsidR="00F3711C">
          <w:rPr>
            <w:rFonts w:ascii="Bookman Old Style" w:hAnsi="Bookman Old Style"/>
            <w:szCs w:val="24"/>
          </w:rPr>
          <w:t>too far in physical intimacy on the first date just because the other person asked to, even though we didn’t want to.</w:t>
        </w:r>
      </w:ins>
      <w:del w:id="9697" w:author="Ashley Frank" w:date="2025-01-22T02:38:00Z">
        <w:r w:rsidRPr="007C3EDB" w:rsidDel="00F3711C">
          <w:rPr>
            <w:rFonts w:ascii="Bookman Old Style" w:hAnsi="Bookman Old Style"/>
            <w:szCs w:val="24"/>
            <w:rPrChange w:id="9698" w:author="Ashley Frank" w:date="2024-12-20T21:43:00Z">
              <w:rPr>
                <w:rFonts w:ascii="Bookman Old Style" w:hAnsi="Bookman Old Style"/>
                <w:sz w:val="32"/>
                <w:szCs w:val="32"/>
              </w:rPr>
            </w:rPrChange>
          </w:rPr>
          <w:delText>Having sex on the first date</w:delText>
        </w:r>
      </w:del>
      <w:ins w:id="9699" w:author="Ashley Frank" w:date="2025-01-22T02:39:00Z">
        <w:r w:rsidR="00F3711C">
          <w:rPr>
            <w:rFonts w:ascii="Bookman Old Style" w:hAnsi="Bookman Old Style"/>
            <w:szCs w:val="24"/>
          </w:rPr>
          <w:t xml:space="preserve"> Another example is</w:t>
        </w:r>
      </w:ins>
      <w:del w:id="9700" w:author="Ashley Frank" w:date="2025-01-22T02:39:00Z">
        <w:r w:rsidRPr="007C3EDB" w:rsidDel="00F3711C">
          <w:rPr>
            <w:rFonts w:ascii="Bookman Old Style" w:hAnsi="Bookman Old Style"/>
            <w:szCs w:val="24"/>
            <w:rPrChange w:id="9701" w:author="Ashley Frank" w:date="2024-12-20T21:43:00Z">
              <w:rPr>
                <w:rFonts w:ascii="Bookman Old Style" w:hAnsi="Bookman Old Style"/>
                <w:sz w:val="32"/>
                <w:szCs w:val="32"/>
              </w:rPr>
            </w:rPrChange>
          </w:rPr>
          <w:delText>,</w:delText>
        </w:r>
      </w:del>
      <w:r w:rsidRPr="007C3EDB">
        <w:rPr>
          <w:rFonts w:ascii="Bookman Old Style" w:hAnsi="Bookman Old Style"/>
          <w:szCs w:val="24"/>
          <w:rPrChange w:id="9702" w:author="Ashley Frank" w:date="2024-12-20T21:43:00Z">
            <w:rPr>
              <w:rFonts w:ascii="Bookman Old Style" w:hAnsi="Bookman Old Style"/>
              <w:sz w:val="32"/>
              <w:szCs w:val="32"/>
            </w:rPr>
          </w:rPrChange>
        </w:rPr>
        <w:t xml:space="preserve"> allowing someone to do things to you </w:t>
      </w:r>
      <w:r w:rsidRPr="007C3EDB">
        <w:rPr>
          <w:rFonts w:ascii="Bookman Old Style" w:hAnsi="Bookman Old Style"/>
          <w:szCs w:val="24"/>
          <w:rPrChange w:id="9703" w:author="Ashley Frank" w:date="2024-12-20T21:43:00Z">
            <w:rPr>
              <w:rFonts w:ascii="Bookman Old Style" w:hAnsi="Bookman Old Style"/>
              <w:sz w:val="32"/>
              <w:szCs w:val="32"/>
            </w:rPr>
          </w:rPrChange>
        </w:rPr>
        <w:lastRenderedPageBreak/>
        <w:t>that you don’t like</w:t>
      </w:r>
      <w:del w:id="9704" w:author="Ashley Frank" w:date="2025-01-22T05:01:00Z">
        <w:r w:rsidRPr="007C3EDB" w:rsidDel="0068426B">
          <w:rPr>
            <w:rFonts w:ascii="Bookman Old Style" w:hAnsi="Bookman Old Style"/>
            <w:szCs w:val="24"/>
            <w:rPrChange w:id="9705" w:author="Ashley Frank" w:date="2024-12-20T21:43:00Z">
              <w:rPr>
                <w:rFonts w:ascii="Bookman Old Style" w:hAnsi="Bookman Old Style"/>
                <w:sz w:val="32"/>
                <w:szCs w:val="32"/>
              </w:rPr>
            </w:rPrChange>
          </w:rPr>
          <w:delText>,</w:delText>
        </w:r>
      </w:del>
      <w:r w:rsidRPr="007C3EDB">
        <w:rPr>
          <w:rFonts w:ascii="Bookman Old Style" w:hAnsi="Bookman Old Style"/>
          <w:szCs w:val="24"/>
          <w:rPrChange w:id="9706" w:author="Ashley Frank" w:date="2024-12-20T21:43:00Z">
            <w:rPr>
              <w:rFonts w:ascii="Bookman Old Style" w:hAnsi="Bookman Old Style"/>
              <w:sz w:val="32"/>
              <w:szCs w:val="32"/>
            </w:rPr>
          </w:rPrChange>
        </w:rPr>
        <w:t xml:space="preserve"> </w:t>
      </w:r>
      <w:r w:rsidR="001E6570" w:rsidRPr="007C3EDB">
        <w:rPr>
          <w:rFonts w:ascii="Bookman Old Style" w:hAnsi="Bookman Old Style"/>
          <w:szCs w:val="24"/>
          <w:rPrChange w:id="9707" w:author="Ashley Frank" w:date="2024-12-20T21:43:00Z">
            <w:rPr>
              <w:rFonts w:ascii="Bookman Old Style" w:hAnsi="Bookman Old Style"/>
              <w:sz w:val="32"/>
              <w:szCs w:val="32"/>
            </w:rPr>
          </w:rPrChange>
        </w:rPr>
        <w:t xml:space="preserve">and </w:t>
      </w:r>
      <w:r w:rsidRPr="007C3EDB">
        <w:rPr>
          <w:rFonts w:ascii="Bookman Old Style" w:hAnsi="Bookman Old Style"/>
          <w:szCs w:val="24"/>
          <w:rPrChange w:id="9708" w:author="Ashley Frank" w:date="2024-12-20T21:43:00Z">
            <w:rPr>
              <w:rFonts w:ascii="Bookman Old Style" w:hAnsi="Bookman Old Style"/>
              <w:sz w:val="32"/>
              <w:szCs w:val="32"/>
            </w:rPr>
          </w:rPrChange>
        </w:rPr>
        <w:t xml:space="preserve">getting drunk when you don’t drink are examples of a compromised self-esteem/value system. </w:t>
      </w:r>
      <w:r w:rsidR="001E6570" w:rsidRPr="007C3EDB">
        <w:rPr>
          <w:rFonts w:ascii="Bookman Old Style" w:hAnsi="Bookman Old Style"/>
          <w:szCs w:val="24"/>
          <w:rPrChange w:id="9709" w:author="Ashley Frank" w:date="2024-12-20T21:43:00Z">
            <w:rPr>
              <w:rFonts w:ascii="Bookman Old Style" w:hAnsi="Bookman Old Style"/>
              <w:sz w:val="32"/>
              <w:szCs w:val="32"/>
            </w:rPr>
          </w:rPrChange>
        </w:rPr>
        <w:t xml:space="preserve">All of the above </w:t>
      </w:r>
      <w:r w:rsidRPr="007C3EDB">
        <w:rPr>
          <w:rFonts w:ascii="Bookman Old Style" w:hAnsi="Bookman Old Style"/>
          <w:szCs w:val="24"/>
          <w:rPrChange w:id="9710" w:author="Ashley Frank" w:date="2024-12-20T21:43:00Z">
            <w:rPr>
              <w:rFonts w:ascii="Bookman Old Style" w:hAnsi="Bookman Old Style"/>
              <w:sz w:val="32"/>
              <w:szCs w:val="32"/>
            </w:rPr>
          </w:rPrChange>
        </w:rPr>
        <w:t xml:space="preserve">cause anger and instability. </w:t>
      </w:r>
      <w:ins w:id="9711" w:author="Ashley Frank" w:date="2025-01-22T02:44:00Z">
        <w:r w:rsidR="00245317">
          <w:rPr>
            <w:rFonts w:ascii="Bookman Old Style" w:hAnsi="Bookman Old Style"/>
            <w:szCs w:val="24"/>
          </w:rPr>
          <w:t>In today’s world, this happens more</w:t>
        </w:r>
      </w:ins>
      <w:ins w:id="9712" w:author="Ashley Frank" w:date="2025-01-22T02:45:00Z">
        <w:r w:rsidR="00245317">
          <w:rPr>
            <w:rFonts w:ascii="Bookman Old Style" w:hAnsi="Bookman Old Style"/>
            <w:szCs w:val="24"/>
          </w:rPr>
          <w:t xml:space="preserve"> than just on a personal or social level. There are all sorts of global, political, and systemic violations of values going on. For instance, </w:t>
        </w:r>
      </w:ins>
      <w:del w:id="9713" w:author="Ashley Frank" w:date="2025-01-22T02:45:00Z">
        <w:r w:rsidRPr="007C3EDB" w:rsidDel="00245317">
          <w:rPr>
            <w:rFonts w:ascii="Bookman Old Style" w:hAnsi="Bookman Old Style"/>
            <w:szCs w:val="24"/>
            <w:rPrChange w:id="9714" w:author="Ashley Frank" w:date="2024-12-20T21:43:00Z">
              <w:rPr>
                <w:rFonts w:ascii="Bookman Old Style" w:hAnsi="Bookman Old Style"/>
                <w:sz w:val="32"/>
                <w:szCs w:val="32"/>
              </w:rPr>
            </w:rPrChange>
          </w:rPr>
          <w:delText xml:space="preserve">This violation happens a lot </w:delText>
        </w:r>
        <w:r w:rsidR="001E6570" w:rsidRPr="007C3EDB" w:rsidDel="00245317">
          <w:rPr>
            <w:rFonts w:ascii="Bookman Old Style" w:hAnsi="Bookman Old Style"/>
            <w:szCs w:val="24"/>
            <w:rPrChange w:id="9715" w:author="Ashley Frank" w:date="2024-12-20T21:43:00Z">
              <w:rPr>
                <w:rFonts w:ascii="Bookman Old Style" w:hAnsi="Bookman Old Style"/>
                <w:sz w:val="32"/>
                <w:szCs w:val="32"/>
              </w:rPr>
            </w:rPrChange>
          </w:rPr>
          <w:delText>i</w:delText>
        </w:r>
        <w:r w:rsidRPr="007C3EDB" w:rsidDel="00245317">
          <w:rPr>
            <w:rFonts w:ascii="Bookman Old Style" w:hAnsi="Bookman Old Style"/>
            <w:szCs w:val="24"/>
            <w:rPrChange w:id="9716" w:author="Ashley Frank" w:date="2024-12-20T21:43:00Z">
              <w:rPr>
                <w:rFonts w:ascii="Bookman Old Style" w:hAnsi="Bookman Old Style"/>
                <w:sz w:val="32"/>
                <w:szCs w:val="32"/>
              </w:rPr>
            </w:rPrChange>
          </w:rPr>
          <w:delText xml:space="preserve">n </w:delText>
        </w:r>
      </w:del>
      <w:ins w:id="9717" w:author="Ashley Frank" w:date="2025-01-22T02:45:00Z">
        <w:r w:rsidR="00245317">
          <w:rPr>
            <w:rFonts w:ascii="Bookman Old Style" w:hAnsi="Bookman Old Style"/>
            <w:szCs w:val="24"/>
          </w:rPr>
          <w:t xml:space="preserve">a </w:t>
        </w:r>
      </w:ins>
      <w:del w:id="9718" w:author="Ashley Frank" w:date="2025-01-22T02:45:00Z">
        <w:r w:rsidRPr="007C3EDB" w:rsidDel="00245317">
          <w:rPr>
            <w:rFonts w:ascii="Bookman Old Style" w:hAnsi="Bookman Old Style"/>
            <w:szCs w:val="24"/>
            <w:rPrChange w:id="9719" w:author="Ashley Frank" w:date="2024-12-20T21:43:00Z">
              <w:rPr>
                <w:rFonts w:ascii="Bookman Old Style" w:hAnsi="Bookman Old Style"/>
                <w:sz w:val="32"/>
                <w:szCs w:val="32"/>
              </w:rPr>
            </w:rPrChange>
          </w:rPr>
          <w:delText>our political world</w:delText>
        </w:r>
        <w:r w:rsidR="001E6570" w:rsidRPr="007C3EDB" w:rsidDel="00245317">
          <w:rPr>
            <w:rFonts w:ascii="Bookman Old Style" w:hAnsi="Bookman Old Style"/>
            <w:szCs w:val="24"/>
            <w:rPrChange w:id="9720" w:author="Ashley Frank" w:date="2024-12-20T21:43:00Z">
              <w:rPr>
                <w:rFonts w:ascii="Bookman Old Style" w:hAnsi="Bookman Old Style"/>
                <w:sz w:val="32"/>
                <w:szCs w:val="32"/>
              </w:rPr>
            </w:rPrChange>
          </w:rPr>
          <w:delText xml:space="preserve"> and is the </w:delText>
        </w:r>
      </w:del>
      <w:r w:rsidR="001E6570" w:rsidRPr="007C3EDB">
        <w:rPr>
          <w:rFonts w:ascii="Bookman Old Style" w:hAnsi="Bookman Old Style"/>
          <w:szCs w:val="24"/>
          <w:rPrChange w:id="9721" w:author="Ashley Frank" w:date="2024-12-20T21:43:00Z">
            <w:rPr>
              <w:rFonts w:ascii="Bookman Old Style" w:hAnsi="Bookman Old Style"/>
              <w:sz w:val="32"/>
              <w:szCs w:val="32"/>
            </w:rPr>
          </w:rPrChange>
        </w:rPr>
        <w:t xml:space="preserve">source of </w:t>
      </w:r>
      <w:r w:rsidRPr="007C3EDB">
        <w:rPr>
          <w:rFonts w:ascii="Bookman Old Style" w:hAnsi="Bookman Old Style"/>
          <w:szCs w:val="24"/>
          <w:rPrChange w:id="9722" w:author="Ashley Frank" w:date="2024-12-20T21:43:00Z">
            <w:rPr>
              <w:rFonts w:ascii="Bookman Old Style" w:hAnsi="Bookman Old Style"/>
              <w:sz w:val="32"/>
              <w:szCs w:val="32"/>
            </w:rPr>
          </w:rPrChange>
        </w:rPr>
        <w:t>much of the anger and hatred</w:t>
      </w:r>
      <w:ins w:id="9723" w:author="Ashley Frank" w:date="2025-01-22T02:46:00Z">
        <w:r w:rsidR="00245317">
          <w:rPr>
            <w:rFonts w:ascii="Bookman Old Style" w:hAnsi="Bookman Old Style"/>
            <w:szCs w:val="24"/>
          </w:rPr>
          <w:t xml:space="preserve"> a lot of us feel right now is the direct result of</w:t>
        </w:r>
      </w:ins>
      <w:r w:rsidRPr="007C3EDB">
        <w:rPr>
          <w:rFonts w:ascii="Bookman Old Style" w:hAnsi="Bookman Old Style"/>
          <w:szCs w:val="24"/>
          <w:rPrChange w:id="9724" w:author="Ashley Frank" w:date="2024-12-20T21:43:00Z">
            <w:rPr>
              <w:rFonts w:ascii="Bookman Old Style" w:hAnsi="Bookman Old Style"/>
              <w:sz w:val="32"/>
              <w:szCs w:val="32"/>
            </w:rPr>
          </w:rPrChange>
        </w:rPr>
        <w:t xml:space="preserve"> </w:t>
      </w:r>
      <w:ins w:id="9725" w:author="Ashley Frank" w:date="2025-01-22T02:46:00Z">
        <w:r w:rsidR="00245317">
          <w:rPr>
            <w:rFonts w:ascii="Bookman Old Style" w:hAnsi="Bookman Old Style"/>
            <w:szCs w:val="24"/>
          </w:rPr>
          <w:t xml:space="preserve">our </w:t>
        </w:r>
      </w:ins>
      <w:del w:id="9726" w:author="Ashley Frank" w:date="2025-01-22T02:46:00Z">
        <w:r w:rsidRPr="007C3EDB" w:rsidDel="00245317">
          <w:rPr>
            <w:rFonts w:ascii="Bookman Old Style" w:hAnsi="Bookman Old Style"/>
            <w:szCs w:val="24"/>
            <w:rPrChange w:id="9727" w:author="Ashley Frank" w:date="2024-12-20T21:43:00Z">
              <w:rPr>
                <w:rFonts w:ascii="Bookman Old Style" w:hAnsi="Bookman Old Style"/>
                <w:sz w:val="32"/>
                <w:szCs w:val="32"/>
              </w:rPr>
            </w:rPrChange>
          </w:rPr>
          <w:delText xml:space="preserve">as people believe that their </w:delText>
        </w:r>
      </w:del>
      <w:ins w:id="9728" w:author="Ashley Frank" w:date="2025-01-22T02:46:00Z">
        <w:r w:rsidR="00245317">
          <w:rPr>
            <w:rFonts w:ascii="Bookman Old Style" w:hAnsi="Bookman Old Style"/>
            <w:szCs w:val="24"/>
          </w:rPr>
          <w:t xml:space="preserve">rights, </w:t>
        </w:r>
      </w:ins>
      <w:del w:id="9729" w:author="Ashley Frank" w:date="2025-01-22T02:46:00Z">
        <w:r w:rsidRPr="007C3EDB" w:rsidDel="00245317">
          <w:rPr>
            <w:rFonts w:ascii="Bookman Old Style" w:hAnsi="Bookman Old Style"/>
            <w:szCs w:val="24"/>
            <w:rPrChange w:id="9730" w:author="Ashley Frank" w:date="2024-12-20T21:43:00Z">
              <w:rPr>
                <w:rFonts w:ascii="Bookman Old Style" w:hAnsi="Bookman Old Style"/>
                <w:sz w:val="32"/>
                <w:szCs w:val="32"/>
              </w:rPr>
            </w:rPrChange>
          </w:rPr>
          <w:delText xml:space="preserve">‘rights’ or </w:delText>
        </w:r>
      </w:del>
      <w:r w:rsidRPr="007C3EDB">
        <w:rPr>
          <w:rFonts w:ascii="Bookman Old Style" w:hAnsi="Bookman Old Style"/>
          <w:szCs w:val="24"/>
          <w:rPrChange w:id="9731" w:author="Ashley Frank" w:date="2024-12-20T21:43:00Z">
            <w:rPr>
              <w:rFonts w:ascii="Bookman Old Style" w:hAnsi="Bookman Old Style"/>
              <w:sz w:val="32"/>
              <w:szCs w:val="32"/>
            </w:rPr>
          </w:rPrChange>
        </w:rPr>
        <w:t>beliefs</w:t>
      </w:r>
      <w:ins w:id="9732" w:author="Ashley Frank" w:date="2025-01-22T02:46:00Z">
        <w:r w:rsidR="00245317">
          <w:rPr>
            <w:rFonts w:ascii="Bookman Old Style" w:hAnsi="Bookman Old Style"/>
            <w:szCs w:val="24"/>
          </w:rPr>
          <w:t>,</w:t>
        </w:r>
      </w:ins>
      <w:r w:rsidRPr="007C3EDB">
        <w:rPr>
          <w:rFonts w:ascii="Bookman Old Style" w:hAnsi="Bookman Old Style"/>
          <w:szCs w:val="24"/>
          <w:rPrChange w:id="9733" w:author="Ashley Frank" w:date="2024-12-20T21:43:00Z">
            <w:rPr>
              <w:rFonts w:ascii="Bookman Old Style" w:hAnsi="Bookman Old Style"/>
              <w:sz w:val="32"/>
              <w:szCs w:val="32"/>
            </w:rPr>
          </w:rPrChange>
        </w:rPr>
        <w:t xml:space="preserve"> </w:t>
      </w:r>
      <w:r w:rsidR="001E6570" w:rsidRPr="007C3EDB">
        <w:rPr>
          <w:rFonts w:ascii="Bookman Old Style" w:hAnsi="Bookman Old Style"/>
          <w:szCs w:val="24"/>
          <w:rPrChange w:id="9734" w:author="Ashley Frank" w:date="2024-12-20T21:43:00Z">
            <w:rPr>
              <w:rFonts w:ascii="Bookman Old Style" w:hAnsi="Bookman Old Style"/>
              <w:sz w:val="32"/>
              <w:szCs w:val="32"/>
            </w:rPr>
          </w:rPrChange>
        </w:rPr>
        <w:t xml:space="preserve">and </w:t>
      </w:r>
      <w:r w:rsidRPr="007C3EDB">
        <w:rPr>
          <w:rFonts w:ascii="Bookman Old Style" w:hAnsi="Bookman Old Style"/>
          <w:szCs w:val="24"/>
          <w:rPrChange w:id="9735" w:author="Ashley Frank" w:date="2024-12-20T21:43:00Z">
            <w:rPr>
              <w:rFonts w:ascii="Bookman Old Style" w:hAnsi="Bookman Old Style"/>
              <w:sz w:val="32"/>
              <w:szCs w:val="32"/>
            </w:rPr>
          </w:rPrChange>
        </w:rPr>
        <w:t>values</w:t>
      </w:r>
      <w:ins w:id="9736" w:author="Ashley Frank" w:date="2025-01-22T02:46:00Z">
        <w:r w:rsidR="00245317">
          <w:rPr>
            <w:rFonts w:ascii="Bookman Old Style" w:hAnsi="Bookman Old Style"/>
            <w:szCs w:val="24"/>
          </w:rPr>
          <w:t xml:space="preserve"> be</w:t>
        </w:r>
      </w:ins>
      <w:del w:id="9737" w:author="Ashley Frank" w:date="2025-01-22T02:46:00Z">
        <w:r w:rsidRPr="007C3EDB" w:rsidDel="00245317">
          <w:rPr>
            <w:rFonts w:ascii="Bookman Old Style" w:hAnsi="Bookman Old Style"/>
            <w:szCs w:val="24"/>
            <w:rPrChange w:id="9738" w:author="Ashley Frank" w:date="2024-12-20T21:43:00Z">
              <w:rPr>
                <w:rFonts w:ascii="Bookman Old Style" w:hAnsi="Bookman Old Style"/>
                <w:sz w:val="32"/>
                <w:szCs w:val="32"/>
              </w:rPr>
            </w:rPrChange>
          </w:rPr>
          <w:delText xml:space="preserve"> have b</w:delText>
        </w:r>
      </w:del>
      <w:ins w:id="9739" w:author="Ashley Frank" w:date="2025-01-22T02:46:00Z">
        <w:r w:rsidR="00245317">
          <w:rPr>
            <w:rFonts w:ascii="Bookman Old Style" w:hAnsi="Bookman Old Style"/>
            <w:szCs w:val="24"/>
          </w:rPr>
          <w:t>ing</w:t>
        </w:r>
      </w:ins>
      <w:del w:id="9740" w:author="Ashley Frank" w:date="2025-01-22T02:46:00Z">
        <w:r w:rsidRPr="007C3EDB" w:rsidDel="00245317">
          <w:rPr>
            <w:rFonts w:ascii="Bookman Old Style" w:hAnsi="Bookman Old Style"/>
            <w:szCs w:val="24"/>
            <w:rPrChange w:id="9741" w:author="Ashley Frank" w:date="2024-12-20T21:43:00Z">
              <w:rPr>
                <w:rFonts w:ascii="Bookman Old Style" w:hAnsi="Bookman Old Style"/>
                <w:sz w:val="32"/>
                <w:szCs w:val="32"/>
              </w:rPr>
            </w:rPrChange>
          </w:rPr>
          <w:delText>een</w:delText>
        </w:r>
      </w:del>
      <w:r w:rsidRPr="007C3EDB">
        <w:rPr>
          <w:rFonts w:ascii="Bookman Old Style" w:hAnsi="Bookman Old Style"/>
          <w:szCs w:val="24"/>
          <w:rPrChange w:id="9742" w:author="Ashley Frank" w:date="2024-12-20T21:43:00Z">
            <w:rPr>
              <w:rFonts w:ascii="Bookman Old Style" w:hAnsi="Bookman Old Style"/>
              <w:sz w:val="32"/>
              <w:szCs w:val="32"/>
            </w:rPr>
          </w:rPrChange>
        </w:rPr>
        <w:t xml:space="preserve"> violated or compromised</w:t>
      </w:r>
      <w:ins w:id="9743" w:author="Ashley Frank" w:date="2025-01-22T02:46:00Z">
        <w:r w:rsidR="00245317">
          <w:rPr>
            <w:rFonts w:ascii="Bookman Old Style" w:hAnsi="Bookman Old Style"/>
            <w:szCs w:val="24"/>
          </w:rPr>
          <w:t xml:space="preserve"> by those in power.</w:t>
        </w:r>
      </w:ins>
      <w:del w:id="9744" w:author="Ashley Frank" w:date="2025-01-22T02:46:00Z">
        <w:r w:rsidRPr="007C3EDB" w:rsidDel="00245317">
          <w:rPr>
            <w:rFonts w:ascii="Bookman Old Style" w:hAnsi="Bookman Old Style"/>
            <w:szCs w:val="24"/>
            <w:rPrChange w:id="9745" w:author="Ashley Frank" w:date="2024-12-20T21:43:00Z">
              <w:rPr>
                <w:rFonts w:ascii="Bookman Old Style" w:hAnsi="Bookman Old Style"/>
                <w:sz w:val="32"/>
                <w:szCs w:val="32"/>
              </w:rPr>
            </w:rPrChange>
          </w:rPr>
          <w:delText>.</w:delText>
        </w:r>
      </w:del>
      <w:r w:rsidRPr="007C3EDB">
        <w:rPr>
          <w:rFonts w:ascii="Bookman Old Style" w:hAnsi="Bookman Old Style"/>
          <w:szCs w:val="24"/>
          <w:rPrChange w:id="9746" w:author="Ashley Frank" w:date="2024-12-20T21:43:00Z">
            <w:rPr>
              <w:rFonts w:ascii="Bookman Old Style" w:hAnsi="Bookman Old Style"/>
              <w:sz w:val="32"/>
              <w:szCs w:val="32"/>
            </w:rPr>
          </w:rPrChange>
        </w:rPr>
        <w:t xml:space="preserve"> </w:t>
      </w:r>
      <w:r w:rsidR="001E6570" w:rsidRPr="007C3EDB">
        <w:rPr>
          <w:rFonts w:ascii="Bookman Old Style" w:hAnsi="Bookman Old Style"/>
          <w:szCs w:val="24"/>
          <w:rPrChange w:id="9747" w:author="Ashley Frank" w:date="2024-12-20T21:43:00Z">
            <w:rPr>
              <w:rFonts w:ascii="Bookman Old Style" w:hAnsi="Bookman Old Style"/>
              <w:sz w:val="32"/>
              <w:szCs w:val="32"/>
            </w:rPr>
          </w:rPrChange>
        </w:rPr>
        <w:t>Of course, the anger doe</w:t>
      </w:r>
      <w:r w:rsidR="0024292A" w:rsidRPr="007C3EDB">
        <w:rPr>
          <w:rFonts w:ascii="Bookman Old Style" w:hAnsi="Bookman Old Style"/>
          <w:szCs w:val="24"/>
          <w:rPrChange w:id="9748" w:author="Ashley Frank" w:date="2024-12-20T21:43:00Z">
            <w:rPr>
              <w:rFonts w:ascii="Bookman Old Style" w:hAnsi="Bookman Old Style"/>
              <w:sz w:val="32"/>
              <w:szCs w:val="32"/>
            </w:rPr>
          </w:rPrChange>
        </w:rPr>
        <w:t xml:space="preserve">sn’t justify acts of violence. </w:t>
      </w:r>
      <w:r w:rsidR="002C4A2E" w:rsidRPr="007C3EDB">
        <w:rPr>
          <w:rFonts w:ascii="Bookman Old Style" w:hAnsi="Bookman Old Style"/>
          <w:szCs w:val="24"/>
          <w:rPrChange w:id="9749" w:author="Ashley Frank" w:date="2024-12-20T21:43:00Z">
            <w:rPr>
              <w:rFonts w:ascii="Bookman Old Style" w:hAnsi="Bookman Old Style"/>
              <w:sz w:val="32"/>
              <w:szCs w:val="32"/>
            </w:rPr>
          </w:rPrChange>
        </w:rPr>
        <w:t>We</w:t>
      </w:r>
      <w:r w:rsidR="0024292A" w:rsidRPr="007C3EDB">
        <w:rPr>
          <w:rFonts w:ascii="Bookman Old Style" w:hAnsi="Bookman Old Style"/>
          <w:szCs w:val="24"/>
          <w:rPrChange w:id="9750" w:author="Ashley Frank" w:date="2024-12-20T21:43:00Z">
            <w:rPr>
              <w:rFonts w:ascii="Bookman Old Style" w:hAnsi="Bookman Old Style"/>
              <w:sz w:val="32"/>
              <w:szCs w:val="32"/>
            </w:rPr>
          </w:rPrChange>
        </w:rPr>
        <w:t xml:space="preserve"> are still responsible for our decision</w:t>
      </w:r>
      <w:r w:rsidR="001E6570" w:rsidRPr="007C3EDB">
        <w:rPr>
          <w:rFonts w:ascii="Bookman Old Style" w:hAnsi="Bookman Old Style"/>
          <w:szCs w:val="24"/>
          <w:rPrChange w:id="9751" w:author="Ashley Frank" w:date="2024-12-20T21:43:00Z">
            <w:rPr>
              <w:rFonts w:ascii="Bookman Old Style" w:hAnsi="Bookman Old Style"/>
              <w:sz w:val="32"/>
              <w:szCs w:val="32"/>
            </w:rPr>
          </w:rPrChange>
        </w:rPr>
        <w:t>-</w:t>
      </w:r>
      <w:r w:rsidR="0024292A" w:rsidRPr="007C3EDB">
        <w:rPr>
          <w:rFonts w:ascii="Bookman Old Style" w:hAnsi="Bookman Old Style"/>
          <w:szCs w:val="24"/>
          <w:rPrChange w:id="9752" w:author="Ashley Frank" w:date="2024-12-20T21:43:00Z">
            <w:rPr>
              <w:rFonts w:ascii="Bookman Old Style" w:hAnsi="Bookman Old Style"/>
              <w:sz w:val="32"/>
              <w:szCs w:val="32"/>
            </w:rPr>
          </w:rPrChange>
        </w:rPr>
        <w:t>making</w:t>
      </w:r>
      <w:ins w:id="9753" w:author="Ashley Frank" w:date="2025-01-22T02:47:00Z">
        <w:r w:rsidR="00245317">
          <w:rPr>
            <w:rFonts w:ascii="Bookman Old Style" w:hAnsi="Bookman Old Style"/>
            <w:szCs w:val="24"/>
          </w:rPr>
          <w:t xml:space="preserve"> and how we channel that anger productively</w:t>
        </w:r>
      </w:ins>
      <w:r w:rsidR="0024292A" w:rsidRPr="007C3EDB">
        <w:rPr>
          <w:rFonts w:ascii="Bookman Old Style" w:hAnsi="Bookman Old Style"/>
          <w:szCs w:val="24"/>
          <w:rPrChange w:id="9754" w:author="Ashley Frank" w:date="2024-12-20T21:43:00Z">
            <w:rPr>
              <w:rFonts w:ascii="Bookman Old Style" w:hAnsi="Bookman Old Style"/>
              <w:sz w:val="32"/>
              <w:szCs w:val="32"/>
            </w:rPr>
          </w:rPrChange>
        </w:rPr>
        <w:t>.</w:t>
      </w:r>
    </w:p>
    <w:p w14:paraId="7E15A133" w14:textId="77777777" w:rsidR="00B74C8C" w:rsidRDefault="00B74C8C" w:rsidP="001E6570">
      <w:pPr>
        <w:pStyle w:val="BodyText"/>
        <w:spacing w:line="360" w:lineRule="auto"/>
        <w:rPr>
          <w:ins w:id="9755" w:author="Ashley Frank" w:date="2025-01-22T01:51:00Z"/>
          <w:rFonts w:ascii="Bookman Old Style" w:hAnsi="Bookman Old Style"/>
          <w:szCs w:val="24"/>
        </w:rPr>
      </w:pPr>
    </w:p>
    <w:p w14:paraId="1009A0AF" w14:textId="51EC54F7" w:rsidR="0032360A" w:rsidRDefault="00FB1213" w:rsidP="001E6570">
      <w:pPr>
        <w:pStyle w:val="BodyText"/>
        <w:spacing w:line="360" w:lineRule="auto"/>
        <w:rPr>
          <w:ins w:id="9756" w:author="Ashley Frank" w:date="2025-01-22T02:34:00Z"/>
          <w:rFonts w:ascii="Bookman Old Style" w:hAnsi="Bookman Old Style"/>
          <w:szCs w:val="24"/>
        </w:rPr>
      </w:pPr>
      <w:r w:rsidRPr="007C3EDB">
        <w:rPr>
          <w:rFonts w:ascii="Bookman Old Style" w:hAnsi="Bookman Old Style"/>
          <w:szCs w:val="24"/>
          <w:rPrChange w:id="9757" w:author="Ashley Frank" w:date="2024-12-20T21:43:00Z">
            <w:rPr>
              <w:rFonts w:ascii="Bookman Old Style" w:hAnsi="Bookman Old Style"/>
              <w:sz w:val="32"/>
              <w:szCs w:val="32"/>
            </w:rPr>
          </w:rPrChange>
        </w:rPr>
        <w:t>W</w:t>
      </w:r>
      <w:r w:rsidR="0024292A" w:rsidRPr="007C3EDB">
        <w:rPr>
          <w:rFonts w:ascii="Bookman Old Style" w:hAnsi="Bookman Old Style"/>
          <w:szCs w:val="24"/>
          <w:rPrChange w:id="9758" w:author="Ashley Frank" w:date="2024-12-20T21:43:00Z">
            <w:rPr>
              <w:rFonts w:ascii="Bookman Old Style" w:hAnsi="Bookman Old Style"/>
              <w:sz w:val="32"/>
              <w:szCs w:val="32"/>
            </w:rPr>
          </w:rPrChange>
        </w:rPr>
        <w:t>hen</w:t>
      </w:r>
      <w:ins w:id="9759" w:author="Ashley Frank" w:date="2025-01-22T02:40:00Z">
        <w:r w:rsidR="00F3711C">
          <w:rPr>
            <w:rFonts w:ascii="Bookman Old Style" w:hAnsi="Bookman Old Style"/>
            <w:szCs w:val="24"/>
          </w:rPr>
          <w:t xml:space="preserve"> </w:t>
        </w:r>
      </w:ins>
      <w:del w:id="9760" w:author="Ashley Frank" w:date="2025-01-22T02:40:00Z">
        <w:r w:rsidR="0024292A" w:rsidRPr="007C3EDB" w:rsidDel="00F3711C">
          <w:rPr>
            <w:rFonts w:ascii="Bookman Old Style" w:hAnsi="Bookman Old Style"/>
            <w:szCs w:val="24"/>
            <w:rPrChange w:id="9761" w:author="Ashley Frank" w:date="2024-12-20T21:43:00Z">
              <w:rPr>
                <w:rFonts w:ascii="Bookman Old Style" w:hAnsi="Bookman Old Style"/>
                <w:sz w:val="32"/>
                <w:szCs w:val="32"/>
              </w:rPr>
            </w:rPrChange>
          </w:rPr>
          <w:delText xml:space="preserve"> people attach </w:delText>
        </w:r>
      </w:del>
      <w:r w:rsidR="0024292A" w:rsidRPr="007C3EDB">
        <w:rPr>
          <w:rFonts w:ascii="Bookman Old Style" w:hAnsi="Bookman Old Style"/>
          <w:szCs w:val="24"/>
          <w:rPrChange w:id="9762" w:author="Ashley Frank" w:date="2024-12-20T21:43:00Z">
            <w:rPr>
              <w:rFonts w:ascii="Bookman Old Style" w:hAnsi="Bookman Old Style"/>
              <w:sz w:val="32"/>
              <w:szCs w:val="32"/>
            </w:rPr>
          </w:rPrChange>
        </w:rPr>
        <w:t xml:space="preserve">our </w:t>
      </w:r>
      <w:r w:rsidR="00F42A4B" w:rsidRPr="007C3EDB">
        <w:rPr>
          <w:rFonts w:ascii="Bookman Old Style" w:hAnsi="Bookman Old Style"/>
          <w:szCs w:val="24"/>
          <w:rPrChange w:id="9763" w:author="Ashley Frank" w:date="2024-12-20T21:43:00Z">
            <w:rPr>
              <w:rFonts w:ascii="Bookman Old Style" w:hAnsi="Bookman Old Style"/>
              <w:sz w:val="32"/>
              <w:szCs w:val="32"/>
            </w:rPr>
          </w:rPrChange>
        </w:rPr>
        <w:t>self-esteem</w:t>
      </w:r>
      <w:ins w:id="9764" w:author="Ashley Frank" w:date="2025-01-22T02:40:00Z">
        <w:r w:rsidR="00F3711C">
          <w:rPr>
            <w:rFonts w:ascii="Bookman Old Style" w:hAnsi="Bookman Old Style"/>
            <w:szCs w:val="24"/>
          </w:rPr>
          <w:t xml:space="preserve"> is threate</w:t>
        </w:r>
      </w:ins>
      <w:ins w:id="9765" w:author="Ashley Frank" w:date="2025-01-22T02:41:00Z">
        <w:r w:rsidR="00F3711C">
          <w:rPr>
            <w:rFonts w:ascii="Bookman Old Style" w:hAnsi="Bookman Old Style"/>
            <w:szCs w:val="24"/>
          </w:rPr>
          <w:t>ned, we will be rightly angry</w:t>
        </w:r>
      </w:ins>
      <w:del w:id="9766" w:author="Ashley Frank" w:date="2025-01-22T02:40:00Z">
        <w:r w:rsidR="0024292A" w:rsidRPr="007C3EDB" w:rsidDel="00F3711C">
          <w:rPr>
            <w:rFonts w:ascii="Bookman Old Style" w:hAnsi="Bookman Old Style"/>
            <w:szCs w:val="24"/>
            <w:rPrChange w:id="9767" w:author="Ashley Frank" w:date="2024-12-20T21:43:00Z">
              <w:rPr>
                <w:rFonts w:ascii="Bookman Old Style" w:hAnsi="Bookman Old Style"/>
                <w:sz w:val="32"/>
                <w:szCs w:val="32"/>
              </w:rPr>
            </w:rPrChange>
          </w:rPr>
          <w:delText>,</w:delText>
        </w:r>
      </w:del>
      <w:del w:id="9768" w:author="Ashley Frank" w:date="2025-01-22T02:41:00Z">
        <w:r w:rsidR="0024292A" w:rsidRPr="007C3EDB" w:rsidDel="00F3711C">
          <w:rPr>
            <w:rFonts w:ascii="Bookman Old Style" w:hAnsi="Bookman Old Style"/>
            <w:szCs w:val="24"/>
            <w:rPrChange w:id="9769" w:author="Ashley Frank" w:date="2024-12-20T21:43:00Z">
              <w:rPr>
                <w:rFonts w:ascii="Bookman Old Style" w:hAnsi="Bookman Old Style"/>
                <w:sz w:val="32"/>
                <w:szCs w:val="32"/>
              </w:rPr>
            </w:rPrChange>
          </w:rPr>
          <w:delText xml:space="preserve"> this can cause us to become angry</w:delText>
        </w:r>
      </w:del>
      <w:r w:rsidR="0024292A" w:rsidRPr="007C3EDB">
        <w:rPr>
          <w:rFonts w:ascii="Bookman Old Style" w:hAnsi="Bookman Old Style"/>
          <w:szCs w:val="24"/>
          <w:rPrChange w:id="9770" w:author="Ashley Frank" w:date="2024-12-20T21:43:00Z">
            <w:rPr>
              <w:rFonts w:ascii="Bookman Old Style" w:hAnsi="Bookman Old Style"/>
              <w:sz w:val="32"/>
              <w:szCs w:val="32"/>
            </w:rPr>
          </w:rPrChange>
        </w:rPr>
        <w:t>. Ever have that hairstyle that</w:t>
      </w:r>
      <w:ins w:id="9771" w:author="Ashley Frank" w:date="2025-01-22T02:41:00Z">
        <w:r w:rsidR="00F3711C">
          <w:rPr>
            <w:rFonts w:ascii="Bookman Old Style" w:hAnsi="Bookman Old Style"/>
            <w:szCs w:val="24"/>
          </w:rPr>
          <w:t xml:space="preserve"> you personally love but</w:t>
        </w:r>
      </w:ins>
      <w:r w:rsidR="0024292A" w:rsidRPr="007C3EDB">
        <w:rPr>
          <w:rFonts w:ascii="Bookman Old Style" w:hAnsi="Bookman Old Style"/>
          <w:szCs w:val="24"/>
          <w:rPrChange w:id="9772" w:author="Ashley Frank" w:date="2024-12-20T21:43:00Z">
            <w:rPr>
              <w:rFonts w:ascii="Bookman Old Style" w:hAnsi="Bookman Old Style"/>
              <w:sz w:val="32"/>
              <w:szCs w:val="32"/>
            </w:rPr>
          </w:rPrChange>
        </w:rPr>
        <w:t xml:space="preserve"> just doesn’t fit into the office setting</w:t>
      </w:r>
      <w:r w:rsidR="001E6570" w:rsidRPr="007C3EDB">
        <w:rPr>
          <w:rFonts w:ascii="Bookman Old Style" w:hAnsi="Bookman Old Style"/>
          <w:szCs w:val="24"/>
          <w:rPrChange w:id="9773" w:author="Ashley Frank" w:date="2024-12-20T21:43:00Z">
            <w:rPr>
              <w:rFonts w:ascii="Bookman Old Style" w:hAnsi="Bookman Old Style"/>
              <w:sz w:val="32"/>
              <w:szCs w:val="32"/>
            </w:rPr>
          </w:rPrChange>
        </w:rPr>
        <w:t>,</w:t>
      </w:r>
      <w:r w:rsidR="0024292A" w:rsidRPr="007C3EDB">
        <w:rPr>
          <w:rFonts w:ascii="Bookman Old Style" w:hAnsi="Bookman Old Style"/>
          <w:szCs w:val="24"/>
          <w:rPrChange w:id="9774" w:author="Ashley Frank" w:date="2024-12-20T21:43:00Z">
            <w:rPr>
              <w:rFonts w:ascii="Bookman Old Style" w:hAnsi="Bookman Old Style"/>
              <w:sz w:val="32"/>
              <w:szCs w:val="32"/>
            </w:rPr>
          </w:rPrChange>
        </w:rPr>
        <w:t xml:space="preserve"> and your </w:t>
      </w:r>
      <w:ins w:id="9775" w:author="Ashley Frank" w:date="2025-01-22T02:28:00Z">
        <w:r w:rsidR="00DA6C41">
          <w:rPr>
            <w:rFonts w:ascii="Bookman Old Style" w:hAnsi="Bookman Old Style"/>
            <w:szCs w:val="24"/>
          </w:rPr>
          <w:t>coworkers don’t beat the bush about it</w:t>
        </w:r>
      </w:ins>
      <w:del w:id="9776" w:author="Ashley Frank" w:date="2025-01-22T02:28:00Z">
        <w:r w:rsidR="0024292A" w:rsidRPr="007C3EDB" w:rsidDel="00DA6C41">
          <w:rPr>
            <w:rFonts w:ascii="Bookman Old Style" w:hAnsi="Bookman Old Style"/>
            <w:szCs w:val="24"/>
            <w:rPrChange w:id="9777" w:author="Ashley Frank" w:date="2024-12-20T21:43:00Z">
              <w:rPr>
                <w:rFonts w:ascii="Bookman Old Style" w:hAnsi="Bookman Old Style"/>
                <w:sz w:val="32"/>
                <w:szCs w:val="32"/>
              </w:rPr>
            </w:rPrChange>
          </w:rPr>
          <w:delText>coworkers let you know</w:delText>
        </w:r>
      </w:del>
      <w:r w:rsidR="0024292A" w:rsidRPr="007C3EDB">
        <w:rPr>
          <w:rFonts w:ascii="Bookman Old Style" w:hAnsi="Bookman Old Style"/>
          <w:szCs w:val="24"/>
          <w:rPrChange w:id="9778" w:author="Ashley Frank" w:date="2024-12-20T21:43:00Z">
            <w:rPr>
              <w:rFonts w:ascii="Bookman Old Style" w:hAnsi="Bookman Old Style"/>
              <w:sz w:val="32"/>
              <w:szCs w:val="32"/>
            </w:rPr>
          </w:rPrChange>
        </w:rPr>
        <w:t xml:space="preserve">? </w:t>
      </w:r>
      <w:r w:rsidR="001E6570" w:rsidRPr="007C3EDB">
        <w:rPr>
          <w:rFonts w:ascii="Bookman Old Style" w:hAnsi="Bookman Old Style"/>
          <w:szCs w:val="24"/>
          <w:rPrChange w:id="9779" w:author="Ashley Frank" w:date="2024-12-20T21:43:00Z">
            <w:rPr>
              <w:rFonts w:ascii="Bookman Old Style" w:hAnsi="Bookman Old Style"/>
              <w:sz w:val="32"/>
              <w:szCs w:val="32"/>
            </w:rPr>
          </w:rPrChange>
        </w:rPr>
        <w:t xml:space="preserve">Being </w:t>
      </w:r>
      <w:r w:rsidR="0024292A" w:rsidRPr="007C3EDB">
        <w:rPr>
          <w:rFonts w:ascii="Bookman Old Style" w:hAnsi="Bookman Old Style"/>
          <w:szCs w:val="24"/>
          <w:rPrChange w:id="9780" w:author="Ashley Frank" w:date="2024-12-20T21:43:00Z">
            <w:rPr>
              <w:rFonts w:ascii="Bookman Old Style" w:hAnsi="Bookman Old Style"/>
              <w:sz w:val="32"/>
              <w:szCs w:val="32"/>
            </w:rPr>
          </w:rPrChange>
        </w:rPr>
        <w:t>laughed at, called names</w:t>
      </w:r>
      <w:r w:rsidR="001E6570" w:rsidRPr="007C3EDB">
        <w:rPr>
          <w:rFonts w:ascii="Bookman Old Style" w:hAnsi="Bookman Old Style"/>
          <w:szCs w:val="24"/>
          <w:rPrChange w:id="9781" w:author="Ashley Frank" w:date="2024-12-20T21:43:00Z">
            <w:rPr>
              <w:rFonts w:ascii="Bookman Old Style" w:hAnsi="Bookman Old Style"/>
              <w:sz w:val="32"/>
              <w:szCs w:val="32"/>
            </w:rPr>
          </w:rPrChange>
        </w:rPr>
        <w:t>,</w:t>
      </w:r>
      <w:ins w:id="9782" w:author="Ashley Frank" w:date="2025-01-22T02:29:00Z">
        <w:r w:rsidR="00DA6C41">
          <w:rPr>
            <w:rFonts w:ascii="Bookman Old Style" w:hAnsi="Bookman Old Style"/>
            <w:szCs w:val="24"/>
          </w:rPr>
          <w:t xml:space="preserve"> bullying,</w:t>
        </w:r>
      </w:ins>
      <w:r w:rsidR="0024292A" w:rsidRPr="007C3EDB">
        <w:rPr>
          <w:rFonts w:ascii="Bookman Old Style" w:hAnsi="Bookman Old Style"/>
          <w:szCs w:val="24"/>
          <w:rPrChange w:id="9783" w:author="Ashley Frank" w:date="2024-12-20T21:43:00Z">
            <w:rPr>
              <w:rFonts w:ascii="Bookman Old Style" w:hAnsi="Bookman Old Style"/>
              <w:sz w:val="32"/>
              <w:szCs w:val="32"/>
            </w:rPr>
          </w:rPrChange>
        </w:rPr>
        <w:t xml:space="preserve"> and experienc</w:t>
      </w:r>
      <w:r w:rsidR="001E6570" w:rsidRPr="007C3EDB">
        <w:rPr>
          <w:rFonts w:ascii="Bookman Old Style" w:hAnsi="Bookman Old Style"/>
          <w:szCs w:val="24"/>
          <w:rPrChange w:id="9784" w:author="Ashley Frank" w:date="2024-12-20T21:43:00Z">
            <w:rPr>
              <w:rFonts w:ascii="Bookman Old Style" w:hAnsi="Bookman Old Style"/>
              <w:sz w:val="32"/>
              <w:szCs w:val="32"/>
            </w:rPr>
          </w:rPrChange>
        </w:rPr>
        <w:t>ing</w:t>
      </w:r>
      <w:r w:rsidR="0024292A" w:rsidRPr="007C3EDB">
        <w:rPr>
          <w:rFonts w:ascii="Bookman Old Style" w:hAnsi="Bookman Old Style"/>
          <w:szCs w:val="24"/>
          <w:rPrChange w:id="9785" w:author="Ashley Frank" w:date="2024-12-20T21:43:00Z">
            <w:rPr>
              <w:rFonts w:ascii="Bookman Old Style" w:hAnsi="Bookman Old Style"/>
              <w:sz w:val="32"/>
              <w:szCs w:val="32"/>
            </w:rPr>
          </w:rPrChange>
        </w:rPr>
        <w:t xml:space="preserve"> putdowns are examples of </w:t>
      </w:r>
      <w:r w:rsidR="001E6570" w:rsidRPr="007C3EDB">
        <w:rPr>
          <w:rFonts w:ascii="Bookman Old Style" w:hAnsi="Bookman Old Style"/>
          <w:szCs w:val="24"/>
          <w:rPrChange w:id="9786" w:author="Ashley Frank" w:date="2024-12-20T21:43:00Z">
            <w:rPr>
              <w:rFonts w:ascii="Bookman Old Style" w:hAnsi="Bookman Old Style"/>
              <w:sz w:val="32"/>
              <w:szCs w:val="32"/>
            </w:rPr>
          </w:rPrChange>
        </w:rPr>
        <w:t xml:space="preserve">when our </w:t>
      </w:r>
      <w:r w:rsidR="0024292A" w:rsidRPr="007C3EDB">
        <w:rPr>
          <w:rFonts w:ascii="Bookman Old Style" w:hAnsi="Bookman Old Style"/>
          <w:szCs w:val="24"/>
          <w:rPrChange w:id="9787" w:author="Ashley Frank" w:date="2024-12-20T21:43:00Z">
            <w:rPr>
              <w:rFonts w:ascii="Bookman Old Style" w:hAnsi="Bookman Old Style"/>
              <w:sz w:val="32"/>
              <w:szCs w:val="32"/>
            </w:rPr>
          </w:rPrChange>
        </w:rPr>
        <w:t>self</w:t>
      </w:r>
      <w:r w:rsidR="001E6570" w:rsidRPr="007C3EDB">
        <w:rPr>
          <w:rFonts w:ascii="Bookman Old Style" w:hAnsi="Bookman Old Style"/>
          <w:szCs w:val="24"/>
          <w:rPrChange w:id="9788" w:author="Ashley Frank" w:date="2024-12-20T21:43:00Z">
            <w:rPr>
              <w:rFonts w:ascii="Bookman Old Style" w:hAnsi="Bookman Old Style"/>
              <w:sz w:val="32"/>
              <w:szCs w:val="32"/>
            </w:rPr>
          </w:rPrChange>
        </w:rPr>
        <w:t>-</w:t>
      </w:r>
      <w:r w:rsidR="0024292A" w:rsidRPr="007C3EDB">
        <w:rPr>
          <w:rFonts w:ascii="Bookman Old Style" w:hAnsi="Bookman Old Style"/>
          <w:szCs w:val="24"/>
          <w:rPrChange w:id="9789" w:author="Ashley Frank" w:date="2024-12-20T21:43:00Z">
            <w:rPr>
              <w:rFonts w:ascii="Bookman Old Style" w:hAnsi="Bookman Old Style"/>
              <w:sz w:val="32"/>
              <w:szCs w:val="32"/>
            </w:rPr>
          </w:rPrChange>
        </w:rPr>
        <w:t xml:space="preserve">esteem </w:t>
      </w:r>
      <w:r w:rsidR="001E6570" w:rsidRPr="007C3EDB">
        <w:rPr>
          <w:rFonts w:ascii="Bookman Old Style" w:hAnsi="Bookman Old Style"/>
          <w:szCs w:val="24"/>
          <w:rPrChange w:id="9790" w:author="Ashley Frank" w:date="2024-12-20T21:43:00Z">
            <w:rPr>
              <w:rFonts w:ascii="Bookman Old Style" w:hAnsi="Bookman Old Style"/>
              <w:sz w:val="32"/>
              <w:szCs w:val="32"/>
            </w:rPr>
          </w:rPrChange>
        </w:rPr>
        <w:t>is</w:t>
      </w:r>
      <w:r w:rsidR="0024292A" w:rsidRPr="007C3EDB">
        <w:rPr>
          <w:rFonts w:ascii="Bookman Old Style" w:hAnsi="Bookman Old Style"/>
          <w:szCs w:val="24"/>
          <w:rPrChange w:id="9791" w:author="Ashley Frank" w:date="2024-12-20T21:43:00Z">
            <w:rPr>
              <w:rFonts w:ascii="Bookman Old Style" w:hAnsi="Bookman Old Style"/>
              <w:sz w:val="32"/>
              <w:szCs w:val="32"/>
            </w:rPr>
          </w:rPrChange>
        </w:rPr>
        <w:t xml:space="preserve"> attacked. These attacks don’t have to be intentiona</w:t>
      </w:r>
      <w:ins w:id="9792" w:author="Ashley Frank" w:date="2025-01-22T02:29:00Z">
        <w:r w:rsidR="00DA6C41">
          <w:rPr>
            <w:rFonts w:ascii="Bookman Old Style" w:hAnsi="Bookman Old Style"/>
            <w:szCs w:val="24"/>
          </w:rPr>
          <w:t>l</w:t>
        </w:r>
      </w:ins>
      <w:del w:id="9793" w:author="Ashley Frank" w:date="2025-01-22T02:29:00Z">
        <w:r w:rsidR="0024292A" w:rsidRPr="007C3EDB" w:rsidDel="00DA6C41">
          <w:rPr>
            <w:rFonts w:ascii="Bookman Old Style" w:hAnsi="Bookman Old Style"/>
            <w:szCs w:val="24"/>
            <w:rPrChange w:id="9794" w:author="Ashley Frank" w:date="2024-12-20T21:43:00Z">
              <w:rPr>
                <w:rFonts w:ascii="Bookman Old Style" w:hAnsi="Bookman Old Style"/>
                <w:sz w:val="32"/>
                <w:szCs w:val="32"/>
              </w:rPr>
            </w:rPrChange>
          </w:rPr>
          <w:delText>l</w:delText>
        </w:r>
      </w:del>
      <w:r w:rsidR="001E6570" w:rsidRPr="007C3EDB">
        <w:rPr>
          <w:rFonts w:ascii="Bookman Old Style" w:hAnsi="Bookman Old Style"/>
          <w:szCs w:val="24"/>
          <w:rPrChange w:id="9795" w:author="Ashley Frank" w:date="2024-12-20T21:43:00Z">
            <w:rPr>
              <w:rFonts w:ascii="Bookman Old Style" w:hAnsi="Bookman Old Style"/>
              <w:sz w:val="32"/>
              <w:szCs w:val="32"/>
            </w:rPr>
          </w:rPrChange>
        </w:rPr>
        <w:t>;</w:t>
      </w:r>
      <w:r w:rsidR="0024292A" w:rsidRPr="007C3EDB">
        <w:rPr>
          <w:rFonts w:ascii="Bookman Old Style" w:hAnsi="Bookman Old Style"/>
          <w:szCs w:val="24"/>
          <w:rPrChange w:id="9796" w:author="Ashley Frank" w:date="2024-12-20T21:43:00Z">
            <w:rPr>
              <w:rFonts w:ascii="Bookman Old Style" w:hAnsi="Bookman Old Style"/>
              <w:sz w:val="32"/>
              <w:szCs w:val="32"/>
            </w:rPr>
          </w:rPrChange>
        </w:rPr>
        <w:t xml:space="preserve"> </w:t>
      </w:r>
      <w:r w:rsidR="001E6570" w:rsidRPr="007C3EDB">
        <w:rPr>
          <w:rFonts w:ascii="Bookman Old Style" w:hAnsi="Bookman Old Style"/>
          <w:szCs w:val="24"/>
          <w:rPrChange w:id="9797" w:author="Ashley Frank" w:date="2024-12-20T21:43:00Z">
            <w:rPr>
              <w:rFonts w:ascii="Bookman Old Style" w:hAnsi="Bookman Old Style"/>
              <w:sz w:val="32"/>
              <w:szCs w:val="32"/>
            </w:rPr>
          </w:rPrChange>
        </w:rPr>
        <w:t xml:space="preserve">they </w:t>
      </w:r>
      <w:r w:rsidR="0024292A" w:rsidRPr="007C3EDB">
        <w:rPr>
          <w:rFonts w:ascii="Bookman Old Style" w:hAnsi="Bookman Old Style"/>
          <w:szCs w:val="24"/>
          <w:rPrChange w:id="9798" w:author="Ashley Frank" w:date="2024-12-20T21:43:00Z">
            <w:rPr>
              <w:rFonts w:ascii="Bookman Old Style" w:hAnsi="Bookman Old Style"/>
              <w:sz w:val="32"/>
              <w:szCs w:val="32"/>
            </w:rPr>
          </w:rPrChange>
        </w:rPr>
        <w:t>just have to be there.</w:t>
      </w:r>
      <w:ins w:id="9799" w:author="Ashley Frank" w:date="2025-01-22T02:29:00Z">
        <w:r w:rsidR="00DA6C41">
          <w:rPr>
            <w:rFonts w:ascii="Bookman Old Style" w:hAnsi="Bookman Old Style"/>
            <w:szCs w:val="24"/>
          </w:rPr>
          <w:t xml:space="preserve"> Sometimes, our perception of getting mistreated</w:t>
        </w:r>
      </w:ins>
      <w:ins w:id="9800" w:author="Ashley Frank" w:date="2025-01-22T02:30:00Z">
        <w:r w:rsidR="00DA6C41">
          <w:rPr>
            <w:rFonts w:ascii="Bookman Old Style" w:hAnsi="Bookman Old Style"/>
            <w:szCs w:val="24"/>
          </w:rPr>
          <w:t xml:space="preserve"> will make us feel the same way when someone mistreats us intentionally.</w:t>
        </w:r>
      </w:ins>
      <w:r w:rsidR="0024292A" w:rsidRPr="007C3EDB">
        <w:rPr>
          <w:rFonts w:ascii="Bookman Old Style" w:hAnsi="Bookman Old Style"/>
          <w:szCs w:val="24"/>
          <w:rPrChange w:id="9801" w:author="Ashley Frank" w:date="2024-12-20T21:43:00Z">
            <w:rPr>
              <w:rFonts w:ascii="Bookman Old Style" w:hAnsi="Bookman Old Style"/>
              <w:sz w:val="32"/>
              <w:szCs w:val="32"/>
            </w:rPr>
          </w:rPrChange>
        </w:rPr>
        <w:t xml:space="preserve"> Many</w:t>
      </w:r>
      <w:ins w:id="9802" w:author="Ashley Frank" w:date="2025-01-22T02:30:00Z">
        <w:r w:rsidR="00DA6C41">
          <w:rPr>
            <w:rFonts w:ascii="Bookman Old Style" w:hAnsi="Bookman Old Style"/>
            <w:szCs w:val="24"/>
          </w:rPr>
          <w:t xml:space="preserve"> biracial ch</w:t>
        </w:r>
      </w:ins>
      <w:del w:id="9803" w:author="Ashley Frank" w:date="2025-01-22T02:30:00Z">
        <w:r w:rsidR="0024292A" w:rsidRPr="007C3EDB" w:rsidDel="00DA6C41">
          <w:rPr>
            <w:rFonts w:ascii="Bookman Old Style" w:hAnsi="Bookman Old Style"/>
            <w:szCs w:val="24"/>
            <w:rPrChange w:id="9804" w:author="Ashley Frank" w:date="2024-12-20T21:43:00Z">
              <w:rPr>
                <w:rFonts w:ascii="Bookman Old Style" w:hAnsi="Bookman Old Style"/>
                <w:sz w:val="32"/>
                <w:szCs w:val="32"/>
              </w:rPr>
            </w:rPrChange>
          </w:rPr>
          <w:delText xml:space="preserve"> biracial ch</w:delText>
        </w:r>
      </w:del>
      <w:r w:rsidR="0024292A" w:rsidRPr="007C3EDB">
        <w:rPr>
          <w:rFonts w:ascii="Bookman Old Style" w:hAnsi="Bookman Old Style"/>
          <w:szCs w:val="24"/>
          <w:rPrChange w:id="9805" w:author="Ashley Frank" w:date="2024-12-20T21:43:00Z">
            <w:rPr>
              <w:rFonts w:ascii="Bookman Old Style" w:hAnsi="Bookman Old Style"/>
              <w:sz w:val="32"/>
              <w:szCs w:val="32"/>
            </w:rPr>
          </w:rPrChange>
        </w:rPr>
        <w:t>ildren</w:t>
      </w:r>
      <w:ins w:id="9806" w:author="Ashley Frank" w:date="2025-01-22T02:30:00Z">
        <w:r w:rsidR="00DA6C41">
          <w:rPr>
            <w:rFonts w:ascii="Bookman Old Style" w:hAnsi="Bookman Old Style"/>
            <w:szCs w:val="24"/>
          </w:rPr>
          <w:t xml:space="preserve"> or </w:t>
        </w:r>
      </w:ins>
      <w:ins w:id="9807" w:author="Ashley Frank" w:date="2025-01-22T02:31:00Z">
        <w:r w:rsidR="00DA6C41">
          <w:rPr>
            <w:rFonts w:ascii="Bookman Old Style" w:hAnsi="Bookman Old Style"/>
            <w:szCs w:val="24"/>
          </w:rPr>
          <w:t xml:space="preserve">BIPOC </w:t>
        </w:r>
      </w:ins>
      <w:ins w:id="9808" w:author="Ashley Frank" w:date="2025-01-22T02:30:00Z">
        <w:r w:rsidR="00DA6C41">
          <w:rPr>
            <w:rFonts w:ascii="Bookman Old Style" w:hAnsi="Bookman Old Style"/>
            <w:szCs w:val="24"/>
          </w:rPr>
          <w:t>children</w:t>
        </w:r>
      </w:ins>
      <w:ins w:id="9809" w:author="Ashley Frank" w:date="2025-01-22T02:31:00Z">
        <w:r w:rsidR="00C143C0">
          <w:rPr>
            <w:rFonts w:ascii="Bookman Old Style" w:hAnsi="Bookman Old Style"/>
            <w:szCs w:val="24"/>
          </w:rPr>
          <w:t xml:space="preserve"> </w:t>
        </w:r>
      </w:ins>
      <w:del w:id="9810" w:author="Ashley Frank" w:date="2025-01-22T02:31:00Z">
        <w:r w:rsidR="0024292A" w:rsidRPr="007C3EDB" w:rsidDel="00C143C0">
          <w:rPr>
            <w:rFonts w:ascii="Bookman Old Style" w:hAnsi="Bookman Old Style"/>
            <w:szCs w:val="24"/>
            <w:rPrChange w:id="9811" w:author="Ashley Frank" w:date="2024-12-20T21:43:00Z">
              <w:rPr>
                <w:rFonts w:ascii="Bookman Old Style" w:hAnsi="Bookman Old Style"/>
                <w:sz w:val="32"/>
                <w:szCs w:val="32"/>
              </w:rPr>
            </w:rPrChange>
          </w:rPr>
          <w:delText xml:space="preserve"> </w:delText>
        </w:r>
      </w:del>
      <w:r w:rsidR="0024292A" w:rsidRPr="007C3EDB">
        <w:rPr>
          <w:rFonts w:ascii="Bookman Old Style" w:hAnsi="Bookman Old Style"/>
          <w:szCs w:val="24"/>
          <w:rPrChange w:id="9812" w:author="Ashley Frank" w:date="2024-12-20T21:43:00Z">
            <w:rPr>
              <w:rFonts w:ascii="Bookman Old Style" w:hAnsi="Bookman Old Style"/>
              <w:sz w:val="32"/>
              <w:szCs w:val="32"/>
            </w:rPr>
          </w:rPrChange>
        </w:rPr>
        <w:t xml:space="preserve">experience these attacks. </w:t>
      </w:r>
    </w:p>
    <w:p w14:paraId="52295C3B" w14:textId="77777777" w:rsidR="0032360A" w:rsidRDefault="0032360A" w:rsidP="001E6570">
      <w:pPr>
        <w:pStyle w:val="BodyText"/>
        <w:spacing w:line="360" w:lineRule="auto"/>
        <w:rPr>
          <w:ins w:id="9813" w:author="Ashley Frank" w:date="2025-01-22T02:34:00Z"/>
          <w:rFonts w:ascii="Bookman Old Style" w:hAnsi="Bookman Old Style"/>
          <w:szCs w:val="24"/>
        </w:rPr>
      </w:pPr>
    </w:p>
    <w:p w14:paraId="6CAFD177" w14:textId="36179F2D" w:rsidR="00D95DE6" w:rsidRDefault="0024292A" w:rsidP="001E6570">
      <w:pPr>
        <w:pStyle w:val="BodyText"/>
        <w:spacing w:line="360" w:lineRule="auto"/>
        <w:rPr>
          <w:ins w:id="9814" w:author="Ashley Frank" w:date="2025-01-22T01:22:00Z"/>
          <w:rFonts w:ascii="Bookman Old Style" w:hAnsi="Bookman Old Style"/>
          <w:szCs w:val="24"/>
        </w:rPr>
      </w:pPr>
      <w:del w:id="9815" w:author="Ashley Frank" w:date="2025-01-22T02:32:00Z">
        <w:r w:rsidRPr="007C3EDB" w:rsidDel="00C143C0">
          <w:rPr>
            <w:rFonts w:ascii="Bookman Old Style" w:hAnsi="Bookman Old Style"/>
            <w:szCs w:val="24"/>
            <w:rPrChange w:id="9816" w:author="Ashley Frank" w:date="2024-12-20T21:43:00Z">
              <w:rPr>
                <w:rFonts w:ascii="Bookman Old Style" w:hAnsi="Bookman Old Style"/>
                <w:sz w:val="32"/>
                <w:szCs w:val="32"/>
              </w:rPr>
            </w:rPrChange>
          </w:rPr>
          <w:delText xml:space="preserve">They </w:delText>
        </w:r>
      </w:del>
      <w:ins w:id="9817" w:author="Ashley Frank" w:date="2025-01-22T02:32:00Z">
        <w:r w:rsidR="00C143C0">
          <w:rPr>
            <w:rFonts w:ascii="Bookman Old Style" w:hAnsi="Bookman Old Style"/>
            <w:szCs w:val="24"/>
          </w:rPr>
          <w:t xml:space="preserve">This mistreatment adds to their ongoing struggle </w:t>
        </w:r>
      </w:ins>
      <w:del w:id="9818" w:author="Ashley Frank" w:date="2025-01-22T02:32:00Z">
        <w:r w:rsidRPr="007C3EDB" w:rsidDel="00C143C0">
          <w:rPr>
            <w:rFonts w:ascii="Bookman Old Style" w:hAnsi="Bookman Old Style"/>
            <w:szCs w:val="24"/>
            <w:rPrChange w:id="9819" w:author="Ashley Frank" w:date="2024-12-20T21:43:00Z">
              <w:rPr>
                <w:rFonts w:ascii="Bookman Old Style" w:hAnsi="Bookman Old Style"/>
                <w:sz w:val="32"/>
                <w:szCs w:val="32"/>
              </w:rPr>
            </w:rPrChange>
          </w:rPr>
          <w:delText xml:space="preserve">are already struggling </w:delText>
        </w:r>
      </w:del>
      <w:r w:rsidRPr="007C3EDB">
        <w:rPr>
          <w:rFonts w:ascii="Bookman Old Style" w:hAnsi="Bookman Old Style"/>
          <w:szCs w:val="24"/>
          <w:rPrChange w:id="9820" w:author="Ashley Frank" w:date="2024-12-20T21:43:00Z">
            <w:rPr>
              <w:rFonts w:ascii="Bookman Old Style" w:hAnsi="Bookman Old Style"/>
              <w:sz w:val="32"/>
              <w:szCs w:val="32"/>
            </w:rPr>
          </w:rPrChange>
        </w:rPr>
        <w:t xml:space="preserve">with their </w:t>
      </w:r>
      <w:r w:rsidR="001E6570" w:rsidRPr="007C3EDB">
        <w:rPr>
          <w:rFonts w:ascii="Bookman Old Style" w:hAnsi="Bookman Old Style"/>
          <w:szCs w:val="24"/>
          <w:rPrChange w:id="9821" w:author="Ashley Frank" w:date="2024-12-20T21:43:00Z">
            <w:rPr>
              <w:rFonts w:ascii="Bookman Old Style" w:hAnsi="Bookman Old Style"/>
              <w:sz w:val="32"/>
              <w:szCs w:val="32"/>
            </w:rPr>
          </w:rPrChange>
        </w:rPr>
        <w:t>i</w:t>
      </w:r>
      <w:r w:rsidRPr="007C3EDB">
        <w:rPr>
          <w:rFonts w:ascii="Bookman Old Style" w:hAnsi="Bookman Old Style"/>
          <w:szCs w:val="24"/>
          <w:rPrChange w:id="9822" w:author="Ashley Frank" w:date="2024-12-20T21:43:00Z">
            <w:rPr>
              <w:rFonts w:ascii="Bookman Old Style" w:hAnsi="Bookman Old Style"/>
              <w:sz w:val="32"/>
              <w:szCs w:val="32"/>
            </w:rPr>
          </w:rPrChange>
        </w:rPr>
        <w:t>dentity of where they fit in</w:t>
      </w:r>
      <w:del w:id="9823" w:author="Ashley Frank" w:date="2025-01-22T02:32:00Z">
        <w:r w:rsidRPr="007C3EDB" w:rsidDel="00C143C0">
          <w:rPr>
            <w:rFonts w:ascii="Bookman Old Style" w:hAnsi="Bookman Old Style"/>
            <w:szCs w:val="24"/>
            <w:rPrChange w:id="9824" w:author="Ashley Frank" w:date="2024-12-20T21:43:00Z">
              <w:rPr>
                <w:rFonts w:ascii="Bookman Old Style" w:hAnsi="Bookman Old Style"/>
                <w:sz w:val="32"/>
                <w:szCs w:val="32"/>
              </w:rPr>
            </w:rPrChange>
          </w:rPr>
          <w:delText xml:space="preserve"> more so than the average teen</w:delText>
        </w:r>
      </w:del>
      <w:r w:rsidRPr="007C3EDB">
        <w:rPr>
          <w:rFonts w:ascii="Bookman Old Style" w:hAnsi="Bookman Old Style"/>
          <w:szCs w:val="24"/>
          <w:rPrChange w:id="9825" w:author="Ashley Frank" w:date="2024-12-20T21:43:00Z">
            <w:rPr>
              <w:rFonts w:ascii="Bookman Old Style" w:hAnsi="Bookman Old Style"/>
              <w:sz w:val="32"/>
              <w:szCs w:val="32"/>
            </w:rPr>
          </w:rPrChange>
        </w:rPr>
        <w:t>. Many biracial</w:t>
      </w:r>
      <w:ins w:id="9826" w:author="Ashley Frank" w:date="2025-01-22T02:32:00Z">
        <w:r w:rsidR="00C143C0">
          <w:rPr>
            <w:rFonts w:ascii="Bookman Old Style" w:hAnsi="Bookman Old Style"/>
            <w:szCs w:val="24"/>
          </w:rPr>
          <w:t>/BIPO</w:t>
        </w:r>
      </w:ins>
      <w:ins w:id="9827" w:author="Ashley Frank" w:date="2025-01-22T02:33:00Z">
        <w:r w:rsidR="00C143C0">
          <w:rPr>
            <w:rFonts w:ascii="Bookman Old Style" w:hAnsi="Bookman Old Style"/>
            <w:szCs w:val="24"/>
          </w:rPr>
          <w:t>C</w:t>
        </w:r>
      </w:ins>
      <w:r w:rsidRPr="007C3EDB">
        <w:rPr>
          <w:rFonts w:ascii="Bookman Old Style" w:hAnsi="Bookman Old Style"/>
          <w:szCs w:val="24"/>
          <w:rPrChange w:id="9828" w:author="Ashley Frank" w:date="2024-12-20T21:43:00Z">
            <w:rPr>
              <w:rFonts w:ascii="Bookman Old Style" w:hAnsi="Bookman Old Style"/>
              <w:sz w:val="32"/>
              <w:szCs w:val="32"/>
            </w:rPr>
          </w:rPrChange>
        </w:rPr>
        <w:t xml:space="preserve"> teenagers experience much in the way of ‘subtle’ ridicule</w:t>
      </w:r>
      <w:ins w:id="9829" w:author="Ashley Frank" w:date="2025-01-22T02:33:00Z">
        <w:r w:rsidR="00C143C0">
          <w:rPr>
            <w:rFonts w:ascii="Bookman Old Style" w:hAnsi="Bookman Old Style"/>
            <w:szCs w:val="24"/>
          </w:rPr>
          <w:t xml:space="preserve"> or discrimination</w:t>
        </w:r>
      </w:ins>
      <w:r w:rsidRPr="007C3EDB">
        <w:rPr>
          <w:rFonts w:ascii="Bookman Old Style" w:hAnsi="Bookman Old Style"/>
          <w:szCs w:val="24"/>
          <w:rPrChange w:id="9830" w:author="Ashley Frank" w:date="2024-12-20T21:43:00Z">
            <w:rPr>
              <w:rFonts w:ascii="Bookman Old Style" w:hAnsi="Bookman Old Style"/>
              <w:sz w:val="32"/>
              <w:szCs w:val="32"/>
            </w:rPr>
          </w:rPrChange>
        </w:rPr>
        <w:t xml:space="preserve"> in our schools.</w:t>
      </w:r>
      <w:ins w:id="9831" w:author="Ashley Frank" w:date="2025-01-22T02:33:00Z">
        <w:r w:rsidR="00C143C0">
          <w:rPr>
            <w:rFonts w:ascii="Bookman Old Style" w:hAnsi="Bookman Old Style"/>
            <w:szCs w:val="24"/>
          </w:rPr>
          <w:t xml:space="preserve"> There’s also systemic discrimination that a lot of BIPOC awaken to when they first go to school.</w:t>
        </w:r>
      </w:ins>
      <w:r w:rsidRPr="007C3EDB">
        <w:rPr>
          <w:rFonts w:ascii="Bookman Old Style" w:hAnsi="Bookman Old Style"/>
          <w:szCs w:val="24"/>
          <w:rPrChange w:id="9832" w:author="Ashley Frank" w:date="2024-12-20T21:43:00Z">
            <w:rPr>
              <w:rFonts w:ascii="Bookman Old Style" w:hAnsi="Bookman Old Style"/>
              <w:sz w:val="32"/>
              <w:szCs w:val="32"/>
            </w:rPr>
          </w:rPrChange>
        </w:rPr>
        <w:t xml:space="preserve"> </w:t>
      </w:r>
      <w:r w:rsidR="001E6570" w:rsidRPr="007C3EDB">
        <w:rPr>
          <w:rFonts w:ascii="Bookman Old Style" w:hAnsi="Bookman Old Style"/>
          <w:szCs w:val="24"/>
          <w:rPrChange w:id="9833" w:author="Ashley Frank" w:date="2024-12-20T21:43:00Z">
            <w:rPr>
              <w:rFonts w:ascii="Bookman Old Style" w:hAnsi="Bookman Old Style"/>
              <w:sz w:val="32"/>
              <w:szCs w:val="32"/>
            </w:rPr>
          </w:rPrChange>
        </w:rPr>
        <w:t>U</w:t>
      </w:r>
      <w:r w:rsidRPr="007C3EDB">
        <w:rPr>
          <w:rFonts w:ascii="Bookman Old Style" w:hAnsi="Bookman Old Style"/>
          <w:szCs w:val="24"/>
          <w:rPrChange w:id="9834" w:author="Ashley Frank" w:date="2024-12-20T21:43:00Z">
            <w:rPr>
              <w:rFonts w:ascii="Bookman Old Style" w:hAnsi="Bookman Old Style"/>
              <w:sz w:val="32"/>
              <w:szCs w:val="32"/>
            </w:rPr>
          </w:rPrChange>
        </w:rPr>
        <w:t xml:space="preserve">nfortunately, </w:t>
      </w:r>
      <w:r w:rsidR="001E6570" w:rsidRPr="007C3EDB">
        <w:rPr>
          <w:rFonts w:ascii="Bookman Old Style" w:hAnsi="Bookman Old Style"/>
          <w:szCs w:val="24"/>
          <w:rPrChange w:id="9835" w:author="Ashley Frank" w:date="2024-12-20T21:43:00Z">
            <w:rPr>
              <w:rFonts w:ascii="Bookman Old Style" w:hAnsi="Bookman Old Style"/>
              <w:sz w:val="32"/>
              <w:szCs w:val="32"/>
            </w:rPr>
          </w:rPrChange>
        </w:rPr>
        <w:t xml:space="preserve">this bullying </w:t>
      </w:r>
      <w:ins w:id="9836" w:author="Ashley Frank" w:date="2025-01-22T02:33:00Z">
        <w:r w:rsidR="00C143C0">
          <w:rPr>
            <w:rFonts w:ascii="Bookman Old Style" w:hAnsi="Bookman Old Style"/>
            <w:szCs w:val="24"/>
          </w:rPr>
          <w:t>affects our</w:t>
        </w:r>
      </w:ins>
      <w:ins w:id="9837" w:author="Ashley Frank" w:date="2025-01-22T02:34:00Z">
        <w:r w:rsidR="00C143C0">
          <w:rPr>
            <w:rFonts w:ascii="Bookman Old Style" w:hAnsi="Bookman Old Style"/>
            <w:szCs w:val="24"/>
          </w:rPr>
          <w:t xml:space="preserve"> children’s self-worth, makes them depressed, and sometimes leads to </w:t>
        </w:r>
      </w:ins>
      <w:del w:id="9838" w:author="Ashley Frank" w:date="2025-01-22T02:33:00Z">
        <w:r w:rsidRPr="007C3EDB" w:rsidDel="00C143C0">
          <w:rPr>
            <w:rFonts w:ascii="Bookman Old Style" w:hAnsi="Bookman Old Style"/>
            <w:szCs w:val="24"/>
            <w:rPrChange w:id="9839" w:author="Ashley Frank" w:date="2024-12-20T21:43:00Z">
              <w:rPr>
                <w:rFonts w:ascii="Bookman Old Style" w:hAnsi="Bookman Old Style"/>
                <w:sz w:val="32"/>
                <w:szCs w:val="32"/>
              </w:rPr>
            </w:rPrChange>
          </w:rPr>
          <w:delText>lead</w:delText>
        </w:r>
        <w:r w:rsidR="001E6570" w:rsidRPr="007C3EDB" w:rsidDel="00C143C0">
          <w:rPr>
            <w:rFonts w:ascii="Bookman Old Style" w:hAnsi="Bookman Old Style"/>
            <w:szCs w:val="24"/>
            <w:rPrChange w:id="9840" w:author="Ashley Frank" w:date="2024-12-20T21:43:00Z">
              <w:rPr>
                <w:rFonts w:ascii="Bookman Old Style" w:hAnsi="Bookman Old Style"/>
                <w:sz w:val="32"/>
                <w:szCs w:val="32"/>
              </w:rPr>
            </w:rPrChange>
          </w:rPr>
          <w:delText>s</w:delText>
        </w:r>
        <w:r w:rsidRPr="007C3EDB" w:rsidDel="00C143C0">
          <w:rPr>
            <w:rFonts w:ascii="Bookman Old Style" w:hAnsi="Bookman Old Style"/>
            <w:szCs w:val="24"/>
            <w:rPrChange w:id="9841" w:author="Ashley Frank" w:date="2024-12-20T21:43:00Z">
              <w:rPr>
                <w:rFonts w:ascii="Bookman Old Style" w:hAnsi="Bookman Old Style"/>
                <w:sz w:val="32"/>
                <w:szCs w:val="32"/>
              </w:rPr>
            </w:rPrChange>
          </w:rPr>
          <w:delText xml:space="preserve"> many of our children </w:delText>
        </w:r>
        <w:r w:rsidR="001E6570" w:rsidRPr="007C3EDB" w:rsidDel="00C143C0">
          <w:rPr>
            <w:rFonts w:ascii="Bookman Old Style" w:hAnsi="Bookman Old Style"/>
            <w:szCs w:val="24"/>
            <w:rPrChange w:id="9842" w:author="Ashley Frank" w:date="2024-12-20T21:43:00Z">
              <w:rPr>
                <w:rFonts w:ascii="Bookman Old Style" w:hAnsi="Bookman Old Style"/>
                <w:sz w:val="32"/>
                <w:szCs w:val="32"/>
              </w:rPr>
            </w:rPrChange>
          </w:rPr>
          <w:delText xml:space="preserve">to </w:delText>
        </w:r>
      </w:del>
      <w:del w:id="9843" w:author="Ashley Frank" w:date="2025-01-22T02:34:00Z">
        <w:r w:rsidR="001E6570" w:rsidRPr="007C3EDB" w:rsidDel="00C143C0">
          <w:rPr>
            <w:rFonts w:ascii="Bookman Old Style" w:hAnsi="Bookman Old Style"/>
            <w:szCs w:val="24"/>
            <w:rPrChange w:id="9844" w:author="Ashley Frank" w:date="2024-12-20T21:43:00Z">
              <w:rPr>
                <w:rFonts w:ascii="Bookman Old Style" w:hAnsi="Bookman Old Style"/>
                <w:sz w:val="32"/>
                <w:szCs w:val="32"/>
              </w:rPr>
            </w:rPrChange>
          </w:rPr>
          <w:delText>commit</w:delText>
        </w:r>
        <w:r w:rsidRPr="007C3EDB" w:rsidDel="00C143C0">
          <w:rPr>
            <w:rFonts w:ascii="Bookman Old Style" w:hAnsi="Bookman Old Style"/>
            <w:szCs w:val="24"/>
            <w:rPrChange w:id="9845" w:author="Ashley Frank" w:date="2024-12-20T21:43:00Z">
              <w:rPr>
                <w:rFonts w:ascii="Bookman Old Style" w:hAnsi="Bookman Old Style"/>
                <w:sz w:val="32"/>
                <w:szCs w:val="32"/>
              </w:rPr>
            </w:rPrChange>
          </w:rPr>
          <w:delText xml:space="preserve"> </w:delText>
        </w:r>
      </w:del>
      <w:r w:rsidRPr="007C3EDB">
        <w:rPr>
          <w:rFonts w:ascii="Bookman Old Style" w:hAnsi="Bookman Old Style"/>
          <w:szCs w:val="24"/>
          <w:rPrChange w:id="9846" w:author="Ashley Frank" w:date="2024-12-20T21:43:00Z">
            <w:rPr>
              <w:rFonts w:ascii="Bookman Old Style" w:hAnsi="Bookman Old Style"/>
              <w:sz w:val="32"/>
              <w:szCs w:val="32"/>
            </w:rPr>
          </w:rPrChange>
        </w:rPr>
        <w:t>suicide.</w:t>
      </w:r>
      <w:r w:rsidR="00F42A4B" w:rsidRPr="007C3EDB">
        <w:rPr>
          <w:rFonts w:ascii="Bookman Old Style" w:hAnsi="Bookman Old Style"/>
          <w:szCs w:val="24"/>
          <w:rPrChange w:id="9847" w:author="Ashley Frank" w:date="2024-12-20T21:43:00Z">
            <w:rPr>
              <w:rFonts w:ascii="Bookman Old Style" w:hAnsi="Bookman Old Style"/>
              <w:sz w:val="32"/>
              <w:szCs w:val="32"/>
            </w:rPr>
          </w:rPrChange>
        </w:rPr>
        <w:t xml:space="preserve"> An attack on our self</w:t>
      </w:r>
      <w:r w:rsidR="001E6570" w:rsidRPr="007C3EDB">
        <w:rPr>
          <w:rFonts w:ascii="Bookman Old Style" w:hAnsi="Bookman Old Style"/>
          <w:szCs w:val="24"/>
          <w:rPrChange w:id="9848" w:author="Ashley Frank" w:date="2024-12-20T21:43:00Z">
            <w:rPr>
              <w:rFonts w:ascii="Bookman Old Style" w:hAnsi="Bookman Old Style"/>
              <w:sz w:val="32"/>
              <w:szCs w:val="32"/>
            </w:rPr>
          </w:rPrChange>
        </w:rPr>
        <w:t>-</w:t>
      </w:r>
      <w:r w:rsidR="00F42A4B" w:rsidRPr="007C3EDB">
        <w:rPr>
          <w:rFonts w:ascii="Bookman Old Style" w:hAnsi="Bookman Old Style"/>
          <w:szCs w:val="24"/>
          <w:rPrChange w:id="9849" w:author="Ashley Frank" w:date="2024-12-20T21:43:00Z">
            <w:rPr>
              <w:rFonts w:ascii="Bookman Old Style" w:hAnsi="Bookman Old Style"/>
              <w:sz w:val="32"/>
              <w:szCs w:val="32"/>
            </w:rPr>
          </w:rPrChange>
        </w:rPr>
        <w:t xml:space="preserve">esteem </w:t>
      </w:r>
      <w:ins w:id="9850" w:author="Ashley Frank" w:date="2025-01-22T02:41:00Z">
        <w:r w:rsidR="00B81746">
          <w:rPr>
            <w:rFonts w:ascii="Bookman Old Style" w:hAnsi="Bookman Old Style"/>
            <w:szCs w:val="24"/>
          </w:rPr>
          <w:t>oft</w:t>
        </w:r>
      </w:ins>
      <w:ins w:id="9851" w:author="Ashley Frank" w:date="2025-01-22T02:42:00Z">
        <w:r w:rsidR="00B81746">
          <w:rPr>
            <w:rFonts w:ascii="Bookman Old Style" w:hAnsi="Bookman Old Style"/>
            <w:szCs w:val="24"/>
          </w:rPr>
          <w:t xml:space="preserve">en </w:t>
        </w:r>
      </w:ins>
      <w:del w:id="9852" w:author="Ashley Frank" w:date="2025-01-22T02:41:00Z">
        <w:r w:rsidR="00F42A4B" w:rsidRPr="007C3EDB" w:rsidDel="00B81746">
          <w:rPr>
            <w:rFonts w:ascii="Bookman Old Style" w:hAnsi="Bookman Old Style"/>
            <w:szCs w:val="24"/>
            <w:rPrChange w:id="9853" w:author="Ashley Frank" w:date="2024-12-20T21:43:00Z">
              <w:rPr>
                <w:rFonts w:ascii="Bookman Old Style" w:hAnsi="Bookman Old Style"/>
                <w:sz w:val="32"/>
                <w:szCs w:val="32"/>
              </w:rPr>
            </w:rPrChange>
          </w:rPr>
          <w:delText xml:space="preserve">often </w:delText>
        </w:r>
      </w:del>
      <w:r w:rsidR="00F42A4B" w:rsidRPr="007C3EDB">
        <w:rPr>
          <w:rFonts w:ascii="Bookman Old Style" w:hAnsi="Bookman Old Style"/>
          <w:szCs w:val="24"/>
          <w:rPrChange w:id="9854" w:author="Ashley Frank" w:date="2024-12-20T21:43:00Z">
            <w:rPr>
              <w:rFonts w:ascii="Bookman Old Style" w:hAnsi="Bookman Old Style"/>
              <w:sz w:val="32"/>
              <w:szCs w:val="32"/>
            </w:rPr>
          </w:rPrChange>
        </w:rPr>
        <w:t xml:space="preserve">happens when people want us to fit into their </w:t>
      </w:r>
      <w:ins w:id="9855" w:author="Ashley Frank" w:date="2025-01-22T02:42:00Z">
        <w:r w:rsidR="00B81746">
          <w:rPr>
            <w:rFonts w:ascii="Bookman Old Style" w:hAnsi="Bookman Old Style"/>
            <w:szCs w:val="24"/>
          </w:rPr>
          <w:t>w</w:t>
        </w:r>
      </w:ins>
      <w:ins w:id="9856" w:author="Ashley Frank" w:date="2025-01-22T02:43:00Z">
        <w:r w:rsidR="00B81746">
          <w:rPr>
            <w:rFonts w:ascii="Bookman Old Style" w:hAnsi="Bookman Old Style"/>
            <w:szCs w:val="24"/>
          </w:rPr>
          <w:t xml:space="preserve">orld </w:t>
        </w:r>
      </w:ins>
      <w:del w:id="9857" w:author="Ashley Frank" w:date="2025-01-22T02:42:00Z">
        <w:r w:rsidR="00F42A4B" w:rsidRPr="007C3EDB" w:rsidDel="00B81746">
          <w:rPr>
            <w:rFonts w:ascii="Bookman Old Style" w:hAnsi="Bookman Old Style"/>
            <w:szCs w:val="24"/>
            <w:rPrChange w:id="9858" w:author="Ashley Frank" w:date="2024-12-20T21:43:00Z">
              <w:rPr>
                <w:rFonts w:ascii="Bookman Old Style" w:hAnsi="Bookman Old Style"/>
                <w:sz w:val="32"/>
                <w:szCs w:val="32"/>
              </w:rPr>
            </w:rPrChange>
          </w:rPr>
          <w:delText xml:space="preserve">world </w:delText>
        </w:r>
      </w:del>
      <w:r w:rsidR="00F42A4B" w:rsidRPr="007C3EDB">
        <w:rPr>
          <w:rFonts w:ascii="Bookman Old Style" w:hAnsi="Bookman Old Style"/>
          <w:szCs w:val="24"/>
          <w:rPrChange w:id="9859" w:author="Ashley Frank" w:date="2024-12-20T21:43:00Z">
            <w:rPr>
              <w:rFonts w:ascii="Bookman Old Style" w:hAnsi="Bookman Old Style"/>
              <w:sz w:val="32"/>
              <w:szCs w:val="32"/>
            </w:rPr>
          </w:rPrChange>
        </w:rPr>
        <w:t xml:space="preserve">and </w:t>
      </w:r>
      <w:ins w:id="9860" w:author="Ashley Frank" w:date="2025-01-22T02:43:00Z">
        <w:r w:rsidR="00B81746">
          <w:rPr>
            <w:rFonts w:ascii="Bookman Old Style" w:hAnsi="Bookman Old Style"/>
            <w:szCs w:val="24"/>
          </w:rPr>
          <w:t>don’t accept that we have a world of our own, too. It happens whenever people t</w:t>
        </w:r>
      </w:ins>
      <w:ins w:id="9861" w:author="Ashley Frank" w:date="2025-01-22T02:42:00Z">
        <w:r w:rsidR="00B81746">
          <w:rPr>
            <w:rFonts w:ascii="Bookman Old Style" w:hAnsi="Bookman Old Style"/>
            <w:szCs w:val="24"/>
          </w:rPr>
          <w:t>ry to deny our individuality</w:t>
        </w:r>
      </w:ins>
      <w:del w:id="9862" w:author="Ashley Frank" w:date="2025-01-22T02:42:00Z">
        <w:r w:rsidR="00F42A4B" w:rsidRPr="007C3EDB" w:rsidDel="00B81746">
          <w:rPr>
            <w:rFonts w:ascii="Bookman Old Style" w:hAnsi="Bookman Old Style"/>
            <w:szCs w:val="24"/>
            <w:rPrChange w:id="9863" w:author="Ashley Frank" w:date="2024-12-20T21:43:00Z">
              <w:rPr>
                <w:rFonts w:ascii="Bookman Old Style" w:hAnsi="Bookman Old Style"/>
                <w:sz w:val="32"/>
                <w:szCs w:val="32"/>
              </w:rPr>
            </w:rPrChange>
          </w:rPr>
          <w:delText xml:space="preserve">will not accept that </w:delText>
        </w:r>
        <w:r w:rsidR="001E6570" w:rsidRPr="007C3EDB" w:rsidDel="00B81746">
          <w:rPr>
            <w:rFonts w:ascii="Bookman Old Style" w:hAnsi="Bookman Old Style"/>
            <w:szCs w:val="24"/>
            <w:rPrChange w:id="9864" w:author="Ashley Frank" w:date="2024-12-20T21:43:00Z">
              <w:rPr>
                <w:rFonts w:ascii="Bookman Old Style" w:hAnsi="Bookman Old Style"/>
                <w:sz w:val="32"/>
                <w:szCs w:val="32"/>
              </w:rPr>
            </w:rPrChange>
          </w:rPr>
          <w:delText>w</w:delText>
        </w:r>
        <w:r w:rsidR="002C4A2E" w:rsidRPr="007C3EDB" w:rsidDel="00B81746">
          <w:rPr>
            <w:rFonts w:ascii="Bookman Old Style" w:hAnsi="Bookman Old Style"/>
            <w:szCs w:val="24"/>
            <w:rPrChange w:id="9865" w:author="Ashley Frank" w:date="2024-12-20T21:43:00Z">
              <w:rPr>
                <w:rFonts w:ascii="Bookman Old Style" w:hAnsi="Bookman Old Style"/>
                <w:sz w:val="32"/>
                <w:szCs w:val="32"/>
              </w:rPr>
            </w:rPrChange>
          </w:rPr>
          <w:delText>e</w:delText>
        </w:r>
        <w:r w:rsidR="00F42A4B" w:rsidRPr="007C3EDB" w:rsidDel="00B81746">
          <w:rPr>
            <w:rFonts w:ascii="Bookman Old Style" w:hAnsi="Bookman Old Style"/>
            <w:szCs w:val="24"/>
            <w:rPrChange w:id="9866" w:author="Ashley Frank" w:date="2024-12-20T21:43:00Z">
              <w:rPr>
                <w:rFonts w:ascii="Bookman Old Style" w:hAnsi="Bookman Old Style"/>
                <w:sz w:val="32"/>
                <w:szCs w:val="32"/>
              </w:rPr>
            </w:rPrChange>
          </w:rPr>
          <w:delText xml:space="preserve"> have a world</w:delText>
        </w:r>
        <w:r w:rsidR="001E6570" w:rsidRPr="007C3EDB" w:rsidDel="00B81746">
          <w:rPr>
            <w:rFonts w:ascii="Bookman Old Style" w:hAnsi="Bookman Old Style"/>
            <w:szCs w:val="24"/>
            <w:rPrChange w:id="9867" w:author="Ashley Frank" w:date="2024-12-20T21:43:00Z">
              <w:rPr>
                <w:rFonts w:ascii="Bookman Old Style" w:hAnsi="Bookman Old Style"/>
                <w:sz w:val="32"/>
                <w:szCs w:val="32"/>
              </w:rPr>
            </w:rPrChange>
          </w:rPr>
          <w:delText>,</w:delText>
        </w:r>
        <w:r w:rsidR="00F42A4B" w:rsidRPr="007C3EDB" w:rsidDel="00B81746">
          <w:rPr>
            <w:rFonts w:ascii="Bookman Old Style" w:hAnsi="Bookman Old Style"/>
            <w:szCs w:val="24"/>
            <w:rPrChange w:id="9868" w:author="Ashley Frank" w:date="2024-12-20T21:43:00Z">
              <w:rPr>
                <w:rFonts w:ascii="Bookman Old Style" w:hAnsi="Bookman Old Style"/>
                <w:sz w:val="32"/>
                <w:szCs w:val="32"/>
              </w:rPr>
            </w:rPrChange>
          </w:rPr>
          <w:delText xml:space="preserve"> too</w:delText>
        </w:r>
      </w:del>
      <w:r w:rsidR="00F42A4B" w:rsidRPr="007C3EDB">
        <w:rPr>
          <w:rFonts w:ascii="Bookman Old Style" w:hAnsi="Bookman Old Style"/>
          <w:szCs w:val="24"/>
          <w:rPrChange w:id="9869" w:author="Ashley Frank" w:date="2024-12-20T21:43:00Z">
            <w:rPr>
              <w:rFonts w:ascii="Bookman Old Style" w:hAnsi="Bookman Old Style"/>
              <w:sz w:val="32"/>
              <w:szCs w:val="32"/>
            </w:rPr>
          </w:rPrChange>
        </w:rPr>
        <w:t>. Everyone has a culture that should be celebrated and not ridiculed</w:t>
      </w:r>
      <w:r w:rsidR="001E6570" w:rsidRPr="007C3EDB">
        <w:rPr>
          <w:rFonts w:ascii="Bookman Old Style" w:hAnsi="Bookman Old Style"/>
          <w:szCs w:val="24"/>
          <w:rPrChange w:id="9870" w:author="Ashley Frank" w:date="2024-12-20T21:43:00Z">
            <w:rPr>
              <w:rFonts w:ascii="Bookman Old Style" w:hAnsi="Bookman Old Style"/>
              <w:sz w:val="32"/>
              <w:szCs w:val="32"/>
            </w:rPr>
          </w:rPrChange>
        </w:rPr>
        <w:t>,</w:t>
      </w:r>
      <w:r w:rsidR="00F42A4B" w:rsidRPr="007C3EDB">
        <w:rPr>
          <w:rFonts w:ascii="Bookman Old Style" w:hAnsi="Bookman Old Style"/>
          <w:szCs w:val="24"/>
          <w:rPrChange w:id="9871" w:author="Ashley Frank" w:date="2024-12-20T21:43:00Z">
            <w:rPr>
              <w:rFonts w:ascii="Bookman Old Style" w:hAnsi="Bookman Old Style"/>
              <w:sz w:val="32"/>
              <w:szCs w:val="32"/>
            </w:rPr>
          </w:rPrChange>
        </w:rPr>
        <w:t xml:space="preserve"> put down</w:t>
      </w:r>
      <w:r w:rsidR="001E6570" w:rsidRPr="007C3EDB">
        <w:rPr>
          <w:rFonts w:ascii="Bookman Old Style" w:hAnsi="Bookman Old Style"/>
          <w:szCs w:val="24"/>
          <w:rPrChange w:id="9872" w:author="Ashley Frank" w:date="2024-12-20T21:43:00Z">
            <w:rPr>
              <w:rFonts w:ascii="Bookman Old Style" w:hAnsi="Bookman Old Style"/>
              <w:sz w:val="32"/>
              <w:szCs w:val="32"/>
            </w:rPr>
          </w:rPrChange>
        </w:rPr>
        <w:t>,</w:t>
      </w:r>
      <w:r w:rsidR="00F42A4B" w:rsidRPr="007C3EDB">
        <w:rPr>
          <w:rFonts w:ascii="Bookman Old Style" w:hAnsi="Bookman Old Style"/>
          <w:szCs w:val="24"/>
          <w:rPrChange w:id="9873" w:author="Ashley Frank" w:date="2024-12-20T21:43:00Z">
            <w:rPr>
              <w:rFonts w:ascii="Bookman Old Style" w:hAnsi="Bookman Old Style"/>
              <w:sz w:val="32"/>
              <w:szCs w:val="32"/>
            </w:rPr>
          </w:rPrChange>
        </w:rPr>
        <w:t xml:space="preserve"> or </w:t>
      </w:r>
      <w:del w:id="9874" w:author="Ashley Frank" w:date="2025-01-22T02:44:00Z">
        <w:r w:rsidR="00F42A4B" w:rsidRPr="007C3EDB" w:rsidDel="00B81746">
          <w:rPr>
            <w:rFonts w:ascii="Bookman Old Style" w:hAnsi="Bookman Old Style"/>
            <w:szCs w:val="24"/>
            <w:rPrChange w:id="9875" w:author="Ashley Frank" w:date="2024-12-20T21:43:00Z">
              <w:rPr>
                <w:rFonts w:ascii="Bookman Old Style" w:hAnsi="Bookman Old Style"/>
                <w:sz w:val="32"/>
                <w:szCs w:val="32"/>
              </w:rPr>
            </w:rPrChange>
          </w:rPr>
          <w:delText xml:space="preserve">made </w:delText>
        </w:r>
      </w:del>
      <w:ins w:id="9876" w:author="Ashley Frank" w:date="2025-01-22T02:44:00Z">
        <w:r w:rsidR="00B81746">
          <w:rPr>
            <w:rFonts w:ascii="Bookman Old Style" w:hAnsi="Bookman Old Style"/>
            <w:szCs w:val="24"/>
          </w:rPr>
          <w:t xml:space="preserve">subjected to </w:t>
        </w:r>
      </w:ins>
      <w:del w:id="9877" w:author="Ashley Frank" w:date="2025-01-22T02:44:00Z">
        <w:r w:rsidR="00F42A4B" w:rsidRPr="007C3EDB" w:rsidDel="00B81746">
          <w:rPr>
            <w:rFonts w:ascii="Bookman Old Style" w:hAnsi="Bookman Old Style"/>
            <w:szCs w:val="24"/>
            <w:rPrChange w:id="9878" w:author="Ashley Frank" w:date="2024-12-20T21:43:00Z">
              <w:rPr>
                <w:rFonts w:ascii="Bookman Old Style" w:hAnsi="Bookman Old Style"/>
                <w:sz w:val="32"/>
                <w:szCs w:val="32"/>
              </w:rPr>
            </w:rPrChange>
          </w:rPr>
          <w:delText xml:space="preserve">to try to fit into a </w:delText>
        </w:r>
      </w:del>
      <w:r w:rsidR="00F42A4B" w:rsidRPr="007C3EDB">
        <w:rPr>
          <w:rFonts w:ascii="Bookman Old Style" w:hAnsi="Bookman Old Style"/>
          <w:szCs w:val="24"/>
          <w:rPrChange w:id="9879" w:author="Ashley Frank" w:date="2024-12-20T21:43:00Z">
            <w:rPr>
              <w:rFonts w:ascii="Bookman Old Style" w:hAnsi="Bookman Old Style"/>
              <w:sz w:val="32"/>
              <w:szCs w:val="32"/>
            </w:rPr>
          </w:rPrChange>
        </w:rPr>
        <w:t>c</w:t>
      </w:r>
      <w:ins w:id="9880" w:author="Ashley Frank" w:date="2025-01-22T02:44:00Z">
        <w:r w:rsidR="00B81746">
          <w:rPr>
            <w:rFonts w:ascii="Bookman Old Style" w:hAnsi="Bookman Old Style"/>
            <w:szCs w:val="24"/>
          </w:rPr>
          <w:t>onforming to c</w:t>
        </w:r>
      </w:ins>
      <w:r w:rsidR="00F42A4B" w:rsidRPr="007C3EDB">
        <w:rPr>
          <w:rFonts w:ascii="Bookman Old Style" w:hAnsi="Bookman Old Style"/>
          <w:szCs w:val="24"/>
          <w:rPrChange w:id="9881" w:author="Ashley Frank" w:date="2024-12-20T21:43:00Z">
            <w:rPr>
              <w:rFonts w:ascii="Bookman Old Style" w:hAnsi="Bookman Old Style"/>
              <w:sz w:val="32"/>
              <w:szCs w:val="32"/>
            </w:rPr>
          </w:rPrChange>
        </w:rPr>
        <w:t xml:space="preserve">ertain societal </w:t>
      </w:r>
      <w:ins w:id="9882" w:author="Ashley Frank" w:date="2025-01-22T02:44:00Z">
        <w:r w:rsidR="00CC369D">
          <w:rPr>
            <w:rFonts w:ascii="Bookman Old Style" w:hAnsi="Bookman Old Style"/>
            <w:szCs w:val="24"/>
          </w:rPr>
          <w:t>norms</w:t>
        </w:r>
      </w:ins>
      <w:del w:id="9883" w:author="Ashley Frank" w:date="2025-01-22T02:44:00Z">
        <w:r w:rsidR="00F42A4B" w:rsidRPr="007C3EDB" w:rsidDel="00CC369D">
          <w:rPr>
            <w:rFonts w:ascii="Bookman Old Style" w:hAnsi="Bookman Old Style"/>
            <w:szCs w:val="24"/>
            <w:rPrChange w:id="9884" w:author="Ashley Frank" w:date="2024-12-20T21:43:00Z">
              <w:rPr>
                <w:rFonts w:ascii="Bookman Old Style" w:hAnsi="Bookman Old Style"/>
                <w:sz w:val="32"/>
                <w:szCs w:val="32"/>
              </w:rPr>
            </w:rPrChange>
          </w:rPr>
          <w:delText>norm</w:delText>
        </w:r>
      </w:del>
      <w:r w:rsidR="00F42A4B" w:rsidRPr="007C3EDB">
        <w:rPr>
          <w:rFonts w:ascii="Bookman Old Style" w:hAnsi="Bookman Old Style"/>
          <w:szCs w:val="24"/>
          <w:rPrChange w:id="9885" w:author="Ashley Frank" w:date="2024-12-20T21:43:00Z">
            <w:rPr>
              <w:rFonts w:ascii="Bookman Old Style" w:hAnsi="Bookman Old Style"/>
              <w:sz w:val="32"/>
              <w:szCs w:val="32"/>
            </w:rPr>
          </w:rPrChange>
        </w:rPr>
        <w:t xml:space="preserve">. </w:t>
      </w:r>
    </w:p>
    <w:p w14:paraId="1D2101F8" w14:textId="20B5B8B4" w:rsidR="000C751B" w:rsidRDefault="000C751B" w:rsidP="001E6570">
      <w:pPr>
        <w:pStyle w:val="BodyText"/>
        <w:spacing w:line="360" w:lineRule="auto"/>
        <w:rPr>
          <w:ins w:id="9886" w:author="Ashley Frank" w:date="2025-01-22T01:22:00Z"/>
          <w:rFonts w:ascii="Bookman Old Style" w:hAnsi="Bookman Old Style"/>
          <w:szCs w:val="24"/>
        </w:rPr>
      </w:pPr>
    </w:p>
    <w:p w14:paraId="5C56F769" w14:textId="0F5E68E4" w:rsidR="00B74C8C" w:rsidRDefault="00B74C8C" w:rsidP="001E6570">
      <w:pPr>
        <w:pStyle w:val="BodyText"/>
        <w:spacing w:line="360" w:lineRule="auto"/>
        <w:rPr>
          <w:ins w:id="9887" w:author="Ashley Frank" w:date="2025-01-22T01:51:00Z"/>
          <w:rFonts w:ascii="Bookman Old Style" w:hAnsi="Bookman Old Style"/>
          <w:szCs w:val="24"/>
        </w:rPr>
      </w:pPr>
    </w:p>
    <w:p w14:paraId="33EA9BF7" w14:textId="77777777" w:rsidR="00B74C8C" w:rsidRPr="007C3EDB" w:rsidRDefault="00B74C8C" w:rsidP="001E6570">
      <w:pPr>
        <w:pStyle w:val="BodyText"/>
        <w:spacing w:line="360" w:lineRule="auto"/>
        <w:rPr>
          <w:ins w:id="9888" w:author="Ashley Frank" w:date="2024-12-19T22:18:00Z"/>
          <w:rFonts w:ascii="Bookman Old Style" w:hAnsi="Bookman Old Style"/>
          <w:szCs w:val="24"/>
          <w:rPrChange w:id="9889" w:author="Ashley Frank" w:date="2024-12-20T21:43:00Z">
            <w:rPr>
              <w:ins w:id="9890" w:author="Ashley Frank" w:date="2024-12-19T22:18:00Z"/>
              <w:rFonts w:ascii="Bookman Old Style" w:hAnsi="Bookman Old Style"/>
              <w:sz w:val="32"/>
              <w:szCs w:val="32"/>
            </w:rPr>
          </w:rPrChange>
        </w:rPr>
      </w:pPr>
    </w:p>
    <w:p w14:paraId="20C64B40" w14:textId="77777777" w:rsidR="00D95DE6" w:rsidRPr="007C3EDB" w:rsidRDefault="00D95DE6" w:rsidP="00D95DE6">
      <w:pPr>
        <w:pStyle w:val="BodyText"/>
        <w:rPr>
          <w:ins w:id="9891" w:author="Ashley Frank" w:date="2024-12-19T22:18:00Z"/>
          <w:rFonts w:ascii="Bookman Old Style" w:hAnsi="Bookman Old Style"/>
          <w:b/>
          <w:bCs/>
          <w:szCs w:val="24"/>
          <w:u w:val="single"/>
          <w:rPrChange w:id="9892" w:author="Ashley Frank" w:date="2024-12-20T21:43:00Z">
            <w:rPr>
              <w:ins w:id="9893" w:author="Ashley Frank" w:date="2024-12-19T22:18:00Z"/>
              <w:rFonts w:ascii="Bookman Old Style" w:hAnsi="Bookman Old Style"/>
              <w:b/>
              <w:bCs/>
              <w:sz w:val="32"/>
              <w:szCs w:val="32"/>
              <w:u w:val="single"/>
            </w:rPr>
          </w:rPrChange>
        </w:rPr>
      </w:pPr>
      <w:ins w:id="9894" w:author="Ashley Frank" w:date="2024-12-19T22:18:00Z">
        <w:r w:rsidRPr="007C3EDB">
          <w:rPr>
            <w:rFonts w:ascii="Bookman Old Style" w:hAnsi="Bookman Old Style"/>
            <w:b/>
            <w:bCs/>
            <w:szCs w:val="24"/>
            <w:u w:val="single"/>
            <w:rPrChange w:id="9895" w:author="Ashley Frank" w:date="2024-12-20T21:43:00Z">
              <w:rPr>
                <w:rFonts w:ascii="Bookman Old Style" w:hAnsi="Bookman Old Style"/>
                <w:b/>
                <w:bCs/>
                <w:sz w:val="32"/>
                <w:szCs w:val="32"/>
                <w:u w:val="single"/>
              </w:rPr>
            </w:rPrChange>
          </w:rPr>
          <w:t>Reflection Prompts</w:t>
        </w:r>
      </w:ins>
    </w:p>
    <w:p w14:paraId="0D1C0497" w14:textId="77777777" w:rsidR="00D95DE6" w:rsidRPr="007C3EDB" w:rsidRDefault="00D95DE6">
      <w:pPr>
        <w:numPr>
          <w:ilvl w:val="0"/>
          <w:numId w:val="27"/>
        </w:numPr>
        <w:tabs>
          <w:tab w:val="clear" w:pos="360"/>
          <w:tab w:val="clear" w:pos="9360"/>
        </w:tabs>
        <w:spacing w:before="100" w:beforeAutospacing="1" w:after="100" w:afterAutospacing="1"/>
        <w:rPr>
          <w:ins w:id="9896" w:author="Ashley Frank" w:date="2024-12-19T22:18:00Z"/>
          <w:rFonts w:ascii="Bookman Old Style" w:hAnsi="Bookman Old Style"/>
          <w:szCs w:val="24"/>
          <w:rPrChange w:id="9897" w:author="Ashley Frank" w:date="2024-12-20T21:43:00Z">
            <w:rPr>
              <w:ins w:id="9898" w:author="Ashley Frank" w:date="2024-12-19T22:18:00Z"/>
              <w:szCs w:val="24"/>
              <w:lang w:eastAsia="en-GB"/>
            </w:rPr>
          </w:rPrChange>
        </w:rPr>
        <w:pPrChange w:id="9899" w:author="Ashley Frank" w:date="2025-01-22T01:23:00Z">
          <w:pPr>
            <w:numPr>
              <w:numId w:val="18"/>
            </w:numPr>
            <w:tabs>
              <w:tab w:val="clear" w:pos="360"/>
              <w:tab w:val="clear" w:pos="9360"/>
              <w:tab w:val="num" w:pos="720"/>
            </w:tabs>
            <w:spacing w:before="100" w:beforeAutospacing="1" w:after="100" w:afterAutospacing="1"/>
            <w:ind w:left="720" w:hanging="360"/>
          </w:pPr>
        </w:pPrChange>
      </w:pPr>
      <w:ins w:id="9900" w:author="Ashley Frank" w:date="2024-12-19T22:18:00Z">
        <w:r w:rsidRPr="007C3EDB">
          <w:rPr>
            <w:rFonts w:ascii="Bookman Old Style" w:hAnsi="Bookman Old Style"/>
            <w:szCs w:val="24"/>
            <w:rPrChange w:id="9901" w:author="Ashley Frank" w:date="2024-12-20T21:43:00Z">
              <w:rPr>
                <w:szCs w:val="24"/>
                <w:lang w:eastAsia="en-GB"/>
              </w:rPr>
            </w:rPrChange>
          </w:rPr>
          <w:t>List three ways you incorporate faith into your daily life. How do they strengthen your</w:t>
        </w:r>
        <w:r w:rsidRPr="00EB42C0">
          <w:rPr>
            <w:szCs w:val="24"/>
            <w:lang w:eastAsia="en-GB"/>
          </w:rPr>
          <w:t xml:space="preserve"> </w:t>
        </w:r>
        <w:r w:rsidRPr="007C3EDB">
          <w:rPr>
            <w:rFonts w:ascii="Bookman Old Style" w:hAnsi="Bookman Old Style"/>
            <w:szCs w:val="24"/>
            <w:rPrChange w:id="9902" w:author="Ashley Frank" w:date="2024-12-20T21:43:00Z">
              <w:rPr>
                <w:szCs w:val="24"/>
                <w:lang w:eastAsia="en-GB"/>
              </w:rPr>
            </w:rPrChange>
          </w:rPr>
          <w:t>walk with God?</w:t>
        </w:r>
      </w:ins>
    </w:p>
    <w:p w14:paraId="0722B062" w14:textId="462C96F6" w:rsidR="000C751B" w:rsidRDefault="00D95DE6" w:rsidP="000C751B">
      <w:pPr>
        <w:pStyle w:val="ListParagraph"/>
        <w:numPr>
          <w:ilvl w:val="0"/>
          <w:numId w:val="27"/>
        </w:numPr>
        <w:spacing w:line="480" w:lineRule="auto"/>
        <w:rPr>
          <w:ins w:id="9903" w:author="Ashley Frank" w:date="2025-01-22T01:23:00Z"/>
          <w:rFonts w:ascii="Bookman Old Style" w:hAnsi="Bookman Old Style"/>
          <w:szCs w:val="24"/>
        </w:rPr>
      </w:pPr>
      <w:ins w:id="9904" w:author="Ashley Frank" w:date="2024-12-19T22:18:00Z">
        <w:r w:rsidRPr="000C751B">
          <w:rPr>
            <w:rFonts w:ascii="Bookman Old Style" w:hAnsi="Bookman Old Style"/>
            <w:szCs w:val="24"/>
            <w:rPrChange w:id="9905" w:author="Ashley Frank" w:date="2025-01-22T01:23:00Z">
              <w:rPr>
                <w:szCs w:val="24"/>
                <w:lang w:eastAsia="en-GB"/>
              </w:rPr>
            </w:rPrChange>
          </w:rPr>
          <w:t>Reflect on a time when living out your values brought joy or clarity.</w:t>
        </w:r>
      </w:ins>
    </w:p>
    <w:p w14:paraId="37A83163" w14:textId="6BD93065" w:rsidR="000C751B" w:rsidRPr="000C751B" w:rsidRDefault="000C751B">
      <w:pPr>
        <w:pStyle w:val="ListParagraph"/>
        <w:numPr>
          <w:ilvl w:val="0"/>
          <w:numId w:val="27"/>
        </w:numPr>
        <w:spacing w:line="480" w:lineRule="auto"/>
        <w:rPr>
          <w:ins w:id="9906" w:author="Ashley Frank" w:date="2025-01-22T01:23:00Z"/>
          <w:rFonts w:ascii="Bookman Old Style" w:hAnsi="Bookman Old Style"/>
          <w:szCs w:val="24"/>
          <w:rPrChange w:id="9907" w:author="Ashley Frank" w:date="2025-01-22T01:23:00Z">
            <w:rPr>
              <w:ins w:id="9908" w:author="Ashley Frank" w:date="2025-01-22T01:23:00Z"/>
            </w:rPr>
          </w:rPrChange>
        </w:rPr>
        <w:pPrChange w:id="9909" w:author="Ashley Frank" w:date="2025-01-22T01:23:00Z">
          <w:pPr>
            <w:spacing w:line="480" w:lineRule="auto"/>
          </w:pPr>
        </w:pPrChange>
      </w:pPr>
      <w:ins w:id="9910" w:author="Ashley Frank" w:date="2025-01-22T01:23:00Z">
        <w:r w:rsidRPr="00C03668">
          <w:rPr>
            <w:rFonts w:ascii="Bookman Old Style" w:hAnsi="Bookman Old Style"/>
            <w:szCs w:val="24"/>
          </w:rPr>
          <w:t>Write about how the "Fruit of the Spirit" is evident in your life. Which fruits do you want to nurture more?</w:t>
        </w:r>
      </w:ins>
    </w:p>
    <w:p w14:paraId="6DD2FF24" w14:textId="047FFA14" w:rsidR="00D95DE6" w:rsidRPr="000C751B" w:rsidDel="000C751B" w:rsidRDefault="00D95DE6">
      <w:pPr>
        <w:numPr>
          <w:ilvl w:val="0"/>
          <w:numId w:val="25"/>
        </w:numPr>
        <w:tabs>
          <w:tab w:val="clear" w:pos="360"/>
          <w:tab w:val="clear" w:pos="9360"/>
        </w:tabs>
        <w:spacing w:before="100" w:beforeAutospacing="1" w:after="100" w:afterAutospacing="1"/>
        <w:rPr>
          <w:del w:id="9911" w:author="Ashley Frank" w:date="2025-01-22T01:22:00Z"/>
          <w:rFonts w:ascii="Bookman Old Style" w:hAnsi="Bookman Old Style"/>
          <w:szCs w:val="24"/>
          <w:rPrChange w:id="9912" w:author="Ashley Frank" w:date="2025-01-22T01:23:00Z">
            <w:rPr>
              <w:del w:id="9913" w:author="Ashley Frank" w:date="2025-01-22T01:22:00Z"/>
              <w:szCs w:val="24"/>
            </w:rPr>
          </w:rPrChange>
        </w:rPr>
        <w:pPrChange w:id="9914" w:author="Ashley Frank" w:date="2025-01-22T01:23:00Z">
          <w:pPr>
            <w:pStyle w:val="BodyText"/>
            <w:spacing w:line="360" w:lineRule="auto"/>
          </w:pPr>
        </w:pPrChange>
      </w:pPr>
    </w:p>
    <w:p w14:paraId="5085F7CC" w14:textId="77777777" w:rsidR="00F625EE" w:rsidRPr="007C3EDB" w:rsidRDefault="00D621E7">
      <w:pPr>
        <w:spacing w:line="480" w:lineRule="auto"/>
        <w:rPr>
          <w:ins w:id="9915" w:author="Ashley Frank" w:date="2024-12-19T22:46:00Z"/>
          <w:rFonts w:ascii="Bookman Old Style" w:hAnsi="Bookman Old Style"/>
          <w:b/>
          <w:bCs/>
          <w:szCs w:val="24"/>
          <w:rPrChange w:id="9916" w:author="Ashley Frank" w:date="2024-12-20T21:43:00Z">
            <w:rPr>
              <w:ins w:id="9917" w:author="Ashley Frank" w:date="2024-12-19T22:46:00Z"/>
              <w:rFonts w:ascii="Bookman Old Style" w:hAnsi="Bookman Old Style"/>
              <w:b/>
              <w:bCs/>
              <w:sz w:val="32"/>
              <w:szCs w:val="32"/>
            </w:rPr>
          </w:rPrChange>
        </w:rPr>
        <w:pPrChange w:id="9918" w:author="Ashley Frank" w:date="2025-01-22T01:22:00Z">
          <w:pPr>
            <w:spacing w:line="480" w:lineRule="auto"/>
            <w:jc w:val="center"/>
          </w:pPr>
        </w:pPrChange>
      </w:pPr>
      <w:r w:rsidRPr="007C3EDB">
        <w:rPr>
          <w:rFonts w:ascii="Bookman Old Style" w:hAnsi="Bookman Old Style"/>
          <w:b/>
          <w:bCs/>
          <w:szCs w:val="24"/>
          <w:rPrChange w:id="9919" w:author="Ashley Frank" w:date="2024-12-20T21:43:00Z">
            <w:rPr>
              <w:rFonts w:ascii="Bookman Old Style" w:hAnsi="Bookman Old Style"/>
              <w:b/>
              <w:bCs/>
              <w:sz w:val="32"/>
              <w:szCs w:val="32"/>
            </w:rPr>
          </w:rPrChange>
        </w:rPr>
        <w:br w:type="page"/>
      </w:r>
    </w:p>
    <w:p w14:paraId="267F49E3" w14:textId="6C28BC84" w:rsidR="00F625EE" w:rsidRDefault="00F625EE" w:rsidP="00D621E7">
      <w:pPr>
        <w:spacing w:line="480" w:lineRule="auto"/>
        <w:jc w:val="center"/>
        <w:rPr>
          <w:ins w:id="9920" w:author="Clara Shoots" w:date="2025-01-14T14:34:00Z"/>
          <w:rFonts w:ascii="Bookman Old Style" w:hAnsi="Bookman Old Style"/>
          <w:b/>
          <w:bCs/>
          <w:i/>
          <w:iCs/>
          <w:szCs w:val="24"/>
        </w:rPr>
      </w:pPr>
      <w:ins w:id="9921" w:author="Ashley Frank" w:date="2024-12-19T22:46:00Z">
        <w:r w:rsidRPr="007C3EDB">
          <w:rPr>
            <w:rFonts w:ascii="Bookman Old Style" w:hAnsi="Bookman Old Style"/>
            <w:b/>
            <w:bCs/>
            <w:i/>
            <w:iCs/>
            <w:szCs w:val="24"/>
            <w:rPrChange w:id="9922" w:author="Ashley Frank" w:date="2024-12-20T21:43:00Z">
              <w:rPr>
                <w:rFonts w:ascii="Bookman Old Style" w:hAnsi="Bookman Old Style"/>
                <w:i/>
                <w:iCs/>
                <w:sz w:val="32"/>
                <w:szCs w:val="32"/>
              </w:rPr>
            </w:rPrChange>
          </w:rPr>
          <w:lastRenderedPageBreak/>
          <w:t xml:space="preserve">Chapter: </w:t>
        </w:r>
      </w:ins>
      <w:ins w:id="9923" w:author="Ashley Frank" w:date="2025-01-22T01:40:00Z">
        <w:r w:rsidR="00C93E20">
          <w:rPr>
            <w:rFonts w:ascii="Bookman Old Style" w:hAnsi="Bookman Old Style"/>
            <w:b/>
            <w:bCs/>
            <w:i/>
            <w:iCs/>
            <w:szCs w:val="24"/>
          </w:rPr>
          <w:t>10</w:t>
        </w:r>
      </w:ins>
    </w:p>
    <w:p w14:paraId="399D964B" w14:textId="25B4566B" w:rsidR="009676F4" w:rsidRPr="007C3EDB" w:rsidRDefault="009676F4" w:rsidP="00D621E7">
      <w:pPr>
        <w:spacing w:line="480" w:lineRule="auto"/>
        <w:jc w:val="center"/>
        <w:rPr>
          <w:ins w:id="9924" w:author="Ashley Frank" w:date="2024-12-19T22:46:00Z"/>
          <w:rFonts w:ascii="Bookman Old Style" w:hAnsi="Bookman Old Style"/>
          <w:b/>
          <w:bCs/>
          <w:i/>
          <w:iCs/>
          <w:szCs w:val="24"/>
          <w:rPrChange w:id="9925" w:author="Ashley Frank" w:date="2024-12-20T21:43:00Z">
            <w:rPr>
              <w:ins w:id="9926" w:author="Ashley Frank" w:date="2024-12-19T22:46:00Z"/>
              <w:rFonts w:ascii="Bookman Old Style" w:hAnsi="Bookman Old Style"/>
              <w:i/>
              <w:iCs/>
              <w:sz w:val="32"/>
              <w:szCs w:val="32"/>
            </w:rPr>
          </w:rPrChange>
        </w:rPr>
      </w:pPr>
      <w:ins w:id="9927" w:author="Clara Shoots" w:date="2025-01-14T14:34:00Z">
        <w:r>
          <w:rPr>
            <w:rFonts w:ascii="Bookman Old Style" w:hAnsi="Bookman Old Style"/>
            <w:b/>
            <w:bCs/>
            <w:i/>
            <w:iCs/>
            <w:szCs w:val="24"/>
          </w:rPr>
          <w:t>Sermon</w:t>
        </w:r>
      </w:ins>
    </w:p>
    <w:p w14:paraId="6EF6CE52" w14:textId="1DCB977D" w:rsidR="00D621E7" w:rsidRPr="007C3EDB" w:rsidRDefault="00D621E7" w:rsidP="00D621E7">
      <w:pPr>
        <w:spacing w:line="480" w:lineRule="auto"/>
        <w:jc w:val="center"/>
        <w:rPr>
          <w:rFonts w:ascii="Bookman Old Style" w:hAnsi="Bookman Old Style"/>
          <w:i/>
          <w:iCs/>
          <w:szCs w:val="24"/>
          <w:rPrChange w:id="9928" w:author="Ashley Frank" w:date="2024-12-20T21:43:00Z">
            <w:rPr>
              <w:rFonts w:ascii="Bookman Old Style" w:hAnsi="Bookman Old Style"/>
              <w:i/>
              <w:iCs/>
              <w:sz w:val="32"/>
              <w:szCs w:val="32"/>
            </w:rPr>
          </w:rPrChange>
        </w:rPr>
      </w:pPr>
      <w:r w:rsidRPr="007C3EDB">
        <w:rPr>
          <w:rFonts w:ascii="Bookman Old Style" w:hAnsi="Bookman Old Style"/>
          <w:i/>
          <w:iCs/>
          <w:szCs w:val="24"/>
          <w:rPrChange w:id="9929" w:author="Ashley Frank" w:date="2024-12-20T21:43:00Z">
            <w:rPr>
              <w:rFonts w:ascii="Bookman Old Style" w:hAnsi="Bookman Old Style"/>
              <w:i/>
              <w:iCs/>
              <w:sz w:val="32"/>
              <w:szCs w:val="32"/>
            </w:rPr>
          </w:rPrChange>
        </w:rPr>
        <w:t>II Corinthians 5:1-9</w:t>
      </w:r>
    </w:p>
    <w:p w14:paraId="0D56053F" w14:textId="7D2957AB" w:rsidR="00D621E7" w:rsidRPr="007C3EDB" w:rsidRDefault="00D621E7" w:rsidP="00D621E7">
      <w:pPr>
        <w:rPr>
          <w:rFonts w:ascii="Bookman Old Style" w:hAnsi="Bookman Old Style"/>
          <w:i/>
          <w:iCs/>
          <w:szCs w:val="24"/>
          <w:rPrChange w:id="9930" w:author="Ashley Frank" w:date="2024-12-20T21:43:00Z">
            <w:rPr>
              <w:rFonts w:ascii="Bookman Old Style" w:hAnsi="Bookman Old Style"/>
              <w:i/>
              <w:iCs/>
              <w:sz w:val="32"/>
              <w:szCs w:val="32"/>
            </w:rPr>
          </w:rPrChange>
        </w:rPr>
      </w:pPr>
      <w:r w:rsidRPr="007C3EDB">
        <w:rPr>
          <w:rFonts w:ascii="Bookman Old Style" w:hAnsi="Bookman Old Style"/>
          <w:i/>
          <w:iCs/>
          <w:szCs w:val="24"/>
          <w:rPrChange w:id="9931" w:author="Ashley Frank" w:date="2024-12-20T21:43:00Z">
            <w:rPr>
              <w:rFonts w:ascii="Bookman Old Style" w:hAnsi="Bookman Old Style"/>
              <w:i/>
              <w:iCs/>
              <w:sz w:val="32"/>
              <w:szCs w:val="32"/>
            </w:rPr>
          </w:rPrChange>
        </w:rPr>
        <w:t xml:space="preserve">For </w:t>
      </w:r>
      <w:r w:rsidR="002C4A2E" w:rsidRPr="007C3EDB">
        <w:rPr>
          <w:rFonts w:ascii="Bookman Old Style" w:hAnsi="Bookman Old Style"/>
          <w:i/>
          <w:iCs/>
          <w:szCs w:val="24"/>
          <w:rPrChange w:id="9932"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9933" w:author="Ashley Frank" w:date="2024-12-20T21:43:00Z">
            <w:rPr>
              <w:rFonts w:ascii="Bookman Old Style" w:hAnsi="Bookman Old Style"/>
              <w:i/>
              <w:iCs/>
              <w:sz w:val="32"/>
              <w:szCs w:val="32"/>
            </w:rPr>
          </w:rPrChange>
        </w:rPr>
        <w:t xml:space="preserve"> know that if the earthly tent </w:t>
      </w:r>
      <w:r w:rsidR="002C4A2E" w:rsidRPr="007C3EDB">
        <w:rPr>
          <w:rFonts w:ascii="Bookman Old Style" w:hAnsi="Bookman Old Style"/>
          <w:i/>
          <w:iCs/>
          <w:szCs w:val="24"/>
          <w:rPrChange w:id="9934"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9935" w:author="Ashley Frank" w:date="2024-12-20T21:43:00Z">
            <w:rPr>
              <w:rFonts w:ascii="Bookman Old Style" w:hAnsi="Bookman Old Style"/>
              <w:i/>
              <w:iCs/>
              <w:sz w:val="32"/>
              <w:szCs w:val="32"/>
            </w:rPr>
          </w:rPrChange>
        </w:rPr>
        <w:t xml:space="preserve"> live in is destroyed, </w:t>
      </w:r>
      <w:r w:rsidR="002C4A2E" w:rsidRPr="007C3EDB">
        <w:rPr>
          <w:rFonts w:ascii="Bookman Old Style" w:hAnsi="Bookman Old Style"/>
          <w:i/>
          <w:iCs/>
          <w:szCs w:val="24"/>
          <w:rPrChange w:id="9936"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9937" w:author="Ashley Frank" w:date="2024-12-20T21:43:00Z">
            <w:rPr>
              <w:rFonts w:ascii="Bookman Old Style" w:hAnsi="Bookman Old Style"/>
              <w:i/>
              <w:iCs/>
              <w:sz w:val="32"/>
              <w:szCs w:val="32"/>
            </w:rPr>
          </w:rPrChange>
        </w:rPr>
        <w:t xml:space="preserve"> have a building from God, an eternal house in heaven, not built by human hands.</w:t>
      </w:r>
      <w:r w:rsidRPr="007C3EDB">
        <w:rPr>
          <w:rFonts w:ascii="Bookman Old Style" w:hAnsi="Bookman Old Style"/>
          <w:b/>
          <w:bCs/>
          <w:i/>
          <w:iCs/>
          <w:szCs w:val="24"/>
          <w:vertAlign w:val="superscript"/>
          <w:rPrChange w:id="9938" w:author="Ashley Frank" w:date="2024-12-20T21:43:00Z">
            <w:rPr>
              <w:rFonts w:ascii="Bookman Old Style" w:hAnsi="Bookman Old Style"/>
              <w:b/>
              <w:bCs/>
              <w:i/>
              <w:iCs/>
              <w:sz w:val="32"/>
              <w:szCs w:val="32"/>
              <w:vertAlign w:val="superscript"/>
            </w:rPr>
          </w:rPrChange>
        </w:rPr>
        <w:t> </w:t>
      </w:r>
      <w:r w:rsidRPr="007C3EDB">
        <w:rPr>
          <w:rFonts w:ascii="Bookman Old Style" w:hAnsi="Bookman Old Style"/>
          <w:i/>
          <w:iCs/>
          <w:szCs w:val="24"/>
          <w:rPrChange w:id="9939" w:author="Ashley Frank" w:date="2024-12-20T21:43:00Z">
            <w:rPr>
              <w:rFonts w:ascii="Bookman Old Style" w:hAnsi="Bookman Old Style"/>
              <w:i/>
              <w:iCs/>
              <w:sz w:val="32"/>
              <w:szCs w:val="32"/>
            </w:rPr>
          </w:rPrChange>
        </w:rPr>
        <w:t>Meanwhile</w:t>
      </w:r>
      <w:r w:rsidR="001E6570" w:rsidRPr="007C3EDB">
        <w:rPr>
          <w:rFonts w:ascii="Bookman Old Style" w:hAnsi="Bookman Old Style"/>
          <w:i/>
          <w:iCs/>
          <w:szCs w:val="24"/>
          <w:rPrChange w:id="9940" w:author="Ashley Frank" w:date="2024-12-20T21:43:00Z">
            <w:rPr>
              <w:rFonts w:ascii="Bookman Old Style" w:hAnsi="Bookman Old Style"/>
              <w:i/>
              <w:iCs/>
              <w:sz w:val="32"/>
              <w:szCs w:val="32"/>
            </w:rPr>
          </w:rPrChange>
        </w:rPr>
        <w:t>,</w:t>
      </w:r>
      <w:r w:rsidRPr="007C3EDB">
        <w:rPr>
          <w:rFonts w:ascii="Bookman Old Style" w:hAnsi="Bookman Old Style"/>
          <w:i/>
          <w:iCs/>
          <w:szCs w:val="24"/>
          <w:rPrChange w:id="9941" w:author="Ashley Frank" w:date="2024-12-20T21:43:00Z">
            <w:rPr>
              <w:rFonts w:ascii="Bookman Old Style" w:hAnsi="Bookman Old Style"/>
              <w:i/>
              <w:iCs/>
              <w:sz w:val="32"/>
              <w:szCs w:val="32"/>
            </w:rPr>
          </w:rPrChange>
        </w:rPr>
        <w:t xml:space="preserve"> </w:t>
      </w:r>
      <w:r w:rsidR="002C4A2E" w:rsidRPr="007C3EDB">
        <w:rPr>
          <w:rFonts w:ascii="Bookman Old Style" w:hAnsi="Bookman Old Style"/>
          <w:i/>
          <w:iCs/>
          <w:szCs w:val="24"/>
          <w:rPrChange w:id="9942"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9943" w:author="Ashley Frank" w:date="2024-12-20T21:43:00Z">
            <w:rPr>
              <w:rFonts w:ascii="Bookman Old Style" w:hAnsi="Bookman Old Style"/>
              <w:i/>
              <w:iCs/>
              <w:sz w:val="32"/>
              <w:szCs w:val="32"/>
            </w:rPr>
          </w:rPrChange>
        </w:rPr>
        <w:t xml:space="preserve"> groan, longing to be clothed instead with our heavenly d</w:t>
      </w:r>
      <w:r w:rsidR="001E6570" w:rsidRPr="007C3EDB">
        <w:rPr>
          <w:rFonts w:ascii="Bookman Old Style" w:hAnsi="Bookman Old Style"/>
          <w:i/>
          <w:iCs/>
          <w:szCs w:val="24"/>
          <w:rPrChange w:id="9944"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9945"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9946" w:author="Ashley Frank" w:date="2024-12-20T21:43:00Z">
            <w:rPr>
              <w:rFonts w:ascii="Bookman Old Style" w:hAnsi="Bookman Old Style"/>
              <w:i/>
              <w:iCs/>
              <w:sz w:val="32"/>
              <w:szCs w:val="32"/>
            </w:rPr>
          </w:rPrChange>
        </w:rPr>
        <w:t>lling,</w:t>
      </w:r>
      <w:r w:rsidRPr="007C3EDB">
        <w:rPr>
          <w:rFonts w:ascii="Bookman Old Style" w:hAnsi="Bookman Old Style"/>
          <w:b/>
          <w:bCs/>
          <w:i/>
          <w:iCs/>
          <w:szCs w:val="24"/>
          <w:vertAlign w:val="superscript"/>
          <w:rPrChange w:id="9947" w:author="Ashley Frank" w:date="2024-12-20T21:43:00Z">
            <w:rPr>
              <w:rFonts w:ascii="Bookman Old Style" w:hAnsi="Bookman Old Style"/>
              <w:b/>
              <w:bCs/>
              <w:i/>
              <w:iCs/>
              <w:sz w:val="32"/>
              <w:szCs w:val="32"/>
              <w:vertAlign w:val="superscript"/>
            </w:rPr>
          </w:rPrChange>
        </w:rPr>
        <w:t> </w:t>
      </w:r>
      <w:r w:rsidRPr="007C3EDB">
        <w:rPr>
          <w:rFonts w:ascii="Bookman Old Style" w:hAnsi="Bookman Old Style"/>
          <w:i/>
          <w:iCs/>
          <w:szCs w:val="24"/>
          <w:rPrChange w:id="9948" w:author="Ashley Frank" w:date="2024-12-20T21:43:00Z">
            <w:rPr>
              <w:rFonts w:ascii="Bookman Old Style" w:hAnsi="Bookman Old Style"/>
              <w:i/>
              <w:iCs/>
              <w:sz w:val="32"/>
              <w:szCs w:val="32"/>
            </w:rPr>
          </w:rPrChange>
        </w:rPr>
        <w:t xml:space="preserve">because when </w:t>
      </w:r>
      <w:r w:rsidR="002C4A2E" w:rsidRPr="007C3EDB">
        <w:rPr>
          <w:rFonts w:ascii="Bookman Old Style" w:hAnsi="Bookman Old Style"/>
          <w:i/>
          <w:iCs/>
          <w:szCs w:val="24"/>
          <w:rPrChange w:id="9949"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9950" w:author="Ashley Frank" w:date="2024-12-20T21:43:00Z">
            <w:rPr>
              <w:rFonts w:ascii="Bookman Old Style" w:hAnsi="Bookman Old Style"/>
              <w:i/>
              <w:iCs/>
              <w:sz w:val="32"/>
              <w:szCs w:val="32"/>
            </w:rPr>
          </w:rPrChange>
        </w:rPr>
        <w:t xml:space="preserve"> are clothed, </w:t>
      </w:r>
      <w:r w:rsidR="002C4A2E" w:rsidRPr="007C3EDB">
        <w:rPr>
          <w:rFonts w:ascii="Bookman Old Style" w:hAnsi="Bookman Old Style"/>
          <w:i/>
          <w:iCs/>
          <w:szCs w:val="24"/>
          <w:rPrChange w:id="9951"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9952" w:author="Ashley Frank" w:date="2024-12-20T21:43:00Z">
            <w:rPr>
              <w:rFonts w:ascii="Bookman Old Style" w:hAnsi="Bookman Old Style"/>
              <w:i/>
              <w:iCs/>
              <w:sz w:val="32"/>
              <w:szCs w:val="32"/>
            </w:rPr>
          </w:rPrChange>
        </w:rPr>
        <w:t xml:space="preserve"> will not be found naked.</w:t>
      </w:r>
      <w:r w:rsidRPr="007C3EDB">
        <w:rPr>
          <w:rFonts w:ascii="Bookman Old Style" w:hAnsi="Bookman Old Style"/>
          <w:b/>
          <w:bCs/>
          <w:i/>
          <w:iCs/>
          <w:szCs w:val="24"/>
          <w:vertAlign w:val="superscript"/>
          <w:rPrChange w:id="9953" w:author="Ashley Frank" w:date="2024-12-20T21:43:00Z">
            <w:rPr>
              <w:rFonts w:ascii="Bookman Old Style" w:hAnsi="Bookman Old Style"/>
              <w:b/>
              <w:bCs/>
              <w:i/>
              <w:iCs/>
              <w:sz w:val="32"/>
              <w:szCs w:val="32"/>
              <w:vertAlign w:val="superscript"/>
            </w:rPr>
          </w:rPrChange>
        </w:rPr>
        <w:t> </w:t>
      </w:r>
      <w:r w:rsidRPr="007C3EDB">
        <w:rPr>
          <w:rFonts w:ascii="Bookman Old Style" w:hAnsi="Bookman Old Style"/>
          <w:i/>
          <w:iCs/>
          <w:szCs w:val="24"/>
          <w:rPrChange w:id="9954" w:author="Ashley Frank" w:date="2024-12-20T21:43:00Z">
            <w:rPr>
              <w:rFonts w:ascii="Bookman Old Style" w:hAnsi="Bookman Old Style"/>
              <w:i/>
              <w:iCs/>
              <w:sz w:val="32"/>
              <w:szCs w:val="32"/>
            </w:rPr>
          </w:rPrChange>
        </w:rPr>
        <w:t xml:space="preserve">For while </w:t>
      </w:r>
      <w:r w:rsidR="002C4A2E" w:rsidRPr="007C3EDB">
        <w:rPr>
          <w:rFonts w:ascii="Bookman Old Style" w:hAnsi="Bookman Old Style"/>
          <w:i/>
          <w:iCs/>
          <w:szCs w:val="24"/>
          <w:rPrChange w:id="9955"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9956" w:author="Ashley Frank" w:date="2024-12-20T21:43:00Z">
            <w:rPr>
              <w:rFonts w:ascii="Bookman Old Style" w:hAnsi="Bookman Old Style"/>
              <w:i/>
              <w:iCs/>
              <w:sz w:val="32"/>
              <w:szCs w:val="32"/>
            </w:rPr>
          </w:rPrChange>
        </w:rPr>
        <w:t xml:space="preserve"> are in this tent, </w:t>
      </w:r>
      <w:r w:rsidR="002C4A2E" w:rsidRPr="007C3EDB">
        <w:rPr>
          <w:rFonts w:ascii="Bookman Old Style" w:hAnsi="Bookman Old Style"/>
          <w:i/>
          <w:iCs/>
          <w:szCs w:val="24"/>
          <w:rPrChange w:id="9957"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9958" w:author="Ashley Frank" w:date="2024-12-20T21:43:00Z">
            <w:rPr>
              <w:rFonts w:ascii="Bookman Old Style" w:hAnsi="Bookman Old Style"/>
              <w:i/>
              <w:iCs/>
              <w:sz w:val="32"/>
              <w:szCs w:val="32"/>
            </w:rPr>
          </w:rPrChange>
        </w:rPr>
        <w:t xml:space="preserve"> groan and are burdened because </w:t>
      </w:r>
      <w:r w:rsidR="002C4A2E" w:rsidRPr="007C3EDB">
        <w:rPr>
          <w:rFonts w:ascii="Bookman Old Style" w:hAnsi="Bookman Old Style"/>
          <w:i/>
          <w:iCs/>
          <w:szCs w:val="24"/>
          <w:rPrChange w:id="9959"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9960" w:author="Ashley Frank" w:date="2024-12-20T21:43:00Z">
            <w:rPr>
              <w:rFonts w:ascii="Bookman Old Style" w:hAnsi="Bookman Old Style"/>
              <w:i/>
              <w:iCs/>
              <w:sz w:val="32"/>
              <w:szCs w:val="32"/>
            </w:rPr>
          </w:rPrChange>
        </w:rPr>
        <w:t xml:space="preserve"> do not wish to be unclothed but to be clothed instead with our heavenly d</w:t>
      </w:r>
      <w:r w:rsidR="001E6570" w:rsidRPr="007C3EDB">
        <w:rPr>
          <w:rFonts w:ascii="Bookman Old Style" w:hAnsi="Bookman Old Style"/>
          <w:i/>
          <w:iCs/>
          <w:szCs w:val="24"/>
          <w:rPrChange w:id="9961"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9962"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9963" w:author="Ashley Frank" w:date="2024-12-20T21:43:00Z">
            <w:rPr>
              <w:rFonts w:ascii="Bookman Old Style" w:hAnsi="Bookman Old Style"/>
              <w:i/>
              <w:iCs/>
              <w:sz w:val="32"/>
              <w:szCs w:val="32"/>
            </w:rPr>
          </w:rPrChange>
        </w:rPr>
        <w:t>lling so that what is mortal may be swallo</w:t>
      </w:r>
      <w:r w:rsidR="001E6570" w:rsidRPr="007C3EDB">
        <w:rPr>
          <w:rFonts w:ascii="Bookman Old Style" w:hAnsi="Bookman Old Style"/>
          <w:i/>
          <w:iCs/>
          <w:szCs w:val="24"/>
          <w:rPrChange w:id="9964"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9965"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9966" w:author="Ashley Frank" w:date="2024-12-20T21:43:00Z">
            <w:rPr>
              <w:rFonts w:ascii="Bookman Old Style" w:hAnsi="Bookman Old Style"/>
              <w:i/>
              <w:iCs/>
              <w:sz w:val="32"/>
              <w:szCs w:val="32"/>
            </w:rPr>
          </w:rPrChange>
        </w:rPr>
        <w:t>d up by life.</w:t>
      </w:r>
      <w:r w:rsidRPr="007C3EDB">
        <w:rPr>
          <w:rFonts w:ascii="Bookman Old Style" w:hAnsi="Bookman Old Style"/>
          <w:b/>
          <w:bCs/>
          <w:i/>
          <w:iCs/>
          <w:szCs w:val="24"/>
          <w:vertAlign w:val="superscript"/>
          <w:rPrChange w:id="9967" w:author="Ashley Frank" w:date="2024-12-20T21:43:00Z">
            <w:rPr>
              <w:rFonts w:ascii="Bookman Old Style" w:hAnsi="Bookman Old Style"/>
              <w:b/>
              <w:bCs/>
              <w:i/>
              <w:iCs/>
              <w:sz w:val="32"/>
              <w:szCs w:val="32"/>
              <w:vertAlign w:val="superscript"/>
            </w:rPr>
          </w:rPrChange>
        </w:rPr>
        <w:t> </w:t>
      </w:r>
      <w:r w:rsidRPr="007C3EDB">
        <w:rPr>
          <w:rFonts w:ascii="Bookman Old Style" w:hAnsi="Bookman Old Style"/>
          <w:i/>
          <w:iCs/>
          <w:szCs w:val="24"/>
          <w:rPrChange w:id="9968" w:author="Ashley Frank" w:date="2024-12-20T21:43:00Z">
            <w:rPr>
              <w:rFonts w:ascii="Bookman Old Style" w:hAnsi="Bookman Old Style"/>
              <w:i/>
              <w:iCs/>
              <w:sz w:val="32"/>
              <w:szCs w:val="32"/>
            </w:rPr>
          </w:rPrChange>
        </w:rPr>
        <w:t>Now</w:t>
      </w:r>
      <w:r w:rsidR="001E6570" w:rsidRPr="007C3EDB">
        <w:rPr>
          <w:rFonts w:ascii="Bookman Old Style" w:hAnsi="Bookman Old Style"/>
          <w:i/>
          <w:iCs/>
          <w:szCs w:val="24"/>
          <w:rPrChange w:id="9969" w:author="Ashley Frank" w:date="2024-12-20T21:43:00Z">
            <w:rPr>
              <w:rFonts w:ascii="Bookman Old Style" w:hAnsi="Bookman Old Style"/>
              <w:i/>
              <w:iCs/>
              <w:sz w:val="32"/>
              <w:szCs w:val="32"/>
            </w:rPr>
          </w:rPrChange>
        </w:rPr>
        <w:t>,</w:t>
      </w:r>
      <w:r w:rsidRPr="007C3EDB">
        <w:rPr>
          <w:rFonts w:ascii="Bookman Old Style" w:hAnsi="Bookman Old Style"/>
          <w:i/>
          <w:iCs/>
          <w:szCs w:val="24"/>
          <w:rPrChange w:id="9970" w:author="Ashley Frank" w:date="2024-12-20T21:43:00Z">
            <w:rPr>
              <w:rFonts w:ascii="Bookman Old Style" w:hAnsi="Bookman Old Style"/>
              <w:i/>
              <w:iCs/>
              <w:sz w:val="32"/>
              <w:szCs w:val="32"/>
            </w:rPr>
          </w:rPrChange>
        </w:rPr>
        <w:t xml:space="preserve"> the one who has fashioned us for this very purpose is God, who has given us the Spirit as a deposit, guaranteeing what is to come.</w:t>
      </w:r>
      <w:r w:rsidRPr="007C3EDB">
        <w:rPr>
          <w:rFonts w:ascii="Bookman Old Style" w:hAnsi="Bookman Old Style"/>
          <w:b/>
          <w:bCs/>
          <w:i/>
          <w:iCs/>
          <w:szCs w:val="24"/>
          <w:vertAlign w:val="superscript"/>
          <w:rPrChange w:id="9971" w:author="Ashley Frank" w:date="2024-12-20T21:43:00Z">
            <w:rPr>
              <w:rFonts w:ascii="Bookman Old Style" w:hAnsi="Bookman Old Style"/>
              <w:b/>
              <w:bCs/>
              <w:i/>
              <w:iCs/>
              <w:sz w:val="32"/>
              <w:szCs w:val="32"/>
              <w:vertAlign w:val="superscript"/>
            </w:rPr>
          </w:rPrChange>
        </w:rPr>
        <w:t> </w:t>
      </w:r>
      <w:r w:rsidRPr="007C3EDB">
        <w:rPr>
          <w:rFonts w:ascii="Bookman Old Style" w:hAnsi="Bookman Old Style"/>
          <w:i/>
          <w:iCs/>
          <w:szCs w:val="24"/>
          <w:rPrChange w:id="9972" w:author="Ashley Frank" w:date="2024-12-20T21:43:00Z">
            <w:rPr>
              <w:rFonts w:ascii="Bookman Old Style" w:hAnsi="Bookman Old Style"/>
              <w:i/>
              <w:iCs/>
              <w:sz w:val="32"/>
              <w:szCs w:val="32"/>
            </w:rPr>
          </w:rPrChange>
        </w:rPr>
        <w:t>Therefore</w:t>
      </w:r>
      <w:r w:rsidR="001E6570" w:rsidRPr="007C3EDB">
        <w:rPr>
          <w:rFonts w:ascii="Bookman Old Style" w:hAnsi="Bookman Old Style"/>
          <w:i/>
          <w:iCs/>
          <w:szCs w:val="24"/>
          <w:rPrChange w:id="9973" w:author="Ashley Frank" w:date="2024-12-20T21:43:00Z">
            <w:rPr>
              <w:rFonts w:ascii="Bookman Old Style" w:hAnsi="Bookman Old Style"/>
              <w:i/>
              <w:iCs/>
              <w:sz w:val="32"/>
              <w:szCs w:val="32"/>
            </w:rPr>
          </w:rPrChange>
        </w:rPr>
        <w:t>,</w:t>
      </w:r>
      <w:r w:rsidRPr="007C3EDB">
        <w:rPr>
          <w:rFonts w:ascii="Bookman Old Style" w:hAnsi="Bookman Old Style"/>
          <w:i/>
          <w:iCs/>
          <w:szCs w:val="24"/>
          <w:rPrChange w:id="9974" w:author="Ashley Frank" w:date="2024-12-20T21:43:00Z">
            <w:rPr>
              <w:rFonts w:ascii="Bookman Old Style" w:hAnsi="Bookman Old Style"/>
              <w:i/>
              <w:iCs/>
              <w:sz w:val="32"/>
              <w:szCs w:val="32"/>
            </w:rPr>
          </w:rPrChange>
        </w:rPr>
        <w:t xml:space="preserve"> </w:t>
      </w:r>
      <w:r w:rsidR="002C4A2E" w:rsidRPr="007C3EDB">
        <w:rPr>
          <w:rFonts w:ascii="Bookman Old Style" w:hAnsi="Bookman Old Style"/>
          <w:i/>
          <w:iCs/>
          <w:szCs w:val="24"/>
          <w:rPrChange w:id="9975"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9976" w:author="Ashley Frank" w:date="2024-12-20T21:43:00Z">
            <w:rPr>
              <w:rFonts w:ascii="Bookman Old Style" w:hAnsi="Bookman Old Style"/>
              <w:i/>
              <w:iCs/>
              <w:sz w:val="32"/>
              <w:szCs w:val="32"/>
            </w:rPr>
          </w:rPrChange>
        </w:rPr>
        <w:t xml:space="preserve"> are always confident and know that as long as </w:t>
      </w:r>
      <w:r w:rsidR="002C4A2E" w:rsidRPr="007C3EDB">
        <w:rPr>
          <w:rFonts w:ascii="Bookman Old Style" w:hAnsi="Bookman Old Style"/>
          <w:i/>
          <w:iCs/>
          <w:szCs w:val="24"/>
          <w:rPrChange w:id="9977"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9978" w:author="Ashley Frank" w:date="2024-12-20T21:43:00Z">
            <w:rPr>
              <w:rFonts w:ascii="Bookman Old Style" w:hAnsi="Bookman Old Style"/>
              <w:i/>
              <w:iCs/>
              <w:sz w:val="32"/>
              <w:szCs w:val="32"/>
            </w:rPr>
          </w:rPrChange>
        </w:rPr>
        <w:t xml:space="preserve"> are at home in the body</w:t>
      </w:r>
      <w:r w:rsidR="001E6570" w:rsidRPr="007C3EDB">
        <w:rPr>
          <w:rFonts w:ascii="Bookman Old Style" w:hAnsi="Bookman Old Style"/>
          <w:i/>
          <w:iCs/>
          <w:szCs w:val="24"/>
          <w:rPrChange w:id="9979" w:author="Ashley Frank" w:date="2024-12-20T21:43:00Z">
            <w:rPr>
              <w:rFonts w:ascii="Bookman Old Style" w:hAnsi="Bookman Old Style"/>
              <w:i/>
              <w:iCs/>
              <w:sz w:val="32"/>
              <w:szCs w:val="32"/>
            </w:rPr>
          </w:rPrChange>
        </w:rPr>
        <w:t>,</w:t>
      </w:r>
      <w:r w:rsidRPr="007C3EDB">
        <w:rPr>
          <w:rFonts w:ascii="Bookman Old Style" w:hAnsi="Bookman Old Style"/>
          <w:i/>
          <w:iCs/>
          <w:szCs w:val="24"/>
          <w:rPrChange w:id="9980" w:author="Ashley Frank" w:date="2024-12-20T21:43:00Z">
            <w:rPr>
              <w:rFonts w:ascii="Bookman Old Style" w:hAnsi="Bookman Old Style"/>
              <w:i/>
              <w:iCs/>
              <w:sz w:val="32"/>
              <w:szCs w:val="32"/>
            </w:rPr>
          </w:rPrChange>
        </w:rPr>
        <w:t xml:space="preserve"> </w:t>
      </w:r>
      <w:r w:rsidR="002C4A2E" w:rsidRPr="007C3EDB">
        <w:rPr>
          <w:rFonts w:ascii="Bookman Old Style" w:hAnsi="Bookman Old Style"/>
          <w:i/>
          <w:iCs/>
          <w:szCs w:val="24"/>
          <w:rPrChange w:id="9981"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9982" w:author="Ashley Frank" w:date="2024-12-20T21:43:00Z">
            <w:rPr>
              <w:rFonts w:ascii="Bookman Old Style" w:hAnsi="Bookman Old Style"/>
              <w:i/>
              <w:iCs/>
              <w:sz w:val="32"/>
              <w:szCs w:val="32"/>
            </w:rPr>
          </w:rPrChange>
        </w:rPr>
        <w:t xml:space="preserve"> are away from the Lord. </w:t>
      </w:r>
      <w:r w:rsidRPr="007C3EDB">
        <w:rPr>
          <w:rFonts w:ascii="Bookman Old Style" w:hAnsi="Bookman Old Style"/>
          <w:b/>
          <w:bCs/>
          <w:i/>
          <w:iCs/>
          <w:szCs w:val="24"/>
          <w:vertAlign w:val="superscript"/>
          <w:rPrChange w:id="9983" w:author="Ashley Frank" w:date="2024-12-20T21:43:00Z">
            <w:rPr>
              <w:rFonts w:ascii="Bookman Old Style" w:hAnsi="Bookman Old Style"/>
              <w:b/>
              <w:bCs/>
              <w:i/>
              <w:iCs/>
              <w:sz w:val="32"/>
              <w:szCs w:val="32"/>
              <w:vertAlign w:val="superscript"/>
            </w:rPr>
          </w:rPrChange>
        </w:rPr>
        <w:t>7 </w:t>
      </w:r>
      <w:r w:rsidRPr="007C3EDB">
        <w:rPr>
          <w:rFonts w:ascii="Bookman Old Style" w:hAnsi="Bookman Old Style"/>
          <w:i/>
          <w:iCs/>
          <w:szCs w:val="24"/>
          <w:rPrChange w:id="9984" w:author="Ashley Frank" w:date="2024-12-20T21:43:00Z">
            <w:rPr>
              <w:rFonts w:ascii="Bookman Old Style" w:hAnsi="Bookman Old Style"/>
              <w:i/>
              <w:iCs/>
              <w:sz w:val="32"/>
              <w:szCs w:val="32"/>
            </w:rPr>
          </w:rPrChange>
        </w:rPr>
        <w:t xml:space="preserve">For </w:t>
      </w:r>
      <w:r w:rsidR="002C4A2E" w:rsidRPr="007C3EDB">
        <w:rPr>
          <w:rFonts w:ascii="Bookman Old Style" w:hAnsi="Bookman Old Style"/>
          <w:i/>
          <w:iCs/>
          <w:szCs w:val="24"/>
          <w:rPrChange w:id="9985"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9986" w:author="Ashley Frank" w:date="2024-12-20T21:43:00Z">
            <w:rPr>
              <w:rFonts w:ascii="Bookman Old Style" w:hAnsi="Bookman Old Style"/>
              <w:i/>
              <w:iCs/>
              <w:sz w:val="32"/>
              <w:szCs w:val="32"/>
            </w:rPr>
          </w:rPrChange>
        </w:rPr>
        <w:t xml:space="preserve"> live by faith, not by sight.</w:t>
      </w:r>
      <w:r w:rsidRPr="007C3EDB">
        <w:rPr>
          <w:rFonts w:ascii="Bookman Old Style" w:hAnsi="Bookman Old Style"/>
          <w:b/>
          <w:bCs/>
          <w:i/>
          <w:iCs/>
          <w:szCs w:val="24"/>
          <w:vertAlign w:val="superscript"/>
          <w:rPrChange w:id="9987" w:author="Ashley Frank" w:date="2024-12-20T21:43:00Z">
            <w:rPr>
              <w:rFonts w:ascii="Bookman Old Style" w:hAnsi="Bookman Old Style"/>
              <w:b/>
              <w:bCs/>
              <w:i/>
              <w:iCs/>
              <w:sz w:val="32"/>
              <w:szCs w:val="32"/>
              <w:vertAlign w:val="superscript"/>
            </w:rPr>
          </w:rPrChange>
        </w:rPr>
        <w:t> </w:t>
      </w:r>
      <w:r w:rsidR="002C4A2E" w:rsidRPr="007C3EDB">
        <w:rPr>
          <w:rFonts w:ascii="Bookman Old Style" w:hAnsi="Bookman Old Style"/>
          <w:i/>
          <w:iCs/>
          <w:szCs w:val="24"/>
          <w:rPrChange w:id="9988"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9989" w:author="Ashley Frank" w:date="2024-12-20T21:43:00Z">
            <w:rPr>
              <w:rFonts w:ascii="Bookman Old Style" w:hAnsi="Bookman Old Style"/>
              <w:i/>
              <w:iCs/>
              <w:sz w:val="32"/>
              <w:szCs w:val="32"/>
            </w:rPr>
          </w:rPrChange>
        </w:rPr>
        <w:t xml:space="preserve"> are confident, I say, and would prefer to be away from the body and at home with the Lord.</w:t>
      </w:r>
      <w:r w:rsidRPr="007C3EDB">
        <w:rPr>
          <w:rFonts w:ascii="Bookman Old Style" w:hAnsi="Bookman Old Style"/>
          <w:b/>
          <w:bCs/>
          <w:i/>
          <w:iCs/>
          <w:szCs w:val="24"/>
          <w:vertAlign w:val="superscript"/>
          <w:rPrChange w:id="9990" w:author="Ashley Frank" w:date="2024-12-20T21:43:00Z">
            <w:rPr>
              <w:rFonts w:ascii="Bookman Old Style" w:hAnsi="Bookman Old Style"/>
              <w:b/>
              <w:bCs/>
              <w:i/>
              <w:iCs/>
              <w:sz w:val="32"/>
              <w:szCs w:val="32"/>
              <w:vertAlign w:val="superscript"/>
            </w:rPr>
          </w:rPrChange>
        </w:rPr>
        <w:t> </w:t>
      </w:r>
      <w:r w:rsidRPr="007C3EDB">
        <w:rPr>
          <w:rFonts w:ascii="Bookman Old Style" w:hAnsi="Bookman Old Style"/>
          <w:i/>
          <w:iCs/>
          <w:szCs w:val="24"/>
          <w:rPrChange w:id="9991" w:author="Ashley Frank" w:date="2024-12-20T21:43:00Z">
            <w:rPr>
              <w:rFonts w:ascii="Bookman Old Style" w:hAnsi="Bookman Old Style"/>
              <w:i/>
              <w:iCs/>
              <w:sz w:val="32"/>
              <w:szCs w:val="32"/>
            </w:rPr>
          </w:rPrChange>
        </w:rPr>
        <w:t xml:space="preserve">So </w:t>
      </w:r>
      <w:r w:rsidR="002C4A2E" w:rsidRPr="007C3EDB">
        <w:rPr>
          <w:rFonts w:ascii="Bookman Old Style" w:hAnsi="Bookman Old Style"/>
          <w:i/>
          <w:iCs/>
          <w:szCs w:val="24"/>
          <w:rPrChange w:id="9992"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9993" w:author="Ashley Frank" w:date="2024-12-20T21:43:00Z">
            <w:rPr>
              <w:rFonts w:ascii="Bookman Old Style" w:hAnsi="Bookman Old Style"/>
              <w:i/>
              <w:iCs/>
              <w:sz w:val="32"/>
              <w:szCs w:val="32"/>
            </w:rPr>
          </w:rPrChange>
        </w:rPr>
        <w:t xml:space="preserve"> make it our goal to please him, whether </w:t>
      </w:r>
      <w:r w:rsidR="002C4A2E" w:rsidRPr="007C3EDB">
        <w:rPr>
          <w:rFonts w:ascii="Bookman Old Style" w:hAnsi="Bookman Old Style"/>
          <w:i/>
          <w:iCs/>
          <w:szCs w:val="24"/>
          <w:rPrChange w:id="9994"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9995" w:author="Ashley Frank" w:date="2024-12-20T21:43:00Z">
            <w:rPr>
              <w:rFonts w:ascii="Bookman Old Style" w:hAnsi="Bookman Old Style"/>
              <w:i/>
              <w:iCs/>
              <w:sz w:val="32"/>
              <w:szCs w:val="32"/>
            </w:rPr>
          </w:rPrChange>
        </w:rPr>
        <w:t xml:space="preserve"> are at home in the body or away from it.</w:t>
      </w:r>
    </w:p>
    <w:p w14:paraId="3813F344" w14:textId="77777777" w:rsidR="00D621E7" w:rsidRPr="007C3EDB" w:rsidRDefault="00D621E7" w:rsidP="00D621E7">
      <w:pPr>
        <w:rPr>
          <w:rFonts w:ascii="Bookman Old Style" w:hAnsi="Bookman Old Style"/>
          <w:i/>
          <w:iCs/>
          <w:szCs w:val="24"/>
          <w:rPrChange w:id="9996" w:author="Ashley Frank" w:date="2024-12-20T21:43:00Z">
            <w:rPr>
              <w:rFonts w:ascii="Bookman Old Style" w:hAnsi="Bookman Old Style"/>
              <w:i/>
              <w:iCs/>
              <w:sz w:val="32"/>
              <w:szCs w:val="32"/>
            </w:rPr>
          </w:rPrChange>
        </w:rPr>
      </w:pPr>
    </w:p>
    <w:p w14:paraId="70684613" w14:textId="77777777" w:rsidR="00D621E7" w:rsidRPr="007C3EDB" w:rsidRDefault="00D621E7" w:rsidP="00D621E7">
      <w:pPr>
        <w:spacing w:line="480" w:lineRule="auto"/>
        <w:jc w:val="center"/>
        <w:rPr>
          <w:rFonts w:ascii="Bookman Old Style" w:hAnsi="Bookman Old Style"/>
          <w:b/>
          <w:bCs/>
          <w:i/>
          <w:iCs/>
          <w:szCs w:val="24"/>
          <w:rPrChange w:id="9997" w:author="Ashley Frank" w:date="2024-12-20T21:43:00Z">
            <w:rPr>
              <w:rFonts w:ascii="Bookman Old Style" w:hAnsi="Bookman Old Style"/>
              <w:b/>
              <w:bCs/>
              <w:i/>
              <w:iCs/>
              <w:sz w:val="32"/>
              <w:szCs w:val="32"/>
            </w:rPr>
          </w:rPrChange>
        </w:rPr>
      </w:pPr>
      <w:r w:rsidRPr="007C3EDB">
        <w:rPr>
          <w:rFonts w:ascii="Bookman Old Style" w:hAnsi="Bookman Old Style"/>
          <w:b/>
          <w:bCs/>
          <w:i/>
          <w:iCs/>
          <w:szCs w:val="24"/>
          <w:rPrChange w:id="9998" w:author="Ashley Frank" w:date="2024-12-20T21:43:00Z">
            <w:rPr>
              <w:rFonts w:ascii="Bookman Old Style" w:hAnsi="Bookman Old Style"/>
              <w:b/>
              <w:bCs/>
              <w:i/>
              <w:iCs/>
              <w:sz w:val="32"/>
              <w:szCs w:val="32"/>
            </w:rPr>
          </w:rPrChange>
        </w:rPr>
        <w:t>WALKING BY FAITH</w:t>
      </w:r>
    </w:p>
    <w:p w14:paraId="094252FC" w14:textId="1FEADB5F" w:rsidR="00ED44D8" w:rsidRDefault="00D621E7" w:rsidP="00D621E7">
      <w:pPr>
        <w:spacing w:line="480" w:lineRule="auto"/>
        <w:rPr>
          <w:ins w:id="9999" w:author="Ashley Frank" w:date="2025-01-22T01:26:00Z"/>
          <w:rFonts w:ascii="Bookman Old Style" w:hAnsi="Bookman Old Style"/>
          <w:i/>
          <w:iCs/>
          <w:szCs w:val="24"/>
        </w:rPr>
      </w:pPr>
      <w:r w:rsidRPr="0077361A">
        <w:rPr>
          <w:rFonts w:ascii="Bookman Old Style" w:hAnsi="Bookman Old Style"/>
          <w:i/>
          <w:iCs/>
          <w:szCs w:val="24"/>
          <w:rPrChange w:id="10000" w:author="Ashley Frank" w:date="2025-01-22T02:52:00Z">
            <w:rPr>
              <w:rFonts w:ascii="Bookman Old Style" w:hAnsi="Bookman Old Style"/>
              <w:i/>
              <w:iCs/>
              <w:sz w:val="32"/>
              <w:szCs w:val="32"/>
            </w:rPr>
          </w:rPrChange>
        </w:rPr>
        <w:t>I would like</w:t>
      </w:r>
      <w:r w:rsidRPr="007C3EDB">
        <w:rPr>
          <w:rFonts w:ascii="Bookman Old Style" w:hAnsi="Bookman Old Style"/>
          <w:i/>
          <w:iCs/>
          <w:szCs w:val="24"/>
          <w:rPrChange w:id="10001" w:author="Ashley Frank" w:date="2024-12-20T21:43:00Z">
            <w:rPr>
              <w:rFonts w:ascii="Bookman Old Style" w:hAnsi="Bookman Old Style"/>
              <w:i/>
              <w:iCs/>
              <w:sz w:val="32"/>
              <w:szCs w:val="32"/>
            </w:rPr>
          </w:rPrChange>
        </w:rPr>
        <w:t xml:space="preserve"> for us to look at the concept of a Christian life based on faith. </w:t>
      </w:r>
      <w:r w:rsidR="002C4A2E" w:rsidRPr="007C3EDB">
        <w:rPr>
          <w:rFonts w:ascii="Bookman Old Style" w:hAnsi="Bookman Old Style"/>
          <w:i/>
          <w:iCs/>
          <w:szCs w:val="24"/>
          <w:rPrChange w:id="10002"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10003" w:author="Ashley Frank" w:date="2024-12-20T21:43:00Z">
            <w:rPr>
              <w:rFonts w:ascii="Bookman Old Style" w:hAnsi="Bookman Old Style"/>
              <w:i/>
              <w:iCs/>
              <w:sz w:val="32"/>
              <w:szCs w:val="32"/>
            </w:rPr>
          </w:rPrChange>
        </w:rPr>
        <w:t xml:space="preserve"> see many people who </w:t>
      </w:r>
      <w:ins w:id="10004" w:author="Ashley Frank" w:date="2025-01-22T02:21:00Z">
        <w:r w:rsidR="00086C06">
          <w:rPr>
            <w:rFonts w:ascii="Bookman Old Style" w:hAnsi="Bookman Old Style"/>
            <w:i/>
            <w:iCs/>
            <w:szCs w:val="24"/>
          </w:rPr>
          <w:t xml:space="preserve">claim </w:t>
        </w:r>
      </w:ins>
      <w:del w:id="10005" w:author="Ashley Frank" w:date="2025-01-22T02:21:00Z">
        <w:r w:rsidRPr="007C3EDB" w:rsidDel="00086C06">
          <w:rPr>
            <w:rFonts w:ascii="Bookman Old Style" w:hAnsi="Bookman Old Style"/>
            <w:i/>
            <w:iCs/>
            <w:szCs w:val="24"/>
            <w:rPrChange w:id="10006" w:author="Ashley Frank" w:date="2024-12-20T21:43:00Z">
              <w:rPr>
                <w:rFonts w:ascii="Bookman Old Style" w:hAnsi="Bookman Old Style"/>
                <w:i/>
                <w:iCs/>
                <w:sz w:val="32"/>
                <w:szCs w:val="32"/>
              </w:rPr>
            </w:rPrChange>
          </w:rPr>
          <w:delText xml:space="preserve">talk </w:delText>
        </w:r>
      </w:del>
      <w:ins w:id="10007" w:author="Ashley Frank" w:date="2025-01-22T02:21:00Z">
        <w:r w:rsidR="00086C06">
          <w:rPr>
            <w:rFonts w:ascii="Bookman Old Style" w:hAnsi="Bookman Old Style"/>
            <w:i/>
            <w:iCs/>
            <w:szCs w:val="24"/>
          </w:rPr>
          <w:t>to</w:t>
        </w:r>
      </w:ins>
      <w:del w:id="10008" w:author="Ashley Frank" w:date="2025-01-22T02:21:00Z">
        <w:r w:rsidRPr="007C3EDB" w:rsidDel="00086C06">
          <w:rPr>
            <w:rFonts w:ascii="Bookman Old Style" w:hAnsi="Bookman Old Style"/>
            <w:i/>
            <w:iCs/>
            <w:szCs w:val="24"/>
            <w:rPrChange w:id="10009" w:author="Ashley Frank" w:date="2024-12-20T21:43:00Z">
              <w:rPr>
                <w:rFonts w:ascii="Bookman Old Style" w:hAnsi="Bookman Old Style"/>
                <w:i/>
                <w:iCs/>
                <w:sz w:val="32"/>
                <w:szCs w:val="32"/>
              </w:rPr>
            </w:rPrChange>
          </w:rPr>
          <w:delText>like they</w:delText>
        </w:r>
      </w:del>
      <w:r w:rsidRPr="007C3EDB">
        <w:rPr>
          <w:rFonts w:ascii="Bookman Old Style" w:hAnsi="Bookman Old Style"/>
          <w:i/>
          <w:iCs/>
          <w:szCs w:val="24"/>
          <w:rPrChange w:id="10010" w:author="Ashley Frank" w:date="2024-12-20T21:43:00Z">
            <w:rPr>
              <w:rFonts w:ascii="Bookman Old Style" w:hAnsi="Bookman Old Style"/>
              <w:i/>
              <w:iCs/>
              <w:sz w:val="32"/>
              <w:szCs w:val="32"/>
            </w:rPr>
          </w:rPrChange>
        </w:rPr>
        <w:t xml:space="preserve"> have faith</w:t>
      </w:r>
      <w:ins w:id="10011" w:author="Ashley Frank" w:date="2025-01-22T02:22:00Z">
        <w:r w:rsidR="00DA6C41">
          <w:rPr>
            <w:rFonts w:ascii="Bookman Old Style" w:hAnsi="Bookman Old Style"/>
            <w:i/>
            <w:iCs/>
            <w:szCs w:val="24"/>
          </w:rPr>
          <w:t>. Sadly</w:t>
        </w:r>
      </w:ins>
      <w:ins w:id="10012" w:author="Ashley Frank" w:date="2025-01-22T02:23:00Z">
        <w:r w:rsidR="00DA6C41">
          <w:rPr>
            <w:rFonts w:ascii="Bookman Old Style" w:hAnsi="Bookman Old Style"/>
            <w:i/>
            <w:iCs/>
            <w:szCs w:val="24"/>
          </w:rPr>
          <w:t xml:space="preserve">, </w:t>
        </w:r>
      </w:ins>
      <w:del w:id="10013" w:author="Ashley Frank" w:date="2025-01-22T02:22:00Z">
        <w:r w:rsidRPr="007C3EDB" w:rsidDel="00DA6C41">
          <w:rPr>
            <w:rFonts w:ascii="Bookman Old Style" w:hAnsi="Bookman Old Style"/>
            <w:i/>
            <w:iCs/>
            <w:szCs w:val="24"/>
            <w:rPrChange w:id="10014" w:author="Ashley Frank" w:date="2024-12-20T21:43:00Z">
              <w:rPr>
                <w:rFonts w:ascii="Bookman Old Style" w:hAnsi="Bookman Old Style"/>
                <w:i/>
                <w:iCs/>
                <w:sz w:val="32"/>
                <w:szCs w:val="32"/>
              </w:rPr>
            </w:rPrChange>
          </w:rPr>
          <w:delText xml:space="preserve">, but </w:delText>
        </w:r>
      </w:del>
      <w:r w:rsidRPr="007C3EDB">
        <w:rPr>
          <w:rFonts w:ascii="Bookman Old Style" w:hAnsi="Bookman Old Style"/>
          <w:i/>
          <w:iCs/>
          <w:szCs w:val="24"/>
          <w:rPrChange w:id="10015" w:author="Ashley Frank" w:date="2024-12-20T21:43:00Z">
            <w:rPr>
              <w:rFonts w:ascii="Bookman Old Style" w:hAnsi="Bookman Old Style"/>
              <w:i/>
              <w:iCs/>
              <w:sz w:val="32"/>
              <w:szCs w:val="32"/>
            </w:rPr>
          </w:rPrChange>
        </w:rPr>
        <w:t xml:space="preserve">when trials come or when things don’t go their way, </w:t>
      </w:r>
      <w:del w:id="10016" w:author="Ashley Frank" w:date="2025-01-22T02:23:00Z">
        <w:r w:rsidRPr="007C3EDB" w:rsidDel="00DA6C41">
          <w:rPr>
            <w:rFonts w:ascii="Bookman Old Style" w:hAnsi="Bookman Old Style"/>
            <w:i/>
            <w:iCs/>
            <w:szCs w:val="24"/>
            <w:rPrChange w:id="10017" w:author="Ashley Frank" w:date="2024-12-20T21:43:00Z">
              <w:rPr>
                <w:rFonts w:ascii="Bookman Old Style" w:hAnsi="Bookman Old Style"/>
                <w:i/>
                <w:iCs/>
                <w:sz w:val="32"/>
                <w:szCs w:val="32"/>
              </w:rPr>
            </w:rPrChange>
          </w:rPr>
          <w:delText xml:space="preserve">they stop believing </w:delText>
        </w:r>
        <w:r w:rsidR="001E6570" w:rsidRPr="007C3EDB" w:rsidDel="00DA6C41">
          <w:rPr>
            <w:rFonts w:ascii="Bookman Old Style" w:hAnsi="Bookman Old Style"/>
            <w:i/>
            <w:iCs/>
            <w:szCs w:val="24"/>
            <w:rPrChange w:id="10018" w:author="Ashley Frank" w:date="2024-12-20T21:43:00Z">
              <w:rPr>
                <w:rFonts w:ascii="Bookman Old Style" w:hAnsi="Bookman Old Style"/>
                <w:i/>
                <w:iCs/>
                <w:sz w:val="32"/>
                <w:szCs w:val="32"/>
              </w:rPr>
            </w:rPrChange>
          </w:rPr>
          <w:delText xml:space="preserve">and </w:delText>
        </w:r>
        <w:r w:rsidRPr="007C3EDB" w:rsidDel="00DA6C41">
          <w:rPr>
            <w:rFonts w:ascii="Bookman Old Style" w:hAnsi="Bookman Old Style"/>
            <w:i/>
            <w:iCs/>
            <w:szCs w:val="24"/>
            <w:rPrChange w:id="10019" w:author="Ashley Frank" w:date="2024-12-20T21:43:00Z">
              <w:rPr>
                <w:rFonts w:ascii="Bookman Old Style" w:hAnsi="Bookman Old Style"/>
                <w:i/>
                <w:iCs/>
                <w:sz w:val="32"/>
                <w:szCs w:val="32"/>
              </w:rPr>
            </w:rPrChange>
          </w:rPr>
          <w:delText xml:space="preserve">stop trusting. </w:delText>
        </w:r>
      </w:del>
      <w:ins w:id="10020" w:author="Ashley Frank" w:date="2025-01-22T02:23:00Z">
        <w:r w:rsidR="00DA6C41">
          <w:rPr>
            <w:rFonts w:ascii="Bookman Old Style" w:hAnsi="Bookman Old Style"/>
            <w:i/>
            <w:iCs/>
            <w:szCs w:val="24"/>
          </w:rPr>
          <w:t xml:space="preserve">these same people falter in their trust and belief in faith. </w:t>
        </w:r>
      </w:ins>
      <w:r w:rsidRPr="007C3EDB">
        <w:rPr>
          <w:rFonts w:ascii="Bookman Old Style" w:hAnsi="Bookman Old Style"/>
          <w:i/>
          <w:iCs/>
          <w:szCs w:val="24"/>
          <w:rPrChange w:id="10021" w:author="Ashley Frank" w:date="2024-12-20T21:43:00Z">
            <w:rPr>
              <w:rFonts w:ascii="Bookman Old Style" w:hAnsi="Bookman Old Style"/>
              <w:i/>
              <w:iCs/>
              <w:sz w:val="32"/>
              <w:szCs w:val="32"/>
            </w:rPr>
          </w:rPrChange>
        </w:rPr>
        <w:t>Jesus said that all you needed was a mustard seed</w:t>
      </w:r>
      <w:ins w:id="10022" w:author="Ashley Frank" w:date="2025-01-22T01:51:00Z">
        <w:r w:rsidR="00B74C8C">
          <w:rPr>
            <w:rFonts w:ascii="Bookman Old Style" w:hAnsi="Bookman Old Style"/>
            <w:i/>
            <w:iCs/>
            <w:szCs w:val="24"/>
          </w:rPr>
          <w:t>’s worth</w:t>
        </w:r>
      </w:ins>
      <w:r w:rsidRPr="007C3EDB">
        <w:rPr>
          <w:rFonts w:ascii="Bookman Old Style" w:hAnsi="Bookman Old Style"/>
          <w:i/>
          <w:iCs/>
          <w:szCs w:val="24"/>
          <w:rPrChange w:id="10023" w:author="Ashley Frank" w:date="2024-12-20T21:43:00Z">
            <w:rPr>
              <w:rFonts w:ascii="Bookman Old Style" w:hAnsi="Bookman Old Style"/>
              <w:i/>
              <w:iCs/>
              <w:sz w:val="32"/>
              <w:szCs w:val="32"/>
            </w:rPr>
          </w:rPrChange>
        </w:rPr>
        <w:t xml:space="preserve"> of faith to tell a mountain to move. Faith</w:t>
      </w:r>
      <w:ins w:id="10024" w:author="Ashley Frank" w:date="2025-01-22T02:24:00Z">
        <w:r w:rsidR="00DA6C41">
          <w:rPr>
            <w:rFonts w:ascii="Bookman Old Style" w:hAnsi="Bookman Old Style"/>
            <w:i/>
            <w:iCs/>
            <w:szCs w:val="24"/>
          </w:rPr>
          <w:t>, in simple terms,</w:t>
        </w:r>
      </w:ins>
      <w:r w:rsidRPr="007C3EDB">
        <w:rPr>
          <w:rFonts w:ascii="Bookman Old Style" w:hAnsi="Bookman Old Style"/>
          <w:i/>
          <w:iCs/>
          <w:szCs w:val="24"/>
          <w:rPrChange w:id="10025" w:author="Ashley Frank" w:date="2024-12-20T21:43:00Z">
            <w:rPr>
              <w:rFonts w:ascii="Bookman Old Style" w:hAnsi="Bookman Old Style"/>
              <w:i/>
              <w:iCs/>
              <w:sz w:val="32"/>
              <w:szCs w:val="32"/>
            </w:rPr>
          </w:rPrChange>
        </w:rPr>
        <w:t xml:space="preserve"> is the substance of what </w:t>
      </w:r>
      <w:r w:rsidR="00F823D5" w:rsidRPr="007C3EDB">
        <w:rPr>
          <w:rFonts w:ascii="Bookman Old Style" w:hAnsi="Bookman Old Style"/>
          <w:i/>
          <w:iCs/>
          <w:szCs w:val="24"/>
          <w:rPrChange w:id="10026"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10027"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028" w:author="Ashley Frank" w:date="2024-12-20T21:43:00Z">
            <w:rPr>
              <w:rFonts w:ascii="Bookman Old Style" w:hAnsi="Bookman Old Style"/>
              <w:i/>
              <w:iCs/>
              <w:sz w:val="32"/>
              <w:szCs w:val="32"/>
            </w:rPr>
          </w:rPrChange>
        </w:rPr>
        <w:t xml:space="preserve"> hope for and the evidence of something that is not seen. Substance is things that </w:t>
      </w:r>
      <w:r w:rsidR="00F823D5" w:rsidRPr="007C3EDB">
        <w:rPr>
          <w:rFonts w:ascii="Bookman Old Style" w:hAnsi="Bookman Old Style"/>
          <w:i/>
          <w:iCs/>
          <w:szCs w:val="24"/>
          <w:rPrChange w:id="10029"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10030"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031" w:author="Ashley Frank" w:date="2024-12-20T21:43:00Z">
            <w:rPr>
              <w:rFonts w:ascii="Bookman Old Style" w:hAnsi="Bookman Old Style"/>
              <w:i/>
              <w:iCs/>
              <w:sz w:val="32"/>
              <w:szCs w:val="32"/>
            </w:rPr>
          </w:rPrChange>
        </w:rPr>
        <w:t xml:space="preserve"> can measure, things that </w:t>
      </w:r>
      <w:r w:rsidR="00F823D5" w:rsidRPr="007C3EDB">
        <w:rPr>
          <w:rFonts w:ascii="Bookman Old Style" w:hAnsi="Bookman Old Style"/>
          <w:i/>
          <w:iCs/>
          <w:szCs w:val="24"/>
          <w:rPrChange w:id="10032"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10033"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034" w:author="Ashley Frank" w:date="2024-12-20T21:43:00Z">
            <w:rPr>
              <w:rFonts w:ascii="Bookman Old Style" w:hAnsi="Bookman Old Style"/>
              <w:i/>
              <w:iCs/>
              <w:sz w:val="32"/>
              <w:szCs w:val="32"/>
            </w:rPr>
          </w:rPrChange>
        </w:rPr>
        <w:t xml:space="preserve"> can touch or see. Faith is our substance. I’m not talking about what some folks call blind faith; I’m talking about faith in someone: our Lord Jesus. Faith is also our evidence of things that </w:t>
      </w:r>
      <w:r w:rsidR="001E6570" w:rsidRPr="007C3EDB">
        <w:rPr>
          <w:rFonts w:ascii="Bookman Old Style" w:hAnsi="Bookman Old Style"/>
          <w:i/>
          <w:iCs/>
          <w:szCs w:val="24"/>
          <w:rPrChange w:id="10035" w:author="Ashley Frank" w:date="2024-12-20T21:43:00Z">
            <w:rPr>
              <w:rFonts w:ascii="Bookman Old Style" w:hAnsi="Bookman Old Style"/>
              <w:i/>
              <w:iCs/>
              <w:sz w:val="32"/>
              <w:szCs w:val="32"/>
            </w:rPr>
          </w:rPrChange>
        </w:rPr>
        <w:t>are</w:t>
      </w:r>
      <w:r w:rsidRPr="007C3EDB">
        <w:rPr>
          <w:rFonts w:ascii="Bookman Old Style" w:hAnsi="Bookman Old Style"/>
          <w:i/>
          <w:iCs/>
          <w:szCs w:val="24"/>
          <w:rPrChange w:id="10036" w:author="Ashley Frank" w:date="2024-12-20T21:43:00Z">
            <w:rPr>
              <w:rFonts w:ascii="Bookman Old Style" w:hAnsi="Bookman Old Style"/>
              <w:i/>
              <w:iCs/>
              <w:sz w:val="32"/>
              <w:szCs w:val="32"/>
            </w:rPr>
          </w:rPrChange>
        </w:rPr>
        <w:t xml:space="preserve"> not seen. If you see something, can taste something, or can touch something, why would </w:t>
      </w:r>
      <w:r w:rsidR="00F823D5" w:rsidRPr="007C3EDB">
        <w:rPr>
          <w:rFonts w:ascii="Bookman Old Style" w:hAnsi="Bookman Old Style"/>
          <w:i/>
          <w:iCs/>
          <w:szCs w:val="24"/>
          <w:rPrChange w:id="10037" w:author="Ashley Frank" w:date="2024-12-20T21:43:00Z">
            <w:rPr>
              <w:rFonts w:ascii="Bookman Old Style" w:hAnsi="Bookman Old Style"/>
              <w:i/>
              <w:iCs/>
              <w:sz w:val="32"/>
              <w:szCs w:val="32"/>
            </w:rPr>
          </w:rPrChange>
        </w:rPr>
        <w:t>w</w:t>
      </w:r>
      <w:r w:rsidR="00A6646E" w:rsidRPr="007C3EDB">
        <w:rPr>
          <w:rFonts w:ascii="Bookman Old Style" w:hAnsi="Bookman Old Style"/>
          <w:i/>
          <w:iCs/>
          <w:szCs w:val="24"/>
          <w:rPrChange w:id="10038"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039" w:author="Ashley Frank" w:date="2024-12-20T21:43:00Z">
            <w:rPr>
              <w:rFonts w:ascii="Bookman Old Style" w:hAnsi="Bookman Old Style"/>
              <w:i/>
              <w:iCs/>
              <w:sz w:val="32"/>
              <w:szCs w:val="32"/>
            </w:rPr>
          </w:rPrChange>
        </w:rPr>
        <w:t xml:space="preserve"> need fait</w:t>
      </w:r>
      <w:ins w:id="10040" w:author="Ashley Frank" w:date="2025-01-22T02:25:00Z">
        <w:r w:rsidR="00DA6C41">
          <w:rPr>
            <w:rFonts w:ascii="Bookman Old Style" w:hAnsi="Bookman Old Style"/>
            <w:i/>
            <w:iCs/>
            <w:szCs w:val="24"/>
          </w:rPr>
          <w:t>h, right?</w:t>
        </w:r>
      </w:ins>
      <w:del w:id="10041" w:author="Ashley Frank" w:date="2025-01-22T02:25:00Z">
        <w:r w:rsidRPr="007C3EDB" w:rsidDel="00DA6C41">
          <w:rPr>
            <w:rFonts w:ascii="Bookman Old Style" w:hAnsi="Bookman Old Style"/>
            <w:i/>
            <w:iCs/>
            <w:szCs w:val="24"/>
            <w:rPrChange w:id="10042" w:author="Ashley Frank" w:date="2024-12-20T21:43:00Z">
              <w:rPr>
                <w:rFonts w:ascii="Bookman Old Style" w:hAnsi="Bookman Old Style"/>
                <w:i/>
                <w:iCs/>
                <w:sz w:val="32"/>
                <w:szCs w:val="32"/>
              </w:rPr>
            </w:rPrChange>
          </w:rPr>
          <w:delText>h?</w:delText>
        </w:r>
      </w:del>
      <w:r w:rsidRPr="007C3EDB">
        <w:rPr>
          <w:rFonts w:ascii="Bookman Old Style" w:hAnsi="Bookman Old Style"/>
          <w:i/>
          <w:iCs/>
          <w:szCs w:val="24"/>
          <w:rPrChange w:id="10043" w:author="Ashley Frank" w:date="2024-12-20T21:43:00Z">
            <w:rPr>
              <w:rFonts w:ascii="Bookman Old Style" w:hAnsi="Bookman Old Style"/>
              <w:i/>
              <w:iCs/>
              <w:sz w:val="32"/>
              <w:szCs w:val="32"/>
            </w:rPr>
          </w:rPrChange>
        </w:rPr>
        <w:t xml:space="preserve"> Our faith is also based on things to come. </w:t>
      </w:r>
      <w:r w:rsidR="002C4A2E" w:rsidRPr="007C3EDB">
        <w:rPr>
          <w:rFonts w:ascii="Bookman Old Style" w:hAnsi="Bookman Old Style"/>
          <w:i/>
          <w:iCs/>
          <w:szCs w:val="24"/>
          <w:rPrChange w:id="10044"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10045" w:author="Ashley Frank" w:date="2024-12-20T21:43:00Z">
            <w:rPr>
              <w:rFonts w:ascii="Bookman Old Style" w:hAnsi="Bookman Old Style"/>
              <w:i/>
              <w:iCs/>
              <w:sz w:val="32"/>
              <w:szCs w:val="32"/>
            </w:rPr>
          </w:rPrChange>
        </w:rPr>
        <w:t xml:space="preserve"> know that this is not </w:t>
      </w:r>
      <w:r w:rsidRPr="007C3EDB">
        <w:rPr>
          <w:rFonts w:ascii="Bookman Old Style" w:hAnsi="Bookman Old Style"/>
          <w:i/>
          <w:iCs/>
          <w:szCs w:val="24"/>
          <w:rPrChange w:id="10046" w:author="Ashley Frank" w:date="2024-12-20T21:43:00Z">
            <w:rPr>
              <w:rFonts w:ascii="Bookman Old Style" w:hAnsi="Bookman Old Style"/>
              <w:i/>
              <w:iCs/>
              <w:sz w:val="32"/>
              <w:szCs w:val="32"/>
            </w:rPr>
          </w:rPrChange>
        </w:rPr>
        <w:lastRenderedPageBreak/>
        <w:t xml:space="preserve">our final resting place. </w:t>
      </w:r>
      <w:r w:rsidR="002C4A2E" w:rsidRPr="007C3EDB">
        <w:rPr>
          <w:rFonts w:ascii="Bookman Old Style" w:hAnsi="Bookman Old Style"/>
          <w:i/>
          <w:iCs/>
          <w:szCs w:val="24"/>
          <w:rPrChange w:id="10047"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10048" w:author="Ashley Frank" w:date="2024-12-20T21:43:00Z">
            <w:rPr>
              <w:rFonts w:ascii="Bookman Old Style" w:hAnsi="Bookman Old Style"/>
              <w:i/>
              <w:iCs/>
              <w:sz w:val="32"/>
              <w:szCs w:val="32"/>
            </w:rPr>
          </w:rPrChange>
        </w:rPr>
        <w:t xml:space="preserve"> know that there is a life </w:t>
      </w:r>
      <w:r w:rsidRPr="0077361A">
        <w:rPr>
          <w:rFonts w:ascii="Bookman Old Style" w:hAnsi="Bookman Old Style"/>
          <w:i/>
          <w:iCs/>
          <w:szCs w:val="24"/>
          <w:rPrChange w:id="10049" w:author="Ashley Frank" w:date="2025-01-22T02:52:00Z">
            <w:rPr>
              <w:rFonts w:ascii="Bookman Old Style" w:hAnsi="Bookman Old Style"/>
              <w:i/>
              <w:iCs/>
              <w:sz w:val="32"/>
              <w:szCs w:val="32"/>
            </w:rPr>
          </w:rPrChange>
        </w:rPr>
        <w:t>to come</w:t>
      </w:r>
      <w:r w:rsidR="001E6570" w:rsidRPr="007C3EDB">
        <w:rPr>
          <w:rFonts w:ascii="Bookman Old Style" w:hAnsi="Bookman Old Style"/>
          <w:i/>
          <w:iCs/>
          <w:szCs w:val="24"/>
          <w:rPrChange w:id="10050" w:author="Ashley Frank" w:date="2024-12-20T21:43:00Z">
            <w:rPr>
              <w:rFonts w:ascii="Bookman Old Style" w:hAnsi="Bookman Old Style"/>
              <w:i/>
              <w:iCs/>
              <w:sz w:val="32"/>
              <w:szCs w:val="32"/>
            </w:rPr>
          </w:rPrChange>
        </w:rPr>
        <w:t>,</w:t>
      </w:r>
      <w:r w:rsidRPr="007C3EDB">
        <w:rPr>
          <w:rFonts w:ascii="Bookman Old Style" w:hAnsi="Bookman Old Style"/>
          <w:i/>
          <w:iCs/>
          <w:szCs w:val="24"/>
          <w:rPrChange w:id="10051" w:author="Ashley Frank" w:date="2024-12-20T21:43:00Z">
            <w:rPr>
              <w:rFonts w:ascii="Bookman Old Style" w:hAnsi="Bookman Old Style"/>
              <w:i/>
              <w:iCs/>
              <w:sz w:val="32"/>
              <w:szCs w:val="32"/>
            </w:rPr>
          </w:rPrChange>
        </w:rPr>
        <w:t xml:space="preserve"> and so </w:t>
      </w:r>
      <w:r w:rsidR="001E6570" w:rsidRPr="007C3EDB">
        <w:rPr>
          <w:rFonts w:ascii="Bookman Old Style" w:hAnsi="Bookman Old Style"/>
          <w:i/>
          <w:iCs/>
          <w:szCs w:val="24"/>
          <w:rPrChange w:id="10052"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10053"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054" w:author="Ashley Frank" w:date="2024-12-20T21:43:00Z">
            <w:rPr>
              <w:rFonts w:ascii="Bookman Old Style" w:hAnsi="Bookman Old Style"/>
              <w:i/>
              <w:iCs/>
              <w:sz w:val="32"/>
              <w:szCs w:val="32"/>
            </w:rPr>
          </w:rPrChange>
        </w:rPr>
        <w:t xml:space="preserve"> put our hope i</w:t>
      </w:r>
      <w:r w:rsidR="001E6570" w:rsidRPr="007C3EDB">
        <w:rPr>
          <w:rFonts w:ascii="Bookman Old Style" w:hAnsi="Bookman Old Style"/>
          <w:i/>
          <w:iCs/>
          <w:szCs w:val="24"/>
          <w:rPrChange w:id="10055" w:author="Ashley Frank" w:date="2024-12-20T21:43:00Z">
            <w:rPr>
              <w:rFonts w:ascii="Bookman Old Style" w:hAnsi="Bookman Old Style"/>
              <w:i/>
              <w:iCs/>
              <w:sz w:val="32"/>
              <w:szCs w:val="32"/>
            </w:rPr>
          </w:rPrChange>
        </w:rPr>
        <w:t>n</w:t>
      </w:r>
      <w:r w:rsidRPr="007C3EDB">
        <w:rPr>
          <w:rFonts w:ascii="Bookman Old Style" w:hAnsi="Bookman Old Style"/>
          <w:i/>
          <w:iCs/>
          <w:szCs w:val="24"/>
          <w:rPrChange w:id="10056" w:author="Ashley Frank" w:date="2024-12-20T21:43:00Z">
            <w:rPr>
              <w:rFonts w:ascii="Bookman Old Style" w:hAnsi="Bookman Old Style"/>
              <w:i/>
              <w:iCs/>
              <w:sz w:val="32"/>
              <w:szCs w:val="32"/>
            </w:rPr>
          </w:rPrChange>
        </w:rPr>
        <w:t xml:space="preserve"> what our God has told us. </w:t>
      </w:r>
      <w:r w:rsidR="002C4A2E" w:rsidRPr="007C3EDB">
        <w:rPr>
          <w:rFonts w:ascii="Bookman Old Style" w:hAnsi="Bookman Old Style"/>
          <w:i/>
          <w:iCs/>
          <w:szCs w:val="24"/>
          <w:rPrChange w:id="10057"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10058" w:author="Ashley Frank" w:date="2024-12-20T21:43:00Z">
            <w:rPr>
              <w:rFonts w:ascii="Bookman Old Style" w:hAnsi="Bookman Old Style"/>
              <w:i/>
              <w:iCs/>
              <w:sz w:val="32"/>
              <w:szCs w:val="32"/>
            </w:rPr>
          </w:rPrChange>
        </w:rPr>
        <w:t xml:space="preserve"> have to include what our brother Paul said in Romans chapter 10</w:t>
      </w:r>
      <w:r w:rsidR="001E6570" w:rsidRPr="007C3EDB">
        <w:rPr>
          <w:rFonts w:ascii="Bookman Old Style" w:hAnsi="Bookman Old Style"/>
          <w:i/>
          <w:iCs/>
          <w:szCs w:val="24"/>
          <w:rPrChange w:id="10059" w:author="Ashley Frank" w:date="2024-12-20T21:43:00Z">
            <w:rPr>
              <w:rFonts w:ascii="Bookman Old Style" w:hAnsi="Bookman Old Style"/>
              <w:i/>
              <w:iCs/>
              <w:sz w:val="32"/>
              <w:szCs w:val="32"/>
            </w:rPr>
          </w:rPrChange>
        </w:rPr>
        <w:t>:</w:t>
      </w:r>
      <w:r w:rsidRPr="007C3EDB">
        <w:rPr>
          <w:rFonts w:ascii="Bookman Old Style" w:hAnsi="Bookman Old Style"/>
          <w:i/>
          <w:iCs/>
          <w:szCs w:val="24"/>
          <w:rPrChange w:id="10060" w:author="Ashley Frank" w:date="2024-12-20T21:43:00Z">
            <w:rPr>
              <w:rFonts w:ascii="Bookman Old Style" w:hAnsi="Bookman Old Style"/>
              <w:i/>
              <w:iCs/>
              <w:sz w:val="32"/>
              <w:szCs w:val="32"/>
            </w:rPr>
          </w:rPrChange>
        </w:rPr>
        <w:t xml:space="preserve"> </w:t>
      </w:r>
      <w:r w:rsidRPr="007C3EDB">
        <w:rPr>
          <w:rFonts w:ascii="Bookman Old Style" w:hAnsi="Bookman Old Style"/>
          <w:b/>
          <w:bCs/>
          <w:i/>
          <w:iCs/>
          <w:szCs w:val="24"/>
          <w:rPrChange w:id="10061" w:author="Ashley Frank" w:date="2024-12-20T21:43:00Z">
            <w:rPr>
              <w:rFonts w:ascii="Bookman Old Style" w:hAnsi="Bookman Old Style"/>
              <w:b/>
              <w:bCs/>
              <w:i/>
              <w:iCs/>
              <w:sz w:val="32"/>
              <w:szCs w:val="32"/>
            </w:rPr>
          </w:rPrChange>
        </w:rPr>
        <w:t>Faith cometh by hearing, and hearing by the word of God.</w:t>
      </w:r>
      <w:r w:rsidRPr="007C3EDB">
        <w:rPr>
          <w:rFonts w:ascii="Bookman Old Style" w:hAnsi="Bookman Old Style"/>
          <w:i/>
          <w:iCs/>
          <w:szCs w:val="24"/>
          <w:rPrChange w:id="10062" w:author="Ashley Frank" w:date="2024-12-20T21:43:00Z">
            <w:rPr>
              <w:rFonts w:ascii="Bookman Old Style" w:hAnsi="Bookman Old Style"/>
              <w:i/>
              <w:iCs/>
              <w:sz w:val="32"/>
              <w:szCs w:val="32"/>
            </w:rPr>
          </w:rPrChange>
        </w:rPr>
        <w:t xml:space="preserve"> So, in order to have faith, </w:t>
      </w:r>
      <w:r w:rsidR="00A6646E" w:rsidRPr="007C3EDB">
        <w:rPr>
          <w:rFonts w:ascii="Bookman Old Style" w:hAnsi="Bookman Old Style"/>
          <w:i/>
          <w:iCs/>
          <w:szCs w:val="24"/>
          <w:rPrChange w:id="10063"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10064"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065" w:author="Ashley Frank" w:date="2024-12-20T21:43:00Z">
            <w:rPr>
              <w:rFonts w:ascii="Bookman Old Style" w:hAnsi="Bookman Old Style"/>
              <w:i/>
              <w:iCs/>
              <w:sz w:val="32"/>
              <w:szCs w:val="32"/>
            </w:rPr>
          </w:rPrChange>
        </w:rPr>
        <w:t xml:space="preserve"> need to have our faith in someone</w:t>
      </w:r>
      <w:ins w:id="10066" w:author="Ashley Frank" w:date="2025-01-22T01:36:00Z">
        <w:r w:rsidR="005E13CE">
          <w:rPr>
            <w:rFonts w:ascii="Bookman Old Style" w:hAnsi="Bookman Old Style"/>
            <w:i/>
            <w:iCs/>
            <w:szCs w:val="24"/>
          </w:rPr>
          <w:t>. T</w:t>
        </w:r>
      </w:ins>
      <w:ins w:id="10067" w:author="Ashley Frank" w:date="2025-01-22T01:37:00Z">
        <w:r w:rsidR="005E13CE">
          <w:rPr>
            <w:rFonts w:ascii="Bookman Old Style" w:hAnsi="Bookman Old Style"/>
            <w:i/>
            <w:iCs/>
            <w:szCs w:val="24"/>
          </w:rPr>
          <w:t>h</w:t>
        </w:r>
      </w:ins>
      <w:ins w:id="10068" w:author="Ashley Frank" w:date="2025-01-22T01:36:00Z">
        <w:r w:rsidR="005E13CE">
          <w:rPr>
            <w:rFonts w:ascii="Bookman Old Style" w:hAnsi="Bookman Old Style"/>
            <w:i/>
            <w:iCs/>
            <w:szCs w:val="24"/>
          </w:rPr>
          <w:t>at someon</w:t>
        </w:r>
      </w:ins>
      <w:ins w:id="10069" w:author="Ashley Frank" w:date="2025-01-22T01:37:00Z">
        <w:r w:rsidR="005E13CE">
          <w:rPr>
            <w:rFonts w:ascii="Bookman Old Style" w:hAnsi="Bookman Old Style"/>
            <w:i/>
            <w:iCs/>
            <w:szCs w:val="24"/>
          </w:rPr>
          <w:t xml:space="preserve">e </w:t>
        </w:r>
      </w:ins>
      <w:ins w:id="10070" w:author="Ashley Frank" w:date="2025-01-22T01:36:00Z">
        <w:r w:rsidR="005E13CE">
          <w:rPr>
            <w:rFonts w:ascii="Bookman Old Style" w:hAnsi="Bookman Old Style"/>
            <w:i/>
            <w:iCs/>
            <w:szCs w:val="24"/>
          </w:rPr>
          <w:t>is</w:t>
        </w:r>
      </w:ins>
      <w:ins w:id="10071" w:author="Ashley Frank" w:date="2025-01-22T01:37:00Z">
        <w:r w:rsidR="005E13CE">
          <w:rPr>
            <w:rFonts w:ascii="Bookman Old Style" w:hAnsi="Bookman Old Style"/>
            <w:i/>
            <w:iCs/>
            <w:szCs w:val="24"/>
          </w:rPr>
          <w:t>,</w:t>
        </w:r>
      </w:ins>
      <w:ins w:id="10072" w:author="Ashley Frank" w:date="2025-01-22T01:36:00Z">
        <w:r w:rsidR="005E13CE">
          <w:rPr>
            <w:rFonts w:ascii="Bookman Old Style" w:hAnsi="Bookman Old Style"/>
            <w:i/>
            <w:iCs/>
            <w:szCs w:val="24"/>
          </w:rPr>
          <w:t xml:space="preserve"> without question or comparison</w:t>
        </w:r>
      </w:ins>
      <w:ins w:id="10073" w:author="Ashley Frank" w:date="2025-01-22T01:37:00Z">
        <w:r w:rsidR="005E13CE">
          <w:rPr>
            <w:rFonts w:ascii="Bookman Old Style" w:hAnsi="Bookman Old Style"/>
            <w:i/>
            <w:iCs/>
            <w:szCs w:val="24"/>
          </w:rPr>
          <w:t>,</w:t>
        </w:r>
      </w:ins>
      <w:ins w:id="10074" w:author="Ashley Frank" w:date="2025-01-22T01:36:00Z">
        <w:r w:rsidR="005E13CE">
          <w:rPr>
            <w:rFonts w:ascii="Bookman Old Style" w:hAnsi="Bookman Old Style"/>
            <w:i/>
            <w:iCs/>
            <w:szCs w:val="24"/>
          </w:rPr>
          <w:t xml:space="preserve"> </w:t>
        </w:r>
      </w:ins>
      <w:del w:id="10075" w:author="Ashley Frank" w:date="2025-01-22T01:36:00Z">
        <w:r w:rsidRPr="007C3EDB" w:rsidDel="005E13CE">
          <w:rPr>
            <w:rFonts w:ascii="Bookman Old Style" w:hAnsi="Bookman Old Style"/>
            <w:i/>
            <w:iCs/>
            <w:szCs w:val="24"/>
            <w:rPrChange w:id="10076" w:author="Ashley Frank" w:date="2024-12-20T21:43:00Z">
              <w:rPr>
                <w:rFonts w:ascii="Bookman Old Style" w:hAnsi="Bookman Old Style"/>
                <w:i/>
                <w:iCs/>
                <w:sz w:val="32"/>
                <w:szCs w:val="32"/>
              </w:rPr>
            </w:rPrChange>
          </w:rPr>
          <w:delText xml:space="preserve"> and that is</w:delText>
        </w:r>
      </w:del>
      <w:del w:id="10077" w:author="Ashley Frank" w:date="2025-01-22T01:37:00Z">
        <w:r w:rsidRPr="007C3EDB" w:rsidDel="005E13CE">
          <w:rPr>
            <w:rFonts w:ascii="Bookman Old Style" w:hAnsi="Bookman Old Style"/>
            <w:i/>
            <w:iCs/>
            <w:szCs w:val="24"/>
            <w:rPrChange w:id="10078" w:author="Ashley Frank" w:date="2024-12-20T21:43:00Z">
              <w:rPr>
                <w:rFonts w:ascii="Bookman Old Style" w:hAnsi="Bookman Old Style"/>
                <w:i/>
                <w:iCs/>
                <w:sz w:val="32"/>
                <w:szCs w:val="32"/>
              </w:rPr>
            </w:rPrChange>
          </w:rPr>
          <w:delText xml:space="preserve"> </w:delText>
        </w:r>
      </w:del>
      <w:r w:rsidRPr="007C3EDB">
        <w:rPr>
          <w:rFonts w:ascii="Bookman Old Style" w:hAnsi="Bookman Old Style"/>
          <w:i/>
          <w:iCs/>
          <w:szCs w:val="24"/>
          <w:rPrChange w:id="10079" w:author="Ashley Frank" w:date="2024-12-20T21:43:00Z">
            <w:rPr>
              <w:rFonts w:ascii="Bookman Old Style" w:hAnsi="Bookman Old Style"/>
              <w:i/>
              <w:iCs/>
              <w:sz w:val="32"/>
              <w:szCs w:val="32"/>
            </w:rPr>
          </w:rPrChange>
        </w:rPr>
        <w:t>Jesus</w:t>
      </w:r>
      <w:ins w:id="10080" w:author="Ashley Frank" w:date="2025-01-22T01:36:00Z">
        <w:r w:rsidR="005E13CE">
          <w:rPr>
            <w:rFonts w:ascii="Bookman Old Style" w:hAnsi="Bookman Old Style"/>
            <w:i/>
            <w:iCs/>
            <w:szCs w:val="24"/>
          </w:rPr>
          <w:t>:</w:t>
        </w:r>
      </w:ins>
      <w:del w:id="10081" w:author="Ashley Frank" w:date="2025-01-22T01:36:00Z">
        <w:r w:rsidRPr="007C3EDB" w:rsidDel="005E13CE">
          <w:rPr>
            <w:rFonts w:ascii="Bookman Old Style" w:hAnsi="Bookman Old Style"/>
            <w:i/>
            <w:iCs/>
            <w:szCs w:val="24"/>
            <w:rPrChange w:id="10082" w:author="Ashley Frank" w:date="2024-12-20T21:43:00Z">
              <w:rPr>
                <w:rFonts w:ascii="Bookman Old Style" w:hAnsi="Bookman Old Style"/>
                <w:i/>
                <w:iCs/>
                <w:sz w:val="32"/>
                <w:szCs w:val="32"/>
              </w:rPr>
            </w:rPrChange>
          </w:rPr>
          <w:delText>,</w:delText>
        </w:r>
      </w:del>
      <w:r w:rsidRPr="007C3EDB">
        <w:rPr>
          <w:rFonts w:ascii="Bookman Old Style" w:hAnsi="Bookman Old Style"/>
          <w:i/>
          <w:iCs/>
          <w:szCs w:val="24"/>
          <w:rPrChange w:id="10083" w:author="Ashley Frank" w:date="2024-12-20T21:43:00Z">
            <w:rPr>
              <w:rFonts w:ascii="Bookman Old Style" w:hAnsi="Bookman Old Style"/>
              <w:i/>
              <w:iCs/>
              <w:sz w:val="32"/>
              <w:szCs w:val="32"/>
            </w:rPr>
          </w:rPrChange>
        </w:rPr>
        <w:t xml:space="preserve"> the living word. </w:t>
      </w:r>
      <w:ins w:id="10084" w:author="Ashley Frank" w:date="2025-01-22T01:41:00Z">
        <w:r w:rsidR="00BF2A79">
          <w:rPr>
            <w:rFonts w:ascii="Bookman Old Style" w:hAnsi="Bookman Old Style"/>
            <w:i/>
            <w:iCs/>
            <w:szCs w:val="24"/>
          </w:rPr>
          <w:t>We need to build our faith</w:t>
        </w:r>
      </w:ins>
      <w:del w:id="10085" w:author="Ashley Frank" w:date="2025-01-22T01:37:00Z">
        <w:r w:rsidRPr="007C3EDB" w:rsidDel="005E13CE">
          <w:rPr>
            <w:rFonts w:ascii="Bookman Old Style" w:hAnsi="Bookman Old Style"/>
            <w:i/>
            <w:iCs/>
            <w:szCs w:val="24"/>
            <w:rPrChange w:id="10086" w:author="Ashley Frank" w:date="2024-12-20T21:43:00Z">
              <w:rPr>
                <w:rFonts w:ascii="Bookman Old Style" w:hAnsi="Bookman Old Style"/>
                <w:i/>
                <w:iCs/>
                <w:sz w:val="32"/>
                <w:szCs w:val="32"/>
              </w:rPr>
            </w:rPrChange>
          </w:rPr>
          <w:delText>Our faith has to be built</w:delText>
        </w:r>
      </w:del>
      <w:r w:rsidRPr="007C3EDB">
        <w:rPr>
          <w:rFonts w:ascii="Bookman Old Style" w:hAnsi="Bookman Old Style"/>
          <w:i/>
          <w:iCs/>
          <w:szCs w:val="24"/>
          <w:rPrChange w:id="10087" w:author="Ashley Frank" w:date="2024-12-20T21:43:00Z">
            <w:rPr>
              <w:rFonts w:ascii="Bookman Old Style" w:hAnsi="Bookman Old Style"/>
              <w:i/>
              <w:iCs/>
              <w:sz w:val="32"/>
              <w:szCs w:val="32"/>
            </w:rPr>
          </w:rPrChange>
        </w:rPr>
        <w:t xml:space="preserve"> on what God has already said in His Word</w:t>
      </w:r>
      <w:r w:rsidR="001E6570" w:rsidRPr="007C3EDB">
        <w:rPr>
          <w:rFonts w:ascii="Bookman Old Style" w:hAnsi="Bookman Old Style"/>
          <w:i/>
          <w:iCs/>
          <w:szCs w:val="24"/>
          <w:rPrChange w:id="10088" w:author="Ashley Frank" w:date="2024-12-20T21:43:00Z">
            <w:rPr>
              <w:rFonts w:ascii="Bookman Old Style" w:hAnsi="Bookman Old Style"/>
              <w:i/>
              <w:iCs/>
              <w:sz w:val="32"/>
              <w:szCs w:val="32"/>
            </w:rPr>
          </w:rPrChange>
        </w:rPr>
        <w:t>, f</w:t>
      </w:r>
      <w:r w:rsidRPr="007C3EDB">
        <w:rPr>
          <w:rFonts w:ascii="Bookman Old Style" w:hAnsi="Bookman Old Style"/>
          <w:i/>
          <w:iCs/>
          <w:szCs w:val="24"/>
          <w:rPrChange w:id="10089" w:author="Ashley Frank" w:date="2024-12-20T21:43:00Z">
            <w:rPr>
              <w:rFonts w:ascii="Bookman Old Style" w:hAnsi="Bookman Old Style"/>
              <w:i/>
              <w:iCs/>
              <w:sz w:val="32"/>
              <w:szCs w:val="32"/>
            </w:rPr>
          </w:rPrChange>
        </w:rPr>
        <w:t xml:space="preserve">or </w:t>
      </w:r>
      <w:r w:rsidR="001E6570" w:rsidRPr="007C3EDB">
        <w:rPr>
          <w:rFonts w:ascii="Bookman Old Style" w:hAnsi="Bookman Old Style"/>
          <w:i/>
          <w:iCs/>
          <w:szCs w:val="24"/>
          <w:rPrChange w:id="10090"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10091" w:author="Ashley Frank" w:date="2024-12-20T21:43:00Z">
            <w:rPr>
              <w:rFonts w:ascii="Bookman Old Style" w:hAnsi="Bookman Old Style"/>
              <w:i/>
              <w:iCs/>
              <w:sz w:val="32"/>
              <w:szCs w:val="32"/>
            </w:rPr>
          </w:rPrChange>
        </w:rPr>
        <w:t xml:space="preserve"> walk by faith. Often, </w:t>
      </w:r>
      <w:ins w:id="10092" w:author="Ashley Frank" w:date="2025-01-22T01:35:00Z">
        <w:r w:rsidR="005E13CE">
          <w:rPr>
            <w:rFonts w:ascii="Bookman Old Style" w:hAnsi="Bookman Old Style"/>
            <w:i/>
            <w:iCs/>
            <w:szCs w:val="24"/>
          </w:rPr>
          <w:t>w</w:t>
        </w:r>
      </w:ins>
      <w:del w:id="10093" w:author="Ashley Frank" w:date="2025-01-22T01:35:00Z">
        <w:r w:rsidR="002C4A2E" w:rsidRPr="007C3EDB" w:rsidDel="005E13CE">
          <w:rPr>
            <w:rFonts w:ascii="Bookman Old Style" w:hAnsi="Bookman Old Style"/>
            <w:i/>
            <w:iCs/>
            <w:szCs w:val="24"/>
            <w:rPrChange w:id="10094" w:author="Ashley Frank" w:date="2024-12-20T21:43:00Z">
              <w:rPr>
                <w:rFonts w:ascii="Bookman Old Style" w:hAnsi="Bookman Old Style"/>
                <w:i/>
                <w:iCs/>
                <w:sz w:val="32"/>
                <w:szCs w:val="32"/>
              </w:rPr>
            </w:rPrChange>
          </w:rPr>
          <w:delText>W</w:delText>
        </w:r>
      </w:del>
      <w:r w:rsidR="002C4A2E" w:rsidRPr="007C3EDB">
        <w:rPr>
          <w:rFonts w:ascii="Bookman Old Style" w:hAnsi="Bookman Old Style"/>
          <w:i/>
          <w:iCs/>
          <w:szCs w:val="24"/>
          <w:rPrChange w:id="10095"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096" w:author="Ashley Frank" w:date="2024-12-20T21:43:00Z">
            <w:rPr>
              <w:rFonts w:ascii="Bookman Old Style" w:hAnsi="Bookman Old Style"/>
              <w:i/>
              <w:iCs/>
              <w:sz w:val="32"/>
              <w:szCs w:val="32"/>
            </w:rPr>
          </w:rPrChange>
        </w:rPr>
        <w:t xml:space="preserve"> </w:t>
      </w:r>
      <w:ins w:id="10097" w:author="Ashley Frank" w:date="2025-01-22T01:42:00Z">
        <w:r w:rsidR="00BF2A79">
          <w:rPr>
            <w:rFonts w:ascii="Bookman Old Style" w:hAnsi="Bookman Old Style"/>
            <w:i/>
            <w:iCs/>
            <w:szCs w:val="24"/>
          </w:rPr>
          <w:t xml:space="preserve">get sidetracked and start to </w:t>
        </w:r>
      </w:ins>
      <w:r w:rsidRPr="007C3EDB">
        <w:rPr>
          <w:rFonts w:ascii="Bookman Old Style" w:hAnsi="Bookman Old Style"/>
          <w:i/>
          <w:iCs/>
          <w:szCs w:val="24"/>
          <w:rPrChange w:id="10098" w:author="Ashley Frank" w:date="2024-12-20T21:43:00Z">
            <w:rPr>
              <w:rFonts w:ascii="Bookman Old Style" w:hAnsi="Bookman Old Style"/>
              <w:i/>
              <w:iCs/>
              <w:sz w:val="32"/>
              <w:szCs w:val="32"/>
            </w:rPr>
          </w:rPrChange>
        </w:rPr>
        <w:t xml:space="preserve">walk by feelings and not by faith. For some Christians, </w:t>
      </w:r>
      <w:r w:rsidR="00A6646E" w:rsidRPr="007C3EDB">
        <w:rPr>
          <w:rFonts w:ascii="Bookman Old Style" w:hAnsi="Bookman Old Style"/>
          <w:i/>
          <w:iCs/>
          <w:szCs w:val="24"/>
          <w:rPrChange w:id="10099"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10100"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101" w:author="Ashley Frank" w:date="2024-12-20T21:43:00Z">
            <w:rPr>
              <w:rFonts w:ascii="Bookman Old Style" w:hAnsi="Bookman Old Style"/>
              <w:i/>
              <w:iCs/>
              <w:sz w:val="32"/>
              <w:szCs w:val="32"/>
            </w:rPr>
          </w:rPrChange>
        </w:rPr>
        <w:t xml:space="preserve"> have interchanged the two ideas. Faith is not feelings. </w:t>
      </w:r>
      <w:r w:rsidR="002C4A2E" w:rsidRPr="007C3EDB">
        <w:rPr>
          <w:rFonts w:ascii="Bookman Old Style" w:hAnsi="Bookman Old Style"/>
          <w:i/>
          <w:iCs/>
          <w:szCs w:val="24"/>
          <w:rPrChange w:id="10102"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10103" w:author="Ashley Frank" w:date="2024-12-20T21:43:00Z">
            <w:rPr>
              <w:rFonts w:ascii="Bookman Old Style" w:hAnsi="Bookman Old Style"/>
              <w:i/>
              <w:iCs/>
              <w:sz w:val="32"/>
              <w:szCs w:val="32"/>
            </w:rPr>
          </w:rPrChange>
        </w:rPr>
        <w:t xml:space="preserve"> often won’t move or think God is moving unless </w:t>
      </w:r>
      <w:r w:rsidR="00A6646E" w:rsidRPr="007C3EDB">
        <w:rPr>
          <w:rFonts w:ascii="Bookman Old Style" w:hAnsi="Bookman Old Style"/>
          <w:i/>
          <w:iCs/>
          <w:szCs w:val="24"/>
          <w:rPrChange w:id="10104"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10105"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106" w:author="Ashley Frank" w:date="2024-12-20T21:43:00Z">
            <w:rPr>
              <w:rFonts w:ascii="Bookman Old Style" w:hAnsi="Bookman Old Style"/>
              <w:i/>
              <w:iCs/>
              <w:sz w:val="32"/>
              <w:szCs w:val="32"/>
            </w:rPr>
          </w:rPrChange>
        </w:rPr>
        <w:t xml:space="preserve"> feel a certain way. </w:t>
      </w:r>
    </w:p>
    <w:p w14:paraId="32F55BC9" w14:textId="77777777" w:rsidR="00ED44D8" w:rsidRDefault="00ED44D8" w:rsidP="00D621E7">
      <w:pPr>
        <w:spacing w:line="480" w:lineRule="auto"/>
        <w:rPr>
          <w:ins w:id="10107" w:author="Ashley Frank" w:date="2025-01-22T01:26:00Z"/>
          <w:rFonts w:ascii="Bookman Old Style" w:hAnsi="Bookman Old Style"/>
          <w:i/>
          <w:iCs/>
          <w:szCs w:val="24"/>
        </w:rPr>
      </w:pPr>
    </w:p>
    <w:p w14:paraId="6197FE5C" w14:textId="77777777" w:rsidR="00BF2A79" w:rsidRDefault="002C4A2E" w:rsidP="00D621E7">
      <w:pPr>
        <w:spacing w:line="480" w:lineRule="auto"/>
        <w:rPr>
          <w:ins w:id="10108" w:author="Ashley Frank" w:date="2025-01-22T01:44:00Z"/>
          <w:rFonts w:ascii="Bookman Old Style" w:hAnsi="Bookman Old Style"/>
          <w:i/>
          <w:iCs/>
          <w:szCs w:val="24"/>
        </w:rPr>
      </w:pPr>
      <w:r w:rsidRPr="0077361A">
        <w:rPr>
          <w:rFonts w:ascii="Bookman Old Style" w:hAnsi="Bookman Old Style"/>
          <w:i/>
          <w:iCs/>
          <w:szCs w:val="24"/>
          <w:rPrChange w:id="10109" w:author="Ashley Frank" w:date="2025-01-22T02:52:00Z">
            <w:rPr>
              <w:rFonts w:ascii="Bookman Old Style" w:hAnsi="Bookman Old Style"/>
              <w:i/>
              <w:iCs/>
              <w:sz w:val="32"/>
              <w:szCs w:val="32"/>
            </w:rPr>
          </w:rPrChange>
        </w:rPr>
        <w:t>We</w:t>
      </w:r>
      <w:r w:rsidR="00D621E7" w:rsidRPr="0077361A">
        <w:rPr>
          <w:rFonts w:ascii="Bookman Old Style" w:hAnsi="Bookman Old Style"/>
          <w:i/>
          <w:iCs/>
          <w:szCs w:val="24"/>
          <w:rPrChange w:id="10110" w:author="Ashley Frank" w:date="2025-01-22T02:52:00Z">
            <w:rPr>
              <w:rFonts w:ascii="Bookman Old Style" w:hAnsi="Bookman Old Style"/>
              <w:i/>
              <w:iCs/>
              <w:sz w:val="32"/>
              <w:szCs w:val="32"/>
            </w:rPr>
          </w:rPrChange>
        </w:rPr>
        <w:t xml:space="preserve"> ofte</w:t>
      </w:r>
      <w:r w:rsidR="00D621E7" w:rsidRPr="007C3EDB">
        <w:rPr>
          <w:rFonts w:ascii="Bookman Old Style" w:hAnsi="Bookman Old Style"/>
          <w:i/>
          <w:iCs/>
          <w:szCs w:val="24"/>
          <w:rPrChange w:id="10111" w:author="Ashley Frank" w:date="2024-12-20T21:43:00Z">
            <w:rPr>
              <w:rFonts w:ascii="Bookman Old Style" w:hAnsi="Bookman Old Style"/>
              <w:i/>
              <w:iCs/>
              <w:sz w:val="32"/>
              <w:szCs w:val="32"/>
            </w:rPr>
          </w:rPrChange>
        </w:rPr>
        <w:t xml:space="preserve">n walk in a way that </w:t>
      </w:r>
      <w:del w:id="10112" w:author="Ashley Frank" w:date="2025-01-22T01:31:00Z">
        <w:r w:rsidR="00D621E7" w:rsidRPr="007C3EDB" w:rsidDel="005E13CE">
          <w:rPr>
            <w:rFonts w:ascii="Bookman Old Style" w:hAnsi="Bookman Old Style"/>
            <w:i/>
            <w:iCs/>
            <w:szCs w:val="24"/>
            <w:rPrChange w:id="10113" w:author="Ashley Frank" w:date="2024-12-20T21:43:00Z">
              <w:rPr>
                <w:rFonts w:ascii="Bookman Old Style" w:hAnsi="Bookman Old Style"/>
                <w:i/>
                <w:iCs/>
                <w:sz w:val="32"/>
                <w:szCs w:val="32"/>
              </w:rPr>
            </w:rPrChange>
          </w:rPr>
          <w:delText xml:space="preserve">will </w:delText>
        </w:r>
      </w:del>
      <w:r w:rsidR="00D621E7" w:rsidRPr="007C3EDB">
        <w:rPr>
          <w:rFonts w:ascii="Bookman Old Style" w:hAnsi="Bookman Old Style"/>
          <w:i/>
          <w:iCs/>
          <w:szCs w:val="24"/>
          <w:rPrChange w:id="10114" w:author="Ashley Frank" w:date="2024-12-20T21:43:00Z">
            <w:rPr>
              <w:rFonts w:ascii="Bookman Old Style" w:hAnsi="Bookman Old Style"/>
              <w:i/>
              <w:iCs/>
              <w:sz w:val="32"/>
              <w:szCs w:val="32"/>
            </w:rPr>
          </w:rPrChange>
        </w:rPr>
        <w:t>make</w:t>
      </w:r>
      <w:ins w:id="10115" w:author="Ashley Frank" w:date="2025-01-22T01:31:00Z">
        <w:r w:rsidR="005E13CE">
          <w:rPr>
            <w:rFonts w:ascii="Bookman Old Style" w:hAnsi="Bookman Old Style"/>
            <w:i/>
            <w:iCs/>
            <w:szCs w:val="24"/>
          </w:rPr>
          <w:t>s</w:t>
        </w:r>
      </w:ins>
      <w:r w:rsidR="00D621E7" w:rsidRPr="007C3EDB">
        <w:rPr>
          <w:rFonts w:ascii="Bookman Old Style" w:hAnsi="Bookman Old Style"/>
          <w:i/>
          <w:iCs/>
          <w:szCs w:val="24"/>
          <w:rPrChange w:id="10116" w:author="Ashley Frank" w:date="2024-12-20T21:43:00Z">
            <w:rPr>
              <w:rFonts w:ascii="Bookman Old Style" w:hAnsi="Bookman Old Style"/>
              <w:i/>
              <w:iCs/>
              <w:sz w:val="32"/>
              <w:szCs w:val="32"/>
            </w:rPr>
          </w:rPrChange>
        </w:rPr>
        <w:t xml:space="preserve"> us feel in a certain way.</w:t>
      </w:r>
      <w:ins w:id="10117" w:author="Ashley Frank" w:date="2025-01-22T01:31:00Z">
        <w:r w:rsidR="005E13CE">
          <w:rPr>
            <w:rFonts w:ascii="Bookman Old Style" w:hAnsi="Bookman Old Style"/>
            <w:i/>
            <w:iCs/>
            <w:szCs w:val="24"/>
          </w:rPr>
          <w:t xml:space="preserve"> </w:t>
        </w:r>
      </w:ins>
      <w:ins w:id="10118" w:author="Ashley Frank" w:date="2025-01-22T01:35:00Z">
        <w:r w:rsidR="005E13CE">
          <w:rPr>
            <w:rFonts w:ascii="Bookman Old Style" w:hAnsi="Bookman Old Style"/>
            <w:i/>
            <w:iCs/>
            <w:szCs w:val="24"/>
          </w:rPr>
          <w:t>Sometimes</w:t>
        </w:r>
      </w:ins>
      <w:ins w:id="10119" w:author="Ashley Frank" w:date="2025-01-22T01:31:00Z">
        <w:r w:rsidR="005E13CE">
          <w:rPr>
            <w:rFonts w:ascii="Bookman Old Style" w:hAnsi="Bookman Old Style"/>
            <w:i/>
            <w:iCs/>
            <w:szCs w:val="24"/>
          </w:rPr>
          <w:t xml:space="preserve">, </w:t>
        </w:r>
      </w:ins>
      <w:ins w:id="10120" w:author="Ashley Frank" w:date="2025-01-22T01:33:00Z">
        <w:r w:rsidR="005E13CE">
          <w:rPr>
            <w:rFonts w:ascii="Bookman Old Style" w:hAnsi="Bookman Old Style"/>
            <w:i/>
            <w:iCs/>
            <w:szCs w:val="24"/>
          </w:rPr>
          <w:t xml:space="preserve">how we feel may dictate how we </w:t>
        </w:r>
      </w:ins>
      <w:ins w:id="10121" w:author="Ashley Frank" w:date="2025-01-22T01:43:00Z">
        <w:r w:rsidR="00BF2A79">
          <w:rPr>
            <w:rFonts w:ascii="Bookman Old Style" w:hAnsi="Bookman Old Style"/>
            <w:i/>
            <w:iCs/>
            <w:szCs w:val="24"/>
          </w:rPr>
          <w:t>walk</w:t>
        </w:r>
      </w:ins>
      <w:ins w:id="10122" w:author="Ashley Frank" w:date="2025-01-22T01:33:00Z">
        <w:r w:rsidR="005E13CE">
          <w:rPr>
            <w:rFonts w:ascii="Bookman Old Style" w:hAnsi="Bookman Old Style"/>
            <w:i/>
            <w:iCs/>
            <w:szCs w:val="24"/>
          </w:rPr>
          <w:t xml:space="preserve">. For instance, someone feeling low </w:t>
        </w:r>
      </w:ins>
      <w:ins w:id="10123" w:author="Ashley Frank" w:date="2025-01-22T01:35:00Z">
        <w:r w:rsidR="005E13CE">
          <w:rPr>
            <w:rFonts w:ascii="Bookman Old Style" w:hAnsi="Bookman Old Style"/>
            <w:i/>
            <w:iCs/>
            <w:szCs w:val="24"/>
          </w:rPr>
          <w:t>may walk with their head down and with a hunched-up</w:t>
        </w:r>
      </w:ins>
      <w:ins w:id="10124" w:author="Ashley Frank" w:date="2025-01-22T01:34:00Z">
        <w:r w:rsidR="005E13CE">
          <w:rPr>
            <w:rFonts w:ascii="Bookman Old Style" w:hAnsi="Bookman Old Style"/>
            <w:i/>
            <w:iCs/>
            <w:szCs w:val="24"/>
          </w:rPr>
          <w:t xml:space="preserve"> posture. On the other hand, someone who wants to </w:t>
        </w:r>
      </w:ins>
      <w:ins w:id="10125" w:author="Ashley Frank" w:date="2025-01-22T01:35:00Z">
        <w:r w:rsidR="005E13CE">
          <w:rPr>
            <w:rFonts w:ascii="Bookman Old Style" w:hAnsi="Bookman Old Style"/>
            <w:i/>
            <w:iCs/>
            <w:szCs w:val="24"/>
          </w:rPr>
          <w:t>exude</w:t>
        </w:r>
      </w:ins>
      <w:ins w:id="10126" w:author="Ashley Frank" w:date="2025-01-22T01:34:00Z">
        <w:r w:rsidR="005E13CE">
          <w:rPr>
            <w:rFonts w:ascii="Bookman Old Style" w:hAnsi="Bookman Old Style"/>
            <w:i/>
            <w:iCs/>
            <w:szCs w:val="24"/>
          </w:rPr>
          <w:t xml:space="preserve"> confidence and wants to be perceived as powerful will walk with their </w:t>
        </w:r>
      </w:ins>
      <w:ins w:id="10127" w:author="Ashley Frank" w:date="2025-01-22T01:35:00Z">
        <w:r w:rsidR="005E13CE">
          <w:rPr>
            <w:rFonts w:ascii="Bookman Old Style" w:hAnsi="Bookman Old Style"/>
            <w:i/>
            <w:iCs/>
            <w:szCs w:val="24"/>
          </w:rPr>
          <w:t>chin high and their shoulders back.</w:t>
        </w:r>
      </w:ins>
      <w:ins w:id="10128" w:author="Ashley Frank" w:date="2025-01-22T01:30:00Z">
        <w:r w:rsidR="005E13CE">
          <w:rPr>
            <w:rFonts w:ascii="Bookman Old Style" w:hAnsi="Bookman Old Style"/>
            <w:i/>
            <w:iCs/>
            <w:szCs w:val="24"/>
          </w:rPr>
          <w:t xml:space="preserve"> </w:t>
        </w:r>
      </w:ins>
      <w:del w:id="10129" w:author="Ashley Frank" w:date="2025-01-22T01:35:00Z">
        <w:r w:rsidR="00D621E7" w:rsidRPr="007C3EDB" w:rsidDel="005E13CE">
          <w:rPr>
            <w:rFonts w:ascii="Bookman Old Style" w:hAnsi="Bookman Old Style"/>
            <w:i/>
            <w:iCs/>
            <w:szCs w:val="24"/>
            <w:rPrChange w:id="10130" w:author="Ashley Frank" w:date="2024-12-20T21:43:00Z">
              <w:rPr>
                <w:rFonts w:ascii="Bookman Old Style" w:hAnsi="Bookman Old Style"/>
                <w:i/>
                <w:iCs/>
                <w:sz w:val="32"/>
                <w:szCs w:val="32"/>
              </w:rPr>
            </w:rPrChange>
          </w:rPr>
          <w:delText xml:space="preserve"> </w:delText>
        </w:r>
      </w:del>
      <w:r w:rsidR="00D621E7" w:rsidRPr="007C3EDB">
        <w:rPr>
          <w:rFonts w:ascii="Bookman Old Style" w:hAnsi="Bookman Old Style"/>
          <w:i/>
          <w:iCs/>
          <w:szCs w:val="24"/>
          <w:rPrChange w:id="10131" w:author="Ashley Frank" w:date="2024-12-20T21:43:00Z">
            <w:rPr>
              <w:rFonts w:ascii="Bookman Old Style" w:hAnsi="Bookman Old Style"/>
              <w:i/>
              <w:iCs/>
              <w:sz w:val="32"/>
              <w:szCs w:val="32"/>
            </w:rPr>
          </w:rPrChange>
        </w:rPr>
        <w:t>I have never seen Jesus</w:t>
      </w:r>
      <w:r w:rsidR="001E6570" w:rsidRPr="007C3EDB">
        <w:rPr>
          <w:rFonts w:ascii="Bookman Old Style" w:hAnsi="Bookman Old Style"/>
          <w:i/>
          <w:iCs/>
          <w:szCs w:val="24"/>
          <w:rPrChange w:id="10132" w:author="Ashley Frank" w:date="2024-12-20T21:43:00Z">
            <w:rPr>
              <w:rFonts w:ascii="Bookman Old Style" w:hAnsi="Bookman Old Style"/>
              <w:i/>
              <w:iCs/>
              <w:sz w:val="32"/>
              <w:szCs w:val="32"/>
            </w:rPr>
          </w:rPrChange>
        </w:rPr>
        <w:t>,</w:t>
      </w:r>
      <w:r w:rsidR="00D621E7" w:rsidRPr="007C3EDB">
        <w:rPr>
          <w:rFonts w:ascii="Bookman Old Style" w:hAnsi="Bookman Old Style"/>
          <w:i/>
          <w:iCs/>
          <w:szCs w:val="24"/>
          <w:rPrChange w:id="10133" w:author="Ashley Frank" w:date="2024-12-20T21:43:00Z">
            <w:rPr>
              <w:rFonts w:ascii="Bookman Old Style" w:hAnsi="Bookman Old Style"/>
              <w:i/>
              <w:iCs/>
              <w:sz w:val="32"/>
              <w:szCs w:val="32"/>
            </w:rPr>
          </w:rPrChange>
        </w:rPr>
        <w:t xml:space="preserve"> and I</w:t>
      </w:r>
      <w:ins w:id="10134" w:author="Ashley Frank" w:date="2025-01-22T01:29:00Z">
        <w:r w:rsidR="00EF3A22">
          <w:rPr>
            <w:rFonts w:ascii="Bookman Old Style" w:hAnsi="Bookman Old Style"/>
            <w:i/>
            <w:iCs/>
            <w:szCs w:val="24"/>
          </w:rPr>
          <w:t xml:space="preserve"> think I’m right to assume </w:t>
        </w:r>
      </w:ins>
      <w:del w:id="10135" w:author="Ashley Frank" w:date="2025-01-22T01:29:00Z">
        <w:r w:rsidR="00D621E7" w:rsidRPr="007C3EDB" w:rsidDel="00EF3A22">
          <w:rPr>
            <w:rFonts w:ascii="Bookman Old Style" w:hAnsi="Bookman Old Style"/>
            <w:i/>
            <w:iCs/>
            <w:szCs w:val="24"/>
            <w:rPrChange w:id="10136" w:author="Ashley Frank" w:date="2024-12-20T21:43:00Z">
              <w:rPr>
                <w:rFonts w:ascii="Bookman Old Style" w:hAnsi="Bookman Old Style"/>
                <w:i/>
                <w:iCs/>
                <w:sz w:val="32"/>
                <w:szCs w:val="32"/>
              </w:rPr>
            </w:rPrChange>
          </w:rPr>
          <w:delText xml:space="preserve">’m thinking </w:delText>
        </w:r>
      </w:del>
      <w:r w:rsidR="00D621E7" w:rsidRPr="007C3EDB">
        <w:rPr>
          <w:rFonts w:ascii="Bookman Old Style" w:hAnsi="Bookman Old Style"/>
          <w:i/>
          <w:iCs/>
          <w:szCs w:val="24"/>
          <w:rPrChange w:id="10137" w:author="Ashley Frank" w:date="2024-12-20T21:43:00Z">
            <w:rPr>
              <w:rFonts w:ascii="Bookman Old Style" w:hAnsi="Bookman Old Style"/>
              <w:i/>
              <w:iCs/>
              <w:sz w:val="32"/>
              <w:szCs w:val="32"/>
            </w:rPr>
          </w:rPrChange>
        </w:rPr>
        <w:t xml:space="preserve">that none of you have either. </w:t>
      </w:r>
    </w:p>
    <w:p w14:paraId="462DA353" w14:textId="77777777" w:rsidR="00BF2A79" w:rsidRDefault="00BF2A79" w:rsidP="00D621E7">
      <w:pPr>
        <w:spacing w:line="480" w:lineRule="auto"/>
        <w:rPr>
          <w:ins w:id="10138" w:author="Ashley Frank" w:date="2025-01-22T01:44:00Z"/>
          <w:rFonts w:ascii="Bookman Old Style" w:hAnsi="Bookman Old Style"/>
          <w:i/>
          <w:iCs/>
          <w:szCs w:val="24"/>
        </w:rPr>
      </w:pPr>
    </w:p>
    <w:p w14:paraId="418FE8D0" w14:textId="1F060D01" w:rsidR="00D621E7" w:rsidRPr="007C3EDB" w:rsidRDefault="00EF3A22" w:rsidP="00D621E7">
      <w:pPr>
        <w:spacing w:line="480" w:lineRule="auto"/>
        <w:rPr>
          <w:rFonts w:ascii="Bookman Old Style" w:hAnsi="Bookman Old Style"/>
          <w:i/>
          <w:iCs/>
          <w:szCs w:val="24"/>
          <w:rPrChange w:id="10139" w:author="Ashley Frank" w:date="2024-12-20T21:43:00Z">
            <w:rPr>
              <w:rFonts w:ascii="Bookman Old Style" w:hAnsi="Bookman Old Style"/>
              <w:i/>
              <w:iCs/>
              <w:sz w:val="32"/>
              <w:szCs w:val="32"/>
            </w:rPr>
          </w:rPrChange>
        </w:rPr>
      </w:pPr>
      <w:ins w:id="10140" w:author="Ashley Frank" w:date="2025-01-22T01:29:00Z">
        <w:r w:rsidRPr="00DA4D68">
          <w:rPr>
            <w:rFonts w:ascii="Bookman Old Style" w:hAnsi="Bookman Old Style"/>
            <w:i/>
            <w:iCs/>
            <w:szCs w:val="24"/>
          </w:rPr>
          <w:t>Despit</w:t>
        </w:r>
        <w:r>
          <w:rPr>
            <w:rFonts w:ascii="Bookman Old Style" w:hAnsi="Bookman Old Style"/>
            <w:i/>
            <w:iCs/>
            <w:szCs w:val="24"/>
          </w:rPr>
          <w:t xml:space="preserve">e this </w:t>
        </w:r>
      </w:ins>
      <w:ins w:id="10141" w:author="Ashley Frank" w:date="2025-01-22T01:30:00Z">
        <w:r>
          <w:rPr>
            <w:rFonts w:ascii="Bookman Old Style" w:hAnsi="Bookman Old Style"/>
            <w:i/>
            <w:iCs/>
            <w:szCs w:val="24"/>
          </w:rPr>
          <w:t>reality</w:t>
        </w:r>
      </w:ins>
      <w:ins w:id="10142" w:author="Ashley Frank" w:date="2025-01-22T01:29:00Z">
        <w:r>
          <w:rPr>
            <w:rFonts w:ascii="Bookman Old Style" w:hAnsi="Bookman Old Style"/>
            <w:i/>
            <w:iCs/>
            <w:szCs w:val="24"/>
          </w:rPr>
          <w:t xml:space="preserve">, all of us </w:t>
        </w:r>
      </w:ins>
      <w:del w:id="10143" w:author="Ashley Frank" w:date="2025-01-22T01:29:00Z">
        <w:r w:rsidR="00D621E7" w:rsidRPr="007C3EDB" w:rsidDel="00EF3A22">
          <w:rPr>
            <w:rFonts w:ascii="Bookman Old Style" w:hAnsi="Bookman Old Style"/>
            <w:i/>
            <w:iCs/>
            <w:szCs w:val="24"/>
            <w:rPrChange w:id="10144" w:author="Ashley Frank" w:date="2024-12-20T21:43:00Z">
              <w:rPr>
                <w:rFonts w:ascii="Bookman Old Style" w:hAnsi="Bookman Old Style"/>
                <w:i/>
                <w:iCs/>
                <w:sz w:val="32"/>
                <w:szCs w:val="32"/>
              </w:rPr>
            </w:rPrChange>
          </w:rPr>
          <w:delText xml:space="preserve">But </w:delText>
        </w:r>
      </w:del>
      <w:ins w:id="10145" w:author="Ashley Frank" w:date="2025-01-22T01:29:00Z">
        <w:r>
          <w:rPr>
            <w:rFonts w:ascii="Bookman Old Style" w:hAnsi="Bookman Old Style"/>
            <w:i/>
            <w:iCs/>
            <w:szCs w:val="24"/>
          </w:rPr>
          <w:t>t</w:t>
        </w:r>
      </w:ins>
      <w:del w:id="10146" w:author="Ashley Frank" w:date="2025-01-22T01:29:00Z">
        <w:r w:rsidR="00A6646E" w:rsidRPr="007C3EDB" w:rsidDel="00EF3A22">
          <w:rPr>
            <w:rFonts w:ascii="Bookman Old Style" w:hAnsi="Bookman Old Style"/>
            <w:i/>
            <w:iCs/>
            <w:szCs w:val="24"/>
            <w:rPrChange w:id="10147" w:author="Ashley Frank" w:date="2024-12-20T21:43:00Z">
              <w:rPr>
                <w:rFonts w:ascii="Bookman Old Style" w:hAnsi="Bookman Old Style"/>
                <w:i/>
                <w:iCs/>
                <w:sz w:val="32"/>
                <w:szCs w:val="32"/>
              </w:rPr>
            </w:rPrChange>
          </w:rPr>
          <w:delText>w</w:delText>
        </w:r>
        <w:r w:rsidR="002C4A2E" w:rsidRPr="007C3EDB" w:rsidDel="00EF3A22">
          <w:rPr>
            <w:rFonts w:ascii="Bookman Old Style" w:hAnsi="Bookman Old Style"/>
            <w:i/>
            <w:iCs/>
            <w:szCs w:val="24"/>
            <w:rPrChange w:id="10148" w:author="Ashley Frank" w:date="2024-12-20T21:43:00Z">
              <w:rPr>
                <w:rFonts w:ascii="Bookman Old Style" w:hAnsi="Bookman Old Style"/>
                <w:i/>
                <w:iCs/>
                <w:sz w:val="32"/>
                <w:szCs w:val="32"/>
              </w:rPr>
            </w:rPrChange>
          </w:rPr>
          <w:delText>e</w:delText>
        </w:r>
        <w:r w:rsidR="00D621E7" w:rsidRPr="007C3EDB" w:rsidDel="00EF3A22">
          <w:rPr>
            <w:rFonts w:ascii="Bookman Old Style" w:hAnsi="Bookman Old Style"/>
            <w:i/>
            <w:iCs/>
            <w:szCs w:val="24"/>
            <w:rPrChange w:id="10149" w:author="Ashley Frank" w:date="2024-12-20T21:43:00Z">
              <w:rPr>
                <w:rFonts w:ascii="Bookman Old Style" w:hAnsi="Bookman Old Style"/>
                <w:i/>
                <w:iCs/>
                <w:sz w:val="32"/>
                <w:szCs w:val="32"/>
              </w:rPr>
            </w:rPrChange>
          </w:rPr>
          <w:delText xml:space="preserve"> t</w:delText>
        </w:r>
      </w:del>
      <w:r w:rsidR="00D621E7" w:rsidRPr="007C3EDB">
        <w:rPr>
          <w:rFonts w:ascii="Bookman Old Style" w:hAnsi="Bookman Old Style"/>
          <w:i/>
          <w:iCs/>
          <w:szCs w:val="24"/>
          <w:rPrChange w:id="10150" w:author="Ashley Frank" w:date="2024-12-20T21:43:00Z">
            <w:rPr>
              <w:rFonts w:ascii="Bookman Old Style" w:hAnsi="Bookman Old Style"/>
              <w:i/>
              <w:iCs/>
              <w:sz w:val="32"/>
              <w:szCs w:val="32"/>
            </w:rPr>
          </w:rPrChange>
        </w:rPr>
        <w:t xml:space="preserve">rust and put our hope in the fact that Jesus is real and that </w:t>
      </w:r>
      <w:r w:rsidR="00A6646E" w:rsidRPr="007C3EDB">
        <w:rPr>
          <w:rFonts w:ascii="Bookman Old Style" w:hAnsi="Bookman Old Style"/>
          <w:i/>
          <w:iCs/>
          <w:szCs w:val="24"/>
          <w:rPrChange w:id="10151"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10152" w:author="Ashley Frank" w:date="2024-12-20T21:43:00Z">
            <w:rPr>
              <w:rFonts w:ascii="Bookman Old Style" w:hAnsi="Bookman Old Style"/>
              <w:i/>
              <w:iCs/>
              <w:sz w:val="32"/>
              <w:szCs w:val="32"/>
            </w:rPr>
          </w:rPrChange>
        </w:rPr>
        <w:t>e</w:t>
      </w:r>
      <w:r w:rsidR="00D621E7" w:rsidRPr="007C3EDB">
        <w:rPr>
          <w:rFonts w:ascii="Bookman Old Style" w:hAnsi="Bookman Old Style"/>
          <w:i/>
          <w:iCs/>
          <w:szCs w:val="24"/>
          <w:rPrChange w:id="10153" w:author="Ashley Frank" w:date="2024-12-20T21:43:00Z">
            <w:rPr>
              <w:rFonts w:ascii="Bookman Old Style" w:hAnsi="Bookman Old Style"/>
              <w:i/>
              <w:iCs/>
              <w:sz w:val="32"/>
              <w:szCs w:val="32"/>
            </w:rPr>
          </w:rPrChange>
        </w:rPr>
        <w:t xml:space="preserve"> will be with Him one day. Jesus said that blessed is he who believes who ha</w:t>
      </w:r>
      <w:r w:rsidR="001E6570" w:rsidRPr="007C3EDB">
        <w:rPr>
          <w:rFonts w:ascii="Bookman Old Style" w:hAnsi="Bookman Old Style"/>
          <w:i/>
          <w:iCs/>
          <w:szCs w:val="24"/>
          <w:rPrChange w:id="10154" w:author="Ashley Frank" w:date="2024-12-20T21:43:00Z">
            <w:rPr>
              <w:rFonts w:ascii="Bookman Old Style" w:hAnsi="Bookman Old Style"/>
              <w:i/>
              <w:iCs/>
              <w:sz w:val="32"/>
              <w:szCs w:val="32"/>
            </w:rPr>
          </w:rPrChange>
        </w:rPr>
        <w:t>s</w:t>
      </w:r>
      <w:r w:rsidR="00D621E7" w:rsidRPr="007C3EDB">
        <w:rPr>
          <w:rFonts w:ascii="Bookman Old Style" w:hAnsi="Bookman Old Style"/>
          <w:i/>
          <w:iCs/>
          <w:szCs w:val="24"/>
          <w:rPrChange w:id="10155" w:author="Ashley Frank" w:date="2024-12-20T21:43:00Z">
            <w:rPr>
              <w:rFonts w:ascii="Bookman Old Style" w:hAnsi="Bookman Old Style"/>
              <w:i/>
              <w:iCs/>
              <w:sz w:val="32"/>
              <w:szCs w:val="32"/>
            </w:rPr>
          </w:rPrChange>
        </w:rPr>
        <w:t xml:space="preserve"> not seen. </w:t>
      </w:r>
      <w:r w:rsidR="002C4A2E" w:rsidRPr="007C3EDB">
        <w:rPr>
          <w:rFonts w:ascii="Bookman Old Style" w:hAnsi="Bookman Old Style"/>
          <w:i/>
          <w:iCs/>
          <w:szCs w:val="24"/>
          <w:rPrChange w:id="10156" w:author="Ashley Frank" w:date="2024-12-20T21:43:00Z">
            <w:rPr>
              <w:rFonts w:ascii="Bookman Old Style" w:hAnsi="Bookman Old Style"/>
              <w:i/>
              <w:iCs/>
              <w:sz w:val="32"/>
              <w:szCs w:val="32"/>
            </w:rPr>
          </w:rPrChange>
        </w:rPr>
        <w:t>We</w:t>
      </w:r>
      <w:r w:rsidR="00D621E7" w:rsidRPr="007C3EDB">
        <w:rPr>
          <w:rFonts w:ascii="Bookman Old Style" w:hAnsi="Bookman Old Style"/>
          <w:i/>
          <w:iCs/>
          <w:szCs w:val="24"/>
          <w:rPrChange w:id="10157" w:author="Ashley Frank" w:date="2024-12-20T21:43:00Z">
            <w:rPr>
              <w:rFonts w:ascii="Bookman Old Style" w:hAnsi="Bookman Old Style"/>
              <w:i/>
              <w:iCs/>
              <w:sz w:val="32"/>
              <w:szCs w:val="32"/>
            </w:rPr>
          </w:rPrChange>
        </w:rPr>
        <w:t xml:space="preserve"> have not seen</w:t>
      </w:r>
      <w:r w:rsidR="00F823D5" w:rsidRPr="007C3EDB">
        <w:rPr>
          <w:rFonts w:ascii="Bookman Old Style" w:hAnsi="Bookman Old Style"/>
          <w:i/>
          <w:iCs/>
          <w:szCs w:val="24"/>
          <w:rPrChange w:id="10158" w:author="Ashley Frank" w:date="2024-12-20T21:43:00Z">
            <w:rPr>
              <w:rFonts w:ascii="Bookman Old Style" w:hAnsi="Bookman Old Style"/>
              <w:i/>
              <w:iCs/>
              <w:sz w:val="32"/>
              <w:szCs w:val="32"/>
            </w:rPr>
          </w:rPrChange>
        </w:rPr>
        <w:t xml:space="preserve"> it,</w:t>
      </w:r>
      <w:r w:rsidR="00D621E7" w:rsidRPr="007C3EDB">
        <w:rPr>
          <w:rFonts w:ascii="Bookman Old Style" w:hAnsi="Bookman Old Style"/>
          <w:i/>
          <w:iCs/>
          <w:szCs w:val="24"/>
          <w:rPrChange w:id="10159" w:author="Ashley Frank" w:date="2024-12-20T21:43:00Z">
            <w:rPr>
              <w:rFonts w:ascii="Bookman Old Style" w:hAnsi="Bookman Old Style"/>
              <w:i/>
              <w:iCs/>
              <w:sz w:val="32"/>
              <w:szCs w:val="32"/>
            </w:rPr>
          </w:rPrChange>
        </w:rPr>
        <w:t xml:space="preserve"> </w:t>
      </w:r>
      <w:ins w:id="10160" w:author="Ashley Frank" w:date="2025-01-22T01:30:00Z">
        <w:r>
          <w:rPr>
            <w:rFonts w:ascii="Bookman Old Style" w:hAnsi="Bookman Old Style"/>
            <w:i/>
            <w:iCs/>
            <w:szCs w:val="24"/>
          </w:rPr>
          <w:t xml:space="preserve">yet we </w:t>
        </w:r>
      </w:ins>
      <w:del w:id="10161" w:author="Ashley Frank" w:date="2025-01-22T01:30:00Z">
        <w:r w:rsidR="00D621E7" w:rsidRPr="007C3EDB" w:rsidDel="00EF3A22">
          <w:rPr>
            <w:rFonts w:ascii="Bookman Old Style" w:hAnsi="Bookman Old Style"/>
            <w:i/>
            <w:iCs/>
            <w:szCs w:val="24"/>
            <w:rPrChange w:id="10162" w:author="Ashley Frank" w:date="2024-12-20T21:43:00Z">
              <w:rPr>
                <w:rFonts w:ascii="Bookman Old Style" w:hAnsi="Bookman Old Style"/>
                <w:i/>
                <w:iCs/>
                <w:sz w:val="32"/>
                <w:szCs w:val="32"/>
              </w:rPr>
            </w:rPrChange>
          </w:rPr>
          <w:delText xml:space="preserve">but </w:delText>
        </w:r>
        <w:r w:rsidR="001E6570" w:rsidRPr="007C3EDB" w:rsidDel="00EF3A22">
          <w:rPr>
            <w:rFonts w:ascii="Bookman Old Style" w:hAnsi="Bookman Old Style"/>
            <w:i/>
            <w:iCs/>
            <w:szCs w:val="24"/>
            <w:rPrChange w:id="10163" w:author="Ashley Frank" w:date="2024-12-20T21:43:00Z">
              <w:rPr>
                <w:rFonts w:ascii="Bookman Old Style" w:hAnsi="Bookman Old Style"/>
                <w:i/>
                <w:iCs/>
                <w:sz w:val="32"/>
                <w:szCs w:val="32"/>
              </w:rPr>
            </w:rPrChange>
          </w:rPr>
          <w:delText>w</w:delText>
        </w:r>
        <w:r w:rsidR="002C4A2E" w:rsidRPr="007C3EDB" w:rsidDel="00EF3A22">
          <w:rPr>
            <w:rFonts w:ascii="Bookman Old Style" w:hAnsi="Bookman Old Style"/>
            <w:i/>
            <w:iCs/>
            <w:szCs w:val="24"/>
            <w:rPrChange w:id="10164" w:author="Ashley Frank" w:date="2024-12-20T21:43:00Z">
              <w:rPr>
                <w:rFonts w:ascii="Bookman Old Style" w:hAnsi="Bookman Old Style"/>
                <w:i/>
                <w:iCs/>
                <w:sz w:val="32"/>
                <w:szCs w:val="32"/>
              </w:rPr>
            </w:rPrChange>
          </w:rPr>
          <w:delText>e</w:delText>
        </w:r>
        <w:r w:rsidR="00D621E7" w:rsidRPr="007C3EDB" w:rsidDel="00EF3A22">
          <w:rPr>
            <w:rFonts w:ascii="Bookman Old Style" w:hAnsi="Bookman Old Style"/>
            <w:i/>
            <w:iCs/>
            <w:szCs w:val="24"/>
            <w:rPrChange w:id="10165" w:author="Ashley Frank" w:date="2024-12-20T21:43:00Z">
              <w:rPr>
                <w:rFonts w:ascii="Bookman Old Style" w:hAnsi="Bookman Old Style"/>
                <w:i/>
                <w:iCs/>
                <w:sz w:val="32"/>
                <w:szCs w:val="32"/>
              </w:rPr>
            </w:rPrChange>
          </w:rPr>
          <w:delText xml:space="preserve"> still </w:delText>
        </w:r>
      </w:del>
      <w:r w:rsidR="00D621E7" w:rsidRPr="007C3EDB">
        <w:rPr>
          <w:rFonts w:ascii="Bookman Old Style" w:hAnsi="Bookman Old Style"/>
          <w:i/>
          <w:iCs/>
          <w:szCs w:val="24"/>
          <w:rPrChange w:id="10166" w:author="Ashley Frank" w:date="2024-12-20T21:43:00Z">
            <w:rPr>
              <w:rFonts w:ascii="Bookman Old Style" w:hAnsi="Bookman Old Style"/>
              <w:i/>
              <w:iCs/>
              <w:sz w:val="32"/>
              <w:szCs w:val="32"/>
            </w:rPr>
          </w:rPrChange>
        </w:rPr>
        <w:t>believe</w:t>
      </w:r>
      <w:r w:rsidR="00F823D5" w:rsidRPr="007C3EDB">
        <w:rPr>
          <w:rFonts w:ascii="Bookman Old Style" w:hAnsi="Bookman Old Style"/>
          <w:i/>
          <w:iCs/>
          <w:szCs w:val="24"/>
          <w:rPrChange w:id="10167" w:author="Ashley Frank" w:date="2024-12-20T21:43:00Z">
            <w:rPr>
              <w:rFonts w:ascii="Bookman Old Style" w:hAnsi="Bookman Old Style"/>
              <w:i/>
              <w:iCs/>
              <w:sz w:val="32"/>
              <w:szCs w:val="32"/>
            </w:rPr>
          </w:rPrChange>
        </w:rPr>
        <w:t xml:space="preserve"> it</w:t>
      </w:r>
      <w:r w:rsidR="00D621E7" w:rsidRPr="007C3EDB">
        <w:rPr>
          <w:rFonts w:ascii="Bookman Old Style" w:hAnsi="Bookman Old Style"/>
          <w:i/>
          <w:iCs/>
          <w:szCs w:val="24"/>
          <w:rPrChange w:id="10168" w:author="Ashley Frank" w:date="2024-12-20T21:43:00Z">
            <w:rPr>
              <w:rFonts w:ascii="Bookman Old Style" w:hAnsi="Bookman Old Style"/>
              <w:i/>
              <w:iCs/>
              <w:sz w:val="32"/>
              <w:szCs w:val="32"/>
            </w:rPr>
          </w:rPrChange>
        </w:rPr>
        <w:t xml:space="preserve">. It is this hope that causes us to keep moving in Jesus’ name. The </w:t>
      </w:r>
      <w:r w:rsidR="001E6570" w:rsidRPr="007C3EDB">
        <w:rPr>
          <w:rFonts w:ascii="Bookman Old Style" w:hAnsi="Bookman Old Style"/>
          <w:i/>
          <w:iCs/>
          <w:szCs w:val="24"/>
          <w:rPrChange w:id="10169" w:author="Ashley Frank" w:date="2024-12-20T21:43:00Z">
            <w:rPr>
              <w:rFonts w:ascii="Bookman Old Style" w:hAnsi="Bookman Old Style"/>
              <w:i/>
              <w:iCs/>
              <w:sz w:val="32"/>
              <w:szCs w:val="32"/>
            </w:rPr>
          </w:rPrChange>
        </w:rPr>
        <w:t>B</w:t>
      </w:r>
      <w:r w:rsidR="00D621E7" w:rsidRPr="007C3EDB">
        <w:rPr>
          <w:rFonts w:ascii="Bookman Old Style" w:hAnsi="Bookman Old Style"/>
          <w:i/>
          <w:iCs/>
          <w:szCs w:val="24"/>
          <w:rPrChange w:id="10170" w:author="Ashley Frank" w:date="2024-12-20T21:43:00Z">
            <w:rPr>
              <w:rFonts w:ascii="Bookman Old Style" w:hAnsi="Bookman Old Style"/>
              <w:i/>
              <w:iCs/>
              <w:sz w:val="32"/>
              <w:szCs w:val="32"/>
            </w:rPr>
          </w:rPrChange>
        </w:rPr>
        <w:t xml:space="preserve">ible tells us that all </w:t>
      </w:r>
      <w:r w:rsidR="001E6570" w:rsidRPr="007C3EDB">
        <w:rPr>
          <w:rFonts w:ascii="Bookman Old Style" w:hAnsi="Bookman Old Style"/>
          <w:i/>
          <w:iCs/>
          <w:szCs w:val="24"/>
          <w:rPrChange w:id="10171"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10172" w:author="Ashley Frank" w:date="2024-12-20T21:43:00Z">
            <w:rPr>
              <w:rFonts w:ascii="Bookman Old Style" w:hAnsi="Bookman Old Style"/>
              <w:i/>
              <w:iCs/>
              <w:sz w:val="32"/>
              <w:szCs w:val="32"/>
            </w:rPr>
          </w:rPrChange>
        </w:rPr>
        <w:t>e</w:t>
      </w:r>
      <w:r w:rsidR="00D621E7" w:rsidRPr="007C3EDB">
        <w:rPr>
          <w:rFonts w:ascii="Bookman Old Style" w:hAnsi="Bookman Old Style"/>
          <w:i/>
          <w:iCs/>
          <w:szCs w:val="24"/>
          <w:rPrChange w:id="10173" w:author="Ashley Frank" w:date="2024-12-20T21:43:00Z">
            <w:rPr>
              <w:rFonts w:ascii="Bookman Old Style" w:hAnsi="Bookman Old Style"/>
              <w:i/>
              <w:iCs/>
              <w:sz w:val="32"/>
              <w:szCs w:val="32"/>
            </w:rPr>
          </w:rPrChange>
        </w:rPr>
        <w:t xml:space="preserve"> need is</w:t>
      </w:r>
      <w:ins w:id="10174" w:author="Ashley Frank" w:date="2025-01-22T01:26:00Z">
        <w:r w:rsidR="00ED44D8">
          <w:rPr>
            <w:rFonts w:ascii="Bookman Old Style" w:hAnsi="Bookman Old Style"/>
            <w:i/>
            <w:iCs/>
            <w:szCs w:val="24"/>
          </w:rPr>
          <w:t xml:space="preserve"> just</w:t>
        </w:r>
      </w:ins>
      <w:r w:rsidR="00D621E7" w:rsidRPr="007C3EDB">
        <w:rPr>
          <w:rFonts w:ascii="Bookman Old Style" w:hAnsi="Bookman Old Style"/>
          <w:i/>
          <w:iCs/>
          <w:szCs w:val="24"/>
          <w:rPrChange w:id="10175" w:author="Ashley Frank" w:date="2024-12-20T21:43:00Z">
            <w:rPr>
              <w:rFonts w:ascii="Bookman Old Style" w:hAnsi="Bookman Old Style"/>
              <w:i/>
              <w:iCs/>
              <w:sz w:val="32"/>
              <w:szCs w:val="32"/>
            </w:rPr>
          </w:rPrChange>
        </w:rPr>
        <w:t xml:space="preserve"> the mustard seed</w:t>
      </w:r>
      <w:ins w:id="10176" w:author="Ashley Frank" w:date="2025-01-22T01:26:00Z">
        <w:r w:rsidR="00ED44D8">
          <w:rPr>
            <w:rFonts w:ascii="Bookman Old Style" w:hAnsi="Bookman Old Style"/>
            <w:i/>
            <w:iCs/>
            <w:szCs w:val="24"/>
          </w:rPr>
          <w:t>’s worth</w:t>
        </w:r>
      </w:ins>
      <w:r w:rsidR="00D621E7" w:rsidRPr="007C3EDB">
        <w:rPr>
          <w:rFonts w:ascii="Bookman Old Style" w:hAnsi="Bookman Old Style"/>
          <w:i/>
          <w:iCs/>
          <w:szCs w:val="24"/>
          <w:rPrChange w:id="10177" w:author="Ashley Frank" w:date="2024-12-20T21:43:00Z">
            <w:rPr>
              <w:rFonts w:ascii="Bookman Old Style" w:hAnsi="Bookman Old Style"/>
              <w:i/>
              <w:iCs/>
              <w:sz w:val="32"/>
              <w:szCs w:val="32"/>
            </w:rPr>
          </w:rPrChange>
        </w:rPr>
        <w:t xml:space="preserve"> of faith for a mountain to move. </w:t>
      </w:r>
      <w:ins w:id="10178" w:author="Ashley Frank" w:date="2025-01-22T01:26:00Z">
        <w:r w:rsidR="00ED44D8">
          <w:rPr>
            <w:rFonts w:ascii="Bookman Old Style" w:hAnsi="Bookman Old Style"/>
            <w:i/>
            <w:iCs/>
            <w:szCs w:val="24"/>
          </w:rPr>
          <w:t>“</w:t>
        </w:r>
      </w:ins>
      <w:r w:rsidR="00D621E7" w:rsidRPr="007C3EDB">
        <w:rPr>
          <w:rFonts w:ascii="Bookman Old Style" w:hAnsi="Bookman Old Style"/>
          <w:i/>
          <w:iCs/>
          <w:szCs w:val="24"/>
          <w:u w:val="single"/>
          <w:rPrChange w:id="10179" w:author="Ashley Frank" w:date="2024-12-20T21:43:00Z">
            <w:rPr>
              <w:rFonts w:ascii="Bookman Old Style" w:hAnsi="Bookman Old Style"/>
              <w:i/>
              <w:iCs/>
              <w:sz w:val="32"/>
              <w:szCs w:val="32"/>
              <w:u w:val="single"/>
            </w:rPr>
          </w:rPrChange>
        </w:rPr>
        <w:t xml:space="preserve">And Jesus said </w:t>
      </w:r>
      <w:r w:rsidR="00D621E7" w:rsidRPr="007C3EDB">
        <w:rPr>
          <w:rFonts w:ascii="Bookman Old Style" w:hAnsi="Bookman Old Style"/>
          <w:i/>
          <w:iCs/>
          <w:szCs w:val="24"/>
          <w:u w:val="single"/>
          <w:rPrChange w:id="10180" w:author="Ashley Frank" w:date="2024-12-20T21:43:00Z">
            <w:rPr>
              <w:rFonts w:ascii="Bookman Old Style" w:hAnsi="Bookman Old Style"/>
              <w:i/>
              <w:iCs/>
              <w:sz w:val="32"/>
              <w:szCs w:val="32"/>
              <w:u w:val="single"/>
            </w:rPr>
          </w:rPrChange>
        </w:rPr>
        <w:lastRenderedPageBreak/>
        <w:t>unto them, Because of your unbelief: for verily I say unto you, If ye have faith as a grain of mustard seed, ye shall say unto this mountain, Remove hence to yonder place; and it shall remove</w:t>
      </w:r>
      <w:r w:rsidR="001E6570" w:rsidRPr="007C3EDB">
        <w:rPr>
          <w:rFonts w:ascii="Bookman Old Style" w:hAnsi="Bookman Old Style"/>
          <w:i/>
          <w:iCs/>
          <w:szCs w:val="24"/>
          <w:u w:val="single"/>
          <w:rPrChange w:id="10181" w:author="Ashley Frank" w:date="2024-12-20T21:43:00Z">
            <w:rPr>
              <w:rFonts w:ascii="Bookman Old Style" w:hAnsi="Bookman Old Style"/>
              <w:i/>
              <w:iCs/>
              <w:sz w:val="32"/>
              <w:szCs w:val="32"/>
              <w:u w:val="single"/>
            </w:rPr>
          </w:rPrChange>
        </w:rPr>
        <w:t>,</w:t>
      </w:r>
      <w:r w:rsidR="00D621E7" w:rsidRPr="007C3EDB">
        <w:rPr>
          <w:rFonts w:ascii="Bookman Old Style" w:hAnsi="Bookman Old Style"/>
          <w:i/>
          <w:iCs/>
          <w:szCs w:val="24"/>
          <w:u w:val="single"/>
          <w:rPrChange w:id="10182" w:author="Ashley Frank" w:date="2024-12-20T21:43:00Z">
            <w:rPr>
              <w:rFonts w:ascii="Bookman Old Style" w:hAnsi="Bookman Old Style"/>
              <w:i/>
              <w:iCs/>
              <w:sz w:val="32"/>
              <w:szCs w:val="32"/>
              <w:u w:val="single"/>
            </w:rPr>
          </w:rPrChange>
        </w:rPr>
        <w:t xml:space="preserve"> and nothing shall be impossible unto you.</w:t>
      </w:r>
      <w:ins w:id="10183" w:author="Ashley Frank" w:date="2025-01-22T01:26:00Z">
        <w:r w:rsidR="00ED44D8">
          <w:rPr>
            <w:rFonts w:ascii="Bookman Old Style" w:hAnsi="Bookman Old Style"/>
            <w:i/>
            <w:iCs/>
            <w:szCs w:val="24"/>
            <w:u w:val="single"/>
          </w:rPr>
          <w:t>”</w:t>
        </w:r>
      </w:ins>
    </w:p>
    <w:p w14:paraId="60D0CE8D" w14:textId="77777777" w:rsidR="00EF3A22" w:rsidRDefault="00EF3A22" w:rsidP="00D621E7">
      <w:pPr>
        <w:spacing w:line="480" w:lineRule="auto"/>
        <w:rPr>
          <w:ins w:id="10184" w:author="Ashley Frank" w:date="2025-01-22T01:30:00Z"/>
          <w:rFonts w:ascii="Bookman Old Style" w:hAnsi="Bookman Old Style"/>
          <w:i/>
          <w:iCs/>
          <w:szCs w:val="24"/>
        </w:rPr>
      </w:pPr>
    </w:p>
    <w:p w14:paraId="48E35C3D" w14:textId="61504E18" w:rsidR="00D621E7" w:rsidRPr="007C3EDB" w:rsidRDefault="00D621E7" w:rsidP="00D621E7">
      <w:pPr>
        <w:spacing w:line="480" w:lineRule="auto"/>
        <w:rPr>
          <w:rFonts w:ascii="Bookman Old Style" w:hAnsi="Bookman Old Style"/>
          <w:i/>
          <w:iCs/>
          <w:szCs w:val="24"/>
          <w:rPrChange w:id="10185" w:author="Ashley Frank" w:date="2024-12-20T21:43:00Z">
            <w:rPr>
              <w:rFonts w:ascii="Bookman Old Style" w:hAnsi="Bookman Old Style"/>
              <w:i/>
              <w:iCs/>
              <w:sz w:val="32"/>
              <w:szCs w:val="32"/>
            </w:rPr>
          </w:rPrChange>
        </w:rPr>
      </w:pPr>
      <w:r w:rsidRPr="007C3EDB">
        <w:rPr>
          <w:rFonts w:ascii="Bookman Old Style" w:hAnsi="Bookman Old Style"/>
          <w:i/>
          <w:iCs/>
          <w:szCs w:val="24"/>
          <w:rPrChange w:id="10186" w:author="Ashley Frank" w:date="2024-12-20T21:43:00Z">
            <w:rPr>
              <w:rFonts w:ascii="Bookman Old Style" w:hAnsi="Bookman Old Style"/>
              <w:i/>
              <w:iCs/>
              <w:sz w:val="32"/>
              <w:szCs w:val="32"/>
            </w:rPr>
          </w:rPrChange>
        </w:rPr>
        <w:t xml:space="preserve">It </w:t>
      </w:r>
      <w:r w:rsidRPr="0077361A">
        <w:rPr>
          <w:rFonts w:ascii="Bookman Old Style" w:hAnsi="Bookman Old Style"/>
          <w:i/>
          <w:iCs/>
          <w:szCs w:val="24"/>
          <w:rPrChange w:id="10187" w:author="Ashley Frank" w:date="2025-01-22T02:52:00Z">
            <w:rPr>
              <w:rFonts w:ascii="Bookman Old Style" w:hAnsi="Bookman Old Style"/>
              <w:i/>
              <w:iCs/>
              <w:sz w:val="32"/>
              <w:szCs w:val="32"/>
            </w:rPr>
          </w:rPrChange>
        </w:rPr>
        <w:t>is n</w:t>
      </w:r>
      <w:r w:rsidRPr="007C3EDB">
        <w:rPr>
          <w:rFonts w:ascii="Bookman Old Style" w:hAnsi="Bookman Old Style"/>
          <w:i/>
          <w:iCs/>
          <w:szCs w:val="24"/>
          <w:rPrChange w:id="10188" w:author="Ashley Frank" w:date="2024-12-20T21:43:00Z">
            <w:rPr>
              <w:rFonts w:ascii="Bookman Old Style" w:hAnsi="Bookman Old Style"/>
              <w:i/>
              <w:iCs/>
              <w:sz w:val="32"/>
              <w:szCs w:val="32"/>
            </w:rPr>
          </w:rPrChange>
        </w:rPr>
        <w:t>ot your faith that causes the mountain to move</w:t>
      </w:r>
      <w:r w:rsidR="001E6570" w:rsidRPr="007C3EDB">
        <w:rPr>
          <w:rFonts w:ascii="Bookman Old Style" w:hAnsi="Bookman Old Style"/>
          <w:i/>
          <w:iCs/>
          <w:szCs w:val="24"/>
          <w:rPrChange w:id="10189" w:author="Ashley Frank" w:date="2024-12-20T21:43:00Z">
            <w:rPr>
              <w:rFonts w:ascii="Bookman Old Style" w:hAnsi="Bookman Old Style"/>
              <w:i/>
              <w:iCs/>
              <w:sz w:val="32"/>
              <w:szCs w:val="32"/>
            </w:rPr>
          </w:rPrChange>
        </w:rPr>
        <w:t>;</w:t>
      </w:r>
      <w:r w:rsidRPr="007C3EDB">
        <w:rPr>
          <w:rFonts w:ascii="Bookman Old Style" w:hAnsi="Bookman Old Style"/>
          <w:i/>
          <w:iCs/>
          <w:szCs w:val="24"/>
          <w:rPrChange w:id="10190" w:author="Ashley Frank" w:date="2024-12-20T21:43:00Z">
            <w:rPr>
              <w:rFonts w:ascii="Bookman Old Style" w:hAnsi="Bookman Old Style"/>
              <w:i/>
              <w:iCs/>
              <w:sz w:val="32"/>
              <w:szCs w:val="32"/>
            </w:rPr>
          </w:rPrChange>
        </w:rPr>
        <w:t xml:space="preserve"> it is your faith that causes God to move. The Hebrew writer says that without faith, it is impossible to please God. It should be noted that your faith is what causes God t</w:t>
      </w:r>
      <w:r w:rsidR="001E6570" w:rsidRPr="007C3EDB">
        <w:rPr>
          <w:rFonts w:ascii="Bookman Old Style" w:hAnsi="Bookman Old Style"/>
          <w:i/>
          <w:iCs/>
          <w:szCs w:val="24"/>
          <w:rPrChange w:id="10191" w:author="Ashley Frank" w:date="2024-12-20T21:43:00Z">
            <w:rPr>
              <w:rFonts w:ascii="Bookman Old Style" w:hAnsi="Bookman Old Style"/>
              <w:i/>
              <w:iCs/>
              <w:sz w:val="32"/>
              <w:szCs w:val="32"/>
            </w:rPr>
          </w:rPrChange>
        </w:rPr>
        <w:t xml:space="preserve">o </w:t>
      </w:r>
      <w:r w:rsidRPr="007C3EDB">
        <w:rPr>
          <w:rFonts w:ascii="Bookman Old Style" w:hAnsi="Bookman Old Style"/>
          <w:i/>
          <w:iCs/>
          <w:szCs w:val="24"/>
          <w:rPrChange w:id="10192" w:author="Ashley Frank" w:date="2024-12-20T21:43:00Z">
            <w:rPr>
              <w:rFonts w:ascii="Bookman Old Style" w:hAnsi="Bookman Old Style"/>
              <w:i/>
              <w:iCs/>
              <w:sz w:val="32"/>
              <w:szCs w:val="32"/>
            </w:rPr>
          </w:rPrChange>
        </w:rPr>
        <w:t>move</w:t>
      </w:r>
      <w:r w:rsidR="001E6570" w:rsidRPr="007C3EDB">
        <w:rPr>
          <w:rFonts w:ascii="Bookman Old Style" w:hAnsi="Bookman Old Style"/>
          <w:i/>
          <w:iCs/>
          <w:szCs w:val="24"/>
          <w:rPrChange w:id="10193" w:author="Ashley Frank" w:date="2024-12-20T21:43:00Z">
            <w:rPr>
              <w:rFonts w:ascii="Bookman Old Style" w:hAnsi="Bookman Old Style"/>
              <w:i/>
              <w:iCs/>
              <w:sz w:val="32"/>
              <w:szCs w:val="32"/>
            </w:rPr>
          </w:rPrChange>
        </w:rPr>
        <w:t>,</w:t>
      </w:r>
      <w:r w:rsidRPr="007C3EDB">
        <w:rPr>
          <w:rFonts w:ascii="Bookman Old Style" w:hAnsi="Bookman Old Style"/>
          <w:i/>
          <w:iCs/>
          <w:szCs w:val="24"/>
          <w:rPrChange w:id="10194" w:author="Ashley Frank" w:date="2024-12-20T21:43:00Z">
            <w:rPr>
              <w:rFonts w:ascii="Bookman Old Style" w:hAnsi="Bookman Old Style"/>
              <w:i/>
              <w:iCs/>
              <w:sz w:val="32"/>
              <w:szCs w:val="32"/>
            </w:rPr>
          </w:rPrChange>
        </w:rPr>
        <w:t xml:space="preserve"> and all he needs is a 64</w:t>
      </w:r>
      <w:r w:rsidRPr="007C3EDB">
        <w:rPr>
          <w:rFonts w:ascii="Bookman Old Style" w:hAnsi="Bookman Old Style"/>
          <w:i/>
          <w:iCs/>
          <w:szCs w:val="24"/>
          <w:vertAlign w:val="superscript"/>
          <w:rPrChange w:id="10195" w:author="Ashley Frank" w:date="2024-12-20T21:43:00Z">
            <w:rPr>
              <w:rFonts w:ascii="Bookman Old Style" w:hAnsi="Bookman Old Style"/>
              <w:i/>
              <w:iCs/>
              <w:sz w:val="32"/>
              <w:szCs w:val="32"/>
              <w:vertAlign w:val="superscript"/>
            </w:rPr>
          </w:rPrChange>
        </w:rPr>
        <w:t>th</w:t>
      </w:r>
      <w:r w:rsidRPr="007C3EDB">
        <w:rPr>
          <w:rFonts w:ascii="Bookman Old Style" w:hAnsi="Bookman Old Style"/>
          <w:i/>
          <w:iCs/>
          <w:szCs w:val="24"/>
          <w:rPrChange w:id="10196" w:author="Ashley Frank" w:date="2024-12-20T21:43:00Z">
            <w:rPr>
              <w:rFonts w:ascii="Bookman Old Style" w:hAnsi="Bookman Old Style"/>
              <w:i/>
              <w:iCs/>
              <w:sz w:val="32"/>
              <w:szCs w:val="32"/>
            </w:rPr>
          </w:rPrChange>
        </w:rPr>
        <w:t xml:space="preserve"> of an inch to do that. It should </w:t>
      </w:r>
      <w:ins w:id="10197" w:author="Ashley Frank" w:date="2025-01-22T01:27:00Z">
        <w:r w:rsidR="00ED44D8">
          <w:rPr>
            <w:rFonts w:ascii="Bookman Old Style" w:hAnsi="Bookman Old Style"/>
            <w:i/>
            <w:iCs/>
            <w:szCs w:val="24"/>
          </w:rPr>
          <w:t xml:space="preserve">also </w:t>
        </w:r>
      </w:ins>
      <w:r w:rsidRPr="007C3EDB">
        <w:rPr>
          <w:rFonts w:ascii="Bookman Old Style" w:hAnsi="Bookman Old Style"/>
          <w:i/>
          <w:iCs/>
          <w:szCs w:val="24"/>
          <w:rPrChange w:id="10198" w:author="Ashley Frank" w:date="2024-12-20T21:43:00Z">
            <w:rPr>
              <w:rFonts w:ascii="Bookman Old Style" w:hAnsi="Bookman Old Style"/>
              <w:i/>
              <w:iCs/>
              <w:sz w:val="32"/>
              <w:szCs w:val="32"/>
            </w:rPr>
          </w:rPrChange>
        </w:rPr>
        <w:t xml:space="preserve">be noted that God is pleased when </w:t>
      </w:r>
      <w:r w:rsidR="001E6570" w:rsidRPr="007C3EDB">
        <w:rPr>
          <w:rFonts w:ascii="Bookman Old Style" w:hAnsi="Bookman Old Style"/>
          <w:i/>
          <w:iCs/>
          <w:szCs w:val="24"/>
          <w:rPrChange w:id="10199"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10200"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201" w:author="Ashley Frank" w:date="2024-12-20T21:43:00Z">
            <w:rPr>
              <w:rFonts w:ascii="Bookman Old Style" w:hAnsi="Bookman Old Style"/>
              <w:i/>
              <w:iCs/>
              <w:sz w:val="32"/>
              <w:szCs w:val="32"/>
            </w:rPr>
          </w:rPrChange>
        </w:rPr>
        <w:t xml:space="preserve"> rely on our faith in Him to move in life. </w:t>
      </w:r>
      <w:ins w:id="10202" w:author="Ashley Frank" w:date="2025-01-22T01:27:00Z">
        <w:r w:rsidR="00ED44D8">
          <w:rPr>
            <w:rFonts w:ascii="Bookman Old Style" w:hAnsi="Bookman Old Style"/>
            <w:i/>
            <w:iCs/>
            <w:szCs w:val="24"/>
          </w:rPr>
          <w:t xml:space="preserve">If you find yourself in anxiety or </w:t>
        </w:r>
      </w:ins>
      <w:del w:id="10203" w:author="Ashley Frank" w:date="2025-01-22T01:27:00Z">
        <w:r w:rsidRPr="007C3EDB" w:rsidDel="00ED44D8">
          <w:rPr>
            <w:rFonts w:ascii="Bookman Old Style" w:hAnsi="Bookman Old Style"/>
            <w:i/>
            <w:iCs/>
            <w:szCs w:val="24"/>
            <w:rPrChange w:id="10204" w:author="Ashley Frank" w:date="2024-12-20T21:43:00Z">
              <w:rPr>
                <w:rFonts w:ascii="Bookman Old Style" w:hAnsi="Bookman Old Style"/>
                <w:i/>
                <w:iCs/>
                <w:sz w:val="32"/>
                <w:szCs w:val="32"/>
              </w:rPr>
            </w:rPrChange>
          </w:rPr>
          <w:delText xml:space="preserve">Don’t </w:delText>
        </w:r>
      </w:del>
      <w:r w:rsidRPr="007C3EDB">
        <w:rPr>
          <w:rFonts w:ascii="Bookman Old Style" w:hAnsi="Bookman Old Style"/>
          <w:i/>
          <w:iCs/>
          <w:szCs w:val="24"/>
          <w:rPrChange w:id="10205" w:author="Ashley Frank" w:date="2024-12-20T21:43:00Z">
            <w:rPr>
              <w:rFonts w:ascii="Bookman Old Style" w:hAnsi="Bookman Old Style"/>
              <w:i/>
              <w:iCs/>
              <w:sz w:val="32"/>
              <w:szCs w:val="32"/>
            </w:rPr>
          </w:rPrChange>
        </w:rPr>
        <w:t>panic</w:t>
      </w:r>
      <w:r w:rsidR="001E6570" w:rsidRPr="007C3EDB">
        <w:rPr>
          <w:rFonts w:ascii="Bookman Old Style" w:hAnsi="Bookman Old Style"/>
          <w:i/>
          <w:iCs/>
          <w:szCs w:val="24"/>
          <w:rPrChange w:id="10206" w:author="Ashley Frank" w:date="2024-12-20T21:43:00Z">
            <w:rPr>
              <w:rFonts w:ascii="Bookman Old Style" w:hAnsi="Bookman Old Style"/>
              <w:i/>
              <w:iCs/>
              <w:sz w:val="32"/>
              <w:szCs w:val="32"/>
            </w:rPr>
          </w:rPrChange>
        </w:rPr>
        <w:t>,</w:t>
      </w:r>
      <w:ins w:id="10207" w:author="Ashley Frank" w:date="2025-01-22T01:28:00Z">
        <w:r w:rsidR="00ED44D8">
          <w:rPr>
            <w:rFonts w:ascii="Bookman Old Style" w:hAnsi="Bookman Old Style"/>
            <w:i/>
            <w:iCs/>
            <w:szCs w:val="24"/>
          </w:rPr>
          <w:t xml:space="preserve"> look upwards and s</w:t>
        </w:r>
      </w:ins>
      <w:del w:id="10208" w:author="Ashley Frank" w:date="2025-01-22T01:28:00Z">
        <w:r w:rsidRPr="007C3EDB" w:rsidDel="00ED44D8">
          <w:rPr>
            <w:rFonts w:ascii="Bookman Old Style" w:hAnsi="Bookman Old Style"/>
            <w:i/>
            <w:iCs/>
            <w:szCs w:val="24"/>
            <w:rPrChange w:id="10209" w:author="Ashley Frank" w:date="2024-12-20T21:43:00Z">
              <w:rPr>
                <w:rFonts w:ascii="Bookman Old Style" w:hAnsi="Bookman Old Style"/>
                <w:i/>
                <w:iCs/>
                <w:sz w:val="32"/>
                <w:szCs w:val="32"/>
              </w:rPr>
            </w:rPrChange>
          </w:rPr>
          <w:delText xml:space="preserve"> and s</w:delText>
        </w:r>
      </w:del>
      <w:r w:rsidRPr="007C3EDB">
        <w:rPr>
          <w:rFonts w:ascii="Bookman Old Style" w:hAnsi="Bookman Old Style"/>
          <w:i/>
          <w:iCs/>
          <w:szCs w:val="24"/>
          <w:rPrChange w:id="10210" w:author="Ashley Frank" w:date="2024-12-20T21:43:00Z">
            <w:rPr>
              <w:rFonts w:ascii="Bookman Old Style" w:hAnsi="Bookman Old Style"/>
              <w:i/>
              <w:iCs/>
              <w:sz w:val="32"/>
              <w:szCs w:val="32"/>
            </w:rPr>
          </w:rPrChange>
        </w:rPr>
        <w:t xml:space="preserve">eek God’s face. </w:t>
      </w:r>
    </w:p>
    <w:p w14:paraId="39C7CB9B" w14:textId="77777777" w:rsidR="0069490C" w:rsidRDefault="00D621E7" w:rsidP="00D621E7">
      <w:pPr>
        <w:spacing w:line="480" w:lineRule="auto"/>
        <w:rPr>
          <w:ins w:id="10211" w:author="Ashley Frank" w:date="2025-01-22T01:16:00Z"/>
          <w:rFonts w:ascii="Bookman Old Style" w:hAnsi="Bookman Old Style"/>
          <w:i/>
          <w:iCs/>
          <w:szCs w:val="24"/>
        </w:rPr>
      </w:pPr>
      <w:del w:id="10212" w:author="Ashley Frank" w:date="2025-01-22T01:13:00Z">
        <w:r w:rsidRPr="0077361A" w:rsidDel="0069490C">
          <w:rPr>
            <w:rFonts w:ascii="Bookman Old Style" w:hAnsi="Bookman Old Style"/>
            <w:b/>
            <w:bCs/>
            <w:i/>
            <w:iCs/>
            <w:szCs w:val="24"/>
            <w:rPrChange w:id="10213" w:author="Ashley Frank" w:date="2025-01-22T02:52:00Z">
              <w:rPr>
                <w:rFonts w:ascii="Bookman Old Style" w:hAnsi="Bookman Old Style"/>
                <w:b/>
                <w:bCs/>
                <w:i/>
                <w:iCs/>
                <w:sz w:val="32"/>
                <w:szCs w:val="32"/>
              </w:rPr>
            </w:rPrChange>
          </w:rPr>
          <w:delText xml:space="preserve">Now </w:delText>
        </w:r>
      </w:del>
      <w:r w:rsidRPr="0077361A">
        <w:rPr>
          <w:rFonts w:ascii="Bookman Old Style" w:hAnsi="Bookman Old Style"/>
          <w:b/>
          <w:bCs/>
          <w:i/>
          <w:iCs/>
          <w:szCs w:val="24"/>
          <w:rPrChange w:id="10214" w:author="Ashley Frank" w:date="2025-01-22T02:52:00Z">
            <w:rPr>
              <w:rFonts w:ascii="Bookman Old Style" w:hAnsi="Bookman Old Style"/>
              <w:b/>
              <w:bCs/>
              <w:i/>
              <w:iCs/>
              <w:sz w:val="32"/>
              <w:szCs w:val="32"/>
            </w:rPr>
          </w:rPrChange>
        </w:rPr>
        <w:t>He who</w:t>
      </w:r>
      <w:r w:rsidRPr="007C3EDB">
        <w:rPr>
          <w:rFonts w:ascii="Bookman Old Style" w:hAnsi="Bookman Old Style"/>
          <w:b/>
          <w:bCs/>
          <w:i/>
          <w:iCs/>
          <w:szCs w:val="24"/>
          <w:rPrChange w:id="10215" w:author="Ashley Frank" w:date="2024-12-20T21:43:00Z">
            <w:rPr>
              <w:rFonts w:ascii="Bookman Old Style" w:hAnsi="Bookman Old Style"/>
              <w:b/>
              <w:bCs/>
              <w:i/>
              <w:iCs/>
              <w:sz w:val="32"/>
              <w:szCs w:val="32"/>
            </w:rPr>
          </w:rPrChange>
        </w:rPr>
        <w:t xml:space="preserve"> has prepared us</w:t>
      </w:r>
      <w:r w:rsidRPr="007C3EDB">
        <w:rPr>
          <w:rFonts w:ascii="Bookman Old Style" w:hAnsi="Bookman Old Style"/>
          <w:i/>
          <w:iCs/>
          <w:szCs w:val="24"/>
          <w:rPrChange w:id="10216" w:author="Ashley Frank" w:date="2024-12-20T21:43:00Z">
            <w:rPr>
              <w:rFonts w:ascii="Bookman Old Style" w:hAnsi="Bookman Old Style"/>
              <w:i/>
              <w:iCs/>
              <w:sz w:val="32"/>
              <w:szCs w:val="32"/>
            </w:rPr>
          </w:rPrChange>
        </w:rPr>
        <w:t>: God is preparing us right now for our eternal destiny. Ou</w:t>
      </w:r>
      <w:ins w:id="10217" w:author="Ashley Frank" w:date="2025-01-22T01:14:00Z">
        <w:r w:rsidR="0069490C">
          <w:rPr>
            <w:rFonts w:ascii="Bookman Old Style" w:hAnsi="Bookman Old Style"/>
            <w:i/>
            <w:iCs/>
            <w:szCs w:val="24"/>
          </w:rPr>
          <w:t xml:space="preserve">r small </w:t>
        </w:r>
      </w:ins>
      <w:del w:id="10218" w:author="Ashley Frank" w:date="2025-01-22T01:14:00Z">
        <w:r w:rsidRPr="007C3EDB" w:rsidDel="0069490C">
          <w:rPr>
            <w:rFonts w:ascii="Bookman Old Style" w:hAnsi="Bookman Old Style"/>
            <w:i/>
            <w:iCs/>
            <w:szCs w:val="24"/>
            <w:rPrChange w:id="10219" w:author="Ashley Frank" w:date="2024-12-20T21:43:00Z">
              <w:rPr>
                <w:rFonts w:ascii="Bookman Old Style" w:hAnsi="Bookman Old Style"/>
                <w:i/>
                <w:iCs/>
                <w:sz w:val="32"/>
                <w:szCs w:val="32"/>
              </w:rPr>
            </w:rPrChange>
          </w:rPr>
          <w:delText xml:space="preserve">r light </w:delText>
        </w:r>
      </w:del>
      <w:r w:rsidRPr="007C3EDB">
        <w:rPr>
          <w:rFonts w:ascii="Bookman Old Style" w:hAnsi="Bookman Old Style"/>
          <w:i/>
          <w:iCs/>
          <w:szCs w:val="24"/>
          <w:rPrChange w:id="10220" w:author="Ashley Frank" w:date="2024-12-20T21:43:00Z">
            <w:rPr>
              <w:rFonts w:ascii="Bookman Old Style" w:hAnsi="Bookman Old Style"/>
              <w:i/>
              <w:iCs/>
              <w:sz w:val="32"/>
              <w:szCs w:val="32"/>
            </w:rPr>
          </w:rPrChange>
        </w:rPr>
        <w:t>affliction</w:t>
      </w:r>
      <w:ins w:id="10221" w:author="Ashley Frank" w:date="2025-01-22T01:14:00Z">
        <w:r w:rsidR="0069490C">
          <w:rPr>
            <w:rFonts w:ascii="Bookman Old Style" w:hAnsi="Bookman Old Style"/>
            <w:i/>
            <w:iCs/>
            <w:szCs w:val="24"/>
          </w:rPr>
          <w:t>s and troubles</w:t>
        </w:r>
      </w:ins>
      <w:r w:rsidRPr="007C3EDB">
        <w:rPr>
          <w:rFonts w:ascii="Bookman Old Style" w:hAnsi="Bookman Old Style"/>
          <w:i/>
          <w:iCs/>
          <w:szCs w:val="24"/>
          <w:rPrChange w:id="10222" w:author="Ashley Frank" w:date="2024-12-20T21:43:00Z">
            <w:rPr>
              <w:rFonts w:ascii="Bookman Old Style" w:hAnsi="Bookman Old Style"/>
              <w:i/>
              <w:iCs/>
              <w:sz w:val="32"/>
              <w:szCs w:val="32"/>
            </w:rPr>
          </w:rPrChange>
        </w:rPr>
        <w:t xml:space="preserve"> </w:t>
      </w:r>
      <w:del w:id="10223" w:author="Ashley Frank" w:date="2025-01-22T01:14:00Z">
        <w:r w:rsidRPr="007C3EDB" w:rsidDel="0069490C">
          <w:rPr>
            <w:rFonts w:ascii="Bookman Old Style" w:hAnsi="Bookman Old Style"/>
            <w:i/>
            <w:iCs/>
            <w:szCs w:val="24"/>
            <w:rPrChange w:id="10224" w:author="Ashley Frank" w:date="2024-12-20T21:43:00Z">
              <w:rPr>
                <w:rFonts w:ascii="Bookman Old Style" w:hAnsi="Bookman Old Style"/>
                <w:i/>
                <w:iCs/>
                <w:sz w:val="32"/>
                <w:szCs w:val="32"/>
              </w:rPr>
            </w:rPrChange>
          </w:rPr>
          <w:delText xml:space="preserve">is </w:delText>
        </w:r>
      </w:del>
      <w:ins w:id="10225" w:author="Ashley Frank" w:date="2025-01-22T01:14:00Z">
        <w:r w:rsidR="0069490C">
          <w:rPr>
            <w:rFonts w:ascii="Bookman Old Style" w:hAnsi="Bookman Old Style"/>
            <w:i/>
            <w:iCs/>
            <w:szCs w:val="24"/>
          </w:rPr>
          <w:t>are</w:t>
        </w:r>
        <w:r w:rsidR="0069490C" w:rsidRPr="007C3EDB">
          <w:rPr>
            <w:rFonts w:ascii="Bookman Old Style" w:hAnsi="Bookman Old Style"/>
            <w:i/>
            <w:iCs/>
            <w:szCs w:val="24"/>
            <w:rPrChange w:id="10226" w:author="Ashley Frank" w:date="2024-12-20T21:43:00Z">
              <w:rPr>
                <w:rFonts w:ascii="Bookman Old Style" w:hAnsi="Bookman Old Style"/>
                <w:i/>
                <w:iCs/>
                <w:sz w:val="32"/>
                <w:szCs w:val="32"/>
              </w:rPr>
            </w:rPrChange>
          </w:rPr>
          <w:t xml:space="preserve"> </w:t>
        </w:r>
      </w:ins>
      <w:r w:rsidRPr="007C3EDB">
        <w:rPr>
          <w:rFonts w:ascii="Bookman Old Style" w:hAnsi="Bookman Old Style"/>
          <w:i/>
          <w:iCs/>
          <w:szCs w:val="24"/>
          <w:rPrChange w:id="10227" w:author="Ashley Frank" w:date="2024-12-20T21:43:00Z">
            <w:rPr>
              <w:rFonts w:ascii="Bookman Old Style" w:hAnsi="Bookman Old Style"/>
              <w:i/>
              <w:iCs/>
              <w:sz w:val="32"/>
              <w:szCs w:val="32"/>
            </w:rPr>
          </w:rPrChange>
        </w:rPr>
        <w:t xml:space="preserve">(in part) how God </w:t>
      </w:r>
      <w:r w:rsidRPr="007C3EDB">
        <w:rPr>
          <w:rFonts w:ascii="Bookman Old Style" w:hAnsi="Bookman Old Style"/>
          <w:b/>
          <w:bCs/>
          <w:i/>
          <w:iCs/>
          <w:szCs w:val="24"/>
          <w:rPrChange w:id="10228" w:author="Ashley Frank" w:date="2024-12-20T21:43:00Z">
            <w:rPr>
              <w:rFonts w:ascii="Bookman Old Style" w:hAnsi="Bookman Old Style"/>
              <w:b/>
              <w:bCs/>
              <w:i/>
              <w:iCs/>
              <w:sz w:val="32"/>
              <w:szCs w:val="32"/>
            </w:rPr>
          </w:rPrChange>
        </w:rPr>
        <w:t>has prepared us</w:t>
      </w:r>
      <w:r w:rsidRPr="007C3EDB">
        <w:rPr>
          <w:rFonts w:ascii="Bookman Old Style" w:hAnsi="Bookman Old Style"/>
          <w:i/>
          <w:iCs/>
          <w:szCs w:val="24"/>
          <w:rPrChange w:id="10229" w:author="Ashley Frank" w:date="2024-12-20T21:43:00Z">
            <w:rPr>
              <w:rFonts w:ascii="Bookman Old Style" w:hAnsi="Bookman Old Style"/>
              <w:i/>
              <w:iCs/>
              <w:sz w:val="32"/>
              <w:szCs w:val="32"/>
            </w:rPr>
          </w:rPrChange>
        </w:rPr>
        <w:t xml:space="preserve">. </w:t>
      </w:r>
      <w:ins w:id="10230" w:author="Ashley Frank" w:date="2025-01-22T01:14:00Z">
        <w:r w:rsidR="0069490C">
          <w:rPr>
            <w:rFonts w:ascii="Bookman Old Style" w:hAnsi="Bookman Old Style"/>
            <w:i/>
            <w:iCs/>
            <w:szCs w:val="24"/>
          </w:rPr>
          <w:t xml:space="preserve">When </w:t>
        </w:r>
      </w:ins>
      <w:del w:id="10231" w:author="Ashley Frank" w:date="2025-01-22T01:14:00Z">
        <w:r w:rsidRPr="007C3EDB" w:rsidDel="0069490C">
          <w:rPr>
            <w:rFonts w:ascii="Bookman Old Style" w:hAnsi="Bookman Old Style"/>
            <w:i/>
            <w:iCs/>
            <w:szCs w:val="24"/>
            <w:rPrChange w:id="10232" w:author="Ashley Frank" w:date="2024-12-20T21:43:00Z">
              <w:rPr>
                <w:rFonts w:ascii="Bookman Old Style" w:hAnsi="Bookman Old Style"/>
                <w:i/>
                <w:iCs/>
                <w:sz w:val="32"/>
                <w:szCs w:val="32"/>
              </w:rPr>
            </w:rPrChange>
          </w:rPr>
          <w:delText xml:space="preserve">Because </w:delText>
        </w:r>
      </w:del>
      <w:r w:rsidRPr="007C3EDB">
        <w:rPr>
          <w:rFonts w:ascii="Bookman Old Style" w:hAnsi="Bookman Old Style"/>
          <w:i/>
          <w:iCs/>
          <w:szCs w:val="24"/>
          <w:rPrChange w:id="10233" w:author="Ashley Frank" w:date="2024-12-20T21:43:00Z">
            <w:rPr>
              <w:rFonts w:ascii="Bookman Old Style" w:hAnsi="Bookman Old Style"/>
              <w:i/>
              <w:iCs/>
              <w:sz w:val="32"/>
              <w:szCs w:val="32"/>
            </w:rPr>
          </w:rPrChange>
        </w:rPr>
        <w:t>you are going thr</w:t>
      </w:r>
      <w:r w:rsidR="001E6570" w:rsidRPr="007C3EDB">
        <w:rPr>
          <w:rFonts w:ascii="Bookman Old Style" w:hAnsi="Bookman Old Style"/>
          <w:i/>
          <w:iCs/>
          <w:szCs w:val="24"/>
          <w:rPrChange w:id="10234" w:author="Ashley Frank" w:date="2024-12-20T21:43:00Z">
            <w:rPr>
              <w:rFonts w:ascii="Bookman Old Style" w:hAnsi="Bookman Old Style"/>
              <w:i/>
              <w:iCs/>
              <w:sz w:val="32"/>
              <w:szCs w:val="32"/>
            </w:rPr>
          </w:rPrChange>
        </w:rPr>
        <w:t>ough</w:t>
      </w:r>
      <w:r w:rsidRPr="007C3EDB">
        <w:rPr>
          <w:rFonts w:ascii="Bookman Old Style" w:hAnsi="Bookman Old Style"/>
          <w:i/>
          <w:iCs/>
          <w:szCs w:val="24"/>
          <w:rPrChange w:id="10235" w:author="Ashley Frank" w:date="2024-12-20T21:43:00Z">
            <w:rPr>
              <w:rFonts w:ascii="Bookman Old Style" w:hAnsi="Bookman Old Style"/>
              <w:i/>
              <w:iCs/>
              <w:sz w:val="32"/>
              <w:szCs w:val="32"/>
            </w:rPr>
          </w:rPrChange>
        </w:rPr>
        <w:t xml:space="preserve"> </w:t>
      </w:r>
      <w:ins w:id="10236" w:author="Ashley Frank" w:date="2025-01-22T01:14:00Z">
        <w:r w:rsidR="0069490C">
          <w:rPr>
            <w:rFonts w:ascii="Bookman Old Style" w:hAnsi="Bookman Old Style"/>
            <w:i/>
            <w:iCs/>
            <w:szCs w:val="24"/>
          </w:rPr>
          <w:t>a tough time</w:t>
        </w:r>
      </w:ins>
      <w:del w:id="10237" w:author="Ashley Frank" w:date="2025-01-22T01:14:00Z">
        <w:r w:rsidRPr="007C3EDB" w:rsidDel="0069490C">
          <w:rPr>
            <w:rFonts w:ascii="Bookman Old Style" w:hAnsi="Bookman Old Style"/>
            <w:i/>
            <w:iCs/>
            <w:szCs w:val="24"/>
            <w:rPrChange w:id="10238" w:author="Ashley Frank" w:date="2024-12-20T21:43:00Z">
              <w:rPr>
                <w:rFonts w:ascii="Bookman Old Style" w:hAnsi="Bookman Old Style"/>
                <w:i/>
                <w:iCs/>
                <w:sz w:val="32"/>
                <w:szCs w:val="32"/>
              </w:rPr>
            </w:rPrChange>
          </w:rPr>
          <w:delText>things</w:delText>
        </w:r>
      </w:del>
      <w:r w:rsidRPr="007C3EDB">
        <w:rPr>
          <w:rFonts w:ascii="Bookman Old Style" w:hAnsi="Bookman Old Style"/>
          <w:i/>
          <w:iCs/>
          <w:szCs w:val="24"/>
          <w:rPrChange w:id="10239" w:author="Ashley Frank" w:date="2024-12-20T21:43:00Z">
            <w:rPr>
              <w:rFonts w:ascii="Bookman Old Style" w:hAnsi="Bookman Old Style"/>
              <w:i/>
              <w:iCs/>
              <w:sz w:val="32"/>
              <w:szCs w:val="32"/>
            </w:rPr>
          </w:rPrChange>
        </w:rPr>
        <w:t>, it is God preparing you. Often</w:t>
      </w:r>
      <w:r w:rsidR="001E6570" w:rsidRPr="007C3EDB">
        <w:rPr>
          <w:rFonts w:ascii="Bookman Old Style" w:hAnsi="Bookman Old Style"/>
          <w:i/>
          <w:iCs/>
          <w:szCs w:val="24"/>
          <w:rPrChange w:id="10240" w:author="Ashley Frank" w:date="2024-12-20T21:43:00Z">
            <w:rPr>
              <w:rFonts w:ascii="Bookman Old Style" w:hAnsi="Bookman Old Style"/>
              <w:i/>
              <w:iCs/>
              <w:sz w:val="32"/>
              <w:szCs w:val="32"/>
            </w:rPr>
          </w:rPrChange>
        </w:rPr>
        <w:t>,</w:t>
      </w:r>
      <w:r w:rsidRPr="007C3EDB">
        <w:rPr>
          <w:rFonts w:ascii="Bookman Old Style" w:hAnsi="Bookman Old Style"/>
          <w:i/>
          <w:iCs/>
          <w:szCs w:val="24"/>
          <w:rPrChange w:id="10241" w:author="Ashley Frank" w:date="2024-12-20T21:43:00Z">
            <w:rPr>
              <w:rFonts w:ascii="Bookman Old Style" w:hAnsi="Bookman Old Style"/>
              <w:i/>
              <w:iCs/>
              <w:sz w:val="32"/>
              <w:szCs w:val="32"/>
            </w:rPr>
          </w:rPrChange>
        </w:rPr>
        <w:t xml:space="preserve"> these </w:t>
      </w:r>
      <w:ins w:id="10242" w:author="Ashley Frank" w:date="2025-01-22T01:15:00Z">
        <w:r w:rsidR="0069490C">
          <w:rPr>
            <w:rFonts w:ascii="Bookman Old Style" w:hAnsi="Bookman Old Style"/>
            <w:i/>
            <w:iCs/>
            <w:szCs w:val="24"/>
          </w:rPr>
          <w:t xml:space="preserve">slight </w:t>
        </w:r>
      </w:ins>
      <w:del w:id="10243" w:author="Ashley Frank" w:date="2025-01-22T01:15:00Z">
        <w:r w:rsidRPr="007C3EDB" w:rsidDel="0069490C">
          <w:rPr>
            <w:rFonts w:ascii="Bookman Old Style" w:hAnsi="Bookman Old Style"/>
            <w:i/>
            <w:iCs/>
            <w:szCs w:val="24"/>
            <w:rPrChange w:id="10244" w:author="Ashley Frank" w:date="2024-12-20T21:43:00Z">
              <w:rPr>
                <w:rFonts w:ascii="Bookman Old Style" w:hAnsi="Bookman Old Style"/>
                <w:i/>
                <w:iCs/>
                <w:sz w:val="32"/>
                <w:szCs w:val="32"/>
              </w:rPr>
            </w:rPrChange>
          </w:rPr>
          <w:delText xml:space="preserve">light </w:delText>
        </w:r>
      </w:del>
      <w:r w:rsidRPr="007C3EDB">
        <w:rPr>
          <w:rFonts w:ascii="Bookman Old Style" w:hAnsi="Bookman Old Style"/>
          <w:i/>
          <w:iCs/>
          <w:szCs w:val="24"/>
          <w:rPrChange w:id="10245" w:author="Ashley Frank" w:date="2024-12-20T21:43:00Z">
            <w:rPr>
              <w:rFonts w:ascii="Bookman Old Style" w:hAnsi="Bookman Old Style"/>
              <w:i/>
              <w:iCs/>
              <w:sz w:val="32"/>
              <w:szCs w:val="32"/>
            </w:rPr>
          </w:rPrChange>
        </w:rPr>
        <w:t>afflictions affect our feelings</w:t>
      </w:r>
      <w:r w:rsidR="001E6570" w:rsidRPr="007C3EDB">
        <w:rPr>
          <w:rFonts w:ascii="Bookman Old Style" w:hAnsi="Bookman Old Style"/>
          <w:i/>
          <w:iCs/>
          <w:szCs w:val="24"/>
          <w:rPrChange w:id="10246" w:author="Ashley Frank" w:date="2024-12-20T21:43:00Z">
            <w:rPr>
              <w:rFonts w:ascii="Bookman Old Style" w:hAnsi="Bookman Old Style"/>
              <w:i/>
              <w:iCs/>
              <w:sz w:val="32"/>
              <w:szCs w:val="32"/>
            </w:rPr>
          </w:rPrChange>
        </w:rPr>
        <w:t>,</w:t>
      </w:r>
      <w:r w:rsidRPr="007C3EDB">
        <w:rPr>
          <w:rFonts w:ascii="Bookman Old Style" w:hAnsi="Bookman Old Style"/>
          <w:i/>
          <w:iCs/>
          <w:szCs w:val="24"/>
          <w:rPrChange w:id="10247" w:author="Ashley Frank" w:date="2024-12-20T21:43:00Z">
            <w:rPr>
              <w:rFonts w:ascii="Bookman Old Style" w:hAnsi="Bookman Old Style"/>
              <w:i/>
              <w:iCs/>
              <w:sz w:val="32"/>
              <w:szCs w:val="32"/>
            </w:rPr>
          </w:rPrChange>
        </w:rPr>
        <w:t xml:space="preserve"> </w:t>
      </w:r>
      <w:ins w:id="10248" w:author="Ashley Frank" w:date="2025-01-22T01:15:00Z">
        <w:r w:rsidR="0069490C">
          <w:rPr>
            <w:rFonts w:ascii="Bookman Old Style" w:hAnsi="Bookman Old Style"/>
            <w:i/>
            <w:iCs/>
            <w:szCs w:val="24"/>
          </w:rPr>
          <w:t>which</w:t>
        </w:r>
      </w:ins>
      <w:ins w:id="10249" w:author="Ashley Frank" w:date="2025-01-22T01:16:00Z">
        <w:r w:rsidR="0069490C">
          <w:rPr>
            <w:rFonts w:ascii="Bookman Old Style" w:hAnsi="Bookman Old Style"/>
            <w:i/>
            <w:iCs/>
            <w:szCs w:val="24"/>
          </w:rPr>
          <w:t xml:space="preserve"> might make you think there is a w</w:t>
        </w:r>
      </w:ins>
      <w:ins w:id="10250" w:author="Ashley Frank" w:date="2025-01-22T01:15:00Z">
        <w:r w:rsidR="0069490C">
          <w:rPr>
            <w:rFonts w:ascii="Bookman Old Style" w:hAnsi="Bookman Old Style"/>
            <w:i/>
            <w:iCs/>
            <w:szCs w:val="24"/>
          </w:rPr>
          <w:t xml:space="preserve">eakness of </w:t>
        </w:r>
      </w:ins>
      <w:del w:id="10251" w:author="Ashley Frank" w:date="2025-01-22T01:15:00Z">
        <w:r w:rsidRPr="007C3EDB" w:rsidDel="0069490C">
          <w:rPr>
            <w:rFonts w:ascii="Bookman Old Style" w:hAnsi="Bookman Old Style"/>
            <w:i/>
            <w:iCs/>
            <w:szCs w:val="24"/>
            <w:rPrChange w:id="10252" w:author="Ashley Frank" w:date="2024-12-20T21:43:00Z">
              <w:rPr>
                <w:rFonts w:ascii="Bookman Old Style" w:hAnsi="Bookman Old Style"/>
                <w:i/>
                <w:iCs/>
                <w:sz w:val="32"/>
                <w:szCs w:val="32"/>
              </w:rPr>
            </w:rPrChange>
          </w:rPr>
          <w:delText xml:space="preserve">which can tell us that </w:delText>
        </w:r>
        <w:r w:rsidR="001E6570" w:rsidRPr="007C3EDB" w:rsidDel="0069490C">
          <w:rPr>
            <w:rFonts w:ascii="Bookman Old Style" w:hAnsi="Bookman Old Style"/>
            <w:i/>
            <w:iCs/>
            <w:szCs w:val="24"/>
            <w:rPrChange w:id="10253" w:author="Ashley Frank" w:date="2024-12-20T21:43:00Z">
              <w:rPr>
                <w:rFonts w:ascii="Bookman Old Style" w:hAnsi="Bookman Old Style"/>
                <w:i/>
                <w:iCs/>
                <w:sz w:val="32"/>
                <w:szCs w:val="32"/>
              </w:rPr>
            </w:rPrChange>
          </w:rPr>
          <w:delText>w</w:delText>
        </w:r>
        <w:r w:rsidR="002C4A2E" w:rsidRPr="007C3EDB" w:rsidDel="0069490C">
          <w:rPr>
            <w:rFonts w:ascii="Bookman Old Style" w:hAnsi="Bookman Old Style"/>
            <w:i/>
            <w:iCs/>
            <w:szCs w:val="24"/>
            <w:rPrChange w:id="10254" w:author="Ashley Frank" w:date="2024-12-20T21:43:00Z">
              <w:rPr>
                <w:rFonts w:ascii="Bookman Old Style" w:hAnsi="Bookman Old Style"/>
                <w:i/>
                <w:iCs/>
                <w:sz w:val="32"/>
                <w:szCs w:val="32"/>
              </w:rPr>
            </w:rPrChange>
          </w:rPr>
          <w:delText>e</w:delText>
        </w:r>
        <w:r w:rsidRPr="007C3EDB" w:rsidDel="0069490C">
          <w:rPr>
            <w:rFonts w:ascii="Bookman Old Style" w:hAnsi="Bookman Old Style"/>
            <w:i/>
            <w:iCs/>
            <w:szCs w:val="24"/>
            <w:rPrChange w:id="10255" w:author="Ashley Frank" w:date="2024-12-20T21:43:00Z">
              <w:rPr>
                <w:rFonts w:ascii="Bookman Old Style" w:hAnsi="Bookman Old Style"/>
                <w:i/>
                <w:iCs/>
                <w:sz w:val="32"/>
                <w:szCs w:val="32"/>
              </w:rPr>
            </w:rPrChange>
          </w:rPr>
          <w:delText xml:space="preserve"> don’t have </w:delText>
        </w:r>
      </w:del>
      <w:r w:rsidRPr="007C3EDB">
        <w:rPr>
          <w:rFonts w:ascii="Bookman Old Style" w:hAnsi="Bookman Old Style"/>
          <w:i/>
          <w:iCs/>
          <w:szCs w:val="24"/>
          <w:rPrChange w:id="10256" w:author="Ashley Frank" w:date="2024-12-20T21:43:00Z">
            <w:rPr>
              <w:rFonts w:ascii="Bookman Old Style" w:hAnsi="Bookman Old Style"/>
              <w:i/>
              <w:iCs/>
              <w:sz w:val="32"/>
              <w:szCs w:val="32"/>
            </w:rPr>
          </w:rPrChange>
        </w:rPr>
        <w:t xml:space="preserve">faith. </w:t>
      </w:r>
      <w:ins w:id="10257" w:author="Ashley Frank" w:date="2025-01-22T01:15:00Z">
        <w:r w:rsidR="0069490C">
          <w:rPr>
            <w:rFonts w:ascii="Bookman Old Style" w:hAnsi="Bookman Old Style"/>
            <w:i/>
            <w:iCs/>
            <w:szCs w:val="24"/>
          </w:rPr>
          <w:t xml:space="preserve">I’d like to </w:t>
        </w:r>
      </w:ins>
      <w:ins w:id="10258" w:author="Ashley Frank" w:date="2025-01-22T01:16:00Z">
        <w:r w:rsidR="0069490C">
          <w:rPr>
            <w:rFonts w:ascii="Bookman Old Style" w:hAnsi="Bookman Old Style"/>
            <w:i/>
            <w:iCs/>
            <w:szCs w:val="24"/>
          </w:rPr>
          <w:t xml:space="preserve">remind you, though, that </w:t>
        </w:r>
      </w:ins>
      <w:ins w:id="10259" w:author="Ashley Frank" w:date="2025-01-22T01:15:00Z">
        <w:r w:rsidR="0069490C">
          <w:rPr>
            <w:rFonts w:ascii="Bookman Old Style" w:hAnsi="Bookman Old Style"/>
            <w:i/>
            <w:iCs/>
            <w:szCs w:val="24"/>
          </w:rPr>
          <w:t xml:space="preserve">our </w:t>
        </w:r>
      </w:ins>
      <w:del w:id="10260" w:author="Ashley Frank" w:date="2025-01-22T01:15:00Z">
        <w:r w:rsidRPr="007C3EDB" w:rsidDel="0069490C">
          <w:rPr>
            <w:rFonts w:ascii="Bookman Old Style" w:hAnsi="Bookman Old Style"/>
            <w:i/>
            <w:iCs/>
            <w:szCs w:val="24"/>
            <w:rPrChange w:id="10261" w:author="Ashley Frank" w:date="2024-12-20T21:43:00Z">
              <w:rPr>
                <w:rFonts w:ascii="Bookman Old Style" w:hAnsi="Bookman Old Style"/>
                <w:i/>
                <w:iCs/>
                <w:sz w:val="32"/>
                <w:szCs w:val="32"/>
              </w:rPr>
            </w:rPrChange>
          </w:rPr>
          <w:delText xml:space="preserve">Our </w:delText>
        </w:r>
      </w:del>
      <w:r w:rsidRPr="007C3EDB">
        <w:rPr>
          <w:rFonts w:ascii="Bookman Old Style" w:hAnsi="Bookman Old Style"/>
          <w:i/>
          <w:iCs/>
          <w:szCs w:val="24"/>
          <w:rPrChange w:id="10262" w:author="Ashley Frank" w:date="2024-12-20T21:43:00Z">
            <w:rPr>
              <w:rFonts w:ascii="Bookman Old Style" w:hAnsi="Bookman Old Style"/>
              <w:i/>
              <w:iCs/>
              <w:sz w:val="32"/>
              <w:szCs w:val="32"/>
            </w:rPr>
          </w:rPrChange>
        </w:rPr>
        <w:t xml:space="preserve">feelings aren’t an indication of our level of faith; it </w:t>
      </w:r>
      <w:r w:rsidR="001E6570" w:rsidRPr="007C3EDB">
        <w:rPr>
          <w:rFonts w:ascii="Bookman Old Style" w:hAnsi="Bookman Old Style"/>
          <w:i/>
          <w:iCs/>
          <w:szCs w:val="24"/>
          <w:rPrChange w:id="10263" w:author="Ashley Frank" w:date="2024-12-20T21:43:00Z">
            <w:rPr>
              <w:rFonts w:ascii="Bookman Old Style" w:hAnsi="Bookman Old Style"/>
              <w:i/>
              <w:iCs/>
              <w:sz w:val="32"/>
              <w:szCs w:val="32"/>
            </w:rPr>
          </w:rPrChange>
        </w:rPr>
        <w:t xml:space="preserve">is </w:t>
      </w:r>
      <w:r w:rsidRPr="007C3EDB">
        <w:rPr>
          <w:rFonts w:ascii="Bookman Old Style" w:hAnsi="Bookman Old Style"/>
          <w:i/>
          <w:iCs/>
          <w:szCs w:val="24"/>
          <w:rPrChange w:id="10264" w:author="Ashley Frank" w:date="2024-12-20T21:43:00Z">
            <w:rPr>
              <w:rFonts w:ascii="Bookman Old Style" w:hAnsi="Bookman Old Style"/>
              <w:i/>
              <w:iCs/>
              <w:sz w:val="32"/>
              <w:szCs w:val="32"/>
            </w:rPr>
          </w:rPrChange>
        </w:rPr>
        <w:t xml:space="preserve">how </w:t>
      </w:r>
      <w:r w:rsidR="001E6570" w:rsidRPr="007C3EDB">
        <w:rPr>
          <w:rFonts w:ascii="Bookman Old Style" w:hAnsi="Bookman Old Style"/>
          <w:i/>
          <w:iCs/>
          <w:szCs w:val="24"/>
          <w:rPrChange w:id="10265"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10266"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267" w:author="Ashley Frank" w:date="2024-12-20T21:43:00Z">
            <w:rPr>
              <w:rFonts w:ascii="Bookman Old Style" w:hAnsi="Bookman Old Style"/>
              <w:i/>
              <w:iCs/>
              <w:sz w:val="32"/>
              <w:szCs w:val="32"/>
            </w:rPr>
          </w:rPrChange>
        </w:rPr>
        <w:t xml:space="preserve"> continue to walk that does. </w:t>
      </w:r>
      <w:r w:rsidR="002C4A2E" w:rsidRPr="007C3EDB">
        <w:rPr>
          <w:rFonts w:ascii="Bookman Old Style" w:hAnsi="Bookman Old Style"/>
          <w:i/>
          <w:iCs/>
          <w:szCs w:val="24"/>
          <w:rPrChange w:id="10268"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10269" w:author="Ashley Frank" w:date="2024-12-20T21:43:00Z">
            <w:rPr>
              <w:rFonts w:ascii="Bookman Old Style" w:hAnsi="Bookman Old Style"/>
              <w:i/>
              <w:iCs/>
              <w:sz w:val="32"/>
              <w:szCs w:val="32"/>
            </w:rPr>
          </w:rPrChange>
        </w:rPr>
        <w:t xml:space="preserve"> need to know that God will, can</w:t>
      </w:r>
      <w:r w:rsidR="001E6570" w:rsidRPr="007C3EDB">
        <w:rPr>
          <w:rFonts w:ascii="Bookman Old Style" w:hAnsi="Bookman Old Style"/>
          <w:i/>
          <w:iCs/>
          <w:szCs w:val="24"/>
          <w:rPrChange w:id="10270" w:author="Ashley Frank" w:date="2024-12-20T21:43:00Z">
            <w:rPr>
              <w:rFonts w:ascii="Bookman Old Style" w:hAnsi="Bookman Old Style"/>
              <w:i/>
              <w:iCs/>
              <w:sz w:val="32"/>
              <w:szCs w:val="32"/>
            </w:rPr>
          </w:rPrChange>
        </w:rPr>
        <w:t>,</w:t>
      </w:r>
      <w:r w:rsidRPr="007C3EDB">
        <w:rPr>
          <w:rFonts w:ascii="Bookman Old Style" w:hAnsi="Bookman Old Style"/>
          <w:i/>
          <w:iCs/>
          <w:szCs w:val="24"/>
          <w:rPrChange w:id="10271" w:author="Ashley Frank" w:date="2024-12-20T21:43:00Z">
            <w:rPr>
              <w:rFonts w:ascii="Bookman Old Style" w:hAnsi="Bookman Old Style"/>
              <w:i/>
              <w:iCs/>
              <w:sz w:val="32"/>
              <w:szCs w:val="32"/>
            </w:rPr>
          </w:rPrChange>
        </w:rPr>
        <w:t xml:space="preserve"> and is able. You need to know that God will never leave me nor forsake me. You need to know</w:t>
      </w:r>
      <w:r w:rsidR="00F823D5" w:rsidRPr="007C3EDB">
        <w:rPr>
          <w:rFonts w:ascii="Bookman Old Style" w:hAnsi="Bookman Old Style"/>
          <w:i/>
          <w:iCs/>
          <w:szCs w:val="24"/>
          <w:rPrChange w:id="10272" w:author="Ashley Frank" w:date="2024-12-20T21:43:00Z">
            <w:rPr>
              <w:rFonts w:ascii="Bookman Old Style" w:hAnsi="Bookman Old Style"/>
              <w:i/>
              <w:iCs/>
              <w:sz w:val="32"/>
              <w:szCs w:val="32"/>
            </w:rPr>
          </w:rPrChange>
        </w:rPr>
        <w:t>,</w:t>
      </w:r>
      <w:r w:rsidRPr="007C3EDB">
        <w:rPr>
          <w:rFonts w:ascii="Bookman Old Style" w:hAnsi="Bookman Old Style"/>
          <w:i/>
          <w:iCs/>
          <w:szCs w:val="24"/>
          <w:rPrChange w:id="10273" w:author="Ashley Frank" w:date="2024-12-20T21:43:00Z">
            <w:rPr>
              <w:rFonts w:ascii="Bookman Old Style" w:hAnsi="Bookman Old Style"/>
              <w:i/>
              <w:iCs/>
              <w:sz w:val="32"/>
              <w:szCs w:val="32"/>
            </w:rPr>
          </w:rPrChange>
        </w:rPr>
        <w:t xml:space="preserve"> and once you know, walk accordingly.</w:t>
      </w:r>
    </w:p>
    <w:p w14:paraId="5556607B" w14:textId="73B67588" w:rsidR="00D621E7" w:rsidRPr="007C3EDB" w:rsidRDefault="00D621E7" w:rsidP="00D621E7">
      <w:pPr>
        <w:spacing w:line="480" w:lineRule="auto"/>
        <w:rPr>
          <w:rFonts w:ascii="Bookman Old Style" w:hAnsi="Bookman Old Style"/>
          <w:i/>
          <w:iCs/>
          <w:szCs w:val="24"/>
          <w:rPrChange w:id="10274" w:author="Ashley Frank" w:date="2024-12-20T21:43:00Z">
            <w:rPr>
              <w:rFonts w:ascii="Bookman Old Style" w:hAnsi="Bookman Old Style"/>
              <w:i/>
              <w:iCs/>
              <w:sz w:val="32"/>
              <w:szCs w:val="32"/>
            </w:rPr>
          </w:rPrChange>
        </w:rPr>
      </w:pPr>
      <w:r w:rsidRPr="007C3EDB">
        <w:rPr>
          <w:rFonts w:ascii="Bookman Old Style" w:hAnsi="Bookman Old Style"/>
          <w:i/>
          <w:iCs/>
          <w:szCs w:val="24"/>
          <w:rPrChange w:id="10275" w:author="Ashley Frank" w:date="2024-12-20T21:43:00Z">
            <w:rPr>
              <w:rFonts w:ascii="Bookman Old Style" w:hAnsi="Bookman Old Style"/>
              <w:i/>
              <w:iCs/>
              <w:sz w:val="32"/>
              <w:szCs w:val="32"/>
            </w:rPr>
          </w:rPrChange>
        </w:rPr>
        <w:t xml:space="preserve"> </w:t>
      </w:r>
    </w:p>
    <w:p w14:paraId="6DC04418" w14:textId="5EB8800A" w:rsidR="00D621E7" w:rsidRDefault="00D621E7" w:rsidP="00D621E7">
      <w:pPr>
        <w:spacing w:line="480" w:lineRule="auto"/>
        <w:rPr>
          <w:ins w:id="10276" w:author="Ashley Frank" w:date="2025-01-22T01:16:00Z"/>
          <w:rFonts w:ascii="Bookman Old Style" w:hAnsi="Bookman Old Style"/>
          <w:i/>
          <w:iCs/>
          <w:szCs w:val="24"/>
        </w:rPr>
      </w:pPr>
      <w:r w:rsidRPr="0077361A">
        <w:rPr>
          <w:rFonts w:ascii="Bookman Old Style" w:hAnsi="Bookman Old Style"/>
          <w:b/>
          <w:bCs/>
          <w:i/>
          <w:iCs/>
          <w:szCs w:val="24"/>
          <w:rPrChange w:id="10277" w:author="Ashley Frank" w:date="2025-01-22T02:51:00Z">
            <w:rPr>
              <w:rFonts w:ascii="Bookman Old Style" w:hAnsi="Bookman Old Style"/>
              <w:b/>
              <w:bCs/>
              <w:i/>
              <w:iCs/>
              <w:sz w:val="32"/>
              <w:szCs w:val="32"/>
            </w:rPr>
          </w:rPrChange>
        </w:rPr>
        <w:t>Who has</w:t>
      </w:r>
      <w:r w:rsidRPr="007C3EDB">
        <w:rPr>
          <w:rFonts w:ascii="Bookman Old Style" w:hAnsi="Bookman Old Style"/>
          <w:b/>
          <w:bCs/>
          <w:i/>
          <w:iCs/>
          <w:szCs w:val="24"/>
          <w:rPrChange w:id="10278" w:author="Ashley Frank" w:date="2024-12-20T21:43:00Z">
            <w:rPr>
              <w:rFonts w:ascii="Bookman Old Style" w:hAnsi="Bookman Old Style"/>
              <w:b/>
              <w:bCs/>
              <w:i/>
              <w:iCs/>
              <w:sz w:val="32"/>
              <w:szCs w:val="32"/>
            </w:rPr>
          </w:rPrChange>
        </w:rPr>
        <w:t xml:space="preserve"> also given us the Spirit as a guarantee</w:t>
      </w:r>
      <w:r w:rsidRPr="007C3EDB">
        <w:rPr>
          <w:rFonts w:ascii="Bookman Old Style" w:hAnsi="Bookman Old Style"/>
          <w:i/>
          <w:iCs/>
          <w:szCs w:val="24"/>
          <w:rPrChange w:id="10279" w:author="Ashley Frank" w:date="2024-12-20T21:43:00Z">
            <w:rPr>
              <w:rFonts w:ascii="Bookman Old Style" w:hAnsi="Bookman Old Style"/>
              <w:i/>
              <w:iCs/>
              <w:sz w:val="32"/>
              <w:szCs w:val="32"/>
            </w:rPr>
          </w:rPrChange>
        </w:rPr>
        <w:t>: When</w:t>
      </w:r>
      <w:del w:id="10280" w:author="Ashley Frank" w:date="2025-01-22T01:11:00Z">
        <w:r w:rsidRPr="007C3EDB" w:rsidDel="0069490C">
          <w:rPr>
            <w:rFonts w:ascii="Bookman Old Style" w:hAnsi="Bookman Old Style"/>
            <w:i/>
            <w:iCs/>
            <w:szCs w:val="24"/>
            <w:rPrChange w:id="10281" w:author="Ashley Frank" w:date="2024-12-20T21:43:00Z">
              <w:rPr>
                <w:rFonts w:ascii="Bookman Old Style" w:hAnsi="Bookman Old Style"/>
                <w:i/>
                <w:iCs/>
                <w:sz w:val="32"/>
                <w:szCs w:val="32"/>
              </w:rPr>
            </w:rPrChange>
          </w:rPr>
          <w:delText xml:space="preserve"> the trials are hard </w:delText>
        </w:r>
      </w:del>
      <w:ins w:id="10282" w:author="Ashley Frank" w:date="2025-01-22T01:11:00Z">
        <w:r w:rsidR="0069490C">
          <w:rPr>
            <w:rFonts w:ascii="Bookman Old Style" w:hAnsi="Bookman Old Style"/>
            <w:i/>
            <w:iCs/>
            <w:szCs w:val="24"/>
          </w:rPr>
          <w:t xml:space="preserve"> the </w:t>
        </w:r>
      </w:ins>
      <w:del w:id="10283" w:author="Ashley Frank" w:date="2025-01-22T01:11:00Z">
        <w:r w:rsidRPr="007C3EDB" w:rsidDel="0069490C">
          <w:rPr>
            <w:rFonts w:ascii="Bookman Old Style" w:hAnsi="Bookman Old Style"/>
            <w:i/>
            <w:iCs/>
            <w:szCs w:val="24"/>
            <w:rPrChange w:id="10284" w:author="Ashley Frank" w:date="2024-12-20T21:43:00Z">
              <w:rPr>
                <w:rFonts w:ascii="Bookman Old Style" w:hAnsi="Bookman Old Style"/>
                <w:i/>
                <w:iCs/>
                <w:sz w:val="32"/>
                <w:szCs w:val="32"/>
              </w:rPr>
            </w:rPrChange>
          </w:rPr>
          <w:delText xml:space="preserve">on </w:delText>
        </w:r>
      </w:del>
      <w:r w:rsidRPr="007C3EDB">
        <w:rPr>
          <w:rFonts w:ascii="Bookman Old Style" w:hAnsi="Bookman Old Style"/>
          <w:i/>
          <w:iCs/>
          <w:szCs w:val="24"/>
          <w:rPrChange w:id="10285" w:author="Ashley Frank" w:date="2024-12-20T21:43:00Z">
            <w:rPr>
              <w:rFonts w:ascii="Bookman Old Style" w:hAnsi="Bookman Old Style"/>
              <w:i/>
              <w:iCs/>
              <w:sz w:val="32"/>
              <w:szCs w:val="32"/>
            </w:rPr>
          </w:rPrChange>
        </w:rPr>
        <w:t>earth</w:t>
      </w:r>
      <w:ins w:id="10286" w:author="Ashley Frank" w:date="2025-01-22T01:11:00Z">
        <w:r w:rsidR="0069490C">
          <w:rPr>
            <w:rFonts w:ascii="Bookman Old Style" w:hAnsi="Bookman Old Style"/>
            <w:i/>
            <w:iCs/>
            <w:szCs w:val="24"/>
          </w:rPr>
          <w:t>ly life puts us through harsh trials</w:t>
        </w:r>
      </w:ins>
      <w:r w:rsidRPr="007C3EDB">
        <w:rPr>
          <w:rFonts w:ascii="Bookman Old Style" w:hAnsi="Bookman Old Style"/>
          <w:i/>
          <w:iCs/>
          <w:szCs w:val="24"/>
          <w:rPrChange w:id="10287" w:author="Ashley Frank" w:date="2024-12-20T21:43:00Z">
            <w:rPr>
              <w:rFonts w:ascii="Bookman Old Style" w:hAnsi="Bookman Old Style"/>
              <w:i/>
              <w:iCs/>
              <w:sz w:val="32"/>
              <w:szCs w:val="32"/>
            </w:rPr>
          </w:rPrChange>
        </w:rPr>
        <w:t xml:space="preserve">, it isn’t always easy to take comfort in our heavenly destiny. It is not always easy to know that </w:t>
      </w:r>
      <w:r w:rsidR="001E6570" w:rsidRPr="007C3EDB">
        <w:rPr>
          <w:rFonts w:ascii="Bookman Old Style" w:hAnsi="Bookman Old Style"/>
          <w:i/>
          <w:iCs/>
          <w:szCs w:val="24"/>
          <w:rPrChange w:id="10288"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10289"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290" w:author="Ashley Frank" w:date="2024-12-20T21:43:00Z">
            <w:rPr>
              <w:rFonts w:ascii="Bookman Old Style" w:hAnsi="Bookman Old Style"/>
              <w:i/>
              <w:iCs/>
              <w:sz w:val="32"/>
              <w:szCs w:val="32"/>
            </w:rPr>
          </w:rPrChange>
        </w:rPr>
        <w:t xml:space="preserve"> are protected. </w:t>
      </w:r>
      <w:r w:rsidR="002C4A2E" w:rsidRPr="007C3EDB">
        <w:rPr>
          <w:rFonts w:ascii="Bookman Old Style" w:hAnsi="Bookman Old Style"/>
          <w:i/>
          <w:iCs/>
          <w:szCs w:val="24"/>
          <w:rPrChange w:id="10291"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10292" w:author="Ashley Frank" w:date="2024-12-20T21:43:00Z">
            <w:rPr>
              <w:rFonts w:ascii="Bookman Old Style" w:hAnsi="Bookman Old Style"/>
              <w:i/>
              <w:iCs/>
              <w:sz w:val="32"/>
              <w:szCs w:val="32"/>
            </w:rPr>
          </w:rPrChange>
        </w:rPr>
        <w:t xml:space="preserve"> are all blessed </w:t>
      </w:r>
      <w:r w:rsidRPr="0077361A">
        <w:rPr>
          <w:rFonts w:ascii="Bookman Old Style" w:hAnsi="Bookman Old Style"/>
          <w:i/>
          <w:iCs/>
          <w:szCs w:val="24"/>
          <w:rPrChange w:id="10293" w:author="Ashley Frank" w:date="2025-01-22T02:51:00Z">
            <w:rPr>
              <w:rFonts w:ascii="Bookman Old Style" w:hAnsi="Bookman Old Style"/>
              <w:i/>
              <w:iCs/>
              <w:sz w:val="32"/>
              <w:szCs w:val="32"/>
            </w:rPr>
          </w:rPrChange>
        </w:rPr>
        <w:lastRenderedPageBreak/>
        <w:t>with</w:t>
      </w:r>
      <w:r w:rsidRPr="007C3EDB">
        <w:rPr>
          <w:rFonts w:ascii="Bookman Old Style" w:hAnsi="Bookman Old Style"/>
          <w:i/>
          <w:iCs/>
          <w:szCs w:val="24"/>
          <w:rPrChange w:id="10294" w:author="Ashley Frank" w:date="2024-12-20T21:43:00Z">
            <w:rPr>
              <w:rFonts w:ascii="Bookman Old Style" w:hAnsi="Bookman Old Style"/>
              <w:i/>
              <w:iCs/>
              <w:sz w:val="32"/>
              <w:szCs w:val="32"/>
            </w:rPr>
          </w:rPrChange>
        </w:rPr>
        <w:t xml:space="preserve"> the Holy Spirit</w:t>
      </w:r>
      <w:r w:rsidR="00F823D5" w:rsidRPr="007C3EDB">
        <w:rPr>
          <w:rFonts w:ascii="Bookman Old Style" w:hAnsi="Bookman Old Style"/>
          <w:i/>
          <w:iCs/>
          <w:szCs w:val="24"/>
          <w:rPrChange w:id="10295" w:author="Ashley Frank" w:date="2024-12-20T21:43:00Z">
            <w:rPr>
              <w:rFonts w:ascii="Bookman Old Style" w:hAnsi="Bookman Old Style"/>
              <w:i/>
              <w:iCs/>
              <w:sz w:val="32"/>
              <w:szCs w:val="32"/>
            </w:rPr>
          </w:rPrChange>
        </w:rPr>
        <w:t>,</w:t>
      </w:r>
      <w:r w:rsidRPr="007C3EDB">
        <w:rPr>
          <w:rFonts w:ascii="Bookman Old Style" w:hAnsi="Bookman Old Style"/>
          <w:i/>
          <w:iCs/>
          <w:szCs w:val="24"/>
          <w:rPrChange w:id="10296" w:author="Ashley Frank" w:date="2024-12-20T21:43:00Z">
            <w:rPr>
              <w:rFonts w:ascii="Bookman Old Style" w:hAnsi="Bookman Old Style"/>
              <w:i/>
              <w:iCs/>
              <w:sz w:val="32"/>
              <w:szCs w:val="32"/>
            </w:rPr>
          </w:rPrChange>
        </w:rPr>
        <w:t xml:space="preserve"> who lives in all saints. God know</w:t>
      </w:r>
      <w:r w:rsidR="00F823D5" w:rsidRPr="007C3EDB">
        <w:rPr>
          <w:rFonts w:ascii="Bookman Old Style" w:hAnsi="Bookman Old Style"/>
          <w:i/>
          <w:iCs/>
          <w:szCs w:val="24"/>
          <w:rPrChange w:id="10297" w:author="Ashley Frank" w:date="2024-12-20T21:43:00Z">
            <w:rPr>
              <w:rFonts w:ascii="Bookman Old Style" w:hAnsi="Bookman Old Style"/>
              <w:i/>
              <w:iCs/>
              <w:sz w:val="32"/>
              <w:szCs w:val="32"/>
            </w:rPr>
          </w:rPrChange>
        </w:rPr>
        <w:t>s</w:t>
      </w:r>
      <w:ins w:id="10298" w:author="Ashley Frank" w:date="2025-01-22T01:12:00Z">
        <w:r w:rsidR="0069490C">
          <w:rPr>
            <w:rFonts w:ascii="Bookman Old Style" w:hAnsi="Bookman Old Style"/>
            <w:i/>
            <w:iCs/>
            <w:szCs w:val="24"/>
          </w:rPr>
          <w:t xml:space="preserve"> there are several force</w:t>
        </w:r>
      </w:ins>
      <w:del w:id="10299" w:author="Ashley Frank" w:date="2025-01-22T01:12:00Z">
        <w:r w:rsidRPr="007C3EDB" w:rsidDel="0069490C">
          <w:rPr>
            <w:rFonts w:ascii="Bookman Old Style" w:hAnsi="Bookman Old Style"/>
            <w:i/>
            <w:iCs/>
            <w:szCs w:val="24"/>
            <w:rPrChange w:id="10300" w:author="Ashley Frank" w:date="2024-12-20T21:43:00Z">
              <w:rPr>
                <w:rFonts w:ascii="Bookman Old Style" w:hAnsi="Bookman Old Style"/>
                <w:i/>
                <w:iCs/>
                <w:sz w:val="32"/>
                <w:szCs w:val="32"/>
              </w:rPr>
            </w:rPrChange>
          </w:rPr>
          <w:delText xml:space="preserve"> that </w:delText>
        </w:r>
        <w:r w:rsidR="001E6570" w:rsidRPr="007C3EDB" w:rsidDel="0069490C">
          <w:rPr>
            <w:rFonts w:ascii="Bookman Old Style" w:hAnsi="Bookman Old Style"/>
            <w:i/>
            <w:iCs/>
            <w:szCs w:val="24"/>
            <w:rPrChange w:id="10301" w:author="Ashley Frank" w:date="2024-12-20T21:43:00Z">
              <w:rPr>
                <w:rFonts w:ascii="Bookman Old Style" w:hAnsi="Bookman Old Style"/>
                <w:i/>
                <w:iCs/>
                <w:sz w:val="32"/>
                <w:szCs w:val="32"/>
              </w:rPr>
            </w:rPrChange>
          </w:rPr>
          <w:delText>w</w:delText>
        </w:r>
        <w:r w:rsidR="002C4A2E" w:rsidRPr="007C3EDB" w:rsidDel="0069490C">
          <w:rPr>
            <w:rFonts w:ascii="Bookman Old Style" w:hAnsi="Bookman Old Style"/>
            <w:i/>
            <w:iCs/>
            <w:szCs w:val="24"/>
            <w:rPrChange w:id="10302" w:author="Ashley Frank" w:date="2024-12-20T21:43:00Z">
              <w:rPr>
                <w:rFonts w:ascii="Bookman Old Style" w:hAnsi="Bookman Old Style"/>
                <w:i/>
                <w:iCs/>
                <w:sz w:val="32"/>
                <w:szCs w:val="32"/>
              </w:rPr>
            </w:rPrChange>
          </w:rPr>
          <w:delText>e</w:delText>
        </w:r>
        <w:r w:rsidRPr="007C3EDB" w:rsidDel="0069490C">
          <w:rPr>
            <w:rFonts w:ascii="Bookman Old Style" w:hAnsi="Bookman Old Style"/>
            <w:i/>
            <w:iCs/>
            <w:szCs w:val="24"/>
            <w:rPrChange w:id="10303" w:author="Ashley Frank" w:date="2024-12-20T21:43:00Z">
              <w:rPr>
                <w:rFonts w:ascii="Bookman Old Style" w:hAnsi="Bookman Old Style"/>
                <w:i/>
                <w:iCs/>
                <w:sz w:val="32"/>
                <w:szCs w:val="32"/>
              </w:rPr>
            </w:rPrChange>
          </w:rPr>
          <w:delText xml:space="preserve"> will become distracted by many force</w:delText>
        </w:r>
      </w:del>
      <w:r w:rsidRPr="007C3EDB">
        <w:rPr>
          <w:rFonts w:ascii="Bookman Old Style" w:hAnsi="Bookman Old Style"/>
          <w:i/>
          <w:iCs/>
          <w:szCs w:val="24"/>
          <w:rPrChange w:id="10304" w:author="Ashley Frank" w:date="2024-12-20T21:43:00Z">
            <w:rPr>
              <w:rFonts w:ascii="Bookman Old Style" w:hAnsi="Bookman Old Style"/>
              <w:i/>
              <w:iCs/>
              <w:sz w:val="32"/>
              <w:szCs w:val="32"/>
            </w:rPr>
          </w:rPrChange>
        </w:rPr>
        <w:t>s</w:t>
      </w:r>
      <w:ins w:id="10305" w:author="Ashley Frank" w:date="2025-01-22T01:12:00Z">
        <w:r w:rsidR="0069490C">
          <w:rPr>
            <w:rFonts w:ascii="Bookman Old Style" w:hAnsi="Bookman Old Style"/>
            <w:i/>
            <w:iCs/>
            <w:szCs w:val="24"/>
          </w:rPr>
          <w:t xml:space="preserve"> that will constantly distract us,</w:t>
        </w:r>
      </w:ins>
      <w:del w:id="10306" w:author="Ashley Frank" w:date="2025-01-22T01:12:00Z">
        <w:r w:rsidRPr="007C3EDB" w:rsidDel="0069490C">
          <w:rPr>
            <w:rFonts w:ascii="Bookman Old Style" w:hAnsi="Bookman Old Style"/>
            <w:i/>
            <w:iCs/>
            <w:szCs w:val="24"/>
            <w:rPrChange w:id="10307" w:author="Ashley Frank" w:date="2024-12-20T21:43:00Z">
              <w:rPr>
                <w:rFonts w:ascii="Bookman Old Style" w:hAnsi="Bookman Old Style"/>
                <w:i/>
                <w:iCs/>
                <w:sz w:val="32"/>
                <w:szCs w:val="32"/>
              </w:rPr>
            </w:rPrChange>
          </w:rPr>
          <w:delText xml:space="preserve"> t</w:delText>
        </w:r>
      </w:del>
      <w:ins w:id="10308" w:author="Ashley Frank" w:date="2025-01-22T01:12:00Z">
        <w:r w:rsidR="0069490C">
          <w:rPr>
            <w:rFonts w:ascii="Bookman Old Style" w:hAnsi="Bookman Old Style"/>
            <w:i/>
            <w:iCs/>
            <w:szCs w:val="24"/>
          </w:rPr>
          <w:t xml:space="preserve"> </w:t>
        </w:r>
      </w:ins>
      <w:del w:id="10309" w:author="Ashley Frank" w:date="2025-01-22T01:12:00Z">
        <w:r w:rsidRPr="007C3EDB" w:rsidDel="0069490C">
          <w:rPr>
            <w:rFonts w:ascii="Bookman Old Style" w:hAnsi="Bookman Old Style"/>
            <w:i/>
            <w:iCs/>
            <w:szCs w:val="24"/>
            <w:rPrChange w:id="10310" w:author="Ashley Frank" w:date="2024-12-20T21:43:00Z">
              <w:rPr>
                <w:rFonts w:ascii="Bookman Old Style" w:hAnsi="Bookman Old Style"/>
                <w:i/>
                <w:iCs/>
                <w:sz w:val="32"/>
                <w:szCs w:val="32"/>
              </w:rPr>
            </w:rPrChange>
          </w:rPr>
          <w:delText>o includ</w:delText>
        </w:r>
      </w:del>
      <w:ins w:id="10311" w:author="Ashley Frank" w:date="2025-01-22T01:12:00Z">
        <w:r w:rsidR="0069490C">
          <w:rPr>
            <w:rFonts w:ascii="Bookman Old Style" w:hAnsi="Bookman Old Style"/>
            <w:i/>
            <w:iCs/>
            <w:szCs w:val="24"/>
          </w:rPr>
          <w:t xml:space="preserve">including </w:t>
        </w:r>
      </w:ins>
      <w:del w:id="10312" w:author="Ashley Frank" w:date="2025-01-22T01:12:00Z">
        <w:r w:rsidRPr="007C3EDB" w:rsidDel="0069490C">
          <w:rPr>
            <w:rFonts w:ascii="Bookman Old Style" w:hAnsi="Bookman Old Style"/>
            <w:i/>
            <w:iCs/>
            <w:szCs w:val="24"/>
            <w:rPrChange w:id="10313" w:author="Ashley Frank" w:date="2024-12-20T21:43:00Z">
              <w:rPr>
                <w:rFonts w:ascii="Bookman Old Style" w:hAnsi="Bookman Old Style"/>
                <w:i/>
                <w:iCs/>
                <w:sz w:val="32"/>
                <w:szCs w:val="32"/>
              </w:rPr>
            </w:rPrChange>
          </w:rPr>
          <w:delText xml:space="preserve">e </w:delText>
        </w:r>
      </w:del>
      <w:r w:rsidRPr="007C3EDB">
        <w:rPr>
          <w:rFonts w:ascii="Bookman Old Style" w:hAnsi="Bookman Old Style"/>
          <w:i/>
          <w:iCs/>
          <w:szCs w:val="24"/>
          <w:rPrChange w:id="10314" w:author="Ashley Frank" w:date="2024-12-20T21:43:00Z">
            <w:rPr>
              <w:rFonts w:ascii="Bookman Old Style" w:hAnsi="Bookman Old Style"/>
              <w:i/>
              <w:iCs/>
              <w:sz w:val="32"/>
              <w:szCs w:val="32"/>
            </w:rPr>
          </w:rPrChange>
        </w:rPr>
        <w:t>our feelings</w:t>
      </w:r>
      <w:ins w:id="10315" w:author="Ashley Frank" w:date="2025-01-22T01:12:00Z">
        <w:r w:rsidR="0069490C">
          <w:rPr>
            <w:rFonts w:ascii="Bookman Old Style" w:hAnsi="Bookman Old Style"/>
            <w:i/>
            <w:iCs/>
            <w:szCs w:val="24"/>
          </w:rPr>
          <w:t>. That’s why</w:t>
        </w:r>
      </w:ins>
      <w:del w:id="10316" w:author="Ashley Frank" w:date="2025-01-22T01:12:00Z">
        <w:r w:rsidRPr="007C3EDB" w:rsidDel="0069490C">
          <w:rPr>
            <w:rFonts w:ascii="Bookman Old Style" w:hAnsi="Bookman Old Style"/>
            <w:i/>
            <w:iCs/>
            <w:szCs w:val="24"/>
            <w:rPrChange w:id="10317" w:author="Ashley Frank" w:date="2024-12-20T21:43:00Z">
              <w:rPr>
                <w:rFonts w:ascii="Bookman Old Style" w:hAnsi="Bookman Old Style"/>
                <w:i/>
                <w:iCs/>
                <w:sz w:val="32"/>
                <w:szCs w:val="32"/>
              </w:rPr>
            </w:rPrChange>
          </w:rPr>
          <w:delText xml:space="preserve">, </w:delText>
        </w:r>
      </w:del>
      <w:del w:id="10318" w:author="Ashley Frank" w:date="2025-01-22T01:13:00Z">
        <w:r w:rsidRPr="007C3EDB" w:rsidDel="0069490C">
          <w:rPr>
            <w:rFonts w:ascii="Bookman Old Style" w:hAnsi="Bookman Old Style"/>
            <w:i/>
            <w:iCs/>
            <w:szCs w:val="24"/>
            <w:rPrChange w:id="10319" w:author="Ashley Frank" w:date="2024-12-20T21:43:00Z">
              <w:rPr>
                <w:rFonts w:ascii="Bookman Old Style" w:hAnsi="Bookman Old Style"/>
                <w:i/>
                <w:iCs/>
                <w:sz w:val="32"/>
                <w:szCs w:val="32"/>
              </w:rPr>
            </w:rPrChange>
          </w:rPr>
          <w:delText>so</w:delText>
        </w:r>
      </w:del>
      <w:r w:rsidRPr="007C3EDB">
        <w:rPr>
          <w:rFonts w:ascii="Bookman Old Style" w:hAnsi="Bookman Old Style"/>
          <w:i/>
          <w:iCs/>
          <w:szCs w:val="24"/>
          <w:rPrChange w:id="10320" w:author="Ashley Frank" w:date="2024-12-20T21:43:00Z">
            <w:rPr>
              <w:rFonts w:ascii="Bookman Old Style" w:hAnsi="Bookman Old Style"/>
              <w:i/>
              <w:iCs/>
              <w:sz w:val="32"/>
              <w:szCs w:val="32"/>
            </w:rPr>
          </w:rPrChange>
        </w:rPr>
        <w:t xml:space="preserve"> He gave us the Spirit as a guarantee</w:t>
      </w:r>
      <w:ins w:id="10321" w:author="Ashley Frank" w:date="2025-01-22T01:13:00Z">
        <w:r w:rsidR="0069490C">
          <w:rPr>
            <w:rFonts w:ascii="Bookman Old Style" w:hAnsi="Bookman Old Style"/>
            <w:i/>
            <w:iCs/>
            <w:szCs w:val="24"/>
          </w:rPr>
          <w:t xml:space="preserve"> and a guide</w:t>
        </w:r>
      </w:ins>
      <w:r w:rsidRPr="007C3EDB">
        <w:rPr>
          <w:rFonts w:ascii="Bookman Old Style" w:hAnsi="Bookman Old Style"/>
          <w:i/>
          <w:iCs/>
          <w:szCs w:val="24"/>
          <w:rPrChange w:id="10322" w:author="Ashley Frank" w:date="2024-12-20T21:43:00Z">
            <w:rPr>
              <w:rFonts w:ascii="Bookman Old Style" w:hAnsi="Bookman Old Style"/>
              <w:i/>
              <w:iCs/>
              <w:sz w:val="32"/>
              <w:szCs w:val="32"/>
            </w:rPr>
          </w:rPrChange>
        </w:rPr>
        <w:t xml:space="preserve">. He backs up the promise of heaven with a down payment right now, the Holy Spirit. Guarantee is </w:t>
      </w:r>
      <w:ins w:id="10323" w:author="Ashley Frank" w:date="2025-01-22T01:18:00Z">
        <w:r w:rsidR="0069490C">
          <w:rPr>
            <w:rFonts w:ascii="Bookman Old Style" w:hAnsi="Bookman Old Style"/>
            <w:i/>
            <w:iCs/>
            <w:szCs w:val="24"/>
          </w:rPr>
          <w:t xml:space="preserve">an </w:t>
        </w:r>
      </w:ins>
      <w:del w:id="10324" w:author="Ashley Frank" w:date="2025-01-22T01:18:00Z">
        <w:r w:rsidRPr="007C3EDB" w:rsidDel="0069490C">
          <w:rPr>
            <w:rFonts w:ascii="Bookman Old Style" w:hAnsi="Bookman Old Style"/>
            <w:i/>
            <w:iCs/>
            <w:szCs w:val="24"/>
            <w:rPrChange w:id="10325" w:author="Ashley Frank" w:date="2024-12-20T21:43:00Z">
              <w:rPr>
                <w:rFonts w:ascii="Bookman Old Style" w:hAnsi="Bookman Old Style"/>
                <w:i/>
                <w:iCs/>
                <w:sz w:val="32"/>
                <w:szCs w:val="32"/>
              </w:rPr>
            </w:rPrChange>
          </w:rPr>
          <w:delText xml:space="preserve">the </w:delText>
        </w:r>
      </w:del>
      <w:r w:rsidRPr="007C3EDB">
        <w:rPr>
          <w:rFonts w:ascii="Bookman Old Style" w:hAnsi="Bookman Old Style"/>
          <w:i/>
          <w:iCs/>
          <w:szCs w:val="24"/>
          <w:rPrChange w:id="10326" w:author="Ashley Frank" w:date="2024-12-20T21:43:00Z">
            <w:rPr>
              <w:rFonts w:ascii="Bookman Old Style" w:hAnsi="Bookman Old Style"/>
              <w:i/>
              <w:iCs/>
              <w:sz w:val="32"/>
              <w:szCs w:val="32"/>
            </w:rPr>
          </w:rPrChange>
        </w:rPr>
        <w:t xml:space="preserve">ancient Greek word </w:t>
      </w:r>
      <w:r w:rsidR="00F823D5" w:rsidRPr="007C3EDB">
        <w:rPr>
          <w:rFonts w:ascii="Bookman Old Style" w:hAnsi="Bookman Old Style"/>
          <w:i/>
          <w:iCs/>
          <w:szCs w:val="24"/>
          <w:rPrChange w:id="10327" w:author="Ashley Frank" w:date="2024-12-20T21:43:00Z">
            <w:rPr>
              <w:rFonts w:ascii="Bookman Old Style" w:hAnsi="Bookman Old Style"/>
              <w:i/>
              <w:iCs/>
              <w:sz w:val="32"/>
              <w:szCs w:val="32"/>
            </w:rPr>
          </w:rPrChange>
        </w:rPr>
        <w:t>that</w:t>
      </w:r>
      <w:r w:rsidRPr="007C3EDB">
        <w:rPr>
          <w:rFonts w:ascii="Bookman Old Style" w:hAnsi="Bookman Old Style"/>
          <w:i/>
          <w:iCs/>
          <w:szCs w:val="24"/>
          <w:rPrChange w:id="10328" w:author="Ashley Frank" w:date="2024-12-20T21:43:00Z">
            <w:rPr>
              <w:rFonts w:ascii="Bookman Old Style" w:hAnsi="Bookman Old Style"/>
              <w:i/>
              <w:iCs/>
              <w:sz w:val="32"/>
              <w:szCs w:val="32"/>
            </w:rPr>
          </w:rPrChange>
        </w:rPr>
        <w:t xml:space="preserve"> </w:t>
      </w:r>
      <w:del w:id="10329" w:author="Ashley Frank" w:date="2025-01-22T01:18:00Z">
        <w:r w:rsidRPr="007C3EDB" w:rsidDel="0069490C">
          <w:rPr>
            <w:rFonts w:ascii="Bookman Old Style" w:hAnsi="Bookman Old Style"/>
            <w:i/>
            <w:iCs/>
            <w:szCs w:val="24"/>
            <w:rPrChange w:id="10330" w:author="Ashley Frank" w:date="2024-12-20T21:43:00Z">
              <w:rPr>
                <w:rFonts w:ascii="Bookman Old Style" w:hAnsi="Bookman Old Style"/>
                <w:i/>
                <w:iCs/>
                <w:sz w:val="32"/>
                <w:szCs w:val="32"/>
              </w:rPr>
            </w:rPrChange>
          </w:rPr>
          <w:delText>described a pledge or a partial payment that required</w:delText>
        </w:r>
      </w:del>
      <w:ins w:id="10331" w:author="Ashley Frank" w:date="2025-01-22T01:18:00Z">
        <w:r w:rsidR="0069490C">
          <w:rPr>
            <w:rFonts w:ascii="Bookman Old Style" w:hAnsi="Bookman Old Style"/>
            <w:i/>
            <w:iCs/>
            <w:szCs w:val="24"/>
          </w:rPr>
          <w:t>describes a pledge or a partial payment that requires</w:t>
        </w:r>
      </w:ins>
      <w:r w:rsidRPr="007C3EDB">
        <w:rPr>
          <w:rFonts w:ascii="Bookman Old Style" w:hAnsi="Bookman Old Style"/>
          <w:i/>
          <w:iCs/>
          <w:szCs w:val="24"/>
          <w:rPrChange w:id="10332" w:author="Ashley Frank" w:date="2024-12-20T21:43:00Z">
            <w:rPr>
              <w:rFonts w:ascii="Bookman Old Style" w:hAnsi="Bookman Old Style"/>
              <w:i/>
              <w:iCs/>
              <w:sz w:val="32"/>
              <w:szCs w:val="32"/>
            </w:rPr>
          </w:rPrChange>
        </w:rPr>
        <w:t xml:space="preserve"> future payments. The one receiving the guarantee has a legal claim to the goods in question. </w:t>
      </w:r>
    </w:p>
    <w:p w14:paraId="0D636C08" w14:textId="77777777" w:rsidR="0069490C" w:rsidRPr="007C3EDB" w:rsidRDefault="0069490C" w:rsidP="00D621E7">
      <w:pPr>
        <w:spacing w:line="480" w:lineRule="auto"/>
        <w:rPr>
          <w:rFonts w:ascii="Bookman Old Style" w:hAnsi="Bookman Old Style"/>
          <w:i/>
          <w:iCs/>
          <w:szCs w:val="24"/>
          <w:rPrChange w:id="10333" w:author="Ashley Frank" w:date="2024-12-20T21:43:00Z">
            <w:rPr>
              <w:rFonts w:ascii="Bookman Old Style" w:hAnsi="Bookman Old Style"/>
              <w:i/>
              <w:iCs/>
              <w:sz w:val="32"/>
              <w:szCs w:val="32"/>
            </w:rPr>
          </w:rPrChange>
        </w:rPr>
      </w:pPr>
    </w:p>
    <w:p w14:paraId="04013EC3" w14:textId="5CE09E56" w:rsidR="00D621E7" w:rsidRDefault="00F823D5" w:rsidP="00D621E7">
      <w:pPr>
        <w:spacing w:line="480" w:lineRule="auto"/>
        <w:rPr>
          <w:ins w:id="10334" w:author="Ashley Frank" w:date="2025-01-22T01:17:00Z"/>
          <w:rFonts w:ascii="Bookman Old Style" w:hAnsi="Bookman Old Style"/>
          <w:i/>
          <w:iCs/>
          <w:szCs w:val="24"/>
        </w:rPr>
      </w:pPr>
      <w:r w:rsidRPr="007C3EDB">
        <w:rPr>
          <w:rFonts w:ascii="Bookman Old Style" w:hAnsi="Bookman Old Style"/>
          <w:i/>
          <w:iCs/>
          <w:szCs w:val="24"/>
          <w:rPrChange w:id="10335" w:author="Ashley Frank" w:date="2024-12-20T21:43:00Z">
            <w:rPr>
              <w:rFonts w:ascii="Bookman Old Style" w:hAnsi="Bookman Old Style"/>
              <w:i/>
              <w:iCs/>
              <w:sz w:val="32"/>
              <w:szCs w:val="32"/>
            </w:rPr>
          </w:rPrChange>
        </w:rPr>
        <w:t>T</w:t>
      </w:r>
      <w:r w:rsidR="00D621E7" w:rsidRPr="007C3EDB">
        <w:rPr>
          <w:rFonts w:ascii="Bookman Old Style" w:hAnsi="Bookman Old Style"/>
          <w:i/>
          <w:iCs/>
          <w:szCs w:val="24"/>
          <w:rPrChange w:id="10336" w:author="Ashley Frank" w:date="2024-12-20T21:43:00Z">
            <w:rPr>
              <w:rFonts w:ascii="Bookman Old Style" w:hAnsi="Bookman Old Style"/>
              <w:i/>
              <w:iCs/>
              <w:sz w:val="32"/>
              <w:szCs w:val="32"/>
            </w:rPr>
          </w:rPrChange>
        </w:rPr>
        <w:t>he Holy Spirit is a part of heaven itself</w:t>
      </w:r>
      <w:ins w:id="10337" w:author="Ashley Frank" w:date="2025-01-22T01:18:00Z">
        <w:r w:rsidR="0069490C">
          <w:rPr>
            <w:rFonts w:ascii="Bookman Old Style" w:hAnsi="Bookman Old Style"/>
            <w:i/>
            <w:iCs/>
            <w:szCs w:val="24"/>
          </w:rPr>
          <w:t xml:space="preserve"> that lives </w:t>
        </w:r>
      </w:ins>
      <w:del w:id="10338" w:author="Ashley Frank" w:date="2025-01-22T01:18:00Z">
        <w:r w:rsidRPr="007C3EDB" w:rsidDel="0069490C">
          <w:rPr>
            <w:rFonts w:ascii="Bookman Old Style" w:hAnsi="Bookman Old Style"/>
            <w:i/>
            <w:iCs/>
            <w:szCs w:val="24"/>
            <w:rPrChange w:id="10339" w:author="Ashley Frank" w:date="2024-12-20T21:43:00Z">
              <w:rPr>
                <w:rFonts w:ascii="Bookman Old Style" w:hAnsi="Bookman Old Style"/>
                <w:i/>
                <w:iCs/>
                <w:sz w:val="32"/>
                <w:szCs w:val="32"/>
              </w:rPr>
            </w:rPrChange>
          </w:rPr>
          <w:delText>,</w:delText>
        </w:r>
        <w:r w:rsidR="00D621E7" w:rsidRPr="007C3EDB" w:rsidDel="0069490C">
          <w:rPr>
            <w:rFonts w:ascii="Bookman Old Style" w:hAnsi="Bookman Old Style"/>
            <w:i/>
            <w:iCs/>
            <w:szCs w:val="24"/>
            <w:rPrChange w:id="10340" w:author="Ashley Frank" w:date="2024-12-20T21:43:00Z">
              <w:rPr>
                <w:rFonts w:ascii="Bookman Old Style" w:hAnsi="Bookman Old Style"/>
                <w:i/>
                <w:iCs/>
                <w:sz w:val="32"/>
                <w:szCs w:val="32"/>
              </w:rPr>
            </w:rPrChange>
          </w:rPr>
          <w:delText xml:space="preserve"> living </w:delText>
        </w:r>
      </w:del>
      <w:r w:rsidR="00D621E7" w:rsidRPr="007C3EDB">
        <w:rPr>
          <w:rFonts w:ascii="Bookman Old Style" w:hAnsi="Bookman Old Style"/>
          <w:i/>
          <w:iCs/>
          <w:szCs w:val="24"/>
          <w:rPrChange w:id="10341" w:author="Ashley Frank" w:date="2024-12-20T21:43:00Z">
            <w:rPr>
              <w:rFonts w:ascii="Bookman Old Style" w:hAnsi="Bookman Old Style"/>
              <w:i/>
              <w:iCs/>
              <w:sz w:val="32"/>
              <w:szCs w:val="32"/>
            </w:rPr>
          </w:rPrChange>
        </w:rPr>
        <w:t xml:space="preserve">in </w:t>
      </w:r>
      <w:ins w:id="10342" w:author="Ashley Frank" w:date="2025-01-22T01:18:00Z">
        <w:r w:rsidR="0069490C">
          <w:rPr>
            <w:rFonts w:ascii="Bookman Old Style" w:hAnsi="Bookman Old Style"/>
            <w:i/>
            <w:iCs/>
            <w:szCs w:val="24"/>
          </w:rPr>
          <w:t xml:space="preserve">each of </w:t>
        </w:r>
      </w:ins>
      <w:r w:rsidR="00D621E7" w:rsidRPr="007C3EDB">
        <w:rPr>
          <w:rFonts w:ascii="Bookman Old Style" w:hAnsi="Bookman Old Style"/>
          <w:i/>
          <w:iCs/>
          <w:szCs w:val="24"/>
          <w:rPrChange w:id="10343" w:author="Ashley Frank" w:date="2024-12-20T21:43:00Z">
            <w:rPr>
              <w:rFonts w:ascii="Bookman Old Style" w:hAnsi="Bookman Old Style"/>
              <w:i/>
              <w:iCs/>
              <w:sz w:val="32"/>
              <w:szCs w:val="32"/>
            </w:rPr>
          </w:rPrChange>
        </w:rPr>
        <w:t xml:space="preserve">us. The work of the Holy Spirit in us is </w:t>
      </w:r>
      <w:ins w:id="10344" w:author="Ashley Frank" w:date="2025-01-22T01:19:00Z">
        <w:r w:rsidR="0069490C">
          <w:rPr>
            <w:rFonts w:ascii="Bookman Old Style" w:hAnsi="Bookman Old Style"/>
            <w:i/>
            <w:iCs/>
            <w:szCs w:val="24"/>
          </w:rPr>
          <w:t xml:space="preserve">to grow </w:t>
        </w:r>
      </w:ins>
      <w:r w:rsidR="00D621E7" w:rsidRPr="007C3EDB">
        <w:rPr>
          <w:rFonts w:ascii="Bookman Old Style" w:hAnsi="Bookman Old Style"/>
          <w:i/>
          <w:iCs/>
          <w:szCs w:val="24"/>
          <w:rPrChange w:id="10345" w:author="Ashley Frank" w:date="2024-12-20T21:43:00Z">
            <w:rPr>
              <w:rFonts w:ascii="Bookman Old Style" w:hAnsi="Bookman Old Style"/>
              <w:i/>
              <w:iCs/>
              <w:sz w:val="32"/>
              <w:szCs w:val="32"/>
            </w:rPr>
          </w:rPrChange>
        </w:rPr>
        <w:t xml:space="preserve">the bud of heaven. Grace is not a thing </w:t>
      </w:r>
      <w:r w:rsidRPr="007C3EDB">
        <w:rPr>
          <w:rFonts w:ascii="Bookman Old Style" w:hAnsi="Bookman Old Style"/>
          <w:i/>
          <w:iCs/>
          <w:szCs w:val="24"/>
          <w:rPrChange w:id="10346" w:author="Ashley Frank" w:date="2024-12-20T21:43:00Z">
            <w:rPr>
              <w:rFonts w:ascii="Bookman Old Style" w:hAnsi="Bookman Old Style"/>
              <w:i/>
              <w:iCs/>
              <w:sz w:val="32"/>
              <w:szCs w:val="32"/>
            </w:rPr>
          </w:rPrChange>
        </w:rPr>
        <w:t>that</w:t>
      </w:r>
      <w:r w:rsidR="00D621E7" w:rsidRPr="007C3EDB">
        <w:rPr>
          <w:rFonts w:ascii="Bookman Old Style" w:hAnsi="Bookman Old Style"/>
          <w:i/>
          <w:iCs/>
          <w:szCs w:val="24"/>
          <w:rPrChange w:id="10347" w:author="Ashley Frank" w:date="2024-12-20T21:43:00Z">
            <w:rPr>
              <w:rFonts w:ascii="Bookman Old Style" w:hAnsi="Bookman Old Style"/>
              <w:i/>
              <w:iCs/>
              <w:sz w:val="32"/>
              <w:szCs w:val="32"/>
            </w:rPr>
          </w:rPrChange>
        </w:rPr>
        <w:t xml:space="preserve"> will be taken away from us when </w:t>
      </w:r>
      <w:ins w:id="10348" w:author="Ashley Frank" w:date="2025-01-22T01:19:00Z">
        <w:r w:rsidR="0069490C">
          <w:rPr>
            <w:rFonts w:ascii="Bookman Old Style" w:hAnsi="Bookman Old Style"/>
            <w:i/>
            <w:iCs/>
            <w:szCs w:val="24"/>
          </w:rPr>
          <w:t>w</w:t>
        </w:r>
      </w:ins>
      <w:del w:id="10349" w:author="Ashley Frank" w:date="2025-01-22T01:19:00Z">
        <w:r w:rsidR="002C4A2E" w:rsidRPr="007C3EDB" w:rsidDel="0069490C">
          <w:rPr>
            <w:rFonts w:ascii="Bookman Old Style" w:hAnsi="Bookman Old Style"/>
            <w:i/>
            <w:iCs/>
            <w:szCs w:val="24"/>
            <w:rPrChange w:id="10350" w:author="Ashley Frank" w:date="2024-12-20T21:43:00Z">
              <w:rPr>
                <w:rFonts w:ascii="Bookman Old Style" w:hAnsi="Bookman Old Style"/>
                <w:i/>
                <w:iCs/>
                <w:sz w:val="32"/>
                <w:szCs w:val="32"/>
              </w:rPr>
            </w:rPrChange>
          </w:rPr>
          <w:delText>W</w:delText>
        </w:r>
      </w:del>
      <w:r w:rsidR="002C4A2E" w:rsidRPr="007C3EDB">
        <w:rPr>
          <w:rFonts w:ascii="Bookman Old Style" w:hAnsi="Bookman Old Style"/>
          <w:i/>
          <w:iCs/>
          <w:szCs w:val="24"/>
          <w:rPrChange w:id="10351" w:author="Ashley Frank" w:date="2024-12-20T21:43:00Z">
            <w:rPr>
              <w:rFonts w:ascii="Bookman Old Style" w:hAnsi="Bookman Old Style"/>
              <w:i/>
              <w:iCs/>
              <w:sz w:val="32"/>
              <w:szCs w:val="32"/>
            </w:rPr>
          </w:rPrChange>
        </w:rPr>
        <w:t>e</w:t>
      </w:r>
      <w:r w:rsidR="00D621E7" w:rsidRPr="007C3EDB">
        <w:rPr>
          <w:rFonts w:ascii="Bookman Old Style" w:hAnsi="Bookman Old Style"/>
          <w:i/>
          <w:iCs/>
          <w:szCs w:val="24"/>
          <w:rPrChange w:id="10352" w:author="Ashley Frank" w:date="2024-12-20T21:43:00Z">
            <w:rPr>
              <w:rFonts w:ascii="Bookman Old Style" w:hAnsi="Bookman Old Style"/>
              <w:i/>
              <w:iCs/>
              <w:sz w:val="32"/>
              <w:szCs w:val="32"/>
            </w:rPr>
          </w:rPrChange>
        </w:rPr>
        <w:t xml:space="preserve"> enter glory but will develop into glory. Grace will not be withdrawn as though it had ans</w:t>
      </w:r>
      <w:r w:rsidRPr="007C3EDB">
        <w:rPr>
          <w:rFonts w:ascii="Bookman Old Style" w:hAnsi="Bookman Old Style"/>
          <w:i/>
          <w:iCs/>
          <w:szCs w:val="24"/>
          <w:rPrChange w:id="10353"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10354" w:author="Ashley Frank" w:date="2024-12-20T21:43:00Z">
            <w:rPr>
              <w:rFonts w:ascii="Bookman Old Style" w:hAnsi="Bookman Old Style"/>
              <w:i/>
              <w:iCs/>
              <w:sz w:val="32"/>
              <w:szCs w:val="32"/>
            </w:rPr>
          </w:rPrChange>
        </w:rPr>
        <w:t>e</w:t>
      </w:r>
      <w:r w:rsidR="00D621E7" w:rsidRPr="007C3EDB">
        <w:rPr>
          <w:rFonts w:ascii="Bookman Old Style" w:hAnsi="Bookman Old Style"/>
          <w:i/>
          <w:iCs/>
          <w:szCs w:val="24"/>
          <w:rPrChange w:id="10355" w:author="Ashley Frank" w:date="2024-12-20T21:43:00Z">
            <w:rPr>
              <w:rFonts w:ascii="Bookman Old Style" w:hAnsi="Bookman Old Style"/>
              <w:i/>
              <w:iCs/>
              <w:sz w:val="32"/>
              <w:szCs w:val="32"/>
            </w:rPr>
          </w:rPrChange>
        </w:rPr>
        <w:t xml:space="preserve">red its purpose but will be matured </w:t>
      </w:r>
      <w:r w:rsidR="00D621E7" w:rsidRPr="0077361A">
        <w:rPr>
          <w:rFonts w:ascii="Bookman Old Style" w:hAnsi="Bookman Old Style"/>
          <w:i/>
          <w:iCs/>
          <w:szCs w:val="24"/>
          <w:rPrChange w:id="10356" w:author="Ashley Frank" w:date="2025-01-22T02:51:00Z">
            <w:rPr>
              <w:rFonts w:ascii="Bookman Old Style" w:hAnsi="Bookman Old Style"/>
              <w:i/>
              <w:iCs/>
              <w:sz w:val="32"/>
              <w:szCs w:val="32"/>
            </w:rPr>
          </w:rPrChange>
        </w:rPr>
        <w:t>into glory.</w:t>
      </w:r>
    </w:p>
    <w:p w14:paraId="0DE02730" w14:textId="77777777" w:rsidR="0069490C" w:rsidRPr="007C3EDB" w:rsidRDefault="0069490C" w:rsidP="00D621E7">
      <w:pPr>
        <w:spacing w:line="480" w:lineRule="auto"/>
        <w:rPr>
          <w:rFonts w:ascii="Bookman Old Style" w:hAnsi="Bookman Old Style"/>
          <w:i/>
          <w:iCs/>
          <w:szCs w:val="24"/>
          <w:rPrChange w:id="10357" w:author="Ashley Frank" w:date="2024-12-20T21:43:00Z">
            <w:rPr>
              <w:rFonts w:ascii="Bookman Old Style" w:hAnsi="Bookman Old Style"/>
              <w:i/>
              <w:iCs/>
              <w:sz w:val="32"/>
              <w:szCs w:val="32"/>
            </w:rPr>
          </w:rPrChange>
        </w:rPr>
      </w:pPr>
    </w:p>
    <w:p w14:paraId="3ED18400" w14:textId="23756302" w:rsidR="00D621E7" w:rsidRDefault="00D621E7" w:rsidP="00D621E7">
      <w:pPr>
        <w:spacing w:line="480" w:lineRule="auto"/>
        <w:rPr>
          <w:ins w:id="10358" w:author="Ashley Frank" w:date="2025-01-22T01:17:00Z"/>
          <w:rFonts w:ascii="Bookman Old Style" w:hAnsi="Bookman Old Style"/>
          <w:i/>
          <w:iCs/>
          <w:szCs w:val="24"/>
        </w:rPr>
      </w:pPr>
      <w:r w:rsidRPr="0069490C">
        <w:rPr>
          <w:rFonts w:ascii="Bookman Old Style" w:hAnsi="Bookman Old Style"/>
          <w:b/>
          <w:bCs/>
          <w:i/>
          <w:iCs/>
          <w:szCs w:val="24"/>
          <w:u w:val="single"/>
          <w:rPrChange w:id="10359" w:author="Ashley Frank" w:date="2025-01-22T01:17:00Z">
            <w:rPr>
              <w:rFonts w:ascii="Bookman Old Style" w:hAnsi="Bookman Old Style"/>
              <w:i/>
              <w:iCs/>
              <w:sz w:val="32"/>
              <w:szCs w:val="32"/>
              <w:u w:val="single"/>
            </w:rPr>
          </w:rPrChange>
        </w:rPr>
        <w:t xml:space="preserve">Therefore, </w:t>
      </w:r>
      <w:r w:rsidR="00F823D5" w:rsidRPr="0069490C">
        <w:rPr>
          <w:rFonts w:ascii="Bookman Old Style" w:hAnsi="Bookman Old Style"/>
          <w:b/>
          <w:bCs/>
          <w:i/>
          <w:iCs/>
          <w:szCs w:val="24"/>
          <w:u w:val="single"/>
          <w:rPrChange w:id="10360" w:author="Ashley Frank" w:date="2025-01-22T01:17:00Z">
            <w:rPr>
              <w:rFonts w:ascii="Bookman Old Style" w:hAnsi="Bookman Old Style"/>
              <w:i/>
              <w:iCs/>
              <w:sz w:val="32"/>
              <w:szCs w:val="32"/>
              <w:u w:val="single"/>
            </w:rPr>
          </w:rPrChange>
        </w:rPr>
        <w:t>w</w:t>
      </w:r>
      <w:r w:rsidR="002C4A2E" w:rsidRPr="0069490C">
        <w:rPr>
          <w:rFonts w:ascii="Bookman Old Style" w:hAnsi="Bookman Old Style"/>
          <w:b/>
          <w:bCs/>
          <w:i/>
          <w:iCs/>
          <w:szCs w:val="24"/>
          <w:u w:val="single"/>
          <w:rPrChange w:id="10361" w:author="Ashley Frank" w:date="2025-01-22T01:17:00Z">
            <w:rPr>
              <w:rFonts w:ascii="Bookman Old Style" w:hAnsi="Bookman Old Style"/>
              <w:i/>
              <w:iCs/>
              <w:sz w:val="32"/>
              <w:szCs w:val="32"/>
              <w:u w:val="single"/>
            </w:rPr>
          </w:rPrChange>
        </w:rPr>
        <w:t>e</w:t>
      </w:r>
      <w:r w:rsidRPr="0069490C">
        <w:rPr>
          <w:rFonts w:ascii="Bookman Old Style" w:hAnsi="Bookman Old Style"/>
          <w:b/>
          <w:bCs/>
          <w:i/>
          <w:iCs/>
          <w:szCs w:val="24"/>
          <w:u w:val="single"/>
          <w:rPrChange w:id="10362" w:author="Ashley Frank" w:date="2025-01-22T01:17:00Z">
            <w:rPr>
              <w:rFonts w:ascii="Bookman Old Style" w:hAnsi="Bookman Old Style"/>
              <w:i/>
              <w:iCs/>
              <w:sz w:val="32"/>
              <w:szCs w:val="32"/>
              <w:u w:val="single"/>
            </w:rPr>
          </w:rPrChange>
        </w:rPr>
        <w:t xml:space="preserve"> are always confident:</w:t>
      </w:r>
      <w:r w:rsidRPr="007C3EDB">
        <w:rPr>
          <w:rFonts w:ascii="Bookman Old Style" w:hAnsi="Bookman Old Style"/>
          <w:i/>
          <w:iCs/>
          <w:szCs w:val="24"/>
          <w:rPrChange w:id="10363" w:author="Ashley Frank" w:date="2024-12-20T21:43:00Z">
            <w:rPr>
              <w:rFonts w:ascii="Bookman Old Style" w:hAnsi="Bookman Old Style"/>
              <w:i/>
              <w:iCs/>
              <w:sz w:val="32"/>
              <w:szCs w:val="32"/>
            </w:rPr>
          </w:rPrChange>
        </w:rPr>
        <w:t xml:space="preserve"> The presence of the Holy Spirit in Paul’s life </w:t>
      </w:r>
      <w:r w:rsidRPr="00515C28">
        <w:rPr>
          <w:rFonts w:ascii="Bookman Old Style" w:hAnsi="Bookman Old Style"/>
          <w:i/>
          <w:iCs/>
          <w:szCs w:val="24"/>
          <w:rPrChange w:id="10364" w:author="Ashley Frank" w:date="2025-01-22T03:51:00Z">
            <w:rPr>
              <w:rFonts w:ascii="Bookman Old Style" w:hAnsi="Bookman Old Style"/>
              <w:i/>
              <w:iCs/>
              <w:sz w:val="32"/>
              <w:szCs w:val="32"/>
            </w:rPr>
          </w:rPrChange>
        </w:rPr>
        <w:t>gave</w:t>
      </w:r>
      <w:r w:rsidRPr="007C3EDB">
        <w:rPr>
          <w:rFonts w:ascii="Bookman Old Style" w:hAnsi="Bookman Old Style"/>
          <w:i/>
          <w:iCs/>
          <w:szCs w:val="24"/>
          <w:rPrChange w:id="10365" w:author="Ashley Frank" w:date="2024-12-20T21:43:00Z">
            <w:rPr>
              <w:rFonts w:ascii="Bookman Old Style" w:hAnsi="Bookman Old Style"/>
              <w:i/>
              <w:iCs/>
              <w:sz w:val="32"/>
              <w:szCs w:val="32"/>
            </w:rPr>
          </w:rPrChange>
        </w:rPr>
        <w:t xml:space="preserve"> him confidence and should give us confidence as </w:t>
      </w:r>
      <w:r w:rsidR="00F823D5" w:rsidRPr="007C3EDB">
        <w:rPr>
          <w:rFonts w:ascii="Bookman Old Style" w:hAnsi="Bookman Old Style"/>
          <w:i/>
          <w:iCs/>
          <w:szCs w:val="24"/>
          <w:rPrChange w:id="10366"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10367"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368" w:author="Ashley Frank" w:date="2024-12-20T21:43:00Z">
            <w:rPr>
              <w:rFonts w:ascii="Bookman Old Style" w:hAnsi="Bookman Old Style"/>
              <w:i/>
              <w:iCs/>
              <w:sz w:val="32"/>
              <w:szCs w:val="32"/>
            </w:rPr>
          </w:rPrChange>
        </w:rPr>
        <w:t xml:space="preserve">ll. It assured us that God is at work in us and will continue His work. If </w:t>
      </w:r>
      <w:ins w:id="10369" w:author="Ashley Frank" w:date="2025-01-22T03:51:00Z">
        <w:r w:rsidR="00515C28">
          <w:rPr>
            <w:rFonts w:ascii="Bookman Old Style" w:hAnsi="Bookman Old Style"/>
            <w:i/>
            <w:iCs/>
            <w:szCs w:val="24"/>
          </w:rPr>
          <w:t xml:space="preserve">you struggle to affirm </w:t>
        </w:r>
      </w:ins>
      <w:del w:id="10370" w:author="Ashley Frank" w:date="2025-01-22T03:51:00Z">
        <w:r w:rsidRPr="007C3EDB" w:rsidDel="00515C28">
          <w:rPr>
            <w:rFonts w:ascii="Bookman Old Style" w:hAnsi="Bookman Old Style"/>
            <w:i/>
            <w:iCs/>
            <w:szCs w:val="24"/>
            <w:rPrChange w:id="10371" w:author="Ashley Frank" w:date="2024-12-20T21:43:00Z">
              <w:rPr>
                <w:rFonts w:ascii="Bookman Old Style" w:hAnsi="Bookman Old Style"/>
                <w:i/>
                <w:iCs/>
                <w:sz w:val="32"/>
                <w:szCs w:val="32"/>
              </w:rPr>
            </w:rPrChange>
          </w:rPr>
          <w:delText xml:space="preserve">you cannot say </w:delText>
        </w:r>
        <w:r w:rsidR="00F823D5" w:rsidRPr="007C3EDB" w:rsidDel="00515C28">
          <w:rPr>
            <w:rFonts w:ascii="Bookman Old Style" w:hAnsi="Bookman Old Style"/>
            <w:i/>
            <w:iCs/>
            <w:szCs w:val="24"/>
            <w:rPrChange w:id="10372" w:author="Ashley Frank" w:date="2024-12-20T21:43:00Z">
              <w:rPr>
                <w:rFonts w:ascii="Bookman Old Style" w:hAnsi="Bookman Old Style"/>
                <w:i/>
                <w:iCs/>
                <w:sz w:val="32"/>
                <w:szCs w:val="32"/>
              </w:rPr>
            </w:rPrChange>
          </w:rPr>
          <w:delText>to</w:delText>
        </w:r>
        <w:r w:rsidRPr="007C3EDB" w:rsidDel="00515C28">
          <w:rPr>
            <w:rFonts w:ascii="Bookman Old Style" w:hAnsi="Bookman Old Style"/>
            <w:i/>
            <w:iCs/>
            <w:szCs w:val="24"/>
            <w:rPrChange w:id="10373" w:author="Ashley Frank" w:date="2024-12-20T21:43:00Z">
              <w:rPr>
                <w:rFonts w:ascii="Bookman Old Style" w:hAnsi="Bookman Old Style"/>
                <w:i/>
                <w:iCs/>
                <w:sz w:val="32"/>
                <w:szCs w:val="32"/>
              </w:rPr>
            </w:rPrChange>
          </w:rPr>
          <w:delText xml:space="preserve"> </w:delText>
        </w:r>
      </w:del>
      <w:r w:rsidRPr="007C3EDB">
        <w:rPr>
          <w:rFonts w:ascii="Bookman Old Style" w:hAnsi="Bookman Old Style"/>
          <w:i/>
          <w:iCs/>
          <w:szCs w:val="24"/>
          <w:rPrChange w:id="10374" w:author="Ashley Frank" w:date="2024-12-20T21:43:00Z">
            <w:rPr>
              <w:rFonts w:ascii="Bookman Old Style" w:hAnsi="Bookman Old Style"/>
              <w:i/>
              <w:iCs/>
              <w:sz w:val="32"/>
              <w:szCs w:val="32"/>
            </w:rPr>
          </w:rPrChange>
        </w:rPr>
        <w:t xml:space="preserve">yourself </w:t>
      </w:r>
      <w:ins w:id="10375" w:author="Ashley Frank" w:date="2025-01-22T03:51:00Z">
        <w:r w:rsidR="00515C28">
          <w:rPr>
            <w:rFonts w:ascii="Bookman Old Style" w:hAnsi="Bookman Old Style"/>
            <w:i/>
            <w:iCs/>
            <w:szCs w:val="24"/>
          </w:rPr>
          <w:t>of your confidence</w:t>
        </w:r>
      </w:ins>
      <w:del w:id="10376" w:author="Ashley Frank" w:date="2025-01-22T03:51:00Z">
        <w:r w:rsidRPr="007C3EDB" w:rsidDel="00515C28">
          <w:rPr>
            <w:rFonts w:ascii="Bookman Old Style" w:hAnsi="Bookman Old Style"/>
            <w:i/>
            <w:iCs/>
            <w:szCs w:val="24"/>
            <w:rPrChange w:id="10377" w:author="Ashley Frank" w:date="2024-12-20T21:43:00Z">
              <w:rPr>
                <w:rFonts w:ascii="Bookman Old Style" w:hAnsi="Bookman Old Style"/>
                <w:i/>
                <w:iCs/>
                <w:sz w:val="32"/>
                <w:szCs w:val="32"/>
              </w:rPr>
            </w:rPrChange>
          </w:rPr>
          <w:delText>that you are always confident</w:delText>
        </w:r>
      </w:del>
      <w:r w:rsidRPr="007C3EDB">
        <w:rPr>
          <w:rFonts w:ascii="Bookman Old Style" w:hAnsi="Bookman Old Style"/>
          <w:i/>
          <w:iCs/>
          <w:szCs w:val="24"/>
          <w:rPrChange w:id="10378" w:author="Ashley Frank" w:date="2024-12-20T21:43:00Z">
            <w:rPr>
              <w:rFonts w:ascii="Bookman Old Style" w:hAnsi="Bookman Old Style"/>
              <w:i/>
              <w:iCs/>
              <w:sz w:val="32"/>
              <w:szCs w:val="32"/>
            </w:rPr>
          </w:rPrChange>
        </w:rPr>
        <w:t xml:space="preserve">, then ask God for a fresh outpouring of the Holy Spirit in your life. </w:t>
      </w:r>
      <w:r w:rsidR="00F823D5" w:rsidRPr="007C3EDB">
        <w:rPr>
          <w:rFonts w:ascii="Bookman Old Style" w:hAnsi="Bookman Old Style"/>
          <w:i/>
          <w:iCs/>
          <w:szCs w:val="24"/>
          <w:rPrChange w:id="10379" w:author="Ashley Frank" w:date="2024-12-20T21:43:00Z">
            <w:rPr>
              <w:rFonts w:ascii="Bookman Old Style" w:hAnsi="Bookman Old Style"/>
              <w:i/>
              <w:iCs/>
              <w:sz w:val="32"/>
              <w:szCs w:val="32"/>
            </w:rPr>
          </w:rPrChange>
        </w:rPr>
        <w:t>B</w:t>
      </w:r>
      <w:r w:rsidRPr="007C3EDB">
        <w:rPr>
          <w:rFonts w:ascii="Bookman Old Style" w:hAnsi="Bookman Old Style"/>
          <w:i/>
          <w:iCs/>
          <w:szCs w:val="24"/>
          <w:rPrChange w:id="10380" w:author="Ashley Frank" w:date="2024-12-20T21:43:00Z">
            <w:rPr>
              <w:rFonts w:ascii="Bookman Old Style" w:hAnsi="Bookman Old Style"/>
              <w:i/>
              <w:iCs/>
              <w:sz w:val="32"/>
              <w:szCs w:val="32"/>
            </w:rPr>
          </w:rPrChange>
        </w:rPr>
        <w:t xml:space="preserve">y faith, let God know what you need. </w:t>
      </w:r>
      <w:r w:rsidR="002C4A2E" w:rsidRPr="007C3EDB">
        <w:rPr>
          <w:rFonts w:ascii="Bookman Old Style" w:hAnsi="Bookman Old Style"/>
          <w:i/>
          <w:iCs/>
          <w:szCs w:val="24"/>
          <w:rPrChange w:id="10381"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10382" w:author="Ashley Frank" w:date="2024-12-20T21:43:00Z">
            <w:rPr>
              <w:rFonts w:ascii="Bookman Old Style" w:hAnsi="Bookman Old Style"/>
              <w:i/>
              <w:iCs/>
              <w:sz w:val="32"/>
              <w:szCs w:val="32"/>
            </w:rPr>
          </w:rPrChange>
        </w:rPr>
        <w:t xml:space="preserve"> can </w:t>
      </w:r>
      <w:r w:rsidR="00F823D5" w:rsidRPr="007C3EDB">
        <w:rPr>
          <w:rFonts w:ascii="Bookman Old Style" w:hAnsi="Bookman Old Style"/>
          <w:i/>
          <w:iCs/>
          <w:szCs w:val="24"/>
          <w:rPrChange w:id="10383" w:author="Ashley Frank" w:date="2024-12-20T21:43:00Z">
            <w:rPr>
              <w:rFonts w:ascii="Bookman Old Style" w:hAnsi="Bookman Old Style"/>
              <w:i/>
              <w:iCs/>
              <w:sz w:val="32"/>
              <w:szCs w:val="32"/>
            </w:rPr>
          </w:rPrChange>
        </w:rPr>
        <w:t>always be</w:t>
      </w:r>
      <w:r w:rsidRPr="007C3EDB">
        <w:rPr>
          <w:rFonts w:ascii="Bookman Old Style" w:hAnsi="Bookman Old Style"/>
          <w:i/>
          <w:iCs/>
          <w:szCs w:val="24"/>
          <w:rPrChange w:id="10384" w:author="Ashley Frank" w:date="2024-12-20T21:43:00Z">
            <w:rPr>
              <w:rFonts w:ascii="Bookman Old Style" w:hAnsi="Bookman Old Style"/>
              <w:i/>
              <w:iCs/>
              <w:sz w:val="32"/>
              <w:szCs w:val="32"/>
            </w:rPr>
          </w:rPrChange>
        </w:rPr>
        <w:t xml:space="preserve"> confident, even in hard times, if </w:t>
      </w:r>
      <w:r w:rsidR="00F823D5" w:rsidRPr="007C3EDB">
        <w:rPr>
          <w:rFonts w:ascii="Bookman Old Style" w:hAnsi="Bookman Old Style"/>
          <w:i/>
          <w:iCs/>
          <w:szCs w:val="24"/>
          <w:rPrChange w:id="10385"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10386" w:author="Ashley Frank" w:date="2024-12-20T21:43:00Z">
            <w:rPr>
              <w:rFonts w:ascii="Bookman Old Style" w:hAnsi="Bookman Old Style"/>
              <w:i/>
              <w:iCs/>
              <w:sz w:val="32"/>
              <w:szCs w:val="32"/>
            </w:rPr>
          </w:rPrChange>
        </w:rPr>
        <w:t>e</w:t>
      </w:r>
      <w:ins w:id="10387" w:author="Ashley Frank" w:date="2025-01-22T03:52:00Z">
        <w:r w:rsidR="00515C28">
          <w:rPr>
            <w:rFonts w:ascii="Bookman Old Style" w:hAnsi="Bookman Old Style"/>
            <w:i/>
            <w:iCs/>
            <w:szCs w:val="24"/>
          </w:rPr>
          <w:t xml:space="preserve"> remember</w:t>
        </w:r>
      </w:ins>
      <w:del w:id="10388" w:author="Ashley Frank" w:date="2025-01-22T03:52:00Z">
        <w:r w:rsidRPr="007C3EDB" w:rsidDel="00515C28">
          <w:rPr>
            <w:rFonts w:ascii="Bookman Old Style" w:hAnsi="Bookman Old Style"/>
            <w:i/>
            <w:iCs/>
            <w:szCs w:val="24"/>
            <w:rPrChange w:id="10389" w:author="Ashley Frank" w:date="2024-12-20T21:43:00Z">
              <w:rPr>
                <w:rFonts w:ascii="Bookman Old Style" w:hAnsi="Bookman Old Style"/>
                <w:i/>
                <w:iCs/>
                <w:sz w:val="32"/>
                <w:szCs w:val="32"/>
              </w:rPr>
            </w:rPrChange>
          </w:rPr>
          <w:delText xml:space="preserve"> keep</w:delText>
        </w:r>
      </w:del>
      <w:r w:rsidRPr="007C3EDB">
        <w:rPr>
          <w:rFonts w:ascii="Bookman Old Style" w:hAnsi="Bookman Old Style"/>
          <w:i/>
          <w:iCs/>
          <w:szCs w:val="24"/>
          <w:rPrChange w:id="10390" w:author="Ashley Frank" w:date="2024-12-20T21:43:00Z">
            <w:rPr>
              <w:rFonts w:ascii="Bookman Old Style" w:hAnsi="Bookman Old Style"/>
              <w:i/>
              <w:iCs/>
              <w:sz w:val="32"/>
              <w:szCs w:val="32"/>
            </w:rPr>
          </w:rPrChange>
        </w:rPr>
        <w:t xml:space="preserve">: </w:t>
      </w:r>
      <w:r w:rsidRPr="007C3EDB">
        <w:rPr>
          <w:rFonts w:ascii="Bookman Old Style" w:hAnsi="Bookman Old Style"/>
          <w:i/>
          <w:iCs/>
          <w:szCs w:val="24"/>
          <w:u w:val="single"/>
          <w:rPrChange w:id="10391" w:author="Ashley Frank" w:date="2024-12-20T21:43:00Z">
            <w:rPr>
              <w:rFonts w:ascii="Bookman Old Style" w:hAnsi="Bookman Old Style"/>
              <w:i/>
              <w:iCs/>
              <w:sz w:val="32"/>
              <w:szCs w:val="32"/>
              <w:u w:val="single"/>
            </w:rPr>
          </w:rPrChange>
        </w:rPr>
        <w:t>Set your mind on things above, not on things on the earth.</w:t>
      </w:r>
      <w:r w:rsidRPr="007C3EDB">
        <w:rPr>
          <w:rFonts w:ascii="Bookman Old Style" w:hAnsi="Bookman Old Style"/>
          <w:i/>
          <w:iCs/>
          <w:szCs w:val="24"/>
          <w:rPrChange w:id="10392" w:author="Ashley Frank" w:date="2024-12-20T21:43:00Z">
            <w:rPr>
              <w:rFonts w:ascii="Bookman Old Style" w:hAnsi="Bookman Old Style"/>
              <w:i/>
              <w:iCs/>
              <w:sz w:val="32"/>
              <w:szCs w:val="32"/>
            </w:rPr>
          </w:rPrChange>
        </w:rPr>
        <w:t xml:space="preserve"> </w:t>
      </w:r>
    </w:p>
    <w:p w14:paraId="1729B11F" w14:textId="77777777" w:rsidR="0069490C" w:rsidRPr="007C3EDB" w:rsidRDefault="0069490C" w:rsidP="00D621E7">
      <w:pPr>
        <w:spacing w:line="480" w:lineRule="auto"/>
        <w:rPr>
          <w:rFonts w:ascii="Bookman Old Style" w:hAnsi="Bookman Old Style"/>
          <w:i/>
          <w:iCs/>
          <w:szCs w:val="24"/>
          <w:rPrChange w:id="10393" w:author="Ashley Frank" w:date="2024-12-20T21:43:00Z">
            <w:rPr>
              <w:rFonts w:ascii="Bookman Old Style" w:hAnsi="Bookman Old Style"/>
              <w:i/>
              <w:iCs/>
              <w:sz w:val="32"/>
              <w:szCs w:val="32"/>
            </w:rPr>
          </w:rPrChange>
        </w:rPr>
      </w:pPr>
    </w:p>
    <w:p w14:paraId="4E726EA7" w14:textId="170BEAAA" w:rsidR="00BF2A79" w:rsidRPr="007C3EDB" w:rsidRDefault="00D621E7" w:rsidP="00D621E7">
      <w:pPr>
        <w:spacing w:line="480" w:lineRule="auto"/>
        <w:rPr>
          <w:rFonts w:ascii="Bookman Old Style" w:hAnsi="Bookman Old Style"/>
          <w:i/>
          <w:iCs/>
          <w:szCs w:val="24"/>
          <w:rPrChange w:id="10394" w:author="Ashley Frank" w:date="2024-12-20T21:43:00Z">
            <w:rPr>
              <w:rFonts w:ascii="Bookman Old Style" w:hAnsi="Bookman Old Style"/>
              <w:i/>
              <w:iCs/>
              <w:sz w:val="32"/>
              <w:szCs w:val="32"/>
            </w:rPr>
          </w:rPrChange>
        </w:rPr>
      </w:pPr>
      <w:r w:rsidRPr="0077361A">
        <w:rPr>
          <w:rFonts w:ascii="Bookman Old Style" w:hAnsi="Bookman Old Style"/>
          <w:b/>
          <w:bCs/>
          <w:i/>
          <w:iCs/>
          <w:szCs w:val="24"/>
          <w:u w:val="single"/>
          <w:rPrChange w:id="10395" w:author="Ashley Frank" w:date="2025-01-22T02:51:00Z">
            <w:rPr>
              <w:rFonts w:ascii="Bookman Old Style" w:hAnsi="Bookman Old Style"/>
              <w:i/>
              <w:iCs/>
              <w:sz w:val="32"/>
              <w:szCs w:val="32"/>
              <w:u w:val="single"/>
            </w:rPr>
          </w:rPrChange>
        </w:rPr>
        <w:lastRenderedPageBreak/>
        <w:t>For</w:t>
      </w:r>
      <w:r w:rsidRPr="0069490C">
        <w:rPr>
          <w:rFonts w:ascii="Bookman Old Style" w:hAnsi="Bookman Old Style"/>
          <w:b/>
          <w:bCs/>
          <w:i/>
          <w:iCs/>
          <w:szCs w:val="24"/>
          <w:u w:val="single"/>
          <w:rPrChange w:id="10396" w:author="Ashley Frank" w:date="2025-01-22T01:17:00Z">
            <w:rPr>
              <w:rFonts w:ascii="Bookman Old Style" w:hAnsi="Bookman Old Style"/>
              <w:i/>
              <w:iCs/>
              <w:sz w:val="32"/>
              <w:szCs w:val="32"/>
              <w:u w:val="single"/>
            </w:rPr>
          </w:rPrChange>
        </w:rPr>
        <w:t xml:space="preserve"> </w:t>
      </w:r>
      <w:ins w:id="10397" w:author="Ashley Frank" w:date="2025-01-22T01:17:00Z">
        <w:r w:rsidR="0069490C">
          <w:rPr>
            <w:rFonts w:ascii="Bookman Old Style" w:hAnsi="Bookman Old Style"/>
            <w:b/>
            <w:bCs/>
            <w:i/>
            <w:iCs/>
            <w:szCs w:val="24"/>
            <w:u w:val="single"/>
          </w:rPr>
          <w:t>w</w:t>
        </w:r>
      </w:ins>
      <w:del w:id="10398" w:author="Ashley Frank" w:date="2025-01-22T01:17:00Z">
        <w:r w:rsidR="002C4A2E" w:rsidRPr="0069490C" w:rsidDel="0069490C">
          <w:rPr>
            <w:rFonts w:ascii="Bookman Old Style" w:hAnsi="Bookman Old Style"/>
            <w:b/>
            <w:bCs/>
            <w:i/>
            <w:iCs/>
            <w:szCs w:val="24"/>
            <w:u w:val="single"/>
            <w:rPrChange w:id="10399" w:author="Ashley Frank" w:date="2025-01-22T01:17:00Z">
              <w:rPr>
                <w:rFonts w:ascii="Bookman Old Style" w:hAnsi="Bookman Old Style"/>
                <w:i/>
                <w:iCs/>
                <w:sz w:val="32"/>
                <w:szCs w:val="32"/>
                <w:u w:val="single"/>
              </w:rPr>
            </w:rPrChange>
          </w:rPr>
          <w:delText>W</w:delText>
        </w:r>
      </w:del>
      <w:r w:rsidR="002C4A2E" w:rsidRPr="0069490C">
        <w:rPr>
          <w:rFonts w:ascii="Bookman Old Style" w:hAnsi="Bookman Old Style"/>
          <w:b/>
          <w:bCs/>
          <w:i/>
          <w:iCs/>
          <w:szCs w:val="24"/>
          <w:u w:val="single"/>
          <w:rPrChange w:id="10400" w:author="Ashley Frank" w:date="2025-01-22T01:17:00Z">
            <w:rPr>
              <w:rFonts w:ascii="Bookman Old Style" w:hAnsi="Bookman Old Style"/>
              <w:i/>
              <w:iCs/>
              <w:sz w:val="32"/>
              <w:szCs w:val="32"/>
              <w:u w:val="single"/>
            </w:rPr>
          </w:rPrChange>
        </w:rPr>
        <w:t>e</w:t>
      </w:r>
      <w:r w:rsidRPr="0069490C">
        <w:rPr>
          <w:rFonts w:ascii="Bookman Old Style" w:hAnsi="Bookman Old Style"/>
          <w:b/>
          <w:bCs/>
          <w:i/>
          <w:iCs/>
          <w:szCs w:val="24"/>
          <w:u w:val="single"/>
          <w:rPrChange w:id="10401" w:author="Ashley Frank" w:date="2025-01-22T01:17:00Z">
            <w:rPr>
              <w:rFonts w:ascii="Bookman Old Style" w:hAnsi="Bookman Old Style"/>
              <w:i/>
              <w:iCs/>
              <w:sz w:val="32"/>
              <w:szCs w:val="32"/>
              <w:u w:val="single"/>
            </w:rPr>
          </w:rPrChange>
        </w:rPr>
        <w:t xml:space="preserve"> walk by faith, not by sight</w:t>
      </w:r>
      <w:r w:rsidRPr="0069490C">
        <w:rPr>
          <w:rFonts w:ascii="Bookman Old Style" w:hAnsi="Bookman Old Style"/>
          <w:b/>
          <w:bCs/>
          <w:i/>
          <w:iCs/>
          <w:szCs w:val="24"/>
          <w:rPrChange w:id="10402" w:author="Ashley Frank" w:date="2025-01-22T01:17:00Z">
            <w:rPr>
              <w:rFonts w:ascii="Bookman Old Style" w:hAnsi="Bookman Old Style"/>
              <w:i/>
              <w:iCs/>
              <w:sz w:val="32"/>
              <w:szCs w:val="32"/>
            </w:rPr>
          </w:rPrChange>
        </w:rPr>
        <w:t>:</w:t>
      </w:r>
      <w:r w:rsidRPr="007C3EDB">
        <w:rPr>
          <w:rFonts w:ascii="Bookman Old Style" w:hAnsi="Bookman Old Style"/>
          <w:i/>
          <w:iCs/>
          <w:szCs w:val="24"/>
          <w:rPrChange w:id="10403" w:author="Ashley Frank" w:date="2024-12-20T21:43:00Z">
            <w:rPr>
              <w:rFonts w:ascii="Bookman Old Style" w:hAnsi="Bookman Old Style"/>
              <w:i/>
              <w:iCs/>
              <w:sz w:val="32"/>
              <w:szCs w:val="32"/>
            </w:rPr>
          </w:rPrChange>
        </w:rPr>
        <w:t xml:space="preserve"> Right now, the presence of God is a matter of faith. </w:t>
      </w:r>
      <w:r w:rsidR="002C4A2E" w:rsidRPr="007C3EDB">
        <w:rPr>
          <w:rFonts w:ascii="Bookman Old Style" w:hAnsi="Bookman Old Style"/>
          <w:i/>
          <w:iCs/>
          <w:szCs w:val="24"/>
          <w:rPrChange w:id="10404"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10405" w:author="Ashley Frank" w:date="2024-12-20T21:43:00Z">
            <w:rPr>
              <w:rFonts w:ascii="Bookman Old Style" w:hAnsi="Bookman Old Style"/>
              <w:i/>
              <w:iCs/>
              <w:sz w:val="32"/>
              <w:szCs w:val="32"/>
            </w:rPr>
          </w:rPrChange>
        </w:rPr>
        <w:t xml:space="preserve"> are </w:t>
      </w:r>
      <w:r w:rsidRPr="007C3EDB">
        <w:rPr>
          <w:rFonts w:ascii="Bookman Old Style" w:hAnsi="Bookman Old Style"/>
          <w:i/>
          <w:iCs/>
          <w:szCs w:val="24"/>
          <w:u w:val="single"/>
          <w:rPrChange w:id="10406" w:author="Ashley Frank" w:date="2024-12-20T21:43:00Z">
            <w:rPr>
              <w:rFonts w:ascii="Bookman Old Style" w:hAnsi="Bookman Old Style"/>
              <w:i/>
              <w:iCs/>
              <w:sz w:val="32"/>
              <w:szCs w:val="32"/>
              <w:u w:val="single"/>
            </w:rPr>
          </w:rPrChange>
        </w:rPr>
        <w:t>at hom</w:t>
      </w:r>
      <w:ins w:id="10407" w:author="Ashley Frank" w:date="2025-01-22T01:46:00Z">
        <w:r w:rsidR="00BF2A79">
          <w:rPr>
            <w:rFonts w:ascii="Bookman Old Style" w:hAnsi="Bookman Old Style"/>
            <w:i/>
            <w:iCs/>
            <w:szCs w:val="24"/>
            <w:u w:val="single"/>
          </w:rPr>
          <w:t xml:space="preserve">e, inside our </w:t>
        </w:r>
      </w:ins>
      <w:del w:id="10408" w:author="Ashley Frank" w:date="2025-01-22T01:46:00Z">
        <w:r w:rsidRPr="007C3EDB" w:rsidDel="00BF2A79">
          <w:rPr>
            <w:rFonts w:ascii="Bookman Old Style" w:hAnsi="Bookman Old Style"/>
            <w:i/>
            <w:iCs/>
            <w:szCs w:val="24"/>
            <w:u w:val="single"/>
            <w:rPrChange w:id="10409" w:author="Ashley Frank" w:date="2024-12-20T21:43:00Z">
              <w:rPr>
                <w:rFonts w:ascii="Bookman Old Style" w:hAnsi="Bookman Old Style"/>
                <w:i/>
                <w:iCs/>
                <w:sz w:val="32"/>
                <w:szCs w:val="32"/>
                <w:u w:val="single"/>
              </w:rPr>
            </w:rPrChange>
          </w:rPr>
          <w:delText xml:space="preserve">e in the </w:delText>
        </w:r>
      </w:del>
      <w:r w:rsidRPr="007C3EDB">
        <w:rPr>
          <w:rFonts w:ascii="Bookman Old Style" w:hAnsi="Bookman Old Style"/>
          <w:i/>
          <w:iCs/>
          <w:szCs w:val="24"/>
          <w:u w:val="single"/>
          <w:rPrChange w:id="10410" w:author="Ashley Frank" w:date="2024-12-20T21:43:00Z">
            <w:rPr>
              <w:rFonts w:ascii="Bookman Old Style" w:hAnsi="Bookman Old Style"/>
              <w:i/>
              <w:iCs/>
              <w:sz w:val="32"/>
              <w:szCs w:val="32"/>
              <w:u w:val="single"/>
            </w:rPr>
          </w:rPrChange>
        </w:rPr>
        <w:t>bod</w:t>
      </w:r>
      <w:ins w:id="10411" w:author="Ashley Frank" w:date="2025-01-22T01:46:00Z">
        <w:r w:rsidR="00BF2A79">
          <w:rPr>
            <w:rFonts w:ascii="Bookman Old Style" w:hAnsi="Bookman Old Style"/>
            <w:i/>
            <w:iCs/>
            <w:szCs w:val="24"/>
            <w:u w:val="single"/>
          </w:rPr>
          <w:t>ies</w:t>
        </w:r>
      </w:ins>
      <w:del w:id="10412" w:author="Ashley Frank" w:date="2025-01-22T01:46:00Z">
        <w:r w:rsidRPr="007C3EDB" w:rsidDel="00BF2A79">
          <w:rPr>
            <w:rFonts w:ascii="Bookman Old Style" w:hAnsi="Bookman Old Style"/>
            <w:i/>
            <w:iCs/>
            <w:szCs w:val="24"/>
            <w:u w:val="single"/>
            <w:rPrChange w:id="10413" w:author="Ashley Frank" w:date="2024-12-20T21:43:00Z">
              <w:rPr>
                <w:rFonts w:ascii="Bookman Old Style" w:hAnsi="Bookman Old Style"/>
                <w:i/>
                <w:iCs/>
                <w:sz w:val="32"/>
                <w:szCs w:val="32"/>
                <w:u w:val="single"/>
              </w:rPr>
            </w:rPrChange>
          </w:rPr>
          <w:delText>y</w:delText>
        </w:r>
      </w:del>
      <w:r w:rsidR="00F823D5" w:rsidRPr="007C3EDB">
        <w:rPr>
          <w:rFonts w:ascii="Bookman Old Style" w:hAnsi="Bookman Old Style"/>
          <w:i/>
          <w:iCs/>
          <w:szCs w:val="24"/>
          <w:u w:val="single"/>
          <w:rPrChange w:id="10414" w:author="Ashley Frank" w:date="2024-12-20T21:43:00Z">
            <w:rPr>
              <w:rFonts w:ascii="Bookman Old Style" w:hAnsi="Bookman Old Style"/>
              <w:i/>
              <w:iCs/>
              <w:sz w:val="32"/>
              <w:szCs w:val="32"/>
              <w:u w:val="single"/>
            </w:rPr>
          </w:rPrChange>
        </w:rPr>
        <w:t>,</w:t>
      </w:r>
      <w:r w:rsidRPr="007C3EDB">
        <w:rPr>
          <w:rFonts w:ascii="Bookman Old Style" w:hAnsi="Bookman Old Style"/>
          <w:i/>
          <w:iCs/>
          <w:szCs w:val="24"/>
          <w:rPrChange w:id="10415" w:author="Ashley Frank" w:date="2024-12-20T21:43:00Z">
            <w:rPr>
              <w:rFonts w:ascii="Bookman Old Style" w:hAnsi="Bookman Old Style"/>
              <w:i/>
              <w:iCs/>
              <w:sz w:val="32"/>
              <w:szCs w:val="32"/>
            </w:rPr>
          </w:rPrChange>
        </w:rPr>
        <w:t xml:space="preserve"> so there is a sense in which </w:t>
      </w:r>
      <w:r w:rsidR="00F823D5" w:rsidRPr="007C3EDB">
        <w:rPr>
          <w:rFonts w:ascii="Bookman Old Style" w:hAnsi="Bookman Old Style"/>
          <w:i/>
          <w:iCs/>
          <w:szCs w:val="24"/>
          <w:rPrChange w:id="10416" w:author="Ashley Frank" w:date="2024-12-20T21:43:00Z">
            <w:rPr>
              <w:rFonts w:ascii="Bookman Old Style" w:hAnsi="Bookman Old Style"/>
              <w:i/>
              <w:iCs/>
              <w:sz w:val="32"/>
              <w:szCs w:val="32"/>
            </w:rPr>
          </w:rPrChange>
        </w:rPr>
        <w:t>w</w:t>
      </w:r>
      <w:r w:rsidR="002C4A2E" w:rsidRPr="007C3EDB">
        <w:rPr>
          <w:rFonts w:ascii="Bookman Old Style" w:hAnsi="Bookman Old Style"/>
          <w:i/>
          <w:iCs/>
          <w:szCs w:val="24"/>
          <w:rPrChange w:id="10417"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418" w:author="Ashley Frank" w:date="2024-12-20T21:43:00Z">
            <w:rPr>
              <w:rFonts w:ascii="Bookman Old Style" w:hAnsi="Bookman Old Style"/>
              <w:i/>
              <w:iCs/>
              <w:sz w:val="32"/>
              <w:szCs w:val="32"/>
            </w:rPr>
          </w:rPrChange>
        </w:rPr>
        <w:t xml:space="preserve"> are </w:t>
      </w:r>
      <w:r w:rsidRPr="007C3EDB">
        <w:rPr>
          <w:rFonts w:ascii="Bookman Old Style" w:hAnsi="Bookman Old Style"/>
          <w:i/>
          <w:iCs/>
          <w:szCs w:val="24"/>
          <w:u w:val="single"/>
          <w:rPrChange w:id="10419" w:author="Ashley Frank" w:date="2024-12-20T21:43:00Z">
            <w:rPr>
              <w:rFonts w:ascii="Bookman Old Style" w:hAnsi="Bookman Old Style"/>
              <w:i/>
              <w:iCs/>
              <w:sz w:val="32"/>
              <w:szCs w:val="32"/>
              <w:u w:val="single"/>
            </w:rPr>
          </w:rPrChange>
        </w:rPr>
        <w:t>absent from the Lord</w:t>
      </w:r>
      <w:r w:rsidRPr="007C3EDB">
        <w:rPr>
          <w:rFonts w:ascii="Bookman Old Style" w:hAnsi="Bookman Old Style"/>
          <w:i/>
          <w:iCs/>
          <w:szCs w:val="24"/>
          <w:rPrChange w:id="10420" w:author="Ashley Frank" w:date="2024-12-20T21:43:00Z">
            <w:rPr>
              <w:rFonts w:ascii="Bookman Old Style" w:hAnsi="Bookman Old Style"/>
              <w:i/>
              <w:iCs/>
              <w:sz w:val="32"/>
              <w:szCs w:val="32"/>
            </w:rPr>
          </w:rPrChange>
        </w:rPr>
        <w:t xml:space="preserve">, at least in the sense of His immediate, glorious presence. So now, </w:t>
      </w:r>
      <w:r w:rsidR="002C4A2E" w:rsidRPr="007C3EDB">
        <w:rPr>
          <w:rFonts w:ascii="Bookman Old Style" w:hAnsi="Bookman Old Style"/>
          <w:i/>
          <w:iCs/>
          <w:szCs w:val="24"/>
          <w:rPrChange w:id="10421"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10422" w:author="Ashley Frank" w:date="2024-12-20T21:43:00Z">
            <w:rPr>
              <w:rFonts w:ascii="Bookman Old Style" w:hAnsi="Bookman Old Style"/>
              <w:i/>
              <w:iCs/>
              <w:sz w:val="32"/>
              <w:szCs w:val="32"/>
            </w:rPr>
          </w:rPrChange>
        </w:rPr>
        <w:t xml:space="preserve"> must </w:t>
      </w:r>
      <w:r w:rsidRPr="007C3EDB">
        <w:rPr>
          <w:rFonts w:ascii="Bookman Old Style" w:hAnsi="Bookman Old Style"/>
          <w:i/>
          <w:iCs/>
          <w:szCs w:val="24"/>
          <w:u w:val="single"/>
          <w:rPrChange w:id="10423" w:author="Ashley Frank" w:date="2024-12-20T21:43:00Z">
            <w:rPr>
              <w:rFonts w:ascii="Bookman Old Style" w:hAnsi="Bookman Old Style"/>
              <w:i/>
              <w:iCs/>
              <w:sz w:val="32"/>
              <w:szCs w:val="32"/>
              <w:u w:val="single"/>
            </w:rPr>
          </w:rPrChange>
        </w:rPr>
        <w:t>walk by faith, not by sight</w:t>
      </w:r>
      <w:r w:rsidRPr="007C3EDB">
        <w:rPr>
          <w:rFonts w:ascii="Bookman Old Style" w:hAnsi="Bookman Old Style"/>
          <w:i/>
          <w:iCs/>
          <w:szCs w:val="24"/>
          <w:rPrChange w:id="10424" w:author="Ashley Frank" w:date="2024-12-20T21:43:00Z">
            <w:rPr>
              <w:rFonts w:ascii="Bookman Old Style" w:hAnsi="Bookman Old Style"/>
              <w:i/>
              <w:iCs/>
              <w:sz w:val="32"/>
              <w:szCs w:val="32"/>
            </w:rPr>
          </w:rPrChange>
        </w:rPr>
        <w:t>. Blessed are those who believe but have not seen. Your feeling</w:t>
      </w:r>
      <w:r w:rsidR="00F823D5" w:rsidRPr="007C3EDB">
        <w:rPr>
          <w:rFonts w:ascii="Bookman Old Style" w:hAnsi="Bookman Old Style"/>
          <w:i/>
          <w:iCs/>
          <w:szCs w:val="24"/>
          <w:rPrChange w:id="10425" w:author="Ashley Frank" w:date="2024-12-20T21:43:00Z">
            <w:rPr>
              <w:rFonts w:ascii="Bookman Old Style" w:hAnsi="Bookman Old Style"/>
              <w:i/>
              <w:iCs/>
              <w:sz w:val="32"/>
              <w:szCs w:val="32"/>
            </w:rPr>
          </w:rPrChange>
        </w:rPr>
        <w:t>s</w:t>
      </w:r>
      <w:r w:rsidRPr="007C3EDB">
        <w:rPr>
          <w:rFonts w:ascii="Bookman Old Style" w:hAnsi="Bookman Old Style"/>
          <w:i/>
          <w:iCs/>
          <w:szCs w:val="24"/>
          <w:rPrChange w:id="10426" w:author="Ashley Frank" w:date="2024-12-20T21:43:00Z">
            <w:rPr>
              <w:rFonts w:ascii="Bookman Old Style" w:hAnsi="Bookman Old Style"/>
              <w:i/>
              <w:iCs/>
              <w:sz w:val="32"/>
              <w:szCs w:val="32"/>
            </w:rPr>
          </w:rPrChange>
        </w:rPr>
        <w:t xml:space="preserve"> </w:t>
      </w:r>
      <w:r w:rsidR="00F823D5" w:rsidRPr="007C3EDB">
        <w:rPr>
          <w:rFonts w:ascii="Bookman Old Style" w:hAnsi="Bookman Old Style"/>
          <w:i/>
          <w:iCs/>
          <w:szCs w:val="24"/>
          <w:rPrChange w:id="10427" w:author="Ashley Frank" w:date="2024-12-20T21:43:00Z">
            <w:rPr>
              <w:rFonts w:ascii="Bookman Old Style" w:hAnsi="Bookman Old Style"/>
              <w:i/>
              <w:iCs/>
              <w:sz w:val="32"/>
              <w:szCs w:val="32"/>
            </w:rPr>
          </w:rPrChange>
        </w:rPr>
        <w:t xml:space="preserve">don’t have </w:t>
      </w:r>
      <w:r w:rsidRPr="007C3EDB">
        <w:rPr>
          <w:rFonts w:ascii="Bookman Old Style" w:hAnsi="Bookman Old Style"/>
          <w:i/>
          <w:iCs/>
          <w:szCs w:val="24"/>
          <w:rPrChange w:id="10428" w:author="Ashley Frank" w:date="2024-12-20T21:43:00Z">
            <w:rPr>
              <w:rFonts w:ascii="Bookman Old Style" w:hAnsi="Bookman Old Style"/>
              <w:i/>
              <w:iCs/>
              <w:sz w:val="32"/>
              <w:szCs w:val="32"/>
            </w:rPr>
          </w:rPrChange>
        </w:rPr>
        <w:t>s</w:t>
      </w:r>
      <w:r w:rsidR="00F823D5" w:rsidRPr="007C3EDB">
        <w:rPr>
          <w:rFonts w:ascii="Bookman Old Style" w:hAnsi="Bookman Old Style"/>
          <w:i/>
          <w:iCs/>
          <w:szCs w:val="24"/>
          <w:rPrChange w:id="10429" w:author="Ashley Frank" w:date="2024-12-20T21:43:00Z">
            <w:rPr>
              <w:rFonts w:ascii="Bookman Old Style" w:hAnsi="Bookman Old Style"/>
              <w:i/>
              <w:iCs/>
              <w:sz w:val="32"/>
              <w:szCs w:val="32"/>
            </w:rPr>
          </w:rPrChange>
        </w:rPr>
        <w:t>ight</w:t>
      </w:r>
      <w:r w:rsidRPr="007C3EDB">
        <w:rPr>
          <w:rFonts w:ascii="Bookman Old Style" w:hAnsi="Bookman Old Style"/>
          <w:i/>
          <w:iCs/>
          <w:szCs w:val="24"/>
          <w:rPrChange w:id="10430" w:author="Ashley Frank" w:date="2024-12-20T21:43:00Z">
            <w:rPr>
              <w:rFonts w:ascii="Bookman Old Style" w:hAnsi="Bookman Old Style"/>
              <w:i/>
              <w:iCs/>
              <w:sz w:val="32"/>
              <w:szCs w:val="32"/>
            </w:rPr>
          </w:rPrChange>
        </w:rPr>
        <w:t>.</w:t>
      </w:r>
    </w:p>
    <w:p w14:paraId="5205B9AB" w14:textId="14D8BF3E" w:rsidR="00D621E7" w:rsidRPr="007C3EDB" w:rsidRDefault="00D621E7" w:rsidP="00D621E7">
      <w:pPr>
        <w:spacing w:line="480" w:lineRule="auto"/>
        <w:rPr>
          <w:rFonts w:ascii="Bookman Old Style" w:hAnsi="Bookman Old Style"/>
          <w:i/>
          <w:iCs/>
          <w:szCs w:val="24"/>
          <w:rPrChange w:id="10431" w:author="Ashley Frank" w:date="2024-12-20T21:43:00Z">
            <w:rPr>
              <w:rFonts w:ascii="Bookman Old Style" w:hAnsi="Bookman Old Style"/>
              <w:i/>
              <w:iCs/>
              <w:sz w:val="32"/>
              <w:szCs w:val="32"/>
            </w:rPr>
          </w:rPrChange>
        </w:rPr>
      </w:pPr>
      <w:r w:rsidRPr="007C3EDB">
        <w:rPr>
          <w:rFonts w:ascii="Bookman Old Style" w:hAnsi="Bookman Old Style"/>
          <w:i/>
          <w:iCs/>
          <w:szCs w:val="24"/>
          <w:rPrChange w:id="10432" w:author="Ashley Frank" w:date="2024-12-20T21:43:00Z">
            <w:rPr>
              <w:rFonts w:ascii="Bookman Old Style" w:hAnsi="Bookman Old Style"/>
              <w:i/>
              <w:iCs/>
              <w:sz w:val="32"/>
              <w:szCs w:val="32"/>
            </w:rPr>
          </w:rPrChange>
        </w:rPr>
        <w:t xml:space="preserve">To </w:t>
      </w:r>
      <w:r w:rsidRPr="007C3EDB">
        <w:rPr>
          <w:rFonts w:ascii="Bookman Old Style" w:hAnsi="Bookman Old Style"/>
          <w:i/>
          <w:iCs/>
          <w:szCs w:val="24"/>
          <w:u w:val="single"/>
          <w:rPrChange w:id="10433" w:author="Ashley Frank" w:date="2024-12-20T21:43:00Z">
            <w:rPr>
              <w:rFonts w:ascii="Bookman Old Style" w:hAnsi="Bookman Old Style"/>
              <w:i/>
              <w:iCs/>
              <w:sz w:val="32"/>
              <w:szCs w:val="32"/>
              <w:u w:val="single"/>
            </w:rPr>
          </w:rPrChange>
        </w:rPr>
        <w:t>walk by faith, not by sight</w:t>
      </w:r>
      <w:r w:rsidR="00F823D5" w:rsidRPr="007C3EDB">
        <w:rPr>
          <w:rFonts w:ascii="Bookman Old Style" w:hAnsi="Bookman Old Style"/>
          <w:i/>
          <w:iCs/>
          <w:szCs w:val="24"/>
          <w:u w:val="single"/>
          <w:rPrChange w:id="10434" w:author="Ashley Frank" w:date="2024-12-20T21:43:00Z">
            <w:rPr>
              <w:rFonts w:ascii="Bookman Old Style" w:hAnsi="Bookman Old Style"/>
              <w:i/>
              <w:iCs/>
              <w:sz w:val="32"/>
              <w:szCs w:val="32"/>
              <w:u w:val="single"/>
            </w:rPr>
          </w:rPrChange>
        </w:rPr>
        <w:t>,</w:t>
      </w:r>
      <w:r w:rsidRPr="007C3EDB">
        <w:rPr>
          <w:rFonts w:ascii="Bookman Old Style" w:hAnsi="Bookman Old Style"/>
          <w:i/>
          <w:iCs/>
          <w:szCs w:val="24"/>
          <w:rPrChange w:id="10435" w:author="Ashley Frank" w:date="2024-12-20T21:43:00Z">
            <w:rPr>
              <w:rFonts w:ascii="Bookman Old Style" w:hAnsi="Bookman Old Style"/>
              <w:i/>
              <w:iCs/>
              <w:sz w:val="32"/>
              <w:szCs w:val="32"/>
            </w:rPr>
          </w:rPrChange>
        </w:rPr>
        <w:t xml:space="preserve"> is one of the great</w:t>
      </w:r>
      <w:ins w:id="10436" w:author="Ashley Frank" w:date="2025-01-22T01:46:00Z">
        <w:r w:rsidR="00BF2A79">
          <w:rPr>
            <w:rFonts w:ascii="Bookman Old Style" w:hAnsi="Bookman Old Style"/>
            <w:i/>
            <w:iCs/>
            <w:szCs w:val="24"/>
          </w:rPr>
          <w:t>est</w:t>
        </w:r>
      </w:ins>
      <w:r w:rsidRPr="007C3EDB">
        <w:rPr>
          <w:rFonts w:ascii="Bookman Old Style" w:hAnsi="Bookman Old Style"/>
          <w:i/>
          <w:iCs/>
          <w:szCs w:val="24"/>
          <w:rPrChange w:id="10437" w:author="Ashley Frank" w:date="2024-12-20T21:43:00Z">
            <w:rPr>
              <w:rFonts w:ascii="Bookman Old Style" w:hAnsi="Bookman Old Style"/>
              <w:i/>
              <w:iCs/>
              <w:sz w:val="32"/>
              <w:szCs w:val="32"/>
            </w:rPr>
          </w:rPrChange>
        </w:rPr>
        <w:t xml:space="preserve"> – </w:t>
      </w:r>
      <w:ins w:id="10438" w:author="Ashley Frank" w:date="2025-01-22T01:46:00Z">
        <w:r w:rsidR="00BF2A79">
          <w:rPr>
            <w:rFonts w:ascii="Bookman Old Style" w:hAnsi="Bookman Old Style"/>
            <w:i/>
            <w:iCs/>
            <w:szCs w:val="24"/>
          </w:rPr>
          <w:t>yet the most</w:t>
        </w:r>
      </w:ins>
      <w:del w:id="10439" w:author="Ashley Frank" w:date="2025-01-22T01:46:00Z">
        <w:r w:rsidRPr="007C3EDB" w:rsidDel="00BF2A79">
          <w:rPr>
            <w:rFonts w:ascii="Bookman Old Style" w:hAnsi="Bookman Old Style"/>
            <w:i/>
            <w:iCs/>
            <w:szCs w:val="24"/>
            <w:rPrChange w:id="10440" w:author="Ashley Frank" w:date="2024-12-20T21:43:00Z">
              <w:rPr>
                <w:rFonts w:ascii="Bookman Old Style" w:hAnsi="Bookman Old Style"/>
                <w:i/>
                <w:iCs/>
                <w:sz w:val="32"/>
                <w:szCs w:val="32"/>
              </w:rPr>
            </w:rPrChange>
          </w:rPr>
          <w:delText>and</w:delText>
        </w:r>
      </w:del>
      <w:r w:rsidRPr="007C3EDB">
        <w:rPr>
          <w:rFonts w:ascii="Bookman Old Style" w:hAnsi="Bookman Old Style"/>
          <w:i/>
          <w:iCs/>
          <w:szCs w:val="24"/>
          <w:rPrChange w:id="10441" w:author="Ashley Frank" w:date="2024-12-20T21:43:00Z">
            <w:rPr>
              <w:rFonts w:ascii="Bookman Old Style" w:hAnsi="Bookman Old Style"/>
              <w:i/>
              <w:iCs/>
              <w:sz w:val="32"/>
              <w:szCs w:val="32"/>
            </w:rPr>
          </w:rPrChange>
        </w:rPr>
        <w:t xml:space="preserve"> difficult – principles of Christian living. </w:t>
      </w:r>
      <w:ins w:id="10442" w:author="Ashley Frank" w:date="2025-01-22T01:46:00Z">
        <w:r w:rsidR="00BF2A79">
          <w:rPr>
            <w:rFonts w:ascii="Bookman Old Style" w:hAnsi="Bookman Old Style"/>
            <w:i/>
            <w:iCs/>
            <w:szCs w:val="24"/>
          </w:rPr>
          <w:t>Imagine how amazed m</w:t>
        </w:r>
      </w:ins>
      <w:ins w:id="10443" w:author="Ashley Frank" w:date="2025-01-22T01:47:00Z">
        <w:r w:rsidR="00BF2A79">
          <w:rPr>
            <w:rFonts w:ascii="Bookman Old Style" w:hAnsi="Bookman Old Style"/>
            <w:i/>
            <w:iCs/>
            <w:szCs w:val="24"/>
          </w:rPr>
          <w:t xml:space="preserve">ust be </w:t>
        </w:r>
      </w:ins>
      <w:del w:id="10444" w:author="Ashley Frank" w:date="2025-01-22T01:46:00Z">
        <w:r w:rsidRPr="007C3EDB" w:rsidDel="00BF2A79">
          <w:rPr>
            <w:rFonts w:ascii="Bookman Old Style" w:hAnsi="Bookman Old Style"/>
            <w:i/>
            <w:iCs/>
            <w:szCs w:val="24"/>
            <w:rPrChange w:id="10445" w:author="Ashley Frank" w:date="2024-12-20T21:43:00Z">
              <w:rPr>
                <w:rFonts w:ascii="Bookman Old Style" w:hAnsi="Bookman Old Style"/>
                <w:i/>
                <w:iCs/>
                <w:sz w:val="32"/>
                <w:szCs w:val="32"/>
              </w:rPr>
            </w:rPrChange>
          </w:rPr>
          <w:delText xml:space="preserve">It must amaze </w:delText>
        </w:r>
      </w:del>
      <w:r w:rsidRPr="007C3EDB">
        <w:rPr>
          <w:rFonts w:ascii="Bookman Old Style" w:hAnsi="Bookman Old Style"/>
          <w:i/>
          <w:iCs/>
          <w:szCs w:val="24"/>
          <w:rPrChange w:id="10446" w:author="Ashley Frank" w:date="2024-12-20T21:43:00Z">
            <w:rPr>
              <w:rFonts w:ascii="Bookman Old Style" w:hAnsi="Bookman Old Style"/>
              <w:i/>
              <w:iCs/>
              <w:sz w:val="32"/>
              <w:szCs w:val="32"/>
            </w:rPr>
          </w:rPrChange>
        </w:rPr>
        <w:t xml:space="preserve">the angels that </w:t>
      </w:r>
      <w:ins w:id="10447" w:author="Ashley Frank" w:date="2025-01-22T01:46:00Z">
        <w:r w:rsidR="00BF2A79">
          <w:rPr>
            <w:rFonts w:ascii="Bookman Old Style" w:hAnsi="Bookman Old Style"/>
            <w:i/>
            <w:iCs/>
            <w:szCs w:val="24"/>
          </w:rPr>
          <w:t>w</w:t>
        </w:r>
      </w:ins>
      <w:del w:id="10448" w:author="Ashley Frank" w:date="2025-01-22T01:46:00Z">
        <w:r w:rsidR="002C4A2E" w:rsidRPr="007C3EDB" w:rsidDel="00BF2A79">
          <w:rPr>
            <w:rFonts w:ascii="Bookman Old Style" w:hAnsi="Bookman Old Style"/>
            <w:i/>
            <w:iCs/>
            <w:szCs w:val="24"/>
            <w:rPrChange w:id="10449" w:author="Ashley Frank" w:date="2024-12-20T21:43:00Z">
              <w:rPr>
                <w:rFonts w:ascii="Bookman Old Style" w:hAnsi="Bookman Old Style"/>
                <w:i/>
                <w:iCs/>
                <w:sz w:val="32"/>
                <w:szCs w:val="32"/>
              </w:rPr>
            </w:rPrChange>
          </w:rPr>
          <w:delText>W</w:delText>
        </w:r>
      </w:del>
      <w:r w:rsidR="002C4A2E" w:rsidRPr="007C3EDB">
        <w:rPr>
          <w:rFonts w:ascii="Bookman Old Style" w:hAnsi="Bookman Old Style"/>
          <w:i/>
          <w:iCs/>
          <w:szCs w:val="24"/>
          <w:rPrChange w:id="10450"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451" w:author="Ashley Frank" w:date="2024-12-20T21:43:00Z">
            <w:rPr>
              <w:rFonts w:ascii="Bookman Old Style" w:hAnsi="Bookman Old Style"/>
              <w:i/>
              <w:iCs/>
              <w:sz w:val="32"/>
              <w:szCs w:val="32"/>
            </w:rPr>
          </w:rPrChange>
        </w:rPr>
        <w:t xml:space="preserve"> live for, serve, and are willing to die for a God </w:t>
      </w:r>
      <w:ins w:id="10452" w:author="Ashley Frank" w:date="2025-01-22T01:46:00Z">
        <w:r w:rsidR="00BF2A79">
          <w:rPr>
            <w:rFonts w:ascii="Bookman Old Style" w:hAnsi="Bookman Old Style"/>
            <w:i/>
            <w:iCs/>
            <w:szCs w:val="24"/>
          </w:rPr>
          <w:t>w</w:t>
        </w:r>
      </w:ins>
      <w:del w:id="10453" w:author="Ashley Frank" w:date="2025-01-22T01:46:00Z">
        <w:r w:rsidR="002C4A2E" w:rsidRPr="007C3EDB" w:rsidDel="00BF2A79">
          <w:rPr>
            <w:rFonts w:ascii="Bookman Old Style" w:hAnsi="Bookman Old Style"/>
            <w:i/>
            <w:iCs/>
            <w:szCs w:val="24"/>
            <w:rPrChange w:id="10454" w:author="Ashley Frank" w:date="2024-12-20T21:43:00Z">
              <w:rPr>
                <w:rFonts w:ascii="Bookman Old Style" w:hAnsi="Bookman Old Style"/>
                <w:i/>
                <w:iCs/>
                <w:sz w:val="32"/>
                <w:szCs w:val="32"/>
              </w:rPr>
            </w:rPrChange>
          </w:rPr>
          <w:delText>W</w:delText>
        </w:r>
      </w:del>
      <w:r w:rsidR="002C4A2E" w:rsidRPr="007C3EDB">
        <w:rPr>
          <w:rFonts w:ascii="Bookman Old Style" w:hAnsi="Bookman Old Style"/>
          <w:i/>
          <w:iCs/>
          <w:szCs w:val="24"/>
          <w:rPrChange w:id="10455"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456" w:author="Ashley Frank" w:date="2024-12-20T21:43:00Z">
            <w:rPr>
              <w:rFonts w:ascii="Bookman Old Style" w:hAnsi="Bookman Old Style"/>
              <w:i/>
              <w:iCs/>
              <w:sz w:val="32"/>
              <w:szCs w:val="32"/>
            </w:rPr>
          </w:rPrChange>
        </w:rPr>
        <w:t xml:space="preserve"> have never seen</w:t>
      </w:r>
      <w:ins w:id="10457" w:author="Ashley Frank" w:date="2025-01-22T01:47:00Z">
        <w:r w:rsidR="00BF2A79">
          <w:rPr>
            <w:rFonts w:ascii="Bookman Old Style" w:hAnsi="Bookman Old Style"/>
            <w:i/>
            <w:iCs/>
            <w:szCs w:val="24"/>
          </w:rPr>
          <w:t>.</w:t>
        </w:r>
      </w:ins>
      <w:del w:id="10458" w:author="Ashley Frank" w:date="2025-01-22T01:47:00Z">
        <w:r w:rsidRPr="007C3EDB" w:rsidDel="00BF2A79">
          <w:rPr>
            <w:rFonts w:ascii="Bookman Old Style" w:hAnsi="Bookman Old Style"/>
            <w:i/>
            <w:iCs/>
            <w:szCs w:val="24"/>
            <w:rPrChange w:id="10459" w:author="Ashley Frank" w:date="2024-12-20T21:43:00Z">
              <w:rPr>
                <w:rFonts w:ascii="Bookman Old Style" w:hAnsi="Bookman Old Style"/>
                <w:i/>
                <w:iCs/>
                <w:sz w:val="32"/>
                <w:szCs w:val="32"/>
              </w:rPr>
            </w:rPrChange>
          </w:rPr>
          <w:delText>.</w:delText>
        </w:r>
      </w:del>
      <w:r w:rsidRPr="007C3EDB">
        <w:rPr>
          <w:rFonts w:ascii="Bookman Old Style" w:hAnsi="Bookman Old Style"/>
          <w:i/>
          <w:iCs/>
          <w:szCs w:val="24"/>
          <w:rPrChange w:id="10460" w:author="Ashley Frank" w:date="2024-12-20T21:43:00Z">
            <w:rPr>
              <w:rFonts w:ascii="Bookman Old Style" w:hAnsi="Bookman Old Style"/>
              <w:i/>
              <w:iCs/>
              <w:sz w:val="32"/>
              <w:szCs w:val="32"/>
            </w:rPr>
          </w:rPrChange>
        </w:rPr>
        <w:t xml:space="preserve"> Yet</w:t>
      </w:r>
      <w:ins w:id="10461" w:author="Ashley Frank" w:date="2025-01-22T01:47:00Z">
        <w:r w:rsidR="00BF2A79">
          <w:rPr>
            <w:rFonts w:ascii="Bookman Old Style" w:hAnsi="Bookman Old Style"/>
            <w:i/>
            <w:iCs/>
            <w:szCs w:val="24"/>
          </w:rPr>
          <w:t>,</w:t>
        </w:r>
      </w:ins>
      <w:r w:rsidRPr="007C3EDB">
        <w:rPr>
          <w:rFonts w:ascii="Bookman Old Style" w:hAnsi="Bookman Old Style"/>
          <w:i/>
          <w:iCs/>
          <w:szCs w:val="24"/>
          <w:rPrChange w:id="10462" w:author="Ashley Frank" w:date="2024-12-20T21:43:00Z">
            <w:rPr>
              <w:rFonts w:ascii="Bookman Old Style" w:hAnsi="Bookman Old Style"/>
              <w:i/>
              <w:iCs/>
              <w:sz w:val="32"/>
              <w:szCs w:val="32"/>
            </w:rPr>
          </w:rPrChange>
        </w:rPr>
        <w:t xml:space="preserve"> </w:t>
      </w:r>
      <w:ins w:id="10463" w:author="Ashley Frank" w:date="2025-01-22T01:47:00Z">
        <w:r w:rsidR="00BF2A79">
          <w:rPr>
            <w:rFonts w:ascii="Bookman Old Style" w:hAnsi="Bookman Old Style"/>
            <w:i/>
            <w:iCs/>
            <w:szCs w:val="24"/>
          </w:rPr>
          <w:t>we</w:t>
        </w:r>
      </w:ins>
      <w:del w:id="10464" w:author="Ashley Frank" w:date="2025-01-22T01:47:00Z">
        <w:r w:rsidR="002C4A2E" w:rsidRPr="007C3EDB" w:rsidDel="00BF2A79">
          <w:rPr>
            <w:rFonts w:ascii="Bookman Old Style" w:hAnsi="Bookman Old Style"/>
            <w:i/>
            <w:iCs/>
            <w:szCs w:val="24"/>
            <w:rPrChange w:id="10465" w:author="Ashley Frank" w:date="2024-12-20T21:43:00Z">
              <w:rPr>
                <w:rFonts w:ascii="Bookman Old Style" w:hAnsi="Bookman Old Style"/>
                <w:i/>
                <w:iCs/>
                <w:sz w:val="32"/>
                <w:szCs w:val="32"/>
              </w:rPr>
            </w:rPrChange>
          </w:rPr>
          <w:delText>We</w:delText>
        </w:r>
      </w:del>
      <w:r w:rsidRPr="007C3EDB">
        <w:rPr>
          <w:rFonts w:ascii="Bookman Old Style" w:hAnsi="Bookman Old Style"/>
          <w:i/>
          <w:iCs/>
          <w:szCs w:val="24"/>
          <w:rPrChange w:id="10466" w:author="Ashley Frank" w:date="2024-12-20T21:43:00Z">
            <w:rPr>
              <w:rFonts w:ascii="Bookman Old Style" w:hAnsi="Bookman Old Style"/>
              <w:i/>
              <w:iCs/>
              <w:sz w:val="32"/>
              <w:szCs w:val="32"/>
            </w:rPr>
          </w:rPrChange>
        </w:rPr>
        <w:t xml:space="preserve"> love Him and live for Him,</w:t>
      </w:r>
      <w:del w:id="10467" w:author="Ashley Frank" w:date="2025-01-22T01:47:00Z">
        <w:r w:rsidRPr="007C3EDB" w:rsidDel="00BF2A79">
          <w:rPr>
            <w:rFonts w:ascii="Bookman Old Style" w:hAnsi="Bookman Old Style"/>
            <w:i/>
            <w:iCs/>
            <w:szCs w:val="24"/>
            <w:rPrChange w:id="10468" w:author="Ashley Frank" w:date="2024-12-20T21:43:00Z">
              <w:rPr>
                <w:rFonts w:ascii="Bookman Old Style" w:hAnsi="Bookman Old Style"/>
                <w:i/>
                <w:iCs/>
                <w:sz w:val="32"/>
                <w:szCs w:val="32"/>
              </w:rPr>
            </w:rPrChange>
          </w:rPr>
          <w:delText xml:space="preserve"> </w:delText>
        </w:r>
      </w:del>
      <w:ins w:id="10469" w:author="Ashley Frank" w:date="2025-01-22T01:47:00Z">
        <w:r w:rsidR="00BF2A79">
          <w:rPr>
            <w:rFonts w:ascii="Bookman Old Style" w:hAnsi="Bookman Old Style"/>
            <w:i/>
            <w:iCs/>
            <w:szCs w:val="24"/>
          </w:rPr>
          <w:t xml:space="preserve"> living </w:t>
        </w:r>
      </w:ins>
      <w:del w:id="10470" w:author="Ashley Frank" w:date="2025-01-22T01:47:00Z">
        <w:r w:rsidRPr="007C3EDB" w:rsidDel="00BF2A79">
          <w:rPr>
            <w:rFonts w:ascii="Bookman Old Style" w:hAnsi="Bookman Old Style"/>
            <w:i/>
            <w:iCs/>
            <w:szCs w:val="24"/>
            <w:rPrChange w:id="10471" w:author="Ashley Frank" w:date="2024-12-20T21:43:00Z">
              <w:rPr>
                <w:rFonts w:ascii="Bookman Old Style" w:hAnsi="Bookman Old Style"/>
                <w:i/>
                <w:iCs/>
                <w:sz w:val="32"/>
                <w:szCs w:val="32"/>
              </w:rPr>
            </w:rPrChange>
          </w:rPr>
          <w:delText xml:space="preserve">living </w:delText>
        </w:r>
      </w:del>
      <w:r w:rsidRPr="007C3EDB">
        <w:rPr>
          <w:rFonts w:ascii="Bookman Old Style" w:hAnsi="Bookman Old Style"/>
          <w:i/>
          <w:iCs/>
          <w:szCs w:val="24"/>
          <w:u w:val="single"/>
          <w:rPrChange w:id="10472" w:author="Ashley Frank" w:date="2024-12-20T21:43:00Z">
            <w:rPr>
              <w:rFonts w:ascii="Bookman Old Style" w:hAnsi="Bookman Old Style"/>
              <w:i/>
              <w:iCs/>
              <w:sz w:val="32"/>
              <w:szCs w:val="32"/>
              <w:u w:val="single"/>
            </w:rPr>
          </w:rPrChange>
        </w:rPr>
        <w:t>by faith, not by sight</w:t>
      </w:r>
      <w:r w:rsidRPr="007C3EDB">
        <w:rPr>
          <w:rFonts w:ascii="Bookman Old Style" w:hAnsi="Bookman Old Style"/>
          <w:i/>
          <w:iCs/>
          <w:szCs w:val="24"/>
          <w:rPrChange w:id="10473" w:author="Ashley Frank" w:date="2024-12-20T21:43:00Z">
            <w:rPr>
              <w:rFonts w:ascii="Bookman Old Style" w:hAnsi="Bookman Old Style"/>
              <w:i/>
              <w:iCs/>
              <w:sz w:val="32"/>
              <w:szCs w:val="32"/>
            </w:rPr>
          </w:rPrChange>
        </w:rPr>
        <w:t xml:space="preserve">. To </w:t>
      </w:r>
      <w:r w:rsidRPr="007C3EDB">
        <w:rPr>
          <w:rFonts w:ascii="Bookman Old Style" w:hAnsi="Bookman Old Style"/>
          <w:i/>
          <w:iCs/>
          <w:szCs w:val="24"/>
          <w:u w:val="single"/>
          <w:rPrChange w:id="10474" w:author="Ashley Frank" w:date="2024-12-20T21:43:00Z">
            <w:rPr>
              <w:rFonts w:ascii="Bookman Old Style" w:hAnsi="Bookman Old Style"/>
              <w:i/>
              <w:iCs/>
              <w:sz w:val="32"/>
              <w:szCs w:val="32"/>
              <w:u w:val="single"/>
            </w:rPr>
          </w:rPrChange>
        </w:rPr>
        <w:t>walk by faith</w:t>
      </w:r>
      <w:r w:rsidRPr="007C3EDB">
        <w:rPr>
          <w:rFonts w:ascii="Bookman Old Style" w:hAnsi="Bookman Old Style"/>
          <w:i/>
          <w:iCs/>
          <w:szCs w:val="24"/>
          <w:rPrChange w:id="10475" w:author="Ashley Frank" w:date="2024-12-20T21:43:00Z">
            <w:rPr>
              <w:rFonts w:ascii="Bookman Old Style" w:hAnsi="Bookman Old Style"/>
              <w:i/>
              <w:iCs/>
              <w:sz w:val="32"/>
              <w:szCs w:val="32"/>
            </w:rPr>
          </w:rPrChange>
        </w:rPr>
        <w:t xml:space="preserve"> means to make faith part of every daily activity. Walking is nothing remarkable in itself; </w:t>
      </w:r>
      <w:ins w:id="10476" w:author="Ashley Frank" w:date="2025-01-22T01:48:00Z">
        <w:r w:rsidR="0056104F">
          <w:rPr>
            <w:rFonts w:ascii="Bookman Old Style" w:hAnsi="Bookman Old Style"/>
            <w:i/>
            <w:iCs/>
            <w:szCs w:val="24"/>
          </w:rPr>
          <w:t xml:space="preserve">what’s remarkable is </w:t>
        </w:r>
      </w:ins>
      <w:del w:id="10477" w:author="Ashley Frank" w:date="2025-01-22T01:48:00Z">
        <w:r w:rsidRPr="007C3EDB" w:rsidDel="0056104F">
          <w:rPr>
            <w:rFonts w:ascii="Bookman Old Style" w:hAnsi="Bookman Old Style"/>
            <w:i/>
            <w:iCs/>
            <w:szCs w:val="24"/>
            <w:rPrChange w:id="10478" w:author="Ashley Frank" w:date="2024-12-20T21:43:00Z">
              <w:rPr>
                <w:rFonts w:ascii="Bookman Old Style" w:hAnsi="Bookman Old Style"/>
                <w:i/>
                <w:iCs/>
                <w:sz w:val="32"/>
                <w:szCs w:val="32"/>
              </w:rPr>
            </w:rPrChange>
          </w:rPr>
          <w:delText xml:space="preserve">it </w:delText>
        </w:r>
      </w:del>
      <w:ins w:id="10479" w:author="Ashley Frank" w:date="2025-01-22T01:48:00Z">
        <w:r w:rsidR="0056104F">
          <w:rPr>
            <w:rFonts w:ascii="Bookman Old Style" w:hAnsi="Bookman Old Style"/>
            <w:i/>
            <w:iCs/>
            <w:szCs w:val="24"/>
          </w:rPr>
          <w:t xml:space="preserve">walking with faith </w:t>
        </w:r>
      </w:ins>
      <w:del w:id="10480" w:author="Ashley Frank" w:date="2025-01-22T01:48:00Z">
        <w:r w:rsidRPr="007C3EDB" w:rsidDel="0056104F">
          <w:rPr>
            <w:rFonts w:ascii="Bookman Old Style" w:hAnsi="Bookman Old Style"/>
            <w:i/>
            <w:iCs/>
            <w:szCs w:val="24"/>
            <w:rPrChange w:id="10481" w:author="Ashley Frank" w:date="2024-12-20T21:43:00Z">
              <w:rPr>
                <w:rFonts w:ascii="Bookman Old Style" w:hAnsi="Bookman Old Style"/>
                <w:i/>
                <w:iCs/>
                <w:sz w:val="32"/>
                <w:szCs w:val="32"/>
              </w:rPr>
            </w:rPrChange>
          </w:rPr>
          <w:delText>is one of the</w:delText>
        </w:r>
      </w:del>
      <w:ins w:id="10482" w:author="Ashley Frank" w:date="2025-01-22T01:48:00Z">
        <w:r w:rsidR="0056104F">
          <w:rPr>
            <w:rFonts w:ascii="Bookman Old Style" w:hAnsi="Bookman Old Style"/>
            <w:i/>
            <w:iCs/>
            <w:szCs w:val="24"/>
          </w:rPr>
          <w:t>in the</w:t>
        </w:r>
      </w:ins>
      <w:del w:id="10483" w:author="Ashley Frank" w:date="2025-01-22T01:48:00Z">
        <w:r w:rsidRPr="007C3EDB" w:rsidDel="0056104F">
          <w:rPr>
            <w:rFonts w:ascii="Bookman Old Style" w:hAnsi="Bookman Old Style"/>
            <w:i/>
            <w:iCs/>
            <w:szCs w:val="24"/>
            <w:rPrChange w:id="10484" w:author="Ashley Frank" w:date="2024-12-20T21:43:00Z">
              <w:rPr>
                <w:rFonts w:ascii="Bookman Old Style" w:hAnsi="Bookman Old Style"/>
                <w:i/>
                <w:iCs/>
                <w:sz w:val="32"/>
                <w:szCs w:val="32"/>
              </w:rPr>
            </w:rPrChange>
          </w:rPr>
          <w:delText xml:space="preserve"> more</w:delText>
        </w:r>
      </w:del>
      <w:r w:rsidRPr="007C3EDB">
        <w:rPr>
          <w:rFonts w:ascii="Bookman Old Style" w:hAnsi="Bookman Old Style"/>
          <w:i/>
          <w:iCs/>
          <w:szCs w:val="24"/>
          <w:rPrChange w:id="10485" w:author="Ashley Frank" w:date="2024-12-20T21:43:00Z">
            <w:rPr>
              <w:rFonts w:ascii="Bookman Old Style" w:hAnsi="Bookman Old Style"/>
              <w:i/>
              <w:iCs/>
              <w:sz w:val="32"/>
              <w:szCs w:val="32"/>
            </w:rPr>
          </w:rPrChange>
        </w:rPr>
        <w:t xml:space="preserve"> mundane</w:t>
      </w:r>
      <w:ins w:id="10486" w:author="Ashley Frank" w:date="2025-01-22T01:48:00Z">
        <w:r w:rsidR="0056104F">
          <w:rPr>
            <w:rFonts w:ascii="Bookman Old Style" w:hAnsi="Bookman Old Style"/>
            <w:i/>
            <w:iCs/>
            <w:szCs w:val="24"/>
          </w:rPr>
          <w:t xml:space="preserve"> or tedious</w:t>
        </w:r>
      </w:ins>
      <w:r w:rsidRPr="007C3EDB">
        <w:rPr>
          <w:rFonts w:ascii="Bookman Old Style" w:hAnsi="Bookman Old Style"/>
          <w:i/>
          <w:iCs/>
          <w:szCs w:val="24"/>
          <w:rPrChange w:id="10487" w:author="Ashley Frank" w:date="2024-12-20T21:43:00Z">
            <w:rPr>
              <w:rFonts w:ascii="Bookman Old Style" w:hAnsi="Bookman Old Style"/>
              <w:i/>
              <w:iCs/>
              <w:sz w:val="32"/>
              <w:szCs w:val="32"/>
            </w:rPr>
          </w:rPrChange>
        </w:rPr>
        <w:t xml:space="preserve"> aspects of life. But God wants us to </w:t>
      </w:r>
      <w:r w:rsidRPr="007C3EDB">
        <w:rPr>
          <w:rFonts w:ascii="Bookman Old Style" w:hAnsi="Bookman Old Style"/>
          <w:i/>
          <w:iCs/>
          <w:szCs w:val="24"/>
          <w:u w:val="single"/>
          <w:rPrChange w:id="10488" w:author="Ashley Frank" w:date="2024-12-20T21:43:00Z">
            <w:rPr>
              <w:rFonts w:ascii="Bookman Old Style" w:hAnsi="Bookman Old Style"/>
              <w:i/>
              <w:iCs/>
              <w:sz w:val="32"/>
              <w:szCs w:val="32"/>
              <w:u w:val="single"/>
            </w:rPr>
          </w:rPrChange>
        </w:rPr>
        <w:t>walk by faith</w:t>
      </w:r>
      <w:r w:rsidRPr="007C3EDB">
        <w:rPr>
          <w:rFonts w:ascii="Bookman Old Style" w:hAnsi="Bookman Old Style"/>
          <w:i/>
          <w:iCs/>
          <w:szCs w:val="24"/>
          <w:rPrChange w:id="10489" w:author="Ashley Frank" w:date="2024-12-20T21:43:00Z">
            <w:rPr>
              <w:rFonts w:ascii="Bookman Old Style" w:hAnsi="Bookman Old Style"/>
              <w:i/>
              <w:iCs/>
              <w:sz w:val="32"/>
              <w:szCs w:val="32"/>
            </w:rPr>
          </w:rPrChange>
        </w:rPr>
        <w:t>. The day will come when</w:t>
      </w:r>
      <w:ins w:id="10490" w:author="Ashley Frank" w:date="2025-01-22T01:48:00Z">
        <w:r w:rsidR="0056104F">
          <w:rPr>
            <w:rFonts w:ascii="Bookman Old Style" w:hAnsi="Bookman Old Style"/>
            <w:i/>
            <w:iCs/>
            <w:szCs w:val="24"/>
          </w:rPr>
          <w:t xml:space="preserve"> we</w:t>
        </w:r>
      </w:ins>
      <w:del w:id="10491" w:author="Ashley Frank" w:date="2025-01-22T01:48:00Z">
        <w:r w:rsidRPr="007C3EDB" w:rsidDel="0056104F">
          <w:rPr>
            <w:rFonts w:ascii="Bookman Old Style" w:hAnsi="Bookman Old Style"/>
            <w:i/>
            <w:iCs/>
            <w:szCs w:val="24"/>
            <w:rPrChange w:id="10492" w:author="Ashley Frank" w:date="2024-12-20T21:43:00Z">
              <w:rPr>
                <w:rFonts w:ascii="Bookman Old Style" w:hAnsi="Bookman Old Style"/>
                <w:i/>
                <w:iCs/>
                <w:sz w:val="32"/>
                <w:szCs w:val="32"/>
              </w:rPr>
            </w:rPrChange>
          </w:rPr>
          <w:delText xml:space="preserve"> </w:delText>
        </w:r>
        <w:r w:rsidR="002C4A2E" w:rsidRPr="007C3EDB" w:rsidDel="0056104F">
          <w:rPr>
            <w:rFonts w:ascii="Bookman Old Style" w:hAnsi="Bookman Old Style"/>
            <w:i/>
            <w:iCs/>
            <w:szCs w:val="24"/>
            <w:rPrChange w:id="10493" w:author="Ashley Frank" w:date="2024-12-20T21:43:00Z">
              <w:rPr>
                <w:rFonts w:ascii="Bookman Old Style" w:hAnsi="Bookman Old Style"/>
                <w:i/>
                <w:iCs/>
                <w:sz w:val="32"/>
                <w:szCs w:val="32"/>
              </w:rPr>
            </w:rPrChange>
          </w:rPr>
          <w:delText>We</w:delText>
        </w:r>
      </w:del>
      <w:r w:rsidRPr="007C3EDB">
        <w:rPr>
          <w:rFonts w:ascii="Bookman Old Style" w:hAnsi="Bookman Old Style"/>
          <w:i/>
          <w:iCs/>
          <w:szCs w:val="24"/>
          <w:rPrChange w:id="10494" w:author="Ashley Frank" w:date="2024-12-20T21:43:00Z">
            <w:rPr>
              <w:rFonts w:ascii="Bookman Old Style" w:hAnsi="Bookman Old Style"/>
              <w:i/>
              <w:iCs/>
              <w:sz w:val="32"/>
              <w:szCs w:val="32"/>
            </w:rPr>
          </w:rPrChange>
        </w:rPr>
        <w:t xml:space="preserve"> will no longer be absent from the Lord in the sense </w:t>
      </w:r>
      <w:ins w:id="10495" w:author="Ashley Frank" w:date="2025-01-22T01:48:00Z">
        <w:r w:rsidR="0056104F">
          <w:rPr>
            <w:rFonts w:ascii="Bookman Old Style" w:hAnsi="Bookman Old Style"/>
            <w:i/>
            <w:iCs/>
            <w:szCs w:val="24"/>
          </w:rPr>
          <w:t xml:space="preserve">that </w:t>
        </w:r>
      </w:ins>
      <w:r w:rsidRPr="007C3EDB">
        <w:rPr>
          <w:rFonts w:ascii="Bookman Old Style" w:hAnsi="Bookman Old Style"/>
          <w:i/>
          <w:iCs/>
          <w:szCs w:val="24"/>
          <w:rPrChange w:id="10496" w:author="Ashley Frank" w:date="2024-12-20T21:43:00Z">
            <w:rPr>
              <w:rFonts w:ascii="Bookman Old Style" w:hAnsi="Bookman Old Style"/>
              <w:i/>
              <w:iCs/>
              <w:sz w:val="32"/>
              <w:szCs w:val="32"/>
            </w:rPr>
          </w:rPrChange>
        </w:rPr>
        <w:t xml:space="preserve">Paul means it here. On that day, </w:t>
      </w:r>
      <w:r w:rsidR="002C4A2E" w:rsidRPr="007C3EDB">
        <w:rPr>
          <w:rFonts w:ascii="Bookman Old Style" w:hAnsi="Bookman Old Style"/>
          <w:i/>
          <w:iCs/>
          <w:szCs w:val="24"/>
          <w:rPrChange w:id="10497"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10498" w:author="Ashley Frank" w:date="2024-12-20T21:43:00Z">
            <w:rPr>
              <w:rFonts w:ascii="Bookman Old Style" w:hAnsi="Bookman Old Style"/>
              <w:i/>
              <w:iCs/>
              <w:sz w:val="32"/>
              <w:szCs w:val="32"/>
            </w:rPr>
          </w:rPrChange>
        </w:rPr>
        <w:t xml:space="preserve"> will not have to walk by faith, but </w:t>
      </w:r>
      <w:r w:rsidR="002C4A2E" w:rsidRPr="007C3EDB">
        <w:rPr>
          <w:rFonts w:ascii="Bookman Old Style" w:hAnsi="Bookman Old Style"/>
          <w:i/>
          <w:iCs/>
          <w:szCs w:val="24"/>
          <w:rPrChange w:id="10499" w:author="Ashley Frank" w:date="2024-12-20T21:43:00Z">
            <w:rPr>
              <w:rFonts w:ascii="Bookman Old Style" w:hAnsi="Bookman Old Style"/>
              <w:i/>
              <w:iCs/>
              <w:sz w:val="32"/>
              <w:szCs w:val="32"/>
            </w:rPr>
          </w:rPrChange>
        </w:rPr>
        <w:t>We</w:t>
      </w:r>
      <w:r w:rsidRPr="007C3EDB">
        <w:rPr>
          <w:rFonts w:ascii="Bookman Old Style" w:hAnsi="Bookman Old Style"/>
          <w:i/>
          <w:iCs/>
          <w:szCs w:val="24"/>
          <w:rPrChange w:id="10500" w:author="Ashley Frank" w:date="2024-12-20T21:43:00Z">
            <w:rPr>
              <w:rFonts w:ascii="Bookman Old Style" w:hAnsi="Bookman Old Style"/>
              <w:i/>
              <w:iCs/>
              <w:sz w:val="32"/>
              <w:szCs w:val="32"/>
            </w:rPr>
          </w:rPrChange>
        </w:rPr>
        <w:t xml:space="preserve"> will see the glory and the presence of God.</w:t>
      </w:r>
    </w:p>
    <w:p w14:paraId="70A4C345" w14:textId="1E4D7C7B" w:rsidR="004A628D" w:rsidRPr="0069490C" w:rsidRDefault="00D621E7">
      <w:pPr>
        <w:spacing w:line="480" w:lineRule="auto"/>
        <w:rPr>
          <w:ins w:id="10501" w:author="Ashley Frank" w:date="2024-12-19T22:10:00Z"/>
          <w:rFonts w:ascii="Bookman Old Style" w:hAnsi="Bookman Old Style"/>
          <w:i/>
          <w:iCs/>
          <w:szCs w:val="24"/>
          <w:rPrChange w:id="10502" w:author="Ashley Frank" w:date="2025-01-22T01:10:00Z">
            <w:rPr>
              <w:ins w:id="10503" w:author="Ashley Frank" w:date="2024-12-19T22:10:00Z"/>
              <w:rFonts w:ascii="Bookman Old Style" w:hAnsi="Bookman Old Style"/>
              <w:b/>
              <w:bCs/>
              <w:sz w:val="32"/>
              <w:szCs w:val="32"/>
              <w:u w:val="single"/>
            </w:rPr>
          </w:rPrChange>
        </w:rPr>
        <w:pPrChange w:id="10504" w:author="Ashley Frank" w:date="2025-01-22T01:10:00Z">
          <w:pPr>
            <w:pStyle w:val="BodyText"/>
          </w:pPr>
        </w:pPrChange>
      </w:pPr>
      <w:r w:rsidRPr="0077361A">
        <w:rPr>
          <w:rFonts w:ascii="Bookman Old Style" w:hAnsi="Bookman Old Style"/>
          <w:i/>
          <w:iCs/>
          <w:szCs w:val="24"/>
          <w:rPrChange w:id="10505" w:author="Ashley Frank" w:date="2025-01-22T02:51:00Z">
            <w:rPr>
              <w:rFonts w:ascii="Bookman Old Style" w:hAnsi="Bookman Old Style"/>
              <w:i/>
              <w:iCs/>
              <w:sz w:val="32"/>
              <w:szCs w:val="32"/>
            </w:rPr>
          </w:rPrChange>
        </w:rPr>
        <w:t>When</w:t>
      </w:r>
      <w:r w:rsidRPr="007C3EDB">
        <w:rPr>
          <w:rFonts w:ascii="Bookman Old Style" w:hAnsi="Bookman Old Style"/>
          <w:i/>
          <w:iCs/>
          <w:szCs w:val="24"/>
          <w:rPrChange w:id="10506" w:author="Ashley Frank" w:date="2024-12-20T21:43:00Z">
            <w:rPr>
              <w:rFonts w:ascii="Bookman Old Style" w:hAnsi="Bookman Old Style"/>
              <w:i/>
              <w:iCs/>
              <w:sz w:val="32"/>
              <w:szCs w:val="32"/>
            </w:rPr>
          </w:rPrChange>
        </w:rPr>
        <w:t xml:space="preserve"> hard times come, rely on your faith </w:t>
      </w:r>
      <w:ins w:id="10507" w:author="Ashley Frank" w:date="2025-01-22T03:48:00Z">
        <w:r w:rsidR="00515C28">
          <w:rPr>
            <w:rFonts w:ascii="Bookman Old Style" w:hAnsi="Bookman Old Style"/>
            <w:i/>
            <w:iCs/>
            <w:szCs w:val="24"/>
          </w:rPr>
          <w:t xml:space="preserve">instead of </w:t>
        </w:r>
      </w:ins>
      <w:del w:id="10508" w:author="Ashley Frank" w:date="2025-01-22T03:48:00Z">
        <w:r w:rsidRPr="007C3EDB" w:rsidDel="00515C28">
          <w:rPr>
            <w:rFonts w:ascii="Bookman Old Style" w:hAnsi="Bookman Old Style"/>
            <w:i/>
            <w:iCs/>
            <w:szCs w:val="24"/>
            <w:rPrChange w:id="10509" w:author="Ashley Frank" w:date="2024-12-20T21:43:00Z">
              <w:rPr>
                <w:rFonts w:ascii="Bookman Old Style" w:hAnsi="Bookman Old Style"/>
                <w:i/>
                <w:iCs/>
                <w:sz w:val="32"/>
                <w:szCs w:val="32"/>
              </w:rPr>
            </w:rPrChange>
          </w:rPr>
          <w:delText xml:space="preserve">and not </w:delText>
        </w:r>
      </w:del>
      <w:r w:rsidRPr="007C3EDB">
        <w:rPr>
          <w:rFonts w:ascii="Bookman Old Style" w:hAnsi="Bookman Old Style"/>
          <w:i/>
          <w:iCs/>
          <w:szCs w:val="24"/>
          <w:rPrChange w:id="10510" w:author="Ashley Frank" w:date="2024-12-20T21:43:00Z">
            <w:rPr>
              <w:rFonts w:ascii="Bookman Old Style" w:hAnsi="Bookman Old Style"/>
              <w:i/>
              <w:iCs/>
              <w:sz w:val="32"/>
              <w:szCs w:val="32"/>
            </w:rPr>
          </w:rPrChange>
        </w:rPr>
        <w:t>your feeling</w:t>
      </w:r>
      <w:r w:rsidR="00F823D5" w:rsidRPr="007C3EDB">
        <w:rPr>
          <w:rFonts w:ascii="Bookman Old Style" w:hAnsi="Bookman Old Style"/>
          <w:i/>
          <w:iCs/>
          <w:szCs w:val="24"/>
          <w:rPrChange w:id="10511" w:author="Ashley Frank" w:date="2024-12-20T21:43:00Z">
            <w:rPr>
              <w:rFonts w:ascii="Bookman Old Style" w:hAnsi="Bookman Old Style"/>
              <w:i/>
              <w:iCs/>
              <w:sz w:val="32"/>
              <w:szCs w:val="32"/>
            </w:rPr>
          </w:rPrChange>
        </w:rPr>
        <w:t>s</w:t>
      </w:r>
      <w:r w:rsidRPr="007C3EDB">
        <w:rPr>
          <w:rFonts w:ascii="Bookman Old Style" w:hAnsi="Bookman Old Style"/>
          <w:i/>
          <w:iCs/>
          <w:szCs w:val="24"/>
          <w:rPrChange w:id="10512" w:author="Ashley Frank" w:date="2024-12-20T21:43:00Z">
            <w:rPr>
              <w:rFonts w:ascii="Bookman Old Style" w:hAnsi="Bookman Old Style"/>
              <w:i/>
              <w:iCs/>
              <w:sz w:val="32"/>
              <w:szCs w:val="32"/>
            </w:rPr>
          </w:rPrChange>
        </w:rPr>
        <w:t xml:space="preserve">. </w:t>
      </w:r>
      <w:ins w:id="10513" w:author="Ashley Frank" w:date="2025-01-22T01:49:00Z">
        <w:r w:rsidR="0056104F">
          <w:rPr>
            <w:rFonts w:ascii="Bookman Old Style" w:hAnsi="Bookman Old Style"/>
            <w:i/>
            <w:iCs/>
            <w:szCs w:val="24"/>
          </w:rPr>
          <w:t xml:space="preserve">You can acknowledge and regulate your feelings but recognize that your faith is above passing emotions. </w:t>
        </w:r>
      </w:ins>
      <w:r w:rsidRPr="00515C28">
        <w:rPr>
          <w:rFonts w:ascii="Bookman Old Style" w:hAnsi="Bookman Old Style"/>
          <w:i/>
          <w:iCs/>
          <w:szCs w:val="24"/>
          <w:rPrChange w:id="10514" w:author="Ashley Frank" w:date="2025-01-22T03:48:00Z">
            <w:rPr>
              <w:rFonts w:ascii="Bookman Old Style" w:hAnsi="Bookman Old Style"/>
              <w:i/>
              <w:iCs/>
              <w:sz w:val="32"/>
              <w:szCs w:val="32"/>
            </w:rPr>
          </w:rPrChange>
        </w:rPr>
        <w:t>Your faith comes</w:t>
      </w:r>
      <w:r w:rsidRPr="007C3EDB">
        <w:rPr>
          <w:rFonts w:ascii="Bookman Old Style" w:hAnsi="Bookman Old Style"/>
          <w:i/>
          <w:iCs/>
          <w:szCs w:val="24"/>
          <w:rPrChange w:id="10515" w:author="Ashley Frank" w:date="2024-12-20T21:43:00Z">
            <w:rPr>
              <w:rFonts w:ascii="Bookman Old Style" w:hAnsi="Bookman Old Style"/>
              <w:i/>
              <w:iCs/>
              <w:sz w:val="32"/>
              <w:szCs w:val="32"/>
            </w:rPr>
          </w:rPrChange>
        </w:rPr>
        <w:t xml:space="preserve"> by hearing and hearing the word of God. Know that your faith has just been increased if you heard this word. Know that you</w:t>
      </w:r>
      <w:r w:rsidR="00F823D5" w:rsidRPr="007C3EDB">
        <w:rPr>
          <w:rFonts w:ascii="Bookman Old Style" w:hAnsi="Bookman Old Style"/>
          <w:i/>
          <w:iCs/>
          <w:szCs w:val="24"/>
          <w:rPrChange w:id="10516" w:author="Ashley Frank" w:date="2024-12-20T21:43:00Z">
            <w:rPr>
              <w:rFonts w:ascii="Bookman Old Style" w:hAnsi="Bookman Old Style"/>
              <w:i/>
              <w:iCs/>
              <w:sz w:val="32"/>
              <w:szCs w:val="32"/>
            </w:rPr>
          </w:rPrChange>
        </w:rPr>
        <w:t>r</w:t>
      </w:r>
      <w:r w:rsidRPr="007C3EDB">
        <w:rPr>
          <w:rFonts w:ascii="Bookman Old Style" w:hAnsi="Bookman Old Style"/>
          <w:i/>
          <w:iCs/>
          <w:szCs w:val="24"/>
          <w:rPrChange w:id="10517" w:author="Ashley Frank" w:date="2024-12-20T21:43:00Z">
            <w:rPr>
              <w:rFonts w:ascii="Bookman Old Style" w:hAnsi="Bookman Old Style"/>
              <w:i/>
              <w:iCs/>
              <w:sz w:val="32"/>
              <w:szCs w:val="32"/>
            </w:rPr>
          </w:rPrChange>
        </w:rPr>
        <w:t xml:space="preserve"> </w:t>
      </w:r>
      <w:ins w:id="10518" w:author="Ashley Frank" w:date="2025-01-22T03:49:00Z">
        <w:r w:rsidR="00515C28">
          <w:rPr>
            <w:rFonts w:ascii="Bookman Old Style" w:hAnsi="Bookman Old Style"/>
            <w:i/>
            <w:iCs/>
            <w:szCs w:val="24"/>
          </w:rPr>
          <w:t xml:space="preserve">small </w:t>
        </w:r>
      </w:ins>
      <w:del w:id="10519" w:author="Ashley Frank" w:date="2025-01-22T03:49:00Z">
        <w:r w:rsidRPr="007C3EDB" w:rsidDel="00515C28">
          <w:rPr>
            <w:rFonts w:ascii="Bookman Old Style" w:hAnsi="Bookman Old Style"/>
            <w:i/>
            <w:iCs/>
            <w:szCs w:val="24"/>
            <w:rPrChange w:id="10520" w:author="Ashley Frank" w:date="2024-12-20T21:43:00Z">
              <w:rPr>
                <w:rFonts w:ascii="Bookman Old Style" w:hAnsi="Bookman Old Style"/>
                <w:i/>
                <w:iCs/>
                <w:sz w:val="32"/>
                <w:szCs w:val="32"/>
              </w:rPr>
            </w:rPrChange>
          </w:rPr>
          <w:delText xml:space="preserve">light </w:delText>
        </w:r>
      </w:del>
      <w:r w:rsidRPr="007C3EDB">
        <w:rPr>
          <w:rFonts w:ascii="Bookman Old Style" w:hAnsi="Bookman Old Style"/>
          <w:i/>
          <w:iCs/>
          <w:szCs w:val="24"/>
          <w:rPrChange w:id="10521" w:author="Ashley Frank" w:date="2024-12-20T21:43:00Z">
            <w:rPr>
              <w:rFonts w:ascii="Bookman Old Style" w:hAnsi="Bookman Old Style"/>
              <w:i/>
              <w:iCs/>
              <w:sz w:val="32"/>
              <w:szCs w:val="32"/>
            </w:rPr>
          </w:rPrChange>
        </w:rPr>
        <w:t>afflictions are preparing you</w:t>
      </w:r>
      <w:del w:id="10522" w:author="Ashley Frank" w:date="2025-01-22T03:49:00Z">
        <w:r w:rsidRPr="007C3EDB" w:rsidDel="00515C28">
          <w:rPr>
            <w:rFonts w:ascii="Bookman Old Style" w:hAnsi="Bookman Old Style"/>
            <w:i/>
            <w:iCs/>
            <w:szCs w:val="24"/>
            <w:rPrChange w:id="10523" w:author="Ashley Frank" w:date="2024-12-20T21:43:00Z">
              <w:rPr>
                <w:rFonts w:ascii="Bookman Old Style" w:hAnsi="Bookman Old Style"/>
                <w:i/>
                <w:iCs/>
                <w:sz w:val="32"/>
                <w:szCs w:val="32"/>
              </w:rPr>
            </w:rPrChange>
          </w:rPr>
          <w:delText>,</w:delText>
        </w:r>
      </w:del>
      <w:r w:rsidRPr="007C3EDB">
        <w:rPr>
          <w:rFonts w:ascii="Bookman Old Style" w:hAnsi="Bookman Old Style"/>
          <w:i/>
          <w:iCs/>
          <w:szCs w:val="24"/>
          <w:rPrChange w:id="10524" w:author="Ashley Frank" w:date="2024-12-20T21:43:00Z">
            <w:rPr>
              <w:rFonts w:ascii="Bookman Old Style" w:hAnsi="Bookman Old Style"/>
              <w:i/>
              <w:iCs/>
              <w:sz w:val="32"/>
              <w:szCs w:val="32"/>
            </w:rPr>
          </w:rPrChange>
        </w:rPr>
        <w:t xml:space="preserve"> so you </w:t>
      </w:r>
      <w:ins w:id="10525" w:author="Ashley Frank" w:date="2025-01-22T03:49:00Z">
        <w:r w:rsidR="00515C28">
          <w:rPr>
            <w:rFonts w:ascii="Bookman Old Style" w:hAnsi="Bookman Old Style"/>
            <w:i/>
            <w:iCs/>
            <w:szCs w:val="24"/>
          </w:rPr>
          <w:t xml:space="preserve">can use </w:t>
        </w:r>
      </w:ins>
      <w:del w:id="10526" w:author="Ashley Frank" w:date="2025-01-22T03:49:00Z">
        <w:r w:rsidRPr="007C3EDB" w:rsidDel="00515C28">
          <w:rPr>
            <w:rFonts w:ascii="Bookman Old Style" w:hAnsi="Bookman Old Style"/>
            <w:i/>
            <w:iCs/>
            <w:szCs w:val="24"/>
            <w:rPrChange w:id="10527" w:author="Ashley Frank" w:date="2024-12-20T21:43:00Z">
              <w:rPr>
                <w:rFonts w:ascii="Bookman Old Style" w:hAnsi="Bookman Old Style"/>
                <w:i/>
                <w:iCs/>
                <w:sz w:val="32"/>
                <w:szCs w:val="32"/>
              </w:rPr>
            </w:rPrChange>
          </w:rPr>
          <w:delText xml:space="preserve">have to use </w:delText>
        </w:r>
      </w:del>
      <w:r w:rsidRPr="007C3EDB">
        <w:rPr>
          <w:rFonts w:ascii="Bookman Old Style" w:hAnsi="Bookman Old Style"/>
          <w:i/>
          <w:iCs/>
          <w:szCs w:val="24"/>
          <w:rPrChange w:id="10528" w:author="Ashley Frank" w:date="2024-12-20T21:43:00Z">
            <w:rPr>
              <w:rFonts w:ascii="Bookman Old Style" w:hAnsi="Bookman Old Style"/>
              <w:i/>
              <w:iCs/>
              <w:sz w:val="32"/>
              <w:szCs w:val="32"/>
            </w:rPr>
          </w:rPrChange>
        </w:rPr>
        <w:t xml:space="preserve">the faith that you have. When there’s been a big change in your life, </w:t>
      </w:r>
      <w:ins w:id="10529" w:author="Ashley Frank" w:date="2025-01-22T03:49:00Z">
        <w:r w:rsidR="00515C28">
          <w:rPr>
            <w:rFonts w:ascii="Bookman Old Style" w:hAnsi="Bookman Old Style"/>
            <w:i/>
            <w:iCs/>
            <w:szCs w:val="24"/>
          </w:rPr>
          <w:t>whether good or bad, we must remember</w:t>
        </w:r>
      </w:ins>
      <w:del w:id="10530" w:author="Ashley Frank" w:date="2025-01-22T03:49:00Z">
        <w:r w:rsidRPr="007C3EDB" w:rsidDel="00515C28">
          <w:rPr>
            <w:rFonts w:ascii="Bookman Old Style" w:hAnsi="Bookman Old Style"/>
            <w:i/>
            <w:iCs/>
            <w:szCs w:val="24"/>
            <w:rPrChange w:id="10531" w:author="Ashley Frank" w:date="2024-12-20T21:43:00Z">
              <w:rPr>
                <w:rFonts w:ascii="Bookman Old Style" w:hAnsi="Bookman Old Style"/>
                <w:i/>
                <w:iCs/>
                <w:sz w:val="32"/>
                <w:szCs w:val="32"/>
              </w:rPr>
            </w:rPrChange>
          </w:rPr>
          <w:delText>know</w:delText>
        </w:r>
      </w:del>
      <w:r w:rsidRPr="007C3EDB">
        <w:rPr>
          <w:rFonts w:ascii="Bookman Old Style" w:hAnsi="Bookman Old Style"/>
          <w:i/>
          <w:iCs/>
          <w:szCs w:val="24"/>
          <w:rPrChange w:id="10532" w:author="Ashley Frank" w:date="2024-12-20T21:43:00Z">
            <w:rPr>
              <w:rFonts w:ascii="Bookman Old Style" w:hAnsi="Bookman Old Style"/>
              <w:i/>
              <w:iCs/>
              <w:sz w:val="32"/>
              <w:szCs w:val="32"/>
            </w:rPr>
          </w:rPrChange>
        </w:rPr>
        <w:t xml:space="preserve"> that God is still in charge and rely on Him. When your feelings are </w:t>
      </w:r>
      <w:r w:rsidRPr="007C3EDB">
        <w:rPr>
          <w:rFonts w:ascii="Bookman Old Style" w:hAnsi="Bookman Old Style"/>
          <w:i/>
          <w:iCs/>
          <w:szCs w:val="24"/>
          <w:rPrChange w:id="10533" w:author="Ashley Frank" w:date="2024-12-20T21:43:00Z">
            <w:rPr>
              <w:rFonts w:ascii="Bookman Old Style" w:hAnsi="Bookman Old Style"/>
              <w:i/>
              <w:iCs/>
              <w:sz w:val="32"/>
              <w:szCs w:val="32"/>
            </w:rPr>
          </w:rPrChange>
        </w:rPr>
        <w:lastRenderedPageBreak/>
        <w:t xml:space="preserve">tried and pushed, know that your faith </w:t>
      </w:r>
      <w:ins w:id="10534" w:author="Ashley Frank" w:date="2025-01-22T03:50:00Z">
        <w:r w:rsidR="00515C28">
          <w:rPr>
            <w:rFonts w:ascii="Bookman Old Style" w:hAnsi="Bookman Old Style"/>
            <w:i/>
            <w:iCs/>
            <w:szCs w:val="24"/>
          </w:rPr>
          <w:t xml:space="preserve">is what matters </w:t>
        </w:r>
      </w:ins>
      <w:del w:id="10535" w:author="Ashley Frank" w:date="2025-01-22T03:50:00Z">
        <w:r w:rsidRPr="007C3EDB" w:rsidDel="00515C28">
          <w:rPr>
            <w:rFonts w:ascii="Bookman Old Style" w:hAnsi="Bookman Old Style"/>
            <w:i/>
            <w:iCs/>
            <w:szCs w:val="24"/>
            <w:rPrChange w:id="10536" w:author="Ashley Frank" w:date="2024-12-20T21:43:00Z">
              <w:rPr>
                <w:rFonts w:ascii="Bookman Old Style" w:hAnsi="Bookman Old Style"/>
                <w:i/>
                <w:iCs/>
                <w:sz w:val="32"/>
                <w:szCs w:val="32"/>
              </w:rPr>
            </w:rPrChange>
          </w:rPr>
          <w:delText xml:space="preserve">means </w:delText>
        </w:r>
      </w:del>
      <w:r w:rsidRPr="007C3EDB">
        <w:rPr>
          <w:rFonts w:ascii="Bookman Old Style" w:hAnsi="Bookman Old Style"/>
          <w:i/>
          <w:iCs/>
          <w:szCs w:val="24"/>
          <w:rPrChange w:id="10537" w:author="Ashley Frank" w:date="2024-12-20T21:43:00Z">
            <w:rPr>
              <w:rFonts w:ascii="Bookman Old Style" w:hAnsi="Bookman Old Style"/>
              <w:i/>
              <w:iCs/>
              <w:sz w:val="32"/>
              <w:szCs w:val="32"/>
            </w:rPr>
          </w:rPrChange>
        </w:rPr>
        <w:t xml:space="preserve">more to God. God knows how you feel but tells us to rely on our faith when </w:t>
      </w:r>
      <w:ins w:id="10538" w:author="Ashley Frank" w:date="2025-01-22T03:50:00Z">
        <w:r w:rsidR="00515C28">
          <w:rPr>
            <w:rFonts w:ascii="Bookman Old Style" w:hAnsi="Bookman Old Style"/>
            <w:i/>
            <w:iCs/>
            <w:szCs w:val="24"/>
          </w:rPr>
          <w:t>w</w:t>
        </w:r>
      </w:ins>
      <w:del w:id="10539" w:author="Ashley Frank" w:date="2025-01-22T03:50:00Z">
        <w:r w:rsidR="002C4A2E" w:rsidRPr="007C3EDB" w:rsidDel="00515C28">
          <w:rPr>
            <w:rFonts w:ascii="Bookman Old Style" w:hAnsi="Bookman Old Style"/>
            <w:i/>
            <w:iCs/>
            <w:szCs w:val="24"/>
            <w:rPrChange w:id="10540" w:author="Ashley Frank" w:date="2024-12-20T21:43:00Z">
              <w:rPr>
                <w:rFonts w:ascii="Bookman Old Style" w:hAnsi="Bookman Old Style"/>
                <w:i/>
                <w:iCs/>
                <w:sz w:val="32"/>
                <w:szCs w:val="32"/>
              </w:rPr>
            </w:rPrChange>
          </w:rPr>
          <w:delText>W</w:delText>
        </w:r>
      </w:del>
      <w:r w:rsidR="002C4A2E" w:rsidRPr="007C3EDB">
        <w:rPr>
          <w:rFonts w:ascii="Bookman Old Style" w:hAnsi="Bookman Old Style"/>
          <w:i/>
          <w:iCs/>
          <w:szCs w:val="24"/>
          <w:rPrChange w:id="10541" w:author="Ashley Frank" w:date="2024-12-20T21:43:00Z">
            <w:rPr>
              <w:rFonts w:ascii="Bookman Old Style" w:hAnsi="Bookman Old Style"/>
              <w:i/>
              <w:iCs/>
              <w:sz w:val="32"/>
              <w:szCs w:val="32"/>
            </w:rPr>
          </w:rPrChange>
        </w:rPr>
        <w:t>e</w:t>
      </w:r>
      <w:r w:rsidRPr="007C3EDB">
        <w:rPr>
          <w:rFonts w:ascii="Bookman Old Style" w:hAnsi="Bookman Old Style"/>
          <w:i/>
          <w:iCs/>
          <w:szCs w:val="24"/>
          <w:rPrChange w:id="10542" w:author="Ashley Frank" w:date="2024-12-20T21:43:00Z">
            <w:rPr>
              <w:rFonts w:ascii="Bookman Old Style" w:hAnsi="Bookman Old Style"/>
              <w:i/>
              <w:iCs/>
              <w:sz w:val="32"/>
              <w:szCs w:val="32"/>
            </w:rPr>
          </w:rPrChange>
        </w:rPr>
        <w:t xml:space="preserve"> live. Keep on walking with Jesus</w:t>
      </w:r>
      <w:r w:rsidR="00F823D5" w:rsidRPr="007C3EDB">
        <w:rPr>
          <w:rFonts w:ascii="Bookman Old Style" w:hAnsi="Bookman Old Style"/>
          <w:i/>
          <w:iCs/>
          <w:szCs w:val="24"/>
          <w:rPrChange w:id="10543" w:author="Ashley Frank" w:date="2024-12-20T21:43:00Z">
            <w:rPr>
              <w:rFonts w:ascii="Bookman Old Style" w:hAnsi="Bookman Old Style"/>
              <w:i/>
              <w:iCs/>
              <w:sz w:val="32"/>
              <w:szCs w:val="32"/>
            </w:rPr>
          </w:rPrChange>
        </w:rPr>
        <w:t>,</w:t>
      </w:r>
      <w:r w:rsidRPr="007C3EDB">
        <w:rPr>
          <w:rFonts w:ascii="Bookman Old Style" w:hAnsi="Bookman Old Style"/>
          <w:i/>
          <w:iCs/>
          <w:szCs w:val="24"/>
          <w:rPrChange w:id="10544" w:author="Ashley Frank" w:date="2024-12-20T21:43:00Z">
            <w:rPr>
              <w:rFonts w:ascii="Bookman Old Style" w:hAnsi="Bookman Old Style"/>
              <w:i/>
              <w:iCs/>
              <w:sz w:val="32"/>
              <w:szCs w:val="32"/>
            </w:rPr>
          </w:rPrChange>
        </w:rPr>
        <w:t xml:space="preserve"> and He will work it out. Know that the battle belongs to the Lord. Know that the joy of the Lord is your strength. Know that your faith, though it </w:t>
      </w:r>
      <w:r w:rsidR="00F823D5" w:rsidRPr="007C3EDB">
        <w:rPr>
          <w:rFonts w:ascii="Bookman Old Style" w:hAnsi="Bookman Old Style"/>
          <w:i/>
          <w:iCs/>
          <w:szCs w:val="24"/>
          <w:rPrChange w:id="10545" w:author="Ashley Frank" w:date="2024-12-20T21:43:00Z">
            <w:rPr>
              <w:rFonts w:ascii="Bookman Old Style" w:hAnsi="Bookman Old Style"/>
              <w:i/>
              <w:iCs/>
              <w:sz w:val="32"/>
              <w:szCs w:val="32"/>
            </w:rPr>
          </w:rPrChange>
        </w:rPr>
        <w:t>is</w:t>
      </w:r>
      <w:r w:rsidRPr="007C3EDB">
        <w:rPr>
          <w:rFonts w:ascii="Bookman Old Style" w:hAnsi="Bookman Old Style"/>
          <w:i/>
          <w:iCs/>
          <w:szCs w:val="24"/>
          <w:rPrChange w:id="10546" w:author="Ashley Frank" w:date="2024-12-20T21:43:00Z">
            <w:rPr>
              <w:rFonts w:ascii="Bookman Old Style" w:hAnsi="Bookman Old Style"/>
              <w:i/>
              <w:iCs/>
              <w:sz w:val="32"/>
              <w:szCs w:val="32"/>
            </w:rPr>
          </w:rPrChange>
        </w:rPr>
        <w:t xml:space="preserve"> tried, is much more precious tha</w:t>
      </w:r>
      <w:r w:rsidR="00F823D5" w:rsidRPr="007C3EDB">
        <w:rPr>
          <w:rFonts w:ascii="Bookman Old Style" w:hAnsi="Bookman Old Style"/>
          <w:i/>
          <w:iCs/>
          <w:szCs w:val="24"/>
          <w:rPrChange w:id="10547" w:author="Ashley Frank" w:date="2024-12-20T21:43:00Z">
            <w:rPr>
              <w:rFonts w:ascii="Bookman Old Style" w:hAnsi="Bookman Old Style"/>
              <w:i/>
              <w:iCs/>
              <w:sz w:val="32"/>
              <w:szCs w:val="32"/>
            </w:rPr>
          </w:rPrChange>
        </w:rPr>
        <w:t>n</w:t>
      </w:r>
      <w:r w:rsidRPr="007C3EDB">
        <w:rPr>
          <w:rFonts w:ascii="Bookman Old Style" w:hAnsi="Bookman Old Style"/>
          <w:i/>
          <w:iCs/>
          <w:szCs w:val="24"/>
          <w:rPrChange w:id="10548" w:author="Ashley Frank" w:date="2024-12-20T21:43:00Z">
            <w:rPr>
              <w:rFonts w:ascii="Bookman Old Style" w:hAnsi="Bookman Old Style"/>
              <w:i/>
              <w:iCs/>
              <w:sz w:val="32"/>
              <w:szCs w:val="32"/>
            </w:rPr>
          </w:rPrChange>
        </w:rPr>
        <w:t xml:space="preserve"> gold. When life throws things at you, it is God </w:t>
      </w:r>
      <w:r w:rsidR="00F823D5" w:rsidRPr="007C3EDB">
        <w:rPr>
          <w:rFonts w:ascii="Bookman Old Style" w:hAnsi="Bookman Old Style"/>
          <w:i/>
          <w:iCs/>
          <w:szCs w:val="24"/>
          <w:rPrChange w:id="10549" w:author="Ashley Frank" w:date="2024-12-20T21:43:00Z">
            <w:rPr>
              <w:rFonts w:ascii="Bookman Old Style" w:hAnsi="Bookman Old Style"/>
              <w:i/>
              <w:iCs/>
              <w:sz w:val="32"/>
              <w:szCs w:val="32"/>
            </w:rPr>
          </w:rPrChange>
        </w:rPr>
        <w:t>who</w:t>
      </w:r>
      <w:r w:rsidRPr="007C3EDB">
        <w:rPr>
          <w:rFonts w:ascii="Bookman Old Style" w:hAnsi="Bookman Old Style"/>
          <w:i/>
          <w:iCs/>
          <w:szCs w:val="24"/>
          <w:rPrChange w:id="10550" w:author="Ashley Frank" w:date="2024-12-20T21:43:00Z">
            <w:rPr>
              <w:rFonts w:ascii="Bookman Old Style" w:hAnsi="Bookman Old Style"/>
              <w:i/>
              <w:iCs/>
              <w:sz w:val="32"/>
              <w:szCs w:val="32"/>
            </w:rPr>
          </w:rPrChange>
        </w:rPr>
        <w:t xml:space="preserve"> is still in charge. Walk by faith. Work your faith. Use your faith. Walk in your faith. Stand on your faith. Look to God to continue to strengthen your faith.</w:t>
      </w:r>
    </w:p>
    <w:p w14:paraId="0CCB3EA6" w14:textId="77777777" w:rsidR="00ED44D8" w:rsidRPr="007C3EDB" w:rsidRDefault="00ED44D8" w:rsidP="004A628D">
      <w:pPr>
        <w:pStyle w:val="BodyText"/>
        <w:rPr>
          <w:ins w:id="10551" w:author="Ashley Frank" w:date="2024-12-19T22:10:00Z"/>
          <w:rFonts w:ascii="Bookman Old Style" w:hAnsi="Bookman Old Style"/>
          <w:b/>
          <w:bCs/>
          <w:szCs w:val="24"/>
          <w:u w:val="single"/>
          <w:rPrChange w:id="10552" w:author="Ashley Frank" w:date="2024-12-20T21:43:00Z">
            <w:rPr>
              <w:ins w:id="10553" w:author="Ashley Frank" w:date="2024-12-19T22:10:00Z"/>
              <w:rFonts w:ascii="Bookman Old Style" w:hAnsi="Bookman Old Style"/>
              <w:b/>
              <w:bCs/>
              <w:sz w:val="32"/>
              <w:szCs w:val="32"/>
              <w:u w:val="single"/>
            </w:rPr>
          </w:rPrChange>
        </w:rPr>
      </w:pPr>
    </w:p>
    <w:p w14:paraId="430D6864" w14:textId="5FCFCB3C" w:rsidR="004A628D" w:rsidRPr="007C3EDB" w:rsidRDefault="004A628D">
      <w:pPr>
        <w:pStyle w:val="BodyText"/>
        <w:rPr>
          <w:ins w:id="10554" w:author="Ashley Frank" w:date="2024-12-19T22:09:00Z"/>
          <w:rFonts w:ascii="Bookman Old Style" w:hAnsi="Bookman Old Style"/>
          <w:b/>
          <w:bCs/>
          <w:szCs w:val="24"/>
          <w:u w:val="single"/>
          <w:rPrChange w:id="10555" w:author="Ashley Frank" w:date="2024-12-20T21:43:00Z">
            <w:rPr>
              <w:ins w:id="10556" w:author="Ashley Frank" w:date="2024-12-19T22:09:00Z"/>
              <w:rFonts w:ascii="Bookman Old Style" w:hAnsi="Bookman Old Style"/>
              <w:i/>
              <w:iCs/>
              <w:sz w:val="32"/>
              <w:szCs w:val="32"/>
            </w:rPr>
          </w:rPrChange>
        </w:rPr>
        <w:pPrChange w:id="10557" w:author="Ashley Frank" w:date="2024-12-19T22:10:00Z">
          <w:pPr>
            <w:spacing w:line="480" w:lineRule="auto"/>
          </w:pPr>
        </w:pPrChange>
      </w:pPr>
      <w:ins w:id="10558" w:author="Ashley Frank" w:date="2024-12-19T22:10:00Z">
        <w:r w:rsidRPr="007C3EDB">
          <w:rPr>
            <w:rFonts w:ascii="Bookman Old Style" w:hAnsi="Bookman Old Style"/>
            <w:b/>
            <w:bCs/>
            <w:szCs w:val="24"/>
            <w:u w:val="single"/>
            <w:rPrChange w:id="10559" w:author="Ashley Frank" w:date="2024-12-20T21:43:00Z">
              <w:rPr>
                <w:rFonts w:ascii="Bookman Old Style" w:hAnsi="Bookman Old Style"/>
                <w:b/>
                <w:bCs/>
                <w:sz w:val="32"/>
                <w:szCs w:val="32"/>
                <w:u w:val="single"/>
              </w:rPr>
            </w:rPrChange>
          </w:rPr>
          <w:t>Reflection Prompts</w:t>
        </w:r>
      </w:ins>
    </w:p>
    <w:p w14:paraId="2346581A" w14:textId="77777777" w:rsidR="004A628D" w:rsidRPr="007C3EDB" w:rsidRDefault="004A628D" w:rsidP="004A628D">
      <w:pPr>
        <w:numPr>
          <w:ilvl w:val="0"/>
          <w:numId w:val="15"/>
        </w:numPr>
        <w:spacing w:line="480" w:lineRule="auto"/>
        <w:rPr>
          <w:ins w:id="10560" w:author="Ashley Frank" w:date="2024-12-19T22:09:00Z"/>
          <w:rFonts w:ascii="Bookman Old Style" w:hAnsi="Bookman Old Style"/>
          <w:i/>
          <w:iCs/>
          <w:szCs w:val="24"/>
          <w:lang w:val="en-GB"/>
          <w:rPrChange w:id="10561" w:author="Ashley Frank" w:date="2024-12-20T21:43:00Z">
            <w:rPr>
              <w:ins w:id="10562" w:author="Ashley Frank" w:date="2024-12-19T22:09:00Z"/>
              <w:rFonts w:ascii="Bookman Old Style" w:hAnsi="Bookman Old Style"/>
              <w:i/>
              <w:iCs/>
              <w:sz w:val="32"/>
              <w:szCs w:val="32"/>
              <w:lang w:val="en-GB"/>
            </w:rPr>
          </w:rPrChange>
        </w:rPr>
      </w:pPr>
      <w:ins w:id="10563" w:author="Ashley Frank" w:date="2024-12-19T22:09:00Z">
        <w:r w:rsidRPr="007C3EDB">
          <w:rPr>
            <w:rFonts w:ascii="Bookman Old Style" w:hAnsi="Bookman Old Style"/>
            <w:i/>
            <w:iCs/>
            <w:szCs w:val="24"/>
            <w:lang w:val="en-GB"/>
            <w:rPrChange w:id="10564" w:author="Ashley Frank" w:date="2024-12-20T21:43:00Z">
              <w:rPr>
                <w:rFonts w:ascii="Bookman Old Style" w:hAnsi="Bookman Old Style"/>
                <w:i/>
                <w:iCs/>
                <w:sz w:val="32"/>
                <w:szCs w:val="32"/>
                <w:lang w:val="en-GB"/>
              </w:rPr>
            </w:rPrChange>
          </w:rPr>
          <w:t>What does "faith over fear" mean in your life? Reflect on a situation where faith overcame doubt.</w:t>
        </w:r>
      </w:ins>
    </w:p>
    <w:p w14:paraId="5CAEA59A" w14:textId="77777777" w:rsidR="004A628D" w:rsidRPr="007C3EDB" w:rsidRDefault="004A628D" w:rsidP="004A628D">
      <w:pPr>
        <w:numPr>
          <w:ilvl w:val="0"/>
          <w:numId w:val="15"/>
        </w:numPr>
        <w:spacing w:line="480" w:lineRule="auto"/>
        <w:rPr>
          <w:ins w:id="10565" w:author="Ashley Frank" w:date="2024-12-19T22:09:00Z"/>
          <w:rFonts w:ascii="Bookman Old Style" w:hAnsi="Bookman Old Style"/>
          <w:i/>
          <w:iCs/>
          <w:szCs w:val="24"/>
          <w:lang w:val="en-GB"/>
          <w:rPrChange w:id="10566" w:author="Ashley Frank" w:date="2024-12-20T21:43:00Z">
            <w:rPr>
              <w:ins w:id="10567" w:author="Ashley Frank" w:date="2024-12-19T22:09:00Z"/>
              <w:rFonts w:ascii="Bookman Old Style" w:hAnsi="Bookman Old Style"/>
              <w:i/>
              <w:iCs/>
              <w:sz w:val="32"/>
              <w:szCs w:val="32"/>
              <w:lang w:val="en-GB"/>
            </w:rPr>
          </w:rPrChange>
        </w:rPr>
      </w:pPr>
      <w:ins w:id="10568" w:author="Ashley Frank" w:date="2024-12-19T22:09:00Z">
        <w:r w:rsidRPr="007C3EDB">
          <w:rPr>
            <w:rFonts w:ascii="Bookman Old Style" w:hAnsi="Bookman Old Style"/>
            <w:i/>
            <w:iCs/>
            <w:szCs w:val="24"/>
            <w:lang w:val="en-GB"/>
            <w:rPrChange w:id="10569" w:author="Ashley Frank" w:date="2024-12-20T21:43:00Z">
              <w:rPr>
                <w:rFonts w:ascii="Bookman Old Style" w:hAnsi="Bookman Old Style"/>
                <w:i/>
                <w:iCs/>
                <w:sz w:val="32"/>
                <w:szCs w:val="32"/>
                <w:lang w:val="en-GB"/>
              </w:rPr>
            </w:rPrChange>
          </w:rPr>
          <w:t>How do you experience spiritual growth in everyday moments?</w:t>
        </w:r>
      </w:ins>
    </w:p>
    <w:p w14:paraId="3313DBB7" w14:textId="77777777" w:rsidR="004A628D" w:rsidRPr="007C3EDB" w:rsidRDefault="004A628D" w:rsidP="004A628D">
      <w:pPr>
        <w:numPr>
          <w:ilvl w:val="0"/>
          <w:numId w:val="15"/>
        </w:numPr>
        <w:spacing w:line="480" w:lineRule="auto"/>
        <w:rPr>
          <w:ins w:id="10570" w:author="Ashley Frank" w:date="2024-12-19T22:09:00Z"/>
          <w:rFonts w:ascii="Bookman Old Style" w:hAnsi="Bookman Old Style"/>
          <w:i/>
          <w:iCs/>
          <w:szCs w:val="24"/>
          <w:lang w:val="en-GB"/>
          <w:rPrChange w:id="10571" w:author="Ashley Frank" w:date="2024-12-20T21:43:00Z">
            <w:rPr>
              <w:ins w:id="10572" w:author="Ashley Frank" w:date="2024-12-19T22:09:00Z"/>
              <w:rFonts w:ascii="Bookman Old Style" w:hAnsi="Bookman Old Style"/>
              <w:i/>
              <w:iCs/>
              <w:sz w:val="32"/>
              <w:szCs w:val="32"/>
              <w:lang w:val="en-GB"/>
            </w:rPr>
          </w:rPrChange>
        </w:rPr>
      </w:pPr>
      <w:ins w:id="10573" w:author="Ashley Frank" w:date="2024-12-19T22:09:00Z">
        <w:r w:rsidRPr="007C3EDB">
          <w:rPr>
            <w:rFonts w:ascii="Bookman Old Style" w:hAnsi="Bookman Old Style"/>
            <w:i/>
            <w:iCs/>
            <w:szCs w:val="24"/>
            <w:lang w:val="en-GB"/>
            <w:rPrChange w:id="10574" w:author="Ashley Frank" w:date="2024-12-20T21:43:00Z">
              <w:rPr>
                <w:rFonts w:ascii="Bookman Old Style" w:hAnsi="Bookman Old Style"/>
                <w:i/>
                <w:iCs/>
                <w:sz w:val="32"/>
                <w:szCs w:val="32"/>
                <w:lang w:val="en-GB"/>
              </w:rPr>
            </w:rPrChange>
          </w:rPr>
          <w:t>Write about a time when focusing on God brought clarity or peace to a chaotic situation.</w:t>
        </w:r>
      </w:ins>
    </w:p>
    <w:p w14:paraId="7C7D26BA" w14:textId="77777777" w:rsidR="004A628D" w:rsidRPr="007C3EDB" w:rsidRDefault="004A628D" w:rsidP="00D621E7">
      <w:pPr>
        <w:spacing w:line="480" w:lineRule="auto"/>
        <w:rPr>
          <w:rFonts w:ascii="Bookman Old Style" w:hAnsi="Bookman Old Style"/>
          <w:i/>
          <w:iCs/>
          <w:szCs w:val="24"/>
          <w:rPrChange w:id="10575" w:author="Ashley Frank" w:date="2024-12-20T21:43:00Z">
            <w:rPr>
              <w:rFonts w:ascii="Bookman Old Style" w:hAnsi="Bookman Old Style"/>
              <w:i/>
              <w:iCs/>
              <w:sz w:val="32"/>
              <w:szCs w:val="32"/>
            </w:rPr>
          </w:rPrChange>
        </w:rPr>
      </w:pPr>
    </w:p>
    <w:p w14:paraId="5537C4E9" w14:textId="5C32C433" w:rsidR="00D621E7" w:rsidRPr="007C3EDB" w:rsidDel="009676F4" w:rsidRDefault="00D621E7" w:rsidP="00D621E7">
      <w:pPr>
        <w:spacing w:line="480" w:lineRule="auto"/>
        <w:jc w:val="center"/>
        <w:rPr>
          <w:del w:id="10576" w:author="Clara Shoots" w:date="2025-01-14T14:34:00Z"/>
          <w:rFonts w:ascii="Bookman Old Style" w:hAnsi="Bookman Old Style"/>
          <w:i/>
          <w:iCs/>
          <w:szCs w:val="24"/>
          <w:rPrChange w:id="10577" w:author="Ashley Frank" w:date="2024-12-20T21:43:00Z">
            <w:rPr>
              <w:del w:id="10578" w:author="Clara Shoots" w:date="2025-01-14T14:34:00Z"/>
              <w:rFonts w:ascii="Bookman Old Style" w:hAnsi="Bookman Old Style"/>
              <w:i/>
              <w:iCs/>
              <w:sz w:val="32"/>
              <w:szCs w:val="32"/>
            </w:rPr>
          </w:rPrChange>
        </w:rPr>
      </w:pPr>
      <w:del w:id="10579" w:author="Clara Shoots" w:date="2025-01-14T14:34:00Z">
        <w:r w:rsidRPr="007C3EDB" w:rsidDel="009676F4">
          <w:rPr>
            <w:rFonts w:ascii="Bookman Old Style" w:hAnsi="Bookman Old Style"/>
            <w:i/>
            <w:iCs/>
            <w:szCs w:val="24"/>
            <w:rPrChange w:id="10580" w:author="Ashley Frank" w:date="2024-12-20T21:43:00Z">
              <w:rPr>
                <w:rFonts w:ascii="Bookman Old Style" w:hAnsi="Bookman Old Style"/>
                <w:i/>
                <w:iCs/>
                <w:sz w:val="32"/>
                <w:szCs w:val="32"/>
              </w:rPr>
            </w:rPrChange>
          </w:rPr>
          <w:delText>THE CROSS</w:delText>
        </w:r>
      </w:del>
    </w:p>
    <w:p w14:paraId="5789F3E9" w14:textId="1A74B974" w:rsidR="00D621E7" w:rsidRPr="007C3EDB" w:rsidRDefault="00D621E7" w:rsidP="00D621E7">
      <w:pPr>
        <w:spacing w:line="480" w:lineRule="auto"/>
        <w:rPr>
          <w:rFonts w:ascii="Bookman Old Style" w:hAnsi="Bookman Old Style"/>
          <w:szCs w:val="24"/>
          <w:rPrChange w:id="10581" w:author="Ashley Frank" w:date="2024-12-20T21:43:00Z">
            <w:rPr>
              <w:rFonts w:ascii="Bookman Old Style" w:hAnsi="Bookman Old Style"/>
              <w:sz w:val="32"/>
              <w:szCs w:val="32"/>
            </w:rPr>
          </w:rPrChange>
        </w:rPr>
      </w:pPr>
      <w:r w:rsidRPr="007C3EDB">
        <w:rPr>
          <w:rFonts w:ascii="Bookman Old Style" w:hAnsi="Bookman Old Style"/>
          <w:szCs w:val="24"/>
          <w:rPrChange w:id="10582" w:author="Ashley Frank" w:date="2024-12-20T21:43:00Z">
            <w:rPr>
              <w:rFonts w:ascii="Bookman Old Style" w:hAnsi="Bookman Old Style"/>
              <w:sz w:val="32"/>
              <w:szCs w:val="32"/>
            </w:rPr>
          </w:rPrChange>
        </w:rPr>
        <w:t>(All scriptures taken from Bible Gateway)</w:t>
      </w:r>
    </w:p>
    <w:p w14:paraId="625F269B" w14:textId="77777777" w:rsidR="00D621E7" w:rsidRPr="007C3EDB" w:rsidRDefault="00D621E7" w:rsidP="00D621E7">
      <w:pPr>
        <w:spacing w:line="480" w:lineRule="auto"/>
        <w:rPr>
          <w:rFonts w:ascii="Bookman Old Style" w:hAnsi="Bookman Old Style"/>
          <w:szCs w:val="24"/>
          <w:rPrChange w:id="10583" w:author="Ashley Frank" w:date="2024-12-20T21:43:00Z">
            <w:rPr>
              <w:rFonts w:ascii="Bookman Old Style" w:hAnsi="Bookman Old Style"/>
              <w:sz w:val="32"/>
              <w:szCs w:val="32"/>
            </w:rPr>
          </w:rPrChange>
        </w:rPr>
      </w:pPr>
    </w:p>
    <w:p w14:paraId="7758F6E6" w14:textId="5FDF7753" w:rsidR="00D621E7" w:rsidDel="00BF2A79" w:rsidRDefault="00D621E7">
      <w:pPr>
        <w:pStyle w:val="BodyText"/>
        <w:spacing w:line="360" w:lineRule="auto"/>
        <w:rPr>
          <w:del w:id="10584" w:author="Ashley Frank" w:date="2025-01-22T01:25:00Z"/>
          <w:rFonts w:ascii="Bookman Old Style" w:hAnsi="Bookman Old Style"/>
          <w:szCs w:val="24"/>
        </w:rPr>
      </w:pPr>
    </w:p>
    <w:p w14:paraId="1AF192A2" w14:textId="4092FE69" w:rsidR="00BF2A79" w:rsidRDefault="00BF2A79" w:rsidP="00D621E7">
      <w:pPr>
        <w:spacing w:line="480" w:lineRule="auto"/>
        <w:rPr>
          <w:ins w:id="10585" w:author="Ashley Frank" w:date="2025-01-22T01:44:00Z"/>
          <w:rFonts w:ascii="Bookman Old Style" w:hAnsi="Bookman Old Style"/>
          <w:szCs w:val="24"/>
        </w:rPr>
      </w:pPr>
    </w:p>
    <w:p w14:paraId="6236C667" w14:textId="6A664976" w:rsidR="00BF2A79" w:rsidRDefault="00BF2A79" w:rsidP="00D621E7">
      <w:pPr>
        <w:spacing w:line="480" w:lineRule="auto"/>
        <w:rPr>
          <w:ins w:id="10586" w:author="Ashley Frank" w:date="2025-01-22T01:44:00Z"/>
          <w:rFonts w:ascii="Bookman Old Style" w:hAnsi="Bookman Old Style"/>
          <w:szCs w:val="24"/>
        </w:rPr>
      </w:pPr>
    </w:p>
    <w:p w14:paraId="711D3138" w14:textId="07F62D21" w:rsidR="00BF2A79" w:rsidRDefault="00BF2A79" w:rsidP="00D621E7">
      <w:pPr>
        <w:spacing w:line="480" w:lineRule="auto"/>
        <w:rPr>
          <w:ins w:id="10587" w:author="Ashley Frank" w:date="2025-01-22T01:44:00Z"/>
          <w:rFonts w:ascii="Bookman Old Style" w:hAnsi="Bookman Old Style"/>
          <w:szCs w:val="24"/>
        </w:rPr>
      </w:pPr>
    </w:p>
    <w:p w14:paraId="0A2E012A" w14:textId="21EF6840" w:rsidR="00BF2A79" w:rsidRDefault="00BF2A79" w:rsidP="00D621E7">
      <w:pPr>
        <w:spacing w:line="480" w:lineRule="auto"/>
        <w:rPr>
          <w:ins w:id="10588" w:author="Ashley Frank" w:date="2025-01-22T01:44:00Z"/>
          <w:rFonts w:ascii="Bookman Old Style" w:hAnsi="Bookman Old Style"/>
          <w:szCs w:val="24"/>
        </w:rPr>
      </w:pPr>
    </w:p>
    <w:p w14:paraId="787F175E" w14:textId="3EB07339" w:rsidR="00BF2A79" w:rsidRDefault="00BF2A79" w:rsidP="00D621E7">
      <w:pPr>
        <w:spacing w:line="480" w:lineRule="auto"/>
        <w:rPr>
          <w:ins w:id="10589" w:author="Ashley Frank" w:date="2025-01-22T01:44:00Z"/>
          <w:rFonts w:ascii="Bookman Old Style" w:hAnsi="Bookman Old Style"/>
          <w:szCs w:val="24"/>
        </w:rPr>
      </w:pPr>
    </w:p>
    <w:p w14:paraId="590D0929" w14:textId="2B04D9A8" w:rsidR="00D621E7" w:rsidRPr="007C3EDB" w:rsidDel="00ED44D8" w:rsidRDefault="00D621E7">
      <w:pPr>
        <w:tabs>
          <w:tab w:val="clear" w:pos="360"/>
          <w:tab w:val="clear" w:pos="9360"/>
        </w:tabs>
        <w:rPr>
          <w:del w:id="10590" w:author="Ashley Frank" w:date="2025-01-22T01:25:00Z"/>
          <w:rFonts w:ascii="Bookman Old Style" w:hAnsi="Bookman Old Style"/>
          <w:szCs w:val="24"/>
          <w:rPrChange w:id="10591" w:author="Ashley Frank" w:date="2024-12-20T21:43:00Z">
            <w:rPr>
              <w:del w:id="10592" w:author="Ashley Frank" w:date="2025-01-22T01:25:00Z"/>
              <w:rFonts w:ascii="Bookman Old Style" w:hAnsi="Bookman Old Style"/>
              <w:sz w:val="32"/>
              <w:szCs w:val="32"/>
            </w:rPr>
          </w:rPrChange>
        </w:rPr>
      </w:pPr>
    </w:p>
    <w:p w14:paraId="4FC27137" w14:textId="6FEA8DF9" w:rsidR="00D621E7" w:rsidRPr="007C3EDB" w:rsidDel="00ED44D8" w:rsidRDefault="00D621E7" w:rsidP="00556D1D">
      <w:pPr>
        <w:pStyle w:val="BodyText"/>
        <w:spacing w:line="360" w:lineRule="auto"/>
        <w:jc w:val="center"/>
        <w:rPr>
          <w:del w:id="10593" w:author="Ashley Frank" w:date="2025-01-22T01:25:00Z"/>
          <w:rFonts w:ascii="Bookman Old Style" w:hAnsi="Bookman Old Style"/>
          <w:b/>
          <w:bCs/>
          <w:szCs w:val="24"/>
          <w:rPrChange w:id="10594" w:author="Ashley Frank" w:date="2024-12-20T21:43:00Z">
            <w:rPr>
              <w:del w:id="10595" w:author="Ashley Frank" w:date="2025-01-22T01:25:00Z"/>
              <w:rFonts w:ascii="Bookman Old Style" w:hAnsi="Bookman Old Style"/>
              <w:b/>
              <w:bCs/>
              <w:sz w:val="32"/>
              <w:szCs w:val="32"/>
            </w:rPr>
          </w:rPrChange>
        </w:rPr>
      </w:pPr>
    </w:p>
    <w:p w14:paraId="14558611" w14:textId="77777777" w:rsidR="00D621E7" w:rsidRPr="007C3EDB" w:rsidDel="00ED44D8" w:rsidRDefault="00D621E7" w:rsidP="00556D1D">
      <w:pPr>
        <w:pStyle w:val="BodyText"/>
        <w:spacing w:line="360" w:lineRule="auto"/>
        <w:jc w:val="center"/>
        <w:rPr>
          <w:del w:id="10596" w:author="Ashley Frank" w:date="2025-01-22T01:25:00Z"/>
          <w:rFonts w:ascii="Bookman Old Style" w:hAnsi="Bookman Old Style"/>
          <w:b/>
          <w:bCs/>
          <w:szCs w:val="24"/>
          <w:rPrChange w:id="10597" w:author="Ashley Frank" w:date="2024-12-20T21:43:00Z">
            <w:rPr>
              <w:del w:id="10598" w:author="Ashley Frank" w:date="2025-01-22T01:25:00Z"/>
              <w:rFonts w:ascii="Bookman Old Style" w:hAnsi="Bookman Old Style"/>
              <w:b/>
              <w:bCs/>
              <w:sz w:val="32"/>
              <w:szCs w:val="32"/>
            </w:rPr>
          </w:rPrChange>
        </w:rPr>
      </w:pPr>
    </w:p>
    <w:p w14:paraId="051A2FAC" w14:textId="77777777" w:rsidR="00D621E7" w:rsidRPr="007C3EDB" w:rsidDel="00ED44D8" w:rsidRDefault="00D621E7" w:rsidP="00556D1D">
      <w:pPr>
        <w:pStyle w:val="BodyText"/>
        <w:spacing w:line="360" w:lineRule="auto"/>
        <w:jc w:val="center"/>
        <w:rPr>
          <w:del w:id="10599" w:author="Ashley Frank" w:date="2025-01-22T01:25:00Z"/>
          <w:rFonts w:ascii="Bookman Old Style" w:hAnsi="Bookman Old Style"/>
          <w:b/>
          <w:bCs/>
          <w:szCs w:val="24"/>
          <w:rPrChange w:id="10600" w:author="Ashley Frank" w:date="2024-12-20T21:43:00Z">
            <w:rPr>
              <w:del w:id="10601" w:author="Ashley Frank" w:date="2025-01-22T01:25:00Z"/>
              <w:rFonts w:ascii="Bookman Old Style" w:hAnsi="Bookman Old Style"/>
              <w:b/>
              <w:bCs/>
              <w:sz w:val="32"/>
              <w:szCs w:val="32"/>
            </w:rPr>
          </w:rPrChange>
        </w:rPr>
      </w:pPr>
    </w:p>
    <w:p w14:paraId="12FF4697" w14:textId="77777777" w:rsidR="00D621E7" w:rsidRPr="007C3EDB" w:rsidDel="00F625EE" w:rsidRDefault="00D621E7" w:rsidP="00556D1D">
      <w:pPr>
        <w:pStyle w:val="BodyText"/>
        <w:spacing w:line="360" w:lineRule="auto"/>
        <w:jc w:val="center"/>
        <w:rPr>
          <w:del w:id="10602" w:author="Ashley Frank" w:date="2024-12-19T22:47:00Z"/>
          <w:rFonts w:ascii="Bookman Old Style" w:hAnsi="Bookman Old Style"/>
          <w:b/>
          <w:bCs/>
          <w:szCs w:val="24"/>
          <w:rPrChange w:id="10603" w:author="Ashley Frank" w:date="2024-12-20T21:43:00Z">
            <w:rPr>
              <w:del w:id="10604" w:author="Ashley Frank" w:date="2024-12-19T22:47:00Z"/>
              <w:rFonts w:ascii="Bookman Old Style" w:hAnsi="Bookman Old Style"/>
              <w:b/>
              <w:bCs/>
              <w:sz w:val="32"/>
              <w:szCs w:val="32"/>
            </w:rPr>
          </w:rPrChange>
        </w:rPr>
      </w:pPr>
    </w:p>
    <w:p w14:paraId="2D181993" w14:textId="77777777" w:rsidR="004A628D" w:rsidRPr="007C3EDB" w:rsidRDefault="004A628D">
      <w:pPr>
        <w:pStyle w:val="BodyText"/>
        <w:spacing w:line="360" w:lineRule="auto"/>
        <w:rPr>
          <w:ins w:id="10605" w:author="Ashley Frank" w:date="2024-12-19T22:10:00Z"/>
          <w:rFonts w:ascii="Bookman Old Style" w:hAnsi="Bookman Old Style"/>
          <w:b/>
          <w:bCs/>
          <w:szCs w:val="24"/>
          <w:rPrChange w:id="10606" w:author="Ashley Frank" w:date="2024-12-20T21:43:00Z">
            <w:rPr>
              <w:ins w:id="10607" w:author="Ashley Frank" w:date="2024-12-19T22:10:00Z"/>
              <w:rFonts w:ascii="Bookman Old Style" w:hAnsi="Bookman Old Style"/>
              <w:b/>
              <w:bCs/>
              <w:sz w:val="32"/>
              <w:szCs w:val="32"/>
            </w:rPr>
          </w:rPrChange>
        </w:rPr>
        <w:pPrChange w:id="10608" w:author="Ashley Frank" w:date="2024-12-19T22:47:00Z">
          <w:pPr>
            <w:pStyle w:val="BodyText"/>
            <w:spacing w:line="360" w:lineRule="auto"/>
            <w:jc w:val="center"/>
          </w:pPr>
        </w:pPrChange>
      </w:pPr>
    </w:p>
    <w:p w14:paraId="383D4EB8" w14:textId="30B35D63" w:rsidR="00114DCD" w:rsidRPr="007C3EDB" w:rsidRDefault="00556D1D" w:rsidP="00556D1D">
      <w:pPr>
        <w:pStyle w:val="BodyText"/>
        <w:spacing w:line="360" w:lineRule="auto"/>
        <w:jc w:val="center"/>
        <w:rPr>
          <w:rFonts w:ascii="Bookman Old Style" w:hAnsi="Bookman Old Style"/>
          <w:b/>
          <w:bCs/>
          <w:szCs w:val="24"/>
          <w:u w:val="single"/>
          <w:rPrChange w:id="10609" w:author="Ashley Frank" w:date="2024-12-20T21:43:00Z">
            <w:rPr>
              <w:rFonts w:ascii="Bookman Old Style" w:hAnsi="Bookman Old Style"/>
              <w:b/>
              <w:bCs/>
              <w:sz w:val="32"/>
              <w:szCs w:val="32"/>
            </w:rPr>
          </w:rPrChange>
        </w:rPr>
      </w:pPr>
      <w:r w:rsidRPr="007C3EDB">
        <w:rPr>
          <w:rFonts w:ascii="Bookman Old Style" w:hAnsi="Bookman Old Style"/>
          <w:b/>
          <w:bCs/>
          <w:szCs w:val="24"/>
          <w:u w:val="single"/>
          <w:rPrChange w:id="10610" w:author="Ashley Frank" w:date="2024-12-20T21:43:00Z">
            <w:rPr>
              <w:rFonts w:ascii="Bookman Old Style" w:hAnsi="Bookman Old Style"/>
              <w:b/>
              <w:bCs/>
              <w:sz w:val="32"/>
              <w:szCs w:val="32"/>
            </w:rPr>
          </w:rPrChange>
        </w:rPr>
        <w:t>D</w:t>
      </w:r>
      <w:ins w:id="10611" w:author="Ashley Frank" w:date="2024-12-19T22:36:00Z">
        <w:r w:rsidR="00426C03" w:rsidRPr="007C3EDB">
          <w:rPr>
            <w:rFonts w:ascii="Bookman Old Style" w:hAnsi="Bookman Old Style"/>
            <w:b/>
            <w:bCs/>
            <w:szCs w:val="24"/>
            <w:u w:val="single"/>
            <w:rPrChange w:id="10612" w:author="Ashley Frank" w:date="2024-12-20T21:43:00Z">
              <w:rPr>
                <w:rFonts w:ascii="Bookman Old Style" w:hAnsi="Bookman Old Style"/>
                <w:b/>
                <w:bCs/>
                <w:sz w:val="32"/>
                <w:szCs w:val="32"/>
                <w:u w:val="single"/>
              </w:rPr>
            </w:rPrChange>
          </w:rPr>
          <w:t>isappointment</w:t>
        </w:r>
      </w:ins>
      <w:del w:id="10613" w:author="Ashley Frank" w:date="2024-12-19T22:36:00Z">
        <w:r w:rsidRPr="007C3EDB" w:rsidDel="00426C03">
          <w:rPr>
            <w:rFonts w:ascii="Bookman Old Style" w:hAnsi="Bookman Old Style"/>
            <w:b/>
            <w:bCs/>
            <w:szCs w:val="24"/>
            <w:u w:val="single"/>
            <w:rPrChange w:id="10614" w:author="Ashley Frank" w:date="2024-12-20T21:43:00Z">
              <w:rPr>
                <w:rFonts w:ascii="Bookman Old Style" w:hAnsi="Bookman Old Style"/>
                <w:b/>
                <w:bCs/>
                <w:sz w:val="32"/>
                <w:szCs w:val="32"/>
              </w:rPr>
            </w:rPrChange>
          </w:rPr>
          <w:delText>ISAPP</w:delText>
        </w:r>
      </w:del>
      <w:del w:id="10615" w:author="Ashley Frank" w:date="2024-12-19T22:35:00Z">
        <w:r w:rsidRPr="007C3EDB" w:rsidDel="00426C03">
          <w:rPr>
            <w:rFonts w:ascii="Bookman Old Style" w:hAnsi="Bookman Old Style"/>
            <w:b/>
            <w:bCs/>
            <w:szCs w:val="24"/>
            <w:u w:val="single"/>
            <w:rPrChange w:id="10616" w:author="Ashley Frank" w:date="2024-12-20T21:43:00Z">
              <w:rPr>
                <w:rFonts w:ascii="Bookman Old Style" w:hAnsi="Bookman Old Style"/>
                <w:b/>
                <w:bCs/>
                <w:sz w:val="32"/>
                <w:szCs w:val="32"/>
              </w:rPr>
            </w:rPrChange>
          </w:rPr>
          <w:delText>OINTMEN</w:delText>
        </w:r>
      </w:del>
      <w:del w:id="10617" w:author="Ashley Frank" w:date="2024-12-19T22:36:00Z">
        <w:r w:rsidRPr="007C3EDB" w:rsidDel="00426C03">
          <w:rPr>
            <w:rFonts w:ascii="Bookman Old Style" w:hAnsi="Bookman Old Style"/>
            <w:b/>
            <w:bCs/>
            <w:szCs w:val="24"/>
            <w:u w:val="single"/>
            <w:rPrChange w:id="10618" w:author="Ashley Frank" w:date="2024-12-20T21:43:00Z">
              <w:rPr>
                <w:rFonts w:ascii="Bookman Old Style" w:hAnsi="Bookman Old Style"/>
                <w:b/>
                <w:bCs/>
                <w:sz w:val="32"/>
                <w:szCs w:val="32"/>
              </w:rPr>
            </w:rPrChange>
          </w:rPr>
          <w:delText>T</w:delText>
        </w:r>
      </w:del>
    </w:p>
    <w:p w14:paraId="7B02A75A" w14:textId="77777777" w:rsidR="00556D1D" w:rsidRPr="007C3EDB" w:rsidRDefault="00556D1D" w:rsidP="009014DA">
      <w:pPr>
        <w:pStyle w:val="BodyText"/>
        <w:spacing w:line="360" w:lineRule="auto"/>
        <w:rPr>
          <w:rFonts w:ascii="Bookman Old Style" w:hAnsi="Bookman Old Style"/>
          <w:szCs w:val="24"/>
          <w:rPrChange w:id="10619" w:author="Ashley Frank" w:date="2024-12-20T21:43:00Z">
            <w:rPr>
              <w:rFonts w:ascii="Bookman Old Style" w:hAnsi="Bookman Old Style"/>
              <w:sz w:val="32"/>
              <w:szCs w:val="32"/>
            </w:rPr>
          </w:rPrChange>
        </w:rPr>
      </w:pPr>
    </w:p>
    <w:p w14:paraId="5E7EB88B" w14:textId="333C8CE7" w:rsidR="00556D1D" w:rsidRDefault="00B819AB" w:rsidP="009014DA">
      <w:pPr>
        <w:pStyle w:val="BodyText"/>
        <w:spacing w:line="360" w:lineRule="auto"/>
        <w:rPr>
          <w:ins w:id="10620" w:author="Ashley Frank" w:date="2025-01-22T03:57:00Z"/>
          <w:rFonts w:ascii="Bookman Old Style" w:hAnsi="Bookman Old Style"/>
          <w:szCs w:val="24"/>
        </w:rPr>
      </w:pPr>
      <w:ins w:id="10621" w:author="Ashley Frank" w:date="2025-01-22T04:55:00Z">
        <w:r>
          <w:rPr>
            <w:rFonts w:ascii="Bookman Old Style" w:hAnsi="Bookman Old Style"/>
            <w:szCs w:val="24"/>
          </w:rPr>
          <w:t>I think all of us can benefit from spendi</w:t>
        </w:r>
      </w:ins>
      <w:ins w:id="10622" w:author="Ashley Frank" w:date="2025-01-22T04:56:00Z">
        <w:r>
          <w:rPr>
            <w:rFonts w:ascii="Bookman Old Style" w:hAnsi="Bookman Old Style"/>
            <w:szCs w:val="24"/>
          </w:rPr>
          <w:t xml:space="preserve">ng </w:t>
        </w:r>
      </w:ins>
      <w:del w:id="10623" w:author="Ashley Frank" w:date="2025-01-22T04:55:00Z">
        <w:r w:rsidR="00556D1D" w:rsidRPr="00B9554D" w:rsidDel="00B819AB">
          <w:rPr>
            <w:rFonts w:ascii="Bookman Old Style" w:hAnsi="Bookman Old Style"/>
            <w:szCs w:val="24"/>
            <w:rPrChange w:id="10624" w:author="Ashley Frank" w:date="2025-01-22T03:54:00Z">
              <w:rPr>
                <w:rFonts w:ascii="Bookman Old Style" w:hAnsi="Bookman Old Style"/>
                <w:sz w:val="32"/>
                <w:szCs w:val="32"/>
                <w:highlight w:val="yellow"/>
              </w:rPr>
            </w:rPrChange>
          </w:rPr>
          <w:delText xml:space="preserve">Spending </w:delText>
        </w:r>
      </w:del>
      <w:ins w:id="10625" w:author="Ashley Frank" w:date="2025-01-22T04:56:00Z">
        <w:r>
          <w:rPr>
            <w:rFonts w:ascii="Bookman Old Style" w:hAnsi="Bookman Old Style"/>
            <w:szCs w:val="24"/>
          </w:rPr>
          <w:t xml:space="preserve">a bunch of </w:t>
        </w:r>
      </w:ins>
      <w:del w:id="10626" w:author="Ashley Frank" w:date="2025-01-22T04:56:00Z">
        <w:r w:rsidR="00556D1D" w:rsidRPr="00B9554D" w:rsidDel="00B819AB">
          <w:rPr>
            <w:rFonts w:ascii="Bookman Old Style" w:hAnsi="Bookman Old Style"/>
            <w:szCs w:val="24"/>
            <w:rPrChange w:id="10627" w:author="Ashley Frank" w:date="2025-01-22T03:54:00Z">
              <w:rPr>
                <w:rFonts w:ascii="Bookman Old Style" w:hAnsi="Bookman Old Style"/>
                <w:sz w:val="32"/>
                <w:szCs w:val="32"/>
                <w:highlight w:val="yellow"/>
              </w:rPr>
            </w:rPrChange>
          </w:rPr>
          <w:delText xml:space="preserve">much </w:delText>
        </w:r>
      </w:del>
      <w:r w:rsidR="00556D1D" w:rsidRPr="00B9554D">
        <w:rPr>
          <w:rFonts w:ascii="Bookman Old Style" w:hAnsi="Bookman Old Style"/>
          <w:szCs w:val="24"/>
          <w:rPrChange w:id="10628" w:author="Ashley Frank" w:date="2025-01-22T03:54:00Z">
            <w:rPr>
              <w:rFonts w:ascii="Bookman Old Style" w:hAnsi="Bookman Old Style"/>
              <w:sz w:val="32"/>
              <w:szCs w:val="32"/>
              <w:highlight w:val="yellow"/>
            </w:rPr>
          </w:rPrChange>
        </w:rPr>
        <w:t xml:space="preserve">time with </w:t>
      </w:r>
      <w:ins w:id="10629" w:author="Ashley Frank" w:date="2025-01-22T04:56:00Z">
        <w:r>
          <w:rPr>
            <w:rFonts w:ascii="Bookman Old Style" w:hAnsi="Bookman Old Style"/>
            <w:szCs w:val="24"/>
          </w:rPr>
          <w:t xml:space="preserve">the </w:t>
        </w:r>
      </w:ins>
      <w:del w:id="10630" w:author="Ashley Frank" w:date="2025-01-22T04:56:00Z">
        <w:r w:rsidR="00556D1D" w:rsidRPr="00B9554D" w:rsidDel="00B819AB">
          <w:rPr>
            <w:rFonts w:ascii="Bookman Old Style" w:hAnsi="Bookman Old Style"/>
            <w:szCs w:val="24"/>
            <w:rPrChange w:id="10631" w:author="Ashley Frank" w:date="2025-01-22T03:54:00Z">
              <w:rPr>
                <w:rFonts w:ascii="Bookman Old Style" w:hAnsi="Bookman Old Style"/>
                <w:sz w:val="32"/>
                <w:szCs w:val="32"/>
                <w:highlight w:val="yellow"/>
              </w:rPr>
            </w:rPrChange>
          </w:rPr>
          <w:delText xml:space="preserve">this </w:delText>
        </w:r>
      </w:del>
      <w:r w:rsidR="00556D1D" w:rsidRPr="00B9554D">
        <w:rPr>
          <w:rFonts w:ascii="Bookman Old Style" w:hAnsi="Bookman Old Style"/>
          <w:szCs w:val="24"/>
          <w:rPrChange w:id="10632" w:author="Ashley Frank" w:date="2025-01-22T03:54:00Z">
            <w:rPr>
              <w:rFonts w:ascii="Bookman Old Style" w:hAnsi="Bookman Old Style"/>
              <w:sz w:val="32"/>
              <w:szCs w:val="32"/>
              <w:highlight w:val="yellow"/>
            </w:rPr>
          </w:rPrChange>
        </w:rPr>
        <w:t>term disappointment and seeing how significant it can be in the li</w:t>
      </w:r>
      <w:r w:rsidR="00F823D5" w:rsidRPr="00B9554D">
        <w:rPr>
          <w:rFonts w:ascii="Bookman Old Style" w:hAnsi="Bookman Old Style"/>
          <w:szCs w:val="24"/>
          <w:rPrChange w:id="10633" w:author="Ashley Frank" w:date="2025-01-22T03:54:00Z">
            <w:rPr>
              <w:rFonts w:ascii="Bookman Old Style" w:hAnsi="Bookman Old Style"/>
              <w:sz w:val="32"/>
              <w:szCs w:val="32"/>
              <w:highlight w:val="yellow"/>
            </w:rPr>
          </w:rPrChange>
        </w:rPr>
        <w:t>ves</w:t>
      </w:r>
      <w:r w:rsidR="00556D1D" w:rsidRPr="00B9554D">
        <w:rPr>
          <w:rFonts w:ascii="Bookman Old Style" w:hAnsi="Bookman Old Style"/>
          <w:szCs w:val="24"/>
          <w:rPrChange w:id="10634" w:author="Ashley Frank" w:date="2025-01-22T03:54:00Z">
            <w:rPr>
              <w:rFonts w:ascii="Bookman Old Style" w:hAnsi="Bookman Old Style"/>
              <w:sz w:val="32"/>
              <w:szCs w:val="32"/>
              <w:highlight w:val="yellow"/>
            </w:rPr>
          </w:rPrChange>
        </w:rPr>
        <w:t xml:space="preserve"> of others</w:t>
      </w:r>
      <w:r w:rsidR="00556D1D" w:rsidRPr="00B9554D">
        <w:rPr>
          <w:rFonts w:ascii="Bookman Old Style" w:hAnsi="Bookman Old Style"/>
          <w:szCs w:val="24"/>
          <w:rPrChange w:id="10635" w:author="Ashley Frank" w:date="2025-01-22T03:54:00Z">
            <w:rPr>
              <w:rFonts w:ascii="Bookman Old Style" w:hAnsi="Bookman Old Style"/>
              <w:sz w:val="32"/>
              <w:szCs w:val="32"/>
            </w:rPr>
          </w:rPrChange>
        </w:rPr>
        <w:t>.</w:t>
      </w:r>
      <w:r w:rsidR="00556D1D" w:rsidRPr="007C3EDB">
        <w:rPr>
          <w:rFonts w:ascii="Bookman Old Style" w:hAnsi="Bookman Old Style"/>
          <w:szCs w:val="24"/>
          <w:rPrChange w:id="10636" w:author="Ashley Frank" w:date="2024-12-20T21:43:00Z">
            <w:rPr>
              <w:rFonts w:ascii="Bookman Old Style" w:hAnsi="Bookman Old Style"/>
              <w:sz w:val="32"/>
              <w:szCs w:val="32"/>
            </w:rPr>
          </w:rPrChange>
        </w:rPr>
        <w:t xml:space="preserve"> </w:t>
      </w:r>
      <w:ins w:id="10637" w:author="Ashley Frank" w:date="2025-01-22T03:54:00Z">
        <w:r w:rsidR="00B9554D">
          <w:rPr>
            <w:rFonts w:ascii="Bookman Old Style" w:hAnsi="Bookman Old Style"/>
            <w:szCs w:val="24"/>
          </w:rPr>
          <w:t xml:space="preserve">Disappointment comes to us in many different forms and at many different stages of life. Maybe we lost </w:t>
        </w:r>
      </w:ins>
      <w:del w:id="10638" w:author="Ashley Frank" w:date="2025-01-22T03:54:00Z">
        <w:r w:rsidR="002C4A2E" w:rsidRPr="007C3EDB" w:rsidDel="00B9554D">
          <w:rPr>
            <w:rFonts w:ascii="Bookman Old Style" w:hAnsi="Bookman Old Style"/>
            <w:szCs w:val="24"/>
            <w:rPrChange w:id="10639" w:author="Ashley Frank" w:date="2024-12-20T21:43:00Z">
              <w:rPr>
                <w:rFonts w:ascii="Bookman Old Style" w:hAnsi="Bookman Old Style"/>
                <w:sz w:val="32"/>
                <w:szCs w:val="32"/>
              </w:rPr>
            </w:rPrChange>
          </w:rPr>
          <w:delText>We</w:delText>
        </w:r>
        <w:r w:rsidR="00556D1D" w:rsidRPr="007C3EDB" w:rsidDel="00B9554D">
          <w:rPr>
            <w:rFonts w:ascii="Bookman Old Style" w:hAnsi="Bookman Old Style"/>
            <w:szCs w:val="24"/>
            <w:rPrChange w:id="10640" w:author="Ashley Frank" w:date="2024-12-20T21:43:00Z">
              <w:rPr>
                <w:rFonts w:ascii="Bookman Old Style" w:hAnsi="Bookman Old Style"/>
                <w:sz w:val="32"/>
                <w:szCs w:val="32"/>
              </w:rPr>
            </w:rPrChange>
          </w:rPr>
          <w:delText xml:space="preserve"> often experience disappointment </w:delText>
        </w:r>
        <w:r w:rsidR="00F823D5" w:rsidRPr="007C3EDB" w:rsidDel="00B9554D">
          <w:rPr>
            <w:rFonts w:ascii="Bookman Old Style" w:hAnsi="Bookman Old Style"/>
            <w:szCs w:val="24"/>
            <w:rPrChange w:id="10641" w:author="Ashley Frank" w:date="2024-12-20T21:43:00Z">
              <w:rPr>
                <w:rFonts w:ascii="Bookman Old Style" w:hAnsi="Bookman Old Style"/>
                <w:sz w:val="32"/>
                <w:szCs w:val="32"/>
              </w:rPr>
            </w:rPrChange>
          </w:rPr>
          <w:delText>at</w:delText>
        </w:r>
        <w:r w:rsidR="00556D1D" w:rsidRPr="007C3EDB" w:rsidDel="00B9554D">
          <w:rPr>
            <w:rFonts w:ascii="Bookman Old Style" w:hAnsi="Bookman Old Style"/>
            <w:szCs w:val="24"/>
            <w:rPrChange w:id="10642" w:author="Ashley Frank" w:date="2024-12-20T21:43:00Z">
              <w:rPr>
                <w:rFonts w:ascii="Bookman Old Style" w:hAnsi="Bookman Old Style"/>
                <w:sz w:val="32"/>
                <w:szCs w:val="32"/>
              </w:rPr>
            </w:rPrChange>
          </w:rPr>
          <w:delText xml:space="preserve"> different levels. Losing </w:delText>
        </w:r>
      </w:del>
      <w:r w:rsidR="00556D1D" w:rsidRPr="007C3EDB">
        <w:rPr>
          <w:rFonts w:ascii="Bookman Old Style" w:hAnsi="Bookman Old Style"/>
          <w:szCs w:val="24"/>
          <w:rPrChange w:id="10643" w:author="Ashley Frank" w:date="2024-12-20T21:43:00Z">
            <w:rPr>
              <w:rFonts w:ascii="Bookman Old Style" w:hAnsi="Bookman Old Style"/>
              <w:sz w:val="32"/>
              <w:szCs w:val="32"/>
            </w:rPr>
          </w:rPrChange>
        </w:rPr>
        <w:t xml:space="preserve">a </w:t>
      </w:r>
      <w:r w:rsidR="00A71188" w:rsidRPr="007C3EDB">
        <w:rPr>
          <w:rFonts w:ascii="Bookman Old Style" w:hAnsi="Bookman Old Style"/>
          <w:szCs w:val="24"/>
          <w:rPrChange w:id="10644" w:author="Ashley Frank" w:date="2024-12-20T21:43:00Z">
            <w:rPr>
              <w:rFonts w:ascii="Bookman Old Style" w:hAnsi="Bookman Old Style"/>
              <w:sz w:val="32"/>
              <w:szCs w:val="32"/>
            </w:rPr>
          </w:rPrChange>
        </w:rPr>
        <w:t>s</w:t>
      </w:r>
      <w:r w:rsidR="002C4A2E" w:rsidRPr="007C3EDB">
        <w:rPr>
          <w:rFonts w:ascii="Bookman Old Style" w:hAnsi="Bookman Old Style"/>
          <w:szCs w:val="24"/>
          <w:rPrChange w:id="10645" w:author="Ashley Frank" w:date="2024-12-20T21:43:00Z">
            <w:rPr>
              <w:rFonts w:ascii="Bookman Old Style" w:hAnsi="Bookman Old Style"/>
              <w:sz w:val="32"/>
              <w:szCs w:val="32"/>
            </w:rPr>
          </w:rPrChange>
        </w:rPr>
        <w:t>we</w:t>
      </w:r>
      <w:r w:rsidR="00A71188" w:rsidRPr="007C3EDB">
        <w:rPr>
          <w:rFonts w:ascii="Bookman Old Style" w:hAnsi="Bookman Old Style"/>
          <w:szCs w:val="24"/>
          <w:rPrChange w:id="10646" w:author="Ashley Frank" w:date="2024-12-20T21:43:00Z">
            <w:rPr>
              <w:rFonts w:ascii="Bookman Old Style" w:hAnsi="Bookman Old Style"/>
              <w:sz w:val="32"/>
              <w:szCs w:val="32"/>
            </w:rPr>
          </w:rPrChange>
        </w:rPr>
        <w:t>etheart</w:t>
      </w:r>
      <w:r w:rsidR="00556D1D" w:rsidRPr="007C3EDB">
        <w:rPr>
          <w:rFonts w:ascii="Bookman Old Style" w:hAnsi="Bookman Old Style"/>
          <w:szCs w:val="24"/>
          <w:rPrChange w:id="10647" w:author="Ashley Frank" w:date="2024-12-20T21:43:00Z">
            <w:rPr>
              <w:rFonts w:ascii="Bookman Old Style" w:hAnsi="Bookman Old Style"/>
              <w:sz w:val="32"/>
              <w:szCs w:val="32"/>
            </w:rPr>
          </w:rPrChange>
        </w:rPr>
        <w:t xml:space="preserve">, </w:t>
      </w:r>
      <w:ins w:id="10648" w:author="Ashley Frank" w:date="2025-01-22T03:54:00Z">
        <w:r w:rsidR="00B9554D">
          <w:rPr>
            <w:rFonts w:ascii="Bookman Old Style" w:hAnsi="Bookman Old Style"/>
            <w:szCs w:val="24"/>
          </w:rPr>
          <w:t>or we didn’t</w:t>
        </w:r>
      </w:ins>
      <w:del w:id="10649" w:author="Ashley Frank" w:date="2025-01-22T03:54:00Z">
        <w:r w:rsidR="00556D1D" w:rsidRPr="007C3EDB" w:rsidDel="00B9554D">
          <w:rPr>
            <w:rFonts w:ascii="Bookman Old Style" w:hAnsi="Bookman Old Style"/>
            <w:szCs w:val="24"/>
            <w:rPrChange w:id="10650" w:author="Ashley Frank" w:date="2024-12-20T21:43:00Z">
              <w:rPr>
                <w:rFonts w:ascii="Bookman Old Style" w:hAnsi="Bookman Old Style"/>
                <w:sz w:val="32"/>
                <w:szCs w:val="32"/>
              </w:rPr>
            </w:rPrChange>
          </w:rPr>
          <w:delText>not</w:delText>
        </w:r>
      </w:del>
      <w:ins w:id="10651" w:author="Ashley Frank" w:date="2025-01-22T03:54:00Z">
        <w:r w:rsidR="00B9554D">
          <w:rPr>
            <w:rFonts w:ascii="Bookman Old Style" w:hAnsi="Bookman Old Style"/>
            <w:szCs w:val="24"/>
          </w:rPr>
          <w:t xml:space="preserve"> </w:t>
        </w:r>
      </w:ins>
      <w:ins w:id="10652" w:author="Ashley Frank" w:date="2025-01-22T03:56:00Z">
        <w:r w:rsidR="00B9554D">
          <w:rPr>
            <w:rFonts w:ascii="Bookman Old Style" w:hAnsi="Bookman Old Style"/>
            <w:szCs w:val="24"/>
          </w:rPr>
          <w:t xml:space="preserve">get </w:t>
        </w:r>
      </w:ins>
      <w:del w:id="10653" w:author="Ashley Frank" w:date="2025-01-22T03:54:00Z">
        <w:r w:rsidR="00556D1D" w:rsidRPr="007C3EDB" w:rsidDel="00B9554D">
          <w:rPr>
            <w:rFonts w:ascii="Bookman Old Style" w:hAnsi="Bookman Old Style"/>
            <w:szCs w:val="24"/>
            <w:rPrChange w:id="10654" w:author="Ashley Frank" w:date="2024-12-20T21:43:00Z">
              <w:rPr>
                <w:rFonts w:ascii="Bookman Old Style" w:hAnsi="Bookman Old Style"/>
                <w:sz w:val="32"/>
                <w:szCs w:val="32"/>
              </w:rPr>
            </w:rPrChange>
          </w:rPr>
          <w:delText xml:space="preserve"> getting </w:delText>
        </w:r>
      </w:del>
      <w:r w:rsidR="00556D1D" w:rsidRPr="007C3EDB">
        <w:rPr>
          <w:rFonts w:ascii="Bookman Old Style" w:hAnsi="Bookman Old Style"/>
          <w:szCs w:val="24"/>
          <w:rPrChange w:id="10655" w:author="Ashley Frank" w:date="2024-12-20T21:43:00Z">
            <w:rPr>
              <w:rFonts w:ascii="Bookman Old Style" w:hAnsi="Bookman Old Style"/>
              <w:sz w:val="32"/>
              <w:szCs w:val="32"/>
            </w:rPr>
          </w:rPrChange>
        </w:rPr>
        <w:t xml:space="preserve">that job </w:t>
      </w:r>
      <w:del w:id="10656" w:author="Ashley Frank" w:date="2025-01-22T03:54:00Z">
        <w:r w:rsidR="00556D1D" w:rsidRPr="007C3EDB" w:rsidDel="00B9554D">
          <w:rPr>
            <w:rFonts w:ascii="Bookman Old Style" w:hAnsi="Bookman Old Style"/>
            <w:szCs w:val="24"/>
            <w:rPrChange w:id="10657" w:author="Ashley Frank" w:date="2024-12-20T21:43:00Z">
              <w:rPr>
                <w:rFonts w:ascii="Bookman Old Style" w:hAnsi="Bookman Old Style"/>
                <w:sz w:val="32"/>
                <w:szCs w:val="32"/>
              </w:rPr>
            </w:rPrChange>
          </w:rPr>
          <w:delText xml:space="preserve">or not getting </w:delText>
        </w:r>
      </w:del>
      <w:r w:rsidR="00556D1D" w:rsidRPr="007C3EDB">
        <w:rPr>
          <w:rFonts w:ascii="Bookman Old Style" w:hAnsi="Bookman Old Style"/>
          <w:szCs w:val="24"/>
          <w:rPrChange w:id="10658" w:author="Ashley Frank" w:date="2024-12-20T21:43:00Z">
            <w:rPr>
              <w:rFonts w:ascii="Bookman Old Style" w:hAnsi="Bookman Old Style"/>
              <w:sz w:val="32"/>
              <w:szCs w:val="32"/>
            </w:rPr>
          </w:rPrChange>
        </w:rPr>
        <w:t>th</w:t>
      </w:r>
      <w:ins w:id="10659" w:author="Ashley Frank" w:date="2025-01-22T03:55:00Z">
        <w:r w:rsidR="00B9554D">
          <w:rPr>
            <w:rFonts w:ascii="Bookman Old Style" w:hAnsi="Bookman Old Style"/>
            <w:szCs w:val="24"/>
          </w:rPr>
          <w:t xml:space="preserve">e </w:t>
        </w:r>
      </w:ins>
      <w:del w:id="10660" w:author="Ashley Frank" w:date="2025-01-22T03:55:00Z">
        <w:r w:rsidR="00556D1D" w:rsidRPr="007C3EDB" w:rsidDel="00B9554D">
          <w:rPr>
            <w:rFonts w:ascii="Bookman Old Style" w:hAnsi="Bookman Old Style"/>
            <w:szCs w:val="24"/>
            <w:rPrChange w:id="10661" w:author="Ashley Frank" w:date="2024-12-20T21:43:00Z">
              <w:rPr>
                <w:rFonts w:ascii="Bookman Old Style" w:hAnsi="Bookman Old Style"/>
                <w:sz w:val="32"/>
                <w:szCs w:val="32"/>
              </w:rPr>
            </w:rPrChange>
          </w:rPr>
          <w:delText xml:space="preserve">at </w:delText>
        </w:r>
      </w:del>
      <w:r w:rsidR="00556D1D" w:rsidRPr="007C3EDB">
        <w:rPr>
          <w:rFonts w:ascii="Bookman Old Style" w:hAnsi="Bookman Old Style"/>
          <w:szCs w:val="24"/>
          <w:rPrChange w:id="10662" w:author="Ashley Frank" w:date="2024-12-20T21:43:00Z">
            <w:rPr>
              <w:rFonts w:ascii="Bookman Old Style" w:hAnsi="Bookman Old Style"/>
              <w:sz w:val="32"/>
              <w:szCs w:val="32"/>
            </w:rPr>
          </w:rPrChange>
        </w:rPr>
        <w:t>promotion</w:t>
      </w:r>
      <w:ins w:id="10663" w:author="Ashley Frank" w:date="2025-01-22T03:55:00Z">
        <w:r w:rsidR="00B9554D">
          <w:rPr>
            <w:rFonts w:ascii="Bookman Old Style" w:hAnsi="Bookman Old Style"/>
            <w:szCs w:val="24"/>
          </w:rPr>
          <w:t xml:space="preserve"> we worked so hard for.</w:t>
        </w:r>
      </w:ins>
      <w:del w:id="10664" w:author="Ashley Frank" w:date="2025-01-22T03:55:00Z">
        <w:r w:rsidR="00556D1D" w:rsidRPr="007C3EDB" w:rsidDel="00B9554D">
          <w:rPr>
            <w:rFonts w:ascii="Bookman Old Style" w:hAnsi="Bookman Old Style"/>
            <w:szCs w:val="24"/>
            <w:rPrChange w:id="10665" w:author="Ashley Frank" w:date="2024-12-20T21:43:00Z">
              <w:rPr>
                <w:rFonts w:ascii="Bookman Old Style" w:hAnsi="Bookman Old Style"/>
                <w:sz w:val="32"/>
                <w:szCs w:val="32"/>
              </w:rPr>
            </w:rPrChange>
          </w:rPr>
          <w:delText>,</w:delText>
        </w:r>
      </w:del>
      <w:r w:rsidR="00556D1D" w:rsidRPr="007C3EDB">
        <w:rPr>
          <w:rFonts w:ascii="Bookman Old Style" w:hAnsi="Bookman Old Style"/>
          <w:szCs w:val="24"/>
          <w:rPrChange w:id="10666" w:author="Ashley Frank" w:date="2024-12-20T21:43:00Z">
            <w:rPr>
              <w:rFonts w:ascii="Bookman Old Style" w:hAnsi="Bookman Old Style"/>
              <w:sz w:val="32"/>
              <w:szCs w:val="32"/>
            </w:rPr>
          </w:rPrChange>
        </w:rPr>
        <w:t xml:space="preserve"> </w:t>
      </w:r>
      <w:ins w:id="10667" w:author="Ashley Frank" w:date="2025-01-22T03:55:00Z">
        <w:r w:rsidR="00B9554D">
          <w:rPr>
            <w:rFonts w:ascii="Bookman Old Style" w:hAnsi="Bookman Old Style"/>
            <w:szCs w:val="24"/>
          </w:rPr>
          <w:t xml:space="preserve">We can be disappointed at getting picked </w:t>
        </w:r>
      </w:ins>
      <w:del w:id="10668" w:author="Ashley Frank" w:date="2025-01-22T03:55:00Z">
        <w:r w:rsidR="00556D1D" w:rsidRPr="007C3EDB" w:rsidDel="00B9554D">
          <w:rPr>
            <w:rFonts w:ascii="Bookman Old Style" w:hAnsi="Bookman Old Style"/>
            <w:szCs w:val="24"/>
            <w:rPrChange w:id="10669" w:author="Ashley Frank" w:date="2024-12-20T21:43:00Z">
              <w:rPr>
                <w:rFonts w:ascii="Bookman Old Style" w:hAnsi="Bookman Old Style"/>
                <w:sz w:val="32"/>
                <w:szCs w:val="32"/>
              </w:rPr>
            </w:rPrChange>
          </w:rPr>
          <w:delText xml:space="preserve">being chosen </w:delText>
        </w:r>
      </w:del>
      <w:r w:rsidR="00556D1D" w:rsidRPr="007C3EDB">
        <w:rPr>
          <w:rFonts w:ascii="Bookman Old Style" w:hAnsi="Bookman Old Style"/>
          <w:szCs w:val="24"/>
          <w:rPrChange w:id="10670" w:author="Ashley Frank" w:date="2024-12-20T21:43:00Z">
            <w:rPr>
              <w:rFonts w:ascii="Bookman Old Style" w:hAnsi="Bookman Old Style"/>
              <w:sz w:val="32"/>
              <w:szCs w:val="32"/>
            </w:rPr>
          </w:rPrChange>
        </w:rPr>
        <w:t>last on a basketball team</w:t>
      </w:r>
      <w:ins w:id="10671" w:author="Ashley Frank" w:date="2025-01-22T03:55:00Z">
        <w:r w:rsidR="00B9554D">
          <w:rPr>
            <w:rFonts w:ascii="Bookman Old Style" w:hAnsi="Bookman Old Style"/>
            <w:szCs w:val="24"/>
          </w:rPr>
          <w:t xml:space="preserve"> or even at </w:t>
        </w:r>
      </w:ins>
      <w:del w:id="10672" w:author="Ashley Frank" w:date="2025-01-22T03:55:00Z">
        <w:r w:rsidR="00F823D5" w:rsidRPr="007C3EDB" w:rsidDel="00B9554D">
          <w:rPr>
            <w:rFonts w:ascii="Bookman Old Style" w:hAnsi="Bookman Old Style"/>
            <w:szCs w:val="24"/>
            <w:rPrChange w:id="10673" w:author="Ashley Frank" w:date="2024-12-20T21:43:00Z">
              <w:rPr>
                <w:rFonts w:ascii="Bookman Old Style" w:hAnsi="Bookman Old Style"/>
                <w:sz w:val="32"/>
                <w:szCs w:val="32"/>
              </w:rPr>
            </w:rPrChange>
          </w:rPr>
          <w:delText>,</w:delText>
        </w:r>
        <w:r w:rsidR="00556D1D" w:rsidRPr="007C3EDB" w:rsidDel="00B9554D">
          <w:rPr>
            <w:rFonts w:ascii="Bookman Old Style" w:hAnsi="Bookman Old Style"/>
            <w:szCs w:val="24"/>
            <w:rPrChange w:id="10674" w:author="Ashley Frank" w:date="2024-12-20T21:43:00Z">
              <w:rPr>
                <w:rFonts w:ascii="Bookman Old Style" w:hAnsi="Bookman Old Style"/>
                <w:sz w:val="32"/>
                <w:szCs w:val="32"/>
              </w:rPr>
            </w:rPrChange>
          </w:rPr>
          <w:delText xml:space="preserve"> or not being </w:delText>
        </w:r>
      </w:del>
      <w:ins w:id="10675" w:author="Ashley Frank" w:date="2025-01-22T03:55:00Z">
        <w:r w:rsidR="00B9554D">
          <w:rPr>
            <w:rFonts w:ascii="Bookman Old Style" w:hAnsi="Bookman Old Style"/>
            <w:szCs w:val="24"/>
          </w:rPr>
          <w:t xml:space="preserve">not getting </w:t>
        </w:r>
      </w:ins>
      <w:del w:id="10676" w:author="Ashley Frank" w:date="2025-01-22T03:55:00Z">
        <w:r w:rsidR="00556D1D" w:rsidRPr="007C3EDB" w:rsidDel="00B9554D">
          <w:rPr>
            <w:rFonts w:ascii="Bookman Old Style" w:hAnsi="Bookman Old Style"/>
            <w:szCs w:val="24"/>
            <w:rPrChange w:id="10677" w:author="Ashley Frank" w:date="2024-12-20T21:43:00Z">
              <w:rPr>
                <w:rFonts w:ascii="Bookman Old Style" w:hAnsi="Bookman Old Style"/>
                <w:sz w:val="32"/>
                <w:szCs w:val="32"/>
              </w:rPr>
            </w:rPrChange>
          </w:rPr>
          <w:delText xml:space="preserve">able to get </w:delText>
        </w:r>
      </w:del>
      <w:r w:rsidR="00556D1D" w:rsidRPr="007C3EDB">
        <w:rPr>
          <w:rFonts w:ascii="Bookman Old Style" w:hAnsi="Bookman Old Style"/>
          <w:szCs w:val="24"/>
          <w:rPrChange w:id="10678" w:author="Ashley Frank" w:date="2024-12-20T21:43:00Z">
            <w:rPr>
              <w:rFonts w:ascii="Bookman Old Style" w:hAnsi="Bookman Old Style"/>
              <w:sz w:val="32"/>
              <w:szCs w:val="32"/>
            </w:rPr>
          </w:rPrChange>
        </w:rPr>
        <w:t xml:space="preserve">that last piece of chicken </w:t>
      </w:r>
      <w:ins w:id="10679" w:author="Ashley Frank" w:date="2025-01-22T03:56:00Z">
        <w:r w:rsidR="00B9554D">
          <w:rPr>
            <w:rFonts w:ascii="Bookman Old Style" w:hAnsi="Bookman Old Style"/>
            <w:szCs w:val="24"/>
          </w:rPr>
          <w:t xml:space="preserve">at </w:t>
        </w:r>
      </w:ins>
      <w:del w:id="10680" w:author="Ashley Frank" w:date="2025-01-22T03:56:00Z">
        <w:r w:rsidR="00556D1D" w:rsidRPr="007C3EDB" w:rsidDel="00B9554D">
          <w:rPr>
            <w:rFonts w:ascii="Bookman Old Style" w:hAnsi="Bookman Old Style"/>
            <w:szCs w:val="24"/>
            <w:rPrChange w:id="10681" w:author="Ashley Frank" w:date="2024-12-20T21:43:00Z">
              <w:rPr>
                <w:rFonts w:ascii="Bookman Old Style" w:hAnsi="Bookman Old Style"/>
                <w:sz w:val="32"/>
                <w:szCs w:val="32"/>
              </w:rPr>
            </w:rPrChange>
          </w:rPr>
          <w:delText xml:space="preserve">for Sunday </w:delText>
        </w:r>
      </w:del>
      <w:r w:rsidR="00556D1D" w:rsidRPr="007C3EDB">
        <w:rPr>
          <w:rFonts w:ascii="Bookman Old Style" w:hAnsi="Bookman Old Style"/>
          <w:szCs w:val="24"/>
          <w:rPrChange w:id="10682" w:author="Ashley Frank" w:date="2024-12-20T21:43:00Z">
            <w:rPr>
              <w:rFonts w:ascii="Bookman Old Style" w:hAnsi="Bookman Old Style"/>
              <w:sz w:val="32"/>
              <w:szCs w:val="32"/>
            </w:rPr>
          </w:rPrChange>
        </w:rPr>
        <w:t>dinner.</w:t>
      </w:r>
      <w:ins w:id="10683" w:author="Ashley Frank" w:date="2025-01-22T03:56:00Z">
        <w:r w:rsidR="00B9554D">
          <w:rPr>
            <w:rFonts w:ascii="Bookman Old Style" w:hAnsi="Bookman Old Style"/>
            <w:szCs w:val="24"/>
          </w:rPr>
          <w:t xml:space="preserve"> These disappointments are </w:t>
        </w:r>
      </w:ins>
      <w:del w:id="10684" w:author="Ashley Frank" w:date="2025-01-22T03:56:00Z">
        <w:r w:rsidR="00556D1D" w:rsidRPr="007C3EDB" w:rsidDel="00B9554D">
          <w:rPr>
            <w:rFonts w:ascii="Bookman Old Style" w:hAnsi="Bookman Old Style"/>
            <w:szCs w:val="24"/>
            <w:rPrChange w:id="10685" w:author="Ashley Frank" w:date="2024-12-20T21:43:00Z">
              <w:rPr>
                <w:rFonts w:ascii="Bookman Old Style" w:hAnsi="Bookman Old Style"/>
                <w:sz w:val="32"/>
                <w:szCs w:val="32"/>
              </w:rPr>
            </w:rPrChange>
          </w:rPr>
          <w:delText xml:space="preserve"> Those are </w:delText>
        </w:r>
      </w:del>
      <w:r w:rsidR="00556D1D" w:rsidRPr="007C3EDB">
        <w:rPr>
          <w:rFonts w:ascii="Bookman Old Style" w:hAnsi="Bookman Old Style"/>
          <w:szCs w:val="24"/>
          <w:rPrChange w:id="10686" w:author="Ashley Frank" w:date="2024-12-20T21:43:00Z">
            <w:rPr>
              <w:rFonts w:ascii="Bookman Old Style" w:hAnsi="Bookman Old Style"/>
              <w:sz w:val="32"/>
              <w:szCs w:val="32"/>
            </w:rPr>
          </w:rPrChange>
        </w:rPr>
        <w:t xml:space="preserve">a part of life and living. </w:t>
      </w:r>
    </w:p>
    <w:p w14:paraId="3FC8FA7F" w14:textId="77777777" w:rsidR="009821D9" w:rsidRPr="007C3EDB" w:rsidRDefault="009821D9" w:rsidP="009014DA">
      <w:pPr>
        <w:pStyle w:val="BodyText"/>
        <w:spacing w:line="360" w:lineRule="auto"/>
        <w:rPr>
          <w:rFonts w:ascii="Bookman Old Style" w:hAnsi="Bookman Old Style"/>
          <w:szCs w:val="24"/>
          <w:rPrChange w:id="10687" w:author="Ashley Frank" w:date="2024-12-20T21:43:00Z">
            <w:rPr>
              <w:rFonts w:ascii="Bookman Old Style" w:hAnsi="Bookman Old Style"/>
              <w:sz w:val="32"/>
              <w:szCs w:val="32"/>
            </w:rPr>
          </w:rPrChange>
        </w:rPr>
      </w:pPr>
    </w:p>
    <w:p w14:paraId="60387324" w14:textId="5F4297AB" w:rsidR="00BF2A79" w:rsidRDefault="00556D1D" w:rsidP="009014DA">
      <w:pPr>
        <w:pStyle w:val="BodyText"/>
        <w:spacing w:line="360" w:lineRule="auto"/>
        <w:rPr>
          <w:ins w:id="10688" w:author="Ashley Frank" w:date="2025-01-22T01:45:00Z"/>
          <w:rFonts w:ascii="Bookman Old Style" w:hAnsi="Bookman Old Style"/>
          <w:szCs w:val="24"/>
        </w:rPr>
      </w:pPr>
      <w:r w:rsidRPr="007C3EDB">
        <w:rPr>
          <w:rFonts w:ascii="Bookman Old Style" w:hAnsi="Bookman Old Style"/>
          <w:szCs w:val="24"/>
          <w:rPrChange w:id="10689" w:author="Ashley Frank" w:date="2024-12-20T21:43:00Z">
            <w:rPr>
              <w:rFonts w:ascii="Bookman Old Style" w:hAnsi="Bookman Old Style"/>
              <w:sz w:val="32"/>
              <w:szCs w:val="32"/>
            </w:rPr>
          </w:rPrChange>
        </w:rPr>
        <w:t>I have learned that this same disappointment can be a catalyst for some enormous disturbances</w:t>
      </w:r>
      <w:ins w:id="10690" w:author="Ashley Frank" w:date="2025-01-22T03:57:00Z">
        <w:r w:rsidR="009821D9">
          <w:rPr>
            <w:rFonts w:ascii="Bookman Old Style" w:hAnsi="Bookman Old Style"/>
            <w:szCs w:val="24"/>
          </w:rPr>
          <w:t xml:space="preserve">. </w:t>
        </w:r>
      </w:ins>
      <w:del w:id="10691" w:author="Ashley Frank" w:date="2025-01-22T03:57:00Z">
        <w:r w:rsidRPr="007C3EDB" w:rsidDel="009821D9">
          <w:rPr>
            <w:rFonts w:ascii="Bookman Old Style" w:hAnsi="Bookman Old Style"/>
            <w:szCs w:val="24"/>
            <w:rPrChange w:id="10692" w:author="Ashley Frank" w:date="2024-12-20T21:43:00Z">
              <w:rPr>
                <w:rFonts w:ascii="Bookman Old Style" w:hAnsi="Bookman Old Style"/>
                <w:sz w:val="32"/>
                <w:szCs w:val="32"/>
              </w:rPr>
            </w:rPrChange>
          </w:rPr>
          <w:delText xml:space="preserve"> to</w:delText>
        </w:r>
      </w:del>
      <w:del w:id="10693" w:author="Ashley Frank" w:date="2025-01-22T03:56:00Z">
        <w:r w:rsidRPr="007C3EDB" w:rsidDel="009821D9">
          <w:rPr>
            <w:rFonts w:ascii="Bookman Old Style" w:hAnsi="Bookman Old Style"/>
            <w:szCs w:val="24"/>
            <w:rPrChange w:id="10694" w:author="Ashley Frank" w:date="2024-12-20T21:43:00Z">
              <w:rPr>
                <w:rFonts w:ascii="Bookman Old Style" w:hAnsi="Bookman Old Style"/>
                <w:sz w:val="32"/>
                <w:szCs w:val="32"/>
              </w:rPr>
            </w:rPrChange>
          </w:rPr>
          <w:delText xml:space="preserve"> occur. </w:delText>
        </w:r>
      </w:del>
      <w:r w:rsidRPr="007C3EDB">
        <w:rPr>
          <w:rFonts w:ascii="Bookman Old Style" w:hAnsi="Bookman Old Style"/>
          <w:szCs w:val="24"/>
          <w:rPrChange w:id="10695" w:author="Ashley Frank" w:date="2024-12-20T21:43:00Z">
            <w:rPr>
              <w:rFonts w:ascii="Bookman Old Style" w:hAnsi="Bookman Old Style"/>
              <w:sz w:val="32"/>
              <w:szCs w:val="32"/>
            </w:rPr>
          </w:rPrChange>
        </w:rPr>
        <w:t>Many relation</w:t>
      </w:r>
      <w:ins w:id="10696" w:author="Ashley Frank" w:date="2025-01-22T03:57:00Z">
        <w:r w:rsidR="009821D9">
          <w:rPr>
            <w:rFonts w:ascii="Bookman Old Style" w:hAnsi="Bookman Old Style"/>
            <w:szCs w:val="24"/>
          </w:rPr>
          <w:t>al</w:t>
        </w:r>
      </w:ins>
      <w:del w:id="10697" w:author="Ashley Frank" w:date="2025-01-22T03:57:00Z">
        <w:r w:rsidRPr="007C3EDB" w:rsidDel="009821D9">
          <w:rPr>
            <w:rFonts w:ascii="Bookman Old Style" w:hAnsi="Bookman Old Style"/>
            <w:szCs w:val="24"/>
            <w:rPrChange w:id="10698" w:author="Ashley Frank" w:date="2024-12-20T21:43:00Z">
              <w:rPr>
                <w:rFonts w:ascii="Bookman Old Style" w:hAnsi="Bookman Old Style"/>
                <w:sz w:val="32"/>
                <w:szCs w:val="32"/>
              </w:rPr>
            </w:rPrChange>
          </w:rPr>
          <w:delText>ship</w:delText>
        </w:r>
      </w:del>
      <w:r w:rsidRPr="007C3EDB">
        <w:rPr>
          <w:rFonts w:ascii="Bookman Old Style" w:hAnsi="Bookman Old Style"/>
          <w:szCs w:val="24"/>
          <w:rPrChange w:id="10699" w:author="Ashley Frank" w:date="2024-12-20T21:43:00Z">
            <w:rPr>
              <w:rFonts w:ascii="Bookman Old Style" w:hAnsi="Bookman Old Style"/>
              <w:sz w:val="32"/>
              <w:szCs w:val="32"/>
            </w:rPr>
          </w:rPrChange>
        </w:rPr>
        <w:t xml:space="preserve"> arguments start with disappointment. The husband wanted to have sex</w:t>
      </w:r>
      <w:r w:rsidR="00F823D5" w:rsidRPr="007C3EDB">
        <w:rPr>
          <w:rFonts w:ascii="Bookman Old Style" w:hAnsi="Bookman Old Style"/>
          <w:szCs w:val="24"/>
          <w:rPrChange w:id="10700" w:author="Ashley Frank" w:date="2024-12-20T21:43:00Z">
            <w:rPr>
              <w:rFonts w:ascii="Bookman Old Style" w:hAnsi="Bookman Old Style"/>
              <w:sz w:val="32"/>
              <w:szCs w:val="32"/>
            </w:rPr>
          </w:rPrChange>
        </w:rPr>
        <w:t>,</w:t>
      </w:r>
      <w:r w:rsidRPr="007C3EDB">
        <w:rPr>
          <w:rFonts w:ascii="Bookman Old Style" w:hAnsi="Bookman Old Style"/>
          <w:szCs w:val="24"/>
          <w:rPrChange w:id="10701" w:author="Ashley Frank" w:date="2024-12-20T21:43:00Z">
            <w:rPr>
              <w:rFonts w:ascii="Bookman Old Style" w:hAnsi="Bookman Old Style"/>
              <w:sz w:val="32"/>
              <w:szCs w:val="32"/>
            </w:rPr>
          </w:rPrChange>
        </w:rPr>
        <w:t xml:space="preserve"> and the wife </w:t>
      </w:r>
      <w:ins w:id="10702" w:author="Ashley Frank" w:date="2025-01-22T04:56:00Z">
        <w:r w:rsidR="00B819AB">
          <w:rPr>
            <w:rFonts w:ascii="Bookman Old Style" w:hAnsi="Bookman Old Style"/>
            <w:szCs w:val="24"/>
          </w:rPr>
          <w:t xml:space="preserve">didn’t </w:t>
        </w:r>
      </w:ins>
      <w:del w:id="10703" w:author="Ashley Frank" w:date="2025-01-22T04:56:00Z">
        <w:r w:rsidRPr="007C3EDB" w:rsidDel="00B819AB">
          <w:rPr>
            <w:rFonts w:ascii="Bookman Old Style" w:hAnsi="Bookman Old Style"/>
            <w:szCs w:val="24"/>
            <w:rPrChange w:id="10704" w:author="Ashley Frank" w:date="2024-12-20T21:43:00Z">
              <w:rPr>
                <w:rFonts w:ascii="Bookman Old Style" w:hAnsi="Bookman Old Style"/>
                <w:sz w:val="32"/>
                <w:szCs w:val="32"/>
              </w:rPr>
            </w:rPrChange>
          </w:rPr>
          <w:delText xml:space="preserve">didn’t </w:delText>
        </w:r>
      </w:del>
      <w:r w:rsidRPr="007C3EDB">
        <w:rPr>
          <w:rFonts w:ascii="Bookman Old Style" w:hAnsi="Bookman Old Style"/>
          <w:szCs w:val="24"/>
          <w:rPrChange w:id="10705" w:author="Ashley Frank" w:date="2024-12-20T21:43:00Z">
            <w:rPr>
              <w:rFonts w:ascii="Bookman Old Style" w:hAnsi="Bookman Old Style"/>
              <w:sz w:val="32"/>
              <w:szCs w:val="32"/>
            </w:rPr>
          </w:rPrChange>
        </w:rPr>
        <w:t>is a popular disappoint</w:t>
      </w:r>
      <w:r w:rsidR="00F823D5" w:rsidRPr="007C3EDB">
        <w:rPr>
          <w:rFonts w:ascii="Bookman Old Style" w:hAnsi="Bookman Old Style"/>
          <w:szCs w:val="24"/>
          <w:rPrChange w:id="10706" w:author="Ashley Frank" w:date="2024-12-20T21:43:00Z">
            <w:rPr>
              <w:rFonts w:ascii="Bookman Old Style" w:hAnsi="Bookman Old Style"/>
              <w:sz w:val="32"/>
              <w:szCs w:val="32"/>
            </w:rPr>
          </w:rPrChange>
        </w:rPr>
        <w:t>ing</w:t>
      </w:r>
      <w:r w:rsidRPr="007C3EDB">
        <w:rPr>
          <w:rFonts w:ascii="Bookman Old Style" w:hAnsi="Bookman Old Style"/>
          <w:szCs w:val="24"/>
          <w:rPrChange w:id="10707" w:author="Ashley Frank" w:date="2024-12-20T21:43:00Z">
            <w:rPr>
              <w:rFonts w:ascii="Bookman Old Style" w:hAnsi="Bookman Old Style"/>
              <w:sz w:val="32"/>
              <w:szCs w:val="32"/>
            </w:rPr>
          </w:rPrChange>
        </w:rPr>
        <w:t xml:space="preserve"> situation. </w:t>
      </w:r>
      <w:ins w:id="10708" w:author="Ashley Frank" w:date="2025-01-22T04:56:00Z">
        <w:r w:rsidR="00B819AB">
          <w:rPr>
            <w:rFonts w:ascii="Bookman Old Style" w:hAnsi="Bookman Old Style"/>
            <w:szCs w:val="24"/>
          </w:rPr>
          <w:t xml:space="preserve">Even though </w:t>
        </w:r>
      </w:ins>
      <w:ins w:id="10709" w:author="Ashley Frank" w:date="2025-01-22T04:57:00Z">
        <w:r w:rsidR="00B819AB">
          <w:rPr>
            <w:rFonts w:ascii="Bookman Old Style" w:hAnsi="Bookman Old Style"/>
            <w:szCs w:val="24"/>
          </w:rPr>
          <w:t>it seems frivolous, di</w:t>
        </w:r>
      </w:ins>
      <w:del w:id="10710" w:author="Ashley Frank" w:date="2025-01-22T04:57:00Z">
        <w:r w:rsidR="00F823D5" w:rsidRPr="007C3EDB" w:rsidDel="00B819AB">
          <w:rPr>
            <w:rFonts w:ascii="Bookman Old Style" w:hAnsi="Bookman Old Style"/>
            <w:szCs w:val="24"/>
            <w:rPrChange w:id="10711" w:author="Ashley Frank" w:date="2024-12-20T21:43:00Z">
              <w:rPr>
                <w:rFonts w:ascii="Bookman Old Style" w:hAnsi="Bookman Old Style"/>
                <w:sz w:val="32"/>
                <w:szCs w:val="32"/>
              </w:rPr>
            </w:rPrChange>
          </w:rPr>
          <w:delText>Di</w:delText>
        </w:r>
      </w:del>
      <w:r w:rsidR="00F823D5" w:rsidRPr="007C3EDB">
        <w:rPr>
          <w:rFonts w:ascii="Bookman Old Style" w:hAnsi="Bookman Old Style"/>
          <w:szCs w:val="24"/>
          <w:rPrChange w:id="10712" w:author="Ashley Frank" w:date="2024-12-20T21:43:00Z">
            <w:rPr>
              <w:rFonts w:ascii="Bookman Old Style" w:hAnsi="Bookman Old Style"/>
              <w:sz w:val="32"/>
              <w:szCs w:val="32"/>
            </w:rPr>
          </w:rPrChange>
        </w:rPr>
        <w:t>sappointments like these c</w:t>
      </w:r>
      <w:r w:rsidRPr="007C3EDB">
        <w:rPr>
          <w:rFonts w:ascii="Bookman Old Style" w:hAnsi="Bookman Old Style"/>
          <w:szCs w:val="24"/>
          <w:rPrChange w:id="10713" w:author="Ashley Frank" w:date="2024-12-20T21:43:00Z">
            <w:rPr>
              <w:rFonts w:ascii="Bookman Old Style" w:hAnsi="Bookman Old Style"/>
              <w:sz w:val="32"/>
              <w:szCs w:val="32"/>
            </w:rPr>
          </w:rPrChange>
        </w:rPr>
        <w:t>an lead to anger, arguments</w:t>
      </w:r>
      <w:r w:rsidR="00F823D5" w:rsidRPr="007C3EDB">
        <w:rPr>
          <w:rFonts w:ascii="Bookman Old Style" w:hAnsi="Bookman Old Style"/>
          <w:szCs w:val="24"/>
          <w:rPrChange w:id="10714" w:author="Ashley Frank" w:date="2024-12-20T21:43:00Z">
            <w:rPr>
              <w:rFonts w:ascii="Bookman Old Style" w:hAnsi="Bookman Old Style"/>
              <w:sz w:val="32"/>
              <w:szCs w:val="32"/>
            </w:rPr>
          </w:rPrChange>
        </w:rPr>
        <w:t>,</w:t>
      </w:r>
      <w:r w:rsidRPr="007C3EDB">
        <w:rPr>
          <w:rFonts w:ascii="Bookman Old Style" w:hAnsi="Bookman Old Style"/>
          <w:szCs w:val="24"/>
          <w:rPrChange w:id="10715" w:author="Ashley Frank" w:date="2024-12-20T21:43:00Z">
            <w:rPr>
              <w:rFonts w:ascii="Bookman Old Style" w:hAnsi="Bookman Old Style"/>
              <w:sz w:val="32"/>
              <w:szCs w:val="32"/>
            </w:rPr>
          </w:rPrChange>
        </w:rPr>
        <w:t xml:space="preserve"> and, sometimes, domestic violence. </w:t>
      </w:r>
      <w:ins w:id="10716" w:author="Ashley Frank" w:date="2025-01-22T04:57:00Z">
        <w:r w:rsidR="00B819AB">
          <w:rPr>
            <w:rFonts w:ascii="Bookman Old Style" w:hAnsi="Bookman Old Style"/>
            <w:szCs w:val="24"/>
          </w:rPr>
          <w:t>Did you see what happened</w:t>
        </w:r>
      </w:ins>
      <w:ins w:id="10717" w:author="Ashley Frank" w:date="2025-01-22T05:02:00Z">
        <w:r w:rsidR="0068426B">
          <w:rPr>
            <w:rFonts w:ascii="Bookman Old Style" w:hAnsi="Bookman Old Style"/>
            <w:szCs w:val="24"/>
          </w:rPr>
          <w:t>,</w:t>
        </w:r>
      </w:ins>
      <w:ins w:id="10718" w:author="Ashley Frank" w:date="2025-01-22T04:57:00Z">
        <w:r w:rsidR="00B819AB">
          <w:rPr>
            <w:rFonts w:ascii="Bookman Old Style" w:hAnsi="Bookman Old Style"/>
            <w:szCs w:val="24"/>
          </w:rPr>
          <w:t xml:space="preserve"> though? It started with there being </w:t>
        </w:r>
      </w:ins>
      <w:del w:id="10719" w:author="Ashley Frank" w:date="2025-01-22T04:57:00Z">
        <w:r w:rsidRPr="007C3EDB" w:rsidDel="00B819AB">
          <w:rPr>
            <w:rFonts w:ascii="Bookman Old Style" w:hAnsi="Bookman Old Style"/>
            <w:szCs w:val="24"/>
            <w:rPrChange w:id="10720" w:author="Ashley Frank" w:date="2024-12-20T21:43:00Z">
              <w:rPr>
                <w:rFonts w:ascii="Bookman Old Style" w:hAnsi="Bookman Old Style"/>
                <w:sz w:val="32"/>
                <w:szCs w:val="32"/>
              </w:rPr>
            </w:rPrChange>
          </w:rPr>
          <w:delText xml:space="preserve">There was </w:delText>
        </w:r>
      </w:del>
      <w:r w:rsidRPr="007C3EDB">
        <w:rPr>
          <w:rFonts w:ascii="Bookman Old Style" w:hAnsi="Bookman Old Style"/>
          <w:szCs w:val="24"/>
          <w:rPrChange w:id="10721" w:author="Ashley Frank" w:date="2024-12-20T21:43:00Z">
            <w:rPr>
              <w:rFonts w:ascii="Bookman Old Style" w:hAnsi="Bookman Old Style"/>
              <w:sz w:val="32"/>
              <w:szCs w:val="32"/>
            </w:rPr>
          </w:rPrChange>
        </w:rPr>
        <w:t>an expectation</w:t>
      </w:r>
      <w:ins w:id="10722" w:author="Ashley Frank" w:date="2025-01-22T04:57:00Z">
        <w:r w:rsidR="00B819AB">
          <w:rPr>
            <w:rFonts w:ascii="Bookman Old Style" w:hAnsi="Bookman Old Style"/>
            <w:szCs w:val="24"/>
          </w:rPr>
          <w:t xml:space="preserve"> that wasn’t </w:t>
        </w:r>
      </w:ins>
      <w:del w:id="10723" w:author="Ashley Frank" w:date="2025-01-22T04:57:00Z">
        <w:r w:rsidR="00F823D5" w:rsidRPr="007C3EDB" w:rsidDel="00B819AB">
          <w:rPr>
            <w:rFonts w:ascii="Bookman Old Style" w:hAnsi="Bookman Old Style"/>
            <w:szCs w:val="24"/>
            <w:rPrChange w:id="10724" w:author="Ashley Frank" w:date="2024-12-20T21:43:00Z">
              <w:rPr>
                <w:rFonts w:ascii="Bookman Old Style" w:hAnsi="Bookman Old Style"/>
                <w:sz w:val="32"/>
                <w:szCs w:val="32"/>
              </w:rPr>
            </w:rPrChange>
          </w:rPr>
          <w:delText>,</w:delText>
        </w:r>
        <w:r w:rsidRPr="007C3EDB" w:rsidDel="00B819AB">
          <w:rPr>
            <w:rFonts w:ascii="Bookman Old Style" w:hAnsi="Bookman Old Style"/>
            <w:szCs w:val="24"/>
            <w:rPrChange w:id="10725" w:author="Ashley Frank" w:date="2024-12-20T21:43:00Z">
              <w:rPr>
                <w:rFonts w:ascii="Bookman Old Style" w:hAnsi="Bookman Old Style"/>
                <w:sz w:val="32"/>
                <w:szCs w:val="32"/>
              </w:rPr>
            </w:rPrChange>
          </w:rPr>
          <w:delText xml:space="preserve"> and it wasn’t </w:delText>
        </w:r>
      </w:del>
      <w:r w:rsidRPr="007C3EDB">
        <w:rPr>
          <w:rFonts w:ascii="Bookman Old Style" w:hAnsi="Bookman Old Style"/>
          <w:szCs w:val="24"/>
          <w:rPrChange w:id="10726" w:author="Ashley Frank" w:date="2024-12-20T21:43:00Z">
            <w:rPr>
              <w:rFonts w:ascii="Bookman Old Style" w:hAnsi="Bookman Old Style"/>
              <w:sz w:val="32"/>
              <w:szCs w:val="32"/>
            </w:rPr>
          </w:rPrChange>
        </w:rPr>
        <w:t xml:space="preserve">met. </w:t>
      </w:r>
    </w:p>
    <w:p w14:paraId="3114C24E" w14:textId="77777777" w:rsidR="00BF2A79" w:rsidRDefault="00BF2A79" w:rsidP="009014DA">
      <w:pPr>
        <w:pStyle w:val="BodyText"/>
        <w:spacing w:line="360" w:lineRule="auto"/>
        <w:rPr>
          <w:ins w:id="10727" w:author="Ashley Frank" w:date="2025-01-22T01:45:00Z"/>
          <w:rFonts w:ascii="Bookman Old Style" w:hAnsi="Bookman Old Style"/>
          <w:szCs w:val="24"/>
        </w:rPr>
      </w:pPr>
    </w:p>
    <w:p w14:paraId="3E0113F2" w14:textId="54FC0EA2" w:rsidR="00901E77" w:rsidRPr="007C3EDB" w:rsidDel="00B819AB" w:rsidRDefault="00556D1D" w:rsidP="009014DA">
      <w:pPr>
        <w:pStyle w:val="BodyText"/>
        <w:spacing w:line="360" w:lineRule="auto"/>
        <w:rPr>
          <w:del w:id="10728" w:author="Ashley Frank" w:date="2025-01-22T04:58:00Z"/>
          <w:rFonts w:ascii="Bookman Old Style" w:hAnsi="Bookman Old Style"/>
          <w:szCs w:val="24"/>
          <w:rPrChange w:id="10729" w:author="Ashley Frank" w:date="2024-12-20T21:43:00Z">
            <w:rPr>
              <w:del w:id="10730" w:author="Ashley Frank" w:date="2025-01-22T04:58:00Z"/>
              <w:rFonts w:ascii="Bookman Old Style" w:hAnsi="Bookman Old Style"/>
              <w:sz w:val="32"/>
              <w:szCs w:val="32"/>
            </w:rPr>
          </w:rPrChange>
        </w:rPr>
      </w:pPr>
      <w:r w:rsidRPr="007C3EDB">
        <w:rPr>
          <w:rFonts w:ascii="Bookman Old Style" w:hAnsi="Bookman Old Style"/>
          <w:szCs w:val="24"/>
          <w:rPrChange w:id="10731" w:author="Ashley Frank" w:date="2024-12-20T21:43:00Z">
            <w:rPr>
              <w:rFonts w:ascii="Bookman Old Style" w:hAnsi="Bookman Old Style"/>
              <w:sz w:val="32"/>
              <w:szCs w:val="32"/>
            </w:rPr>
          </w:rPrChange>
        </w:rPr>
        <w:t>Many times</w:t>
      </w:r>
      <w:r w:rsidR="00F823D5" w:rsidRPr="007C3EDB">
        <w:rPr>
          <w:rFonts w:ascii="Bookman Old Style" w:hAnsi="Bookman Old Style"/>
          <w:szCs w:val="24"/>
          <w:rPrChange w:id="10732" w:author="Ashley Frank" w:date="2024-12-20T21:43:00Z">
            <w:rPr>
              <w:rFonts w:ascii="Bookman Old Style" w:hAnsi="Bookman Old Style"/>
              <w:sz w:val="32"/>
              <w:szCs w:val="32"/>
            </w:rPr>
          </w:rPrChange>
        </w:rPr>
        <w:t>,</w:t>
      </w:r>
      <w:r w:rsidRPr="007C3EDB">
        <w:rPr>
          <w:rFonts w:ascii="Bookman Old Style" w:hAnsi="Bookman Old Style"/>
          <w:szCs w:val="24"/>
          <w:rPrChange w:id="10733" w:author="Ashley Frank" w:date="2024-12-20T21:43:00Z">
            <w:rPr>
              <w:rFonts w:ascii="Bookman Old Style" w:hAnsi="Bookman Old Style"/>
              <w:sz w:val="32"/>
              <w:szCs w:val="32"/>
            </w:rPr>
          </w:rPrChange>
        </w:rPr>
        <w:t xml:space="preserve"> the expectation wasn’t met because it remained unclear or unspoken. When the expectation is clear to one and not to the other person, it remains unclear. </w:t>
      </w:r>
      <w:ins w:id="10734" w:author="Ashley Frank" w:date="2025-01-22T04:57:00Z">
        <w:r w:rsidR="00B819AB">
          <w:rPr>
            <w:rFonts w:ascii="Bookman Old Style" w:hAnsi="Bookman Old Style"/>
            <w:szCs w:val="24"/>
          </w:rPr>
          <w:t>To steer clea</w:t>
        </w:r>
      </w:ins>
      <w:ins w:id="10735" w:author="Ashley Frank" w:date="2025-01-22T04:58:00Z">
        <w:r w:rsidR="00B819AB">
          <w:rPr>
            <w:rFonts w:ascii="Bookman Old Style" w:hAnsi="Bookman Old Style"/>
            <w:szCs w:val="24"/>
          </w:rPr>
          <w:t xml:space="preserve">r of disappointments, both people in a relationship </w:t>
        </w:r>
      </w:ins>
      <w:del w:id="10736" w:author="Ashley Frank" w:date="2025-01-22T04:57:00Z">
        <w:r w:rsidRPr="007C3EDB" w:rsidDel="00B819AB">
          <w:rPr>
            <w:rFonts w:ascii="Bookman Old Style" w:hAnsi="Bookman Old Style"/>
            <w:szCs w:val="24"/>
            <w:rPrChange w:id="10737" w:author="Ashley Frank" w:date="2024-12-20T21:43:00Z">
              <w:rPr>
                <w:rFonts w:ascii="Bookman Old Style" w:hAnsi="Bookman Old Style"/>
                <w:sz w:val="32"/>
                <w:szCs w:val="32"/>
              </w:rPr>
            </w:rPrChange>
          </w:rPr>
          <w:delText xml:space="preserve">Both </w:delText>
        </w:r>
      </w:del>
      <w:r w:rsidRPr="007C3EDB">
        <w:rPr>
          <w:rFonts w:ascii="Bookman Old Style" w:hAnsi="Bookman Old Style"/>
          <w:szCs w:val="24"/>
          <w:rPrChange w:id="10738" w:author="Ashley Frank" w:date="2024-12-20T21:43:00Z">
            <w:rPr>
              <w:rFonts w:ascii="Bookman Old Style" w:hAnsi="Bookman Old Style"/>
              <w:sz w:val="32"/>
              <w:szCs w:val="32"/>
            </w:rPr>
          </w:rPrChange>
        </w:rPr>
        <w:t>have to agree and communicate effectively.</w:t>
      </w:r>
      <w:ins w:id="10739" w:author="Ashley Frank" w:date="2025-01-22T04:58:00Z">
        <w:r w:rsidR="00B819AB">
          <w:rPr>
            <w:rFonts w:ascii="Bookman Old Style" w:hAnsi="Bookman Old Style"/>
            <w:szCs w:val="24"/>
          </w:rPr>
          <w:t xml:space="preserve"> </w:t>
        </w:r>
      </w:ins>
    </w:p>
    <w:p w14:paraId="1E1F60B0" w14:textId="77777777" w:rsidR="00ED44D8" w:rsidRDefault="00556D1D" w:rsidP="009014DA">
      <w:pPr>
        <w:pStyle w:val="BodyText"/>
        <w:spacing w:line="360" w:lineRule="auto"/>
        <w:rPr>
          <w:ins w:id="10740" w:author="Ashley Frank" w:date="2025-01-22T01:25:00Z"/>
          <w:rFonts w:ascii="Bookman Old Style" w:hAnsi="Bookman Old Style"/>
          <w:szCs w:val="24"/>
        </w:rPr>
      </w:pPr>
      <w:r w:rsidRPr="007C3EDB">
        <w:rPr>
          <w:rFonts w:ascii="Bookman Old Style" w:hAnsi="Bookman Old Style"/>
          <w:szCs w:val="24"/>
          <w:rPrChange w:id="10741" w:author="Ashley Frank" w:date="2024-12-20T21:43:00Z">
            <w:rPr>
              <w:rFonts w:ascii="Bookman Old Style" w:hAnsi="Bookman Old Style"/>
              <w:sz w:val="32"/>
              <w:szCs w:val="32"/>
            </w:rPr>
          </w:rPrChange>
        </w:rPr>
        <w:t>Another common problem that disappointment can cause has to do with pornography. This, I am convinced, i</w:t>
      </w:r>
      <w:r w:rsidR="00F823D5" w:rsidRPr="007C3EDB">
        <w:rPr>
          <w:rFonts w:ascii="Bookman Old Style" w:hAnsi="Bookman Old Style"/>
          <w:szCs w:val="24"/>
          <w:rPrChange w:id="10742" w:author="Ashley Frank" w:date="2024-12-20T21:43:00Z">
            <w:rPr>
              <w:rFonts w:ascii="Bookman Old Style" w:hAnsi="Bookman Old Style"/>
              <w:sz w:val="32"/>
              <w:szCs w:val="32"/>
            </w:rPr>
          </w:rPrChange>
        </w:rPr>
        <w:t>s</w:t>
      </w:r>
      <w:r w:rsidRPr="007C3EDB">
        <w:rPr>
          <w:rFonts w:ascii="Bookman Old Style" w:hAnsi="Bookman Old Style"/>
          <w:szCs w:val="24"/>
          <w:rPrChange w:id="10743" w:author="Ashley Frank" w:date="2024-12-20T21:43:00Z">
            <w:rPr>
              <w:rFonts w:ascii="Bookman Old Style" w:hAnsi="Bookman Old Style"/>
              <w:sz w:val="32"/>
              <w:szCs w:val="32"/>
            </w:rPr>
          </w:rPrChange>
        </w:rPr>
        <w:t xml:space="preserve"> the #1 item that causes a continuation of porn in the life of men and women. It may start with a look</w:t>
      </w:r>
      <w:r w:rsidR="00F823D5" w:rsidRPr="007C3EDB">
        <w:rPr>
          <w:rFonts w:ascii="Bookman Old Style" w:hAnsi="Bookman Old Style"/>
          <w:szCs w:val="24"/>
          <w:rPrChange w:id="10744" w:author="Ashley Frank" w:date="2024-12-20T21:43:00Z">
            <w:rPr>
              <w:rFonts w:ascii="Bookman Old Style" w:hAnsi="Bookman Old Style"/>
              <w:sz w:val="32"/>
              <w:szCs w:val="32"/>
            </w:rPr>
          </w:rPrChange>
        </w:rPr>
        <w:t>,</w:t>
      </w:r>
      <w:r w:rsidRPr="007C3EDB">
        <w:rPr>
          <w:rFonts w:ascii="Bookman Old Style" w:hAnsi="Bookman Old Style"/>
          <w:szCs w:val="24"/>
          <w:rPrChange w:id="10745" w:author="Ashley Frank" w:date="2024-12-20T21:43:00Z">
            <w:rPr>
              <w:rFonts w:ascii="Bookman Old Style" w:hAnsi="Bookman Old Style"/>
              <w:sz w:val="32"/>
              <w:szCs w:val="32"/>
            </w:rPr>
          </w:rPrChange>
        </w:rPr>
        <w:t xml:space="preserve"> and the feeling and thoughts can grow to become bigger than life. The person often becomes disappointed and guilt</w:t>
      </w:r>
      <w:r w:rsidR="00F823D5" w:rsidRPr="007C3EDB">
        <w:rPr>
          <w:rFonts w:ascii="Bookman Old Style" w:hAnsi="Bookman Old Style"/>
          <w:szCs w:val="24"/>
          <w:rPrChange w:id="10746" w:author="Ashley Frank" w:date="2024-12-20T21:43:00Z">
            <w:rPr>
              <w:rFonts w:ascii="Bookman Old Style" w:hAnsi="Bookman Old Style"/>
              <w:sz w:val="32"/>
              <w:szCs w:val="32"/>
            </w:rPr>
          </w:rPrChange>
        </w:rPr>
        <w:t>-</w:t>
      </w:r>
      <w:r w:rsidRPr="007C3EDB">
        <w:rPr>
          <w:rFonts w:ascii="Bookman Old Style" w:hAnsi="Bookman Old Style"/>
          <w:szCs w:val="24"/>
          <w:rPrChange w:id="10747" w:author="Ashley Frank" w:date="2024-12-20T21:43:00Z">
            <w:rPr>
              <w:rFonts w:ascii="Bookman Old Style" w:hAnsi="Bookman Old Style"/>
              <w:sz w:val="32"/>
              <w:szCs w:val="32"/>
            </w:rPr>
          </w:rPrChange>
        </w:rPr>
        <w:t>ridden that the ‘temptation’ happened. They are often mad that it came to their mind as if being tempted is a ‘sin’. Jesus was tempted all the time</w:t>
      </w:r>
      <w:r w:rsidR="00F823D5" w:rsidRPr="007C3EDB">
        <w:rPr>
          <w:rFonts w:ascii="Bookman Old Style" w:hAnsi="Bookman Old Style"/>
          <w:szCs w:val="24"/>
          <w:rPrChange w:id="10748" w:author="Ashley Frank" w:date="2024-12-20T21:43:00Z">
            <w:rPr>
              <w:rFonts w:ascii="Bookman Old Style" w:hAnsi="Bookman Old Style"/>
              <w:sz w:val="32"/>
              <w:szCs w:val="32"/>
            </w:rPr>
          </w:rPrChange>
        </w:rPr>
        <w:t>,</w:t>
      </w:r>
      <w:r w:rsidRPr="007C3EDB">
        <w:rPr>
          <w:rFonts w:ascii="Bookman Old Style" w:hAnsi="Bookman Old Style"/>
          <w:szCs w:val="24"/>
          <w:rPrChange w:id="10749" w:author="Ashley Frank" w:date="2024-12-20T21:43:00Z">
            <w:rPr>
              <w:rFonts w:ascii="Bookman Old Style" w:hAnsi="Bookman Old Style"/>
              <w:sz w:val="32"/>
              <w:szCs w:val="32"/>
            </w:rPr>
          </w:rPrChange>
        </w:rPr>
        <w:t xml:space="preserve"> yet without sin. </w:t>
      </w:r>
    </w:p>
    <w:p w14:paraId="3826DE36" w14:textId="77777777" w:rsidR="00ED44D8" w:rsidRDefault="00ED44D8" w:rsidP="009014DA">
      <w:pPr>
        <w:pStyle w:val="BodyText"/>
        <w:spacing w:line="360" w:lineRule="auto"/>
        <w:rPr>
          <w:ins w:id="10750" w:author="Ashley Frank" w:date="2025-01-22T01:25:00Z"/>
          <w:rFonts w:ascii="Bookman Old Style" w:hAnsi="Bookman Old Style"/>
          <w:szCs w:val="24"/>
        </w:rPr>
      </w:pPr>
    </w:p>
    <w:p w14:paraId="60DD5C1C" w14:textId="0F6B6259" w:rsidR="00ED44D8" w:rsidRDefault="00556D1D" w:rsidP="009014DA">
      <w:pPr>
        <w:pStyle w:val="BodyText"/>
        <w:spacing w:line="360" w:lineRule="auto"/>
        <w:rPr>
          <w:ins w:id="10751" w:author="Ashley Frank" w:date="2025-01-22T01:25:00Z"/>
          <w:rFonts w:ascii="Bookman Old Style" w:hAnsi="Bookman Old Style"/>
          <w:szCs w:val="24"/>
        </w:rPr>
      </w:pPr>
      <w:r w:rsidRPr="007C3EDB">
        <w:rPr>
          <w:rFonts w:ascii="Bookman Old Style" w:hAnsi="Bookman Old Style"/>
          <w:szCs w:val="24"/>
          <w:rPrChange w:id="10752" w:author="Ashley Frank" w:date="2024-12-20T21:43:00Z">
            <w:rPr>
              <w:rFonts w:ascii="Bookman Old Style" w:hAnsi="Bookman Old Style"/>
              <w:sz w:val="32"/>
              <w:szCs w:val="32"/>
            </w:rPr>
          </w:rPrChange>
        </w:rPr>
        <w:t>The temptation is not the issue</w:t>
      </w:r>
      <w:r w:rsidR="00F823D5" w:rsidRPr="007C3EDB">
        <w:rPr>
          <w:rFonts w:ascii="Bookman Old Style" w:hAnsi="Bookman Old Style"/>
          <w:szCs w:val="24"/>
          <w:rPrChange w:id="10753" w:author="Ashley Frank" w:date="2024-12-20T21:43:00Z">
            <w:rPr>
              <w:rFonts w:ascii="Bookman Old Style" w:hAnsi="Bookman Old Style"/>
              <w:sz w:val="32"/>
              <w:szCs w:val="32"/>
            </w:rPr>
          </w:rPrChange>
        </w:rPr>
        <w:t>. I</w:t>
      </w:r>
      <w:r w:rsidRPr="007C3EDB">
        <w:rPr>
          <w:rFonts w:ascii="Bookman Old Style" w:hAnsi="Bookman Old Style"/>
          <w:szCs w:val="24"/>
          <w:rPrChange w:id="10754" w:author="Ashley Frank" w:date="2024-12-20T21:43:00Z">
            <w:rPr>
              <w:rFonts w:ascii="Bookman Old Style" w:hAnsi="Bookman Old Style"/>
              <w:sz w:val="32"/>
              <w:szCs w:val="32"/>
            </w:rPr>
          </w:rPrChange>
        </w:rPr>
        <w:t xml:space="preserve">t is yielding to the temptation that is the </w:t>
      </w:r>
      <w:r w:rsidR="00BA1992" w:rsidRPr="007C3EDB">
        <w:rPr>
          <w:rFonts w:ascii="Bookman Old Style" w:hAnsi="Bookman Old Style"/>
          <w:szCs w:val="24"/>
          <w:rPrChange w:id="10755" w:author="Ashley Frank" w:date="2024-12-20T21:43:00Z">
            <w:rPr>
              <w:rFonts w:ascii="Bookman Old Style" w:hAnsi="Bookman Old Style"/>
              <w:sz w:val="32"/>
              <w:szCs w:val="32"/>
            </w:rPr>
          </w:rPrChange>
        </w:rPr>
        <w:t>problem. Many men, especially, may have the belief that they are ONLY suppose</w:t>
      </w:r>
      <w:r w:rsidR="00F823D5" w:rsidRPr="007C3EDB">
        <w:rPr>
          <w:rFonts w:ascii="Bookman Old Style" w:hAnsi="Bookman Old Style"/>
          <w:szCs w:val="24"/>
          <w:rPrChange w:id="10756" w:author="Ashley Frank" w:date="2024-12-20T21:43:00Z">
            <w:rPr>
              <w:rFonts w:ascii="Bookman Old Style" w:hAnsi="Bookman Old Style"/>
              <w:sz w:val="32"/>
              <w:szCs w:val="32"/>
            </w:rPr>
          </w:rPrChange>
        </w:rPr>
        <w:t>d</w:t>
      </w:r>
      <w:r w:rsidR="00BA1992" w:rsidRPr="007C3EDB">
        <w:rPr>
          <w:rFonts w:ascii="Bookman Old Style" w:hAnsi="Bookman Old Style"/>
          <w:szCs w:val="24"/>
          <w:rPrChange w:id="10757" w:author="Ashley Frank" w:date="2024-12-20T21:43:00Z">
            <w:rPr>
              <w:rFonts w:ascii="Bookman Old Style" w:hAnsi="Bookman Old Style"/>
              <w:sz w:val="32"/>
              <w:szCs w:val="32"/>
            </w:rPr>
          </w:rPrChange>
        </w:rPr>
        <w:t xml:space="preserve"> to be attracted to their wives, so they aren’t supposed to be ‘excited’ when they see an attractive wom</w:t>
      </w:r>
      <w:r w:rsidR="00F823D5" w:rsidRPr="007C3EDB">
        <w:rPr>
          <w:rFonts w:ascii="Bookman Old Style" w:hAnsi="Bookman Old Style"/>
          <w:szCs w:val="24"/>
          <w:rPrChange w:id="10758" w:author="Ashley Frank" w:date="2024-12-20T21:43:00Z">
            <w:rPr>
              <w:rFonts w:ascii="Bookman Old Style" w:hAnsi="Bookman Old Style"/>
              <w:sz w:val="32"/>
              <w:szCs w:val="32"/>
            </w:rPr>
          </w:rPrChange>
        </w:rPr>
        <w:t>a</w:t>
      </w:r>
      <w:r w:rsidR="00BA1992" w:rsidRPr="007C3EDB">
        <w:rPr>
          <w:rFonts w:ascii="Bookman Old Style" w:hAnsi="Bookman Old Style"/>
          <w:szCs w:val="24"/>
          <w:rPrChange w:id="10759" w:author="Ashley Frank" w:date="2024-12-20T21:43:00Z">
            <w:rPr>
              <w:rFonts w:ascii="Bookman Old Style" w:hAnsi="Bookman Old Style"/>
              <w:sz w:val="32"/>
              <w:szCs w:val="32"/>
            </w:rPr>
          </w:rPrChange>
        </w:rPr>
        <w:t xml:space="preserve">n. It seems to be </w:t>
      </w:r>
      <w:ins w:id="10760" w:author="Ashley Frank" w:date="2025-01-22T04:59:00Z">
        <w:r w:rsidR="00B819AB">
          <w:rPr>
            <w:rFonts w:ascii="Bookman Old Style" w:hAnsi="Bookman Old Style"/>
            <w:szCs w:val="24"/>
          </w:rPr>
          <w:t>all right</w:t>
        </w:r>
      </w:ins>
      <w:del w:id="10761" w:author="Ashley Frank" w:date="2025-01-22T04:58:00Z">
        <w:r w:rsidR="00BA1992" w:rsidRPr="007C3EDB" w:rsidDel="00B819AB">
          <w:rPr>
            <w:rFonts w:ascii="Bookman Old Style" w:hAnsi="Bookman Old Style"/>
            <w:szCs w:val="24"/>
            <w:rPrChange w:id="10762" w:author="Ashley Frank" w:date="2024-12-20T21:43:00Z">
              <w:rPr>
                <w:rFonts w:ascii="Bookman Old Style" w:hAnsi="Bookman Old Style"/>
                <w:sz w:val="32"/>
                <w:szCs w:val="32"/>
              </w:rPr>
            </w:rPrChange>
          </w:rPr>
          <w:delText>ok</w:delText>
        </w:r>
      </w:del>
      <w:r w:rsidR="00BA1992" w:rsidRPr="007C3EDB">
        <w:rPr>
          <w:rFonts w:ascii="Bookman Old Style" w:hAnsi="Bookman Old Style"/>
          <w:szCs w:val="24"/>
          <w:rPrChange w:id="10763" w:author="Ashley Frank" w:date="2024-12-20T21:43:00Z">
            <w:rPr>
              <w:rFonts w:ascii="Bookman Old Style" w:hAnsi="Bookman Old Style"/>
              <w:sz w:val="32"/>
              <w:szCs w:val="32"/>
            </w:rPr>
          </w:rPrChange>
        </w:rPr>
        <w:t xml:space="preserve"> if some ladies talk about how a guy looks </w:t>
      </w:r>
      <w:r w:rsidR="00F823D5" w:rsidRPr="007C3EDB">
        <w:rPr>
          <w:rFonts w:ascii="Bookman Old Style" w:hAnsi="Bookman Old Style"/>
          <w:szCs w:val="24"/>
          <w:rPrChange w:id="10764" w:author="Ashley Frank" w:date="2024-12-20T21:43:00Z">
            <w:rPr>
              <w:rFonts w:ascii="Bookman Old Style" w:hAnsi="Bookman Old Style"/>
              <w:sz w:val="32"/>
              <w:szCs w:val="32"/>
            </w:rPr>
          </w:rPrChange>
        </w:rPr>
        <w:t>at</w:t>
      </w:r>
      <w:r w:rsidR="00BA1992" w:rsidRPr="007C3EDB">
        <w:rPr>
          <w:rFonts w:ascii="Bookman Old Style" w:hAnsi="Bookman Old Style"/>
          <w:szCs w:val="24"/>
          <w:rPrChange w:id="10765" w:author="Ashley Frank" w:date="2024-12-20T21:43:00Z">
            <w:rPr>
              <w:rFonts w:ascii="Bookman Old Style" w:hAnsi="Bookman Old Style"/>
              <w:sz w:val="32"/>
              <w:szCs w:val="32"/>
            </w:rPr>
          </w:rPrChange>
        </w:rPr>
        <w:t xml:space="preserve"> the checkout stand in the supermarket. God has made some beautif</w:t>
      </w:r>
      <w:r w:rsidR="00F823D5" w:rsidRPr="007C3EDB">
        <w:rPr>
          <w:rFonts w:ascii="Bookman Old Style" w:hAnsi="Bookman Old Style"/>
          <w:szCs w:val="24"/>
          <w:rPrChange w:id="10766" w:author="Ashley Frank" w:date="2024-12-20T21:43:00Z">
            <w:rPr>
              <w:rFonts w:ascii="Bookman Old Style" w:hAnsi="Bookman Old Style"/>
              <w:sz w:val="32"/>
              <w:szCs w:val="32"/>
            </w:rPr>
          </w:rPrChange>
        </w:rPr>
        <w:t>ul</w:t>
      </w:r>
      <w:r w:rsidR="00BA1992" w:rsidRPr="007C3EDB">
        <w:rPr>
          <w:rFonts w:ascii="Bookman Old Style" w:hAnsi="Bookman Old Style"/>
          <w:szCs w:val="24"/>
          <w:rPrChange w:id="10767" w:author="Ashley Frank" w:date="2024-12-20T21:43:00Z">
            <w:rPr>
              <w:rFonts w:ascii="Bookman Old Style" w:hAnsi="Bookman Old Style"/>
              <w:sz w:val="32"/>
              <w:szCs w:val="32"/>
            </w:rPr>
          </w:rPrChange>
        </w:rPr>
        <w:t xml:space="preserve"> people in the world. That i</w:t>
      </w:r>
      <w:r w:rsidR="00F823D5" w:rsidRPr="007C3EDB">
        <w:rPr>
          <w:rFonts w:ascii="Bookman Old Style" w:hAnsi="Bookman Old Style"/>
          <w:szCs w:val="24"/>
          <w:rPrChange w:id="10768" w:author="Ashley Frank" w:date="2024-12-20T21:43:00Z">
            <w:rPr>
              <w:rFonts w:ascii="Bookman Old Style" w:hAnsi="Bookman Old Style"/>
              <w:sz w:val="32"/>
              <w:szCs w:val="32"/>
            </w:rPr>
          </w:rPrChange>
        </w:rPr>
        <w:t>s</w:t>
      </w:r>
      <w:r w:rsidR="00BA1992" w:rsidRPr="007C3EDB">
        <w:rPr>
          <w:rFonts w:ascii="Bookman Old Style" w:hAnsi="Bookman Old Style"/>
          <w:szCs w:val="24"/>
          <w:rPrChange w:id="10769" w:author="Ashley Frank" w:date="2024-12-20T21:43:00Z">
            <w:rPr>
              <w:rFonts w:ascii="Bookman Old Style" w:hAnsi="Bookman Old Style"/>
              <w:sz w:val="32"/>
              <w:szCs w:val="32"/>
            </w:rPr>
          </w:rPrChange>
        </w:rPr>
        <w:t xml:space="preserve"> not the issue. </w:t>
      </w:r>
    </w:p>
    <w:p w14:paraId="17D99017" w14:textId="77777777" w:rsidR="00ED44D8" w:rsidRDefault="00ED44D8" w:rsidP="009014DA">
      <w:pPr>
        <w:pStyle w:val="BodyText"/>
        <w:spacing w:line="360" w:lineRule="auto"/>
        <w:rPr>
          <w:ins w:id="10770" w:author="Ashley Frank" w:date="2025-01-22T01:25:00Z"/>
          <w:rFonts w:ascii="Bookman Old Style" w:hAnsi="Bookman Old Style"/>
          <w:szCs w:val="24"/>
        </w:rPr>
      </w:pPr>
    </w:p>
    <w:p w14:paraId="695A0CF4" w14:textId="27237F5B" w:rsidR="00556D1D" w:rsidRPr="007C3EDB" w:rsidRDefault="00BA1992" w:rsidP="009014DA">
      <w:pPr>
        <w:pStyle w:val="BodyText"/>
        <w:spacing w:line="360" w:lineRule="auto"/>
        <w:rPr>
          <w:rFonts w:ascii="Bookman Old Style" w:hAnsi="Bookman Old Style"/>
          <w:szCs w:val="24"/>
          <w:rPrChange w:id="10771" w:author="Ashley Frank" w:date="2024-12-20T21:43:00Z">
            <w:rPr>
              <w:rFonts w:ascii="Bookman Old Style" w:hAnsi="Bookman Old Style"/>
              <w:sz w:val="32"/>
              <w:szCs w:val="32"/>
            </w:rPr>
          </w:rPrChange>
        </w:rPr>
      </w:pPr>
      <w:r w:rsidRPr="007C3EDB">
        <w:rPr>
          <w:rFonts w:ascii="Bookman Old Style" w:hAnsi="Bookman Old Style"/>
          <w:szCs w:val="24"/>
          <w:rPrChange w:id="10772" w:author="Ashley Frank" w:date="2024-12-20T21:43:00Z">
            <w:rPr>
              <w:rFonts w:ascii="Bookman Old Style" w:hAnsi="Bookman Old Style"/>
              <w:sz w:val="32"/>
              <w:szCs w:val="32"/>
            </w:rPr>
          </w:rPrChange>
        </w:rPr>
        <w:t xml:space="preserve">The issue is when you try to make </w:t>
      </w:r>
      <w:r w:rsidR="004E5BB7" w:rsidRPr="007C3EDB">
        <w:rPr>
          <w:rFonts w:ascii="Bookman Old Style" w:hAnsi="Bookman Old Style"/>
          <w:szCs w:val="24"/>
          <w:rPrChange w:id="10773" w:author="Ashley Frank" w:date="2024-12-20T21:43:00Z">
            <w:rPr>
              <w:rFonts w:ascii="Bookman Old Style" w:hAnsi="Bookman Old Style"/>
              <w:sz w:val="32"/>
              <w:szCs w:val="32"/>
            </w:rPr>
          </w:rPrChange>
        </w:rPr>
        <w:t xml:space="preserve">somebody else </w:t>
      </w:r>
      <w:r w:rsidRPr="007C3EDB">
        <w:rPr>
          <w:rFonts w:ascii="Bookman Old Style" w:hAnsi="Bookman Old Style"/>
          <w:szCs w:val="24"/>
          <w:rPrChange w:id="10774" w:author="Ashley Frank" w:date="2024-12-20T21:43:00Z">
            <w:rPr>
              <w:rFonts w:ascii="Bookman Old Style" w:hAnsi="Bookman Old Style"/>
              <w:sz w:val="32"/>
              <w:szCs w:val="32"/>
            </w:rPr>
          </w:rPrChange>
        </w:rPr>
        <w:t xml:space="preserve">YOURS. Isn’t that what Eve did in the Garden? When guys are disappointed for having the thoughts </w:t>
      </w:r>
      <w:r w:rsidR="00F823D5" w:rsidRPr="007C3EDB">
        <w:rPr>
          <w:rFonts w:ascii="Bookman Old Style" w:hAnsi="Bookman Old Style"/>
          <w:szCs w:val="24"/>
          <w:rPrChange w:id="10775" w:author="Ashley Frank" w:date="2024-12-20T21:43:00Z">
            <w:rPr>
              <w:rFonts w:ascii="Bookman Old Style" w:hAnsi="Bookman Old Style"/>
              <w:sz w:val="32"/>
              <w:szCs w:val="32"/>
            </w:rPr>
          </w:rPrChange>
        </w:rPr>
        <w:t xml:space="preserve">and </w:t>
      </w:r>
      <w:r w:rsidRPr="007C3EDB">
        <w:rPr>
          <w:rFonts w:ascii="Bookman Old Style" w:hAnsi="Bookman Old Style"/>
          <w:szCs w:val="24"/>
          <w:rPrChange w:id="10776" w:author="Ashley Frank" w:date="2024-12-20T21:43:00Z">
            <w:rPr>
              <w:rFonts w:ascii="Bookman Old Style" w:hAnsi="Bookman Old Style"/>
              <w:sz w:val="32"/>
              <w:szCs w:val="32"/>
            </w:rPr>
          </w:rPrChange>
        </w:rPr>
        <w:t>the temptations, they tend to beat themselves up and find themselves right in front of a computer screen</w:t>
      </w:r>
      <w:r w:rsidR="00F823D5" w:rsidRPr="007C3EDB">
        <w:rPr>
          <w:rFonts w:ascii="Bookman Old Style" w:hAnsi="Bookman Old Style"/>
          <w:szCs w:val="24"/>
          <w:rPrChange w:id="10777" w:author="Ashley Frank" w:date="2024-12-20T21:43:00Z">
            <w:rPr>
              <w:rFonts w:ascii="Bookman Old Style" w:hAnsi="Bookman Old Style"/>
              <w:sz w:val="32"/>
              <w:szCs w:val="32"/>
            </w:rPr>
          </w:rPrChange>
        </w:rPr>
        <w:t>,</w:t>
      </w:r>
      <w:r w:rsidRPr="007C3EDB">
        <w:rPr>
          <w:rFonts w:ascii="Bookman Old Style" w:hAnsi="Bookman Old Style"/>
          <w:szCs w:val="24"/>
          <w:rPrChange w:id="10778" w:author="Ashley Frank" w:date="2024-12-20T21:43:00Z">
            <w:rPr>
              <w:rFonts w:ascii="Bookman Old Style" w:hAnsi="Bookman Old Style"/>
              <w:sz w:val="32"/>
              <w:szCs w:val="32"/>
            </w:rPr>
          </w:rPrChange>
        </w:rPr>
        <w:t xml:space="preserve"> looking for a woman to help them with their disappointment. If these men thought ahead, they would realize that guilt and shame are waiting on the other side of the computer screen. They would realize that succumbing to this ‘episode’ further solidifies their self</w:t>
      </w:r>
      <w:r w:rsidR="00F823D5" w:rsidRPr="007C3EDB">
        <w:rPr>
          <w:rFonts w:ascii="Bookman Old Style" w:hAnsi="Bookman Old Style"/>
          <w:szCs w:val="24"/>
          <w:rPrChange w:id="10779" w:author="Ashley Frank" w:date="2024-12-20T21:43:00Z">
            <w:rPr>
              <w:rFonts w:ascii="Bookman Old Style" w:hAnsi="Bookman Old Style"/>
              <w:sz w:val="32"/>
              <w:szCs w:val="32"/>
            </w:rPr>
          </w:rPrChange>
        </w:rPr>
        <w:t>-</w:t>
      </w:r>
      <w:r w:rsidRPr="007C3EDB">
        <w:rPr>
          <w:rFonts w:ascii="Bookman Old Style" w:hAnsi="Bookman Old Style"/>
          <w:szCs w:val="24"/>
          <w:rPrChange w:id="10780" w:author="Ashley Frank" w:date="2024-12-20T21:43:00Z">
            <w:rPr>
              <w:rFonts w:ascii="Bookman Old Style" w:hAnsi="Bookman Old Style"/>
              <w:sz w:val="32"/>
              <w:szCs w:val="32"/>
            </w:rPr>
          </w:rPrChange>
        </w:rPr>
        <w:t>directed disappointment. So, they may even walk around with the attitude of disappointment before anything ever happens that day. When ‘something’ does happen, t</w:t>
      </w:r>
      <w:r w:rsidR="00F823D5" w:rsidRPr="007C3EDB">
        <w:rPr>
          <w:rFonts w:ascii="Bookman Old Style" w:hAnsi="Bookman Old Style"/>
          <w:szCs w:val="24"/>
          <w:rPrChange w:id="10781" w:author="Ashley Frank" w:date="2024-12-20T21:43:00Z">
            <w:rPr>
              <w:rFonts w:ascii="Bookman Old Style" w:hAnsi="Bookman Old Style"/>
              <w:sz w:val="32"/>
              <w:szCs w:val="32"/>
            </w:rPr>
          </w:rPrChange>
        </w:rPr>
        <w:t>hey g</w:t>
      </w:r>
      <w:r w:rsidRPr="007C3EDB">
        <w:rPr>
          <w:rFonts w:ascii="Bookman Old Style" w:hAnsi="Bookman Old Style"/>
          <w:szCs w:val="24"/>
          <w:rPrChange w:id="10782" w:author="Ashley Frank" w:date="2024-12-20T21:43:00Z">
            <w:rPr>
              <w:rFonts w:ascii="Bookman Old Style" w:hAnsi="Bookman Old Style"/>
              <w:sz w:val="32"/>
              <w:szCs w:val="32"/>
            </w:rPr>
          </w:rPrChange>
        </w:rPr>
        <w:t xml:space="preserve">o down that path that the disappointment leads them </w:t>
      </w:r>
      <w:r w:rsidR="00F823D5" w:rsidRPr="007C3EDB">
        <w:rPr>
          <w:rFonts w:ascii="Bookman Old Style" w:hAnsi="Bookman Old Style"/>
          <w:szCs w:val="24"/>
          <w:rPrChange w:id="10783" w:author="Ashley Frank" w:date="2024-12-20T21:43:00Z">
            <w:rPr>
              <w:rFonts w:ascii="Bookman Old Style" w:hAnsi="Bookman Old Style"/>
              <w:sz w:val="32"/>
              <w:szCs w:val="32"/>
            </w:rPr>
          </w:rPrChange>
        </w:rPr>
        <w:t xml:space="preserve">to, </w:t>
      </w:r>
      <w:r w:rsidRPr="007C3EDB">
        <w:rPr>
          <w:rFonts w:ascii="Bookman Old Style" w:hAnsi="Bookman Old Style"/>
          <w:szCs w:val="24"/>
          <w:rPrChange w:id="10784" w:author="Ashley Frank" w:date="2024-12-20T21:43:00Z">
            <w:rPr>
              <w:rFonts w:ascii="Bookman Old Style" w:hAnsi="Bookman Old Style"/>
              <w:sz w:val="32"/>
              <w:szCs w:val="32"/>
            </w:rPr>
          </w:rPrChange>
        </w:rPr>
        <w:t xml:space="preserve">which is sex with someone who </w:t>
      </w:r>
      <w:r w:rsidR="00F823D5" w:rsidRPr="007C3EDB">
        <w:rPr>
          <w:rFonts w:ascii="Bookman Old Style" w:hAnsi="Bookman Old Style"/>
          <w:szCs w:val="24"/>
          <w:rPrChange w:id="10785" w:author="Ashley Frank" w:date="2024-12-20T21:43:00Z">
            <w:rPr>
              <w:rFonts w:ascii="Bookman Old Style" w:hAnsi="Bookman Old Style"/>
              <w:sz w:val="32"/>
              <w:szCs w:val="32"/>
            </w:rPr>
          </w:rPrChange>
        </w:rPr>
        <w:t xml:space="preserve">isn’t </w:t>
      </w:r>
      <w:r w:rsidRPr="007C3EDB">
        <w:rPr>
          <w:rFonts w:ascii="Bookman Old Style" w:hAnsi="Bookman Old Style"/>
          <w:szCs w:val="24"/>
          <w:rPrChange w:id="10786" w:author="Ashley Frank" w:date="2024-12-20T21:43:00Z">
            <w:rPr>
              <w:rFonts w:ascii="Bookman Old Style" w:hAnsi="Bookman Old Style"/>
              <w:sz w:val="32"/>
              <w:szCs w:val="32"/>
            </w:rPr>
          </w:rPrChange>
        </w:rPr>
        <w:t xml:space="preserve">there to ease </w:t>
      </w:r>
      <w:r w:rsidR="00F823D5" w:rsidRPr="007C3EDB">
        <w:rPr>
          <w:rFonts w:ascii="Bookman Old Style" w:hAnsi="Bookman Old Style"/>
          <w:szCs w:val="24"/>
          <w:rPrChange w:id="10787" w:author="Ashley Frank" w:date="2024-12-20T21:43:00Z">
            <w:rPr>
              <w:rFonts w:ascii="Bookman Old Style" w:hAnsi="Bookman Old Style"/>
              <w:sz w:val="32"/>
              <w:szCs w:val="32"/>
            </w:rPr>
          </w:rPrChange>
        </w:rPr>
        <w:t xml:space="preserve">the </w:t>
      </w:r>
      <w:r w:rsidRPr="007C3EDB">
        <w:rPr>
          <w:rFonts w:ascii="Bookman Old Style" w:hAnsi="Bookman Old Style"/>
          <w:szCs w:val="24"/>
          <w:rPrChange w:id="10788" w:author="Ashley Frank" w:date="2024-12-20T21:43:00Z">
            <w:rPr>
              <w:rFonts w:ascii="Bookman Old Style" w:hAnsi="Bookman Old Style"/>
              <w:sz w:val="32"/>
              <w:szCs w:val="32"/>
            </w:rPr>
          </w:rPrChange>
        </w:rPr>
        <w:t xml:space="preserve">disappointment </w:t>
      </w:r>
      <w:r w:rsidR="00F823D5" w:rsidRPr="007C3EDB">
        <w:rPr>
          <w:rFonts w:ascii="Bookman Old Style" w:hAnsi="Bookman Old Style"/>
          <w:szCs w:val="24"/>
          <w:rPrChange w:id="10789" w:author="Ashley Frank" w:date="2024-12-20T21:43:00Z">
            <w:rPr>
              <w:rFonts w:ascii="Bookman Old Style" w:hAnsi="Bookman Old Style"/>
              <w:sz w:val="32"/>
              <w:szCs w:val="32"/>
            </w:rPr>
          </w:rPrChange>
        </w:rPr>
        <w:t>that is there.</w:t>
      </w:r>
    </w:p>
    <w:p w14:paraId="7128AE3F" w14:textId="77777777" w:rsidR="00BF2A79" w:rsidRDefault="004E5BB7" w:rsidP="009014DA">
      <w:pPr>
        <w:pStyle w:val="BodyText"/>
        <w:spacing w:line="360" w:lineRule="auto"/>
        <w:rPr>
          <w:ins w:id="10790" w:author="Ashley Frank" w:date="2025-01-22T01:45:00Z"/>
          <w:rFonts w:ascii="Bookman Old Style" w:hAnsi="Bookman Old Style"/>
          <w:szCs w:val="24"/>
        </w:rPr>
      </w:pPr>
      <w:r w:rsidRPr="007C3EDB">
        <w:rPr>
          <w:rFonts w:ascii="Bookman Old Style" w:hAnsi="Bookman Old Style"/>
          <w:szCs w:val="24"/>
          <w:rPrChange w:id="10791" w:author="Ashley Frank" w:date="2024-12-20T21:43:00Z">
            <w:rPr>
              <w:rFonts w:ascii="Bookman Old Style" w:hAnsi="Bookman Old Style"/>
              <w:sz w:val="32"/>
              <w:szCs w:val="32"/>
            </w:rPr>
          </w:rPrChange>
        </w:rPr>
        <w:t>When there is disappointment</w:t>
      </w:r>
      <w:r w:rsidR="00F823D5" w:rsidRPr="007C3EDB">
        <w:rPr>
          <w:rFonts w:ascii="Bookman Old Style" w:hAnsi="Bookman Old Style"/>
          <w:szCs w:val="24"/>
          <w:rPrChange w:id="10792" w:author="Ashley Frank" w:date="2024-12-20T21:43:00Z">
            <w:rPr>
              <w:rFonts w:ascii="Bookman Old Style" w:hAnsi="Bookman Old Style"/>
              <w:sz w:val="32"/>
              <w:szCs w:val="32"/>
            </w:rPr>
          </w:rPrChange>
        </w:rPr>
        <w:t>,</w:t>
      </w:r>
      <w:r w:rsidRPr="007C3EDB">
        <w:rPr>
          <w:rFonts w:ascii="Bookman Old Style" w:hAnsi="Bookman Old Style"/>
          <w:szCs w:val="24"/>
          <w:rPrChange w:id="10793" w:author="Ashley Frank" w:date="2024-12-20T21:43:00Z">
            <w:rPr>
              <w:rFonts w:ascii="Bookman Old Style" w:hAnsi="Bookman Old Style"/>
              <w:sz w:val="32"/>
              <w:szCs w:val="32"/>
            </w:rPr>
          </w:rPrChange>
        </w:rPr>
        <w:t xml:space="preserve"> the first thing that comes to mind is that there is a void. </w:t>
      </w:r>
    </w:p>
    <w:p w14:paraId="75D4E39B" w14:textId="77777777" w:rsidR="00BF2A79" w:rsidRDefault="00BF2A79" w:rsidP="009014DA">
      <w:pPr>
        <w:pStyle w:val="BodyText"/>
        <w:spacing w:line="360" w:lineRule="auto"/>
        <w:rPr>
          <w:ins w:id="10794" w:author="Ashley Frank" w:date="2025-01-22T01:45:00Z"/>
          <w:rFonts w:ascii="Bookman Old Style" w:hAnsi="Bookman Old Style"/>
          <w:szCs w:val="24"/>
        </w:rPr>
      </w:pPr>
    </w:p>
    <w:p w14:paraId="58A742E8" w14:textId="07F74723" w:rsidR="00ED44D8" w:rsidRDefault="004E5BB7" w:rsidP="009014DA">
      <w:pPr>
        <w:pStyle w:val="BodyText"/>
        <w:spacing w:line="360" w:lineRule="auto"/>
        <w:rPr>
          <w:ins w:id="10795" w:author="Ashley Frank" w:date="2025-01-22T01:25:00Z"/>
          <w:rFonts w:ascii="Bookman Old Style" w:hAnsi="Bookman Old Style"/>
          <w:szCs w:val="24"/>
        </w:rPr>
      </w:pPr>
      <w:r w:rsidRPr="007C3EDB">
        <w:rPr>
          <w:rFonts w:ascii="Bookman Old Style" w:hAnsi="Bookman Old Style"/>
          <w:szCs w:val="24"/>
          <w:rPrChange w:id="10796" w:author="Ashley Frank" w:date="2024-12-20T21:43:00Z">
            <w:rPr>
              <w:rFonts w:ascii="Bookman Old Style" w:hAnsi="Bookman Old Style"/>
              <w:sz w:val="32"/>
              <w:szCs w:val="32"/>
            </w:rPr>
          </w:rPrChange>
        </w:rPr>
        <w:t xml:space="preserve">That </w:t>
      </w:r>
      <w:ins w:id="10797" w:author="Ashley Frank" w:date="2025-01-22T01:45:00Z">
        <w:r w:rsidR="00BF2A79">
          <w:rPr>
            <w:rFonts w:ascii="Bookman Old Style" w:hAnsi="Bookman Old Style"/>
            <w:szCs w:val="24"/>
          </w:rPr>
          <w:t xml:space="preserve">void </w:t>
        </w:r>
      </w:ins>
      <w:del w:id="10798" w:author="Ashley Frank" w:date="2025-01-22T01:45:00Z">
        <w:r w:rsidRPr="007C3EDB" w:rsidDel="00BF2A79">
          <w:rPr>
            <w:rFonts w:ascii="Bookman Old Style" w:hAnsi="Bookman Old Style"/>
            <w:szCs w:val="24"/>
            <w:rPrChange w:id="10799" w:author="Ashley Frank" w:date="2024-12-20T21:43:00Z">
              <w:rPr>
                <w:rFonts w:ascii="Bookman Old Style" w:hAnsi="Bookman Old Style"/>
                <w:sz w:val="32"/>
                <w:szCs w:val="32"/>
              </w:rPr>
            </w:rPrChange>
          </w:rPr>
          <w:delText xml:space="preserve">boy </w:delText>
        </w:r>
      </w:del>
      <w:r w:rsidRPr="007C3EDB">
        <w:rPr>
          <w:rFonts w:ascii="Bookman Old Style" w:hAnsi="Bookman Old Style"/>
          <w:szCs w:val="24"/>
          <w:rPrChange w:id="10800" w:author="Ashley Frank" w:date="2024-12-20T21:43:00Z">
            <w:rPr>
              <w:rFonts w:ascii="Bookman Old Style" w:hAnsi="Bookman Old Style"/>
              <w:sz w:val="32"/>
              <w:szCs w:val="32"/>
            </w:rPr>
          </w:rPrChange>
        </w:rPr>
        <w:t>can beco</w:t>
      </w:r>
      <w:ins w:id="10801" w:author="Ashley Frank" w:date="2025-01-22T04:42:00Z">
        <w:r w:rsidR="008E4ADD">
          <w:rPr>
            <w:rFonts w:ascii="Bookman Old Style" w:hAnsi="Bookman Old Style"/>
            <w:szCs w:val="24"/>
          </w:rPr>
          <w:t xml:space="preserve">me quite haunting </w:t>
        </w:r>
      </w:ins>
      <w:del w:id="10802" w:author="Ashley Frank" w:date="2025-01-22T04:42:00Z">
        <w:r w:rsidRPr="007C3EDB" w:rsidDel="008E4ADD">
          <w:rPr>
            <w:rFonts w:ascii="Bookman Old Style" w:hAnsi="Bookman Old Style"/>
            <w:szCs w:val="24"/>
            <w:rPrChange w:id="10803" w:author="Ashley Frank" w:date="2024-12-20T21:43:00Z">
              <w:rPr>
                <w:rFonts w:ascii="Bookman Old Style" w:hAnsi="Bookman Old Style"/>
                <w:sz w:val="32"/>
                <w:szCs w:val="32"/>
              </w:rPr>
            </w:rPrChange>
          </w:rPr>
          <w:delText xml:space="preserve">me devastating </w:delText>
        </w:r>
      </w:del>
      <w:r w:rsidRPr="007C3EDB">
        <w:rPr>
          <w:rFonts w:ascii="Bookman Old Style" w:hAnsi="Bookman Old Style"/>
          <w:szCs w:val="24"/>
          <w:rPrChange w:id="10804" w:author="Ashley Frank" w:date="2024-12-20T21:43:00Z">
            <w:rPr>
              <w:rFonts w:ascii="Bookman Old Style" w:hAnsi="Bookman Old Style"/>
              <w:sz w:val="32"/>
              <w:szCs w:val="32"/>
            </w:rPr>
          </w:rPrChange>
        </w:rPr>
        <w:t>because</w:t>
      </w:r>
      <w:ins w:id="10805" w:author="Ashley Frank" w:date="2025-01-22T04:43:00Z">
        <w:r w:rsidR="008E4ADD">
          <w:rPr>
            <w:rFonts w:ascii="Bookman Old Style" w:hAnsi="Bookman Old Style"/>
            <w:szCs w:val="24"/>
          </w:rPr>
          <w:t xml:space="preserve"> you </w:t>
        </w:r>
      </w:ins>
      <w:del w:id="10806" w:author="Ashley Frank" w:date="2025-01-22T04:43:00Z">
        <w:r w:rsidRPr="007C3EDB" w:rsidDel="008E4ADD">
          <w:rPr>
            <w:rFonts w:ascii="Bookman Old Style" w:hAnsi="Bookman Old Style"/>
            <w:szCs w:val="24"/>
            <w:rPrChange w:id="10807" w:author="Ashley Frank" w:date="2024-12-20T21:43:00Z">
              <w:rPr>
                <w:rFonts w:ascii="Bookman Old Style" w:hAnsi="Bookman Old Style"/>
                <w:sz w:val="32"/>
                <w:szCs w:val="32"/>
              </w:rPr>
            </w:rPrChange>
          </w:rPr>
          <w:delText xml:space="preserve"> you </w:delText>
        </w:r>
      </w:del>
      <w:r w:rsidRPr="007C3EDB">
        <w:rPr>
          <w:rFonts w:ascii="Bookman Old Style" w:hAnsi="Bookman Old Style"/>
          <w:szCs w:val="24"/>
          <w:rPrChange w:id="10808" w:author="Ashley Frank" w:date="2024-12-20T21:43:00Z">
            <w:rPr>
              <w:rFonts w:ascii="Bookman Old Style" w:hAnsi="Bookman Old Style"/>
              <w:sz w:val="32"/>
              <w:szCs w:val="32"/>
            </w:rPr>
          </w:rPrChange>
        </w:rPr>
        <w:t>know that something is missing</w:t>
      </w:r>
      <w:ins w:id="10809" w:author="Ashley Frank" w:date="2025-01-22T04:43:00Z">
        <w:r w:rsidR="008E4ADD">
          <w:rPr>
            <w:rFonts w:ascii="Bookman Old Style" w:hAnsi="Bookman Old Style"/>
            <w:szCs w:val="24"/>
          </w:rPr>
          <w:t xml:space="preserve"> and there’s not much you can do about it</w:t>
        </w:r>
      </w:ins>
      <w:r w:rsidRPr="007C3EDB">
        <w:rPr>
          <w:rFonts w:ascii="Bookman Old Style" w:hAnsi="Bookman Old Style"/>
          <w:szCs w:val="24"/>
          <w:rPrChange w:id="10810" w:author="Ashley Frank" w:date="2024-12-20T21:43:00Z">
            <w:rPr>
              <w:rFonts w:ascii="Bookman Old Style" w:hAnsi="Bookman Old Style"/>
              <w:sz w:val="32"/>
              <w:szCs w:val="32"/>
            </w:rPr>
          </w:rPrChange>
        </w:rPr>
        <w:t>. I beli</w:t>
      </w:r>
      <w:ins w:id="10811" w:author="Ashley Frank" w:date="2025-01-22T04:43:00Z">
        <w:r w:rsidR="008E4ADD">
          <w:rPr>
            <w:rFonts w:ascii="Bookman Old Style" w:hAnsi="Bookman Old Style"/>
            <w:szCs w:val="24"/>
          </w:rPr>
          <w:t xml:space="preserve">eve that this </w:t>
        </w:r>
      </w:ins>
      <w:del w:id="10812" w:author="Ashley Frank" w:date="2025-01-22T04:43:00Z">
        <w:r w:rsidRPr="007C3EDB" w:rsidDel="008E4ADD">
          <w:rPr>
            <w:rFonts w:ascii="Bookman Old Style" w:hAnsi="Bookman Old Style"/>
            <w:szCs w:val="24"/>
            <w:rPrChange w:id="10813" w:author="Ashley Frank" w:date="2024-12-20T21:43:00Z">
              <w:rPr>
                <w:rFonts w:ascii="Bookman Old Style" w:hAnsi="Bookman Old Style"/>
                <w:sz w:val="32"/>
                <w:szCs w:val="32"/>
              </w:rPr>
            </w:rPrChange>
          </w:rPr>
          <w:delText xml:space="preserve">eve that </w:delText>
        </w:r>
      </w:del>
      <w:r w:rsidRPr="007C3EDB">
        <w:rPr>
          <w:rFonts w:ascii="Bookman Old Style" w:hAnsi="Bookman Old Style"/>
          <w:szCs w:val="24"/>
          <w:rPrChange w:id="10814" w:author="Ashley Frank" w:date="2024-12-20T21:43:00Z">
            <w:rPr>
              <w:rFonts w:ascii="Bookman Old Style" w:hAnsi="Bookman Old Style"/>
              <w:sz w:val="32"/>
              <w:szCs w:val="32"/>
            </w:rPr>
          </w:rPrChange>
        </w:rPr>
        <w:t xml:space="preserve">void is </w:t>
      </w:r>
      <w:ins w:id="10815" w:author="Ashley Frank" w:date="2025-01-22T04:43:00Z">
        <w:r w:rsidR="008E4ADD">
          <w:rPr>
            <w:rFonts w:ascii="Bookman Old Style" w:hAnsi="Bookman Old Style"/>
            <w:szCs w:val="24"/>
          </w:rPr>
          <w:t xml:space="preserve">the </w:t>
        </w:r>
      </w:ins>
      <w:r w:rsidRPr="007C3EDB">
        <w:rPr>
          <w:rFonts w:ascii="Bookman Old Style" w:hAnsi="Bookman Old Style"/>
          <w:szCs w:val="24"/>
          <w:rPrChange w:id="10816" w:author="Ashley Frank" w:date="2024-12-20T21:43:00Z">
            <w:rPr>
              <w:rFonts w:ascii="Bookman Old Style" w:hAnsi="Bookman Old Style"/>
              <w:sz w:val="32"/>
              <w:szCs w:val="32"/>
            </w:rPr>
          </w:rPrChange>
        </w:rPr>
        <w:t xml:space="preserve">love that is </w:t>
      </w:r>
      <w:r w:rsidR="00A062DD" w:rsidRPr="007C3EDB">
        <w:rPr>
          <w:rFonts w:ascii="Bookman Old Style" w:hAnsi="Bookman Old Style"/>
          <w:szCs w:val="24"/>
          <w:rPrChange w:id="10817" w:author="Ashley Frank" w:date="2024-12-20T21:43:00Z">
            <w:rPr>
              <w:rFonts w:ascii="Bookman Old Style" w:hAnsi="Bookman Old Style"/>
              <w:sz w:val="32"/>
              <w:szCs w:val="32"/>
            </w:rPr>
          </w:rPrChange>
        </w:rPr>
        <w:t>missing</w:t>
      </w:r>
      <w:ins w:id="10818" w:author="Ashley Frank" w:date="2025-01-22T04:43:00Z">
        <w:r w:rsidR="008E4ADD">
          <w:rPr>
            <w:rFonts w:ascii="Bookman Old Style" w:hAnsi="Bookman Old Style"/>
            <w:szCs w:val="24"/>
          </w:rPr>
          <w:t xml:space="preserve"> and </w:t>
        </w:r>
      </w:ins>
      <w:ins w:id="10819" w:author="Ashley Frank" w:date="2025-01-22T04:44:00Z">
        <w:r w:rsidR="008E4ADD">
          <w:rPr>
            <w:rFonts w:ascii="Bookman Old Style" w:hAnsi="Bookman Old Style"/>
            <w:szCs w:val="24"/>
          </w:rPr>
          <w:t>the love that we yearn for</w:t>
        </w:r>
      </w:ins>
      <w:r w:rsidR="00A062DD" w:rsidRPr="007C3EDB">
        <w:rPr>
          <w:rFonts w:ascii="Bookman Old Style" w:hAnsi="Bookman Old Style"/>
          <w:szCs w:val="24"/>
          <w:rPrChange w:id="10820" w:author="Ashley Frank" w:date="2024-12-20T21:43:00Z">
            <w:rPr>
              <w:rFonts w:ascii="Bookman Old Style" w:hAnsi="Bookman Old Style"/>
              <w:sz w:val="32"/>
              <w:szCs w:val="32"/>
            </w:rPr>
          </w:rPrChange>
        </w:rPr>
        <w:t>.</w:t>
      </w:r>
      <w:r w:rsidRPr="007C3EDB">
        <w:rPr>
          <w:rFonts w:ascii="Bookman Old Style" w:hAnsi="Bookman Old Style"/>
          <w:szCs w:val="24"/>
          <w:rPrChange w:id="10821" w:author="Ashley Frank" w:date="2024-12-20T21:43:00Z">
            <w:rPr>
              <w:rFonts w:ascii="Bookman Old Style" w:hAnsi="Bookman Old Style"/>
              <w:sz w:val="32"/>
              <w:szCs w:val="32"/>
            </w:rPr>
          </w:rPrChange>
        </w:rPr>
        <w:t xml:space="preserve"> </w:t>
      </w:r>
      <w:del w:id="10822" w:author="Ashley Frank" w:date="2025-01-22T04:44:00Z">
        <w:r w:rsidRPr="007C3EDB" w:rsidDel="008E4ADD">
          <w:rPr>
            <w:rFonts w:ascii="Bookman Old Style" w:hAnsi="Bookman Old Style"/>
            <w:szCs w:val="24"/>
            <w:rPrChange w:id="10823" w:author="Ashley Frank" w:date="2024-12-20T21:43:00Z">
              <w:rPr>
                <w:rFonts w:ascii="Bookman Old Style" w:hAnsi="Bookman Old Style"/>
                <w:sz w:val="32"/>
                <w:szCs w:val="32"/>
              </w:rPr>
            </w:rPrChange>
          </w:rPr>
          <w:delText>Not only is love missing</w:delText>
        </w:r>
        <w:r w:rsidR="00F823D5" w:rsidRPr="007C3EDB" w:rsidDel="008E4ADD">
          <w:rPr>
            <w:rFonts w:ascii="Bookman Old Style" w:hAnsi="Bookman Old Style"/>
            <w:szCs w:val="24"/>
            <w:rPrChange w:id="10824" w:author="Ashley Frank" w:date="2024-12-20T21:43:00Z">
              <w:rPr>
                <w:rFonts w:ascii="Bookman Old Style" w:hAnsi="Bookman Old Style"/>
                <w:sz w:val="32"/>
                <w:szCs w:val="32"/>
              </w:rPr>
            </w:rPrChange>
          </w:rPr>
          <w:delText>,</w:delText>
        </w:r>
        <w:r w:rsidRPr="007C3EDB" w:rsidDel="008E4ADD">
          <w:rPr>
            <w:rFonts w:ascii="Bookman Old Style" w:hAnsi="Bookman Old Style"/>
            <w:szCs w:val="24"/>
            <w:rPrChange w:id="10825" w:author="Ashley Frank" w:date="2024-12-20T21:43:00Z">
              <w:rPr>
                <w:rFonts w:ascii="Bookman Old Style" w:hAnsi="Bookman Old Style"/>
                <w:sz w:val="32"/>
                <w:szCs w:val="32"/>
              </w:rPr>
            </w:rPrChange>
          </w:rPr>
          <w:delText xml:space="preserve"> but also they believe that you are affirmed, validated, or have any worth at all. </w:delText>
        </w:r>
      </w:del>
      <w:r w:rsidR="00F823D5" w:rsidRPr="007C3EDB">
        <w:rPr>
          <w:rFonts w:ascii="Bookman Old Style" w:hAnsi="Bookman Old Style"/>
          <w:szCs w:val="24"/>
          <w:rPrChange w:id="10826" w:author="Ashley Frank" w:date="2024-12-20T21:43:00Z">
            <w:rPr>
              <w:rFonts w:ascii="Bookman Old Style" w:hAnsi="Bookman Old Style"/>
              <w:sz w:val="32"/>
              <w:szCs w:val="32"/>
            </w:rPr>
          </w:rPrChange>
        </w:rPr>
        <w:t>The person often believes</w:t>
      </w:r>
      <w:r w:rsidRPr="007C3EDB">
        <w:rPr>
          <w:rFonts w:ascii="Bookman Old Style" w:hAnsi="Bookman Old Style"/>
          <w:szCs w:val="24"/>
          <w:rPrChange w:id="10827" w:author="Ashley Frank" w:date="2024-12-20T21:43:00Z">
            <w:rPr>
              <w:rFonts w:ascii="Bookman Old Style" w:hAnsi="Bookman Old Style"/>
              <w:sz w:val="32"/>
              <w:szCs w:val="32"/>
            </w:rPr>
          </w:rPrChange>
        </w:rPr>
        <w:t xml:space="preserve"> th</w:t>
      </w:r>
      <w:r w:rsidR="00F823D5" w:rsidRPr="007C3EDB">
        <w:rPr>
          <w:rFonts w:ascii="Bookman Old Style" w:hAnsi="Bookman Old Style"/>
          <w:szCs w:val="24"/>
          <w:rPrChange w:id="10828" w:author="Ashley Frank" w:date="2024-12-20T21:43:00Z">
            <w:rPr>
              <w:rFonts w:ascii="Bookman Old Style" w:hAnsi="Bookman Old Style"/>
              <w:sz w:val="32"/>
              <w:szCs w:val="32"/>
            </w:rPr>
          </w:rPrChange>
        </w:rPr>
        <w:t>at</w:t>
      </w:r>
      <w:r w:rsidRPr="007C3EDB">
        <w:rPr>
          <w:rFonts w:ascii="Bookman Old Style" w:hAnsi="Bookman Old Style"/>
          <w:szCs w:val="24"/>
          <w:rPrChange w:id="10829" w:author="Ashley Frank" w:date="2024-12-20T21:43:00Z">
            <w:rPr>
              <w:rFonts w:ascii="Bookman Old Style" w:hAnsi="Bookman Old Style"/>
              <w:sz w:val="32"/>
              <w:szCs w:val="32"/>
            </w:rPr>
          </w:rPrChange>
        </w:rPr>
        <w:t xml:space="preserve"> because there is a void and because they are not loved</w:t>
      </w:r>
      <w:r w:rsidR="00F823D5" w:rsidRPr="007C3EDB">
        <w:rPr>
          <w:rFonts w:ascii="Bookman Old Style" w:hAnsi="Bookman Old Style"/>
          <w:szCs w:val="24"/>
          <w:rPrChange w:id="10830" w:author="Ashley Frank" w:date="2024-12-20T21:43:00Z">
            <w:rPr>
              <w:rFonts w:ascii="Bookman Old Style" w:hAnsi="Bookman Old Style"/>
              <w:sz w:val="32"/>
              <w:szCs w:val="32"/>
            </w:rPr>
          </w:rPrChange>
        </w:rPr>
        <w:t>,</w:t>
      </w:r>
      <w:r w:rsidRPr="007C3EDB">
        <w:rPr>
          <w:rFonts w:ascii="Bookman Old Style" w:hAnsi="Bookman Old Style"/>
          <w:szCs w:val="24"/>
          <w:rPrChange w:id="10831" w:author="Ashley Frank" w:date="2024-12-20T21:43:00Z">
            <w:rPr>
              <w:rFonts w:ascii="Bookman Old Style" w:hAnsi="Bookman Old Style"/>
              <w:sz w:val="32"/>
              <w:szCs w:val="32"/>
            </w:rPr>
          </w:rPrChange>
        </w:rPr>
        <w:t xml:space="preserve"> affirmed</w:t>
      </w:r>
      <w:r w:rsidR="00F823D5" w:rsidRPr="007C3EDB">
        <w:rPr>
          <w:rFonts w:ascii="Bookman Old Style" w:hAnsi="Bookman Old Style"/>
          <w:szCs w:val="24"/>
          <w:rPrChange w:id="10832" w:author="Ashley Frank" w:date="2024-12-20T21:43:00Z">
            <w:rPr>
              <w:rFonts w:ascii="Bookman Old Style" w:hAnsi="Bookman Old Style"/>
              <w:sz w:val="32"/>
              <w:szCs w:val="32"/>
            </w:rPr>
          </w:rPrChange>
        </w:rPr>
        <w:t>,</w:t>
      </w:r>
      <w:r w:rsidRPr="007C3EDB">
        <w:rPr>
          <w:rFonts w:ascii="Bookman Old Style" w:hAnsi="Bookman Old Style"/>
          <w:szCs w:val="24"/>
          <w:rPrChange w:id="10833" w:author="Ashley Frank" w:date="2024-12-20T21:43:00Z">
            <w:rPr>
              <w:rFonts w:ascii="Bookman Old Style" w:hAnsi="Bookman Old Style"/>
              <w:sz w:val="32"/>
              <w:szCs w:val="32"/>
            </w:rPr>
          </w:rPrChange>
        </w:rPr>
        <w:t xml:space="preserve"> </w:t>
      </w:r>
      <w:r w:rsidR="00F823D5" w:rsidRPr="007C3EDB">
        <w:rPr>
          <w:rFonts w:ascii="Bookman Old Style" w:hAnsi="Bookman Old Style"/>
          <w:szCs w:val="24"/>
          <w:rPrChange w:id="10834" w:author="Ashley Frank" w:date="2024-12-20T21:43:00Z">
            <w:rPr>
              <w:rFonts w:ascii="Bookman Old Style" w:hAnsi="Bookman Old Style"/>
              <w:sz w:val="32"/>
              <w:szCs w:val="32"/>
            </w:rPr>
          </w:rPrChange>
        </w:rPr>
        <w:t xml:space="preserve">or </w:t>
      </w:r>
      <w:r w:rsidRPr="007C3EDB">
        <w:rPr>
          <w:rFonts w:ascii="Bookman Old Style" w:hAnsi="Bookman Old Style"/>
          <w:szCs w:val="24"/>
          <w:rPrChange w:id="10835" w:author="Ashley Frank" w:date="2024-12-20T21:43:00Z">
            <w:rPr>
              <w:rFonts w:ascii="Bookman Old Style" w:hAnsi="Bookman Old Style"/>
              <w:sz w:val="32"/>
              <w:szCs w:val="32"/>
            </w:rPr>
          </w:rPrChange>
        </w:rPr>
        <w:t>validate</w:t>
      </w:r>
      <w:r w:rsidR="00F823D5" w:rsidRPr="007C3EDB">
        <w:rPr>
          <w:rFonts w:ascii="Bookman Old Style" w:hAnsi="Bookman Old Style"/>
          <w:szCs w:val="24"/>
          <w:rPrChange w:id="10836" w:author="Ashley Frank" w:date="2024-12-20T21:43:00Z">
            <w:rPr>
              <w:rFonts w:ascii="Bookman Old Style" w:hAnsi="Bookman Old Style"/>
              <w:sz w:val="32"/>
              <w:szCs w:val="32"/>
            </w:rPr>
          </w:rPrChange>
        </w:rPr>
        <w:t xml:space="preserve">d, </w:t>
      </w:r>
      <w:r w:rsidRPr="007C3EDB">
        <w:rPr>
          <w:rFonts w:ascii="Bookman Old Style" w:hAnsi="Bookman Old Style"/>
          <w:szCs w:val="24"/>
          <w:rPrChange w:id="10837" w:author="Ashley Frank" w:date="2024-12-20T21:43:00Z">
            <w:rPr>
              <w:rFonts w:ascii="Bookman Old Style" w:hAnsi="Bookman Old Style"/>
              <w:sz w:val="32"/>
              <w:szCs w:val="32"/>
            </w:rPr>
          </w:rPrChange>
        </w:rPr>
        <w:t xml:space="preserve">they are worthless. </w:t>
      </w:r>
      <w:r w:rsidR="00F823D5" w:rsidRPr="007C3EDB">
        <w:rPr>
          <w:rFonts w:ascii="Bookman Old Style" w:hAnsi="Bookman Old Style"/>
          <w:szCs w:val="24"/>
          <w:rPrChange w:id="10838" w:author="Ashley Frank" w:date="2024-12-20T21:43:00Z">
            <w:rPr>
              <w:rFonts w:ascii="Bookman Old Style" w:hAnsi="Bookman Old Style"/>
              <w:sz w:val="32"/>
              <w:szCs w:val="32"/>
            </w:rPr>
          </w:rPrChange>
        </w:rPr>
        <w:t xml:space="preserve">They may also believe that </w:t>
      </w:r>
      <w:r w:rsidRPr="007C3EDB">
        <w:rPr>
          <w:rFonts w:ascii="Bookman Old Style" w:hAnsi="Bookman Old Style"/>
          <w:szCs w:val="24"/>
          <w:rPrChange w:id="10839" w:author="Ashley Frank" w:date="2024-12-20T21:43:00Z">
            <w:rPr>
              <w:rFonts w:ascii="Bookman Old Style" w:hAnsi="Bookman Old Style"/>
              <w:sz w:val="32"/>
              <w:szCs w:val="32"/>
            </w:rPr>
          </w:rPrChange>
        </w:rPr>
        <w:t>they're not good enough</w:t>
      </w:r>
      <w:r w:rsidR="00F823D5" w:rsidRPr="007C3EDB">
        <w:rPr>
          <w:rFonts w:ascii="Bookman Old Style" w:hAnsi="Bookman Old Style"/>
          <w:szCs w:val="24"/>
          <w:rPrChange w:id="10840" w:author="Ashley Frank" w:date="2024-12-20T21:43:00Z">
            <w:rPr>
              <w:rFonts w:ascii="Bookman Old Style" w:hAnsi="Bookman Old Style"/>
              <w:sz w:val="32"/>
              <w:szCs w:val="32"/>
            </w:rPr>
          </w:rPrChange>
        </w:rPr>
        <w:t xml:space="preserve">, that </w:t>
      </w:r>
      <w:r w:rsidRPr="007C3EDB">
        <w:rPr>
          <w:rFonts w:ascii="Bookman Old Style" w:hAnsi="Bookman Old Style"/>
          <w:szCs w:val="24"/>
          <w:rPrChange w:id="10841" w:author="Ashley Frank" w:date="2024-12-20T21:43:00Z">
            <w:rPr>
              <w:rFonts w:ascii="Bookman Old Style" w:hAnsi="Bookman Old Style"/>
              <w:sz w:val="32"/>
              <w:szCs w:val="32"/>
            </w:rPr>
          </w:rPrChange>
        </w:rPr>
        <w:t xml:space="preserve">they are </w:t>
      </w:r>
      <w:r w:rsidR="00F823D5" w:rsidRPr="007C3EDB">
        <w:rPr>
          <w:rFonts w:ascii="Bookman Old Style" w:hAnsi="Bookman Old Style"/>
          <w:szCs w:val="24"/>
          <w:rPrChange w:id="10842" w:author="Ashley Frank" w:date="2024-12-20T21:43:00Z">
            <w:rPr>
              <w:rFonts w:ascii="Bookman Old Style" w:hAnsi="Bookman Old Style"/>
              <w:sz w:val="32"/>
              <w:szCs w:val="32"/>
            </w:rPr>
          </w:rPrChange>
        </w:rPr>
        <w:t>a burden,</w:t>
      </w:r>
      <w:r w:rsidRPr="007C3EDB">
        <w:rPr>
          <w:rFonts w:ascii="Bookman Old Style" w:hAnsi="Bookman Old Style"/>
          <w:szCs w:val="24"/>
          <w:rPrChange w:id="10843" w:author="Ashley Frank" w:date="2024-12-20T21:43:00Z">
            <w:rPr>
              <w:rFonts w:ascii="Bookman Old Style" w:hAnsi="Bookman Old Style"/>
              <w:sz w:val="32"/>
              <w:szCs w:val="32"/>
            </w:rPr>
          </w:rPrChange>
        </w:rPr>
        <w:t xml:space="preserve"> </w:t>
      </w:r>
      <w:r w:rsidR="00F823D5" w:rsidRPr="007C3EDB">
        <w:rPr>
          <w:rFonts w:ascii="Bookman Old Style" w:hAnsi="Bookman Old Style"/>
          <w:szCs w:val="24"/>
          <w:rPrChange w:id="10844" w:author="Ashley Frank" w:date="2024-12-20T21:43:00Z">
            <w:rPr>
              <w:rFonts w:ascii="Bookman Old Style" w:hAnsi="Bookman Old Style"/>
              <w:sz w:val="32"/>
              <w:szCs w:val="32"/>
            </w:rPr>
          </w:rPrChange>
        </w:rPr>
        <w:t>or t</w:t>
      </w:r>
      <w:r w:rsidRPr="007C3EDB">
        <w:rPr>
          <w:rFonts w:ascii="Bookman Old Style" w:hAnsi="Bookman Old Style"/>
          <w:szCs w:val="24"/>
          <w:rPrChange w:id="10845" w:author="Ashley Frank" w:date="2024-12-20T21:43:00Z">
            <w:rPr>
              <w:rFonts w:ascii="Bookman Old Style" w:hAnsi="Bookman Old Style"/>
              <w:sz w:val="32"/>
              <w:szCs w:val="32"/>
            </w:rPr>
          </w:rPrChange>
        </w:rPr>
        <w:t xml:space="preserve">hat no one cares about them. Their thoughts then continue </w:t>
      </w:r>
      <w:ins w:id="10846" w:author="Ashley Frank" w:date="2025-01-22T04:45:00Z">
        <w:r w:rsidR="008E4ADD">
          <w:rPr>
            <w:rFonts w:ascii="Bookman Old Style" w:hAnsi="Bookman Old Style"/>
            <w:szCs w:val="24"/>
          </w:rPr>
          <w:t xml:space="preserve">to do whatever they can </w:t>
        </w:r>
      </w:ins>
      <w:del w:id="10847" w:author="Ashley Frank" w:date="2025-01-22T04:45:00Z">
        <w:r w:rsidRPr="007C3EDB" w:rsidDel="008E4ADD">
          <w:rPr>
            <w:rFonts w:ascii="Bookman Old Style" w:hAnsi="Bookman Old Style"/>
            <w:szCs w:val="24"/>
            <w:rPrChange w:id="10848" w:author="Ashley Frank" w:date="2024-12-20T21:43:00Z">
              <w:rPr>
                <w:rFonts w:ascii="Bookman Old Style" w:hAnsi="Bookman Old Style"/>
                <w:sz w:val="32"/>
                <w:szCs w:val="32"/>
              </w:rPr>
            </w:rPrChange>
          </w:rPr>
          <w:delText xml:space="preserve">with what </w:delText>
        </w:r>
      </w:del>
      <w:r w:rsidRPr="007C3EDB">
        <w:rPr>
          <w:rFonts w:ascii="Bookman Old Style" w:hAnsi="Bookman Old Style"/>
          <w:szCs w:val="24"/>
          <w:rPrChange w:id="10849" w:author="Ashley Frank" w:date="2024-12-20T21:43:00Z">
            <w:rPr>
              <w:rFonts w:ascii="Bookman Old Style" w:hAnsi="Bookman Old Style"/>
              <w:sz w:val="32"/>
              <w:szCs w:val="32"/>
            </w:rPr>
          </w:rPrChange>
        </w:rPr>
        <w:t xml:space="preserve">to </w:t>
      </w:r>
      <w:ins w:id="10850" w:author="Ashley Frank" w:date="2025-01-22T04:45:00Z">
        <w:r w:rsidR="008E4ADD">
          <w:rPr>
            <w:rFonts w:ascii="Bookman Old Style" w:hAnsi="Bookman Old Style"/>
            <w:szCs w:val="24"/>
          </w:rPr>
          <w:t xml:space="preserve">try </w:t>
        </w:r>
      </w:ins>
      <w:del w:id="10851" w:author="Ashley Frank" w:date="2025-01-22T04:45:00Z">
        <w:r w:rsidRPr="007C3EDB" w:rsidDel="008E4ADD">
          <w:rPr>
            <w:rFonts w:ascii="Bookman Old Style" w:hAnsi="Bookman Old Style"/>
            <w:szCs w:val="24"/>
            <w:rPrChange w:id="10852" w:author="Ashley Frank" w:date="2024-12-20T21:43:00Z">
              <w:rPr>
                <w:rFonts w:ascii="Bookman Old Style" w:hAnsi="Bookman Old Style"/>
                <w:sz w:val="32"/>
                <w:szCs w:val="32"/>
              </w:rPr>
            </w:rPrChange>
          </w:rPr>
          <w:delText xml:space="preserve">do </w:delText>
        </w:r>
      </w:del>
      <w:r w:rsidRPr="007C3EDB">
        <w:rPr>
          <w:rFonts w:ascii="Bookman Old Style" w:hAnsi="Bookman Old Style"/>
          <w:szCs w:val="24"/>
          <w:rPrChange w:id="10853" w:author="Ashley Frank" w:date="2024-12-20T21:43:00Z">
            <w:rPr>
              <w:rFonts w:ascii="Bookman Old Style" w:hAnsi="Bookman Old Style"/>
              <w:sz w:val="32"/>
              <w:szCs w:val="32"/>
            </w:rPr>
          </w:rPrChange>
        </w:rPr>
        <w:t xml:space="preserve">to </w:t>
      </w:r>
      <w:ins w:id="10854" w:author="Ashley Frank" w:date="2025-01-22T04:45:00Z">
        <w:r w:rsidR="008E4ADD">
          <w:rPr>
            <w:rFonts w:ascii="Bookman Old Style" w:hAnsi="Bookman Old Style"/>
            <w:szCs w:val="24"/>
          </w:rPr>
          <w:t xml:space="preserve">fill </w:t>
        </w:r>
      </w:ins>
      <w:del w:id="10855" w:author="Ashley Frank" w:date="2025-01-22T04:45:00Z">
        <w:r w:rsidRPr="007C3EDB" w:rsidDel="008E4ADD">
          <w:rPr>
            <w:rFonts w:ascii="Bookman Old Style" w:hAnsi="Bookman Old Style"/>
            <w:szCs w:val="24"/>
            <w:rPrChange w:id="10856" w:author="Ashley Frank" w:date="2024-12-20T21:43:00Z">
              <w:rPr>
                <w:rFonts w:ascii="Bookman Old Style" w:hAnsi="Bookman Old Style"/>
                <w:sz w:val="32"/>
                <w:szCs w:val="32"/>
              </w:rPr>
            </w:rPrChange>
          </w:rPr>
          <w:delText xml:space="preserve">feel </w:delText>
        </w:r>
      </w:del>
      <w:r w:rsidRPr="007C3EDB">
        <w:rPr>
          <w:rFonts w:ascii="Bookman Old Style" w:hAnsi="Bookman Old Style"/>
          <w:szCs w:val="24"/>
          <w:rPrChange w:id="10857" w:author="Ashley Frank" w:date="2024-12-20T21:43:00Z">
            <w:rPr>
              <w:rFonts w:ascii="Bookman Old Style" w:hAnsi="Bookman Old Style"/>
              <w:sz w:val="32"/>
              <w:szCs w:val="32"/>
            </w:rPr>
          </w:rPrChange>
        </w:rPr>
        <w:t>the void. So</w:t>
      </w:r>
      <w:r w:rsidR="00F823D5" w:rsidRPr="007C3EDB">
        <w:rPr>
          <w:rFonts w:ascii="Bookman Old Style" w:hAnsi="Bookman Old Style"/>
          <w:szCs w:val="24"/>
          <w:rPrChange w:id="10858" w:author="Ashley Frank" w:date="2024-12-20T21:43:00Z">
            <w:rPr>
              <w:rFonts w:ascii="Bookman Old Style" w:hAnsi="Bookman Old Style"/>
              <w:sz w:val="32"/>
              <w:szCs w:val="32"/>
            </w:rPr>
          </w:rPrChange>
        </w:rPr>
        <w:t>,</w:t>
      </w:r>
      <w:r w:rsidRPr="007C3EDB">
        <w:rPr>
          <w:rFonts w:ascii="Bookman Old Style" w:hAnsi="Bookman Old Style"/>
          <w:szCs w:val="24"/>
          <w:rPrChange w:id="10859" w:author="Ashley Frank" w:date="2024-12-20T21:43:00Z">
            <w:rPr>
              <w:rFonts w:ascii="Bookman Old Style" w:hAnsi="Bookman Old Style"/>
              <w:sz w:val="32"/>
              <w:szCs w:val="32"/>
            </w:rPr>
          </w:rPrChange>
        </w:rPr>
        <w:t xml:space="preserve"> that </w:t>
      </w:r>
      <w:r w:rsidRPr="007C3EDB">
        <w:rPr>
          <w:rFonts w:ascii="Bookman Old Style" w:hAnsi="Bookman Old Style"/>
          <w:szCs w:val="24"/>
          <w:rPrChange w:id="10860" w:author="Ashley Frank" w:date="2024-12-20T21:43:00Z">
            <w:rPr>
              <w:rFonts w:ascii="Bookman Old Style" w:hAnsi="Bookman Old Style"/>
              <w:sz w:val="32"/>
              <w:szCs w:val="32"/>
            </w:rPr>
          </w:rPrChange>
        </w:rPr>
        <w:lastRenderedPageBreak/>
        <w:t xml:space="preserve">is when substitutes </w:t>
      </w:r>
      <w:ins w:id="10861" w:author="Ashley Frank" w:date="2025-01-22T04:45:00Z">
        <w:r w:rsidR="008E4ADD">
          <w:rPr>
            <w:rFonts w:ascii="Bookman Old Style" w:hAnsi="Bookman Old Style"/>
            <w:szCs w:val="24"/>
          </w:rPr>
          <w:t xml:space="preserve">for love </w:t>
        </w:r>
      </w:ins>
      <w:r w:rsidRPr="007C3EDB">
        <w:rPr>
          <w:rFonts w:ascii="Bookman Old Style" w:hAnsi="Bookman Old Style"/>
          <w:szCs w:val="24"/>
          <w:rPrChange w:id="10862" w:author="Ashley Frank" w:date="2024-12-20T21:43:00Z">
            <w:rPr>
              <w:rFonts w:ascii="Bookman Old Style" w:hAnsi="Bookman Old Style"/>
              <w:sz w:val="32"/>
              <w:szCs w:val="32"/>
            </w:rPr>
          </w:rPrChange>
        </w:rPr>
        <w:t>are found</w:t>
      </w:r>
      <w:r w:rsidR="00F823D5" w:rsidRPr="007C3EDB">
        <w:rPr>
          <w:rFonts w:ascii="Bookman Old Style" w:hAnsi="Bookman Old Style"/>
          <w:szCs w:val="24"/>
          <w:rPrChange w:id="10863" w:author="Ashley Frank" w:date="2024-12-20T21:43:00Z">
            <w:rPr>
              <w:rFonts w:ascii="Bookman Old Style" w:hAnsi="Bookman Old Style"/>
              <w:sz w:val="32"/>
              <w:szCs w:val="32"/>
            </w:rPr>
          </w:rPrChange>
        </w:rPr>
        <w:t>. Su</w:t>
      </w:r>
      <w:r w:rsidRPr="007C3EDB">
        <w:rPr>
          <w:rFonts w:ascii="Bookman Old Style" w:hAnsi="Bookman Old Style"/>
          <w:szCs w:val="24"/>
          <w:rPrChange w:id="10864" w:author="Ashley Frank" w:date="2024-12-20T21:43:00Z">
            <w:rPr>
              <w:rFonts w:ascii="Bookman Old Style" w:hAnsi="Bookman Old Style"/>
              <w:sz w:val="32"/>
              <w:szCs w:val="32"/>
            </w:rPr>
          </w:rPrChange>
        </w:rPr>
        <w:t>bstitutes or things like drugs</w:t>
      </w:r>
      <w:r w:rsidR="00F823D5" w:rsidRPr="007C3EDB">
        <w:rPr>
          <w:rFonts w:ascii="Bookman Old Style" w:hAnsi="Bookman Old Style"/>
          <w:szCs w:val="24"/>
          <w:rPrChange w:id="10865" w:author="Ashley Frank" w:date="2024-12-20T21:43:00Z">
            <w:rPr>
              <w:rFonts w:ascii="Bookman Old Style" w:hAnsi="Bookman Old Style"/>
              <w:sz w:val="32"/>
              <w:szCs w:val="32"/>
            </w:rPr>
          </w:rPrChange>
        </w:rPr>
        <w:t>,</w:t>
      </w:r>
      <w:r w:rsidRPr="007C3EDB">
        <w:rPr>
          <w:rFonts w:ascii="Bookman Old Style" w:hAnsi="Bookman Old Style"/>
          <w:szCs w:val="24"/>
          <w:rPrChange w:id="10866" w:author="Ashley Frank" w:date="2024-12-20T21:43:00Z">
            <w:rPr>
              <w:rFonts w:ascii="Bookman Old Style" w:hAnsi="Bookman Old Style"/>
              <w:sz w:val="32"/>
              <w:szCs w:val="32"/>
            </w:rPr>
          </w:rPrChange>
        </w:rPr>
        <w:t xml:space="preserve"> alcohol</w:t>
      </w:r>
      <w:r w:rsidR="00F823D5" w:rsidRPr="007C3EDB">
        <w:rPr>
          <w:rFonts w:ascii="Bookman Old Style" w:hAnsi="Bookman Old Style"/>
          <w:szCs w:val="24"/>
          <w:rPrChange w:id="10867" w:author="Ashley Frank" w:date="2024-12-20T21:43:00Z">
            <w:rPr>
              <w:rFonts w:ascii="Bookman Old Style" w:hAnsi="Bookman Old Style"/>
              <w:sz w:val="32"/>
              <w:szCs w:val="32"/>
            </w:rPr>
          </w:rPrChange>
        </w:rPr>
        <w:t>,</w:t>
      </w:r>
      <w:r w:rsidRPr="007C3EDB">
        <w:rPr>
          <w:rFonts w:ascii="Bookman Old Style" w:hAnsi="Bookman Old Style"/>
          <w:szCs w:val="24"/>
          <w:rPrChange w:id="10868" w:author="Ashley Frank" w:date="2024-12-20T21:43:00Z">
            <w:rPr>
              <w:rFonts w:ascii="Bookman Old Style" w:hAnsi="Bookman Old Style"/>
              <w:sz w:val="32"/>
              <w:szCs w:val="32"/>
            </w:rPr>
          </w:rPrChange>
        </w:rPr>
        <w:t xml:space="preserve"> gambling</w:t>
      </w:r>
      <w:r w:rsidR="00F823D5" w:rsidRPr="007C3EDB">
        <w:rPr>
          <w:rFonts w:ascii="Bookman Old Style" w:hAnsi="Bookman Old Style"/>
          <w:szCs w:val="24"/>
          <w:rPrChange w:id="10869" w:author="Ashley Frank" w:date="2024-12-20T21:43:00Z">
            <w:rPr>
              <w:rFonts w:ascii="Bookman Old Style" w:hAnsi="Bookman Old Style"/>
              <w:sz w:val="32"/>
              <w:szCs w:val="32"/>
            </w:rPr>
          </w:rPrChange>
        </w:rPr>
        <w:t>,</w:t>
      </w:r>
      <w:r w:rsidRPr="007C3EDB">
        <w:rPr>
          <w:rFonts w:ascii="Bookman Old Style" w:hAnsi="Bookman Old Style"/>
          <w:szCs w:val="24"/>
          <w:rPrChange w:id="10870" w:author="Ashley Frank" w:date="2024-12-20T21:43:00Z">
            <w:rPr>
              <w:rFonts w:ascii="Bookman Old Style" w:hAnsi="Bookman Old Style"/>
              <w:sz w:val="32"/>
              <w:szCs w:val="32"/>
            </w:rPr>
          </w:rPrChange>
        </w:rPr>
        <w:t xml:space="preserve"> </w:t>
      </w:r>
      <w:r w:rsidR="00F823D5" w:rsidRPr="007C3EDB">
        <w:rPr>
          <w:rFonts w:ascii="Bookman Old Style" w:hAnsi="Bookman Old Style"/>
          <w:szCs w:val="24"/>
          <w:rPrChange w:id="10871" w:author="Ashley Frank" w:date="2024-12-20T21:43:00Z">
            <w:rPr>
              <w:rFonts w:ascii="Bookman Old Style" w:hAnsi="Bookman Old Style"/>
              <w:sz w:val="32"/>
              <w:szCs w:val="32"/>
            </w:rPr>
          </w:rPrChange>
        </w:rPr>
        <w:t xml:space="preserve">and </w:t>
      </w:r>
      <w:r w:rsidRPr="007C3EDB">
        <w:rPr>
          <w:rFonts w:ascii="Bookman Old Style" w:hAnsi="Bookman Old Style"/>
          <w:szCs w:val="24"/>
          <w:rPrChange w:id="10872" w:author="Ashley Frank" w:date="2024-12-20T21:43:00Z">
            <w:rPr>
              <w:rFonts w:ascii="Bookman Old Style" w:hAnsi="Bookman Old Style"/>
              <w:sz w:val="32"/>
              <w:szCs w:val="32"/>
            </w:rPr>
          </w:rPrChange>
        </w:rPr>
        <w:t xml:space="preserve">pornography </w:t>
      </w:r>
      <w:r w:rsidR="00F823D5" w:rsidRPr="007C3EDB">
        <w:rPr>
          <w:rFonts w:ascii="Bookman Old Style" w:hAnsi="Bookman Old Style"/>
          <w:szCs w:val="24"/>
          <w:rPrChange w:id="10873" w:author="Ashley Frank" w:date="2024-12-20T21:43:00Z">
            <w:rPr>
              <w:rFonts w:ascii="Bookman Old Style" w:hAnsi="Bookman Old Style"/>
              <w:sz w:val="32"/>
              <w:szCs w:val="32"/>
            </w:rPr>
          </w:rPrChange>
        </w:rPr>
        <w:t xml:space="preserve">are all </w:t>
      </w:r>
      <w:r w:rsidRPr="007C3EDB">
        <w:rPr>
          <w:rFonts w:ascii="Bookman Old Style" w:hAnsi="Bookman Old Style"/>
          <w:szCs w:val="24"/>
          <w:rPrChange w:id="10874" w:author="Ashley Frank" w:date="2024-12-20T21:43:00Z">
            <w:rPr>
              <w:rFonts w:ascii="Bookman Old Style" w:hAnsi="Bookman Old Style"/>
              <w:sz w:val="32"/>
              <w:szCs w:val="32"/>
            </w:rPr>
          </w:rPrChange>
        </w:rPr>
        <w:t>self</w:t>
      </w:r>
      <w:r w:rsidR="00F823D5" w:rsidRPr="007C3EDB">
        <w:rPr>
          <w:rFonts w:ascii="Bookman Old Style" w:hAnsi="Bookman Old Style"/>
          <w:szCs w:val="24"/>
          <w:rPrChange w:id="10875" w:author="Ashley Frank" w:date="2024-12-20T21:43:00Z">
            <w:rPr>
              <w:rFonts w:ascii="Bookman Old Style" w:hAnsi="Bookman Old Style"/>
              <w:sz w:val="32"/>
              <w:szCs w:val="32"/>
            </w:rPr>
          </w:rPrChange>
        </w:rPr>
        <w:t>-</w:t>
      </w:r>
      <w:r w:rsidRPr="007C3EDB">
        <w:rPr>
          <w:rFonts w:ascii="Bookman Old Style" w:hAnsi="Bookman Old Style"/>
          <w:szCs w:val="24"/>
          <w:rPrChange w:id="10876" w:author="Ashley Frank" w:date="2024-12-20T21:43:00Z">
            <w:rPr>
              <w:rFonts w:ascii="Bookman Old Style" w:hAnsi="Bookman Old Style"/>
              <w:sz w:val="32"/>
              <w:szCs w:val="32"/>
            </w:rPr>
          </w:rPrChange>
        </w:rPr>
        <w:t>defeating behaviors</w:t>
      </w:r>
      <w:ins w:id="10877" w:author="Ashley Frank" w:date="2025-01-22T04:45:00Z">
        <w:r w:rsidR="008E4ADD">
          <w:rPr>
            <w:rFonts w:ascii="Bookman Old Style" w:hAnsi="Bookman Old Style"/>
            <w:szCs w:val="24"/>
          </w:rPr>
          <w:t xml:space="preserve"> that </w:t>
        </w:r>
      </w:ins>
      <w:ins w:id="10878" w:author="Ashley Frank" w:date="2025-01-22T04:46:00Z">
        <w:r w:rsidR="008E4ADD">
          <w:rPr>
            <w:rFonts w:ascii="Bookman Old Style" w:hAnsi="Bookman Old Style"/>
            <w:szCs w:val="24"/>
          </w:rPr>
          <w:t>do more harm than good for that gaping void.</w:t>
        </w:r>
      </w:ins>
      <w:del w:id="10879" w:author="Ashley Frank" w:date="2025-01-22T04:45:00Z">
        <w:r w:rsidRPr="007C3EDB" w:rsidDel="008E4ADD">
          <w:rPr>
            <w:rFonts w:ascii="Bookman Old Style" w:hAnsi="Bookman Old Style"/>
            <w:szCs w:val="24"/>
            <w:rPrChange w:id="10880" w:author="Ashley Frank" w:date="2024-12-20T21:43:00Z">
              <w:rPr>
                <w:rFonts w:ascii="Bookman Old Style" w:hAnsi="Bookman Old Style"/>
                <w:sz w:val="32"/>
                <w:szCs w:val="32"/>
              </w:rPr>
            </w:rPrChange>
          </w:rPr>
          <w:delText xml:space="preserve">. </w:delText>
        </w:r>
      </w:del>
    </w:p>
    <w:p w14:paraId="7E4A73CD" w14:textId="77777777" w:rsidR="00ED44D8" w:rsidRDefault="00ED44D8" w:rsidP="009014DA">
      <w:pPr>
        <w:pStyle w:val="BodyText"/>
        <w:spacing w:line="360" w:lineRule="auto"/>
        <w:rPr>
          <w:ins w:id="10881" w:author="Ashley Frank" w:date="2025-01-22T01:25:00Z"/>
          <w:rFonts w:ascii="Bookman Old Style" w:hAnsi="Bookman Old Style"/>
          <w:szCs w:val="24"/>
        </w:rPr>
      </w:pPr>
    </w:p>
    <w:p w14:paraId="2DC5059C" w14:textId="526EDE6A" w:rsidR="00556D1D" w:rsidRDefault="004E5BB7" w:rsidP="009014DA">
      <w:pPr>
        <w:pStyle w:val="BodyText"/>
        <w:spacing w:line="360" w:lineRule="auto"/>
        <w:rPr>
          <w:ins w:id="10882" w:author="Ashley Frank" w:date="2025-01-22T01:25:00Z"/>
          <w:rFonts w:ascii="Bookman Old Style" w:hAnsi="Bookman Old Style"/>
          <w:szCs w:val="24"/>
        </w:rPr>
      </w:pPr>
      <w:r w:rsidRPr="007C3EDB">
        <w:rPr>
          <w:rFonts w:ascii="Bookman Old Style" w:hAnsi="Bookman Old Style"/>
          <w:szCs w:val="24"/>
          <w:rPrChange w:id="10883" w:author="Ashley Frank" w:date="2024-12-20T21:43:00Z">
            <w:rPr>
              <w:rFonts w:ascii="Bookman Old Style" w:hAnsi="Bookman Old Style"/>
              <w:sz w:val="32"/>
              <w:szCs w:val="32"/>
            </w:rPr>
          </w:rPrChange>
        </w:rPr>
        <w:t xml:space="preserve">Other things that can come up to fill this void </w:t>
      </w:r>
      <w:r w:rsidR="00F823D5" w:rsidRPr="007C3EDB">
        <w:rPr>
          <w:rFonts w:ascii="Bookman Old Style" w:hAnsi="Bookman Old Style"/>
          <w:szCs w:val="24"/>
          <w:rPrChange w:id="10884" w:author="Ashley Frank" w:date="2024-12-20T21:43:00Z">
            <w:rPr>
              <w:rFonts w:ascii="Bookman Old Style" w:hAnsi="Bookman Old Style"/>
              <w:sz w:val="32"/>
              <w:szCs w:val="32"/>
            </w:rPr>
          </w:rPrChange>
        </w:rPr>
        <w:t xml:space="preserve">are </w:t>
      </w:r>
      <w:r w:rsidRPr="007C3EDB">
        <w:rPr>
          <w:rFonts w:ascii="Bookman Old Style" w:hAnsi="Bookman Old Style"/>
          <w:szCs w:val="24"/>
          <w:rPrChange w:id="10885" w:author="Ashley Frank" w:date="2024-12-20T21:43:00Z">
            <w:rPr>
              <w:rFonts w:ascii="Bookman Old Style" w:hAnsi="Bookman Old Style"/>
              <w:sz w:val="32"/>
              <w:szCs w:val="32"/>
            </w:rPr>
          </w:rPrChange>
        </w:rPr>
        <w:t>loneliness</w:t>
      </w:r>
      <w:r w:rsidR="00F823D5" w:rsidRPr="007C3EDB">
        <w:rPr>
          <w:rFonts w:ascii="Bookman Old Style" w:hAnsi="Bookman Old Style"/>
          <w:szCs w:val="24"/>
          <w:rPrChange w:id="10886" w:author="Ashley Frank" w:date="2024-12-20T21:43:00Z">
            <w:rPr>
              <w:rFonts w:ascii="Bookman Old Style" w:hAnsi="Bookman Old Style"/>
              <w:sz w:val="32"/>
              <w:szCs w:val="32"/>
            </w:rPr>
          </w:rPrChange>
        </w:rPr>
        <w:t xml:space="preserve">, </w:t>
      </w:r>
      <w:r w:rsidRPr="007C3EDB">
        <w:rPr>
          <w:rFonts w:ascii="Bookman Old Style" w:hAnsi="Bookman Old Style"/>
          <w:szCs w:val="24"/>
          <w:rPrChange w:id="10887" w:author="Ashley Frank" w:date="2024-12-20T21:43:00Z">
            <w:rPr>
              <w:rFonts w:ascii="Bookman Old Style" w:hAnsi="Bookman Old Style"/>
              <w:sz w:val="32"/>
              <w:szCs w:val="32"/>
            </w:rPr>
          </w:rPrChange>
        </w:rPr>
        <w:t>despair</w:t>
      </w:r>
      <w:r w:rsidR="00F823D5" w:rsidRPr="007C3EDB">
        <w:rPr>
          <w:rFonts w:ascii="Bookman Old Style" w:hAnsi="Bookman Old Style"/>
          <w:szCs w:val="24"/>
          <w:rPrChange w:id="10888" w:author="Ashley Frank" w:date="2024-12-20T21:43:00Z">
            <w:rPr>
              <w:rFonts w:ascii="Bookman Old Style" w:hAnsi="Bookman Old Style"/>
              <w:sz w:val="32"/>
              <w:szCs w:val="32"/>
            </w:rPr>
          </w:rPrChange>
        </w:rPr>
        <w:t>,</w:t>
      </w:r>
      <w:r w:rsidRPr="007C3EDB">
        <w:rPr>
          <w:rFonts w:ascii="Bookman Old Style" w:hAnsi="Bookman Old Style"/>
          <w:szCs w:val="24"/>
          <w:rPrChange w:id="10889" w:author="Ashley Frank" w:date="2024-12-20T21:43:00Z">
            <w:rPr>
              <w:rFonts w:ascii="Bookman Old Style" w:hAnsi="Bookman Old Style"/>
              <w:sz w:val="32"/>
              <w:szCs w:val="32"/>
            </w:rPr>
          </w:rPrChange>
        </w:rPr>
        <w:t xml:space="preserve"> rejection</w:t>
      </w:r>
      <w:r w:rsidR="00F823D5" w:rsidRPr="007C3EDB">
        <w:rPr>
          <w:rFonts w:ascii="Bookman Old Style" w:hAnsi="Bookman Old Style"/>
          <w:szCs w:val="24"/>
          <w:rPrChange w:id="10890" w:author="Ashley Frank" w:date="2024-12-20T21:43:00Z">
            <w:rPr>
              <w:rFonts w:ascii="Bookman Old Style" w:hAnsi="Bookman Old Style"/>
              <w:sz w:val="32"/>
              <w:szCs w:val="32"/>
            </w:rPr>
          </w:rPrChange>
        </w:rPr>
        <w:t>,</w:t>
      </w:r>
      <w:r w:rsidRPr="007C3EDB">
        <w:rPr>
          <w:rFonts w:ascii="Bookman Old Style" w:hAnsi="Bookman Old Style"/>
          <w:szCs w:val="24"/>
          <w:rPrChange w:id="10891" w:author="Ashley Frank" w:date="2024-12-20T21:43:00Z">
            <w:rPr>
              <w:rFonts w:ascii="Bookman Old Style" w:hAnsi="Bookman Old Style"/>
              <w:sz w:val="32"/>
              <w:szCs w:val="32"/>
            </w:rPr>
          </w:rPrChange>
        </w:rPr>
        <w:t xml:space="preserve"> anxiety</w:t>
      </w:r>
      <w:r w:rsidR="00F823D5" w:rsidRPr="007C3EDB">
        <w:rPr>
          <w:rFonts w:ascii="Bookman Old Style" w:hAnsi="Bookman Old Style"/>
          <w:szCs w:val="24"/>
          <w:rPrChange w:id="10892" w:author="Ashley Frank" w:date="2024-12-20T21:43:00Z">
            <w:rPr>
              <w:rFonts w:ascii="Bookman Old Style" w:hAnsi="Bookman Old Style"/>
              <w:sz w:val="32"/>
              <w:szCs w:val="32"/>
            </w:rPr>
          </w:rPrChange>
        </w:rPr>
        <w:t>, and</w:t>
      </w:r>
      <w:r w:rsidRPr="007C3EDB">
        <w:rPr>
          <w:rFonts w:ascii="Bookman Old Style" w:hAnsi="Bookman Old Style"/>
          <w:szCs w:val="24"/>
          <w:rPrChange w:id="10893" w:author="Ashley Frank" w:date="2024-12-20T21:43:00Z">
            <w:rPr>
              <w:rFonts w:ascii="Bookman Old Style" w:hAnsi="Bookman Old Style"/>
              <w:sz w:val="32"/>
              <w:szCs w:val="32"/>
            </w:rPr>
          </w:rPrChange>
        </w:rPr>
        <w:t xml:space="preserve"> depression</w:t>
      </w:r>
      <w:r w:rsidR="00F823D5" w:rsidRPr="007C3EDB">
        <w:rPr>
          <w:rFonts w:ascii="Bookman Old Style" w:hAnsi="Bookman Old Style"/>
          <w:szCs w:val="24"/>
          <w:rPrChange w:id="10894" w:author="Ashley Frank" w:date="2024-12-20T21:43:00Z">
            <w:rPr>
              <w:rFonts w:ascii="Bookman Old Style" w:hAnsi="Bookman Old Style"/>
              <w:sz w:val="32"/>
              <w:szCs w:val="32"/>
            </w:rPr>
          </w:rPrChange>
        </w:rPr>
        <w:t>,</w:t>
      </w:r>
      <w:r w:rsidRPr="007C3EDB">
        <w:rPr>
          <w:rFonts w:ascii="Bookman Old Style" w:hAnsi="Bookman Old Style"/>
          <w:szCs w:val="24"/>
          <w:rPrChange w:id="10895" w:author="Ashley Frank" w:date="2024-12-20T21:43:00Z">
            <w:rPr>
              <w:rFonts w:ascii="Bookman Old Style" w:hAnsi="Bookman Old Style"/>
              <w:sz w:val="32"/>
              <w:szCs w:val="32"/>
            </w:rPr>
          </w:rPrChange>
        </w:rPr>
        <w:t xml:space="preserve"> all coming from disappointment. Disappointment in itself is not bad. </w:t>
      </w:r>
      <w:r w:rsidR="002C4A2E" w:rsidRPr="007C3EDB">
        <w:rPr>
          <w:rFonts w:ascii="Bookman Old Style" w:hAnsi="Bookman Old Style"/>
          <w:szCs w:val="24"/>
          <w:rPrChange w:id="10896" w:author="Ashley Frank" w:date="2024-12-20T21:43:00Z">
            <w:rPr>
              <w:rFonts w:ascii="Bookman Old Style" w:hAnsi="Bookman Old Style"/>
              <w:sz w:val="32"/>
              <w:szCs w:val="32"/>
            </w:rPr>
          </w:rPrChange>
        </w:rPr>
        <w:t>We</w:t>
      </w:r>
      <w:r w:rsidRPr="007C3EDB">
        <w:rPr>
          <w:rFonts w:ascii="Bookman Old Style" w:hAnsi="Bookman Old Style"/>
          <w:szCs w:val="24"/>
          <w:rPrChange w:id="10897" w:author="Ashley Frank" w:date="2024-12-20T21:43:00Z">
            <w:rPr>
              <w:rFonts w:ascii="Bookman Old Style" w:hAnsi="Bookman Old Style"/>
              <w:sz w:val="32"/>
              <w:szCs w:val="32"/>
            </w:rPr>
          </w:rPrChange>
        </w:rPr>
        <w:t>'re often disappointed at our football team that may have los</w:t>
      </w:r>
      <w:r w:rsidR="00F823D5" w:rsidRPr="007C3EDB">
        <w:rPr>
          <w:rFonts w:ascii="Bookman Old Style" w:hAnsi="Bookman Old Style"/>
          <w:szCs w:val="24"/>
          <w:rPrChange w:id="10898" w:author="Ashley Frank" w:date="2024-12-20T21:43:00Z">
            <w:rPr>
              <w:rFonts w:ascii="Bookman Old Style" w:hAnsi="Bookman Old Style"/>
              <w:sz w:val="32"/>
              <w:szCs w:val="32"/>
            </w:rPr>
          </w:rPrChange>
        </w:rPr>
        <w:t>t</w:t>
      </w:r>
      <w:r w:rsidRPr="007C3EDB">
        <w:rPr>
          <w:rFonts w:ascii="Bookman Old Style" w:hAnsi="Bookman Old Style"/>
          <w:szCs w:val="24"/>
          <w:rPrChange w:id="10899" w:author="Ashley Frank" w:date="2024-12-20T21:43:00Z">
            <w:rPr>
              <w:rFonts w:ascii="Bookman Old Style" w:hAnsi="Bookman Old Style"/>
              <w:sz w:val="32"/>
              <w:szCs w:val="32"/>
            </w:rPr>
          </w:rPrChange>
        </w:rPr>
        <w:t xml:space="preserve"> at the last minute. </w:t>
      </w:r>
      <w:r w:rsidR="002C4A2E" w:rsidRPr="007C3EDB">
        <w:rPr>
          <w:rFonts w:ascii="Bookman Old Style" w:hAnsi="Bookman Old Style"/>
          <w:szCs w:val="24"/>
          <w:rPrChange w:id="10900" w:author="Ashley Frank" w:date="2024-12-20T21:43:00Z">
            <w:rPr>
              <w:rFonts w:ascii="Bookman Old Style" w:hAnsi="Bookman Old Style"/>
              <w:sz w:val="32"/>
              <w:szCs w:val="32"/>
            </w:rPr>
          </w:rPrChange>
        </w:rPr>
        <w:t>We</w:t>
      </w:r>
      <w:r w:rsidRPr="007C3EDB">
        <w:rPr>
          <w:rFonts w:ascii="Bookman Old Style" w:hAnsi="Bookman Old Style"/>
          <w:szCs w:val="24"/>
          <w:rPrChange w:id="10901" w:author="Ashley Frank" w:date="2024-12-20T21:43:00Z">
            <w:rPr>
              <w:rFonts w:ascii="Bookman Old Style" w:hAnsi="Bookman Old Style"/>
              <w:sz w:val="32"/>
              <w:szCs w:val="32"/>
            </w:rPr>
          </w:rPrChange>
        </w:rPr>
        <w:t xml:space="preserve"> may become disappointed that </w:t>
      </w:r>
      <w:r w:rsidR="00F823D5" w:rsidRPr="007C3EDB">
        <w:rPr>
          <w:rFonts w:ascii="Bookman Old Style" w:hAnsi="Bookman Old Style"/>
          <w:szCs w:val="24"/>
          <w:rPrChange w:id="10902"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10903" w:author="Ashley Frank" w:date="2024-12-20T21:43:00Z">
            <w:rPr>
              <w:rFonts w:ascii="Bookman Old Style" w:hAnsi="Bookman Old Style"/>
              <w:sz w:val="32"/>
              <w:szCs w:val="32"/>
            </w:rPr>
          </w:rPrChange>
        </w:rPr>
        <w:t>e</w:t>
      </w:r>
      <w:r w:rsidRPr="007C3EDB">
        <w:rPr>
          <w:rFonts w:ascii="Bookman Old Style" w:hAnsi="Bookman Old Style"/>
          <w:szCs w:val="24"/>
          <w:rPrChange w:id="10904" w:author="Ashley Frank" w:date="2024-12-20T21:43:00Z">
            <w:rPr>
              <w:rFonts w:ascii="Bookman Old Style" w:hAnsi="Bookman Old Style"/>
              <w:sz w:val="32"/>
              <w:szCs w:val="32"/>
            </w:rPr>
          </w:rPrChange>
        </w:rPr>
        <w:t xml:space="preserve"> didn't get the job that </w:t>
      </w:r>
      <w:r w:rsidR="00F823D5" w:rsidRPr="007C3EDB">
        <w:rPr>
          <w:rFonts w:ascii="Bookman Old Style" w:hAnsi="Bookman Old Style"/>
          <w:szCs w:val="24"/>
          <w:rPrChange w:id="10905"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10906" w:author="Ashley Frank" w:date="2024-12-20T21:43:00Z">
            <w:rPr>
              <w:rFonts w:ascii="Bookman Old Style" w:hAnsi="Bookman Old Style"/>
              <w:sz w:val="32"/>
              <w:szCs w:val="32"/>
            </w:rPr>
          </w:rPrChange>
        </w:rPr>
        <w:t>e</w:t>
      </w:r>
      <w:r w:rsidRPr="007C3EDB">
        <w:rPr>
          <w:rFonts w:ascii="Bookman Old Style" w:hAnsi="Bookman Old Style"/>
          <w:szCs w:val="24"/>
          <w:rPrChange w:id="10907" w:author="Ashley Frank" w:date="2024-12-20T21:43:00Z">
            <w:rPr>
              <w:rFonts w:ascii="Bookman Old Style" w:hAnsi="Bookman Old Style"/>
              <w:sz w:val="32"/>
              <w:szCs w:val="32"/>
            </w:rPr>
          </w:rPrChange>
        </w:rPr>
        <w:t xml:space="preserve"> wanted. </w:t>
      </w:r>
      <w:r w:rsidR="002C4A2E" w:rsidRPr="007C3EDB">
        <w:rPr>
          <w:rFonts w:ascii="Bookman Old Style" w:hAnsi="Bookman Old Style"/>
          <w:szCs w:val="24"/>
          <w:rPrChange w:id="10908" w:author="Ashley Frank" w:date="2024-12-20T21:43:00Z">
            <w:rPr>
              <w:rFonts w:ascii="Bookman Old Style" w:hAnsi="Bookman Old Style"/>
              <w:sz w:val="32"/>
              <w:szCs w:val="32"/>
            </w:rPr>
          </w:rPrChange>
        </w:rPr>
        <w:t>We</w:t>
      </w:r>
      <w:r w:rsidRPr="007C3EDB">
        <w:rPr>
          <w:rFonts w:ascii="Bookman Old Style" w:hAnsi="Bookman Old Style"/>
          <w:szCs w:val="24"/>
          <w:rPrChange w:id="10909" w:author="Ashley Frank" w:date="2024-12-20T21:43:00Z">
            <w:rPr>
              <w:rFonts w:ascii="Bookman Old Style" w:hAnsi="Bookman Old Style"/>
              <w:sz w:val="32"/>
              <w:szCs w:val="32"/>
            </w:rPr>
          </w:rPrChange>
        </w:rPr>
        <w:t xml:space="preserve"> may be disappointed that the love of our life has decided to go with someone else. So</w:t>
      </w:r>
      <w:r w:rsidR="00F823D5" w:rsidRPr="007C3EDB">
        <w:rPr>
          <w:rFonts w:ascii="Bookman Old Style" w:hAnsi="Bookman Old Style"/>
          <w:szCs w:val="24"/>
          <w:rPrChange w:id="10910" w:author="Ashley Frank" w:date="2024-12-20T21:43:00Z">
            <w:rPr>
              <w:rFonts w:ascii="Bookman Old Style" w:hAnsi="Bookman Old Style"/>
              <w:sz w:val="32"/>
              <w:szCs w:val="32"/>
            </w:rPr>
          </w:rPrChange>
        </w:rPr>
        <w:t>,</w:t>
      </w:r>
      <w:r w:rsidRPr="007C3EDB">
        <w:rPr>
          <w:rFonts w:ascii="Bookman Old Style" w:hAnsi="Bookman Old Style"/>
          <w:szCs w:val="24"/>
          <w:rPrChange w:id="10911" w:author="Ashley Frank" w:date="2024-12-20T21:43:00Z">
            <w:rPr>
              <w:rFonts w:ascii="Bookman Old Style" w:hAnsi="Bookman Old Style"/>
              <w:sz w:val="32"/>
              <w:szCs w:val="32"/>
            </w:rPr>
          </w:rPrChange>
        </w:rPr>
        <w:t xml:space="preserve"> disappointment is not </w:t>
      </w:r>
      <w:r w:rsidR="00F823D5" w:rsidRPr="007C3EDB">
        <w:rPr>
          <w:rFonts w:ascii="Bookman Old Style" w:hAnsi="Bookman Old Style"/>
          <w:szCs w:val="24"/>
          <w:rPrChange w:id="10912" w:author="Ashley Frank" w:date="2024-12-20T21:43:00Z">
            <w:rPr>
              <w:rFonts w:ascii="Bookman Old Style" w:hAnsi="Bookman Old Style"/>
              <w:sz w:val="32"/>
              <w:szCs w:val="32"/>
            </w:rPr>
          </w:rPrChange>
        </w:rPr>
        <w:t>necessarily a</w:t>
      </w:r>
      <w:r w:rsidRPr="007C3EDB">
        <w:rPr>
          <w:rFonts w:ascii="Bookman Old Style" w:hAnsi="Bookman Old Style"/>
          <w:szCs w:val="24"/>
          <w:rPrChange w:id="10913" w:author="Ashley Frank" w:date="2024-12-20T21:43:00Z">
            <w:rPr>
              <w:rFonts w:ascii="Bookman Old Style" w:hAnsi="Bookman Old Style"/>
              <w:sz w:val="32"/>
              <w:szCs w:val="32"/>
            </w:rPr>
          </w:rPrChange>
        </w:rPr>
        <w:t xml:space="preserve"> bad thing</w:t>
      </w:r>
      <w:r w:rsidR="00F823D5" w:rsidRPr="007C3EDB">
        <w:rPr>
          <w:rFonts w:ascii="Bookman Old Style" w:hAnsi="Bookman Old Style"/>
          <w:szCs w:val="24"/>
          <w:rPrChange w:id="10914" w:author="Ashley Frank" w:date="2024-12-20T21:43:00Z">
            <w:rPr>
              <w:rFonts w:ascii="Bookman Old Style" w:hAnsi="Bookman Old Style"/>
              <w:sz w:val="32"/>
              <w:szCs w:val="32"/>
            </w:rPr>
          </w:rPrChange>
        </w:rPr>
        <w:t>. I</w:t>
      </w:r>
      <w:r w:rsidRPr="007C3EDB">
        <w:rPr>
          <w:rFonts w:ascii="Bookman Old Style" w:hAnsi="Bookman Old Style"/>
          <w:szCs w:val="24"/>
          <w:rPrChange w:id="10915" w:author="Ashley Frank" w:date="2024-12-20T21:43:00Z">
            <w:rPr>
              <w:rFonts w:ascii="Bookman Old Style" w:hAnsi="Bookman Old Style"/>
              <w:sz w:val="32"/>
              <w:szCs w:val="32"/>
            </w:rPr>
          </w:rPrChange>
        </w:rPr>
        <w:t xml:space="preserve">t is how </w:t>
      </w:r>
      <w:r w:rsidR="00F823D5" w:rsidRPr="007C3EDB">
        <w:rPr>
          <w:rFonts w:ascii="Bookman Old Style" w:hAnsi="Bookman Old Style"/>
          <w:szCs w:val="24"/>
          <w:rPrChange w:id="10916" w:author="Ashley Frank" w:date="2024-12-20T21:43:00Z">
            <w:rPr>
              <w:rFonts w:ascii="Bookman Old Style" w:hAnsi="Bookman Old Style"/>
              <w:sz w:val="32"/>
              <w:szCs w:val="32"/>
            </w:rPr>
          </w:rPrChange>
        </w:rPr>
        <w:t>w</w:t>
      </w:r>
      <w:r w:rsidR="002C4A2E" w:rsidRPr="007C3EDB">
        <w:rPr>
          <w:rFonts w:ascii="Bookman Old Style" w:hAnsi="Bookman Old Style"/>
          <w:szCs w:val="24"/>
          <w:rPrChange w:id="10917" w:author="Ashley Frank" w:date="2024-12-20T21:43:00Z">
            <w:rPr>
              <w:rFonts w:ascii="Bookman Old Style" w:hAnsi="Bookman Old Style"/>
              <w:sz w:val="32"/>
              <w:szCs w:val="32"/>
            </w:rPr>
          </w:rPrChange>
        </w:rPr>
        <w:t>e</w:t>
      </w:r>
      <w:r w:rsidRPr="007C3EDB">
        <w:rPr>
          <w:rFonts w:ascii="Bookman Old Style" w:hAnsi="Bookman Old Style"/>
          <w:szCs w:val="24"/>
          <w:rPrChange w:id="10918" w:author="Ashley Frank" w:date="2024-12-20T21:43:00Z">
            <w:rPr>
              <w:rFonts w:ascii="Bookman Old Style" w:hAnsi="Bookman Old Style"/>
              <w:sz w:val="32"/>
              <w:szCs w:val="32"/>
            </w:rPr>
          </w:rPrChange>
        </w:rPr>
        <w:t xml:space="preserve"> handle the disappointment that can often lead to maladaptive behaviors. </w:t>
      </w:r>
    </w:p>
    <w:p w14:paraId="02575B28" w14:textId="77777777" w:rsidR="00ED44D8" w:rsidRPr="007C3EDB" w:rsidRDefault="00ED44D8" w:rsidP="009014DA">
      <w:pPr>
        <w:pStyle w:val="BodyText"/>
        <w:spacing w:line="360" w:lineRule="auto"/>
        <w:rPr>
          <w:rFonts w:ascii="Bookman Old Style" w:hAnsi="Bookman Old Style"/>
          <w:szCs w:val="24"/>
          <w:rPrChange w:id="10919" w:author="Ashley Frank" w:date="2024-12-20T21:43:00Z">
            <w:rPr>
              <w:rFonts w:ascii="Bookman Old Style" w:hAnsi="Bookman Old Style"/>
              <w:sz w:val="32"/>
              <w:szCs w:val="32"/>
            </w:rPr>
          </w:rPrChange>
        </w:rPr>
      </w:pPr>
    </w:p>
    <w:p w14:paraId="559D5BA7" w14:textId="5223AB50" w:rsidR="00BF2A79" w:rsidRDefault="00F72616" w:rsidP="009014DA">
      <w:pPr>
        <w:pStyle w:val="BodyText"/>
        <w:spacing w:line="360" w:lineRule="auto"/>
        <w:rPr>
          <w:ins w:id="10920" w:author="Ashley Frank" w:date="2025-01-22T01:45:00Z"/>
          <w:rFonts w:ascii="Bookman Old Style" w:hAnsi="Bookman Old Style"/>
          <w:szCs w:val="24"/>
        </w:rPr>
      </w:pPr>
      <w:ins w:id="10921" w:author="Ashley Frank" w:date="2025-01-22T03:58:00Z">
        <w:r w:rsidRPr="00EB1673">
          <w:rPr>
            <w:rFonts w:ascii="Bookman Old Style" w:hAnsi="Bookman Old Style"/>
            <w:szCs w:val="24"/>
            <w:rPrChange w:id="10922" w:author="Ashley Frank" w:date="2025-01-22T04:05:00Z">
              <w:rPr>
                <w:rFonts w:ascii="Bookman Old Style" w:hAnsi="Bookman Old Style"/>
                <w:szCs w:val="24"/>
                <w:highlight w:val="darkBlue"/>
              </w:rPr>
            </w:rPrChange>
          </w:rPr>
          <w:t>Wh</w:t>
        </w:r>
      </w:ins>
      <w:del w:id="10923" w:author="Ashley Frank" w:date="2025-01-22T03:58:00Z">
        <w:r w:rsidR="004E5BB7" w:rsidRPr="00EB1673" w:rsidDel="009821D9">
          <w:rPr>
            <w:rFonts w:ascii="Bookman Old Style" w:hAnsi="Bookman Old Style"/>
            <w:szCs w:val="24"/>
            <w:rPrChange w:id="10924" w:author="Ashley Frank" w:date="2025-01-22T04:05:00Z">
              <w:rPr>
                <w:rFonts w:ascii="Bookman Old Style" w:hAnsi="Bookman Old Style"/>
                <w:sz w:val="32"/>
                <w:szCs w:val="32"/>
              </w:rPr>
            </w:rPrChange>
          </w:rPr>
          <w:delText xml:space="preserve">One thing to remember </w:delText>
        </w:r>
        <w:r w:rsidR="004E5BB7" w:rsidRPr="00EB1673" w:rsidDel="00F72616">
          <w:rPr>
            <w:rFonts w:ascii="Bookman Old Style" w:hAnsi="Bookman Old Style"/>
            <w:szCs w:val="24"/>
            <w:rPrChange w:id="10925" w:author="Ashley Frank" w:date="2025-01-22T04:05:00Z">
              <w:rPr>
                <w:rFonts w:ascii="Bookman Old Style" w:hAnsi="Bookman Old Style"/>
                <w:sz w:val="32"/>
                <w:szCs w:val="32"/>
              </w:rPr>
            </w:rPrChange>
          </w:rPr>
          <w:delText>wh</w:delText>
        </w:r>
      </w:del>
      <w:r w:rsidR="004E5BB7" w:rsidRPr="00EB1673">
        <w:rPr>
          <w:rFonts w:ascii="Bookman Old Style" w:hAnsi="Bookman Old Style"/>
          <w:szCs w:val="24"/>
          <w:rPrChange w:id="10926" w:author="Ashley Frank" w:date="2025-01-22T04:05:00Z">
            <w:rPr>
              <w:rFonts w:ascii="Bookman Old Style" w:hAnsi="Bookman Old Style"/>
              <w:sz w:val="32"/>
              <w:szCs w:val="32"/>
            </w:rPr>
          </w:rPrChange>
        </w:rPr>
        <w:t>en</w:t>
      </w:r>
      <w:r w:rsidR="004E5BB7" w:rsidRPr="007C3EDB">
        <w:rPr>
          <w:rFonts w:ascii="Bookman Old Style" w:hAnsi="Bookman Old Style"/>
          <w:szCs w:val="24"/>
          <w:rPrChange w:id="10927" w:author="Ashley Frank" w:date="2024-12-20T21:43:00Z">
            <w:rPr>
              <w:rFonts w:ascii="Bookman Old Style" w:hAnsi="Bookman Old Style"/>
              <w:sz w:val="32"/>
              <w:szCs w:val="32"/>
            </w:rPr>
          </w:rPrChange>
        </w:rPr>
        <w:t xml:space="preserve"> disappointment comes </w:t>
      </w:r>
      <w:ins w:id="10928" w:author="Ashley Frank" w:date="2025-01-22T05:02:00Z">
        <w:r w:rsidR="0068426B">
          <w:rPr>
            <w:rFonts w:ascii="Bookman Old Style" w:hAnsi="Bookman Old Style"/>
            <w:szCs w:val="24"/>
          </w:rPr>
          <w:t>knocking</w:t>
        </w:r>
      </w:ins>
      <w:ins w:id="10929" w:author="Ashley Frank" w:date="2025-01-22T03:58:00Z">
        <w:r>
          <w:rPr>
            <w:rFonts w:ascii="Bookman Old Style" w:hAnsi="Bookman Old Style"/>
            <w:szCs w:val="24"/>
          </w:rPr>
          <w:t xml:space="preserve"> at your door</w:t>
        </w:r>
      </w:ins>
      <w:ins w:id="10930" w:author="Ashley Frank" w:date="2025-01-22T03:59:00Z">
        <w:r>
          <w:rPr>
            <w:rFonts w:ascii="Bookman Old Style" w:hAnsi="Bookman Old Style"/>
            <w:szCs w:val="24"/>
          </w:rPr>
          <w:t xml:space="preserve">, the best solution is to remember the </w:t>
        </w:r>
      </w:ins>
      <w:del w:id="10931" w:author="Ashley Frank" w:date="2025-01-22T03:59:00Z">
        <w:r w:rsidR="004E5BB7" w:rsidRPr="007C3EDB" w:rsidDel="00F72616">
          <w:rPr>
            <w:rFonts w:ascii="Bookman Old Style" w:hAnsi="Bookman Old Style"/>
            <w:szCs w:val="24"/>
            <w:rPrChange w:id="10932" w:author="Ashley Frank" w:date="2024-12-20T21:43:00Z">
              <w:rPr>
                <w:rFonts w:ascii="Bookman Old Style" w:hAnsi="Bookman Old Style"/>
                <w:sz w:val="32"/>
                <w:szCs w:val="32"/>
              </w:rPr>
            </w:rPrChange>
          </w:rPr>
          <w:delText xml:space="preserve">is your </w:delText>
        </w:r>
      </w:del>
      <w:r w:rsidR="004E5BB7" w:rsidRPr="007C3EDB">
        <w:rPr>
          <w:rFonts w:ascii="Bookman Old Style" w:hAnsi="Bookman Old Style"/>
          <w:szCs w:val="24"/>
          <w:rPrChange w:id="10933" w:author="Ashley Frank" w:date="2024-12-20T21:43:00Z">
            <w:rPr>
              <w:rFonts w:ascii="Bookman Old Style" w:hAnsi="Bookman Old Style"/>
              <w:sz w:val="32"/>
              <w:szCs w:val="32"/>
            </w:rPr>
          </w:rPrChange>
        </w:rPr>
        <w:t>baseline of who you are. I have often asked people in my sessions to name five things that will never change about them. I</w:t>
      </w:r>
      <w:ins w:id="10934" w:author="Ashley Frank" w:date="2025-01-22T04:05:00Z">
        <w:r w:rsidR="00EB1673">
          <w:rPr>
            <w:rFonts w:ascii="Bookman Old Style" w:hAnsi="Bookman Old Style"/>
            <w:szCs w:val="24"/>
          </w:rPr>
          <w:t xml:space="preserve"> have to remind </w:t>
        </w:r>
      </w:ins>
      <w:del w:id="10935" w:author="Ashley Frank" w:date="2025-01-22T04:05:00Z">
        <w:r w:rsidR="004E5BB7" w:rsidRPr="007C3EDB" w:rsidDel="00EB1673">
          <w:rPr>
            <w:rFonts w:ascii="Bookman Old Style" w:hAnsi="Bookman Old Style"/>
            <w:szCs w:val="24"/>
            <w:rPrChange w:id="10936" w:author="Ashley Frank" w:date="2024-12-20T21:43:00Z">
              <w:rPr>
                <w:rFonts w:ascii="Bookman Old Style" w:hAnsi="Bookman Old Style"/>
                <w:sz w:val="32"/>
                <w:szCs w:val="32"/>
              </w:rPr>
            </w:rPrChange>
          </w:rPr>
          <w:delText xml:space="preserve"> often tell </w:delText>
        </w:r>
      </w:del>
      <w:r w:rsidR="004E5BB7" w:rsidRPr="007C3EDB">
        <w:rPr>
          <w:rFonts w:ascii="Bookman Old Style" w:hAnsi="Bookman Old Style"/>
          <w:szCs w:val="24"/>
          <w:rPrChange w:id="10937" w:author="Ashley Frank" w:date="2024-12-20T21:43:00Z">
            <w:rPr>
              <w:rFonts w:ascii="Bookman Old Style" w:hAnsi="Bookman Old Style"/>
              <w:sz w:val="32"/>
              <w:szCs w:val="32"/>
            </w:rPr>
          </w:rPrChange>
        </w:rPr>
        <w:t xml:space="preserve">them </w:t>
      </w:r>
      <w:r w:rsidR="00F823D5" w:rsidRPr="007C3EDB">
        <w:rPr>
          <w:rFonts w:ascii="Bookman Old Style" w:hAnsi="Bookman Old Style"/>
          <w:szCs w:val="24"/>
          <w:rPrChange w:id="10938" w:author="Ashley Frank" w:date="2024-12-20T21:43:00Z">
            <w:rPr>
              <w:rFonts w:ascii="Bookman Old Style" w:hAnsi="Bookman Old Style"/>
              <w:sz w:val="32"/>
              <w:szCs w:val="32"/>
            </w:rPr>
          </w:rPrChange>
        </w:rPr>
        <w:t xml:space="preserve">that weight and hair </w:t>
      </w:r>
      <w:r w:rsidR="004E5BB7" w:rsidRPr="007C3EDB">
        <w:rPr>
          <w:rFonts w:ascii="Bookman Old Style" w:hAnsi="Bookman Old Style"/>
          <w:szCs w:val="24"/>
          <w:rPrChange w:id="10939" w:author="Ashley Frank" w:date="2024-12-20T21:43:00Z">
            <w:rPr>
              <w:rFonts w:ascii="Bookman Old Style" w:hAnsi="Bookman Old Style"/>
              <w:sz w:val="32"/>
              <w:szCs w:val="32"/>
            </w:rPr>
          </w:rPrChange>
        </w:rPr>
        <w:t xml:space="preserve">color </w:t>
      </w:r>
      <w:r w:rsidR="00F823D5" w:rsidRPr="007C3EDB">
        <w:rPr>
          <w:rFonts w:ascii="Bookman Old Style" w:hAnsi="Bookman Old Style"/>
          <w:szCs w:val="24"/>
          <w:rPrChange w:id="10940" w:author="Ashley Frank" w:date="2024-12-20T21:43:00Z">
            <w:rPr>
              <w:rFonts w:ascii="Bookman Old Style" w:hAnsi="Bookman Old Style"/>
              <w:sz w:val="32"/>
              <w:szCs w:val="32"/>
            </w:rPr>
          </w:rPrChange>
        </w:rPr>
        <w:t>do</w:t>
      </w:r>
      <w:r w:rsidR="004E5BB7" w:rsidRPr="007C3EDB">
        <w:rPr>
          <w:rFonts w:ascii="Bookman Old Style" w:hAnsi="Bookman Old Style"/>
          <w:szCs w:val="24"/>
          <w:rPrChange w:id="10941" w:author="Ashley Frank" w:date="2024-12-20T21:43:00Z">
            <w:rPr>
              <w:rFonts w:ascii="Bookman Old Style" w:hAnsi="Bookman Old Style"/>
              <w:sz w:val="32"/>
              <w:szCs w:val="32"/>
            </w:rPr>
          </w:rPrChange>
        </w:rPr>
        <w:t xml:space="preserve"> not count. </w:t>
      </w:r>
      <w:ins w:id="10942" w:author="Ashley Frank" w:date="2025-01-22T04:05:00Z">
        <w:r w:rsidR="00EB1673">
          <w:rPr>
            <w:rFonts w:ascii="Bookman Old Style" w:hAnsi="Bookman Old Style"/>
            <w:szCs w:val="24"/>
          </w:rPr>
          <w:t xml:space="preserve">You’d be surprised to find out how many people have </w:t>
        </w:r>
      </w:ins>
      <w:del w:id="10943" w:author="Ashley Frank" w:date="2025-01-22T04:05:00Z">
        <w:r w:rsidR="004E5BB7" w:rsidRPr="007C3EDB" w:rsidDel="00EB1673">
          <w:rPr>
            <w:rFonts w:ascii="Bookman Old Style" w:hAnsi="Bookman Old Style"/>
            <w:szCs w:val="24"/>
            <w:rPrChange w:id="10944" w:author="Ashley Frank" w:date="2024-12-20T21:43:00Z">
              <w:rPr>
                <w:rFonts w:ascii="Bookman Old Style" w:hAnsi="Bookman Old Style"/>
                <w:sz w:val="32"/>
                <w:szCs w:val="32"/>
              </w:rPr>
            </w:rPrChange>
          </w:rPr>
          <w:delText xml:space="preserve">Many people have </w:delText>
        </w:r>
      </w:del>
      <w:r w:rsidR="004E5BB7" w:rsidRPr="007C3EDB">
        <w:rPr>
          <w:rFonts w:ascii="Bookman Old Style" w:hAnsi="Bookman Old Style"/>
          <w:szCs w:val="24"/>
          <w:rPrChange w:id="10945" w:author="Ashley Frank" w:date="2024-12-20T21:43:00Z">
            <w:rPr>
              <w:rFonts w:ascii="Bookman Old Style" w:hAnsi="Bookman Old Style"/>
              <w:sz w:val="32"/>
              <w:szCs w:val="32"/>
            </w:rPr>
          </w:rPrChange>
        </w:rPr>
        <w:t>a difficult time coming up with</w:t>
      </w:r>
      <w:ins w:id="10946" w:author="Ashley Frank" w:date="2025-01-22T04:05:00Z">
        <w:r w:rsidR="00EB1673">
          <w:rPr>
            <w:rFonts w:ascii="Bookman Old Style" w:hAnsi="Bookman Old Style"/>
            <w:szCs w:val="24"/>
          </w:rPr>
          <w:t xml:space="preserve"> just</w:t>
        </w:r>
      </w:ins>
      <w:r w:rsidR="004E5BB7" w:rsidRPr="007C3EDB">
        <w:rPr>
          <w:rFonts w:ascii="Bookman Old Style" w:hAnsi="Bookman Old Style"/>
          <w:szCs w:val="24"/>
          <w:rPrChange w:id="10947" w:author="Ashley Frank" w:date="2024-12-20T21:43:00Z">
            <w:rPr>
              <w:rFonts w:ascii="Bookman Old Style" w:hAnsi="Bookman Old Style"/>
              <w:sz w:val="32"/>
              <w:szCs w:val="32"/>
            </w:rPr>
          </w:rPrChange>
        </w:rPr>
        <w:t xml:space="preserve"> five</w:t>
      </w:r>
      <w:r w:rsidR="004E5BB7" w:rsidRPr="00963BC1">
        <w:rPr>
          <w:rFonts w:ascii="Bookman Old Style" w:hAnsi="Bookman Old Style"/>
          <w:szCs w:val="24"/>
          <w:highlight w:val="darkYellow"/>
          <w:rPrChange w:id="10948" w:author="Ashley Frank" w:date="2025-01-22T04:06:00Z">
            <w:rPr>
              <w:rFonts w:ascii="Bookman Old Style" w:hAnsi="Bookman Old Style"/>
              <w:sz w:val="32"/>
              <w:szCs w:val="32"/>
            </w:rPr>
          </w:rPrChange>
        </w:rPr>
        <w:t xml:space="preserve">. </w:t>
      </w:r>
      <w:commentRangeStart w:id="10949"/>
      <w:r w:rsidR="00F823D5" w:rsidRPr="00963BC1">
        <w:rPr>
          <w:rFonts w:ascii="Bookman Old Style" w:hAnsi="Bookman Old Style"/>
          <w:szCs w:val="24"/>
          <w:highlight w:val="darkYellow"/>
          <w:rPrChange w:id="10950" w:author="Ashley Frank" w:date="2025-01-22T04:06:00Z">
            <w:rPr>
              <w:rFonts w:ascii="Bookman Old Style" w:hAnsi="Bookman Old Style"/>
              <w:sz w:val="32"/>
              <w:szCs w:val="32"/>
              <w:highlight w:val="yellow"/>
            </w:rPr>
          </w:rPrChange>
        </w:rPr>
        <w:t>S</w:t>
      </w:r>
      <w:r w:rsidR="004E5BB7" w:rsidRPr="00963BC1">
        <w:rPr>
          <w:rFonts w:ascii="Bookman Old Style" w:hAnsi="Bookman Old Style"/>
          <w:szCs w:val="24"/>
          <w:highlight w:val="darkYellow"/>
          <w:rPrChange w:id="10951" w:author="Ashley Frank" w:date="2025-01-22T04:06:00Z">
            <w:rPr>
              <w:rFonts w:ascii="Bookman Old Style" w:hAnsi="Bookman Old Style"/>
              <w:sz w:val="32"/>
              <w:szCs w:val="32"/>
              <w:highlight w:val="yellow"/>
            </w:rPr>
          </w:rPrChange>
        </w:rPr>
        <w:t>ome</w:t>
      </w:r>
      <w:commentRangeEnd w:id="10949"/>
      <w:r w:rsidR="008E4ADD">
        <w:rPr>
          <w:rStyle w:val="CommentReference"/>
        </w:rPr>
        <w:commentReference w:id="10949"/>
      </w:r>
      <w:r w:rsidR="004E5BB7" w:rsidRPr="00963BC1">
        <w:rPr>
          <w:rFonts w:ascii="Bookman Old Style" w:hAnsi="Bookman Old Style"/>
          <w:szCs w:val="24"/>
          <w:highlight w:val="darkYellow"/>
          <w:rPrChange w:id="10952" w:author="Ashley Frank" w:date="2025-01-22T04:06:00Z">
            <w:rPr>
              <w:rFonts w:ascii="Bookman Old Style" w:hAnsi="Bookman Old Style"/>
              <w:sz w:val="32"/>
              <w:szCs w:val="32"/>
              <w:highlight w:val="yellow"/>
            </w:rPr>
          </w:rPrChange>
        </w:rPr>
        <w:t xml:space="preserve"> have two long </w:t>
      </w:r>
      <w:commentRangeStart w:id="10953"/>
      <w:r w:rsidR="004E5BB7" w:rsidRPr="00963BC1">
        <w:rPr>
          <w:rFonts w:ascii="Bookman Old Style" w:hAnsi="Bookman Old Style"/>
          <w:szCs w:val="24"/>
          <w:highlight w:val="darkYellow"/>
          <w:rPrChange w:id="10954" w:author="Ashley Frank" w:date="2025-01-22T04:06:00Z">
            <w:rPr>
              <w:rFonts w:ascii="Bookman Old Style" w:hAnsi="Bookman Old Style"/>
              <w:sz w:val="32"/>
              <w:szCs w:val="32"/>
              <w:highlight w:val="yellow"/>
            </w:rPr>
          </w:rPrChange>
        </w:rPr>
        <w:t>drive</w:t>
      </w:r>
      <w:r w:rsidR="00F823D5" w:rsidRPr="00963BC1">
        <w:rPr>
          <w:rFonts w:ascii="Bookman Old Style" w:hAnsi="Bookman Old Style"/>
          <w:szCs w:val="24"/>
          <w:highlight w:val="darkYellow"/>
          <w:rPrChange w:id="10955" w:author="Ashley Frank" w:date="2025-01-22T04:06:00Z">
            <w:rPr>
              <w:rFonts w:ascii="Bookman Old Style" w:hAnsi="Bookman Old Style"/>
              <w:sz w:val="32"/>
              <w:szCs w:val="32"/>
              <w:highlight w:val="yellow"/>
            </w:rPr>
          </w:rPrChange>
        </w:rPr>
        <w:t>s</w:t>
      </w:r>
      <w:commentRangeEnd w:id="10953"/>
      <w:r w:rsidR="00F823D5" w:rsidRPr="00963BC1">
        <w:rPr>
          <w:rStyle w:val="CommentReference"/>
          <w:sz w:val="24"/>
          <w:szCs w:val="24"/>
          <w:highlight w:val="darkYellow"/>
          <w:rPrChange w:id="10956" w:author="Ashley Frank" w:date="2025-01-22T04:06:00Z">
            <w:rPr>
              <w:rStyle w:val="CommentReference"/>
            </w:rPr>
          </w:rPrChange>
        </w:rPr>
        <w:commentReference w:id="10953"/>
      </w:r>
      <w:r w:rsidR="004E5BB7" w:rsidRPr="00963BC1">
        <w:rPr>
          <w:rFonts w:ascii="Bookman Old Style" w:hAnsi="Bookman Old Style"/>
          <w:szCs w:val="24"/>
          <w:highlight w:val="darkYellow"/>
          <w:rPrChange w:id="10957" w:author="Ashley Frank" w:date="2025-01-22T04:06:00Z">
            <w:rPr>
              <w:rFonts w:ascii="Bookman Old Style" w:hAnsi="Bookman Old Style"/>
              <w:sz w:val="32"/>
              <w:szCs w:val="32"/>
              <w:highlight w:val="yellow"/>
            </w:rPr>
          </w:rPrChange>
        </w:rPr>
        <w:t>.</w:t>
      </w:r>
      <w:r w:rsidR="004E5BB7" w:rsidRPr="007C3EDB">
        <w:rPr>
          <w:rFonts w:ascii="Bookman Old Style" w:hAnsi="Bookman Old Style"/>
          <w:szCs w:val="24"/>
          <w:rPrChange w:id="10958" w:author="Ashley Frank" w:date="2024-12-20T21:43:00Z">
            <w:rPr>
              <w:rFonts w:ascii="Bookman Old Style" w:hAnsi="Bookman Old Style"/>
              <w:sz w:val="32"/>
              <w:szCs w:val="32"/>
            </w:rPr>
          </w:rPrChange>
        </w:rPr>
        <w:t xml:space="preserve"> </w:t>
      </w:r>
      <w:ins w:id="10959" w:author="Ashley Frank" w:date="2025-01-22T04:07:00Z">
        <w:r w:rsidR="00963BC1">
          <w:rPr>
            <w:rFonts w:ascii="Bookman Old Style" w:hAnsi="Bookman Old Style"/>
            <w:szCs w:val="24"/>
          </w:rPr>
          <w:t xml:space="preserve">I do this exercise because </w:t>
        </w:r>
      </w:ins>
      <w:del w:id="10960" w:author="Ashley Frank" w:date="2025-01-22T04:07:00Z">
        <w:r w:rsidR="004E5BB7" w:rsidRPr="007C3EDB" w:rsidDel="00963BC1">
          <w:rPr>
            <w:rFonts w:ascii="Bookman Old Style" w:hAnsi="Bookman Old Style"/>
            <w:szCs w:val="24"/>
            <w:rPrChange w:id="10961" w:author="Ashley Frank" w:date="2024-12-20T21:43:00Z">
              <w:rPr>
                <w:rFonts w:ascii="Bookman Old Style" w:hAnsi="Bookman Old Style"/>
                <w:sz w:val="32"/>
                <w:szCs w:val="32"/>
              </w:rPr>
            </w:rPrChange>
          </w:rPr>
          <w:delText>I</w:delText>
        </w:r>
      </w:del>
      <w:ins w:id="10962" w:author="Ashley Frank" w:date="2025-01-22T04:08:00Z">
        <w:r w:rsidR="00963BC1">
          <w:rPr>
            <w:rFonts w:ascii="Bookman Old Style" w:hAnsi="Bookman Old Style"/>
            <w:szCs w:val="24"/>
          </w:rPr>
          <w:t xml:space="preserve">when </w:t>
        </w:r>
      </w:ins>
      <w:del w:id="10963" w:author="Ashley Frank" w:date="2025-01-22T04:08:00Z">
        <w:r w:rsidR="004E5BB7" w:rsidRPr="007C3EDB" w:rsidDel="00963BC1">
          <w:rPr>
            <w:rFonts w:ascii="Bookman Old Style" w:hAnsi="Bookman Old Style"/>
            <w:szCs w:val="24"/>
            <w:rPrChange w:id="10964" w:author="Ashley Frank" w:date="2024-12-20T21:43:00Z">
              <w:rPr>
                <w:rFonts w:ascii="Bookman Old Style" w:hAnsi="Bookman Old Style"/>
                <w:sz w:val="32"/>
                <w:szCs w:val="32"/>
              </w:rPr>
            </w:rPrChange>
          </w:rPr>
          <w:delText>t</w:delText>
        </w:r>
      </w:del>
      <w:del w:id="10965" w:author="Ashley Frank" w:date="2025-01-22T04:07:00Z">
        <w:r w:rsidR="004E5BB7" w:rsidRPr="007C3EDB" w:rsidDel="00963BC1">
          <w:rPr>
            <w:rFonts w:ascii="Bookman Old Style" w:hAnsi="Bookman Old Style"/>
            <w:szCs w:val="24"/>
            <w:rPrChange w:id="10966" w:author="Ashley Frank" w:date="2024-12-20T21:43:00Z">
              <w:rPr>
                <w:rFonts w:ascii="Bookman Old Style" w:hAnsi="Bookman Old Style"/>
                <w:sz w:val="32"/>
                <w:szCs w:val="32"/>
              </w:rPr>
            </w:rPrChange>
          </w:rPr>
          <w:delText>'s very interesting that w</w:delText>
        </w:r>
      </w:del>
      <w:del w:id="10967" w:author="Ashley Frank" w:date="2025-01-22T04:08:00Z">
        <w:r w:rsidR="004E5BB7" w:rsidRPr="007C3EDB" w:rsidDel="00963BC1">
          <w:rPr>
            <w:rFonts w:ascii="Bookman Old Style" w:hAnsi="Bookman Old Style"/>
            <w:szCs w:val="24"/>
            <w:rPrChange w:id="10968" w:author="Ashley Frank" w:date="2024-12-20T21:43:00Z">
              <w:rPr>
                <w:rFonts w:ascii="Bookman Old Style" w:hAnsi="Bookman Old Style"/>
                <w:sz w:val="32"/>
                <w:szCs w:val="32"/>
              </w:rPr>
            </w:rPrChange>
          </w:rPr>
          <w:delText xml:space="preserve">hen </w:delText>
        </w:r>
      </w:del>
      <w:r w:rsidR="004E5BB7" w:rsidRPr="007C3EDB">
        <w:rPr>
          <w:rFonts w:ascii="Bookman Old Style" w:hAnsi="Bookman Old Style"/>
          <w:szCs w:val="24"/>
          <w:rPrChange w:id="10969" w:author="Ashley Frank" w:date="2024-12-20T21:43:00Z">
            <w:rPr>
              <w:rFonts w:ascii="Bookman Old Style" w:hAnsi="Bookman Old Style"/>
              <w:sz w:val="32"/>
              <w:szCs w:val="32"/>
            </w:rPr>
          </w:rPrChange>
        </w:rPr>
        <w:t xml:space="preserve">people can determine </w:t>
      </w:r>
      <w:ins w:id="10970" w:author="Ashley Frank" w:date="2025-01-22T04:12:00Z">
        <w:r w:rsidR="00963BC1">
          <w:rPr>
            <w:rFonts w:ascii="Bookman Old Style" w:hAnsi="Bookman Old Style"/>
            <w:szCs w:val="24"/>
          </w:rPr>
          <w:t>unchanging t</w:t>
        </w:r>
      </w:ins>
      <w:del w:id="10971" w:author="Ashley Frank" w:date="2025-01-22T04:12:00Z">
        <w:r w:rsidR="004E5BB7" w:rsidRPr="007C3EDB" w:rsidDel="00963BC1">
          <w:rPr>
            <w:rFonts w:ascii="Bookman Old Style" w:hAnsi="Bookman Old Style"/>
            <w:szCs w:val="24"/>
            <w:rPrChange w:id="10972" w:author="Ashley Frank" w:date="2024-12-20T21:43:00Z">
              <w:rPr>
                <w:rFonts w:ascii="Bookman Old Style" w:hAnsi="Bookman Old Style"/>
                <w:sz w:val="32"/>
                <w:szCs w:val="32"/>
              </w:rPr>
            </w:rPrChange>
          </w:rPr>
          <w:delText>t</w:delText>
        </w:r>
      </w:del>
      <w:r w:rsidR="004E5BB7" w:rsidRPr="007C3EDB">
        <w:rPr>
          <w:rFonts w:ascii="Bookman Old Style" w:hAnsi="Bookman Old Style"/>
          <w:szCs w:val="24"/>
          <w:rPrChange w:id="10973" w:author="Ashley Frank" w:date="2024-12-20T21:43:00Z">
            <w:rPr>
              <w:rFonts w:ascii="Bookman Old Style" w:hAnsi="Bookman Old Style"/>
              <w:sz w:val="32"/>
              <w:szCs w:val="32"/>
            </w:rPr>
          </w:rPrChange>
        </w:rPr>
        <w:t>hings about</w:t>
      </w:r>
      <w:r w:rsidR="00F823D5" w:rsidRPr="007C3EDB">
        <w:rPr>
          <w:rFonts w:ascii="Bookman Old Style" w:hAnsi="Bookman Old Style"/>
          <w:szCs w:val="24"/>
          <w:rPrChange w:id="10974" w:author="Ashley Frank" w:date="2024-12-20T21:43:00Z">
            <w:rPr>
              <w:rFonts w:ascii="Bookman Old Style" w:hAnsi="Bookman Old Style"/>
              <w:sz w:val="32"/>
              <w:szCs w:val="32"/>
            </w:rPr>
          </w:rPrChange>
        </w:rPr>
        <w:t xml:space="preserve"> </w:t>
      </w:r>
      <w:r w:rsidR="004E5BB7" w:rsidRPr="007C3EDB">
        <w:rPr>
          <w:rFonts w:ascii="Bookman Old Style" w:hAnsi="Bookman Old Style"/>
          <w:szCs w:val="24"/>
          <w:rPrChange w:id="10975" w:author="Ashley Frank" w:date="2024-12-20T21:43:00Z">
            <w:rPr>
              <w:rFonts w:ascii="Bookman Old Style" w:hAnsi="Bookman Old Style"/>
              <w:sz w:val="32"/>
              <w:szCs w:val="32"/>
            </w:rPr>
          </w:rPrChange>
        </w:rPr>
        <w:t>their character</w:t>
      </w:r>
      <w:ins w:id="10976" w:author="Ashley Frank" w:date="2025-01-22T04:12:00Z">
        <w:r w:rsidR="00963BC1">
          <w:rPr>
            <w:rFonts w:ascii="Bookman Old Style" w:hAnsi="Bookman Old Style"/>
            <w:szCs w:val="24"/>
          </w:rPr>
          <w:t>,</w:t>
        </w:r>
      </w:ins>
      <w:r w:rsidR="004E5BB7" w:rsidRPr="007C3EDB">
        <w:rPr>
          <w:rFonts w:ascii="Bookman Old Style" w:hAnsi="Bookman Old Style"/>
          <w:szCs w:val="24"/>
          <w:rPrChange w:id="10977" w:author="Ashley Frank" w:date="2024-12-20T21:43:00Z">
            <w:rPr>
              <w:rFonts w:ascii="Bookman Old Style" w:hAnsi="Bookman Old Style"/>
              <w:sz w:val="32"/>
              <w:szCs w:val="32"/>
            </w:rPr>
          </w:rPrChange>
        </w:rPr>
        <w:t xml:space="preserve"> </w:t>
      </w:r>
      <w:del w:id="10978" w:author="Ashley Frank" w:date="2025-01-22T04:12:00Z">
        <w:r w:rsidR="004E5BB7" w:rsidRPr="007C3EDB" w:rsidDel="00963BC1">
          <w:rPr>
            <w:rFonts w:ascii="Bookman Old Style" w:hAnsi="Bookman Old Style"/>
            <w:szCs w:val="24"/>
            <w:rPrChange w:id="10979" w:author="Ashley Frank" w:date="2024-12-20T21:43:00Z">
              <w:rPr>
                <w:rFonts w:ascii="Bookman Old Style" w:hAnsi="Bookman Old Style"/>
                <w:sz w:val="32"/>
                <w:szCs w:val="32"/>
              </w:rPr>
            </w:rPrChange>
          </w:rPr>
          <w:delText xml:space="preserve">that don't change </w:delText>
        </w:r>
      </w:del>
      <w:r w:rsidR="004E5BB7" w:rsidRPr="007C3EDB">
        <w:rPr>
          <w:rFonts w:ascii="Bookman Old Style" w:hAnsi="Bookman Old Style"/>
          <w:szCs w:val="24"/>
          <w:rPrChange w:id="10980" w:author="Ashley Frank" w:date="2024-12-20T21:43:00Z">
            <w:rPr>
              <w:rFonts w:ascii="Bookman Old Style" w:hAnsi="Bookman Old Style"/>
              <w:sz w:val="32"/>
              <w:szCs w:val="32"/>
            </w:rPr>
          </w:rPrChange>
        </w:rPr>
        <w:t xml:space="preserve">they can have their opportunity and </w:t>
      </w:r>
      <w:ins w:id="10981" w:author="Ashley Frank" w:date="2025-01-22T04:55:00Z">
        <w:r w:rsidR="00B819AB">
          <w:rPr>
            <w:rFonts w:ascii="Bookman Old Style" w:hAnsi="Bookman Old Style"/>
            <w:szCs w:val="24"/>
          </w:rPr>
          <w:t xml:space="preserve">a </w:t>
        </w:r>
      </w:ins>
      <w:r w:rsidR="004E5BB7" w:rsidRPr="007C3EDB">
        <w:rPr>
          <w:rFonts w:ascii="Bookman Old Style" w:hAnsi="Bookman Old Style"/>
          <w:szCs w:val="24"/>
          <w:rPrChange w:id="10982" w:author="Ashley Frank" w:date="2024-12-20T21:43:00Z">
            <w:rPr>
              <w:rFonts w:ascii="Bookman Old Style" w:hAnsi="Bookman Old Style"/>
              <w:sz w:val="32"/>
              <w:szCs w:val="32"/>
            </w:rPr>
          </w:rPrChange>
        </w:rPr>
        <w:t xml:space="preserve">better chance of overcoming disappointment. Some examples of </w:t>
      </w:r>
      <w:del w:id="10983" w:author="Ashley Frank" w:date="2025-01-22T04:12:00Z">
        <w:r w:rsidR="004E5BB7" w:rsidRPr="007C3EDB" w:rsidDel="00963BC1">
          <w:rPr>
            <w:rFonts w:ascii="Bookman Old Style" w:hAnsi="Bookman Old Style"/>
            <w:szCs w:val="24"/>
            <w:rPrChange w:id="10984" w:author="Ashley Frank" w:date="2024-12-20T21:43:00Z">
              <w:rPr>
                <w:rFonts w:ascii="Bookman Old Style" w:hAnsi="Bookman Old Style"/>
                <w:sz w:val="32"/>
                <w:szCs w:val="32"/>
              </w:rPr>
            </w:rPrChange>
          </w:rPr>
          <w:delText xml:space="preserve">things </w:delText>
        </w:r>
      </w:del>
      <w:ins w:id="10985" w:author="Ashley Frank" w:date="2025-01-22T04:12:00Z">
        <w:r w:rsidR="00963BC1">
          <w:rPr>
            <w:rFonts w:ascii="Bookman Old Style" w:hAnsi="Bookman Old Style"/>
            <w:szCs w:val="24"/>
          </w:rPr>
          <w:t xml:space="preserve">unchanging things or defining </w:t>
        </w:r>
      </w:ins>
      <w:del w:id="10986" w:author="Ashley Frank" w:date="2025-01-22T04:12:00Z">
        <w:r w:rsidR="004E5BB7" w:rsidRPr="007C3EDB" w:rsidDel="00963BC1">
          <w:rPr>
            <w:rFonts w:ascii="Bookman Old Style" w:hAnsi="Bookman Old Style"/>
            <w:szCs w:val="24"/>
            <w:rPrChange w:id="10987" w:author="Ashley Frank" w:date="2024-12-20T21:43:00Z">
              <w:rPr>
                <w:rFonts w:ascii="Bookman Old Style" w:hAnsi="Bookman Old Style"/>
                <w:sz w:val="32"/>
                <w:szCs w:val="32"/>
              </w:rPr>
            </w:rPrChange>
          </w:rPr>
          <w:delText xml:space="preserve">in </w:delText>
        </w:r>
      </w:del>
      <w:r w:rsidR="004E5BB7" w:rsidRPr="007C3EDB">
        <w:rPr>
          <w:rFonts w:ascii="Bookman Old Style" w:hAnsi="Bookman Old Style"/>
          <w:szCs w:val="24"/>
          <w:rPrChange w:id="10988" w:author="Ashley Frank" w:date="2024-12-20T21:43:00Z">
            <w:rPr>
              <w:rFonts w:ascii="Bookman Old Style" w:hAnsi="Bookman Old Style"/>
              <w:sz w:val="32"/>
              <w:szCs w:val="32"/>
            </w:rPr>
          </w:rPrChange>
        </w:rPr>
        <w:t xml:space="preserve">character traits </w:t>
      </w:r>
      <w:del w:id="10989" w:author="Ashley Frank" w:date="2025-01-22T04:12:00Z">
        <w:r w:rsidR="004E5BB7" w:rsidRPr="007C3EDB" w:rsidDel="00963BC1">
          <w:rPr>
            <w:rFonts w:ascii="Bookman Old Style" w:hAnsi="Bookman Old Style"/>
            <w:szCs w:val="24"/>
            <w:rPrChange w:id="10990" w:author="Ashley Frank" w:date="2024-12-20T21:43:00Z">
              <w:rPr>
                <w:rFonts w:ascii="Bookman Old Style" w:hAnsi="Bookman Old Style"/>
                <w:sz w:val="32"/>
                <w:szCs w:val="32"/>
              </w:rPr>
            </w:rPrChange>
          </w:rPr>
          <w:delText xml:space="preserve">that may not change </w:delText>
        </w:r>
      </w:del>
      <w:del w:id="10991" w:author="Ashley Frank" w:date="2024-12-12T04:55:00Z">
        <w:r w:rsidR="004E5BB7" w:rsidRPr="007C3EDB" w:rsidDel="00F823D5">
          <w:rPr>
            <w:rFonts w:ascii="Bookman Old Style" w:hAnsi="Bookman Old Style"/>
            <w:szCs w:val="24"/>
            <w:rPrChange w:id="10992" w:author="Ashley Frank" w:date="2024-12-20T21:43:00Z">
              <w:rPr>
                <w:rFonts w:ascii="Bookman Old Style" w:hAnsi="Bookman Old Style"/>
                <w:sz w:val="32"/>
                <w:szCs w:val="32"/>
              </w:rPr>
            </w:rPrChange>
          </w:rPr>
          <w:delText xml:space="preserve">alright </w:delText>
        </w:r>
      </w:del>
      <w:ins w:id="10993" w:author="Ashley Frank" w:date="2024-12-12T04:55:00Z">
        <w:r w:rsidR="00F823D5" w:rsidRPr="007C3EDB">
          <w:rPr>
            <w:rFonts w:ascii="Bookman Old Style" w:hAnsi="Bookman Old Style"/>
            <w:szCs w:val="24"/>
            <w:rPrChange w:id="10994" w:author="Ashley Frank" w:date="2024-12-20T21:43:00Z">
              <w:rPr>
                <w:rFonts w:ascii="Bookman Old Style" w:hAnsi="Bookman Old Style"/>
                <w:sz w:val="32"/>
                <w:szCs w:val="32"/>
              </w:rPr>
            </w:rPrChange>
          </w:rPr>
          <w:t xml:space="preserve">are </w:t>
        </w:r>
      </w:ins>
      <w:r w:rsidR="004E5BB7" w:rsidRPr="007C3EDB">
        <w:rPr>
          <w:rFonts w:ascii="Bookman Old Style" w:hAnsi="Bookman Old Style"/>
          <w:szCs w:val="24"/>
          <w:rPrChange w:id="10995" w:author="Ashley Frank" w:date="2024-12-20T21:43:00Z">
            <w:rPr>
              <w:rFonts w:ascii="Bookman Old Style" w:hAnsi="Bookman Old Style"/>
              <w:sz w:val="32"/>
              <w:szCs w:val="32"/>
            </w:rPr>
          </w:rPrChange>
        </w:rPr>
        <w:t>honest</w:t>
      </w:r>
      <w:ins w:id="10996" w:author="Ashley Frank" w:date="2024-12-12T04:54:00Z">
        <w:r w:rsidR="00F823D5" w:rsidRPr="007C3EDB">
          <w:rPr>
            <w:rFonts w:ascii="Bookman Old Style" w:hAnsi="Bookman Old Style"/>
            <w:szCs w:val="24"/>
            <w:rPrChange w:id="10997" w:author="Ashley Frank" w:date="2024-12-20T21:43:00Z">
              <w:rPr>
                <w:rFonts w:ascii="Bookman Old Style" w:hAnsi="Bookman Old Style"/>
                <w:sz w:val="32"/>
                <w:szCs w:val="32"/>
              </w:rPr>
            </w:rPrChange>
          </w:rPr>
          <w:t>y,</w:t>
        </w:r>
      </w:ins>
      <w:r w:rsidR="004E5BB7" w:rsidRPr="007C3EDB">
        <w:rPr>
          <w:rFonts w:ascii="Bookman Old Style" w:hAnsi="Bookman Old Style"/>
          <w:szCs w:val="24"/>
          <w:rPrChange w:id="10998" w:author="Ashley Frank" w:date="2024-12-20T21:43:00Z">
            <w:rPr>
              <w:rFonts w:ascii="Bookman Old Style" w:hAnsi="Bookman Old Style"/>
              <w:sz w:val="32"/>
              <w:szCs w:val="32"/>
            </w:rPr>
          </w:rPrChange>
        </w:rPr>
        <w:t xml:space="preserve"> trustworthiness</w:t>
      </w:r>
      <w:ins w:id="10999" w:author="Ashley Frank" w:date="2024-12-12T04:54:00Z">
        <w:r w:rsidR="00F823D5" w:rsidRPr="007C3EDB">
          <w:rPr>
            <w:rFonts w:ascii="Bookman Old Style" w:hAnsi="Bookman Old Style"/>
            <w:szCs w:val="24"/>
            <w:rPrChange w:id="11000" w:author="Ashley Frank" w:date="2024-12-20T21:43:00Z">
              <w:rPr>
                <w:rFonts w:ascii="Bookman Old Style" w:hAnsi="Bookman Old Style"/>
                <w:sz w:val="32"/>
                <w:szCs w:val="32"/>
              </w:rPr>
            </w:rPrChange>
          </w:rPr>
          <w:t>,</w:t>
        </w:r>
      </w:ins>
      <w:r w:rsidR="004E5BB7" w:rsidRPr="007C3EDB">
        <w:rPr>
          <w:rFonts w:ascii="Bookman Old Style" w:hAnsi="Bookman Old Style"/>
          <w:szCs w:val="24"/>
          <w:rPrChange w:id="11001" w:author="Ashley Frank" w:date="2024-12-20T21:43:00Z">
            <w:rPr>
              <w:rFonts w:ascii="Bookman Old Style" w:hAnsi="Bookman Old Style"/>
              <w:sz w:val="32"/>
              <w:szCs w:val="32"/>
            </w:rPr>
          </w:rPrChange>
        </w:rPr>
        <w:t xml:space="preserve"> kind</w:t>
      </w:r>
      <w:ins w:id="11002" w:author="Ashley Frank" w:date="2024-12-12T04:54:00Z">
        <w:r w:rsidR="00F823D5" w:rsidRPr="007C3EDB">
          <w:rPr>
            <w:rFonts w:ascii="Bookman Old Style" w:hAnsi="Bookman Old Style"/>
            <w:szCs w:val="24"/>
            <w:rPrChange w:id="11003" w:author="Ashley Frank" w:date="2024-12-20T21:43:00Z">
              <w:rPr>
                <w:rFonts w:ascii="Bookman Old Style" w:hAnsi="Bookman Old Style"/>
                <w:sz w:val="32"/>
                <w:szCs w:val="32"/>
              </w:rPr>
            </w:rPrChange>
          </w:rPr>
          <w:t>ness</w:t>
        </w:r>
      </w:ins>
      <w:ins w:id="11004" w:author="Ashley Frank" w:date="2024-12-12T04:55:00Z">
        <w:r w:rsidR="00F823D5" w:rsidRPr="007C3EDB">
          <w:rPr>
            <w:rFonts w:ascii="Bookman Old Style" w:hAnsi="Bookman Old Style"/>
            <w:szCs w:val="24"/>
            <w:rPrChange w:id="11005" w:author="Ashley Frank" w:date="2024-12-20T21:43:00Z">
              <w:rPr>
                <w:rFonts w:ascii="Bookman Old Style" w:hAnsi="Bookman Old Style"/>
                <w:sz w:val="32"/>
                <w:szCs w:val="32"/>
              </w:rPr>
            </w:rPrChange>
          </w:rPr>
          <w:t xml:space="preserve">, </w:t>
        </w:r>
      </w:ins>
      <w:del w:id="11006" w:author="Ashley Frank" w:date="2024-12-12T04:55:00Z">
        <w:r w:rsidR="004E5BB7" w:rsidRPr="007C3EDB" w:rsidDel="00F823D5">
          <w:rPr>
            <w:rFonts w:ascii="Bookman Old Style" w:hAnsi="Bookman Old Style"/>
            <w:szCs w:val="24"/>
            <w:rPrChange w:id="11007" w:author="Ashley Frank" w:date="2024-12-20T21:43:00Z">
              <w:rPr>
                <w:rFonts w:ascii="Bookman Old Style" w:hAnsi="Bookman Old Style"/>
                <w:sz w:val="32"/>
                <w:szCs w:val="32"/>
              </w:rPr>
            </w:rPrChange>
          </w:rPr>
          <w:delText xml:space="preserve"> </w:delText>
        </w:r>
      </w:del>
      <w:r w:rsidR="004E5BB7" w:rsidRPr="007C3EDB">
        <w:rPr>
          <w:rFonts w:ascii="Bookman Old Style" w:hAnsi="Bookman Old Style"/>
          <w:szCs w:val="24"/>
          <w:rPrChange w:id="11008" w:author="Ashley Frank" w:date="2024-12-20T21:43:00Z">
            <w:rPr>
              <w:rFonts w:ascii="Bookman Old Style" w:hAnsi="Bookman Old Style"/>
              <w:sz w:val="32"/>
              <w:szCs w:val="32"/>
            </w:rPr>
          </w:rPrChange>
        </w:rPr>
        <w:t>determin</w:t>
      </w:r>
      <w:ins w:id="11009" w:author="Ashley Frank" w:date="2024-12-12T04:55:00Z">
        <w:r w:rsidR="00F823D5" w:rsidRPr="007C3EDB">
          <w:rPr>
            <w:rFonts w:ascii="Bookman Old Style" w:hAnsi="Bookman Old Style"/>
            <w:szCs w:val="24"/>
            <w:rPrChange w:id="11010" w:author="Ashley Frank" w:date="2024-12-20T21:43:00Z">
              <w:rPr>
                <w:rFonts w:ascii="Bookman Old Style" w:hAnsi="Bookman Old Style"/>
                <w:sz w:val="32"/>
                <w:szCs w:val="32"/>
              </w:rPr>
            </w:rPrChange>
          </w:rPr>
          <w:t>ation,</w:t>
        </w:r>
      </w:ins>
      <w:del w:id="11011" w:author="Ashley Frank" w:date="2024-12-12T04:55:00Z">
        <w:r w:rsidR="004E5BB7" w:rsidRPr="007C3EDB" w:rsidDel="00F823D5">
          <w:rPr>
            <w:rFonts w:ascii="Bookman Old Style" w:hAnsi="Bookman Old Style"/>
            <w:szCs w:val="24"/>
            <w:rPrChange w:id="11012" w:author="Ashley Frank" w:date="2024-12-20T21:43:00Z">
              <w:rPr>
                <w:rFonts w:ascii="Bookman Old Style" w:hAnsi="Bookman Old Style"/>
                <w:sz w:val="32"/>
                <w:szCs w:val="32"/>
              </w:rPr>
            </w:rPrChange>
          </w:rPr>
          <w:delText>e</w:delText>
        </w:r>
      </w:del>
      <w:r w:rsidR="004E5BB7" w:rsidRPr="007C3EDB">
        <w:rPr>
          <w:rFonts w:ascii="Bookman Old Style" w:hAnsi="Bookman Old Style"/>
          <w:szCs w:val="24"/>
          <w:rPrChange w:id="11013" w:author="Ashley Frank" w:date="2024-12-20T21:43:00Z">
            <w:rPr>
              <w:rFonts w:ascii="Bookman Old Style" w:hAnsi="Bookman Old Style"/>
              <w:sz w:val="32"/>
              <w:szCs w:val="32"/>
            </w:rPr>
          </w:rPrChange>
        </w:rPr>
        <w:t xml:space="preserve"> courage</w:t>
      </w:r>
      <w:ins w:id="11014" w:author="Ashley Frank" w:date="2024-12-12T04:55:00Z">
        <w:r w:rsidR="00F823D5" w:rsidRPr="007C3EDB">
          <w:rPr>
            <w:rFonts w:ascii="Bookman Old Style" w:hAnsi="Bookman Old Style"/>
            <w:szCs w:val="24"/>
            <w:rPrChange w:id="11015" w:author="Ashley Frank" w:date="2024-12-20T21:43:00Z">
              <w:rPr>
                <w:rFonts w:ascii="Bookman Old Style" w:hAnsi="Bookman Old Style"/>
                <w:sz w:val="32"/>
                <w:szCs w:val="32"/>
              </w:rPr>
            </w:rPrChange>
          </w:rPr>
          <w:t>,</w:t>
        </w:r>
      </w:ins>
      <w:del w:id="11016" w:author="Ashley Frank" w:date="2024-12-12T04:55:00Z">
        <w:r w:rsidR="004E5BB7" w:rsidRPr="007C3EDB" w:rsidDel="00F823D5">
          <w:rPr>
            <w:rFonts w:ascii="Bookman Old Style" w:hAnsi="Bookman Old Style"/>
            <w:szCs w:val="24"/>
            <w:rPrChange w:id="11017" w:author="Ashley Frank" w:date="2024-12-20T21:43:00Z">
              <w:rPr>
                <w:rFonts w:ascii="Bookman Old Style" w:hAnsi="Bookman Old Style"/>
                <w:sz w:val="32"/>
                <w:szCs w:val="32"/>
              </w:rPr>
            </w:rPrChange>
          </w:rPr>
          <w:delText>ous</w:delText>
        </w:r>
      </w:del>
      <w:r w:rsidR="004E5BB7" w:rsidRPr="007C3EDB">
        <w:rPr>
          <w:rFonts w:ascii="Bookman Old Style" w:hAnsi="Bookman Old Style"/>
          <w:szCs w:val="24"/>
          <w:rPrChange w:id="11018" w:author="Ashley Frank" w:date="2024-12-20T21:43:00Z">
            <w:rPr>
              <w:rFonts w:ascii="Bookman Old Style" w:hAnsi="Bookman Old Style"/>
              <w:sz w:val="32"/>
              <w:szCs w:val="32"/>
            </w:rPr>
          </w:rPrChange>
        </w:rPr>
        <w:t xml:space="preserve"> lov</w:t>
      </w:r>
      <w:ins w:id="11019" w:author="Ashley Frank" w:date="2024-12-12T04:55:00Z">
        <w:r w:rsidR="00F823D5" w:rsidRPr="007C3EDB">
          <w:rPr>
            <w:rFonts w:ascii="Bookman Old Style" w:hAnsi="Bookman Old Style"/>
            <w:szCs w:val="24"/>
            <w:rPrChange w:id="11020" w:author="Ashley Frank" w:date="2024-12-20T21:43:00Z">
              <w:rPr>
                <w:rFonts w:ascii="Bookman Old Style" w:hAnsi="Bookman Old Style"/>
                <w:sz w:val="32"/>
                <w:szCs w:val="32"/>
              </w:rPr>
            </w:rPrChange>
          </w:rPr>
          <w:t xml:space="preserve">e, </w:t>
        </w:r>
      </w:ins>
      <w:del w:id="11021" w:author="Ashley Frank" w:date="2024-12-12T04:55:00Z">
        <w:r w:rsidR="004E5BB7" w:rsidRPr="007C3EDB" w:rsidDel="00F823D5">
          <w:rPr>
            <w:rFonts w:ascii="Bookman Old Style" w:hAnsi="Bookman Old Style"/>
            <w:szCs w:val="24"/>
            <w:rPrChange w:id="11022" w:author="Ashley Frank" w:date="2024-12-20T21:43:00Z">
              <w:rPr>
                <w:rFonts w:ascii="Bookman Old Style" w:hAnsi="Bookman Old Style"/>
                <w:sz w:val="32"/>
                <w:szCs w:val="32"/>
              </w:rPr>
            </w:rPrChange>
          </w:rPr>
          <w:delText xml:space="preserve">ing </w:delText>
        </w:r>
      </w:del>
      <w:r w:rsidR="004E5BB7" w:rsidRPr="007C3EDB">
        <w:rPr>
          <w:rFonts w:ascii="Bookman Old Style" w:hAnsi="Bookman Old Style"/>
          <w:szCs w:val="24"/>
          <w:rPrChange w:id="11023" w:author="Ashley Frank" w:date="2024-12-20T21:43:00Z">
            <w:rPr>
              <w:rFonts w:ascii="Bookman Old Style" w:hAnsi="Bookman Old Style"/>
              <w:sz w:val="32"/>
              <w:szCs w:val="32"/>
            </w:rPr>
          </w:rPrChange>
        </w:rPr>
        <w:t>ca</w:t>
      </w:r>
      <w:ins w:id="11024" w:author="Ashley Frank" w:date="2024-12-12T04:56:00Z">
        <w:r w:rsidR="00F823D5" w:rsidRPr="007C3EDB">
          <w:rPr>
            <w:rFonts w:ascii="Bookman Old Style" w:hAnsi="Bookman Old Style"/>
            <w:szCs w:val="24"/>
            <w:rPrChange w:id="11025" w:author="Ashley Frank" w:date="2024-12-20T21:43:00Z">
              <w:rPr>
                <w:rFonts w:ascii="Bookman Old Style" w:hAnsi="Bookman Old Style"/>
                <w:sz w:val="32"/>
                <w:szCs w:val="32"/>
              </w:rPr>
            </w:rPrChange>
          </w:rPr>
          <w:t>re,</w:t>
        </w:r>
      </w:ins>
      <w:del w:id="11026" w:author="Ashley Frank" w:date="2024-12-12T04:56:00Z">
        <w:r w:rsidR="004E5BB7" w:rsidRPr="007C3EDB" w:rsidDel="00F823D5">
          <w:rPr>
            <w:rFonts w:ascii="Bookman Old Style" w:hAnsi="Bookman Old Style"/>
            <w:szCs w:val="24"/>
            <w:rPrChange w:id="11027" w:author="Ashley Frank" w:date="2024-12-20T21:43:00Z">
              <w:rPr>
                <w:rFonts w:ascii="Bookman Old Style" w:hAnsi="Bookman Old Style"/>
                <w:sz w:val="32"/>
                <w:szCs w:val="32"/>
              </w:rPr>
            </w:rPrChange>
          </w:rPr>
          <w:delText>ring</w:delText>
        </w:r>
      </w:del>
      <w:r w:rsidR="004E5BB7" w:rsidRPr="007C3EDB">
        <w:rPr>
          <w:rFonts w:ascii="Bookman Old Style" w:hAnsi="Bookman Old Style"/>
          <w:szCs w:val="24"/>
          <w:rPrChange w:id="11028" w:author="Ashley Frank" w:date="2024-12-20T21:43:00Z">
            <w:rPr>
              <w:rFonts w:ascii="Bookman Old Style" w:hAnsi="Bookman Old Style"/>
              <w:sz w:val="32"/>
              <w:szCs w:val="32"/>
            </w:rPr>
          </w:rPrChange>
        </w:rPr>
        <w:t xml:space="preserve"> peace</w:t>
      </w:r>
      <w:ins w:id="11029" w:author="Ashley Frank" w:date="2024-12-12T04:56:00Z">
        <w:r w:rsidR="00F823D5" w:rsidRPr="007C3EDB">
          <w:rPr>
            <w:rFonts w:ascii="Bookman Old Style" w:hAnsi="Bookman Old Style"/>
            <w:szCs w:val="24"/>
            <w:rPrChange w:id="11030" w:author="Ashley Frank" w:date="2024-12-20T21:43:00Z">
              <w:rPr>
                <w:rFonts w:ascii="Bookman Old Style" w:hAnsi="Bookman Old Style"/>
                <w:sz w:val="32"/>
                <w:szCs w:val="32"/>
              </w:rPr>
            </w:rPrChange>
          </w:rPr>
          <w:t>,</w:t>
        </w:r>
      </w:ins>
      <w:del w:id="11031" w:author="Ashley Frank" w:date="2024-12-12T04:56:00Z">
        <w:r w:rsidR="004E5BB7" w:rsidRPr="007C3EDB" w:rsidDel="00F823D5">
          <w:rPr>
            <w:rFonts w:ascii="Bookman Old Style" w:hAnsi="Bookman Old Style"/>
            <w:szCs w:val="24"/>
            <w:rPrChange w:id="11032" w:author="Ashley Frank" w:date="2024-12-20T21:43:00Z">
              <w:rPr>
                <w:rFonts w:ascii="Bookman Old Style" w:hAnsi="Bookman Old Style"/>
                <w:sz w:val="32"/>
                <w:szCs w:val="32"/>
              </w:rPr>
            </w:rPrChange>
          </w:rPr>
          <w:delText>ful</w:delText>
        </w:r>
      </w:del>
      <w:r w:rsidR="004E5BB7" w:rsidRPr="007C3EDB">
        <w:rPr>
          <w:rFonts w:ascii="Bookman Old Style" w:hAnsi="Bookman Old Style"/>
          <w:szCs w:val="24"/>
          <w:rPrChange w:id="11033" w:author="Ashley Frank" w:date="2024-12-20T21:43:00Z">
            <w:rPr>
              <w:rFonts w:ascii="Bookman Old Style" w:hAnsi="Bookman Old Style"/>
              <w:sz w:val="32"/>
              <w:szCs w:val="32"/>
            </w:rPr>
          </w:rPrChange>
        </w:rPr>
        <w:t xml:space="preserve"> </w:t>
      </w:r>
      <w:ins w:id="11034" w:author="Ashley Frank" w:date="2024-12-12T04:56:00Z">
        <w:r w:rsidR="00F823D5" w:rsidRPr="007C3EDB">
          <w:rPr>
            <w:rFonts w:ascii="Bookman Old Style" w:hAnsi="Bookman Old Style"/>
            <w:szCs w:val="24"/>
            <w:rPrChange w:id="11035" w:author="Ashley Frank" w:date="2024-12-20T21:43:00Z">
              <w:rPr>
                <w:rFonts w:ascii="Bookman Old Style" w:hAnsi="Bookman Old Style"/>
                <w:sz w:val="32"/>
                <w:szCs w:val="32"/>
              </w:rPr>
            </w:rPrChange>
          </w:rPr>
          <w:t>a</w:t>
        </w:r>
      </w:ins>
      <w:del w:id="11036" w:author="Ashley Frank" w:date="2024-12-12T04:56:00Z">
        <w:r w:rsidR="004E5BB7" w:rsidRPr="007C3EDB" w:rsidDel="00F823D5">
          <w:rPr>
            <w:rFonts w:ascii="Bookman Old Style" w:hAnsi="Bookman Old Style"/>
            <w:szCs w:val="24"/>
            <w:rPrChange w:id="11037" w:author="Ashley Frank" w:date="2024-12-20T21:43:00Z">
              <w:rPr>
                <w:rFonts w:ascii="Bookman Old Style" w:hAnsi="Bookman Old Style"/>
                <w:sz w:val="32"/>
                <w:szCs w:val="32"/>
              </w:rPr>
            </w:rPrChange>
          </w:rPr>
          <w:delText>A</w:delText>
        </w:r>
      </w:del>
      <w:r w:rsidR="004E5BB7" w:rsidRPr="007C3EDB">
        <w:rPr>
          <w:rFonts w:ascii="Bookman Old Style" w:hAnsi="Bookman Old Style"/>
          <w:szCs w:val="24"/>
          <w:rPrChange w:id="11038" w:author="Ashley Frank" w:date="2024-12-20T21:43:00Z">
            <w:rPr>
              <w:rFonts w:ascii="Bookman Old Style" w:hAnsi="Bookman Old Style"/>
              <w:sz w:val="32"/>
              <w:szCs w:val="32"/>
            </w:rPr>
          </w:rPrChange>
        </w:rPr>
        <w:t xml:space="preserve">nd faith. It is important to know </w:t>
      </w:r>
      <w:ins w:id="11039" w:author="Ashley Frank" w:date="2024-12-12T04:57:00Z">
        <w:r w:rsidR="00F823D5" w:rsidRPr="007C3EDB">
          <w:rPr>
            <w:rFonts w:ascii="Bookman Old Style" w:hAnsi="Bookman Old Style"/>
            <w:szCs w:val="24"/>
            <w:rPrChange w:id="11040" w:author="Ashley Frank" w:date="2024-12-20T21:43:00Z">
              <w:rPr>
                <w:rFonts w:ascii="Bookman Old Style" w:hAnsi="Bookman Old Style"/>
                <w:sz w:val="32"/>
                <w:szCs w:val="32"/>
              </w:rPr>
            </w:rPrChange>
          </w:rPr>
          <w:t xml:space="preserve">that </w:t>
        </w:r>
      </w:ins>
      <w:del w:id="11041" w:author="Ashley Frank" w:date="2024-12-12T04:57:00Z">
        <w:r w:rsidR="004E5BB7" w:rsidRPr="007C3EDB" w:rsidDel="00F823D5">
          <w:rPr>
            <w:rFonts w:ascii="Bookman Old Style" w:hAnsi="Bookman Old Style"/>
            <w:szCs w:val="24"/>
            <w:rPrChange w:id="11042" w:author="Ashley Frank" w:date="2024-12-20T21:43:00Z">
              <w:rPr>
                <w:rFonts w:ascii="Bookman Old Style" w:hAnsi="Bookman Old Style"/>
                <w:sz w:val="32"/>
                <w:szCs w:val="32"/>
              </w:rPr>
            </w:rPrChange>
          </w:rPr>
          <w:delText xml:space="preserve">that these things </w:delText>
        </w:r>
      </w:del>
      <w:r w:rsidR="004E5BB7" w:rsidRPr="007C3EDB">
        <w:rPr>
          <w:rFonts w:ascii="Bookman Old Style" w:hAnsi="Bookman Old Style"/>
          <w:szCs w:val="24"/>
          <w:rPrChange w:id="11043" w:author="Ashley Frank" w:date="2024-12-20T21:43:00Z">
            <w:rPr>
              <w:rFonts w:ascii="Bookman Old Style" w:hAnsi="Bookman Old Style"/>
              <w:sz w:val="32"/>
              <w:szCs w:val="32"/>
            </w:rPr>
          </w:rPrChange>
        </w:rPr>
        <w:t xml:space="preserve">these character traits are the items that </w:t>
      </w:r>
      <w:ins w:id="11044" w:author="Ashley Frank" w:date="2024-12-12T04:56:00Z">
        <w:r w:rsidR="00F823D5" w:rsidRPr="007C3EDB">
          <w:rPr>
            <w:rFonts w:ascii="Bookman Old Style" w:hAnsi="Bookman Old Style"/>
            <w:szCs w:val="24"/>
            <w:rPrChange w:id="11045" w:author="Ashley Frank" w:date="2024-12-20T21:43:00Z">
              <w:rPr>
                <w:rFonts w:ascii="Bookman Old Style" w:hAnsi="Bookman Old Style"/>
                <w:sz w:val="32"/>
                <w:szCs w:val="32"/>
              </w:rPr>
            </w:rPrChange>
          </w:rPr>
          <w:t>w</w:t>
        </w:r>
      </w:ins>
      <w:del w:id="11046" w:author="Ashley Frank" w:date="2024-12-12T04:56:00Z">
        <w:r w:rsidR="002C4A2E" w:rsidRPr="007C3EDB" w:rsidDel="00F823D5">
          <w:rPr>
            <w:rFonts w:ascii="Bookman Old Style" w:hAnsi="Bookman Old Style"/>
            <w:szCs w:val="24"/>
            <w:rPrChange w:id="11047" w:author="Ashley Frank" w:date="2024-12-20T21:43:00Z">
              <w:rPr>
                <w:rFonts w:ascii="Bookman Old Style" w:hAnsi="Bookman Old Style"/>
                <w:sz w:val="32"/>
                <w:szCs w:val="32"/>
              </w:rPr>
            </w:rPrChange>
          </w:rPr>
          <w:delText>W</w:delText>
        </w:r>
      </w:del>
      <w:r w:rsidR="002C4A2E" w:rsidRPr="007C3EDB">
        <w:rPr>
          <w:rFonts w:ascii="Bookman Old Style" w:hAnsi="Bookman Old Style"/>
          <w:szCs w:val="24"/>
          <w:rPrChange w:id="11048" w:author="Ashley Frank" w:date="2024-12-20T21:43:00Z">
            <w:rPr>
              <w:rFonts w:ascii="Bookman Old Style" w:hAnsi="Bookman Old Style"/>
              <w:sz w:val="32"/>
              <w:szCs w:val="32"/>
            </w:rPr>
          </w:rPrChange>
        </w:rPr>
        <w:t>e</w:t>
      </w:r>
      <w:r w:rsidR="004E5BB7" w:rsidRPr="007C3EDB">
        <w:rPr>
          <w:rFonts w:ascii="Bookman Old Style" w:hAnsi="Bookman Old Style"/>
          <w:szCs w:val="24"/>
          <w:rPrChange w:id="11049" w:author="Ashley Frank" w:date="2024-12-20T21:43:00Z">
            <w:rPr>
              <w:rFonts w:ascii="Bookman Old Style" w:hAnsi="Bookman Old Style"/>
              <w:sz w:val="32"/>
              <w:szCs w:val="32"/>
            </w:rPr>
          </w:rPrChange>
        </w:rPr>
        <w:t xml:space="preserve"> typically use to make decisions </w:t>
      </w:r>
      <w:del w:id="11050" w:author="Ashley Frank" w:date="2024-12-12T04:56:00Z">
        <w:r w:rsidR="004E5BB7" w:rsidRPr="007C3EDB" w:rsidDel="00F823D5">
          <w:rPr>
            <w:rFonts w:ascii="Bookman Old Style" w:hAnsi="Bookman Old Style"/>
            <w:szCs w:val="24"/>
            <w:rPrChange w:id="11051" w:author="Ashley Frank" w:date="2024-12-20T21:43:00Z">
              <w:rPr>
                <w:rFonts w:ascii="Bookman Old Style" w:hAnsi="Bookman Old Style"/>
                <w:sz w:val="32"/>
                <w:szCs w:val="32"/>
              </w:rPr>
            </w:rPrChange>
          </w:rPr>
          <w:delText xml:space="preserve">by </w:delText>
        </w:r>
      </w:del>
      <w:r w:rsidR="004E5BB7" w:rsidRPr="007C3EDB">
        <w:rPr>
          <w:rFonts w:ascii="Bookman Old Style" w:hAnsi="Bookman Old Style"/>
          <w:szCs w:val="24"/>
          <w:rPrChange w:id="11052" w:author="Ashley Frank" w:date="2024-12-20T21:43:00Z">
            <w:rPr>
              <w:rFonts w:ascii="Bookman Old Style" w:hAnsi="Bookman Old Style"/>
              <w:sz w:val="32"/>
              <w:szCs w:val="32"/>
            </w:rPr>
          </w:rPrChange>
        </w:rPr>
        <w:t>in life</w:t>
      </w:r>
      <w:ins w:id="11053" w:author="Ashley Frank" w:date="2024-12-12T04:57:00Z">
        <w:r w:rsidR="00F823D5" w:rsidRPr="007C3EDB">
          <w:rPr>
            <w:rFonts w:ascii="Bookman Old Style" w:hAnsi="Bookman Old Style"/>
            <w:szCs w:val="24"/>
            <w:rPrChange w:id="11054" w:author="Ashley Frank" w:date="2024-12-20T21:43:00Z">
              <w:rPr>
                <w:rFonts w:ascii="Bookman Old Style" w:hAnsi="Bookman Old Style"/>
                <w:sz w:val="32"/>
                <w:szCs w:val="32"/>
              </w:rPr>
            </w:rPrChange>
          </w:rPr>
          <w:t>,</w:t>
        </w:r>
      </w:ins>
      <w:r w:rsidR="004E5BB7" w:rsidRPr="007C3EDB">
        <w:rPr>
          <w:rFonts w:ascii="Bookman Old Style" w:hAnsi="Bookman Old Style"/>
          <w:szCs w:val="24"/>
          <w:rPrChange w:id="11055" w:author="Ashley Frank" w:date="2024-12-20T21:43:00Z">
            <w:rPr>
              <w:rFonts w:ascii="Bookman Old Style" w:hAnsi="Bookman Old Style"/>
              <w:sz w:val="32"/>
              <w:szCs w:val="32"/>
            </w:rPr>
          </w:rPrChange>
        </w:rPr>
        <w:t xml:space="preserve"> as </w:t>
      </w:r>
      <w:del w:id="11056" w:author="Ashley Frank" w:date="2024-12-12T04:56:00Z">
        <w:r w:rsidR="002C4A2E" w:rsidRPr="007C3EDB" w:rsidDel="00F823D5">
          <w:rPr>
            <w:rFonts w:ascii="Bookman Old Style" w:hAnsi="Bookman Old Style"/>
            <w:szCs w:val="24"/>
            <w:rPrChange w:id="11057" w:author="Ashley Frank" w:date="2024-12-20T21:43:00Z">
              <w:rPr>
                <w:rFonts w:ascii="Bookman Old Style" w:hAnsi="Bookman Old Style"/>
                <w:sz w:val="32"/>
                <w:szCs w:val="32"/>
              </w:rPr>
            </w:rPrChange>
          </w:rPr>
          <w:delText>We</w:delText>
        </w:r>
        <w:r w:rsidR="004E5BB7" w:rsidRPr="007C3EDB" w:rsidDel="00F823D5">
          <w:rPr>
            <w:rFonts w:ascii="Bookman Old Style" w:hAnsi="Bookman Old Style"/>
            <w:szCs w:val="24"/>
            <w:rPrChange w:id="11058" w:author="Ashley Frank" w:date="2024-12-20T21:43:00Z">
              <w:rPr>
                <w:rFonts w:ascii="Bookman Old Style" w:hAnsi="Bookman Old Style"/>
                <w:sz w:val="32"/>
                <w:szCs w:val="32"/>
              </w:rPr>
            </w:rPrChange>
          </w:rPr>
          <w:delText xml:space="preserve">ll </w:delText>
        </w:r>
      </w:del>
      <w:ins w:id="11059" w:author="Ashley Frank" w:date="2024-12-12T04:56:00Z">
        <w:r w:rsidR="00F823D5" w:rsidRPr="007C3EDB">
          <w:rPr>
            <w:rFonts w:ascii="Bookman Old Style" w:hAnsi="Bookman Old Style"/>
            <w:szCs w:val="24"/>
            <w:rPrChange w:id="11060" w:author="Ashley Frank" w:date="2024-12-20T21:43:00Z">
              <w:rPr>
                <w:rFonts w:ascii="Bookman Old Style" w:hAnsi="Bookman Old Style"/>
                <w:sz w:val="32"/>
                <w:szCs w:val="32"/>
              </w:rPr>
            </w:rPrChange>
          </w:rPr>
          <w:t xml:space="preserve">well </w:t>
        </w:r>
      </w:ins>
      <w:r w:rsidR="004E5BB7" w:rsidRPr="007C3EDB">
        <w:rPr>
          <w:rFonts w:ascii="Bookman Old Style" w:hAnsi="Bookman Old Style"/>
          <w:szCs w:val="24"/>
          <w:rPrChange w:id="11061" w:author="Ashley Frank" w:date="2024-12-20T21:43:00Z">
            <w:rPr>
              <w:rFonts w:ascii="Bookman Old Style" w:hAnsi="Bookman Old Style"/>
              <w:sz w:val="32"/>
              <w:szCs w:val="32"/>
            </w:rPr>
          </w:rPrChange>
        </w:rPr>
        <w:t>as</w:t>
      </w:r>
      <w:ins w:id="11062" w:author="Ashley Frank" w:date="2024-12-12T04:58:00Z">
        <w:r w:rsidR="00F823D5" w:rsidRPr="007C3EDB">
          <w:rPr>
            <w:rFonts w:ascii="Bookman Old Style" w:hAnsi="Bookman Old Style"/>
            <w:szCs w:val="24"/>
            <w:rPrChange w:id="11063" w:author="Ashley Frank" w:date="2024-12-20T21:43:00Z">
              <w:rPr>
                <w:rFonts w:ascii="Bookman Old Style" w:hAnsi="Bookman Old Style"/>
                <w:sz w:val="32"/>
                <w:szCs w:val="32"/>
              </w:rPr>
            </w:rPrChange>
          </w:rPr>
          <w:t xml:space="preserve"> to guide how w</w:t>
        </w:r>
      </w:ins>
      <w:del w:id="11064" w:author="Ashley Frank" w:date="2024-12-12T04:58:00Z">
        <w:r w:rsidR="004E5BB7" w:rsidRPr="007C3EDB" w:rsidDel="00F823D5">
          <w:rPr>
            <w:rFonts w:ascii="Bookman Old Style" w:hAnsi="Bookman Old Style"/>
            <w:szCs w:val="24"/>
            <w:rPrChange w:id="11065" w:author="Ashley Frank" w:date="2024-12-20T21:43:00Z">
              <w:rPr>
                <w:rFonts w:ascii="Bookman Old Style" w:hAnsi="Bookman Old Style"/>
                <w:sz w:val="32"/>
                <w:szCs w:val="32"/>
              </w:rPr>
            </w:rPrChange>
          </w:rPr>
          <w:delText xml:space="preserve"> how </w:delText>
        </w:r>
      </w:del>
      <w:del w:id="11066" w:author="Ashley Frank" w:date="2024-12-12T04:57:00Z">
        <w:r w:rsidR="002C4A2E" w:rsidRPr="007C3EDB" w:rsidDel="00F823D5">
          <w:rPr>
            <w:rFonts w:ascii="Bookman Old Style" w:hAnsi="Bookman Old Style"/>
            <w:szCs w:val="24"/>
            <w:rPrChange w:id="11067" w:author="Ashley Frank" w:date="2024-12-20T21:43:00Z">
              <w:rPr>
                <w:rFonts w:ascii="Bookman Old Style" w:hAnsi="Bookman Old Style"/>
                <w:sz w:val="32"/>
                <w:szCs w:val="32"/>
              </w:rPr>
            </w:rPrChange>
          </w:rPr>
          <w:delText>W</w:delText>
        </w:r>
      </w:del>
      <w:r w:rsidR="002C4A2E" w:rsidRPr="007C3EDB">
        <w:rPr>
          <w:rFonts w:ascii="Bookman Old Style" w:hAnsi="Bookman Old Style"/>
          <w:szCs w:val="24"/>
          <w:rPrChange w:id="11068" w:author="Ashley Frank" w:date="2024-12-20T21:43:00Z">
            <w:rPr>
              <w:rFonts w:ascii="Bookman Old Style" w:hAnsi="Bookman Old Style"/>
              <w:sz w:val="32"/>
              <w:szCs w:val="32"/>
            </w:rPr>
          </w:rPrChange>
        </w:rPr>
        <w:t>e</w:t>
      </w:r>
      <w:r w:rsidR="004E5BB7" w:rsidRPr="007C3EDB">
        <w:rPr>
          <w:rFonts w:ascii="Bookman Old Style" w:hAnsi="Bookman Old Style"/>
          <w:szCs w:val="24"/>
          <w:rPrChange w:id="11069" w:author="Ashley Frank" w:date="2024-12-20T21:43:00Z">
            <w:rPr>
              <w:rFonts w:ascii="Bookman Old Style" w:hAnsi="Bookman Old Style"/>
              <w:sz w:val="32"/>
              <w:szCs w:val="32"/>
            </w:rPr>
          </w:rPrChange>
        </w:rPr>
        <w:t xml:space="preserve"> live life itself. </w:t>
      </w:r>
      <w:ins w:id="11070" w:author="Ashley Frank" w:date="2025-01-22T04:13:00Z">
        <w:r w:rsidR="00963BC1">
          <w:rPr>
            <w:rFonts w:ascii="Bookman Old Style" w:hAnsi="Bookman Old Style"/>
            <w:szCs w:val="24"/>
          </w:rPr>
          <w:t xml:space="preserve">If we can hold on to them during tumultuous times, then </w:t>
        </w:r>
      </w:ins>
      <w:ins w:id="11071" w:author="Ashley Frank" w:date="2025-01-22T04:14:00Z">
        <w:r w:rsidR="00963BC1">
          <w:rPr>
            <w:rFonts w:ascii="Bookman Old Style" w:hAnsi="Bookman Old Style"/>
            <w:szCs w:val="24"/>
          </w:rPr>
          <w:t xml:space="preserve">no matter how many disappointments come, we’ll be able to handle them. </w:t>
        </w:r>
      </w:ins>
      <w:r w:rsidR="004E5BB7" w:rsidRPr="007C3EDB">
        <w:rPr>
          <w:rFonts w:ascii="Bookman Old Style" w:hAnsi="Bookman Old Style"/>
          <w:szCs w:val="24"/>
          <w:rPrChange w:id="11072" w:author="Ashley Frank" w:date="2024-12-20T21:43:00Z">
            <w:rPr>
              <w:rFonts w:ascii="Bookman Old Style" w:hAnsi="Bookman Old Style"/>
              <w:sz w:val="32"/>
              <w:szCs w:val="32"/>
            </w:rPr>
          </w:rPrChange>
        </w:rPr>
        <w:t>For those of us who are Christians</w:t>
      </w:r>
      <w:ins w:id="11073" w:author="Ashley Frank" w:date="2024-12-12T04:57:00Z">
        <w:r w:rsidR="00F823D5" w:rsidRPr="007C3EDB">
          <w:rPr>
            <w:rFonts w:ascii="Bookman Old Style" w:hAnsi="Bookman Old Style"/>
            <w:szCs w:val="24"/>
            <w:rPrChange w:id="11074" w:author="Ashley Frank" w:date="2024-12-20T21:43:00Z">
              <w:rPr>
                <w:rFonts w:ascii="Bookman Old Style" w:hAnsi="Bookman Old Style"/>
                <w:sz w:val="32"/>
                <w:szCs w:val="32"/>
              </w:rPr>
            </w:rPrChange>
          </w:rPr>
          <w:t>,</w:t>
        </w:r>
      </w:ins>
      <w:r w:rsidR="004E5BB7" w:rsidRPr="007C3EDB">
        <w:rPr>
          <w:rFonts w:ascii="Bookman Old Style" w:hAnsi="Bookman Old Style"/>
          <w:szCs w:val="24"/>
          <w:rPrChange w:id="11075" w:author="Ashley Frank" w:date="2024-12-20T21:43:00Z">
            <w:rPr>
              <w:rFonts w:ascii="Bookman Old Style" w:hAnsi="Bookman Old Style"/>
              <w:sz w:val="32"/>
              <w:szCs w:val="32"/>
            </w:rPr>
          </w:rPrChange>
        </w:rPr>
        <w:t xml:space="preserve"> these are the fruit of the spirit which are our godly character traits. </w:t>
      </w:r>
    </w:p>
    <w:p w14:paraId="643C901A" w14:textId="77777777" w:rsidR="00BF2A79" w:rsidRDefault="00BF2A79" w:rsidP="009014DA">
      <w:pPr>
        <w:pStyle w:val="BodyText"/>
        <w:spacing w:line="360" w:lineRule="auto"/>
        <w:rPr>
          <w:ins w:id="11076" w:author="Ashley Frank" w:date="2025-01-22T01:45:00Z"/>
          <w:rFonts w:ascii="Bookman Old Style" w:hAnsi="Bookman Old Style"/>
          <w:szCs w:val="24"/>
        </w:rPr>
      </w:pPr>
    </w:p>
    <w:p w14:paraId="3AEE55C1" w14:textId="3E7B76E3" w:rsidR="00FD65E0" w:rsidRDefault="00963BC1" w:rsidP="009014DA">
      <w:pPr>
        <w:pStyle w:val="BodyText"/>
        <w:spacing w:line="360" w:lineRule="auto"/>
        <w:rPr>
          <w:ins w:id="11077" w:author="Ashley Frank" w:date="2025-01-22T04:41:00Z"/>
          <w:rFonts w:ascii="Bookman Old Style" w:hAnsi="Bookman Old Style"/>
          <w:szCs w:val="24"/>
        </w:rPr>
      </w:pPr>
      <w:ins w:id="11078" w:author="Ashley Frank" w:date="2025-01-22T04:15:00Z">
        <w:r>
          <w:rPr>
            <w:rFonts w:ascii="Bookman Old Style" w:hAnsi="Bookman Old Style"/>
            <w:szCs w:val="24"/>
          </w:rPr>
          <w:lastRenderedPageBreak/>
          <w:t xml:space="preserve">Did you notice how </w:t>
        </w:r>
      </w:ins>
      <w:del w:id="11079" w:author="Ashley Frank" w:date="2025-01-22T04:15:00Z">
        <w:r w:rsidR="004E5BB7" w:rsidRPr="007C3EDB" w:rsidDel="00963BC1">
          <w:rPr>
            <w:rFonts w:ascii="Bookman Old Style" w:hAnsi="Bookman Old Style"/>
            <w:szCs w:val="24"/>
            <w:rPrChange w:id="11080" w:author="Ashley Frank" w:date="2024-12-20T21:43:00Z">
              <w:rPr>
                <w:rFonts w:ascii="Bookman Old Style" w:hAnsi="Bookman Old Style"/>
                <w:sz w:val="32"/>
                <w:szCs w:val="32"/>
              </w:rPr>
            </w:rPrChange>
          </w:rPr>
          <w:delText xml:space="preserve">Notice </w:delText>
        </w:r>
      </w:del>
      <w:r w:rsidR="004E5BB7" w:rsidRPr="007C3EDB">
        <w:rPr>
          <w:rFonts w:ascii="Bookman Old Style" w:hAnsi="Bookman Old Style"/>
          <w:szCs w:val="24"/>
          <w:rPrChange w:id="11081" w:author="Ashley Frank" w:date="2024-12-20T21:43:00Z">
            <w:rPr>
              <w:rFonts w:ascii="Bookman Old Style" w:hAnsi="Bookman Old Style"/>
              <w:sz w:val="32"/>
              <w:szCs w:val="32"/>
            </w:rPr>
          </w:rPrChange>
        </w:rPr>
        <w:t xml:space="preserve">none of these character traits </w:t>
      </w:r>
      <w:ins w:id="11082" w:author="Ashley Frank" w:date="2025-01-22T04:14:00Z">
        <w:r>
          <w:rPr>
            <w:rFonts w:ascii="Bookman Old Style" w:hAnsi="Bookman Old Style"/>
            <w:szCs w:val="24"/>
          </w:rPr>
          <w:t xml:space="preserve">are </w:t>
        </w:r>
      </w:ins>
      <w:del w:id="11083" w:author="Ashley Frank" w:date="2025-01-22T04:14:00Z">
        <w:r w:rsidR="004E5BB7" w:rsidRPr="007C3EDB" w:rsidDel="00963BC1">
          <w:rPr>
            <w:rFonts w:ascii="Bookman Old Style" w:hAnsi="Bookman Old Style"/>
            <w:szCs w:val="24"/>
            <w:rPrChange w:id="11084" w:author="Ashley Frank" w:date="2024-12-20T21:43:00Z">
              <w:rPr>
                <w:rFonts w:ascii="Bookman Old Style" w:hAnsi="Bookman Old Style"/>
                <w:sz w:val="32"/>
                <w:szCs w:val="32"/>
              </w:rPr>
            </w:rPrChange>
          </w:rPr>
          <w:delText xml:space="preserve">or </w:delText>
        </w:r>
      </w:del>
      <w:r w:rsidR="004E5BB7" w:rsidRPr="007C3EDB">
        <w:rPr>
          <w:rFonts w:ascii="Bookman Old Style" w:hAnsi="Bookman Old Style"/>
          <w:szCs w:val="24"/>
          <w:rPrChange w:id="11085" w:author="Ashley Frank" w:date="2024-12-20T21:43:00Z">
            <w:rPr>
              <w:rFonts w:ascii="Bookman Old Style" w:hAnsi="Bookman Old Style"/>
              <w:sz w:val="32"/>
              <w:szCs w:val="32"/>
            </w:rPr>
          </w:rPrChange>
        </w:rPr>
        <w:t>emotions</w:t>
      </w:r>
      <w:ins w:id="11086" w:author="Ashley Frank" w:date="2025-01-22T04:17:00Z">
        <w:r w:rsidR="006227A8">
          <w:rPr>
            <w:rFonts w:ascii="Bookman Old Style" w:hAnsi="Bookman Old Style"/>
            <w:szCs w:val="24"/>
          </w:rPr>
          <w:t>?</w:t>
        </w:r>
      </w:ins>
      <w:del w:id="11087" w:author="Ashley Frank" w:date="2025-01-22T04:17:00Z">
        <w:r w:rsidR="004E5BB7" w:rsidRPr="007C3EDB" w:rsidDel="006227A8">
          <w:rPr>
            <w:rFonts w:ascii="Bookman Old Style" w:hAnsi="Bookman Old Style"/>
            <w:szCs w:val="24"/>
            <w:rPrChange w:id="11088" w:author="Ashley Frank" w:date="2024-12-20T21:43:00Z">
              <w:rPr>
                <w:rFonts w:ascii="Bookman Old Style" w:hAnsi="Bookman Old Style"/>
                <w:sz w:val="32"/>
                <w:szCs w:val="32"/>
              </w:rPr>
            </w:rPrChange>
          </w:rPr>
          <w:delText>.</w:delText>
        </w:r>
      </w:del>
      <w:r w:rsidR="004E5BB7" w:rsidRPr="007C3EDB">
        <w:rPr>
          <w:rFonts w:ascii="Bookman Old Style" w:hAnsi="Bookman Old Style"/>
          <w:szCs w:val="24"/>
          <w:rPrChange w:id="11089" w:author="Ashley Frank" w:date="2024-12-20T21:43:00Z">
            <w:rPr>
              <w:rFonts w:ascii="Bookman Old Style" w:hAnsi="Bookman Old Style"/>
              <w:sz w:val="32"/>
              <w:szCs w:val="32"/>
            </w:rPr>
          </w:rPrChange>
        </w:rPr>
        <w:t xml:space="preserve"> God never created our emotions to be our decision</w:t>
      </w:r>
      <w:ins w:id="11090" w:author="Ashley Frank" w:date="2024-12-12T04:57:00Z">
        <w:r w:rsidR="00F823D5" w:rsidRPr="007C3EDB">
          <w:rPr>
            <w:rFonts w:ascii="Bookman Old Style" w:hAnsi="Bookman Old Style"/>
            <w:szCs w:val="24"/>
            <w:rPrChange w:id="11091" w:author="Ashley Frank" w:date="2024-12-20T21:43:00Z">
              <w:rPr>
                <w:rFonts w:ascii="Bookman Old Style" w:hAnsi="Bookman Old Style"/>
                <w:sz w:val="32"/>
                <w:szCs w:val="32"/>
              </w:rPr>
            </w:rPrChange>
          </w:rPr>
          <w:t>-</w:t>
        </w:r>
      </w:ins>
      <w:del w:id="11092" w:author="Ashley Frank" w:date="2024-12-12T04:57:00Z">
        <w:r w:rsidR="004E5BB7" w:rsidRPr="007C3EDB" w:rsidDel="00F823D5">
          <w:rPr>
            <w:rFonts w:ascii="Bookman Old Style" w:hAnsi="Bookman Old Style"/>
            <w:szCs w:val="24"/>
            <w:rPrChange w:id="11093" w:author="Ashley Frank" w:date="2024-12-20T21:43:00Z">
              <w:rPr>
                <w:rFonts w:ascii="Bookman Old Style" w:hAnsi="Bookman Old Style"/>
                <w:sz w:val="32"/>
                <w:szCs w:val="32"/>
              </w:rPr>
            </w:rPrChange>
          </w:rPr>
          <w:delText xml:space="preserve"> </w:delText>
        </w:r>
      </w:del>
      <w:r w:rsidR="004E5BB7" w:rsidRPr="007C3EDB">
        <w:rPr>
          <w:rFonts w:ascii="Bookman Old Style" w:hAnsi="Bookman Old Style"/>
          <w:szCs w:val="24"/>
          <w:rPrChange w:id="11094" w:author="Ashley Frank" w:date="2024-12-20T21:43:00Z">
            <w:rPr>
              <w:rFonts w:ascii="Bookman Old Style" w:hAnsi="Bookman Old Style"/>
              <w:sz w:val="32"/>
              <w:szCs w:val="32"/>
            </w:rPr>
          </w:rPrChange>
        </w:rPr>
        <w:t>maker</w:t>
      </w:r>
      <w:ins w:id="11095" w:author="Ashley Frank" w:date="2024-12-12T04:57:00Z">
        <w:r w:rsidR="00F823D5" w:rsidRPr="007C3EDB">
          <w:rPr>
            <w:rFonts w:ascii="Bookman Old Style" w:hAnsi="Bookman Old Style"/>
            <w:szCs w:val="24"/>
            <w:rPrChange w:id="11096" w:author="Ashley Frank" w:date="2024-12-20T21:43:00Z">
              <w:rPr>
                <w:rFonts w:ascii="Bookman Old Style" w:hAnsi="Bookman Old Style"/>
                <w:sz w:val="32"/>
                <w:szCs w:val="32"/>
              </w:rPr>
            </w:rPrChange>
          </w:rPr>
          <w:t>s</w:t>
        </w:r>
      </w:ins>
      <w:r w:rsidR="004E5BB7" w:rsidRPr="007C3EDB">
        <w:rPr>
          <w:rFonts w:ascii="Bookman Old Style" w:hAnsi="Bookman Old Style"/>
          <w:szCs w:val="24"/>
          <w:rPrChange w:id="11097" w:author="Ashley Frank" w:date="2024-12-20T21:43:00Z">
            <w:rPr>
              <w:rFonts w:ascii="Bookman Old Style" w:hAnsi="Bookman Old Style"/>
              <w:sz w:val="32"/>
              <w:szCs w:val="32"/>
            </w:rPr>
          </w:rPrChange>
        </w:rPr>
        <w:t xml:space="preserve"> nor to be our guide in life. Our emotions are an expression or a reaction to something that just happened in our life. </w:t>
      </w:r>
      <w:r w:rsidR="002C4A2E" w:rsidRPr="007C3EDB">
        <w:rPr>
          <w:rFonts w:ascii="Bookman Old Style" w:hAnsi="Bookman Old Style"/>
          <w:szCs w:val="24"/>
          <w:rPrChange w:id="11098" w:author="Ashley Frank" w:date="2024-12-20T21:43:00Z">
            <w:rPr>
              <w:rFonts w:ascii="Bookman Old Style" w:hAnsi="Bookman Old Style"/>
              <w:sz w:val="32"/>
              <w:szCs w:val="32"/>
            </w:rPr>
          </w:rPrChange>
        </w:rPr>
        <w:t>We</w:t>
      </w:r>
      <w:r w:rsidR="004E5BB7" w:rsidRPr="007C3EDB">
        <w:rPr>
          <w:rFonts w:ascii="Bookman Old Style" w:hAnsi="Bookman Old Style"/>
          <w:szCs w:val="24"/>
          <w:rPrChange w:id="11099" w:author="Ashley Frank" w:date="2024-12-20T21:43:00Z">
            <w:rPr>
              <w:rFonts w:ascii="Bookman Old Style" w:hAnsi="Bookman Old Style"/>
              <w:sz w:val="32"/>
              <w:szCs w:val="32"/>
            </w:rPr>
          </w:rPrChange>
        </w:rPr>
        <w:t xml:space="preserve"> should typically leave it that way since the part of our body that was made to make decisions is ou</w:t>
      </w:r>
      <w:ins w:id="11100" w:author="Ashley Frank" w:date="2025-01-22T04:17:00Z">
        <w:r w:rsidR="00820F52">
          <w:rPr>
            <w:rFonts w:ascii="Bookman Old Style" w:hAnsi="Bookman Old Style"/>
            <w:szCs w:val="24"/>
          </w:rPr>
          <w:t>r brain</w:t>
        </w:r>
      </w:ins>
      <w:ins w:id="11101" w:author="Ashley Frank" w:date="2025-01-22T04:41:00Z">
        <w:r w:rsidR="00FD65E0">
          <w:rPr>
            <w:rFonts w:ascii="Bookman Old Style" w:hAnsi="Bookman Old Style"/>
            <w:szCs w:val="24"/>
          </w:rPr>
          <w:t>,</w:t>
        </w:r>
      </w:ins>
      <w:ins w:id="11102" w:author="Ashley Frank" w:date="2025-01-22T04:17:00Z">
        <w:r w:rsidR="00820F52">
          <w:rPr>
            <w:rFonts w:ascii="Bookman Old Style" w:hAnsi="Bookman Old Style"/>
            <w:szCs w:val="24"/>
          </w:rPr>
          <w:t xml:space="preserve"> and if we let emotions linger, the brain will be too cloud</w:t>
        </w:r>
      </w:ins>
      <w:ins w:id="11103" w:author="Ashley Frank" w:date="2025-01-22T04:41:00Z">
        <w:r w:rsidR="00FD65E0">
          <w:rPr>
            <w:rFonts w:ascii="Bookman Old Style" w:hAnsi="Bookman Old Style"/>
            <w:szCs w:val="24"/>
          </w:rPr>
          <w:t>ed</w:t>
        </w:r>
      </w:ins>
      <w:ins w:id="11104" w:author="Ashley Frank" w:date="2025-01-22T04:17:00Z">
        <w:r w:rsidR="00820F52">
          <w:rPr>
            <w:rFonts w:ascii="Bookman Old Style" w:hAnsi="Bookman Old Style"/>
            <w:szCs w:val="24"/>
          </w:rPr>
          <w:t xml:space="preserve"> to make the right decisions</w:t>
        </w:r>
      </w:ins>
      <w:del w:id="11105" w:author="Ashley Frank" w:date="2025-01-22T04:17:00Z">
        <w:r w:rsidR="004E5BB7" w:rsidRPr="007C3EDB" w:rsidDel="00820F52">
          <w:rPr>
            <w:rFonts w:ascii="Bookman Old Style" w:hAnsi="Bookman Old Style"/>
            <w:szCs w:val="24"/>
            <w:rPrChange w:id="11106" w:author="Ashley Frank" w:date="2024-12-20T21:43:00Z">
              <w:rPr>
                <w:rFonts w:ascii="Bookman Old Style" w:hAnsi="Bookman Old Style"/>
                <w:sz w:val="32"/>
                <w:szCs w:val="32"/>
              </w:rPr>
            </w:rPrChange>
          </w:rPr>
          <w:delText xml:space="preserve">r </w:delText>
        </w:r>
      </w:del>
      <w:del w:id="11107" w:author="Ashley Frank" w:date="2025-01-22T04:16:00Z">
        <w:r w:rsidR="004E5BB7" w:rsidRPr="007C3EDB" w:rsidDel="00963BC1">
          <w:rPr>
            <w:rFonts w:ascii="Bookman Old Style" w:hAnsi="Bookman Old Style"/>
            <w:szCs w:val="24"/>
            <w:rPrChange w:id="11108" w:author="Ashley Frank" w:date="2024-12-20T21:43:00Z">
              <w:rPr>
                <w:rFonts w:ascii="Bookman Old Style" w:hAnsi="Bookman Old Style"/>
                <w:sz w:val="32"/>
                <w:szCs w:val="32"/>
              </w:rPr>
            </w:rPrChange>
          </w:rPr>
          <w:delText>way</w:delText>
        </w:r>
      </w:del>
      <w:r w:rsidR="004E5BB7" w:rsidRPr="007C3EDB">
        <w:rPr>
          <w:rFonts w:ascii="Bookman Old Style" w:hAnsi="Bookman Old Style"/>
          <w:szCs w:val="24"/>
          <w:rPrChange w:id="11109" w:author="Ashley Frank" w:date="2024-12-20T21:43:00Z">
            <w:rPr>
              <w:rFonts w:ascii="Bookman Old Style" w:hAnsi="Bookman Old Style"/>
              <w:sz w:val="32"/>
              <w:szCs w:val="32"/>
            </w:rPr>
          </w:rPrChange>
        </w:rPr>
        <w:t xml:space="preserve">. </w:t>
      </w:r>
    </w:p>
    <w:p w14:paraId="523887E8" w14:textId="77777777" w:rsidR="00FD65E0" w:rsidRDefault="00FD65E0" w:rsidP="009014DA">
      <w:pPr>
        <w:pStyle w:val="BodyText"/>
        <w:spacing w:line="360" w:lineRule="auto"/>
        <w:rPr>
          <w:ins w:id="11110" w:author="Ashley Frank" w:date="2025-01-22T04:41:00Z"/>
          <w:rFonts w:ascii="Bookman Old Style" w:hAnsi="Bookman Old Style"/>
          <w:szCs w:val="24"/>
        </w:rPr>
      </w:pPr>
    </w:p>
    <w:p w14:paraId="7E3A930A" w14:textId="30929D29" w:rsidR="004E5BB7" w:rsidDel="00135DB3" w:rsidRDefault="004E5BB7" w:rsidP="009014DA">
      <w:pPr>
        <w:pStyle w:val="BodyText"/>
        <w:spacing w:line="360" w:lineRule="auto"/>
        <w:rPr>
          <w:del w:id="11111" w:author="Ashley Frank" w:date="2025-01-22T01:28:00Z"/>
          <w:rFonts w:ascii="Bookman Old Style" w:hAnsi="Bookman Old Style"/>
          <w:szCs w:val="24"/>
        </w:rPr>
      </w:pPr>
      <w:r w:rsidRPr="007C3EDB">
        <w:rPr>
          <w:rFonts w:ascii="Bookman Old Style" w:hAnsi="Bookman Old Style"/>
          <w:szCs w:val="24"/>
          <w:rPrChange w:id="11112" w:author="Ashley Frank" w:date="2024-12-20T21:43:00Z">
            <w:rPr>
              <w:rFonts w:ascii="Bookman Old Style" w:hAnsi="Bookman Old Style"/>
              <w:sz w:val="32"/>
              <w:szCs w:val="32"/>
            </w:rPr>
          </w:rPrChange>
        </w:rPr>
        <w:t xml:space="preserve">I am not saying </w:t>
      </w:r>
      <w:ins w:id="11113" w:author="Ashley Frank" w:date="2024-12-12T04:58:00Z">
        <w:r w:rsidR="00F823D5" w:rsidRPr="007C3EDB">
          <w:rPr>
            <w:rFonts w:ascii="Bookman Old Style" w:hAnsi="Bookman Old Style"/>
            <w:szCs w:val="24"/>
            <w:rPrChange w:id="11114" w:author="Ashley Frank" w:date="2024-12-20T21:43:00Z">
              <w:rPr>
                <w:rFonts w:ascii="Bookman Old Style" w:hAnsi="Bookman Old Style"/>
                <w:sz w:val="32"/>
                <w:szCs w:val="32"/>
              </w:rPr>
            </w:rPrChange>
          </w:rPr>
          <w:t>w</w:t>
        </w:r>
      </w:ins>
      <w:del w:id="11115" w:author="Ashley Frank" w:date="2024-12-12T04:58:00Z">
        <w:r w:rsidR="002C4A2E" w:rsidRPr="007C3EDB" w:rsidDel="00F823D5">
          <w:rPr>
            <w:rFonts w:ascii="Bookman Old Style" w:hAnsi="Bookman Old Style"/>
            <w:szCs w:val="24"/>
            <w:rPrChange w:id="11116" w:author="Ashley Frank" w:date="2024-12-20T21:43:00Z">
              <w:rPr>
                <w:rFonts w:ascii="Bookman Old Style" w:hAnsi="Bookman Old Style"/>
                <w:sz w:val="32"/>
                <w:szCs w:val="32"/>
              </w:rPr>
            </w:rPrChange>
          </w:rPr>
          <w:delText>W</w:delText>
        </w:r>
      </w:del>
      <w:r w:rsidR="002C4A2E" w:rsidRPr="007C3EDB">
        <w:rPr>
          <w:rFonts w:ascii="Bookman Old Style" w:hAnsi="Bookman Old Style"/>
          <w:szCs w:val="24"/>
          <w:rPrChange w:id="11117" w:author="Ashley Frank" w:date="2024-12-20T21:43:00Z">
            <w:rPr>
              <w:rFonts w:ascii="Bookman Old Style" w:hAnsi="Bookman Old Style"/>
              <w:sz w:val="32"/>
              <w:szCs w:val="32"/>
            </w:rPr>
          </w:rPrChange>
        </w:rPr>
        <w:t>e</w:t>
      </w:r>
      <w:r w:rsidRPr="007C3EDB">
        <w:rPr>
          <w:rFonts w:ascii="Bookman Old Style" w:hAnsi="Bookman Old Style"/>
          <w:szCs w:val="24"/>
          <w:rPrChange w:id="11118" w:author="Ashley Frank" w:date="2024-12-20T21:43:00Z">
            <w:rPr>
              <w:rFonts w:ascii="Bookman Old Style" w:hAnsi="Bookman Old Style"/>
              <w:sz w:val="32"/>
              <w:szCs w:val="32"/>
            </w:rPr>
          </w:rPrChange>
        </w:rPr>
        <w:t xml:space="preserve"> can't be emotional</w:t>
      </w:r>
      <w:ins w:id="11119" w:author="Ashley Frank" w:date="2024-12-12T04:58:00Z">
        <w:r w:rsidR="00F823D5" w:rsidRPr="007C3EDB">
          <w:rPr>
            <w:rFonts w:ascii="Bookman Old Style" w:hAnsi="Bookman Old Style"/>
            <w:szCs w:val="24"/>
            <w:rPrChange w:id="11120" w:author="Ashley Frank" w:date="2024-12-20T21:43:00Z">
              <w:rPr>
                <w:rFonts w:ascii="Bookman Old Style" w:hAnsi="Bookman Old Style"/>
                <w:sz w:val="32"/>
                <w:szCs w:val="32"/>
              </w:rPr>
            </w:rPrChange>
          </w:rPr>
          <w:t>.</w:t>
        </w:r>
      </w:ins>
      <w:r w:rsidRPr="007C3EDB">
        <w:rPr>
          <w:rFonts w:ascii="Bookman Old Style" w:hAnsi="Bookman Old Style"/>
          <w:szCs w:val="24"/>
          <w:rPrChange w:id="11121" w:author="Ashley Frank" w:date="2024-12-20T21:43:00Z">
            <w:rPr>
              <w:rFonts w:ascii="Bookman Old Style" w:hAnsi="Bookman Old Style"/>
              <w:sz w:val="32"/>
              <w:szCs w:val="32"/>
            </w:rPr>
          </w:rPrChange>
        </w:rPr>
        <w:t xml:space="preserve"> </w:t>
      </w:r>
      <w:r w:rsidR="002C4A2E" w:rsidRPr="007C3EDB">
        <w:rPr>
          <w:rFonts w:ascii="Bookman Old Style" w:hAnsi="Bookman Old Style"/>
          <w:szCs w:val="24"/>
          <w:rPrChange w:id="11122" w:author="Ashley Frank" w:date="2024-12-20T21:43:00Z">
            <w:rPr>
              <w:rFonts w:ascii="Bookman Old Style" w:hAnsi="Bookman Old Style"/>
              <w:sz w:val="32"/>
              <w:szCs w:val="32"/>
            </w:rPr>
          </w:rPrChange>
        </w:rPr>
        <w:t>We</w:t>
      </w:r>
      <w:r w:rsidRPr="007C3EDB">
        <w:rPr>
          <w:rFonts w:ascii="Bookman Old Style" w:hAnsi="Bookman Old Style"/>
          <w:szCs w:val="24"/>
          <w:rPrChange w:id="11123" w:author="Ashley Frank" w:date="2024-12-20T21:43:00Z">
            <w:rPr>
              <w:rFonts w:ascii="Bookman Old Style" w:hAnsi="Bookman Old Style"/>
              <w:sz w:val="32"/>
              <w:szCs w:val="32"/>
            </w:rPr>
          </w:rPrChange>
        </w:rPr>
        <w:t xml:space="preserve"> just can't let our emotions be our decision</w:t>
      </w:r>
      <w:ins w:id="11124" w:author="Ashley Frank" w:date="2024-12-12T04:58:00Z">
        <w:r w:rsidR="00F823D5" w:rsidRPr="007C3EDB">
          <w:rPr>
            <w:rFonts w:ascii="Bookman Old Style" w:hAnsi="Bookman Old Style"/>
            <w:szCs w:val="24"/>
            <w:rPrChange w:id="11125" w:author="Ashley Frank" w:date="2024-12-20T21:43:00Z">
              <w:rPr>
                <w:rFonts w:ascii="Bookman Old Style" w:hAnsi="Bookman Old Style"/>
                <w:sz w:val="32"/>
                <w:szCs w:val="32"/>
              </w:rPr>
            </w:rPrChange>
          </w:rPr>
          <w:t>-makers.</w:t>
        </w:r>
      </w:ins>
      <w:del w:id="11126" w:author="Ashley Frank" w:date="2024-12-12T04:58:00Z">
        <w:r w:rsidRPr="007C3EDB" w:rsidDel="00F823D5">
          <w:rPr>
            <w:rFonts w:ascii="Bookman Old Style" w:hAnsi="Bookman Old Style"/>
            <w:szCs w:val="24"/>
            <w:rPrChange w:id="11127" w:author="Ashley Frank" w:date="2024-12-20T21:43:00Z">
              <w:rPr>
                <w:rFonts w:ascii="Bookman Old Style" w:hAnsi="Bookman Old Style"/>
                <w:sz w:val="32"/>
                <w:szCs w:val="32"/>
              </w:rPr>
            </w:rPrChange>
          </w:rPr>
          <w:delText xml:space="preserve"> maker</w:delText>
        </w:r>
      </w:del>
      <w:r w:rsidRPr="007C3EDB">
        <w:rPr>
          <w:rFonts w:ascii="Bookman Old Style" w:hAnsi="Bookman Old Style"/>
          <w:szCs w:val="24"/>
          <w:rPrChange w:id="11128" w:author="Ashley Frank" w:date="2024-12-20T21:43:00Z">
            <w:rPr>
              <w:rFonts w:ascii="Bookman Old Style" w:hAnsi="Bookman Old Style"/>
              <w:sz w:val="32"/>
              <w:szCs w:val="32"/>
            </w:rPr>
          </w:rPrChange>
        </w:rPr>
        <w:t xml:space="preserve"> </w:t>
      </w:r>
      <w:ins w:id="11129" w:author="Ashley Frank" w:date="2025-01-22T04:18:00Z">
        <w:r w:rsidR="00820F52">
          <w:rPr>
            <w:rFonts w:ascii="Bookman Old Style" w:hAnsi="Bookman Old Style"/>
            <w:szCs w:val="24"/>
          </w:rPr>
          <w:t xml:space="preserve">For instance, When I </w:t>
        </w:r>
      </w:ins>
      <w:del w:id="11130" w:author="Ashley Frank" w:date="2024-12-12T04:58:00Z">
        <w:r w:rsidR="00F42A4B" w:rsidRPr="007C3EDB" w:rsidDel="00F823D5">
          <w:rPr>
            <w:rFonts w:ascii="Bookman Old Style" w:hAnsi="Bookman Old Style"/>
            <w:szCs w:val="24"/>
            <w:rPrChange w:id="11131" w:author="Ashley Frank" w:date="2024-12-20T21:43:00Z">
              <w:rPr>
                <w:rFonts w:ascii="Bookman Old Style" w:hAnsi="Bookman Old Style"/>
                <w:sz w:val="32"/>
                <w:szCs w:val="32"/>
              </w:rPr>
            </w:rPrChange>
          </w:rPr>
          <w:delText>th</w:delText>
        </w:r>
      </w:del>
      <w:del w:id="11132" w:author="Ashley Frank" w:date="2025-01-22T04:18:00Z">
        <w:r w:rsidR="00F42A4B" w:rsidRPr="007C3EDB" w:rsidDel="00820F52">
          <w:rPr>
            <w:rFonts w:ascii="Bookman Old Style" w:hAnsi="Bookman Old Style"/>
            <w:szCs w:val="24"/>
            <w:rPrChange w:id="11133" w:author="Ashley Frank" w:date="2024-12-20T21:43:00Z">
              <w:rPr>
                <w:rFonts w:ascii="Bookman Old Style" w:hAnsi="Bookman Old Style"/>
                <w:sz w:val="32"/>
                <w:szCs w:val="32"/>
              </w:rPr>
            </w:rPrChange>
          </w:rPr>
          <w:delText xml:space="preserve">is morning when I </w:delText>
        </w:r>
      </w:del>
      <w:r w:rsidR="00F42A4B" w:rsidRPr="007C3EDB">
        <w:rPr>
          <w:rFonts w:ascii="Bookman Old Style" w:hAnsi="Bookman Old Style"/>
          <w:szCs w:val="24"/>
          <w:rPrChange w:id="11134" w:author="Ashley Frank" w:date="2024-12-20T21:43:00Z">
            <w:rPr>
              <w:rFonts w:ascii="Bookman Old Style" w:hAnsi="Bookman Old Style"/>
              <w:sz w:val="32"/>
              <w:szCs w:val="32"/>
            </w:rPr>
          </w:rPrChange>
        </w:rPr>
        <w:t>was in my bed</w:t>
      </w:r>
      <w:ins w:id="11135" w:author="Ashley Frank" w:date="2025-01-22T04:18:00Z">
        <w:r w:rsidR="00820F52">
          <w:rPr>
            <w:rFonts w:ascii="Bookman Old Style" w:hAnsi="Bookman Old Style"/>
            <w:szCs w:val="24"/>
          </w:rPr>
          <w:t xml:space="preserve"> this morning, i</w:t>
        </w:r>
      </w:ins>
      <w:del w:id="11136" w:author="Ashley Frank" w:date="2025-01-22T04:18:00Z">
        <w:r w:rsidR="00F42A4B" w:rsidRPr="007C3EDB" w:rsidDel="00820F52">
          <w:rPr>
            <w:rFonts w:ascii="Bookman Old Style" w:hAnsi="Bookman Old Style"/>
            <w:szCs w:val="24"/>
            <w:rPrChange w:id="11137" w:author="Ashley Frank" w:date="2024-12-20T21:43:00Z">
              <w:rPr>
                <w:rFonts w:ascii="Bookman Old Style" w:hAnsi="Bookman Old Style"/>
                <w:sz w:val="32"/>
                <w:szCs w:val="32"/>
              </w:rPr>
            </w:rPrChange>
          </w:rPr>
          <w:delText xml:space="preserve"> i</w:delText>
        </w:r>
      </w:del>
      <w:r w:rsidR="00F42A4B" w:rsidRPr="007C3EDB">
        <w:rPr>
          <w:rFonts w:ascii="Bookman Old Style" w:hAnsi="Bookman Old Style"/>
          <w:szCs w:val="24"/>
          <w:rPrChange w:id="11138" w:author="Ashley Frank" w:date="2024-12-20T21:43:00Z">
            <w:rPr>
              <w:rFonts w:ascii="Bookman Old Style" w:hAnsi="Bookman Old Style"/>
              <w:sz w:val="32"/>
              <w:szCs w:val="32"/>
            </w:rPr>
          </w:rPrChange>
        </w:rPr>
        <w:t xml:space="preserve">t felt really, really </w:t>
      </w:r>
      <w:ins w:id="11139" w:author="Ashley Frank" w:date="2025-01-22T04:18:00Z">
        <w:r w:rsidR="00820F52">
          <w:rPr>
            <w:rFonts w:ascii="Bookman Old Style" w:hAnsi="Bookman Old Style"/>
            <w:szCs w:val="24"/>
          </w:rPr>
          <w:t>cozy</w:t>
        </w:r>
      </w:ins>
      <w:del w:id="11140" w:author="Ashley Frank" w:date="2025-01-22T04:18:00Z">
        <w:r w:rsidR="00F42A4B" w:rsidRPr="007C3EDB" w:rsidDel="00820F52">
          <w:rPr>
            <w:rFonts w:ascii="Bookman Old Style" w:hAnsi="Bookman Old Style"/>
            <w:szCs w:val="24"/>
            <w:rPrChange w:id="11141" w:author="Ashley Frank" w:date="2024-12-20T21:43:00Z">
              <w:rPr>
                <w:rFonts w:ascii="Bookman Old Style" w:hAnsi="Bookman Old Style"/>
                <w:sz w:val="32"/>
                <w:szCs w:val="32"/>
              </w:rPr>
            </w:rPrChange>
          </w:rPr>
          <w:delText>good</w:delText>
        </w:r>
      </w:del>
      <w:r w:rsidR="00F42A4B" w:rsidRPr="007C3EDB">
        <w:rPr>
          <w:rFonts w:ascii="Bookman Old Style" w:hAnsi="Bookman Old Style"/>
          <w:szCs w:val="24"/>
          <w:rPrChange w:id="11142" w:author="Ashley Frank" w:date="2024-12-20T21:43:00Z">
            <w:rPr>
              <w:rFonts w:ascii="Bookman Old Style" w:hAnsi="Bookman Old Style"/>
              <w:sz w:val="32"/>
              <w:szCs w:val="32"/>
            </w:rPr>
          </w:rPrChange>
        </w:rPr>
        <w:t xml:space="preserve">. I did not want to go out of bed at all. </w:t>
      </w:r>
      <w:ins w:id="11143" w:author="Ashley Frank" w:date="2025-01-22T04:18:00Z">
        <w:r w:rsidR="00820F52">
          <w:rPr>
            <w:rFonts w:ascii="Bookman Old Style" w:hAnsi="Bookman Old Style"/>
            <w:szCs w:val="24"/>
          </w:rPr>
          <w:t xml:space="preserve">I was </w:t>
        </w:r>
      </w:ins>
      <w:del w:id="11144" w:author="Ashley Frank" w:date="2025-01-22T04:18:00Z">
        <w:r w:rsidR="00F42A4B" w:rsidRPr="007C3EDB" w:rsidDel="00820F52">
          <w:rPr>
            <w:rFonts w:ascii="Bookman Old Style" w:hAnsi="Bookman Old Style"/>
            <w:szCs w:val="24"/>
            <w:rPrChange w:id="11145" w:author="Ashley Frank" w:date="2024-12-20T21:43:00Z">
              <w:rPr>
                <w:rFonts w:ascii="Bookman Old Style" w:hAnsi="Bookman Old Style"/>
                <w:sz w:val="32"/>
                <w:szCs w:val="32"/>
              </w:rPr>
            </w:rPrChange>
          </w:rPr>
          <w:delText>It felt good</w:delText>
        </w:r>
      </w:del>
      <w:del w:id="11146" w:author="Ashley Frank" w:date="2024-12-12T04:59:00Z">
        <w:r w:rsidR="00F42A4B" w:rsidRPr="007C3EDB" w:rsidDel="00F823D5">
          <w:rPr>
            <w:rFonts w:ascii="Bookman Old Style" w:hAnsi="Bookman Old Style"/>
            <w:szCs w:val="24"/>
            <w:rPrChange w:id="11147" w:author="Ashley Frank" w:date="2024-12-20T21:43:00Z">
              <w:rPr>
                <w:rFonts w:ascii="Bookman Old Style" w:hAnsi="Bookman Old Style"/>
                <w:sz w:val="32"/>
                <w:szCs w:val="32"/>
              </w:rPr>
            </w:rPrChange>
          </w:rPr>
          <w:delText xml:space="preserve"> </w:delText>
        </w:r>
      </w:del>
      <w:del w:id="11148" w:author="Ashley Frank" w:date="2025-01-22T04:18:00Z">
        <w:r w:rsidR="00F42A4B" w:rsidRPr="007C3EDB" w:rsidDel="00820F52">
          <w:rPr>
            <w:rFonts w:ascii="Bookman Old Style" w:hAnsi="Bookman Old Style"/>
            <w:szCs w:val="24"/>
            <w:rPrChange w:id="11149" w:author="Ashley Frank" w:date="2024-12-20T21:43:00Z">
              <w:rPr>
                <w:rFonts w:ascii="Bookman Old Style" w:hAnsi="Bookman Old Style"/>
                <w:sz w:val="32"/>
                <w:szCs w:val="32"/>
              </w:rPr>
            </w:rPrChange>
          </w:rPr>
          <w:delText xml:space="preserve">it felt </w:delText>
        </w:r>
      </w:del>
      <w:r w:rsidR="00F42A4B" w:rsidRPr="007C3EDB">
        <w:rPr>
          <w:rFonts w:ascii="Bookman Old Style" w:hAnsi="Bookman Old Style"/>
          <w:szCs w:val="24"/>
          <w:rPrChange w:id="11150" w:author="Ashley Frank" w:date="2024-12-20T21:43:00Z">
            <w:rPr>
              <w:rFonts w:ascii="Bookman Old Style" w:hAnsi="Bookman Old Style"/>
              <w:sz w:val="32"/>
              <w:szCs w:val="32"/>
            </w:rPr>
          </w:rPrChange>
        </w:rPr>
        <w:t>comfortable</w:t>
      </w:r>
      <w:ins w:id="11151" w:author="Ashley Frank" w:date="2025-01-22T04:18:00Z">
        <w:r w:rsidR="00820F52">
          <w:rPr>
            <w:rFonts w:ascii="Bookman Old Style" w:hAnsi="Bookman Old Style"/>
            <w:szCs w:val="24"/>
          </w:rPr>
          <w:t>, so why would I?</w:t>
        </w:r>
      </w:ins>
      <w:ins w:id="11152" w:author="Ashley Frank" w:date="2024-12-12T04:59:00Z">
        <w:r w:rsidR="00F823D5" w:rsidRPr="007C3EDB">
          <w:rPr>
            <w:rFonts w:ascii="Bookman Old Style" w:hAnsi="Bookman Old Style"/>
            <w:szCs w:val="24"/>
            <w:rPrChange w:id="11153" w:author="Ashley Frank" w:date="2024-12-20T21:43:00Z">
              <w:rPr>
                <w:rFonts w:ascii="Bookman Old Style" w:hAnsi="Bookman Old Style"/>
                <w:sz w:val="32"/>
                <w:szCs w:val="32"/>
              </w:rPr>
            </w:rPrChange>
          </w:rPr>
          <w:t xml:space="preserve"> I</w:t>
        </w:r>
      </w:ins>
      <w:del w:id="11154" w:author="Ashley Frank" w:date="2024-12-12T04:59:00Z">
        <w:r w:rsidR="00F42A4B" w:rsidRPr="007C3EDB" w:rsidDel="00F823D5">
          <w:rPr>
            <w:rFonts w:ascii="Bookman Old Style" w:hAnsi="Bookman Old Style"/>
            <w:szCs w:val="24"/>
            <w:rPrChange w:id="11155" w:author="Ashley Frank" w:date="2024-12-20T21:43:00Z">
              <w:rPr>
                <w:rFonts w:ascii="Bookman Old Style" w:hAnsi="Bookman Old Style"/>
                <w:sz w:val="32"/>
                <w:szCs w:val="32"/>
              </w:rPr>
            </w:rPrChange>
          </w:rPr>
          <w:delText xml:space="preserve"> i</w:delText>
        </w:r>
      </w:del>
      <w:r w:rsidR="00F42A4B" w:rsidRPr="007C3EDB">
        <w:rPr>
          <w:rFonts w:ascii="Bookman Old Style" w:hAnsi="Bookman Old Style"/>
          <w:szCs w:val="24"/>
          <w:rPrChange w:id="11156" w:author="Ashley Frank" w:date="2024-12-20T21:43:00Z">
            <w:rPr>
              <w:rFonts w:ascii="Bookman Old Style" w:hAnsi="Bookman Old Style"/>
              <w:sz w:val="32"/>
              <w:szCs w:val="32"/>
            </w:rPr>
          </w:rPrChange>
        </w:rPr>
        <w:t xml:space="preserve">t felt </w:t>
      </w:r>
      <w:del w:id="11157" w:author="Ashley Frank" w:date="2024-12-12T04:59:00Z">
        <w:r w:rsidR="00F42A4B" w:rsidRPr="007C3EDB" w:rsidDel="00F823D5">
          <w:rPr>
            <w:rFonts w:ascii="Bookman Old Style" w:hAnsi="Bookman Old Style"/>
            <w:szCs w:val="24"/>
            <w:rPrChange w:id="11158" w:author="Ashley Frank" w:date="2024-12-20T21:43:00Z">
              <w:rPr>
                <w:rFonts w:ascii="Bookman Old Style" w:hAnsi="Bookman Old Style"/>
                <w:sz w:val="32"/>
                <w:szCs w:val="32"/>
              </w:rPr>
            </w:rPrChange>
          </w:rPr>
          <w:delText xml:space="preserve">that </w:delText>
        </w:r>
      </w:del>
      <w:ins w:id="11159" w:author="Ashley Frank" w:date="2024-12-12T04:59:00Z">
        <w:r w:rsidR="00F823D5" w:rsidRPr="007C3EDB">
          <w:rPr>
            <w:rFonts w:ascii="Bookman Old Style" w:hAnsi="Bookman Old Style"/>
            <w:szCs w:val="24"/>
            <w:rPrChange w:id="11160" w:author="Ashley Frank" w:date="2024-12-20T21:43:00Z">
              <w:rPr>
                <w:rFonts w:ascii="Bookman Old Style" w:hAnsi="Bookman Old Style"/>
                <w:sz w:val="32"/>
                <w:szCs w:val="32"/>
              </w:rPr>
            </w:rPrChange>
          </w:rPr>
          <w:t xml:space="preserve">as </w:t>
        </w:r>
      </w:ins>
      <w:r w:rsidR="00F42A4B" w:rsidRPr="007C3EDB">
        <w:rPr>
          <w:rFonts w:ascii="Bookman Old Style" w:hAnsi="Bookman Old Style"/>
          <w:szCs w:val="24"/>
          <w:rPrChange w:id="11161" w:author="Ashley Frank" w:date="2024-12-20T21:43:00Z">
            <w:rPr>
              <w:rFonts w:ascii="Bookman Old Style" w:hAnsi="Bookman Old Style"/>
              <w:sz w:val="32"/>
              <w:szCs w:val="32"/>
            </w:rPr>
          </w:rPrChange>
        </w:rPr>
        <w:t xml:space="preserve">if four to five arms </w:t>
      </w:r>
      <w:del w:id="11162" w:author="Ashley Frank" w:date="2024-12-12T04:59:00Z">
        <w:r w:rsidR="00F42A4B" w:rsidRPr="007C3EDB" w:rsidDel="00F823D5">
          <w:rPr>
            <w:rFonts w:ascii="Bookman Old Style" w:hAnsi="Bookman Old Style"/>
            <w:szCs w:val="24"/>
            <w:rPrChange w:id="11163" w:author="Ashley Frank" w:date="2024-12-20T21:43:00Z">
              <w:rPr>
                <w:rFonts w:ascii="Bookman Old Style" w:hAnsi="Bookman Old Style"/>
                <w:sz w:val="32"/>
                <w:szCs w:val="32"/>
              </w:rPr>
            </w:rPrChange>
          </w:rPr>
          <w:delText xml:space="preserve">was </w:delText>
        </w:r>
      </w:del>
      <w:ins w:id="11164" w:author="Ashley Frank" w:date="2024-12-12T04:59:00Z">
        <w:r w:rsidR="00F823D5" w:rsidRPr="007C3EDB">
          <w:rPr>
            <w:rFonts w:ascii="Bookman Old Style" w:hAnsi="Bookman Old Style"/>
            <w:szCs w:val="24"/>
            <w:rPrChange w:id="11165" w:author="Ashley Frank" w:date="2024-12-20T21:43:00Z">
              <w:rPr>
                <w:rFonts w:ascii="Bookman Old Style" w:hAnsi="Bookman Old Style"/>
                <w:sz w:val="32"/>
                <w:szCs w:val="32"/>
              </w:rPr>
            </w:rPrChange>
          </w:rPr>
          <w:t xml:space="preserve">were </w:t>
        </w:r>
      </w:ins>
      <w:r w:rsidR="00F42A4B" w:rsidRPr="007C3EDB">
        <w:rPr>
          <w:rFonts w:ascii="Bookman Old Style" w:hAnsi="Bookman Old Style"/>
          <w:szCs w:val="24"/>
          <w:rPrChange w:id="11166" w:author="Ashley Frank" w:date="2024-12-20T21:43:00Z">
            <w:rPr>
              <w:rFonts w:ascii="Bookman Old Style" w:hAnsi="Bookman Old Style"/>
              <w:sz w:val="32"/>
              <w:szCs w:val="32"/>
            </w:rPr>
          </w:rPrChange>
        </w:rPr>
        <w:t xml:space="preserve">holding me </w:t>
      </w:r>
      <w:ins w:id="11167" w:author="Ashley Frank" w:date="2025-01-22T04:18:00Z">
        <w:r w:rsidR="00820F52">
          <w:rPr>
            <w:rFonts w:ascii="Bookman Old Style" w:hAnsi="Bookman Old Style"/>
            <w:szCs w:val="24"/>
          </w:rPr>
          <w:t xml:space="preserve">down </w:t>
        </w:r>
      </w:ins>
      <w:r w:rsidR="00F42A4B" w:rsidRPr="007C3EDB">
        <w:rPr>
          <w:rFonts w:ascii="Bookman Old Style" w:hAnsi="Bookman Old Style"/>
          <w:szCs w:val="24"/>
          <w:rPrChange w:id="11168" w:author="Ashley Frank" w:date="2024-12-20T21:43:00Z">
            <w:rPr>
              <w:rFonts w:ascii="Bookman Old Style" w:hAnsi="Bookman Old Style"/>
              <w:sz w:val="32"/>
              <w:szCs w:val="32"/>
            </w:rPr>
          </w:rPrChange>
        </w:rPr>
        <w:t>in the bed</w:t>
      </w:r>
      <w:ins w:id="11169" w:author="Ashley Frank" w:date="2024-12-12T04:59:00Z">
        <w:r w:rsidR="00F823D5" w:rsidRPr="007C3EDB">
          <w:rPr>
            <w:rFonts w:ascii="Bookman Old Style" w:hAnsi="Bookman Old Style"/>
            <w:szCs w:val="24"/>
            <w:rPrChange w:id="11170" w:author="Ashley Frank" w:date="2024-12-20T21:43:00Z">
              <w:rPr>
                <w:rFonts w:ascii="Bookman Old Style" w:hAnsi="Bookman Old Style"/>
                <w:sz w:val="32"/>
                <w:szCs w:val="32"/>
              </w:rPr>
            </w:rPrChange>
          </w:rPr>
          <w:t>,</w:t>
        </w:r>
      </w:ins>
      <w:r w:rsidR="00F42A4B" w:rsidRPr="007C3EDB">
        <w:rPr>
          <w:rFonts w:ascii="Bookman Old Style" w:hAnsi="Bookman Old Style"/>
          <w:szCs w:val="24"/>
          <w:rPrChange w:id="11171" w:author="Ashley Frank" w:date="2024-12-20T21:43:00Z">
            <w:rPr>
              <w:rFonts w:ascii="Bookman Old Style" w:hAnsi="Bookman Old Style"/>
              <w:sz w:val="32"/>
              <w:szCs w:val="32"/>
            </w:rPr>
          </w:rPrChange>
        </w:rPr>
        <w:t xml:space="preserve"> telling me to stay there! </w:t>
      </w:r>
      <w:ins w:id="11172" w:author="Ashley Frank" w:date="2025-01-22T04:18:00Z">
        <w:r w:rsidR="00820F52">
          <w:rPr>
            <w:rFonts w:ascii="Bookman Old Style" w:hAnsi="Bookman Old Style"/>
            <w:szCs w:val="24"/>
          </w:rPr>
          <w:t>I’m sure</w:t>
        </w:r>
      </w:ins>
      <w:ins w:id="11173" w:author="Ashley Frank" w:date="2025-01-22T04:19:00Z">
        <w:r w:rsidR="00820F52">
          <w:rPr>
            <w:rFonts w:ascii="Bookman Old Style" w:hAnsi="Bookman Old Style"/>
            <w:szCs w:val="24"/>
          </w:rPr>
          <w:t xml:space="preserve"> the same thing happens to you</w:t>
        </w:r>
      </w:ins>
      <w:ins w:id="11174" w:author="Ashley Frank" w:date="2025-01-22T04:41:00Z">
        <w:r w:rsidR="008E4ADD">
          <w:rPr>
            <w:rFonts w:ascii="Bookman Old Style" w:hAnsi="Bookman Old Style"/>
            <w:szCs w:val="24"/>
          </w:rPr>
          <w:t>,</w:t>
        </w:r>
      </w:ins>
      <w:ins w:id="11175" w:author="Ashley Frank" w:date="2025-01-22T04:19:00Z">
        <w:r w:rsidR="00820F52">
          <w:rPr>
            <w:rFonts w:ascii="Bookman Old Style" w:hAnsi="Bookman Old Style"/>
            <w:szCs w:val="24"/>
          </w:rPr>
          <w:t xml:space="preserve"> too. </w:t>
        </w:r>
      </w:ins>
      <w:del w:id="11176" w:author="Ashley Frank" w:date="2025-01-22T04:19:00Z">
        <w:r w:rsidR="00F42A4B" w:rsidRPr="007C3EDB" w:rsidDel="00820F52">
          <w:rPr>
            <w:rFonts w:ascii="Bookman Old Style" w:hAnsi="Bookman Old Style"/>
            <w:szCs w:val="24"/>
            <w:rPrChange w:id="11177" w:author="Ashley Frank" w:date="2024-12-20T21:43:00Z">
              <w:rPr>
                <w:rFonts w:ascii="Bookman Old Style" w:hAnsi="Bookman Old Style"/>
                <w:sz w:val="32"/>
                <w:szCs w:val="32"/>
              </w:rPr>
            </w:rPrChange>
          </w:rPr>
          <w:delText>But my b</w:delText>
        </w:r>
      </w:del>
      <w:ins w:id="11178" w:author="Ashley Frank" w:date="2025-01-22T04:20:00Z">
        <w:r w:rsidR="00820F52">
          <w:rPr>
            <w:rFonts w:ascii="Bookman Old Style" w:hAnsi="Bookman Old Style"/>
            <w:szCs w:val="24"/>
          </w:rPr>
          <w:t xml:space="preserve">But my brain </w:t>
        </w:r>
      </w:ins>
      <w:del w:id="11179" w:author="Ashley Frank" w:date="2025-01-22T04:19:00Z">
        <w:r w:rsidR="00F42A4B" w:rsidRPr="007C3EDB" w:rsidDel="00820F52">
          <w:rPr>
            <w:rFonts w:ascii="Bookman Old Style" w:hAnsi="Bookman Old Style"/>
            <w:szCs w:val="24"/>
            <w:rPrChange w:id="11180" w:author="Ashley Frank" w:date="2024-12-20T21:43:00Z">
              <w:rPr>
                <w:rFonts w:ascii="Bookman Old Style" w:hAnsi="Bookman Old Style"/>
                <w:sz w:val="32"/>
                <w:szCs w:val="32"/>
              </w:rPr>
            </w:rPrChange>
          </w:rPr>
          <w:delText>rai</w:delText>
        </w:r>
      </w:del>
      <w:del w:id="11181" w:author="Ashley Frank" w:date="2025-01-22T04:20:00Z">
        <w:r w:rsidR="00F42A4B" w:rsidRPr="007C3EDB" w:rsidDel="00820F52">
          <w:rPr>
            <w:rFonts w:ascii="Bookman Old Style" w:hAnsi="Bookman Old Style"/>
            <w:szCs w:val="24"/>
            <w:rPrChange w:id="11182" w:author="Ashley Frank" w:date="2024-12-20T21:43:00Z">
              <w:rPr>
                <w:rFonts w:ascii="Bookman Old Style" w:hAnsi="Bookman Old Style"/>
                <w:sz w:val="32"/>
                <w:szCs w:val="32"/>
              </w:rPr>
            </w:rPrChange>
          </w:rPr>
          <w:delText xml:space="preserve">n </w:delText>
        </w:r>
      </w:del>
      <w:r w:rsidR="00F42A4B" w:rsidRPr="007C3EDB">
        <w:rPr>
          <w:rFonts w:ascii="Bookman Old Style" w:hAnsi="Bookman Old Style"/>
          <w:szCs w:val="24"/>
          <w:rPrChange w:id="11183" w:author="Ashley Frank" w:date="2024-12-20T21:43:00Z">
            <w:rPr>
              <w:rFonts w:ascii="Bookman Old Style" w:hAnsi="Bookman Old Style"/>
              <w:sz w:val="32"/>
              <w:szCs w:val="32"/>
            </w:rPr>
          </w:rPrChange>
        </w:rPr>
        <w:t xml:space="preserve">told me that I needed to get up to go to work. </w:t>
      </w:r>
      <w:ins w:id="11184" w:author="Ashley Frank" w:date="2025-01-22T04:20:00Z">
        <w:r w:rsidR="00820F52">
          <w:rPr>
            <w:rFonts w:ascii="Bookman Old Style" w:hAnsi="Bookman Old Style"/>
            <w:szCs w:val="24"/>
          </w:rPr>
          <w:t xml:space="preserve">In moments like these, I’m </w:t>
        </w:r>
      </w:ins>
      <w:del w:id="11185" w:author="Ashley Frank" w:date="2025-01-22T04:20:00Z">
        <w:r w:rsidR="00F42A4B" w:rsidRPr="007C3EDB" w:rsidDel="00820F52">
          <w:rPr>
            <w:rFonts w:ascii="Bookman Old Style" w:hAnsi="Bookman Old Style"/>
            <w:szCs w:val="24"/>
            <w:rPrChange w:id="11186" w:author="Ashley Frank" w:date="2024-12-20T21:43:00Z">
              <w:rPr>
                <w:rFonts w:ascii="Bookman Old Style" w:hAnsi="Bookman Old Style"/>
                <w:sz w:val="32"/>
                <w:szCs w:val="32"/>
              </w:rPr>
            </w:rPrChange>
          </w:rPr>
          <w:delText xml:space="preserve">I'm </w:delText>
        </w:r>
      </w:del>
      <w:r w:rsidR="00F42A4B" w:rsidRPr="007C3EDB">
        <w:rPr>
          <w:rFonts w:ascii="Bookman Old Style" w:hAnsi="Bookman Old Style"/>
          <w:szCs w:val="24"/>
          <w:rPrChange w:id="11187" w:author="Ashley Frank" w:date="2024-12-20T21:43:00Z">
            <w:rPr>
              <w:rFonts w:ascii="Bookman Old Style" w:hAnsi="Bookman Old Style"/>
              <w:sz w:val="32"/>
              <w:szCs w:val="32"/>
            </w:rPr>
          </w:rPrChange>
        </w:rPr>
        <w:t xml:space="preserve">glad I </w:t>
      </w:r>
      <w:ins w:id="11188" w:author="Ashley Frank" w:date="2025-01-22T04:20:00Z">
        <w:r w:rsidR="00820F52">
          <w:rPr>
            <w:rFonts w:ascii="Bookman Old Style" w:hAnsi="Bookman Old Style"/>
            <w:szCs w:val="24"/>
          </w:rPr>
          <w:t xml:space="preserve">don’t </w:t>
        </w:r>
      </w:ins>
      <w:del w:id="11189" w:author="Ashley Frank" w:date="2025-01-22T04:20:00Z">
        <w:r w:rsidR="00F42A4B" w:rsidRPr="007C3EDB" w:rsidDel="00820F52">
          <w:rPr>
            <w:rFonts w:ascii="Bookman Old Style" w:hAnsi="Bookman Old Style"/>
            <w:szCs w:val="24"/>
            <w:rPrChange w:id="11190" w:author="Ashley Frank" w:date="2024-12-20T21:43:00Z">
              <w:rPr>
                <w:rFonts w:ascii="Bookman Old Style" w:hAnsi="Bookman Old Style"/>
                <w:sz w:val="32"/>
                <w:szCs w:val="32"/>
              </w:rPr>
            </w:rPrChange>
          </w:rPr>
          <w:delText xml:space="preserve">didn't </w:delText>
        </w:r>
      </w:del>
      <w:r w:rsidR="00F42A4B" w:rsidRPr="007C3EDB">
        <w:rPr>
          <w:rFonts w:ascii="Bookman Old Style" w:hAnsi="Bookman Old Style"/>
          <w:szCs w:val="24"/>
          <w:rPrChange w:id="11191" w:author="Ashley Frank" w:date="2024-12-20T21:43:00Z">
            <w:rPr>
              <w:rFonts w:ascii="Bookman Old Style" w:hAnsi="Bookman Old Style"/>
              <w:sz w:val="32"/>
              <w:szCs w:val="32"/>
            </w:rPr>
          </w:rPrChange>
        </w:rPr>
        <w:t xml:space="preserve">use my emotions to make that choice! </w:t>
      </w:r>
      <w:ins w:id="11192" w:author="Ashley Frank" w:date="2025-01-22T04:21:00Z">
        <w:r w:rsidR="00820F52">
          <w:rPr>
            <w:rFonts w:ascii="Bookman Old Style" w:hAnsi="Bookman Old Style"/>
            <w:szCs w:val="24"/>
          </w:rPr>
          <w:t xml:space="preserve">If I’d relied solely on my emotions, I may </w:t>
        </w:r>
      </w:ins>
      <w:del w:id="11193" w:author="Ashley Frank" w:date="2025-01-22T04:20:00Z">
        <w:r w:rsidR="00F42A4B" w:rsidRPr="007C3EDB" w:rsidDel="00820F52">
          <w:rPr>
            <w:rFonts w:ascii="Bookman Old Style" w:hAnsi="Bookman Old Style"/>
            <w:szCs w:val="24"/>
            <w:rPrChange w:id="11194" w:author="Ashley Frank" w:date="2024-12-20T21:43:00Z">
              <w:rPr>
                <w:rFonts w:ascii="Bookman Old Style" w:hAnsi="Bookman Old Style"/>
                <w:sz w:val="32"/>
                <w:szCs w:val="32"/>
              </w:rPr>
            </w:rPrChange>
          </w:rPr>
          <w:delText>I m</w:delText>
        </w:r>
      </w:del>
      <w:del w:id="11195" w:author="Ashley Frank" w:date="2025-01-22T04:21:00Z">
        <w:r w:rsidR="00F42A4B" w:rsidRPr="007C3EDB" w:rsidDel="00820F52">
          <w:rPr>
            <w:rFonts w:ascii="Bookman Old Style" w:hAnsi="Bookman Old Style"/>
            <w:szCs w:val="24"/>
            <w:rPrChange w:id="11196" w:author="Ashley Frank" w:date="2024-12-20T21:43:00Z">
              <w:rPr>
                <w:rFonts w:ascii="Bookman Old Style" w:hAnsi="Bookman Old Style"/>
                <w:sz w:val="32"/>
                <w:szCs w:val="32"/>
              </w:rPr>
            </w:rPrChange>
          </w:rPr>
          <w:delText xml:space="preserve">ay </w:delText>
        </w:r>
      </w:del>
      <w:r w:rsidR="00F42A4B" w:rsidRPr="007C3EDB">
        <w:rPr>
          <w:rFonts w:ascii="Bookman Old Style" w:hAnsi="Bookman Old Style"/>
          <w:szCs w:val="24"/>
          <w:rPrChange w:id="11197" w:author="Ashley Frank" w:date="2024-12-20T21:43:00Z">
            <w:rPr>
              <w:rFonts w:ascii="Bookman Old Style" w:hAnsi="Bookman Old Style"/>
              <w:sz w:val="32"/>
              <w:szCs w:val="32"/>
            </w:rPr>
          </w:rPrChange>
        </w:rPr>
        <w:t>have been out of a jo</w:t>
      </w:r>
      <w:ins w:id="11198" w:author="Ashley Frank" w:date="2025-01-22T04:21:00Z">
        <w:r w:rsidR="00135DB3">
          <w:rPr>
            <w:rFonts w:ascii="Bookman Old Style" w:hAnsi="Bookman Old Style"/>
            <w:szCs w:val="24"/>
          </w:rPr>
          <w:t>b.</w:t>
        </w:r>
      </w:ins>
      <w:del w:id="11199" w:author="Ashley Frank" w:date="2025-01-22T04:21:00Z">
        <w:r w:rsidR="00F42A4B" w:rsidRPr="007C3EDB" w:rsidDel="00135DB3">
          <w:rPr>
            <w:rFonts w:ascii="Bookman Old Style" w:hAnsi="Bookman Old Style"/>
            <w:szCs w:val="24"/>
            <w:rPrChange w:id="11200" w:author="Ashley Frank" w:date="2024-12-20T21:43:00Z">
              <w:rPr>
                <w:rFonts w:ascii="Bookman Old Style" w:hAnsi="Bookman Old Style"/>
                <w:sz w:val="32"/>
                <w:szCs w:val="32"/>
              </w:rPr>
            </w:rPrChange>
          </w:rPr>
          <w:delText xml:space="preserve">b! </w:delText>
        </w:r>
      </w:del>
    </w:p>
    <w:p w14:paraId="76724284" w14:textId="77777777" w:rsidR="00135DB3" w:rsidRPr="007C3EDB" w:rsidRDefault="00135DB3" w:rsidP="009014DA">
      <w:pPr>
        <w:pStyle w:val="BodyText"/>
        <w:spacing w:line="360" w:lineRule="auto"/>
        <w:rPr>
          <w:ins w:id="11201" w:author="Ashley Frank" w:date="2025-01-22T04:21:00Z"/>
          <w:rFonts w:ascii="Bookman Old Style" w:hAnsi="Bookman Old Style"/>
          <w:szCs w:val="24"/>
          <w:rPrChange w:id="11202" w:author="Ashley Frank" w:date="2024-12-20T21:43:00Z">
            <w:rPr>
              <w:ins w:id="11203" w:author="Ashley Frank" w:date="2025-01-22T04:21:00Z"/>
              <w:rFonts w:ascii="Bookman Old Style" w:hAnsi="Bookman Old Style"/>
              <w:sz w:val="32"/>
              <w:szCs w:val="32"/>
            </w:rPr>
          </w:rPrChange>
        </w:rPr>
      </w:pPr>
    </w:p>
    <w:p w14:paraId="74CC2ED7" w14:textId="582DE3F7" w:rsidR="00556D1D" w:rsidRPr="007C3EDB" w:rsidRDefault="00556D1D" w:rsidP="009014DA">
      <w:pPr>
        <w:pStyle w:val="BodyText"/>
        <w:spacing w:line="360" w:lineRule="auto"/>
        <w:rPr>
          <w:rFonts w:ascii="Bookman Old Style" w:hAnsi="Bookman Old Style"/>
          <w:szCs w:val="24"/>
          <w:rPrChange w:id="11204" w:author="Ashley Frank" w:date="2024-12-20T21:43:00Z">
            <w:rPr>
              <w:rFonts w:ascii="Bookman Old Style" w:hAnsi="Bookman Old Style"/>
              <w:sz w:val="32"/>
              <w:szCs w:val="32"/>
            </w:rPr>
          </w:rPrChange>
        </w:rPr>
      </w:pPr>
    </w:p>
    <w:p w14:paraId="738F704A" w14:textId="2A631280" w:rsidR="00947162" w:rsidRPr="007C3EDB" w:rsidDel="00EF3A22" w:rsidRDefault="00947162">
      <w:pPr>
        <w:tabs>
          <w:tab w:val="clear" w:pos="360"/>
          <w:tab w:val="clear" w:pos="9360"/>
        </w:tabs>
        <w:rPr>
          <w:del w:id="11205" w:author="Ashley Frank" w:date="2025-01-22T01:28:00Z"/>
          <w:rFonts w:ascii="Bookman Old Style" w:hAnsi="Bookman Old Style"/>
          <w:szCs w:val="24"/>
          <w:rPrChange w:id="11206" w:author="Ashley Frank" w:date="2024-12-20T21:43:00Z">
            <w:rPr>
              <w:del w:id="11207" w:author="Ashley Frank" w:date="2025-01-22T01:28:00Z"/>
              <w:rFonts w:ascii="Bookman Old Style" w:hAnsi="Bookman Old Style"/>
              <w:sz w:val="32"/>
              <w:szCs w:val="32"/>
            </w:rPr>
          </w:rPrChange>
        </w:rPr>
      </w:pPr>
      <w:del w:id="11208" w:author="Ashley Frank" w:date="2024-12-19T22:47:00Z">
        <w:r w:rsidRPr="007C3EDB" w:rsidDel="00F625EE">
          <w:rPr>
            <w:rFonts w:ascii="Bookman Old Style" w:hAnsi="Bookman Old Style"/>
            <w:szCs w:val="24"/>
            <w:rPrChange w:id="11209" w:author="Ashley Frank" w:date="2024-12-20T21:43:00Z">
              <w:rPr>
                <w:rFonts w:ascii="Bookman Old Style" w:hAnsi="Bookman Old Style"/>
                <w:sz w:val="32"/>
                <w:szCs w:val="32"/>
              </w:rPr>
            </w:rPrChange>
          </w:rPr>
          <w:br w:type="page"/>
        </w:r>
      </w:del>
    </w:p>
    <w:p w14:paraId="093E28E4" w14:textId="77777777" w:rsidR="00F625EE" w:rsidRPr="007C3EDB" w:rsidRDefault="00F625EE">
      <w:pPr>
        <w:tabs>
          <w:tab w:val="clear" w:pos="360"/>
          <w:tab w:val="clear" w:pos="9360"/>
        </w:tabs>
        <w:rPr>
          <w:ins w:id="11210" w:author="Ashley Frank" w:date="2024-12-19T22:48:00Z"/>
          <w:rPrChange w:id="11211" w:author="Ashley Frank" w:date="2024-12-20T21:43:00Z">
            <w:rPr>
              <w:ins w:id="11212" w:author="Ashley Frank" w:date="2024-12-19T22:48:00Z"/>
              <w:rFonts w:ascii="Bookman Old Style" w:hAnsi="Bookman Old Style"/>
              <w:b/>
              <w:bCs/>
              <w:sz w:val="32"/>
              <w:szCs w:val="32"/>
              <w:u w:val="single"/>
            </w:rPr>
          </w:rPrChange>
        </w:rPr>
        <w:pPrChange w:id="11213" w:author="Ashley Frank" w:date="2025-01-22T01:28:00Z">
          <w:pPr>
            <w:pStyle w:val="BodyText"/>
            <w:spacing w:line="360" w:lineRule="auto"/>
            <w:jc w:val="center"/>
          </w:pPr>
        </w:pPrChange>
      </w:pPr>
    </w:p>
    <w:p w14:paraId="4B13F729" w14:textId="77777777" w:rsidR="00B819AB" w:rsidRDefault="00B819AB" w:rsidP="00947162">
      <w:pPr>
        <w:pStyle w:val="BodyText"/>
        <w:spacing w:line="360" w:lineRule="auto"/>
        <w:jc w:val="center"/>
        <w:rPr>
          <w:ins w:id="11214" w:author="Ashley Frank" w:date="2025-01-22T04:54:00Z"/>
          <w:rFonts w:ascii="Bookman Old Style" w:hAnsi="Bookman Old Style"/>
          <w:b/>
          <w:bCs/>
          <w:szCs w:val="24"/>
          <w:u w:val="single"/>
        </w:rPr>
      </w:pPr>
    </w:p>
    <w:p w14:paraId="3AE81D30" w14:textId="77777777" w:rsidR="00B819AB" w:rsidRDefault="00B819AB" w:rsidP="00947162">
      <w:pPr>
        <w:pStyle w:val="BodyText"/>
        <w:spacing w:line="360" w:lineRule="auto"/>
        <w:jc w:val="center"/>
        <w:rPr>
          <w:ins w:id="11215" w:author="Ashley Frank" w:date="2025-01-22T04:54:00Z"/>
          <w:rFonts w:ascii="Bookman Old Style" w:hAnsi="Bookman Old Style"/>
          <w:b/>
          <w:bCs/>
          <w:szCs w:val="24"/>
          <w:u w:val="single"/>
        </w:rPr>
      </w:pPr>
    </w:p>
    <w:p w14:paraId="28A3FC41" w14:textId="77777777" w:rsidR="00B819AB" w:rsidRDefault="00B819AB" w:rsidP="00947162">
      <w:pPr>
        <w:pStyle w:val="BodyText"/>
        <w:spacing w:line="360" w:lineRule="auto"/>
        <w:jc w:val="center"/>
        <w:rPr>
          <w:ins w:id="11216" w:author="Ashley Frank" w:date="2025-01-22T04:54:00Z"/>
          <w:rFonts w:ascii="Bookman Old Style" w:hAnsi="Bookman Old Style"/>
          <w:b/>
          <w:bCs/>
          <w:szCs w:val="24"/>
          <w:u w:val="single"/>
        </w:rPr>
      </w:pPr>
    </w:p>
    <w:p w14:paraId="5FD9C632" w14:textId="77777777" w:rsidR="00B819AB" w:rsidRDefault="00B819AB" w:rsidP="00947162">
      <w:pPr>
        <w:pStyle w:val="BodyText"/>
        <w:spacing w:line="360" w:lineRule="auto"/>
        <w:jc w:val="center"/>
        <w:rPr>
          <w:ins w:id="11217" w:author="Ashley Frank" w:date="2025-01-22T04:54:00Z"/>
          <w:rFonts w:ascii="Bookman Old Style" w:hAnsi="Bookman Old Style"/>
          <w:b/>
          <w:bCs/>
          <w:szCs w:val="24"/>
          <w:u w:val="single"/>
        </w:rPr>
      </w:pPr>
    </w:p>
    <w:p w14:paraId="0E644166" w14:textId="77777777" w:rsidR="00B819AB" w:rsidRDefault="00B819AB" w:rsidP="00947162">
      <w:pPr>
        <w:pStyle w:val="BodyText"/>
        <w:spacing w:line="360" w:lineRule="auto"/>
        <w:jc w:val="center"/>
        <w:rPr>
          <w:ins w:id="11218" w:author="Ashley Frank" w:date="2025-01-22T04:54:00Z"/>
          <w:rFonts w:ascii="Bookman Old Style" w:hAnsi="Bookman Old Style"/>
          <w:b/>
          <w:bCs/>
          <w:szCs w:val="24"/>
          <w:u w:val="single"/>
        </w:rPr>
      </w:pPr>
    </w:p>
    <w:p w14:paraId="62FF4FBC" w14:textId="77777777" w:rsidR="00B819AB" w:rsidRDefault="00B819AB" w:rsidP="00947162">
      <w:pPr>
        <w:pStyle w:val="BodyText"/>
        <w:spacing w:line="360" w:lineRule="auto"/>
        <w:jc w:val="center"/>
        <w:rPr>
          <w:ins w:id="11219" w:author="Ashley Frank" w:date="2025-01-22T04:54:00Z"/>
          <w:rFonts w:ascii="Bookman Old Style" w:hAnsi="Bookman Old Style"/>
          <w:b/>
          <w:bCs/>
          <w:szCs w:val="24"/>
          <w:u w:val="single"/>
        </w:rPr>
      </w:pPr>
    </w:p>
    <w:p w14:paraId="6C0FE910" w14:textId="77777777" w:rsidR="00B819AB" w:rsidRDefault="00B819AB" w:rsidP="00947162">
      <w:pPr>
        <w:pStyle w:val="BodyText"/>
        <w:spacing w:line="360" w:lineRule="auto"/>
        <w:jc w:val="center"/>
        <w:rPr>
          <w:ins w:id="11220" w:author="Ashley Frank" w:date="2025-01-22T04:54:00Z"/>
          <w:rFonts w:ascii="Bookman Old Style" w:hAnsi="Bookman Old Style"/>
          <w:b/>
          <w:bCs/>
          <w:szCs w:val="24"/>
          <w:u w:val="single"/>
        </w:rPr>
      </w:pPr>
    </w:p>
    <w:p w14:paraId="45DF4926" w14:textId="77777777" w:rsidR="00B819AB" w:rsidRDefault="00B819AB" w:rsidP="00947162">
      <w:pPr>
        <w:pStyle w:val="BodyText"/>
        <w:spacing w:line="360" w:lineRule="auto"/>
        <w:jc w:val="center"/>
        <w:rPr>
          <w:ins w:id="11221" w:author="Ashley Frank" w:date="2025-01-22T04:54:00Z"/>
          <w:rFonts w:ascii="Bookman Old Style" w:hAnsi="Bookman Old Style"/>
          <w:b/>
          <w:bCs/>
          <w:szCs w:val="24"/>
          <w:u w:val="single"/>
        </w:rPr>
      </w:pPr>
    </w:p>
    <w:p w14:paraId="18ED0861" w14:textId="77777777" w:rsidR="00B819AB" w:rsidRDefault="00B819AB" w:rsidP="00947162">
      <w:pPr>
        <w:pStyle w:val="BodyText"/>
        <w:spacing w:line="360" w:lineRule="auto"/>
        <w:jc w:val="center"/>
        <w:rPr>
          <w:ins w:id="11222" w:author="Ashley Frank" w:date="2025-01-22T04:54:00Z"/>
          <w:rFonts w:ascii="Bookman Old Style" w:hAnsi="Bookman Old Style"/>
          <w:b/>
          <w:bCs/>
          <w:szCs w:val="24"/>
          <w:u w:val="single"/>
        </w:rPr>
      </w:pPr>
    </w:p>
    <w:p w14:paraId="0A62565A" w14:textId="77777777" w:rsidR="00B819AB" w:rsidRDefault="00B819AB" w:rsidP="00947162">
      <w:pPr>
        <w:pStyle w:val="BodyText"/>
        <w:spacing w:line="360" w:lineRule="auto"/>
        <w:jc w:val="center"/>
        <w:rPr>
          <w:ins w:id="11223" w:author="Ashley Frank" w:date="2025-01-22T04:54:00Z"/>
          <w:rFonts w:ascii="Bookman Old Style" w:hAnsi="Bookman Old Style"/>
          <w:b/>
          <w:bCs/>
          <w:szCs w:val="24"/>
          <w:u w:val="single"/>
        </w:rPr>
      </w:pPr>
    </w:p>
    <w:p w14:paraId="60B7E1BA" w14:textId="77777777" w:rsidR="00B819AB" w:rsidRDefault="00B819AB" w:rsidP="00947162">
      <w:pPr>
        <w:pStyle w:val="BodyText"/>
        <w:spacing w:line="360" w:lineRule="auto"/>
        <w:jc w:val="center"/>
        <w:rPr>
          <w:ins w:id="11224" w:author="Ashley Frank" w:date="2025-01-22T04:54:00Z"/>
          <w:rFonts w:ascii="Bookman Old Style" w:hAnsi="Bookman Old Style"/>
          <w:b/>
          <w:bCs/>
          <w:szCs w:val="24"/>
          <w:u w:val="single"/>
        </w:rPr>
      </w:pPr>
    </w:p>
    <w:p w14:paraId="2D932E8F" w14:textId="77777777" w:rsidR="00B819AB" w:rsidRDefault="00B819AB" w:rsidP="00947162">
      <w:pPr>
        <w:pStyle w:val="BodyText"/>
        <w:spacing w:line="360" w:lineRule="auto"/>
        <w:jc w:val="center"/>
        <w:rPr>
          <w:ins w:id="11225" w:author="Ashley Frank" w:date="2025-01-22T04:54:00Z"/>
          <w:rFonts w:ascii="Bookman Old Style" w:hAnsi="Bookman Old Style"/>
          <w:b/>
          <w:bCs/>
          <w:szCs w:val="24"/>
          <w:u w:val="single"/>
        </w:rPr>
      </w:pPr>
    </w:p>
    <w:p w14:paraId="51323A1B" w14:textId="77777777" w:rsidR="00B819AB" w:rsidRDefault="00B819AB" w:rsidP="00947162">
      <w:pPr>
        <w:pStyle w:val="BodyText"/>
        <w:spacing w:line="360" w:lineRule="auto"/>
        <w:jc w:val="center"/>
        <w:rPr>
          <w:ins w:id="11226" w:author="Ashley Frank" w:date="2025-01-22T04:54:00Z"/>
          <w:rFonts w:ascii="Bookman Old Style" w:hAnsi="Bookman Old Style"/>
          <w:b/>
          <w:bCs/>
          <w:szCs w:val="24"/>
          <w:u w:val="single"/>
        </w:rPr>
      </w:pPr>
    </w:p>
    <w:p w14:paraId="35C97950" w14:textId="026E013D" w:rsidR="00556D1D" w:rsidRDefault="00947162" w:rsidP="00947162">
      <w:pPr>
        <w:pStyle w:val="BodyText"/>
        <w:spacing w:line="360" w:lineRule="auto"/>
        <w:jc w:val="center"/>
        <w:rPr>
          <w:ins w:id="11227" w:author="Ashley Frank" w:date="2025-01-22T04:22:00Z"/>
          <w:rFonts w:ascii="Bookman Old Style" w:hAnsi="Bookman Old Style"/>
          <w:b/>
          <w:bCs/>
          <w:szCs w:val="24"/>
          <w:u w:val="single"/>
        </w:rPr>
      </w:pPr>
      <w:r w:rsidRPr="007C3EDB">
        <w:rPr>
          <w:rFonts w:ascii="Bookman Old Style" w:hAnsi="Bookman Old Style"/>
          <w:b/>
          <w:bCs/>
          <w:szCs w:val="24"/>
          <w:u w:val="single"/>
          <w:rPrChange w:id="11228" w:author="Ashley Frank" w:date="2024-12-20T21:43:00Z">
            <w:rPr>
              <w:rFonts w:ascii="Bookman Old Style" w:hAnsi="Bookman Old Style"/>
              <w:b/>
              <w:bCs/>
              <w:sz w:val="32"/>
              <w:szCs w:val="32"/>
              <w:u w:val="single"/>
            </w:rPr>
          </w:rPrChange>
        </w:rPr>
        <w:lastRenderedPageBreak/>
        <w:t>Feelings</w:t>
      </w:r>
    </w:p>
    <w:p w14:paraId="5A1319FB" w14:textId="77777777" w:rsidR="00135DB3" w:rsidRPr="007C3EDB" w:rsidRDefault="00135DB3" w:rsidP="00947162">
      <w:pPr>
        <w:pStyle w:val="BodyText"/>
        <w:spacing w:line="360" w:lineRule="auto"/>
        <w:jc w:val="center"/>
        <w:rPr>
          <w:rFonts w:ascii="Bookman Old Style" w:hAnsi="Bookman Old Style"/>
          <w:b/>
          <w:bCs/>
          <w:szCs w:val="24"/>
          <w:u w:val="single"/>
          <w:rPrChange w:id="11229" w:author="Ashley Frank" w:date="2024-12-20T21:43:00Z">
            <w:rPr>
              <w:rFonts w:ascii="Bookman Old Style" w:hAnsi="Bookman Old Style"/>
              <w:b/>
              <w:bCs/>
              <w:sz w:val="32"/>
              <w:szCs w:val="32"/>
              <w:u w:val="single"/>
            </w:rPr>
          </w:rPrChange>
        </w:rPr>
      </w:pPr>
    </w:p>
    <w:p w14:paraId="3780C90E" w14:textId="33E59D25" w:rsidR="00556D1D" w:rsidRPr="007C3EDB" w:rsidDel="00F823D5" w:rsidRDefault="00947162" w:rsidP="009014DA">
      <w:pPr>
        <w:pStyle w:val="BodyText"/>
        <w:spacing w:line="360" w:lineRule="auto"/>
        <w:rPr>
          <w:del w:id="11230" w:author="Ashley Frank" w:date="2024-12-12T05:00:00Z"/>
          <w:rFonts w:ascii="Bookman Old Style" w:hAnsi="Bookman Old Style"/>
          <w:szCs w:val="24"/>
          <w:rPrChange w:id="11231" w:author="Ashley Frank" w:date="2024-12-20T21:43:00Z">
            <w:rPr>
              <w:del w:id="11232" w:author="Ashley Frank" w:date="2024-12-12T05:00:00Z"/>
              <w:rFonts w:ascii="Bookman Old Style" w:hAnsi="Bookman Old Style"/>
              <w:sz w:val="32"/>
              <w:szCs w:val="32"/>
            </w:rPr>
          </w:rPrChange>
        </w:rPr>
      </w:pPr>
      <w:r w:rsidRPr="00963BC1">
        <w:rPr>
          <w:rFonts w:ascii="Bookman Old Style" w:hAnsi="Bookman Old Style"/>
          <w:szCs w:val="24"/>
          <w:rPrChange w:id="11233" w:author="Ashley Frank" w:date="2025-01-22T04:11:00Z">
            <w:rPr>
              <w:rFonts w:ascii="Bookman Old Style" w:hAnsi="Bookman Old Style"/>
              <w:sz w:val="32"/>
              <w:szCs w:val="32"/>
            </w:rPr>
          </w:rPrChange>
        </w:rPr>
        <w:t>Feelin</w:t>
      </w:r>
      <w:ins w:id="11234" w:author="Ashley Frank" w:date="2025-01-22T04:21:00Z">
        <w:r w:rsidR="00135DB3">
          <w:rPr>
            <w:rFonts w:ascii="Bookman Old Style" w:hAnsi="Bookman Old Style"/>
            <w:szCs w:val="24"/>
          </w:rPr>
          <w:t xml:space="preserve">gs are </w:t>
        </w:r>
      </w:ins>
      <w:ins w:id="11235" w:author="Ashley Frank" w:date="2025-01-22T04:30:00Z">
        <w:r w:rsidR="005B6EAE">
          <w:rPr>
            <w:rFonts w:ascii="Bookman Old Style" w:hAnsi="Bookman Old Style"/>
            <w:szCs w:val="24"/>
          </w:rPr>
          <w:t xml:space="preserve">great </w:t>
        </w:r>
      </w:ins>
      <w:ins w:id="11236" w:author="Ashley Frank" w:date="2025-01-22T04:21:00Z">
        <w:r w:rsidR="00135DB3">
          <w:rPr>
            <w:rFonts w:ascii="Bookman Old Style" w:hAnsi="Bookman Old Style"/>
            <w:szCs w:val="24"/>
          </w:rPr>
          <w:t xml:space="preserve">and peculiar </w:t>
        </w:r>
      </w:ins>
      <w:ins w:id="11237" w:author="Ashley Frank" w:date="2025-01-22T04:22:00Z">
        <w:r w:rsidR="00135DB3">
          <w:rPr>
            <w:rFonts w:ascii="Bookman Old Style" w:hAnsi="Bookman Old Style"/>
            <w:szCs w:val="24"/>
          </w:rPr>
          <w:t>at the same time</w:t>
        </w:r>
      </w:ins>
      <w:del w:id="11238" w:author="Ashley Frank" w:date="2025-01-22T04:21:00Z">
        <w:r w:rsidRPr="00963BC1" w:rsidDel="00135DB3">
          <w:rPr>
            <w:rFonts w:ascii="Bookman Old Style" w:hAnsi="Bookman Old Style"/>
            <w:szCs w:val="24"/>
            <w:rPrChange w:id="11239" w:author="Ashley Frank" w:date="2025-01-22T04:11:00Z">
              <w:rPr>
                <w:rFonts w:ascii="Bookman Old Style" w:hAnsi="Bookman Old Style"/>
                <w:sz w:val="32"/>
                <w:szCs w:val="32"/>
              </w:rPr>
            </w:rPrChange>
          </w:rPr>
          <w:delText>gs</w:delText>
        </w:r>
        <w:r w:rsidRPr="007C3EDB" w:rsidDel="00135DB3">
          <w:rPr>
            <w:rFonts w:ascii="Bookman Old Style" w:hAnsi="Bookman Old Style"/>
            <w:szCs w:val="24"/>
            <w:rPrChange w:id="11240" w:author="Ashley Frank" w:date="2024-12-20T21:43:00Z">
              <w:rPr>
                <w:rFonts w:ascii="Bookman Old Style" w:hAnsi="Bookman Old Style"/>
                <w:sz w:val="32"/>
                <w:szCs w:val="32"/>
              </w:rPr>
            </w:rPrChange>
          </w:rPr>
          <w:delText xml:space="preserve"> are great</w:delText>
        </w:r>
      </w:del>
      <w:r w:rsidRPr="007C3EDB">
        <w:rPr>
          <w:rFonts w:ascii="Bookman Old Style" w:hAnsi="Bookman Old Style"/>
          <w:szCs w:val="24"/>
          <w:rPrChange w:id="11241" w:author="Ashley Frank" w:date="2024-12-20T21:43:00Z">
            <w:rPr>
              <w:rFonts w:ascii="Bookman Old Style" w:hAnsi="Bookman Old Style"/>
              <w:sz w:val="32"/>
              <w:szCs w:val="32"/>
            </w:rPr>
          </w:rPrChange>
        </w:rPr>
        <w:t>.</w:t>
      </w:r>
      <w:ins w:id="11242" w:author="Ashley Frank" w:date="2025-01-22T04:26:00Z">
        <w:r w:rsidR="001A34C4">
          <w:rPr>
            <w:rFonts w:ascii="Bookman Old Style" w:hAnsi="Bookman Old Style"/>
            <w:szCs w:val="24"/>
          </w:rPr>
          <w:t xml:space="preserve"> Initially, feelings occur </w:t>
        </w:r>
      </w:ins>
      <w:del w:id="11243" w:author="Ashley Frank" w:date="2025-01-22T04:25:00Z">
        <w:r w:rsidRPr="007C3EDB" w:rsidDel="001A34C4">
          <w:rPr>
            <w:rFonts w:ascii="Bookman Old Style" w:hAnsi="Bookman Old Style"/>
            <w:szCs w:val="24"/>
            <w:rPrChange w:id="11244" w:author="Ashley Frank" w:date="2024-12-20T21:43:00Z">
              <w:rPr>
                <w:rFonts w:ascii="Bookman Old Style" w:hAnsi="Bookman Old Style"/>
                <w:sz w:val="32"/>
                <w:szCs w:val="32"/>
              </w:rPr>
            </w:rPrChange>
          </w:rPr>
          <w:delText xml:space="preserve"> They are always </w:delText>
        </w:r>
      </w:del>
      <w:r w:rsidRPr="007C3EDB">
        <w:rPr>
          <w:rFonts w:ascii="Bookman Old Style" w:hAnsi="Bookman Old Style"/>
          <w:szCs w:val="24"/>
          <w:rPrChange w:id="11245" w:author="Ashley Frank" w:date="2024-12-20T21:43:00Z">
            <w:rPr>
              <w:rFonts w:ascii="Bookman Old Style" w:hAnsi="Bookman Old Style"/>
              <w:sz w:val="32"/>
              <w:szCs w:val="32"/>
            </w:rPr>
          </w:rPrChange>
        </w:rPr>
        <w:t xml:space="preserve">because something ‘just’ happened. </w:t>
      </w:r>
      <w:del w:id="11246" w:author="Ashley Frank" w:date="2025-01-22T04:23:00Z">
        <w:r w:rsidR="002C4A2E" w:rsidRPr="007C3EDB" w:rsidDel="00135DB3">
          <w:rPr>
            <w:rFonts w:ascii="Bookman Old Style" w:hAnsi="Bookman Old Style"/>
            <w:szCs w:val="24"/>
            <w:rPrChange w:id="11247" w:author="Ashley Frank" w:date="2024-12-20T21:43:00Z">
              <w:rPr>
                <w:rFonts w:ascii="Bookman Old Style" w:hAnsi="Bookman Old Style"/>
                <w:sz w:val="32"/>
                <w:szCs w:val="32"/>
              </w:rPr>
            </w:rPrChange>
          </w:rPr>
          <w:delText>We</w:delText>
        </w:r>
        <w:r w:rsidR="00202C9F" w:rsidRPr="007C3EDB" w:rsidDel="00135DB3">
          <w:rPr>
            <w:rFonts w:ascii="Bookman Old Style" w:hAnsi="Bookman Old Style"/>
            <w:szCs w:val="24"/>
            <w:rPrChange w:id="11248" w:author="Ashley Frank" w:date="2024-12-20T21:43:00Z">
              <w:rPr>
                <w:rFonts w:ascii="Bookman Old Style" w:hAnsi="Bookman Old Style"/>
                <w:sz w:val="32"/>
                <w:szCs w:val="32"/>
              </w:rPr>
            </w:rPrChange>
          </w:rPr>
          <w:delText xml:space="preserve"> often </w:delText>
        </w:r>
      </w:del>
      <w:ins w:id="11249" w:author="Ashley Frank" w:date="2025-01-22T04:23:00Z">
        <w:r w:rsidR="00135DB3">
          <w:rPr>
            <w:rFonts w:ascii="Bookman Old Style" w:hAnsi="Bookman Old Style"/>
            <w:szCs w:val="24"/>
          </w:rPr>
          <w:t>But</w:t>
        </w:r>
      </w:ins>
      <w:ins w:id="11250" w:author="Ashley Frank" w:date="2025-01-22T04:24:00Z">
        <w:r w:rsidR="00135DB3">
          <w:rPr>
            <w:rFonts w:ascii="Bookman Old Style" w:hAnsi="Bookman Old Style"/>
            <w:szCs w:val="24"/>
          </w:rPr>
          <w:t xml:space="preserve"> as a</w:t>
        </w:r>
      </w:ins>
      <w:ins w:id="11251" w:author="Ashley Frank" w:date="2025-01-22T04:25:00Z">
        <w:r w:rsidR="001A34C4">
          <w:rPr>
            <w:rFonts w:ascii="Bookman Old Style" w:hAnsi="Bookman Old Style"/>
            <w:szCs w:val="24"/>
          </w:rPr>
          <w:t xml:space="preserve"> secondary </w:t>
        </w:r>
        <w:r w:rsidR="00135DB3">
          <w:rPr>
            <w:rFonts w:ascii="Bookman Old Style" w:hAnsi="Bookman Old Style"/>
            <w:szCs w:val="24"/>
          </w:rPr>
          <w:t>response</w:t>
        </w:r>
      </w:ins>
      <w:ins w:id="11252" w:author="Ashley Frank" w:date="2025-01-22T04:23:00Z">
        <w:r w:rsidR="00135DB3">
          <w:rPr>
            <w:rFonts w:ascii="Bookman Old Style" w:hAnsi="Bookman Old Style"/>
            <w:szCs w:val="24"/>
          </w:rPr>
          <w:t xml:space="preserve">, </w:t>
        </w:r>
      </w:ins>
      <w:ins w:id="11253" w:author="Ashley Frank" w:date="2025-01-22T04:24:00Z">
        <w:r w:rsidR="00135DB3">
          <w:rPr>
            <w:rFonts w:ascii="Bookman Old Style" w:hAnsi="Bookman Old Style"/>
            <w:szCs w:val="24"/>
          </w:rPr>
          <w:t xml:space="preserve">when we initially feel something, </w:t>
        </w:r>
      </w:ins>
      <w:ins w:id="11254" w:author="Ashley Frank" w:date="2025-01-22T04:25:00Z">
        <w:r w:rsidR="001A34C4">
          <w:rPr>
            <w:rFonts w:ascii="Bookman Old Style" w:hAnsi="Bookman Old Style"/>
            <w:szCs w:val="24"/>
          </w:rPr>
          <w:t xml:space="preserve">we may </w:t>
        </w:r>
      </w:ins>
      <w:ins w:id="11255" w:author="Ashley Frank" w:date="2025-01-22T04:24:00Z">
        <w:r w:rsidR="00135DB3">
          <w:rPr>
            <w:rFonts w:ascii="Bookman Old Style" w:hAnsi="Bookman Old Style"/>
            <w:szCs w:val="24"/>
          </w:rPr>
          <w:t>asso</w:t>
        </w:r>
      </w:ins>
      <w:del w:id="11256" w:author="Ashley Frank" w:date="2025-01-22T04:23:00Z">
        <w:r w:rsidR="00202C9F" w:rsidRPr="007C3EDB" w:rsidDel="00135DB3">
          <w:rPr>
            <w:rFonts w:ascii="Bookman Old Style" w:hAnsi="Bookman Old Style"/>
            <w:szCs w:val="24"/>
            <w:rPrChange w:id="11257" w:author="Ashley Frank" w:date="2024-12-20T21:43:00Z">
              <w:rPr>
                <w:rFonts w:ascii="Bookman Old Style" w:hAnsi="Bookman Old Style"/>
                <w:sz w:val="32"/>
                <w:szCs w:val="32"/>
              </w:rPr>
            </w:rPrChange>
          </w:rPr>
          <w:delText>initially asso</w:delText>
        </w:r>
      </w:del>
      <w:r w:rsidR="00202C9F" w:rsidRPr="007C3EDB">
        <w:rPr>
          <w:rFonts w:ascii="Bookman Old Style" w:hAnsi="Bookman Old Style"/>
          <w:szCs w:val="24"/>
          <w:rPrChange w:id="11258" w:author="Ashley Frank" w:date="2024-12-20T21:43:00Z">
            <w:rPr>
              <w:rFonts w:ascii="Bookman Old Style" w:hAnsi="Bookman Old Style"/>
              <w:sz w:val="32"/>
              <w:szCs w:val="32"/>
            </w:rPr>
          </w:rPrChange>
        </w:rPr>
        <w:t xml:space="preserve">ciate </w:t>
      </w:r>
      <w:ins w:id="11259" w:author="Ashley Frank" w:date="2025-01-22T04:24:00Z">
        <w:r w:rsidR="00135DB3">
          <w:rPr>
            <w:rFonts w:ascii="Bookman Old Style" w:hAnsi="Bookman Old Style"/>
            <w:szCs w:val="24"/>
          </w:rPr>
          <w:t xml:space="preserve">it with </w:t>
        </w:r>
      </w:ins>
      <w:r w:rsidR="00202C9F" w:rsidRPr="007C3EDB">
        <w:rPr>
          <w:rFonts w:ascii="Bookman Old Style" w:hAnsi="Bookman Old Style"/>
          <w:szCs w:val="24"/>
          <w:rPrChange w:id="11260" w:author="Ashley Frank" w:date="2024-12-20T21:43:00Z">
            <w:rPr>
              <w:rFonts w:ascii="Bookman Old Style" w:hAnsi="Bookman Old Style"/>
              <w:sz w:val="32"/>
              <w:szCs w:val="32"/>
            </w:rPr>
          </w:rPrChange>
        </w:rPr>
        <w:t xml:space="preserve">our </w:t>
      </w:r>
      <w:ins w:id="11261" w:author="Ashley Frank" w:date="2025-01-22T04:24:00Z">
        <w:r w:rsidR="00135DB3">
          <w:rPr>
            <w:rFonts w:ascii="Bookman Old Style" w:hAnsi="Bookman Old Style"/>
            <w:szCs w:val="24"/>
          </w:rPr>
          <w:t>past</w:t>
        </w:r>
      </w:ins>
      <w:del w:id="11262" w:author="Ashley Frank" w:date="2025-01-22T04:24:00Z">
        <w:r w:rsidR="00202C9F" w:rsidRPr="007C3EDB" w:rsidDel="00135DB3">
          <w:rPr>
            <w:rFonts w:ascii="Bookman Old Style" w:hAnsi="Bookman Old Style"/>
            <w:szCs w:val="24"/>
            <w:rPrChange w:id="11263" w:author="Ashley Frank" w:date="2024-12-20T21:43:00Z">
              <w:rPr>
                <w:rFonts w:ascii="Bookman Old Style" w:hAnsi="Bookman Old Style"/>
                <w:sz w:val="32"/>
                <w:szCs w:val="32"/>
              </w:rPr>
            </w:rPrChange>
          </w:rPr>
          <w:delText>feelings with our past</w:delText>
        </w:r>
      </w:del>
      <w:r w:rsidR="00202C9F" w:rsidRPr="007C3EDB">
        <w:rPr>
          <w:rFonts w:ascii="Bookman Old Style" w:hAnsi="Bookman Old Style"/>
          <w:szCs w:val="24"/>
          <w:rPrChange w:id="11264" w:author="Ashley Frank" w:date="2024-12-20T21:43:00Z">
            <w:rPr>
              <w:rFonts w:ascii="Bookman Old Style" w:hAnsi="Bookman Old Style"/>
              <w:sz w:val="32"/>
              <w:szCs w:val="32"/>
            </w:rPr>
          </w:rPrChange>
        </w:rPr>
        <w:t xml:space="preserve">. </w:t>
      </w:r>
      <w:r w:rsidR="002C4A2E" w:rsidRPr="007C3EDB">
        <w:rPr>
          <w:rFonts w:ascii="Bookman Old Style" w:hAnsi="Bookman Old Style"/>
          <w:szCs w:val="24"/>
          <w:rPrChange w:id="11265" w:author="Ashley Frank" w:date="2024-12-20T21:43:00Z">
            <w:rPr>
              <w:rFonts w:ascii="Bookman Old Style" w:hAnsi="Bookman Old Style"/>
              <w:sz w:val="32"/>
              <w:szCs w:val="32"/>
            </w:rPr>
          </w:rPrChange>
        </w:rPr>
        <w:t>We</w:t>
      </w:r>
      <w:r w:rsidR="00202C9F" w:rsidRPr="007C3EDB">
        <w:rPr>
          <w:rFonts w:ascii="Bookman Old Style" w:hAnsi="Bookman Old Style"/>
          <w:szCs w:val="24"/>
          <w:rPrChange w:id="11266" w:author="Ashley Frank" w:date="2024-12-20T21:43:00Z">
            <w:rPr>
              <w:rFonts w:ascii="Bookman Old Style" w:hAnsi="Bookman Old Style"/>
              <w:sz w:val="32"/>
              <w:szCs w:val="32"/>
            </w:rPr>
          </w:rPrChange>
        </w:rPr>
        <w:t xml:space="preserve"> </w:t>
      </w:r>
      <w:ins w:id="11267" w:author="Ashley Frank" w:date="2025-01-22T04:25:00Z">
        <w:r w:rsidR="001A34C4">
          <w:rPr>
            <w:rFonts w:ascii="Bookman Old Style" w:hAnsi="Bookman Old Style"/>
            <w:szCs w:val="24"/>
          </w:rPr>
          <w:t xml:space="preserve">may </w:t>
        </w:r>
      </w:ins>
      <w:del w:id="11268" w:author="Ashley Frank" w:date="2025-01-22T04:25:00Z">
        <w:r w:rsidR="00202C9F" w:rsidRPr="007C3EDB" w:rsidDel="001A34C4">
          <w:rPr>
            <w:rFonts w:ascii="Bookman Old Style" w:hAnsi="Bookman Old Style"/>
            <w:szCs w:val="24"/>
            <w:rPrChange w:id="11269" w:author="Ashley Frank" w:date="2024-12-20T21:43:00Z">
              <w:rPr>
                <w:rFonts w:ascii="Bookman Old Style" w:hAnsi="Bookman Old Style"/>
                <w:sz w:val="32"/>
                <w:szCs w:val="32"/>
              </w:rPr>
            </w:rPrChange>
          </w:rPr>
          <w:delText xml:space="preserve">can </w:delText>
        </w:r>
      </w:del>
      <w:r w:rsidR="00202C9F" w:rsidRPr="007C3EDB">
        <w:rPr>
          <w:rFonts w:ascii="Bookman Old Style" w:hAnsi="Bookman Old Style"/>
          <w:szCs w:val="24"/>
          <w:rPrChange w:id="11270" w:author="Ashley Frank" w:date="2024-12-20T21:43:00Z">
            <w:rPr>
              <w:rFonts w:ascii="Bookman Old Style" w:hAnsi="Bookman Old Style"/>
              <w:sz w:val="32"/>
              <w:szCs w:val="32"/>
            </w:rPr>
          </w:rPrChange>
        </w:rPr>
        <w:t>be</w:t>
      </w:r>
      <w:ins w:id="11271" w:author="Ashley Frank" w:date="2025-01-22T04:25:00Z">
        <w:r w:rsidR="001A34C4">
          <w:rPr>
            <w:rFonts w:ascii="Bookman Old Style" w:hAnsi="Bookman Old Style"/>
            <w:szCs w:val="24"/>
          </w:rPr>
          <w:t xml:space="preserve">come </w:t>
        </w:r>
      </w:ins>
      <w:del w:id="11272" w:author="Ashley Frank" w:date="2025-01-22T04:25:00Z">
        <w:r w:rsidR="00202C9F" w:rsidRPr="007C3EDB" w:rsidDel="001A34C4">
          <w:rPr>
            <w:rFonts w:ascii="Bookman Old Style" w:hAnsi="Bookman Old Style"/>
            <w:szCs w:val="24"/>
            <w:rPrChange w:id="11273" w:author="Ashley Frank" w:date="2024-12-20T21:43:00Z">
              <w:rPr>
                <w:rFonts w:ascii="Bookman Old Style" w:hAnsi="Bookman Old Style"/>
                <w:sz w:val="32"/>
                <w:szCs w:val="32"/>
              </w:rPr>
            </w:rPrChange>
          </w:rPr>
          <w:delText xml:space="preserve"> </w:delText>
        </w:r>
      </w:del>
      <w:r w:rsidR="00202C9F" w:rsidRPr="007C3EDB">
        <w:rPr>
          <w:rFonts w:ascii="Bookman Old Style" w:hAnsi="Bookman Old Style"/>
          <w:szCs w:val="24"/>
          <w:rPrChange w:id="11274" w:author="Ashley Frank" w:date="2024-12-20T21:43:00Z">
            <w:rPr>
              <w:rFonts w:ascii="Bookman Old Style" w:hAnsi="Bookman Old Style"/>
              <w:sz w:val="32"/>
              <w:szCs w:val="32"/>
            </w:rPr>
          </w:rPrChange>
        </w:rPr>
        <w:t xml:space="preserve">triggered to remember painful memories of our past, but the initial feelings are because something just happened. </w:t>
      </w:r>
      <w:r w:rsidRPr="007C3EDB">
        <w:rPr>
          <w:rFonts w:ascii="Bookman Old Style" w:hAnsi="Bookman Old Style"/>
          <w:szCs w:val="24"/>
          <w:rPrChange w:id="11275" w:author="Ashley Frank" w:date="2024-12-20T21:43:00Z">
            <w:rPr>
              <w:rFonts w:ascii="Bookman Old Style" w:hAnsi="Bookman Old Style"/>
              <w:sz w:val="32"/>
              <w:szCs w:val="32"/>
            </w:rPr>
          </w:rPrChange>
        </w:rPr>
        <w:t xml:space="preserve">Many </w:t>
      </w:r>
      <w:r w:rsidR="00202C9F" w:rsidRPr="007C3EDB">
        <w:rPr>
          <w:rFonts w:ascii="Bookman Old Style" w:hAnsi="Bookman Old Style"/>
          <w:szCs w:val="24"/>
          <w:rPrChange w:id="11276" w:author="Ashley Frank" w:date="2024-12-20T21:43:00Z">
            <w:rPr>
              <w:rFonts w:ascii="Bookman Old Style" w:hAnsi="Bookman Old Style"/>
              <w:sz w:val="32"/>
              <w:szCs w:val="32"/>
            </w:rPr>
          </w:rPrChange>
        </w:rPr>
        <w:t>times,</w:t>
      </w:r>
      <w:r w:rsidRPr="007C3EDB">
        <w:rPr>
          <w:rFonts w:ascii="Bookman Old Style" w:hAnsi="Bookman Old Style"/>
          <w:szCs w:val="24"/>
          <w:rPrChange w:id="11277" w:author="Ashley Frank" w:date="2024-12-20T21:43:00Z">
            <w:rPr>
              <w:rFonts w:ascii="Bookman Old Style" w:hAnsi="Bookman Old Style"/>
              <w:sz w:val="32"/>
              <w:szCs w:val="32"/>
            </w:rPr>
          </w:rPrChange>
        </w:rPr>
        <w:t xml:space="preserve"> when </w:t>
      </w:r>
      <w:ins w:id="11278" w:author="Ashley Frank" w:date="2024-12-12T05:00:00Z">
        <w:r w:rsidR="00F823D5" w:rsidRPr="007C3EDB">
          <w:rPr>
            <w:rFonts w:ascii="Bookman Old Style" w:hAnsi="Bookman Old Style"/>
            <w:szCs w:val="24"/>
            <w:rPrChange w:id="11279" w:author="Ashley Frank" w:date="2024-12-20T21:43:00Z">
              <w:rPr>
                <w:rFonts w:ascii="Bookman Old Style" w:hAnsi="Bookman Old Style"/>
                <w:sz w:val="32"/>
                <w:szCs w:val="32"/>
              </w:rPr>
            </w:rPrChange>
          </w:rPr>
          <w:t>w</w:t>
        </w:r>
      </w:ins>
      <w:del w:id="11280" w:author="Ashley Frank" w:date="2024-12-12T05:00:00Z">
        <w:r w:rsidR="002C4A2E" w:rsidRPr="007C3EDB" w:rsidDel="00F823D5">
          <w:rPr>
            <w:rFonts w:ascii="Bookman Old Style" w:hAnsi="Bookman Old Style"/>
            <w:szCs w:val="24"/>
            <w:rPrChange w:id="11281" w:author="Ashley Frank" w:date="2024-12-20T21:43:00Z">
              <w:rPr>
                <w:rFonts w:ascii="Bookman Old Style" w:hAnsi="Bookman Old Style"/>
                <w:sz w:val="32"/>
                <w:szCs w:val="32"/>
              </w:rPr>
            </w:rPrChange>
          </w:rPr>
          <w:delText>W</w:delText>
        </w:r>
      </w:del>
      <w:r w:rsidR="002C4A2E" w:rsidRPr="007C3EDB">
        <w:rPr>
          <w:rFonts w:ascii="Bookman Old Style" w:hAnsi="Bookman Old Style"/>
          <w:szCs w:val="24"/>
          <w:rPrChange w:id="11282" w:author="Ashley Frank" w:date="2024-12-20T21:43:00Z">
            <w:rPr>
              <w:rFonts w:ascii="Bookman Old Style" w:hAnsi="Bookman Old Style"/>
              <w:sz w:val="32"/>
              <w:szCs w:val="32"/>
            </w:rPr>
          </w:rPrChange>
        </w:rPr>
        <w:t>e</w:t>
      </w:r>
      <w:r w:rsidRPr="007C3EDB">
        <w:rPr>
          <w:rFonts w:ascii="Bookman Old Style" w:hAnsi="Bookman Old Style"/>
          <w:szCs w:val="24"/>
          <w:rPrChange w:id="11283" w:author="Ashley Frank" w:date="2024-12-20T21:43:00Z">
            <w:rPr>
              <w:rFonts w:ascii="Bookman Old Style" w:hAnsi="Bookman Old Style"/>
              <w:sz w:val="32"/>
              <w:szCs w:val="32"/>
            </w:rPr>
          </w:rPrChange>
        </w:rPr>
        <w:t xml:space="preserve"> start feeling</w:t>
      </w:r>
      <w:ins w:id="11284" w:author="Ashley Frank" w:date="2024-12-12T04:59:00Z">
        <w:r w:rsidR="00F823D5" w:rsidRPr="007C3EDB">
          <w:rPr>
            <w:rFonts w:ascii="Bookman Old Style" w:hAnsi="Bookman Old Style"/>
            <w:szCs w:val="24"/>
            <w:rPrChange w:id="11285" w:author="Ashley Frank" w:date="2024-12-20T21:43:00Z">
              <w:rPr>
                <w:rFonts w:ascii="Bookman Old Style" w:hAnsi="Bookman Old Style"/>
                <w:sz w:val="32"/>
                <w:szCs w:val="32"/>
              </w:rPr>
            </w:rPrChange>
          </w:rPr>
          <w:t>,</w:t>
        </w:r>
      </w:ins>
      <w:r w:rsidRPr="007C3EDB">
        <w:rPr>
          <w:rFonts w:ascii="Bookman Old Style" w:hAnsi="Bookman Old Style"/>
          <w:szCs w:val="24"/>
          <w:rPrChange w:id="11286" w:author="Ashley Frank" w:date="2024-12-20T21:43:00Z">
            <w:rPr>
              <w:rFonts w:ascii="Bookman Old Style" w:hAnsi="Bookman Old Style"/>
              <w:sz w:val="32"/>
              <w:szCs w:val="32"/>
            </w:rPr>
          </w:rPrChange>
        </w:rPr>
        <w:t xml:space="preserve"> </w:t>
      </w:r>
      <w:ins w:id="11287" w:author="Ashley Frank" w:date="2025-01-22T04:27:00Z">
        <w:r w:rsidR="001A34C4">
          <w:rPr>
            <w:rFonts w:ascii="Bookman Old Style" w:hAnsi="Bookman Old Style"/>
            <w:szCs w:val="24"/>
          </w:rPr>
          <w:t>w</w:t>
        </w:r>
      </w:ins>
      <w:del w:id="11288" w:author="Ashley Frank" w:date="2025-01-22T04:27:00Z">
        <w:r w:rsidR="002C4A2E" w:rsidRPr="007C3EDB" w:rsidDel="001A34C4">
          <w:rPr>
            <w:rFonts w:ascii="Bookman Old Style" w:hAnsi="Bookman Old Style"/>
            <w:szCs w:val="24"/>
            <w:rPrChange w:id="11289" w:author="Ashley Frank" w:date="2024-12-20T21:43:00Z">
              <w:rPr>
                <w:rFonts w:ascii="Bookman Old Style" w:hAnsi="Bookman Old Style"/>
                <w:sz w:val="32"/>
                <w:szCs w:val="32"/>
              </w:rPr>
            </w:rPrChange>
          </w:rPr>
          <w:delText>W</w:delText>
        </w:r>
      </w:del>
      <w:r w:rsidR="002C4A2E" w:rsidRPr="007C3EDB">
        <w:rPr>
          <w:rFonts w:ascii="Bookman Old Style" w:hAnsi="Bookman Old Style"/>
          <w:szCs w:val="24"/>
          <w:rPrChange w:id="11290" w:author="Ashley Frank" w:date="2024-12-20T21:43:00Z">
            <w:rPr>
              <w:rFonts w:ascii="Bookman Old Style" w:hAnsi="Bookman Old Style"/>
              <w:sz w:val="32"/>
              <w:szCs w:val="32"/>
            </w:rPr>
          </w:rPrChange>
        </w:rPr>
        <w:t>e</w:t>
      </w:r>
      <w:r w:rsidRPr="007C3EDB">
        <w:rPr>
          <w:rFonts w:ascii="Bookman Old Style" w:hAnsi="Bookman Old Style"/>
          <w:szCs w:val="24"/>
          <w:rPrChange w:id="11291" w:author="Ashley Frank" w:date="2024-12-20T21:43:00Z">
            <w:rPr>
              <w:rFonts w:ascii="Bookman Old Style" w:hAnsi="Bookman Old Style"/>
              <w:sz w:val="32"/>
              <w:szCs w:val="32"/>
            </w:rPr>
          </w:rPrChange>
        </w:rPr>
        <w:t xml:space="preserve"> are </w:t>
      </w:r>
      <w:ins w:id="11292" w:author="Ashley Frank" w:date="2025-01-22T04:30:00Z">
        <w:r w:rsidR="005B6EAE">
          <w:rPr>
            <w:rFonts w:ascii="Bookman Old Style" w:hAnsi="Bookman Old Style"/>
            <w:szCs w:val="24"/>
          </w:rPr>
          <w:t xml:space="preserve">pushed to </w:t>
        </w:r>
      </w:ins>
      <w:del w:id="11293" w:author="Ashley Frank" w:date="2025-01-22T04:27:00Z">
        <w:r w:rsidRPr="007C3EDB" w:rsidDel="001A34C4">
          <w:rPr>
            <w:rFonts w:ascii="Bookman Old Style" w:hAnsi="Bookman Old Style"/>
            <w:szCs w:val="24"/>
            <w:rPrChange w:id="11294" w:author="Ashley Frank" w:date="2024-12-20T21:43:00Z">
              <w:rPr>
                <w:rFonts w:ascii="Bookman Old Style" w:hAnsi="Bookman Old Style"/>
                <w:sz w:val="32"/>
                <w:szCs w:val="32"/>
              </w:rPr>
            </w:rPrChange>
          </w:rPr>
          <w:delText xml:space="preserve">pushed </w:delText>
        </w:r>
      </w:del>
      <w:del w:id="11295" w:author="Ashley Frank" w:date="2025-01-22T04:30:00Z">
        <w:r w:rsidRPr="007C3EDB" w:rsidDel="005B6EAE">
          <w:rPr>
            <w:rFonts w:ascii="Bookman Old Style" w:hAnsi="Bookman Old Style"/>
            <w:szCs w:val="24"/>
            <w:rPrChange w:id="11296" w:author="Ashley Frank" w:date="2024-12-20T21:43:00Z">
              <w:rPr>
                <w:rFonts w:ascii="Bookman Old Style" w:hAnsi="Bookman Old Style"/>
                <w:sz w:val="32"/>
                <w:szCs w:val="32"/>
              </w:rPr>
            </w:rPrChange>
          </w:rPr>
          <w:delText xml:space="preserve">toward </w:delText>
        </w:r>
      </w:del>
      <w:r w:rsidRPr="007C3EDB">
        <w:rPr>
          <w:rFonts w:ascii="Bookman Old Style" w:hAnsi="Bookman Old Style"/>
          <w:szCs w:val="24"/>
          <w:rPrChange w:id="11297" w:author="Ashley Frank" w:date="2024-12-20T21:43:00Z">
            <w:rPr>
              <w:rFonts w:ascii="Bookman Old Style" w:hAnsi="Bookman Old Style"/>
              <w:sz w:val="32"/>
              <w:szCs w:val="32"/>
            </w:rPr>
          </w:rPrChange>
        </w:rPr>
        <w:t xml:space="preserve">our past </w:t>
      </w:r>
      <w:ins w:id="11298" w:author="Ashley Frank" w:date="2025-01-22T04:28:00Z">
        <w:r w:rsidR="001A34C4">
          <w:rPr>
            <w:rFonts w:ascii="Bookman Old Style" w:hAnsi="Bookman Old Style"/>
            <w:szCs w:val="24"/>
          </w:rPr>
          <w:t>because we want to</w:t>
        </w:r>
      </w:ins>
      <w:del w:id="11299" w:author="Ashley Frank" w:date="2025-01-22T04:28:00Z">
        <w:r w:rsidRPr="007C3EDB" w:rsidDel="001A34C4">
          <w:rPr>
            <w:rFonts w:ascii="Bookman Old Style" w:hAnsi="Bookman Old Style"/>
            <w:szCs w:val="24"/>
            <w:rPrChange w:id="11300" w:author="Ashley Frank" w:date="2024-12-20T21:43:00Z">
              <w:rPr>
                <w:rFonts w:ascii="Bookman Old Style" w:hAnsi="Bookman Old Style"/>
                <w:sz w:val="32"/>
                <w:szCs w:val="32"/>
              </w:rPr>
            </w:rPrChange>
          </w:rPr>
          <w:delText>t</w:delText>
        </w:r>
      </w:del>
      <w:del w:id="11301" w:author="Ashley Frank" w:date="2025-01-22T04:27:00Z">
        <w:r w:rsidRPr="007C3EDB" w:rsidDel="001A34C4">
          <w:rPr>
            <w:rFonts w:ascii="Bookman Old Style" w:hAnsi="Bookman Old Style"/>
            <w:szCs w:val="24"/>
            <w:rPrChange w:id="11302" w:author="Ashley Frank" w:date="2024-12-20T21:43:00Z">
              <w:rPr>
                <w:rFonts w:ascii="Bookman Old Style" w:hAnsi="Bookman Old Style"/>
                <w:sz w:val="32"/>
                <w:szCs w:val="32"/>
              </w:rPr>
            </w:rPrChange>
          </w:rPr>
          <w:delText>o</w:delText>
        </w:r>
      </w:del>
      <w:r w:rsidRPr="007C3EDB">
        <w:rPr>
          <w:rFonts w:ascii="Bookman Old Style" w:hAnsi="Bookman Old Style"/>
          <w:szCs w:val="24"/>
          <w:rPrChange w:id="11303" w:author="Ashley Frank" w:date="2024-12-20T21:43:00Z">
            <w:rPr>
              <w:rFonts w:ascii="Bookman Old Style" w:hAnsi="Bookman Old Style"/>
              <w:sz w:val="32"/>
              <w:szCs w:val="32"/>
            </w:rPr>
          </w:rPrChange>
        </w:rPr>
        <w:t xml:space="preserve"> change it or the future </w:t>
      </w:r>
      <w:ins w:id="11304" w:author="Ashley Frank" w:date="2025-01-22T04:28:00Z">
        <w:r w:rsidR="001A34C4">
          <w:rPr>
            <w:rFonts w:ascii="Bookman Old Style" w:hAnsi="Bookman Old Style"/>
            <w:szCs w:val="24"/>
          </w:rPr>
          <w:t xml:space="preserve">because we want to </w:t>
        </w:r>
      </w:ins>
      <w:del w:id="11305" w:author="Ashley Frank" w:date="2025-01-22T04:28:00Z">
        <w:r w:rsidRPr="007C3EDB" w:rsidDel="001A34C4">
          <w:rPr>
            <w:rFonts w:ascii="Bookman Old Style" w:hAnsi="Bookman Old Style"/>
            <w:szCs w:val="24"/>
            <w:rPrChange w:id="11306" w:author="Ashley Frank" w:date="2024-12-20T21:43:00Z">
              <w:rPr>
                <w:rFonts w:ascii="Bookman Old Style" w:hAnsi="Bookman Old Style"/>
                <w:sz w:val="32"/>
                <w:szCs w:val="32"/>
              </w:rPr>
            </w:rPrChange>
          </w:rPr>
          <w:delText xml:space="preserve">to try to </w:delText>
        </w:r>
      </w:del>
      <w:r w:rsidRPr="007C3EDB">
        <w:rPr>
          <w:rFonts w:ascii="Bookman Old Style" w:hAnsi="Bookman Old Style"/>
          <w:szCs w:val="24"/>
          <w:rPrChange w:id="11307" w:author="Ashley Frank" w:date="2024-12-20T21:43:00Z">
            <w:rPr>
              <w:rFonts w:ascii="Bookman Old Style" w:hAnsi="Bookman Old Style"/>
              <w:sz w:val="32"/>
              <w:szCs w:val="32"/>
            </w:rPr>
          </w:rPrChange>
        </w:rPr>
        <w:t xml:space="preserve">control </w:t>
      </w:r>
      <w:ins w:id="11308" w:author="Ashley Frank" w:date="2025-01-22T04:28:00Z">
        <w:r w:rsidR="001A34C4">
          <w:rPr>
            <w:rFonts w:ascii="Bookman Old Style" w:hAnsi="Bookman Old Style"/>
            <w:szCs w:val="24"/>
          </w:rPr>
          <w:t>the circumstance</w:t>
        </w:r>
      </w:ins>
      <w:ins w:id="11309" w:author="Ashley Frank" w:date="2025-01-22T05:02:00Z">
        <w:r w:rsidR="0068426B">
          <w:rPr>
            <w:rFonts w:ascii="Bookman Old Style" w:hAnsi="Bookman Old Style"/>
            <w:szCs w:val="24"/>
          </w:rPr>
          <w:t>s</w:t>
        </w:r>
      </w:ins>
      <w:del w:id="11310" w:author="Ashley Frank" w:date="2025-01-22T04:28:00Z">
        <w:r w:rsidRPr="007C3EDB" w:rsidDel="001A34C4">
          <w:rPr>
            <w:rFonts w:ascii="Bookman Old Style" w:hAnsi="Bookman Old Style"/>
            <w:szCs w:val="24"/>
            <w:rPrChange w:id="11311" w:author="Ashley Frank" w:date="2024-12-20T21:43:00Z">
              <w:rPr>
                <w:rFonts w:ascii="Bookman Old Style" w:hAnsi="Bookman Old Style"/>
                <w:sz w:val="32"/>
                <w:szCs w:val="32"/>
              </w:rPr>
            </w:rPrChange>
          </w:rPr>
          <w:delText>it</w:delText>
        </w:r>
      </w:del>
      <w:r w:rsidRPr="007C3EDB">
        <w:rPr>
          <w:rFonts w:ascii="Bookman Old Style" w:hAnsi="Bookman Old Style"/>
          <w:szCs w:val="24"/>
          <w:rPrChange w:id="11312" w:author="Ashley Frank" w:date="2024-12-20T21:43:00Z">
            <w:rPr>
              <w:rFonts w:ascii="Bookman Old Style" w:hAnsi="Bookman Old Style"/>
              <w:sz w:val="32"/>
              <w:szCs w:val="32"/>
            </w:rPr>
          </w:rPrChange>
        </w:rPr>
        <w:t xml:space="preserve">. </w:t>
      </w:r>
      <w:ins w:id="11313" w:author="Ashley Frank" w:date="2024-12-12T05:01:00Z">
        <w:r w:rsidR="00F823D5" w:rsidRPr="007C3EDB">
          <w:rPr>
            <w:rFonts w:ascii="Bookman Old Style" w:hAnsi="Bookman Old Style"/>
            <w:szCs w:val="24"/>
            <w:rPrChange w:id="11314" w:author="Ashley Frank" w:date="2024-12-20T21:43:00Z">
              <w:rPr>
                <w:rFonts w:ascii="Bookman Old Style" w:hAnsi="Bookman Old Style"/>
                <w:sz w:val="32"/>
                <w:szCs w:val="32"/>
              </w:rPr>
            </w:rPrChange>
          </w:rPr>
          <w:t xml:space="preserve">Because of our pasts, we can be influenced to </w:t>
        </w:r>
      </w:ins>
      <w:del w:id="11315" w:author="Ashley Frank" w:date="2024-12-12T05:00:00Z">
        <w:r w:rsidRPr="007C3EDB" w:rsidDel="00F823D5">
          <w:rPr>
            <w:rFonts w:ascii="Bookman Old Style" w:hAnsi="Bookman Old Style"/>
            <w:szCs w:val="24"/>
            <w:rPrChange w:id="11316" w:author="Ashley Frank" w:date="2024-12-20T21:43:00Z">
              <w:rPr>
                <w:rFonts w:ascii="Bookman Old Style" w:hAnsi="Bookman Old Style"/>
                <w:sz w:val="32"/>
                <w:szCs w:val="32"/>
              </w:rPr>
            </w:rPrChange>
          </w:rPr>
          <w:delText>Because of the past, people</w:delText>
        </w:r>
      </w:del>
    </w:p>
    <w:p w14:paraId="43165E6C" w14:textId="3FE9F87C" w:rsidR="00556D1D" w:rsidRPr="007C3EDB" w:rsidRDefault="006B1DB5" w:rsidP="009014DA">
      <w:pPr>
        <w:pStyle w:val="BodyText"/>
        <w:spacing w:line="360" w:lineRule="auto"/>
        <w:rPr>
          <w:rFonts w:ascii="Bookman Old Style" w:hAnsi="Bookman Old Style"/>
          <w:szCs w:val="24"/>
          <w:rPrChange w:id="11317" w:author="Ashley Frank" w:date="2024-12-20T21:43:00Z">
            <w:rPr>
              <w:rFonts w:ascii="Bookman Old Style" w:hAnsi="Bookman Old Style"/>
              <w:sz w:val="32"/>
              <w:szCs w:val="32"/>
            </w:rPr>
          </w:rPrChange>
        </w:rPr>
      </w:pPr>
      <w:del w:id="11318" w:author="Ashley Frank" w:date="2024-12-12T05:00:00Z">
        <w:r w:rsidRPr="007C3EDB" w:rsidDel="00F823D5">
          <w:rPr>
            <w:rFonts w:ascii="Bookman Old Style" w:hAnsi="Bookman Old Style"/>
            <w:szCs w:val="24"/>
            <w:rPrChange w:id="11319" w:author="Ashley Frank" w:date="2024-12-20T21:43:00Z">
              <w:rPr>
                <w:rFonts w:ascii="Bookman Old Style" w:hAnsi="Bookman Old Style"/>
                <w:sz w:val="32"/>
                <w:szCs w:val="32"/>
              </w:rPr>
            </w:rPrChange>
          </w:rPr>
          <w:delText xml:space="preserve">How </w:delText>
        </w:r>
        <w:r w:rsidR="002C4A2E" w:rsidRPr="007C3EDB" w:rsidDel="00F823D5">
          <w:rPr>
            <w:rFonts w:ascii="Bookman Old Style" w:hAnsi="Bookman Old Style"/>
            <w:szCs w:val="24"/>
            <w:rPrChange w:id="11320" w:author="Ashley Frank" w:date="2024-12-20T21:43:00Z">
              <w:rPr>
                <w:rFonts w:ascii="Bookman Old Style" w:hAnsi="Bookman Old Style"/>
                <w:sz w:val="32"/>
                <w:szCs w:val="32"/>
              </w:rPr>
            </w:rPrChange>
          </w:rPr>
          <w:delText>We</w:delText>
        </w:r>
        <w:r w:rsidRPr="007C3EDB" w:rsidDel="00F823D5">
          <w:rPr>
            <w:rFonts w:ascii="Bookman Old Style" w:hAnsi="Bookman Old Style"/>
            <w:szCs w:val="24"/>
            <w:rPrChange w:id="11321" w:author="Ashley Frank" w:date="2024-12-20T21:43:00Z">
              <w:rPr>
                <w:rFonts w:ascii="Bookman Old Style" w:hAnsi="Bookman Old Style"/>
                <w:sz w:val="32"/>
                <w:szCs w:val="32"/>
              </w:rPr>
            </w:rPrChange>
          </w:rPr>
          <w:delText xml:space="preserve"> </w:delText>
        </w:r>
      </w:del>
      <w:r w:rsidRPr="007C3EDB">
        <w:rPr>
          <w:rFonts w:ascii="Bookman Old Style" w:hAnsi="Bookman Old Style"/>
          <w:szCs w:val="24"/>
          <w:rPrChange w:id="11322" w:author="Ashley Frank" w:date="2024-12-20T21:43:00Z">
            <w:rPr>
              <w:rFonts w:ascii="Bookman Old Style" w:hAnsi="Bookman Old Style"/>
              <w:sz w:val="32"/>
              <w:szCs w:val="32"/>
            </w:rPr>
          </w:rPrChange>
        </w:rPr>
        <w:t>translate the meaning of</w:t>
      </w:r>
      <w:ins w:id="11323" w:author="Ashley Frank" w:date="2024-12-12T05:01:00Z">
        <w:r w:rsidR="00F823D5" w:rsidRPr="007C3EDB">
          <w:rPr>
            <w:rFonts w:ascii="Bookman Old Style" w:hAnsi="Bookman Old Style"/>
            <w:szCs w:val="24"/>
            <w:rPrChange w:id="11324" w:author="Ashley Frank" w:date="2024-12-20T21:43:00Z">
              <w:rPr>
                <w:rFonts w:ascii="Bookman Old Style" w:hAnsi="Bookman Old Style"/>
                <w:sz w:val="32"/>
                <w:szCs w:val="32"/>
              </w:rPr>
            </w:rPrChange>
          </w:rPr>
          <w:t xml:space="preserve"> our</w:t>
        </w:r>
      </w:ins>
      <w:r w:rsidRPr="007C3EDB">
        <w:rPr>
          <w:rFonts w:ascii="Bookman Old Style" w:hAnsi="Bookman Old Style"/>
          <w:szCs w:val="24"/>
          <w:rPrChange w:id="11325" w:author="Ashley Frank" w:date="2024-12-20T21:43:00Z">
            <w:rPr>
              <w:rFonts w:ascii="Bookman Old Style" w:hAnsi="Bookman Old Style"/>
              <w:sz w:val="32"/>
              <w:szCs w:val="32"/>
            </w:rPr>
          </w:rPrChange>
        </w:rPr>
        <w:t xml:space="preserve"> feelings</w:t>
      </w:r>
      <w:del w:id="11326" w:author="Ashley Frank" w:date="2024-12-12T05:01:00Z">
        <w:r w:rsidRPr="007C3EDB" w:rsidDel="00F823D5">
          <w:rPr>
            <w:rFonts w:ascii="Bookman Old Style" w:hAnsi="Bookman Old Style"/>
            <w:szCs w:val="24"/>
            <w:rPrChange w:id="11327" w:author="Ashley Frank" w:date="2024-12-20T21:43:00Z">
              <w:rPr>
                <w:rFonts w:ascii="Bookman Old Style" w:hAnsi="Bookman Old Style"/>
                <w:sz w:val="32"/>
                <w:szCs w:val="32"/>
              </w:rPr>
            </w:rPrChange>
          </w:rPr>
          <w:delText>,</w:delText>
        </w:r>
      </w:del>
      <w:r w:rsidRPr="007C3EDB">
        <w:rPr>
          <w:rFonts w:ascii="Bookman Old Style" w:hAnsi="Bookman Old Style"/>
          <w:szCs w:val="24"/>
          <w:rPrChange w:id="11328" w:author="Ashley Frank" w:date="2024-12-20T21:43:00Z">
            <w:rPr>
              <w:rFonts w:ascii="Bookman Old Style" w:hAnsi="Bookman Old Style"/>
              <w:sz w:val="32"/>
              <w:szCs w:val="32"/>
            </w:rPr>
          </w:rPrChange>
        </w:rPr>
        <w:t xml:space="preserve"> </w:t>
      </w:r>
      <w:ins w:id="11329" w:author="Ashley Frank" w:date="2024-12-12T20:44:00Z">
        <w:r w:rsidR="004B6B88" w:rsidRPr="007C3EDB">
          <w:rPr>
            <w:rFonts w:ascii="Bookman Old Style" w:hAnsi="Bookman Old Style"/>
            <w:szCs w:val="24"/>
            <w:rPrChange w:id="11330" w:author="Ashley Frank" w:date="2024-12-20T21:43:00Z">
              <w:rPr>
                <w:rFonts w:ascii="Bookman Old Style" w:hAnsi="Bookman Old Style"/>
                <w:sz w:val="32"/>
                <w:szCs w:val="32"/>
              </w:rPr>
            </w:rPrChange>
          </w:rPr>
          <w:t>differently than what they are</w:t>
        </w:r>
      </w:ins>
      <w:del w:id="11331" w:author="Ashley Frank" w:date="2024-12-12T20:44:00Z">
        <w:r w:rsidR="00A062DD" w:rsidRPr="007C3EDB" w:rsidDel="004B6B88">
          <w:rPr>
            <w:rFonts w:ascii="Bookman Old Style" w:hAnsi="Bookman Old Style"/>
            <w:szCs w:val="24"/>
            <w:highlight w:val="yellow"/>
            <w:rPrChange w:id="11332" w:author="Ashley Frank" w:date="2024-12-20T21:43:00Z">
              <w:rPr>
                <w:rFonts w:ascii="Bookman Old Style" w:hAnsi="Bookman Old Style"/>
                <w:sz w:val="32"/>
                <w:szCs w:val="32"/>
              </w:rPr>
            </w:rPrChange>
          </w:rPr>
          <w:delText>etc</w:delText>
        </w:r>
      </w:del>
      <w:r w:rsidR="00A062DD" w:rsidRPr="007C3EDB">
        <w:rPr>
          <w:rFonts w:ascii="Bookman Old Style" w:hAnsi="Bookman Old Style"/>
          <w:szCs w:val="24"/>
          <w:rPrChange w:id="11333" w:author="Ashley Frank" w:date="2024-12-20T21:43:00Z">
            <w:rPr>
              <w:rFonts w:ascii="Bookman Old Style" w:hAnsi="Bookman Old Style"/>
              <w:sz w:val="32"/>
              <w:szCs w:val="32"/>
            </w:rPr>
          </w:rPrChange>
        </w:rPr>
        <w:t>.</w:t>
      </w:r>
    </w:p>
    <w:p w14:paraId="1560A3A8" w14:textId="377318EE" w:rsidR="00556D1D" w:rsidRPr="007C3EDB" w:rsidRDefault="00556D1D" w:rsidP="009014DA">
      <w:pPr>
        <w:pStyle w:val="BodyText"/>
        <w:spacing w:line="360" w:lineRule="auto"/>
        <w:rPr>
          <w:rFonts w:ascii="Bookman Old Style" w:hAnsi="Bookman Old Style"/>
          <w:szCs w:val="24"/>
          <w:rPrChange w:id="11334" w:author="Ashley Frank" w:date="2024-12-20T21:43:00Z">
            <w:rPr>
              <w:rFonts w:ascii="Bookman Old Style" w:hAnsi="Bookman Old Style"/>
              <w:sz w:val="32"/>
              <w:szCs w:val="32"/>
            </w:rPr>
          </w:rPrChange>
        </w:rPr>
      </w:pPr>
    </w:p>
    <w:p w14:paraId="7417E0C9" w14:textId="0BD457A9" w:rsidR="00E443A4" w:rsidRDefault="00202C9F" w:rsidP="009014DA">
      <w:pPr>
        <w:pStyle w:val="BodyText"/>
        <w:spacing w:line="360" w:lineRule="auto"/>
        <w:rPr>
          <w:ins w:id="11335" w:author="Ashley Frank" w:date="2025-01-22T04:29:00Z"/>
          <w:rFonts w:ascii="Bookman Old Style" w:hAnsi="Bookman Old Style"/>
          <w:szCs w:val="24"/>
        </w:rPr>
      </w:pPr>
      <w:r w:rsidRPr="007C3EDB">
        <w:rPr>
          <w:rFonts w:ascii="Bookman Old Style" w:hAnsi="Bookman Old Style"/>
          <w:szCs w:val="24"/>
          <w:rPrChange w:id="11336" w:author="Ashley Frank" w:date="2024-12-20T21:43:00Z">
            <w:rPr>
              <w:rFonts w:ascii="Bookman Old Style" w:hAnsi="Bookman Old Style"/>
              <w:sz w:val="32"/>
              <w:szCs w:val="32"/>
            </w:rPr>
          </w:rPrChange>
        </w:rPr>
        <w:t>Many couples struggle with feelings. Let us remember that a couple</w:t>
      </w:r>
      <w:ins w:id="11337" w:author="Ashley Frank" w:date="2025-01-22T04:29:00Z">
        <w:r w:rsidR="00E443A4">
          <w:rPr>
            <w:rFonts w:ascii="Bookman Old Style" w:hAnsi="Bookman Old Style"/>
            <w:szCs w:val="24"/>
          </w:rPr>
          <w:t xml:space="preserve"> or</w:t>
        </w:r>
      </w:ins>
      <w:del w:id="11338" w:author="Ashley Frank" w:date="2025-01-22T04:29:00Z">
        <w:r w:rsidRPr="007C3EDB" w:rsidDel="00E443A4">
          <w:rPr>
            <w:rFonts w:ascii="Bookman Old Style" w:hAnsi="Bookman Old Style"/>
            <w:szCs w:val="24"/>
            <w:rPrChange w:id="11339" w:author="Ashley Frank" w:date="2024-12-20T21:43:00Z">
              <w:rPr>
                <w:rFonts w:ascii="Bookman Old Style" w:hAnsi="Bookman Old Style"/>
                <w:sz w:val="32"/>
                <w:szCs w:val="32"/>
              </w:rPr>
            </w:rPrChange>
          </w:rPr>
          <w:delText>,</w:delText>
        </w:r>
      </w:del>
      <w:r w:rsidRPr="007C3EDB">
        <w:rPr>
          <w:rFonts w:ascii="Bookman Old Style" w:hAnsi="Bookman Old Style"/>
          <w:szCs w:val="24"/>
          <w:rPrChange w:id="11340" w:author="Ashley Frank" w:date="2024-12-20T21:43:00Z">
            <w:rPr>
              <w:rFonts w:ascii="Bookman Old Style" w:hAnsi="Bookman Old Style"/>
              <w:sz w:val="32"/>
              <w:szCs w:val="32"/>
            </w:rPr>
          </w:rPrChange>
        </w:rPr>
        <w:t xml:space="preserve"> a family</w:t>
      </w:r>
      <w:del w:id="11341" w:author="Ashley Frank" w:date="2025-01-22T04:29:00Z">
        <w:r w:rsidRPr="007C3EDB" w:rsidDel="00E443A4">
          <w:rPr>
            <w:rFonts w:ascii="Bookman Old Style" w:hAnsi="Bookman Old Style"/>
            <w:szCs w:val="24"/>
            <w:rPrChange w:id="11342" w:author="Ashley Frank" w:date="2024-12-20T21:43:00Z">
              <w:rPr>
                <w:rFonts w:ascii="Bookman Old Style" w:hAnsi="Bookman Old Style"/>
                <w:sz w:val="32"/>
                <w:szCs w:val="32"/>
              </w:rPr>
            </w:rPrChange>
          </w:rPr>
          <w:delText>,</w:delText>
        </w:r>
      </w:del>
      <w:r w:rsidRPr="007C3EDB">
        <w:rPr>
          <w:rFonts w:ascii="Bookman Old Style" w:hAnsi="Bookman Old Style"/>
          <w:szCs w:val="24"/>
          <w:rPrChange w:id="11343" w:author="Ashley Frank" w:date="2024-12-20T21:43:00Z">
            <w:rPr>
              <w:rFonts w:ascii="Bookman Old Style" w:hAnsi="Bookman Old Style"/>
              <w:sz w:val="32"/>
              <w:szCs w:val="32"/>
            </w:rPr>
          </w:rPrChange>
        </w:rPr>
        <w:t xml:space="preserve"> is </w:t>
      </w:r>
      <w:ins w:id="11344" w:author="Ashley Frank" w:date="2025-01-22T04:30:00Z">
        <w:r w:rsidR="005B6EAE">
          <w:rPr>
            <w:rFonts w:ascii="Bookman Old Style" w:hAnsi="Bookman Old Style"/>
            <w:szCs w:val="24"/>
          </w:rPr>
          <w:t>a</w:t>
        </w:r>
      </w:ins>
      <w:ins w:id="11345" w:author="Ashley Frank" w:date="2025-01-22T04:31:00Z">
        <w:r w:rsidR="005B6EAE">
          <w:rPr>
            <w:rFonts w:ascii="Bookman Old Style" w:hAnsi="Bookman Old Style"/>
            <w:szCs w:val="24"/>
          </w:rPr>
          <w:t>n</w:t>
        </w:r>
      </w:ins>
      <w:ins w:id="11346" w:author="Ashley Frank" w:date="2025-01-22T04:30:00Z">
        <w:r w:rsidR="005B6EAE">
          <w:rPr>
            <w:rFonts w:ascii="Bookman Old Style" w:hAnsi="Bookman Old Style"/>
            <w:szCs w:val="24"/>
          </w:rPr>
          <w:t xml:space="preserve"> </w:t>
        </w:r>
      </w:ins>
      <w:del w:id="11347" w:author="Ashley Frank" w:date="2025-01-22T04:30:00Z">
        <w:r w:rsidRPr="007C3EDB" w:rsidDel="005B6EAE">
          <w:rPr>
            <w:rFonts w:ascii="Bookman Old Style" w:hAnsi="Bookman Old Style"/>
            <w:szCs w:val="24"/>
            <w:rPrChange w:id="11348" w:author="Ashley Frank" w:date="2024-12-20T21:43:00Z">
              <w:rPr>
                <w:rFonts w:ascii="Bookman Old Style" w:hAnsi="Bookman Old Style"/>
                <w:sz w:val="32"/>
                <w:szCs w:val="32"/>
              </w:rPr>
            </w:rPrChange>
          </w:rPr>
          <w:delText xml:space="preserve">an emotional </w:delText>
        </w:r>
      </w:del>
      <w:ins w:id="11349" w:author="Ashley Frank" w:date="2025-01-22T04:31:00Z">
        <w:r w:rsidR="005B6EAE">
          <w:rPr>
            <w:rFonts w:ascii="Bookman Old Style" w:hAnsi="Bookman Old Style"/>
            <w:szCs w:val="24"/>
          </w:rPr>
          <w:t xml:space="preserve">emotional system. </w:t>
        </w:r>
      </w:ins>
      <w:ins w:id="11350" w:author="Ashley Frank" w:date="2025-01-22T04:32:00Z">
        <w:r w:rsidR="005B6EAE">
          <w:rPr>
            <w:rFonts w:ascii="Bookman Old Style" w:hAnsi="Bookman Old Style"/>
            <w:szCs w:val="24"/>
          </w:rPr>
          <w:t>We humans comprise different systems, including the respiratory system and the circularity system, which</w:t>
        </w:r>
      </w:ins>
      <w:del w:id="11351" w:author="Ashley Frank" w:date="2025-01-22T04:31:00Z">
        <w:r w:rsidRPr="007C3EDB" w:rsidDel="005B6EAE">
          <w:rPr>
            <w:rFonts w:ascii="Bookman Old Style" w:hAnsi="Bookman Old Style"/>
            <w:szCs w:val="24"/>
            <w:rPrChange w:id="11352" w:author="Ashley Frank" w:date="2024-12-20T21:43:00Z">
              <w:rPr>
                <w:rFonts w:ascii="Bookman Old Style" w:hAnsi="Bookman Old Style"/>
                <w:sz w:val="32"/>
                <w:szCs w:val="32"/>
              </w:rPr>
            </w:rPrChange>
          </w:rPr>
          <w:delText>system</w:delText>
        </w:r>
      </w:del>
      <w:del w:id="11353" w:author="Ashley Frank" w:date="2025-01-22T04:30:00Z">
        <w:r w:rsidRPr="007C3EDB" w:rsidDel="005B6EAE">
          <w:rPr>
            <w:rFonts w:ascii="Bookman Old Style" w:hAnsi="Bookman Old Style"/>
            <w:szCs w:val="24"/>
            <w:rPrChange w:id="11354" w:author="Ashley Frank" w:date="2024-12-20T21:43:00Z">
              <w:rPr>
                <w:rFonts w:ascii="Bookman Old Style" w:hAnsi="Bookman Old Style"/>
                <w:sz w:val="32"/>
                <w:szCs w:val="32"/>
              </w:rPr>
            </w:rPrChange>
          </w:rPr>
          <w:delText>.</w:delText>
        </w:r>
      </w:del>
      <w:del w:id="11355" w:author="Ashley Frank" w:date="2025-01-22T04:31:00Z">
        <w:r w:rsidRPr="007C3EDB" w:rsidDel="005B6EAE">
          <w:rPr>
            <w:rFonts w:ascii="Bookman Old Style" w:hAnsi="Bookman Old Style"/>
            <w:szCs w:val="24"/>
            <w:rPrChange w:id="11356" w:author="Ashley Frank" w:date="2024-12-20T21:43:00Z">
              <w:rPr>
                <w:rFonts w:ascii="Bookman Old Style" w:hAnsi="Bookman Old Style"/>
                <w:sz w:val="32"/>
                <w:szCs w:val="32"/>
              </w:rPr>
            </w:rPrChange>
          </w:rPr>
          <w:delText xml:space="preserve"> You have </w:delText>
        </w:r>
      </w:del>
      <w:del w:id="11357" w:author="Ashley Frank" w:date="2025-01-22T04:32:00Z">
        <w:r w:rsidRPr="007C3EDB" w:rsidDel="005B6EAE">
          <w:rPr>
            <w:rFonts w:ascii="Bookman Old Style" w:hAnsi="Bookman Old Style"/>
            <w:szCs w:val="24"/>
            <w:rPrChange w:id="11358" w:author="Ashley Frank" w:date="2024-12-20T21:43:00Z">
              <w:rPr>
                <w:rFonts w:ascii="Bookman Old Style" w:hAnsi="Bookman Old Style"/>
                <w:sz w:val="32"/>
                <w:szCs w:val="32"/>
              </w:rPr>
            </w:rPrChange>
          </w:rPr>
          <w:delText>the respiratory system</w:delText>
        </w:r>
      </w:del>
      <w:del w:id="11359" w:author="Ashley Frank" w:date="2024-12-12T20:45:00Z">
        <w:r w:rsidRPr="007C3EDB" w:rsidDel="004B6B88">
          <w:rPr>
            <w:rFonts w:ascii="Bookman Old Style" w:hAnsi="Bookman Old Style"/>
            <w:szCs w:val="24"/>
            <w:rPrChange w:id="11360" w:author="Ashley Frank" w:date="2024-12-20T21:43:00Z">
              <w:rPr>
                <w:rFonts w:ascii="Bookman Old Style" w:hAnsi="Bookman Old Style"/>
                <w:sz w:val="32"/>
                <w:szCs w:val="32"/>
              </w:rPr>
            </w:rPrChange>
          </w:rPr>
          <w:delText>,</w:delText>
        </w:r>
      </w:del>
      <w:del w:id="11361" w:author="Ashley Frank" w:date="2025-01-22T04:32:00Z">
        <w:r w:rsidRPr="007C3EDB" w:rsidDel="005B6EAE">
          <w:rPr>
            <w:rFonts w:ascii="Bookman Old Style" w:hAnsi="Bookman Old Style"/>
            <w:szCs w:val="24"/>
            <w:rPrChange w:id="11362" w:author="Ashley Frank" w:date="2024-12-20T21:43:00Z">
              <w:rPr>
                <w:rFonts w:ascii="Bookman Old Style" w:hAnsi="Bookman Old Style"/>
                <w:sz w:val="32"/>
                <w:szCs w:val="32"/>
              </w:rPr>
            </w:rPrChange>
          </w:rPr>
          <w:delText xml:space="preserve"> the circularity system </w:delText>
        </w:r>
      </w:del>
      <w:ins w:id="11363" w:author="Ashley Frank" w:date="2025-01-22T04:32:00Z">
        <w:r w:rsidR="005B6EAE">
          <w:rPr>
            <w:rFonts w:ascii="Bookman Old Style" w:hAnsi="Bookman Old Style"/>
            <w:szCs w:val="24"/>
          </w:rPr>
          <w:t xml:space="preserve"> are </w:t>
        </w:r>
      </w:ins>
      <w:del w:id="11364" w:author="Ashley Frank" w:date="2025-01-22T04:32:00Z">
        <w:r w:rsidRPr="007C3EDB" w:rsidDel="005B6EAE">
          <w:rPr>
            <w:rFonts w:ascii="Bookman Old Style" w:hAnsi="Bookman Old Style"/>
            <w:szCs w:val="24"/>
            <w:rPrChange w:id="11365" w:author="Ashley Frank" w:date="2024-12-20T21:43:00Z">
              <w:rPr>
                <w:rFonts w:ascii="Bookman Old Style" w:hAnsi="Bookman Old Style"/>
                <w:sz w:val="32"/>
                <w:szCs w:val="32"/>
              </w:rPr>
            </w:rPrChange>
          </w:rPr>
          <w:delText xml:space="preserve">and </w:delText>
        </w:r>
      </w:del>
      <w:r w:rsidRPr="007C3EDB">
        <w:rPr>
          <w:rFonts w:ascii="Bookman Old Style" w:hAnsi="Bookman Old Style"/>
          <w:szCs w:val="24"/>
          <w:rPrChange w:id="11366" w:author="Ashley Frank" w:date="2024-12-20T21:43:00Z">
            <w:rPr>
              <w:rFonts w:ascii="Bookman Old Style" w:hAnsi="Bookman Old Style"/>
              <w:sz w:val="32"/>
              <w:szCs w:val="32"/>
            </w:rPr>
          </w:rPrChange>
        </w:rPr>
        <w:t>the</w:t>
      </w:r>
      <w:ins w:id="11367" w:author="Ashley Frank" w:date="2025-01-22T04:32:00Z">
        <w:r w:rsidR="005B6EAE">
          <w:rPr>
            <w:rFonts w:ascii="Bookman Old Style" w:hAnsi="Bookman Old Style"/>
            <w:szCs w:val="24"/>
          </w:rPr>
          <w:t>mselves</w:t>
        </w:r>
      </w:ins>
      <w:del w:id="11368" w:author="Ashley Frank" w:date="2025-01-22T04:32:00Z">
        <w:r w:rsidRPr="007C3EDB" w:rsidDel="005B6EAE">
          <w:rPr>
            <w:rFonts w:ascii="Bookman Old Style" w:hAnsi="Bookman Old Style"/>
            <w:szCs w:val="24"/>
            <w:rPrChange w:id="11369" w:author="Ashley Frank" w:date="2024-12-20T21:43:00Z">
              <w:rPr>
                <w:rFonts w:ascii="Bookman Old Style" w:hAnsi="Bookman Old Style"/>
                <w:sz w:val="32"/>
                <w:szCs w:val="32"/>
              </w:rPr>
            </w:rPrChange>
          </w:rPr>
          <w:delText>y</w:delText>
        </w:r>
      </w:del>
      <w:r w:rsidRPr="007C3EDB">
        <w:rPr>
          <w:rFonts w:ascii="Bookman Old Style" w:hAnsi="Bookman Old Style"/>
          <w:szCs w:val="24"/>
          <w:rPrChange w:id="11370" w:author="Ashley Frank" w:date="2024-12-20T21:43:00Z">
            <w:rPr>
              <w:rFonts w:ascii="Bookman Old Style" w:hAnsi="Bookman Old Style"/>
              <w:sz w:val="32"/>
              <w:szCs w:val="32"/>
            </w:rPr>
          </w:rPrChange>
        </w:rPr>
        <w:t xml:space="preserve"> both </w:t>
      </w:r>
      <w:del w:id="11371" w:author="Ashley Frank" w:date="2025-01-22T04:32:00Z">
        <w:r w:rsidRPr="007C3EDB" w:rsidDel="005B6EAE">
          <w:rPr>
            <w:rFonts w:ascii="Bookman Old Style" w:hAnsi="Bookman Old Style"/>
            <w:szCs w:val="24"/>
            <w:rPrChange w:id="11372" w:author="Ashley Frank" w:date="2024-12-20T21:43:00Z">
              <w:rPr>
                <w:rFonts w:ascii="Bookman Old Style" w:hAnsi="Bookman Old Style"/>
                <w:sz w:val="32"/>
                <w:szCs w:val="32"/>
              </w:rPr>
            </w:rPrChange>
          </w:rPr>
          <w:delText xml:space="preserve">are </w:delText>
        </w:r>
      </w:del>
      <w:r w:rsidRPr="007C3EDB">
        <w:rPr>
          <w:rFonts w:ascii="Bookman Old Style" w:hAnsi="Bookman Old Style"/>
          <w:szCs w:val="24"/>
          <w:rPrChange w:id="11373" w:author="Ashley Frank" w:date="2024-12-20T21:43:00Z">
            <w:rPr>
              <w:rFonts w:ascii="Bookman Old Style" w:hAnsi="Bookman Old Style"/>
              <w:sz w:val="32"/>
              <w:szCs w:val="32"/>
            </w:rPr>
          </w:rPrChange>
        </w:rPr>
        <w:t>made of many parts. Similarly, a couple</w:t>
      </w:r>
      <w:del w:id="11374" w:author="Ashley Frank" w:date="2024-12-12T20:45:00Z">
        <w:r w:rsidRPr="007C3EDB" w:rsidDel="004B6B88">
          <w:rPr>
            <w:rFonts w:ascii="Bookman Old Style" w:hAnsi="Bookman Old Style"/>
            <w:szCs w:val="24"/>
            <w:rPrChange w:id="11375" w:author="Ashley Frank" w:date="2024-12-20T21:43:00Z">
              <w:rPr>
                <w:rFonts w:ascii="Bookman Old Style" w:hAnsi="Bookman Old Style"/>
                <w:sz w:val="32"/>
                <w:szCs w:val="32"/>
              </w:rPr>
            </w:rPrChange>
          </w:rPr>
          <w:delText>,</w:delText>
        </w:r>
      </w:del>
      <w:r w:rsidRPr="007C3EDB">
        <w:rPr>
          <w:rFonts w:ascii="Bookman Old Style" w:hAnsi="Bookman Old Style"/>
          <w:szCs w:val="24"/>
          <w:rPrChange w:id="11376" w:author="Ashley Frank" w:date="2024-12-20T21:43:00Z">
            <w:rPr>
              <w:rFonts w:ascii="Bookman Old Style" w:hAnsi="Bookman Old Style"/>
              <w:sz w:val="32"/>
              <w:szCs w:val="32"/>
            </w:rPr>
          </w:rPrChange>
        </w:rPr>
        <w:t xml:space="preserve"> </w:t>
      </w:r>
      <w:ins w:id="11377" w:author="Ashley Frank" w:date="2024-12-12T20:45:00Z">
        <w:r w:rsidR="004B6B88" w:rsidRPr="007C3EDB">
          <w:rPr>
            <w:rFonts w:ascii="Bookman Old Style" w:hAnsi="Bookman Old Style"/>
            <w:szCs w:val="24"/>
            <w:rPrChange w:id="11378" w:author="Ashley Frank" w:date="2024-12-20T21:43:00Z">
              <w:rPr>
                <w:rFonts w:ascii="Bookman Old Style" w:hAnsi="Bookman Old Style"/>
                <w:sz w:val="32"/>
                <w:szCs w:val="32"/>
              </w:rPr>
            </w:rPrChange>
          </w:rPr>
          <w:t xml:space="preserve">and </w:t>
        </w:r>
      </w:ins>
      <w:r w:rsidRPr="007C3EDB">
        <w:rPr>
          <w:rFonts w:ascii="Bookman Old Style" w:hAnsi="Bookman Old Style"/>
          <w:szCs w:val="24"/>
          <w:rPrChange w:id="11379" w:author="Ashley Frank" w:date="2024-12-20T21:43:00Z">
            <w:rPr>
              <w:rFonts w:ascii="Bookman Old Style" w:hAnsi="Bookman Old Style"/>
              <w:sz w:val="32"/>
              <w:szCs w:val="32"/>
            </w:rPr>
          </w:rPrChange>
        </w:rPr>
        <w:t xml:space="preserve">a family </w:t>
      </w:r>
      <w:del w:id="11380" w:author="Ashley Frank" w:date="2024-12-12T20:45:00Z">
        <w:r w:rsidRPr="007C3EDB" w:rsidDel="004B6B88">
          <w:rPr>
            <w:rFonts w:ascii="Bookman Old Style" w:hAnsi="Bookman Old Style"/>
            <w:szCs w:val="24"/>
            <w:rPrChange w:id="11381" w:author="Ashley Frank" w:date="2024-12-20T21:43:00Z">
              <w:rPr>
                <w:rFonts w:ascii="Bookman Old Style" w:hAnsi="Bookman Old Style"/>
                <w:sz w:val="32"/>
                <w:szCs w:val="32"/>
              </w:rPr>
            </w:rPrChange>
          </w:rPr>
          <w:delText xml:space="preserve">is </w:delText>
        </w:r>
      </w:del>
      <w:ins w:id="11382" w:author="Ashley Frank" w:date="2025-01-22T04:32:00Z">
        <w:r w:rsidR="005B6EAE">
          <w:rPr>
            <w:rFonts w:ascii="Bookman Old Style" w:hAnsi="Bookman Old Style"/>
            <w:szCs w:val="24"/>
          </w:rPr>
          <w:t xml:space="preserve">are the parts of </w:t>
        </w:r>
      </w:ins>
      <w:r w:rsidRPr="007C3EDB">
        <w:rPr>
          <w:rFonts w:ascii="Bookman Old Style" w:hAnsi="Bookman Old Style"/>
          <w:szCs w:val="24"/>
          <w:rPrChange w:id="11383" w:author="Ashley Frank" w:date="2024-12-20T21:43:00Z">
            <w:rPr>
              <w:rFonts w:ascii="Bookman Old Style" w:hAnsi="Bookman Old Style"/>
              <w:sz w:val="32"/>
              <w:szCs w:val="32"/>
            </w:rPr>
          </w:rPrChange>
        </w:rPr>
        <w:t xml:space="preserve">an emotional system. </w:t>
      </w:r>
      <w:ins w:id="11384" w:author="Ashley Frank" w:date="2024-12-12T20:45:00Z">
        <w:r w:rsidR="004B6B88" w:rsidRPr="007C3EDB">
          <w:rPr>
            <w:rFonts w:ascii="Bookman Old Style" w:hAnsi="Bookman Old Style"/>
            <w:szCs w:val="24"/>
            <w:rPrChange w:id="11385" w:author="Ashley Frank" w:date="2024-12-20T21:43:00Z">
              <w:rPr>
                <w:rFonts w:ascii="Bookman Old Style" w:hAnsi="Bookman Old Style"/>
                <w:sz w:val="32"/>
                <w:szCs w:val="32"/>
              </w:rPr>
            </w:rPrChange>
          </w:rPr>
          <w:t>Alm</w:t>
        </w:r>
      </w:ins>
      <w:del w:id="11386" w:author="Ashley Frank" w:date="2024-12-12T20:45:00Z">
        <w:r w:rsidRPr="007C3EDB" w:rsidDel="004B6B88">
          <w:rPr>
            <w:rFonts w:ascii="Bookman Old Style" w:hAnsi="Bookman Old Style"/>
            <w:szCs w:val="24"/>
            <w:rPrChange w:id="11387" w:author="Ashley Frank" w:date="2024-12-20T21:43:00Z">
              <w:rPr>
                <w:rFonts w:ascii="Bookman Old Style" w:hAnsi="Bookman Old Style"/>
                <w:sz w:val="32"/>
                <w:szCs w:val="32"/>
              </w:rPr>
            </w:rPrChange>
          </w:rPr>
          <w:delText>M</w:delText>
        </w:r>
      </w:del>
      <w:r w:rsidRPr="007C3EDB">
        <w:rPr>
          <w:rFonts w:ascii="Bookman Old Style" w:hAnsi="Bookman Old Style"/>
          <w:szCs w:val="24"/>
          <w:rPrChange w:id="11388" w:author="Ashley Frank" w:date="2024-12-20T21:43:00Z">
            <w:rPr>
              <w:rFonts w:ascii="Bookman Old Style" w:hAnsi="Bookman Old Style"/>
              <w:sz w:val="32"/>
              <w:szCs w:val="32"/>
            </w:rPr>
          </w:rPrChange>
        </w:rPr>
        <w:t xml:space="preserve">ost everything done </w:t>
      </w:r>
      <w:del w:id="11389" w:author="Ashley Frank" w:date="2024-12-12T20:51:00Z">
        <w:r w:rsidRPr="007C3EDB" w:rsidDel="004B6627">
          <w:rPr>
            <w:rFonts w:ascii="Bookman Old Style" w:hAnsi="Bookman Old Style"/>
            <w:szCs w:val="24"/>
            <w:rPrChange w:id="11390" w:author="Ashley Frank" w:date="2024-12-20T21:43:00Z">
              <w:rPr>
                <w:rFonts w:ascii="Bookman Old Style" w:hAnsi="Bookman Old Style"/>
                <w:sz w:val="32"/>
                <w:szCs w:val="32"/>
              </w:rPr>
            </w:rPrChange>
          </w:rPr>
          <w:delText xml:space="preserve">it </w:delText>
        </w:r>
      </w:del>
      <w:r w:rsidRPr="007C3EDB">
        <w:rPr>
          <w:rFonts w:ascii="Bookman Old Style" w:hAnsi="Bookman Old Style"/>
          <w:szCs w:val="24"/>
          <w:rPrChange w:id="11391" w:author="Ashley Frank" w:date="2024-12-20T21:43:00Z">
            <w:rPr>
              <w:rFonts w:ascii="Bookman Old Style" w:hAnsi="Bookman Old Style"/>
              <w:sz w:val="32"/>
              <w:szCs w:val="32"/>
            </w:rPr>
          </w:rPrChange>
        </w:rPr>
        <w:t>is emotiona</w:t>
      </w:r>
      <w:ins w:id="11392" w:author="Ashley Frank" w:date="2025-01-22T04:32:00Z">
        <w:r w:rsidR="005B6EAE">
          <w:rPr>
            <w:rFonts w:ascii="Bookman Old Style" w:hAnsi="Bookman Old Style"/>
            <w:szCs w:val="24"/>
          </w:rPr>
          <w:t>l/</w:t>
        </w:r>
      </w:ins>
      <w:del w:id="11393" w:author="Ashley Frank" w:date="2025-01-22T04:32:00Z">
        <w:r w:rsidRPr="007C3EDB" w:rsidDel="005B6EAE">
          <w:rPr>
            <w:rFonts w:ascii="Bookman Old Style" w:hAnsi="Bookman Old Style"/>
            <w:szCs w:val="24"/>
            <w:rPrChange w:id="11394" w:author="Ashley Frank" w:date="2024-12-20T21:43:00Z">
              <w:rPr>
                <w:rFonts w:ascii="Bookman Old Style" w:hAnsi="Bookman Old Style"/>
                <w:sz w:val="32"/>
                <w:szCs w:val="32"/>
              </w:rPr>
            </w:rPrChange>
          </w:rPr>
          <w:delText>l /</w:delText>
        </w:r>
      </w:del>
      <w:r w:rsidRPr="007C3EDB">
        <w:rPr>
          <w:rFonts w:ascii="Bookman Old Style" w:hAnsi="Bookman Old Style"/>
          <w:szCs w:val="24"/>
          <w:rPrChange w:id="11395" w:author="Ashley Frank" w:date="2024-12-20T21:43:00Z">
            <w:rPr>
              <w:rFonts w:ascii="Bookman Old Style" w:hAnsi="Bookman Old Style"/>
              <w:sz w:val="32"/>
              <w:szCs w:val="32"/>
            </w:rPr>
          </w:rPrChange>
        </w:rPr>
        <w:t xml:space="preserve">relational first. </w:t>
      </w:r>
    </w:p>
    <w:p w14:paraId="2C4C9A81" w14:textId="77777777" w:rsidR="00E443A4" w:rsidRDefault="00E443A4" w:rsidP="009014DA">
      <w:pPr>
        <w:pStyle w:val="BodyText"/>
        <w:spacing w:line="360" w:lineRule="auto"/>
        <w:rPr>
          <w:ins w:id="11396" w:author="Ashley Frank" w:date="2025-01-22T04:29:00Z"/>
          <w:rFonts w:ascii="Bookman Old Style" w:hAnsi="Bookman Old Style"/>
          <w:szCs w:val="24"/>
        </w:rPr>
      </w:pPr>
    </w:p>
    <w:p w14:paraId="6C5F6652" w14:textId="77777777" w:rsidR="00FD65E0" w:rsidRDefault="00202C9F" w:rsidP="009014DA">
      <w:pPr>
        <w:pStyle w:val="BodyText"/>
        <w:spacing w:line="360" w:lineRule="auto"/>
        <w:rPr>
          <w:ins w:id="11397" w:author="Ashley Frank" w:date="2025-01-22T04:40:00Z"/>
          <w:rFonts w:ascii="Bookman Old Style" w:hAnsi="Bookman Old Style"/>
          <w:szCs w:val="24"/>
        </w:rPr>
      </w:pPr>
      <w:r w:rsidRPr="007C3EDB">
        <w:rPr>
          <w:rFonts w:ascii="Bookman Old Style" w:hAnsi="Bookman Old Style"/>
          <w:szCs w:val="24"/>
          <w:rPrChange w:id="11398" w:author="Ashley Frank" w:date="2024-12-20T21:43:00Z">
            <w:rPr>
              <w:rFonts w:ascii="Bookman Old Style" w:hAnsi="Bookman Old Style"/>
              <w:sz w:val="32"/>
              <w:szCs w:val="32"/>
            </w:rPr>
          </w:rPrChange>
        </w:rPr>
        <w:t>Most couples believe that</w:t>
      </w:r>
      <w:ins w:id="11399" w:author="Ashley Frank" w:date="2025-01-22T04:32:00Z">
        <w:r w:rsidR="005B6EAE">
          <w:rPr>
            <w:rFonts w:ascii="Bookman Old Style" w:hAnsi="Bookman Old Style"/>
            <w:szCs w:val="24"/>
          </w:rPr>
          <w:t xml:space="preserve"> a certain </w:t>
        </w:r>
      </w:ins>
      <w:del w:id="11400" w:author="Ashley Frank" w:date="2025-01-22T04:32:00Z">
        <w:r w:rsidRPr="007C3EDB" w:rsidDel="005B6EAE">
          <w:rPr>
            <w:rFonts w:ascii="Bookman Old Style" w:hAnsi="Bookman Old Style"/>
            <w:szCs w:val="24"/>
            <w:rPrChange w:id="11401" w:author="Ashley Frank" w:date="2024-12-20T21:43:00Z">
              <w:rPr>
                <w:rFonts w:ascii="Bookman Old Style" w:hAnsi="Bookman Old Style"/>
                <w:sz w:val="32"/>
                <w:szCs w:val="32"/>
              </w:rPr>
            </w:rPrChange>
          </w:rPr>
          <w:delText xml:space="preserve"> the </w:delText>
        </w:r>
      </w:del>
      <w:r w:rsidRPr="007C3EDB">
        <w:rPr>
          <w:rFonts w:ascii="Bookman Old Style" w:hAnsi="Bookman Old Style"/>
          <w:szCs w:val="24"/>
          <w:rPrChange w:id="11402" w:author="Ashley Frank" w:date="2024-12-20T21:43:00Z">
            <w:rPr>
              <w:rFonts w:ascii="Bookman Old Style" w:hAnsi="Bookman Old Style"/>
              <w:sz w:val="32"/>
              <w:szCs w:val="32"/>
            </w:rPr>
          </w:rPrChange>
        </w:rPr>
        <w:t xml:space="preserve">situation is the cause of their emotional outbursts. </w:t>
      </w:r>
      <w:ins w:id="11403" w:author="Ashley Frank" w:date="2025-01-22T04:33:00Z">
        <w:r w:rsidR="005B6EAE">
          <w:rPr>
            <w:rFonts w:ascii="Bookman Old Style" w:hAnsi="Bookman Old Style"/>
            <w:szCs w:val="24"/>
          </w:rPr>
          <w:t xml:space="preserve">What they don’t realize </w:t>
        </w:r>
      </w:ins>
      <w:del w:id="11404" w:author="Ashley Frank" w:date="2025-01-22T04:32:00Z">
        <w:r w:rsidRPr="007C3EDB" w:rsidDel="005B6EAE">
          <w:rPr>
            <w:rFonts w:ascii="Bookman Old Style" w:hAnsi="Bookman Old Style"/>
            <w:szCs w:val="24"/>
            <w:rPrChange w:id="11405" w:author="Ashley Frank" w:date="2024-12-20T21:43:00Z">
              <w:rPr>
                <w:rFonts w:ascii="Bookman Old Style" w:hAnsi="Bookman Old Style"/>
                <w:sz w:val="32"/>
                <w:szCs w:val="32"/>
              </w:rPr>
            </w:rPrChange>
          </w:rPr>
          <w:delText xml:space="preserve">It </w:delText>
        </w:r>
      </w:del>
      <w:r w:rsidRPr="007C3EDB">
        <w:rPr>
          <w:rFonts w:ascii="Bookman Old Style" w:hAnsi="Bookman Old Style"/>
          <w:szCs w:val="24"/>
          <w:rPrChange w:id="11406" w:author="Ashley Frank" w:date="2024-12-20T21:43:00Z">
            <w:rPr>
              <w:rFonts w:ascii="Bookman Old Style" w:hAnsi="Bookman Old Style"/>
              <w:sz w:val="32"/>
              <w:szCs w:val="32"/>
            </w:rPr>
          </w:rPrChange>
        </w:rPr>
        <w:t xml:space="preserve">is </w:t>
      </w:r>
      <w:ins w:id="11407" w:author="Ashley Frank" w:date="2025-01-22T04:33:00Z">
        <w:r w:rsidR="005B6EAE">
          <w:rPr>
            <w:rFonts w:ascii="Bookman Old Style" w:hAnsi="Bookman Old Style"/>
            <w:szCs w:val="24"/>
          </w:rPr>
          <w:t>that it’s not because</w:t>
        </w:r>
      </w:ins>
      <w:del w:id="11408" w:author="Ashley Frank" w:date="2025-01-22T04:33:00Z">
        <w:r w:rsidRPr="007C3EDB" w:rsidDel="005B6EAE">
          <w:rPr>
            <w:rFonts w:ascii="Bookman Old Style" w:hAnsi="Bookman Old Style"/>
            <w:szCs w:val="24"/>
            <w:rPrChange w:id="11409" w:author="Ashley Frank" w:date="2024-12-20T21:43:00Z">
              <w:rPr>
                <w:rFonts w:ascii="Bookman Old Style" w:hAnsi="Bookman Old Style"/>
                <w:sz w:val="32"/>
                <w:szCs w:val="32"/>
              </w:rPr>
            </w:rPrChange>
          </w:rPr>
          <w:delText>because</w:delText>
        </w:r>
      </w:del>
      <w:r w:rsidRPr="007C3EDB">
        <w:rPr>
          <w:rFonts w:ascii="Bookman Old Style" w:hAnsi="Bookman Old Style"/>
          <w:szCs w:val="24"/>
          <w:rPrChange w:id="11410" w:author="Ashley Frank" w:date="2024-12-20T21:43:00Z">
            <w:rPr>
              <w:rFonts w:ascii="Bookman Old Style" w:hAnsi="Bookman Old Style"/>
              <w:sz w:val="32"/>
              <w:szCs w:val="32"/>
            </w:rPr>
          </w:rPrChange>
        </w:rPr>
        <w:t xml:space="preserve"> </w:t>
      </w:r>
      <w:ins w:id="11411" w:author="Ashley Frank" w:date="2025-01-22T04:33:00Z">
        <w:r w:rsidR="005B6EAE">
          <w:rPr>
            <w:rFonts w:ascii="Bookman Old Style" w:hAnsi="Bookman Old Style"/>
            <w:szCs w:val="24"/>
          </w:rPr>
          <w:t xml:space="preserve">of any situation but because </w:t>
        </w:r>
      </w:ins>
      <w:r w:rsidRPr="007C3EDB">
        <w:rPr>
          <w:rFonts w:ascii="Bookman Old Style" w:hAnsi="Bookman Old Style"/>
          <w:szCs w:val="24"/>
          <w:rPrChange w:id="11412" w:author="Ashley Frank" w:date="2024-12-20T21:43:00Z">
            <w:rPr>
              <w:rFonts w:ascii="Bookman Old Style" w:hAnsi="Bookman Old Style"/>
              <w:sz w:val="32"/>
              <w:szCs w:val="32"/>
            </w:rPr>
          </w:rPrChange>
        </w:rPr>
        <w:t>of the emotional system that is attacked, pushe</w:t>
      </w:r>
      <w:ins w:id="11413" w:author="Ashley Frank" w:date="2025-01-22T04:33:00Z">
        <w:r w:rsidR="005B6EAE">
          <w:rPr>
            <w:rFonts w:ascii="Bookman Old Style" w:hAnsi="Bookman Old Style"/>
            <w:szCs w:val="24"/>
          </w:rPr>
          <w:t>d</w:t>
        </w:r>
      </w:ins>
      <w:del w:id="11414" w:author="Ashley Frank" w:date="2025-01-22T04:33:00Z">
        <w:r w:rsidRPr="007C3EDB" w:rsidDel="005B6EAE">
          <w:rPr>
            <w:rFonts w:ascii="Bookman Old Style" w:hAnsi="Bookman Old Style"/>
            <w:szCs w:val="24"/>
            <w:rPrChange w:id="11415" w:author="Ashley Frank" w:date="2024-12-20T21:43:00Z">
              <w:rPr>
                <w:rFonts w:ascii="Bookman Old Style" w:hAnsi="Bookman Old Style"/>
                <w:sz w:val="32"/>
                <w:szCs w:val="32"/>
              </w:rPr>
            </w:rPrChange>
          </w:rPr>
          <w:delText>d, rubbed</w:delText>
        </w:r>
      </w:del>
      <w:r w:rsidRPr="007C3EDB">
        <w:rPr>
          <w:rFonts w:ascii="Bookman Old Style" w:hAnsi="Bookman Old Style"/>
          <w:szCs w:val="24"/>
          <w:rPrChange w:id="11416" w:author="Ashley Frank" w:date="2024-12-20T21:43:00Z">
            <w:rPr>
              <w:rFonts w:ascii="Bookman Old Style" w:hAnsi="Bookman Old Style"/>
              <w:sz w:val="32"/>
              <w:szCs w:val="32"/>
            </w:rPr>
          </w:rPrChange>
        </w:rPr>
        <w:t>,</w:t>
      </w:r>
      <w:ins w:id="11417" w:author="Ashley Frank" w:date="2025-01-22T04:34:00Z">
        <w:r w:rsidR="005B6EAE">
          <w:rPr>
            <w:rFonts w:ascii="Bookman Old Style" w:hAnsi="Bookman Old Style"/>
            <w:szCs w:val="24"/>
          </w:rPr>
          <w:t xml:space="preserve"> rubbed the wrong way,</w:t>
        </w:r>
      </w:ins>
      <w:r w:rsidRPr="007C3EDB">
        <w:rPr>
          <w:rFonts w:ascii="Bookman Old Style" w:hAnsi="Bookman Old Style"/>
          <w:szCs w:val="24"/>
          <w:rPrChange w:id="11418" w:author="Ashley Frank" w:date="2024-12-20T21:43:00Z">
            <w:rPr>
              <w:rFonts w:ascii="Bookman Old Style" w:hAnsi="Bookman Old Style"/>
              <w:sz w:val="32"/>
              <w:szCs w:val="32"/>
            </w:rPr>
          </w:rPrChange>
        </w:rPr>
        <w:t xml:space="preserve"> or misunderstood. My mother use</w:t>
      </w:r>
      <w:ins w:id="11419" w:author="Ashley Frank" w:date="2024-12-12T20:51:00Z">
        <w:r w:rsidR="004B6627" w:rsidRPr="007C3EDB">
          <w:rPr>
            <w:rFonts w:ascii="Bookman Old Style" w:hAnsi="Bookman Old Style"/>
            <w:szCs w:val="24"/>
            <w:rPrChange w:id="11420" w:author="Ashley Frank" w:date="2024-12-20T21:43:00Z">
              <w:rPr>
                <w:rFonts w:ascii="Bookman Old Style" w:hAnsi="Bookman Old Style"/>
                <w:sz w:val="32"/>
                <w:szCs w:val="32"/>
              </w:rPr>
            </w:rPrChange>
          </w:rPr>
          <w:t>d</w:t>
        </w:r>
      </w:ins>
      <w:r w:rsidRPr="007C3EDB">
        <w:rPr>
          <w:rFonts w:ascii="Bookman Old Style" w:hAnsi="Bookman Old Style"/>
          <w:szCs w:val="24"/>
          <w:rPrChange w:id="11421" w:author="Ashley Frank" w:date="2024-12-20T21:43:00Z">
            <w:rPr>
              <w:rFonts w:ascii="Bookman Old Style" w:hAnsi="Bookman Old Style"/>
              <w:sz w:val="32"/>
              <w:szCs w:val="32"/>
            </w:rPr>
          </w:rPrChange>
        </w:rPr>
        <w:t xml:space="preserve"> to tell me, “Never make a permanent decision based on a temporary situation</w:t>
      </w:r>
      <w:ins w:id="11422" w:author="Ashley Frank" w:date="2025-01-22T04:34:00Z">
        <w:r w:rsidR="005B6EAE">
          <w:rPr>
            <w:rFonts w:ascii="Bookman Old Style" w:hAnsi="Bookman Old Style"/>
            <w:szCs w:val="24"/>
          </w:rPr>
          <w:t xml:space="preserve"> because </w:t>
        </w:r>
      </w:ins>
      <w:del w:id="11423" w:author="Ashley Frank" w:date="2025-01-22T04:34:00Z">
        <w:r w:rsidRPr="007C3EDB" w:rsidDel="005B6EAE">
          <w:rPr>
            <w:rFonts w:ascii="Bookman Old Style" w:hAnsi="Bookman Old Style"/>
            <w:szCs w:val="24"/>
            <w:rPrChange w:id="11424" w:author="Ashley Frank" w:date="2024-12-20T21:43:00Z">
              <w:rPr>
                <w:rFonts w:ascii="Bookman Old Style" w:hAnsi="Bookman Old Style"/>
                <w:sz w:val="32"/>
                <w:szCs w:val="32"/>
              </w:rPr>
            </w:rPrChange>
          </w:rPr>
          <w:delText xml:space="preserve"> because </w:delText>
        </w:r>
      </w:del>
      <w:r w:rsidRPr="007C3EDB">
        <w:rPr>
          <w:rFonts w:ascii="Bookman Old Style" w:hAnsi="Bookman Old Style"/>
          <w:szCs w:val="24"/>
          <w:rPrChange w:id="11425" w:author="Ashley Frank" w:date="2024-12-20T21:43:00Z">
            <w:rPr>
              <w:rFonts w:ascii="Bookman Old Style" w:hAnsi="Bookman Old Style"/>
              <w:sz w:val="32"/>
              <w:szCs w:val="32"/>
            </w:rPr>
          </w:rPrChange>
        </w:rPr>
        <w:t>all situations are temporary</w:t>
      </w:r>
      <w:del w:id="11426" w:author="Ashley Frank" w:date="2025-01-22T04:34:00Z">
        <w:r w:rsidRPr="007C3EDB" w:rsidDel="005B6EAE">
          <w:rPr>
            <w:rFonts w:ascii="Bookman Old Style" w:hAnsi="Bookman Old Style"/>
            <w:szCs w:val="24"/>
            <w:rPrChange w:id="11427" w:author="Ashley Frank" w:date="2024-12-20T21:43:00Z">
              <w:rPr>
                <w:rFonts w:ascii="Bookman Old Style" w:hAnsi="Bookman Old Style"/>
                <w:sz w:val="32"/>
                <w:szCs w:val="32"/>
              </w:rPr>
            </w:rPrChange>
          </w:rPr>
          <w:delText>”</w:delText>
        </w:r>
      </w:del>
      <w:r w:rsidRPr="007C3EDB">
        <w:rPr>
          <w:rFonts w:ascii="Bookman Old Style" w:hAnsi="Bookman Old Style"/>
          <w:szCs w:val="24"/>
          <w:rPrChange w:id="11428" w:author="Ashley Frank" w:date="2024-12-20T21:43:00Z">
            <w:rPr>
              <w:rFonts w:ascii="Bookman Old Style" w:hAnsi="Bookman Old Style"/>
              <w:sz w:val="32"/>
              <w:szCs w:val="32"/>
            </w:rPr>
          </w:rPrChange>
        </w:rPr>
        <w:t>.</w:t>
      </w:r>
      <w:ins w:id="11429" w:author="Ashley Frank" w:date="2025-01-22T04:34:00Z">
        <w:r w:rsidR="005B6EAE">
          <w:rPr>
            <w:rFonts w:ascii="Bookman Old Style" w:hAnsi="Bookman Old Style"/>
            <w:szCs w:val="24"/>
          </w:rPr>
          <w:t>”</w:t>
        </w:r>
      </w:ins>
      <w:r w:rsidRPr="007C3EDB">
        <w:rPr>
          <w:rFonts w:ascii="Bookman Old Style" w:hAnsi="Bookman Old Style"/>
          <w:szCs w:val="24"/>
          <w:rPrChange w:id="11430" w:author="Ashley Frank" w:date="2024-12-20T21:43:00Z">
            <w:rPr>
              <w:rFonts w:ascii="Bookman Old Style" w:hAnsi="Bookman Old Style"/>
              <w:sz w:val="32"/>
              <w:szCs w:val="32"/>
            </w:rPr>
          </w:rPrChange>
        </w:rPr>
        <w:t xml:space="preserve"> </w:t>
      </w:r>
      <w:ins w:id="11431" w:author="Ashley Frank" w:date="2025-01-22T04:34:00Z">
        <w:r w:rsidR="005B6EAE">
          <w:rPr>
            <w:rFonts w:ascii="Bookman Old Style" w:hAnsi="Bookman Old Style"/>
            <w:szCs w:val="24"/>
          </w:rPr>
          <w:t xml:space="preserve">One time, I was </w:t>
        </w:r>
      </w:ins>
      <w:del w:id="11432" w:author="Ashley Frank" w:date="2025-01-22T04:34:00Z">
        <w:r w:rsidR="00846A89" w:rsidRPr="007C3EDB" w:rsidDel="005B6EAE">
          <w:rPr>
            <w:rFonts w:ascii="Bookman Old Style" w:hAnsi="Bookman Old Style"/>
            <w:szCs w:val="24"/>
            <w:rPrChange w:id="11433" w:author="Ashley Frank" w:date="2024-12-20T21:43:00Z">
              <w:rPr>
                <w:rFonts w:ascii="Bookman Old Style" w:hAnsi="Bookman Old Style"/>
                <w:sz w:val="32"/>
                <w:szCs w:val="32"/>
              </w:rPr>
            </w:rPrChange>
          </w:rPr>
          <w:delText xml:space="preserve">I was </w:delText>
        </w:r>
      </w:del>
      <w:r w:rsidR="00846A89" w:rsidRPr="007C3EDB">
        <w:rPr>
          <w:rFonts w:ascii="Bookman Old Style" w:hAnsi="Bookman Old Style"/>
          <w:szCs w:val="24"/>
          <w:rPrChange w:id="11434" w:author="Ashley Frank" w:date="2024-12-20T21:43:00Z">
            <w:rPr>
              <w:rFonts w:ascii="Bookman Old Style" w:hAnsi="Bookman Old Style"/>
              <w:sz w:val="32"/>
              <w:szCs w:val="32"/>
            </w:rPr>
          </w:rPrChange>
        </w:rPr>
        <w:t>lis</w:t>
      </w:r>
      <w:del w:id="11435" w:author="Ashley Frank" w:date="2024-12-12T20:51:00Z">
        <w:r w:rsidR="00846A89" w:rsidRPr="007C3EDB" w:rsidDel="004B6627">
          <w:rPr>
            <w:rFonts w:ascii="Bookman Old Style" w:hAnsi="Bookman Old Style"/>
            <w:szCs w:val="24"/>
            <w:rPrChange w:id="11436" w:author="Ashley Frank" w:date="2024-12-20T21:43:00Z">
              <w:rPr>
                <w:rFonts w:ascii="Bookman Old Style" w:hAnsi="Bookman Old Style"/>
                <w:sz w:val="32"/>
                <w:szCs w:val="32"/>
              </w:rPr>
            </w:rPrChange>
          </w:rPr>
          <w:delText>w</w:delText>
        </w:r>
      </w:del>
      <w:r w:rsidR="00846A89" w:rsidRPr="007C3EDB">
        <w:rPr>
          <w:rFonts w:ascii="Bookman Old Style" w:hAnsi="Bookman Old Style"/>
          <w:szCs w:val="24"/>
          <w:rPrChange w:id="11437" w:author="Ashley Frank" w:date="2024-12-20T21:43:00Z">
            <w:rPr>
              <w:rFonts w:ascii="Bookman Old Style" w:hAnsi="Bookman Old Style"/>
              <w:sz w:val="32"/>
              <w:szCs w:val="32"/>
            </w:rPr>
          </w:rPrChange>
        </w:rPr>
        <w:t>tening to a Christian radio station</w:t>
      </w:r>
      <w:ins w:id="11438" w:author="Ashley Frank" w:date="2025-01-22T04:35:00Z">
        <w:r w:rsidR="005B6EAE">
          <w:rPr>
            <w:rFonts w:ascii="Bookman Old Style" w:hAnsi="Bookman Old Style"/>
            <w:szCs w:val="24"/>
          </w:rPr>
          <w:t>,</w:t>
        </w:r>
      </w:ins>
      <w:ins w:id="11439" w:author="Ashley Frank" w:date="2025-01-22T04:34:00Z">
        <w:r w:rsidR="005B6EAE">
          <w:rPr>
            <w:rFonts w:ascii="Bookman Old Style" w:hAnsi="Bookman Old Style"/>
            <w:szCs w:val="24"/>
          </w:rPr>
          <w:t xml:space="preserve"> and I heard two people </w:t>
        </w:r>
      </w:ins>
      <w:del w:id="11440" w:author="Ashley Frank" w:date="2025-01-22T04:34:00Z">
        <w:r w:rsidR="00846A89" w:rsidRPr="007C3EDB" w:rsidDel="005B6EAE">
          <w:rPr>
            <w:rFonts w:ascii="Bookman Old Style" w:hAnsi="Bookman Old Style"/>
            <w:szCs w:val="24"/>
            <w:rPrChange w:id="11441" w:author="Ashley Frank" w:date="2024-12-20T21:43:00Z">
              <w:rPr>
                <w:rFonts w:ascii="Bookman Old Style" w:hAnsi="Bookman Old Style"/>
                <w:sz w:val="32"/>
                <w:szCs w:val="32"/>
              </w:rPr>
            </w:rPrChange>
          </w:rPr>
          <w:delText xml:space="preserve"> and t</w:delText>
        </w:r>
      </w:del>
      <w:del w:id="11442" w:author="Ashley Frank" w:date="2024-12-12T20:51:00Z">
        <w:r w:rsidR="00846A89" w:rsidRPr="007C3EDB" w:rsidDel="004B6627">
          <w:rPr>
            <w:rFonts w:ascii="Bookman Old Style" w:hAnsi="Bookman Old Style"/>
            <w:szCs w:val="24"/>
            <w:rPrChange w:id="11443" w:author="Ashley Frank" w:date="2024-12-20T21:43:00Z">
              <w:rPr>
                <w:rFonts w:ascii="Bookman Old Style" w:hAnsi="Bookman Old Style"/>
                <w:sz w:val="32"/>
                <w:szCs w:val="32"/>
              </w:rPr>
            </w:rPrChange>
          </w:rPr>
          <w:delText xml:space="preserve">here </w:delText>
        </w:r>
        <w:r w:rsidR="002C4A2E" w:rsidRPr="007C3EDB" w:rsidDel="004B6627">
          <w:rPr>
            <w:rFonts w:ascii="Bookman Old Style" w:hAnsi="Bookman Old Style"/>
            <w:szCs w:val="24"/>
            <w:rPrChange w:id="11444" w:author="Ashley Frank" w:date="2024-12-20T21:43:00Z">
              <w:rPr>
                <w:rFonts w:ascii="Bookman Old Style" w:hAnsi="Bookman Old Style"/>
                <w:sz w:val="32"/>
                <w:szCs w:val="32"/>
              </w:rPr>
            </w:rPrChange>
          </w:rPr>
          <w:delText>We</w:delText>
        </w:r>
        <w:r w:rsidR="00846A89" w:rsidRPr="007C3EDB" w:rsidDel="004B6627">
          <w:rPr>
            <w:rFonts w:ascii="Bookman Old Style" w:hAnsi="Bookman Old Style"/>
            <w:szCs w:val="24"/>
            <w:rPrChange w:id="11445" w:author="Ashley Frank" w:date="2024-12-20T21:43:00Z">
              <w:rPr>
                <w:rFonts w:ascii="Bookman Old Style" w:hAnsi="Bookman Old Style"/>
                <w:sz w:val="32"/>
                <w:szCs w:val="32"/>
              </w:rPr>
            </w:rPrChange>
          </w:rPr>
          <w:delText>re two peopl</w:delText>
        </w:r>
      </w:del>
      <w:del w:id="11446" w:author="Ashley Frank" w:date="2025-01-22T04:34:00Z">
        <w:r w:rsidR="00846A89" w:rsidRPr="007C3EDB" w:rsidDel="005B6EAE">
          <w:rPr>
            <w:rFonts w:ascii="Bookman Old Style" w:hAnsi="Bookman Old Style"/>
            <w:szCs w:val="24"/>
            <w:rPrChange w:id="11447" w:author="Ashley Frank" w:date="2024-12-20T21:43:00Z">
              <w:rPr>
                <w:rFonts w:ascii="Bookman Old Style" w:hAnsi="Bookman Old Style"/>
                <w:sz w:val="32"/>
                <w:szCs w:val="32"/>
              </w:rPr>
            </w:rPrChange>
          </w:rPr>
          <w:delText>e t</w:delText>
        </w:r>
      </w:del>
      <w:ins w:id="11448" w:author="Ashley Frank" w:date="2025-01-22T04:34:00Z">
        <w:r w:rsidR="005B6EAE">
          <w:rPr>
            <w:rFonts w:ascii="Bookman Old Style" w:hAnsi="Bookman Old Style"/>
            <w:szCs w:val="24"/>
          </w:rPr>
          <w:t>t</w:t>
        </w:r>
      </w:ins>
      <w:r w:rsidR="00846A89" w:rsidRPr="007C3EDB">
        <w:rPr>
          <w:rFonts w:ascii="Bookman Old Style" w:hAnsi="Bookman Old Style"/>
          <w:szCs w:val="24"/>
          <w:rPrChange w:id="11449" w:author="Ashley Frank" w:date="2024-12-20T21:43:00Z">
            <w:rPr>
              <w:rFonts w:ascii="Bookman Old Style" w:hAnsi="Bookman Old Style"/>
              <w:sz w:val="32"/>
              <w:szCs w:val="32"/>
            </w:rPr>
          </w:rPrChange>
        </w:rPr>
        <w:t xml:space="preserve">alking about </w:t>
      </w:r>
      <w:del w:id="11450" w:author="Ashley Frank" w:date="2025-01-22T04:35:00Z">
        <w:r w:rsidR="00846A89" w:rsidRPr="007C3EDB" w:rsidDel="005B6EAE">
          <w:rPr>
            <w:rFonts w:ascii="Bookman Old Style" w:hAnsi="Bookman Old Style"/>
            <w:szCs w:val="24"/>
            <w:rPrChange w:id="11451" w:author="Ashley Frank" w:date="2024-12-20T21:43:00Z">
              <w:rPr>
                <w:rFonts w:ascii="Bookman Old Style" w:hAnsi="Bookman Old Style"/>
                <w:sz w:val="32"/>
                <w:szCs w:val="32"/>
              </w:rPr>
            </w:rPrChange>
          </w:rPr>
          <w:delText xml:space="preserve">communication with </w:delText>
        </w:r>
      </w:del>
      <w:r w:rsidR="00846A89" w:rsidRPr="007C3EDB">
        <w:rPr>
          <w:rFonts w:ascii="Bookman Old Style" w:hAnsi="Bookman Old Style"/>
          <w:szCs w:val="24"/>
          <w:rPrChange w:id="11452" w:author="Ashley Frank" w:date="2024-12-20T21:43:00Z">
            <w:rPr>
              <w:rFonts w:ascii="Bookman Old Style" w:hAnsi="Bookman Old Style"/>
              <w:sz w:val="32"/>
              <w:szCs w:val="32"/>
            </w:rPr>
          </w:rPrChange>
        </w:rPr>
        <w:t>couple</w:t>
      </w:r>
      <w:ins w:id="11453" w:author="Ashley Frank" w:date="2025-01-22T04:35:00Z">
        <w:r w:rsidR="005B6EAE">
          <w:rPr>
            <w:rFonts w:ascii="Bookman Old Style" w:hAnsi="Bookman Old Style"/>
            <w:szCs w:val="24"/>
          </w:rPr>
          <w:t xml:space="preserve"> </w:t>
        </w:r>
        <w:r w:rsidR="005B6EAE" w:rsidRPr="00C03668">
          <w:rPr>
            <w:rFonts w:ascii="Bookman Old Style" w:hAnsi="Bookman Old Style"/>
            <w:szCs w:val="24"/>
          </w:rPr>
          <w:t>communication</w:t>
        </w:r>
        <w:r w:rsidR="005B6EAE">
          <w:rPr>
            <w:rFonts w:ascii="Bookman Old Style" w:hAnsi="Bookman Old Style"/>
            <w:szCs w:val="24"/>
          </w:rPr>
          <w:t>.</w:t>
        </w:r>
      </w:ins>
      <w:del w:id="11454" w:author="Ashley Frank" w:date="2025-01-22T04:35:00Z">
        <w:r w:rsidR="00846A89" w:rsidRPr="007C3EDB" w:rsidDel="005B6EAE">
          <w:rPr>
            <w:rFonts w:ascii="Bookman Old Style" w:hAnsi="Bookman Old Style"/>
            <w:szCs w:val="24"/>
            <w:rPrChange w:id="11455" w:author="Ashley Frank" w:date="2024-12-20T21:43:00Z">
              <w:rPr>
                <w:rFonts w:ascii="Bookman Old Style" w:hAnsi="Bookman Old Style"/>
                <w:sz w:val="32"/>
                <w:szCs w:val="32"/>
              </w:rPr>
            </w:rPrChange>
          </w:rPr>
          <w:delText>s</w:delText>
        </w:r>
      </w:del>
      <w:r w:rsidR="00846A89" w:rsidRPr="007C3EDB">
        <w:rPr>
          <w:rFonts w:ascii="Bookman Old Style" w:hAnsi="Bookman Old Style"/>
          <w:szCs w:val="24"/>
          <w:rPrChange w:id="11456" w:author="Ashley Frank" w:date="2024-12-20T21:43:00Z">
            <w:rPr>
              <w:rFonts w:ascii="Bookman Old Style" w:hAnsi="Bookman Old Style"/>
              <w:sz w:val="32"/>
              <w:szCs w:val="32"/>
            </w:rPr>
          </w:rPrChange>
        </w:rPr>
        <w:t xml:space="preserve"> </w:t>
      </w:r>
    </w:p>
    <w:p w14:paraId="51C6EFF5" w14:textId="77777777" w:rsidR="00FD65E0" w:rsidRDefault="00FD65E0" w:rsidP="009014DA">
      <w:pPr>
        <w:pStyle w:val="BodyText"/>
        <w:spacing w:line="360" w:lineRule="auto"/>
        <w:rPr>
          <w:ins w:id="11457" w:author="Ashley Frank" w:date="2025-01-22T04:40:00Z"/>
          <w:rFonts w:ascii="Bookman Old Style" w:hAnsi="Bookman Old Style"/>
          <w:szCs w:val="24"/>
        </w:rPr>
      </w:pPr>
    </w:p>
    <w:p w14:paraId="66C921F2" w14:textId="22E54CFB" w:rsidR="005B6EAE" w:rsidRDefault="00846A89" w:rsidP="009014DA">
      <w:pPr>
        <w:pStyle w:val="BodyText"/>
        <w:spacing w:line="360" w:lineRule="auto"/>
        <w:rPr>
          <w:ins w:id="11458" w:author="Ashley Frank" w:date="2025-01-22T04:29:00Z"/>
          <w:rFonts w:ascii="Bookman Old Style" w:hAnsi="Bookman Old Style"/>
          <w:szCs w:val="24"/>
        </w:rPr>
      </w:pPr>
      <w:del w:id="11459" w:author="Ashley Frank" w:date="2025-01-22T04:35:00Z">
        <w:r w:rsidRPr="007C3EDB" w:rsidDel="005B6EAE">
          <w:rPr>
            <w:rFonts w:ascii="Bookman Old Style" w:hAnsi="Bookman Old Style"/>
            <w:szCs w:val="24"/>
            <w:rPrChange w:id="11460" w:author="Ashley Frank" w:date="2024-12-20T21:43:00Z">
              <w:rPr>
                <w:rFonts w:ascii="Bookman Old Style" w:hAnsi="Bookman Old Style"/>
                <w:sz w:val="32"/>
                <w:szCs w:val="32"/>
              </w:rPr>
            </w:rPrChange>
          </w:rPr>
          <w:delText xml:space="preserve">and </w:delText>
        </w:r>
      </w:del>
      <w:ins w:id="11461" w:author="Ashley Frank" w:date="2025-01-22T04:35:00Z">
        <w:r w:rsidR="005B6EAE">
          <w:rPr>
            <w:rFonts w:ascii="Bookman Old Style" w:hAnsi="Bookman Old Style"/>
            <w:szCs w:val="24"/>
          </w:rPr>
          <w:t>Th</w:t>
        </w:r>
      </w:ins>
      <w:del w:id="11462" w:author="Ashley Frank" w:date="2025-01-22T04:35:00Z">
        <w:r w:rsidRPr="007C3EDB" w:rsidDel="005B6EAE">
          <w:rPr>
            <w:rFonts w:ascii="Bookman Old Style" w:hAnsi="Bookman Old Style"/>
            <w:szCs w:val="24"/>
            <w:rPrChange w:id="11463" w:author="Ashley Frank" w:date="2024-12-20T21:43:00Z">
              <w:rPr>
                <w:rFonts w:ascii="Bookman Old Style" w:hAnsi="Bookman Old Style"/>
                <w:sz w:val="32"/>
                <w:szCs w:val="32"/>
              </w:rPr>
            </w:rPrChange>
          </w:rPr>
          <w:delText>th</w:delText>
        </w:r>
      </w:del>
      <w:r w:rsidRPr="007C3EDB">
        <w:rPr>
          <w:rFonts w:ascii="Bookman Old Style" w:hAnsi="Bookman Old Style"/>
          <w:szCs w:val="24"/>
          <w:rPrChange w:id="11464" w:author="Ashley Frank" w:date="2024-12-20T21:43:00Z">
            <w:rPr>
              <w:rFonts w:ascii="Bookman Old Style" w:hAnsi="Bookman Old Style"/>
              <w:sz w:val="32"/>
              <w:szCs w:val="32"/>
            </w:rPr>
          </w:rPrChange>
        </w:rPr>
        <w:t xml:space="preserve">ey </w:t>
      </w:r>
      <w:ins w:id="11465" w:author="Ashley Frank" w:date="2025-01-22T04:36:00Z">
        <w:r w:rsidR="005B6EAE">
          <w:rPr>
            <w:rFonts w:ascii="Bookman Old Style" w:hAnsi="Bookman Old Style"/>
            <w:szCs w:val="24"/>
          </w:rPr>
          <w:t>stated that communicating is hard between couples</w:t>
        </w:r>
      </w:ins>
      <w:del w:id="11466" w:author="Ashley Frank" w:date="2025-01-22T04:35:00Z">
        <w:r w:rsidRPr="007C3EDB" w:rsidDel="005B6EAE">
          <w:rPr>
            <w:rFonts w:ascii="Bookman Old Style" w:hAnsi="Bookman Old Style"/>
            <w:szCs w:val="24"/>
            <w:rPrChange w:id="11467" w:author="Ashley Frank" w:date="2024-12-20T21:43:00Z">
              <w:rPr>
                <w:rFonts w:ascii="Bookman Old Style" w:hAnsi="Bookman Old Style"/>
                <w:sz w:val="32"/>
                <w:szCs w:val="32"/>
              </w:rPr>
            </w:rPrChange>
          </w:rPr>
          <w:delText xml:space="preserve">stated </w:delText>
        </w:r>
      </w:del>
      <w:del w:id="11468" w:author="Ashley Frank" w:date="2025-01-22T04:36:00Z">
        <w:r w:rsidRPr="007C3EDB" w:rsidDel="005B6EAE">
          <w:rPr>
            <w:rFonts w:ascii="Bookman Old Style" w:hAnsi="Bookman Old Style"/>
            <w:szCs w:val="24"/>
            <w:rPrChange w:id="11469" w:author="Ashley Frank" w:date="2024-12-20T21:43:00Z">
              <w:rPr>
                <w:rFonts w:ascii="Bookman Old Style" w:hAnsi="Bookman Old Style"/>
                <w:sz w:val="32"/>
                <w:szCs w:val="32"/>
              </w:rPr>
            </w:rPrChange>
          </w:rPr>
          <w:delText>that communicating is hard</w:delText>
        </w:r>
      </w:del>
      <w:r w:rsidRPr="007C3EDB">
        <w:rPr>
          <w:rFonts w:ascii="Bookman Old Style" w:hAnsi="Bookman Old Style"/>
          <w:szCs w:val="24"/>
          <w:rPrChange w:id="11470" w:author="Ashley Frank" w:date="2024-12-20T21:43:00Z">
            <w:rPr>
              <w:rFonts w:ascii="Bookman Old Style" w:hAnsi="Bookman Old Style"/>
              <w:sz w:val="32"/>
              <w:szCs w:val="32"/>
            </w:rPr>
          </w:rPrChange>
        </w:rPr>
        <w:t>. I totally disagree with that premise. I</w:t>
      </w:r>
      <w:ins w:id="11471" w:author="Ashley Frank" w:date="2025-01-22T04:36:00Z">
        <w:r w:rsidR="005B6EAE">
          <w:rPr>
            <w:rFonts w:ascii="Bookman Old Style" w:hAnsi="Bookman Old Style"/>
            <w:szCs w:val="24"/>
          </w:rPr>
          <w:t xml:space="preserve"> don’t think it’s</w:t>
        </w:r>
      </w:ins>
      <w:del w:id="11472" w:author="Ashley Frank" w:date="2025-01-22T04:36:00Z">
        <w:r w:rsidRPr="007C3EDB" w:rsidDel="005B6EAE">
          <w:rPr>
            <w:rFonts w:ascii="Bookman Old Style" w:hAnsi="Bookman Old Style"/>
            <w:szCs w:val="24"/>
            <w:rPrChange w:id="11473" w:author="Ashley Frank" w:date="2024-12-20T21:43:00Z">
              <w:rPr>
                <w:rFonts w:ascii="Bookman Old Style" w:hAnsi="Bookman Old Style"/>
                <w:sz w:val="32"/>
                <w:szCs w:val="32"/>
              </w:rPr>
            </w:rPrChange>
          </w:rPr>
          <w:delText>t</w:delText>
        </w:r>
      </w:del>
      <w:r w:rsidRPr="007C3EDB">
        <w:rPr>
          <w:rFonts w:ascii="Bookman Old Style" w:hAnsi="Bookman Old Style"/>
          <w:szCs w:val="24"/>
          <w:rPrChange w:id="11474" w:author="Ashley Frank" w:date="2024-12-20T21:43:00Z">
            <w:rPr>
              <w:rFonts w:ascii="Bookman Old Style" w:hAnsi="Bookman Old Style"/>
              <w:sz w:val="32"/>
              <w:szCs w:val="32"/>
            </w:rPr>
          </w:rPrChange>
        </w:rPr>
        <w:t xml:space="preserve"> </w:t>
      </w:r>
      <w:del w:id="11475" w:author="Ashley Frank" w:date="2025-01-22T04:36:00Z">
        <w:r w:rsidRPr="007C3EDB" w:rsidDel="005B6EAE">
          <w:rPr>
            <w:rFonts w:ascii="Bookman Old Style" w:hAnsi="Bookman Old Style"/>
            <w:szCs w:val="24"/>
            <w:rPrChange w:id="11476" w:author="Ashley Frank" w:date="2024-12-20T21:43:00Z">
              <w:rPr>
                <w:rFonts w:ascii="Bookman Old Style" w:hAnsi="Bookman Old Style"/>
                <w:sz w:val="32"/>
                <w:szCs w:val="32"/>
              </w:rPr>
            </w:rPrChange>
          </w:rPr>
          <w:delText xml:space="preserve">is not that </w:delText>
        </w:r>
      </w:del>
      <w:r w:rsidRPr="007C3EDB">
        <w:rPr>
          <w:rFonts w:ascii="Bookman Old Style" w:hAnsi="Bookman Old Style"/>
          <w:szCs w:val="24"/>
          <w:rPrChange w:id="11477" w:author="Ashley Frank" w:date="2024-12-20T21:43:00Z">
            <w:rPr>
              <w:rFonts w:ascii="Bookman Old Style" w:hAnsi="Bookman Old Style"/>
              <w:sz w:val="32"/>
              <w:szCs w:val="32"/>
            </w:rPr>
          </w:rPrChange>
        </w:rPr>
        <w:t>the communication</w:t>
      </w:r>
      <w:ins w:id="11478" w:author="Ashley Frank" w:date="2025-01-22T04:36:00Z">
        <w:r w:rsidR="005B6EAE">
          <w:rPr>
            <w:rFonts w:ascii="Bookman Old Style" w:hAnsi="Bookman Old Style"/>
            <w:szCs w:val="24"/>
          </w:rPr>
          <w:t xml:space="preserve"> that</w:t>
        </w:r>
      </w:ins>
      <w:r w:rsidRPr="007C3EDB">
        <w:rPr>
          <w:rFonts w:ascii="Bookman Old Style" w:hAnsi="Bookman Old Style"/>
          <w:szCs w:val="24"/>
          <w:rPrChange w:id="11479" w:author="Ashley Frank" w:date="2024-12-20T21:43:00Z">
            <w:rPr>
              <w:rFonts w:ascii="Bookman Old Style" w:hAnsi="Bookman Old Style"/>
              <w:sz w:val="32"/>
              <w:szCs w:val="32"/>
            </w:rPr>
          </w:rPrChange>
        </w:rPr>
        <w:t xml:space="preserve"> is hard</w:t>
      </w:r>
      <w:del w:id="11480" w:author="Ashley Frank" w:date="2024-12-12T20:51:00Z">
        <w:r w:rsidRPr="007C3EDB" w:rsidDel="004B6627">
          <w:rPr>
            <w:rFonts w:ascii="Bookman Old Style" w:hAnsi="Bookman Old Style"/>
            <w:szCs w:val="24"/>
            <w:rPrChange w:id="11481" w:author="Ashley Frank" w:date="2024-12-20T21:43:00Z">
              <w:rPr>
                <w:rFonts w:ascii="Bookman Old Style" w:hAnsi="Bookman Old Style"/>
                <w:sz w:val="32"/>
                <w:szCs w:val="32"/>
              </w:rPr>
            </w:rPrChange>
          </w:rPr>
          <w:delText>, i</w:delText>
        </w:r>
      </w:del>
      <w:ins w:id="11482" w:author="Ashley Frank" w:date="2025-01-22T04:36:00Z">
        <w:r w:rsidR="005B6EAE">
          <w:rPr>
            <w:rFonts w:ascii="Bookman Old Style" w:hAnsi="Bookman Old Style"/>
            <w:szCs w:val="24"/>
          </w:rPr>
          <w:t xml:space="preserve">, but </w:t>
        </w:r>
      </w:ins>
      <w:del w:id="11483" w:author="Ashley Frank" w:date="2025-01-22T04:36:00Z">
        <w:r w:rsidRPr="007C3EDB" w:rsidDel="005B6EAE">
          <w:rPr>
            <w:rFonts w:ascii="Bookman Old Style" w:hAnsi="Bookman Old Style"/>
            <w:szCs w:val="24"/>
            <w:rPrChange w:id="11484" w:author="Ashley Frank" w:date="2024-12-20T21:43:00Z">
              <w:rPr>
                <w:rFonts w:ascii="Bookman Old Style" w:hAnsi="Bookman Old Style"/>
                <w:sz w:val="32"/>
                <w:szCs w:val="32"/>
              </w:rPr>
            </w:rPrChange>
          </w:rPr>
          <w:delText xml:space="preserve">t </w:delText>
        </w:r>
      </w:del>
      <w:ins w:id="11485" w:author="Ashley Frank" w:date="2025-01-22T04:36:00Z">
        <w:r w:rsidR="005B6EAE">
          <w:rPr>
            <w:rFonts w:ascii="Bookman Old Style" w:hAnsi="Bookman Old Style"/>
            <w:szCs w:val="24"/>
          </w:rPr>
          <w:t xml:space="preserve">the </w:t>
        </w:r>
      </w:ins>
      <w:del w:id="11486" w:author="Ashley Frank" w:date="2025-01-22T04:36:00Z">
        <w:r w:rsidRPr="007C3EDB" w:rsidDel="005B6EAE">
          <w:rPr>
            <w:rFonts w:ascii="Bookman Old Style" w:hAnsi="Bookman Old Style"/>
            <w:szCs w:val="24"/>
            <w:rPrChange w:id="11487" w:author="Ashley Frank" w:date="2024-12-20T21:43:00Z">
              <w:rPr>
                <w:rFonts w:ascii="Bookman Old Style" w:hAnsi="Bookman Old Style"/>
                <w:sz w:val="32"/>
                <w:szCs w:val="32"/>
              </w:rPr>
            </w:rPrChange>
          </w:rPr>
          <w:delText xml:space="preserve">is the </w:delText>
        </w:r>
      </w:del>
      <w:r w:rsidRPr="007C3EDB">
        <w:rPr>
          <w:rFonts w:ascii="Bookman Old Style" w:hAnsi="Bookman Old Style"/>
          <w:szCs w:val="24"/>
          <w:rPrChange w:id="11488" w:author="Ashley Frank" w:date="2024-12-20T21:43:00Z">
            <w:rPr>
              <w:rFonts w:ascii="Bookman Old Style" w:hAnsi="Bookman Old Style"/>
              <w:sz w:val="32"/>
              <w:szCs w:val="32"/>
            </w:rPr>
          </w:rPrChange>
        </w:rPr>
        <w:t xml:space="preserve">willingness to understand the communication that is often difficult. </w:t>
      </w:r>
      <w:ins w:id="11489" w:author="Ashley Frank" w:date="2025-01-22T04:37:00Z">
        <w:r w:rsidR="005B6EAE">
          <w:rPr>
            <w:rFonts w:ascii="Bookman Old Style" w:hAnsi="Bookman Old Style"/>
            <w:szCs w:val="24"/>
          </w:rPr>
          <w:t xml:space="preserve">People aren’t willing to put their egos or emotional hurts behind and try to understand </w:t>
        </w:r>
        <w:r w:rsidR="005B6EAE">
          <w:rPr>
            <w:rFonts w:ascii="Bookman Old Style" w:hAnsi="Bookman Old Style"/>
            <w:szCs w:val="24"/>
          </w:rPr>
          <w:lastRenderedPageBreak/>
          <w:t xml:space="preserve">the other person. </w:t>
        </w:r>
      </w:ins>
      <w:ins w:id="11490" w:author="Ashley Frank" w:date="2025-01-22T04:38:00Z">
        <w:r w:rsidR="005B6EAE">
          <w:rPr>
            <w:rFonts w:ascii="Bookman Old Style" w:hAnsi="Bookman Old Style"/>
            <w:szCs w:val="24"/>
          </w:rPr>
          <w:t>It’s indeed true that you can communicate all you want</w:t>
        </w:r>
      </w:ins>
      <w:ins w:id="11491" w:author="Ashley Frank" w:date="2025-01-22T04:39:00Z">
        <w:r w:rsidR="005B6EAE">
          <w:rPr>
            <w:rFonts w:ascii="Bookman Old Style" w:hAnsi="Bookman Old Style"/>
            <w:szCs w:val="24"/>
          </w:rPr>
          <w:t>,</w:t>
        </w:r>
      </w:ins>
      <w:ins w:id="11492" w:author="Ashley Frank" w:date="2025-01-22T04:38:00Z">
        <w:r w:rsidR="005B6EAE">
          <w:rPr>
            <w:rFonts w:ascii="Bookman Old Style" w:hAnsi="Bookman Old Style"/>
            <w:szCs w:val="24"/>
          </w:rPr>
          <w:t xml:space="preserve"> but if the other person doesn’t have the </w:t>
        </w:r>
      </w:ins>
      <w:ins w:id="11493" w:author="Ashley Frank" w:date="2025-01-22T04:39:00Z">
        <w:r w:rsidR="005B6EAE">
          <w:rPr>
            <w:rFonts w:ascii="Bookman Old Style" w:hAnsi="Bookman Old Style"/>
            <w:szCs w:val="24"/>
          </w:rPr>
          <w:t>capacity to understand you,</w:t>
        </w:r>
        <w:r w:rsidR="001024F6">
          <w:rPr>
            <w:rFonts w:ascii="Bookman Old Style" w:hAnsi="Bookman Old Style"/>
            <w:szCs w:val="24"/>
          </w:rPr>
          <w:t xml:space="preserve"> it doesn’t matter how well you communica</w:t>
        </w:r>
      </w:ins>
      <w:ins w:id="11494" w:author="Ashley Frank" w:date="2025-01-22T04:40:00Z">
        <w:r w:rsidR="001024F6">
          <w:rPr>
            <w:rFonts w:ascii="Bookman Old Style" w:hAnsi="Bookman Old Style"/>
            <w:szCs w:val="24"/>
          </w:rPr>
          <w:t>te.</w:t>
        </w:r>
      </w:ins>
    </w:p>
    <w:p w14:paraId="1C540DB4" w14:textId="77777777" w:rsidR="005B6EAE" w:rsidRDefault="005B6EAE" w:rsidP="009014DA">
      <w:pPr>
        <w:pStyle w:val="BodyText"/>
        <w:spacing w:line="360" w:lineRule="auto"/>
        <w:rPr>
          <w:ins w:id="11495" w:author="Ashley Frank" w:date="2025-01-22T04:29:00Z"/>
          <w:rFonts w:ascii="Bookman Old Style" w:hAnsi="Bookman Old Style"/>
          <w:szCs w:val="24"/>
        </w:rPr>
      </w:pPr>
    </w:p>
    <w:p w14:paraId="55904571" w14:textId="4D28410A" w:rsidR="00556D1D" w:rsidRPr="007C3EDB" w:rsidRDefault="00846A89" w:rsidP="009014DA">
      <w:pPr>
        <w:pStyle w:val="BodyText"/>
        <w:spacing w:line="360" w:lineRule="auto"/>
        <w:rPr>
          <w:rFonts w:ascii="Bookman Old Style" w:hAnsi="Bookman Old Style"/>
          <w:szCs w:val="24"/>
          <w:rPrChange w:id="11496" w:author="Ashley Frank" w:date="2024-12-20T21:43:00Z">
            <w:rPr>
              <w:rFonts w:ascii="Bookman Old Style" w:hAnsi="Bookman Old Style"/>
              <w:sz w:val="32"/>
              <w:szCs w:val="32"/>
            </w:rPr>
          </w:rPrChange>
        </w:rPr>
      </w:pPr>
      <w:r w:rsidRPr="007C3EDB">
        <w:rPr>
          <w:rFonts w:ascii="Bookman Old Style" w:hAnsi="Bookman Old Style"/>
          <w:szCs w:val="24"/>
          <w:rPrChange w:id="11497" w:author="Ashley Frank" w:date="2024-12-20T21:43:00Z">
            <w:rPr>
              <w:rFonts w:ascii="Bookman Old Style" w:hAnsi="Bookman Old Style"/>
              <w:sz w:val="32"/>
              <w:szCs w:val="32"/>
            </w:rPr>
          </w:rPrChange>
        </w:rPr>
        <w:t xml:space="preserve">The communication is often filled with and laced with that person’s point of view, their past, their biases and their preferences. </w:t>
      </w:r>
      <w:ins w:id="11498" w:author="Ashley Frank" w:date="2024-12-12T20:51:00Z">
        <w:r w:rsidR="004B6627" w:rsidRPr="007C3EDB">
          <w:rPr>
            <w:rFonts w:ascii="Bookman Old Style" w:hAnsi="Bookman Old Style"/>
            <w:szCs w:val="24"/>
            <w:rPrChange w:id="11499" w:author="Ashley Frank" w:date="2024-12-20T21:43:00Z">
              <w:rPr>
                <w:rFonts w:ascii="Bookman Old Style" w:hAnsi="Bookman Old Style"/>
                <w:sz w:val="32"/>
                <w:szCs w:val="32"/>
              </w:rPr>
            </w:rPrChange>
          </w:rPr>
          <w:t>Most</w:t>
        </w:r>
      </w:ins>
      <w:ins w:id="11500" w:author="Ashley Frank" w:date="2024-12-12T20:52:00Z">
        <w:r w:rsidR="004B6627" w:rsidRPr="007C3EDB">
          <w:rPr>
            <w:rFonts w:ascii="Bookman Old Style" w:hAnsi="Bookman Old Style"/>
            <w:szCs w:val="24"/>
            <w:rPrChange w:id="11501" w:author="Ashley Frank" w:date="2024-12-20T21:43:00Z">
              <w:rPr>
                <w:rFonts w:ascii="Bookman Old Style" w:hAnsi="Bookman Old Style"/>
                <w:sz w:val="32"/>
                <w:szCs w:val="32"/>
              </w:rPr>
            </w:rPrChange>
          </w:rPr>
          <w:t xml:space="preserve"> times, </w:t>
        </w:r>
      </w:ins>
      <w:del w:id="11502" w:author="Ashley Frank" w:date="2024-12-12T20:51:00Z">
        <w:r w:rsidRPr="007C3EDB" w:rsidDel="004B6627">
          <w:rPr>
            <w:rFonts w:ascii="Bookman Old Style" w:hAnsi="Bookman Old Style"/>
            <w:szCs w:val="24"/>
            <w:rPrChange w:id="11503" w:author="Ashley Frank" w:date="2024-12-20T21:43:00Z">
              <w:rPr>
                <w:rFonts w:ascii="Bookman Old Style" w:hAnsi="Bookman Old Style"/>
                <w:sz w:val="32"/>
                <w:szCs w:val="32"/>
              </w:rPr>
            </w:rPrChange>
          </w:rPr>
          <w:delText>This can often cause the</w:delText>
        </w:r>
      </w:del>
      <w:ins w:id="11504" w:author="Ashley Frank" w:date="2024-12-12T20:52:00Z">
        <w:r w:rsidR="004B6627" w:rsidRPr="007C3EDB">
          <w:rPr>
            <w:rFonts w:ascii="Bookman Old Style" w:hAnsi="Bookman Old Style"/>
            <w:szCs w:val="24"/>
            <w:rPrChange w:id="11505" w:author="Ashley Frank" w:date="2024-12-20T21:43:00Z">
              <w:rPr>
                <w:rFonts w:ascii="Bookman Old Style" w:hAnsi="Bookman Old Style"/>
                <w:sz w:val="32"/>
                <w:szCs w:val="32"/>
              </w:rPr>
            </w:rPrChange>
          </w:rPr>
          <w:t>we have</w:t>
        </w:r>
      </w:ins>
      <w:del w:id="11506" w:author="Ashley Frank" w:date="2024-12-12T20:51:00Z">
        <w:r w:rsidRPr="007C3EDB" w:rsidDel="004B6627">
          <w:rPr>
            <w:rFonts w:ascii="Bookman Old Style" w:hAnsi="Bookman Old Style"/>
            <w:szCs w:val="24"/>
            <w:rPrChange w:id="11507" w:author="Ashley Frank" w:date="2024-12-20T21:43:00Z">
              <w:rPr>
                <w:rFonts w:ascii="Bookman Old Style" w:hAnsi="Bookman Old Style"/>
                <w:sz w:val="32"/>
                <w:szCs w:val="32"/>
              </w:rPr>
            </w:rPrChange>
          </w:rPr>
          <w:delText xml:space="preserve"> </w:delText>
        </w:r>
      </w:del>
      <w:del w:id="11508" w:author="Ashley Frank" w:date="2024-12-12T20:52:00Z">
        <w:r w:rsidRPr="007C3EDB" w:rsidDel="004B6627">
          <w:rPr>
            <w:rFonts w:ascii="Bookman Old Style" w:hAnsi="Bookman Old Style"/>
            <w:szCs w:val="24"/>
            <w:rPrChange w:id="11509" w:author="Ashley Frank" w:date="2024-12-20T21:43:00Z">
              <w:rPr>
                <w:rFonts w:ascii="Bookman Old Style" w:hAnsi="Bookman Old Style"/>
                <w:sz w:val="32"/>
                <w:szCs w:val="32"/>
              </w:rPr>
            </w:rPrChange>
          </w:rPr>
          <w:delText>emotions to have</w:delText>
        </w:r>
      </w:del>
      <w:r w:rsidRPr="007C3EDB">
        <w:rPr>
          <w:rFonts w:ascii="Bookman Old Style" w:hAnsi="Bookman Old Style"/>
          <w:szCs w:val="24"/>
          <w:rPrChange w:id="11510" w:author="Ashley Frank" w:date="2024-12-20T21:43:00Z">
            <w:rPr>
              <w:rFonts w:ascii="Bookman Old Style" w:hAnsi="Bookman Old Style"/>
              <w:sz w:val="32"/>
              <w:szCs w:val="32"/>
            </w:rPr>
          </w:rPrChange>
        </w:rPr>
        <w:t xml:space="preserve"> an already predetermined meaning</w:t>
      </w:r>
      <w:ins w:id="11511" w:author="Ashley Frank" w:date="2024-12-12T20:52:00Z">
        <w:r w:rsidR="004B6627" w:rsidRPr="007C3EDB">
          <w:rPr>
            <w:rFonts w:ascii="Bookman Old Style" w:hAnsi="Bookman Old Style"/>
            <w:szCs w:val="24"/>
            <w:rPrChange w:id="11512" w:author="Ashley Frank" w:date="2024-12-20T21:43:00Z">
              <w:rPr>
                <w:rFonts w:ascii="Bookman Old Style" w:hAnsi="Bookman Old Style"/>
                <w:sz w:val="32"/>
                <w:szCs w:val="32"/>
              </w:rPr>
            </w:rPrChange>
          </w:rPr>
          <w:t xml:space="preserve"> to our emotions</w:t>
        </w:r>
      </w:ins>
      <w:r w:rsidRPr="007C3EDB">
        <w:rPr>
          <w:rFonts w:ascii="Bookman Old Style" w:hAnsi="Bookman Old Style"/>
          <w:szCs w:val="24"/>
          <w:rPrChange w:id="11513" w:author="Ashley Frank" w:date="2024-12-20T21:43:00Z">
            <w:rPr>
              <w:rFonts w:ascii="Bookman Old Style" w:hAnsi="Bookman Old Style"/>
              <w:sz w:val="32"/>
              <w:szCs w:val="32"/>
            </w:rPr>
          </w:rPrChange>
        </w:rPr>
        <w:t xml:space="preserve">. Many folks believe that it is wrong, evil, inappropriate, </w:t>
      </w:r>
      <w:ins w:id="11514" w:author="Ashley Frank" w:date="2024-12-12T20:52:00Z">
        <w:r w:rsidR="004B6627" w:rsidRPr="007C3EDB">
          <w:rPr>
            <w:rFonts w:ascii="Bookman Old Style" w:hAnsi="Bookman Old Style"/>
            <w:szCs w:val="24"/>
            <w:rPrChange w:id="11515" w:author="Ashley Frank" w:date="2024-12-20T21:43:00Z">
              <w:rPr>
                <w:rFonts w:ascii="Bookman Old Style" w:hAnsi="Bookman Old Style"/>
                <w:sz w:val="32"/>
                <w:szCs w:val="32"/>
              </w:rPr>
            </w:rPrChange>
          </w:rPr>
          <w:t xml:space="preserve">or </w:t>
        </w:r>
      </w:ins>
      <w:r w:rsidRPr="007C3EDB">
        <w:rPr>
          <w:rFonts w:ascii="Bookman Old Style" w:hAnsi="Bookman Old Style"/>
          <w:szCs w:val="24"/>
          <w:rPrChange w:id="11516" w:author="Ashley Frank" w:date="2024-12-20T21:43:00Z">
            <w:rPr>
              <w:rFonts w:ascii="Bookman Old Style" w:hAnsi="Bookman Old Style"/>
              <w:sz w:val="32"/>
              <w:szCs w:val="32"/>
            </w:rPr>
          </w:rPrChange>
        </w:rPr>
        <w:t xml:space="preserve">unsafe to be anxious. They try to get rid of the ‘feeling’ of being anxious. </w:t>
      </w:r>
      <w:ins w:id="11517" w:author="Ashley Frank" w:date="2024-12-12T20:52:00Z">
        <w:r w:rsidR="004B6627" w:rsidRPr="007C3EDB">
          <w:rPr>
            <w:rFonts w:ascii="Bookman Old Style" w:hAnsi="Bookman Old Style"/>
            <w:szCs w:val="24"/>
            <w:rPrChange w:id="11518" w:author="Ashley Frank" w:date="2024-12-20T21:43:00Z">
              <w:rPr>
                <w:rFonts w:ascii="Bookman Old Style" w:hAnsi="Bookman Old Style"/>
                <w:sz w:val="32"/>
                <w:szCs w:val="32"/>
              </w:rPr>
            </w:rPrChange>
          </w:rPr>
          <w:t xml:space="preserve">People even </w:t>
        </w:r>
      </w:ins>
      <w:del w:id="11519" w:author="Ashley Frank" w:date="2024-12-12T20:52:00Z">
        <w:r w:rsidRPr="007C3EDB" w:rsidDel="004B6627">
          <w:rPr>
            <w:rFonts w:ascii="Bookman Old Style" w:hAnsi="Bookman Old Style"/>
            <w:szCs w:val="24"/>
            <w:rPrChange w:id="11520" w:author="Ashley Frank" w:date="2024-12-20T21:43:00Z">
              <w:rPr>
                <w:rFonts w:ascii="Bookman Old Style" w:hAnsi="Bookman Old Style"/>
                <w:sz w:val="32"/>
                <w:szCs w:val="32"/>
              </w:rPr>
            </w:rPrChange>
          </w:rPr>
          <w:delText xml:space="preserve">Most times people </w:delText>
        </w:r>
      </w:del>
      <w:r w:rsidRPr="007C3EDB">
        <w:rPr>
          <w:rFonts w:ascii="Bookman Old Style" w:hAnsi="Bookman Old Style"/>
          <w:szCs w:val="24"/>
          <w:rPrChange w:id="11521" w:author="Ashley Frank" w:date="2024-12-20T21:43:00Z">
            <w:rPr>
              <w:rFonts w:ascii="Bookman Old Style" w:hAnsi="Bookman Old Style"/>
              <w:sz w:val="32"/>
              <w:szCs w:val="32"/>
            </w:rPr>
          </w:rPrChange>
        </w:rPr>
        <w:t xml:space="preserve">believe that the anxiety is because something bad is coming, something wrong is going to happen. When they try to get rid of the </w:t>
      </w:r>
      <w:r w:rsidR="005267D1" w:rsidRPr="007C3EDB">
        <w:rPr>
          <w:rFonts w:ascii="Bookman Old Style" w:hAnsi="Bookman Old Style"/>
          <w:szCs w:val="24"/>
          <w:rPrChange w:id="11522" w:author="Ashley Frank" w:date="2024-12-20T21:43:00Z">
            <w:rPr>
              <w:rFonts w:ascii="Bookman Old Style" w:hAnsi="Bookman Old Style"/>
              <w:sz w:val="32"/>
              <w:szCs w:val="32"/>
            </w:rPr>
          </w:rPrChange>
        </w:rPr>
        <w:t xml:space="preserve">feeling, they actually make the feelings more intense. When you try to stop something, you actually end </w:t>
      </w:r>
      <w:del w:id="11523" w:author="Ashley Frank" w:date="2024-12-12T20:52:00Z">
        <w:r w:rsidR="005267D1" w:rsidRPr="007C3EDB" w:rsidDel="004B6627">
          <w:rPr>
            <w:rFonts w:ascii="Bookman Old Style" w:hAnsi="Bookman Old Style"/>
            <w:szCs w:val="24"/>
            <w:rPrChange w:id="11524" w:author="Ashley Frank" w:date="2024-12-20T21:43:00Z">
              <w:rPr>
                <w:rFonts w:ascii="Bookman Old Style" w:hAnsi="Bookman Old Style"/>
                <w:sz w:val="32"/>
                <w:szCs w:val="32"/>
              </w:rPr>
            </w:rPrChange>
          </w:rPr>
          <w:delText xml:space="preserve">of </w:delText>
        </w:r>
      </w:del>
      <w:ins w:id="11525" w:author="Ashley Frank" w:date="2024-12-12T20:52:00Z">
        <w:r w:rsidR="004B6627" w:rsidRPr="007C3EDB">
          <w:rPr>
            <w:rFonts w:ascii="Bookman Old Style" w:hAnsi="Bookman Old Style"/>
            <w:szCs w:val="24"/>
            <w:rPrChange w:id="11526" w:author="Ashley Frank" w:date="2024-12-20T21:43:00Z">
              <w:rPr>
                <w:rFonts w:ascii="Bookman Old Style" w:hAnsi="Bookman Old Style"/>
                <w:sz w:val="32"/>
                <w:szCs w:val="32"/>
              </w:rPr>
            </w:rPrChange>
          </w:rPr>
          <w:t xml:space="preserve">up </w:t>
        </w:r>
      </w:ins>
      <w:r w:rsidR="005267D1" w:rsidRPr="007C3EDB">
        <w:rPr>
          <w:rFonts w:ascii="Bookman Old Style" w:hAnsi="Bookman Old Style"/>
          <w:szCs w:val="24"/>
          <w:rPrChange w:id="11527" w:author="Ashley Frank" w:date="2024-12-20T21:43:00Z">
            <w:rPr>
              <w:rFonts w:ascii="Bookman Old Style" w:hAnsi="Bookman Old Style"/>
              <w:sz w:val="32"/>
              <w:szCs w:val="32"/>
            </w:rPr>
          </w:rPrChange>
        </w:rPr>
        <w:t>doing that thing you are trying to stop. God tells us to walk in the spirit</w:t>
      </w:r>
      <w:ins w:id="11528" w:author="Ashley Frank" w:date="2024-12-12T20:53:00Z">
        <w:r w:rsidR="004B6627" w:rsidRPr="007C3EDB">
          <w:rPr>
            <w:rFonts w:ascii="Bookman Old Style" w:hAnsi="Bookman Old Style"/>
            <w:szCs w:val="24"/>
            <w:rPrChange w:id="11529" w:author="Ashley Frank" w:date="2024-12-20T21:43:00Z">
              <w:rPr>
                <w:rFonts w:ascii="Bookman Old Style" w:hAnsi="Bookman Old Style"/>
                <w:sz w:val="32"/>
                <w:szCs w:val="32"/>
              </w:rPr>
            </w:rPrChange>
          </w:rPr>
          <w:t>,</w:t>
        </w:r>
      </w:ins>
      <w:r w:rsidR="005267D1" w:rsidRPr="007C3EDB">
        <w:rPr>
          <w:rFonts w:ascii="Bookman Old Style" w:hAnsi="Bookman Old Style"/>
          <w:szCs w:val="24"/>
          <w:rPrChange w:id="11530" w:author="Ashley Frank" w:date="2024-12-20T21:43:00Z">
            <w:rPr>
              <w:rFonts w:ascii="Bookman Old Style" w:hAnsi="Bookman Old Style"/>
              <w:sz w:val="32"/>
              <w:szCs w:val="32"/>
            </w:rPr>
          </w:rPrChange>
        </w:rPr>
        <w:t xml:space="preserve"> and </w:t>
      </w:r>
      <w:del w:id="11531" w:author="Ashley Frank" w:date="2024-12-12T20:52:00Z">
        <w:r w:rsidR="005267D1" w:rsidRPr="007C3EDB" w:rsidDel="004B6627">
          <w:rPr>
            <w:rFonts w:ascii="Bookman Old Style" w:hAnsi="Bookman Old Style"/>
            <w:szCs w:val="24"/>
            <w:rPrChange w:id="11532" w:author="Ashley Frank" w:date="2024-12-20T21:43:00Z">
              <w:rPr>
                <w:rFonts w:ascii="Bookman Old Style" w:hAnsi="Bookman Old Style"/>
                <w:sz w:val="32"/>
                <w:szCs w:val="32"/>
              </w:rPr>
            </w:rPrChange>
          </w:rPr>
          <w:delText xml:space="preserve">you </w:delText>
        </w:r>
      </w:del>
      <w:ins w:id="11533" w:author="Ashley Frank" w:date="2024-12-12T20:52:00Z">
        <w:r w:rsidR="004B6627" w:rsidRPr="007C3EDB">
          <w:rPr>
            <w:rFonts w:ascii="Bookman Old Style" w:hAnsi="Bookman Old Style"/>
            <w:szCs w:val="24"/>
            <w:rPrChange w:id="11534" w:author="Ashley Frank" w:date="2024-12-20T21:43:00Z">
              <w:rPr>
                <w:rFonts w:ascii="Bookman Old Style" w:hAnsi="Bookman Old Style"/>
                <w:sz w:val="32"/>
                <w:szCs w:val="32"/>
              </w:rPr>
            </w:rPrChange>
          </w:rPr>
          <w:t xml:space="preserve">we </w:t>
        </w:r>
      </w:ins>
      <w:r w:rsidR="005267D1" w:rsidRPr="007C3EDB">
        <w:rPr>
          <w:rFonts w:ascii="Bookman Old Style" w:hAnsi="Bookman Old Style"/>
          <w:szCs w:val="24"/>
          <w:rPrChange w:id="11535" w:author="Ashley Frank" w:date="2024-12-20T21:43:00Z">
            <w:rPr>
              <w:rFonts w:ascii="Bookman Old Style" w:hAnsi="Bookman Old Style"/>
              <w:sz w:val="32"/>
              <w:szCs w:val="32"/>
            </w:rPr>
          </w:rPrChange>
        </w:rPr>
        <w:t xml:space="preserve">will not fulfill the lusts </w:t>
      </w:r>
      <w:r w:rsidR="005267D1" w:rsidRPr="00135DB3">
        <w:rPr>
          <w:rFonts w:ascii="Bookman Old Style" w:hAnsi="Bookman Old Style"/>
          <w:szCs w:val="24"/>
          <w:rPrChange w:id="11536" w:author="Ashley Frank" w:date="2025-01-22T04:22:00Z">
            <w:rPr>
              <w:rFonts w:ascii="Bookman Old Style" w:hAnsi="Bookman Old Style"/>
              <w:sz w:val="32"/>
              <w:szCs w:val="32"/>
            </w:rPr>
          </w:rPrChange>
        </w:rPr>
        <w:t>of the flesh.</w:t>
      </w:r>
      <w:r w:rsidR="005267D1" w:rsidRPr="007C3EDB">
        <w:rPr>
          <w:rFonts w:ascii="Bookman Old Style" w:hAnsi="Bookman Old Style"/>
          <w:szCs w:val="24"/>
          <w:rPrChange w:id="11537" w:author="Ashley Frank" w:date="2024-12-20T21:43:00Z">
            <w:rPr>
              <w:rFonts w:ascii="Bookman Old Style" w:hAnsi="Bookman Old Style"/>
              <w:sz w:val="32"/>
              <w:szCs w:val="32"/>
            </w:rPr>
          </w:rPrChange>
        </w:rPr>
        <w:t xml:space="preserve"> </w:t>
      </w:r>
    </w:p>
    <w:p w14:paraId="602AE914" w14:textId="693C8E83" w:rsidR="00846A89" w:rsidRPr="007C3EDB" w:rsidRDefault="00846A89" w:rsidP="009014DA">
      <w:pPr>
        <w:pStyle w:val="BodyText"/>
        <w:spacing w:line="360" w:lineRule="auto"/>
        <w:rPr>
          <w:rFonts w:ascii="Bookman Old Style" w:hAnsi="Bookman Old Style"/>
          <w:szCs w:val="24"/>
          <w:rPrChange w:id="11538" w:author="Ashley Frank" w:date="2024-12-20T21:43:00Z">
            <w:rPr>
              <w:rFonts w:ascii="Bookman Old Style" w:hAnsi="Bookman Old Style"/>
              <w:sz w:val="32"/>
              <w:szCs w:val="32"/>
            </w:rPr>
          </w:rPrChange>
        </w:rPr>
      </w:pPr>
    </w:p>
    <w:p w14:paraId="53342728" w14:textId="058229B1" w:rsidR="00A062DD" w:rsidRPr="007C3EDB" w:rsidRDefault="00A062DD">
      <w:pPr>
        <w:tabs>
          <w:tab w:val="clear" w:pos="360"/>
          <w:tab w:val="clear" w:pos="9360"/>
        </w:tabs>
        <w:rPr>
          <w:rFonts w:ascii="Bookman Old Style" w:hAnsi="Bookman Old Style"/>
          <w:szCs w:val="24"/>
          <w:rPrChange w:id="11539" w:author="Ashley Frank" w:date="2024-12-20T21:43:00Z">
            <w:rPr>
              <w:rFonts w:ascii="Bookman Old Style" w:hAnsi="Bookman Old Style"/>
              <w:sz w:val="32"/>
              <w:szCs w:val="32"/>
            </w:rPr>
          </w:rPrChange>
        </w:rPr>
      </w:pPr>
      <w:r w:rsidRPr="007C3EDB">
        <w:rPr>
          <w:rFonts w:ascii="Bookman Old Style" w:hAnsi="Bookman Old Style"/>
          <w:szCs w:val="24"/>
          <w:rPrChange w:id="11540" w:author="Ashley Frank" w:date="2024-12-20T21:43:00Z">
            <w:rPr>
              <w:rFonts w:ascii="Bookman Old Style" w:hAnsi="Bookman Old Style"/>
              <w:sz w:val="32"/>
              <w:szCs w:val="32"/>
            </w:rPr>
          </w:rPrChange>
        </w:rPr>
        <w:br w:type="page"/>
      </w:r>
    </w:p>
    <w:p w14:paraId="257029BA" w14:textId="093A7725" w:rsidR="00426C03" w:rsidRPr="007C3EDB" w:rsidRDefault="00FA4183" w:rsidP="00A062DD">
      <w:pPr>
        <w:spacing w:line="360" w:lineRule="auto"/>
        <w:jc w:val="center"/>
        <w:rPr>
          <w:ins w:id="11541" w:author="Ashley Frank" w:date="2024-12-19T22:35:00Z"/>
          <w:rFonts w:ascii="Bookman Old Style" w:hAnsi="Bookman Old Style"/>
          <w:b/>
          <w:bCs/>
          <w:szCs w:val="24"/>
          <w:u w:val="single"/>
          <w:rPrChange w:id="11542" w:author="Ashley Frank" w:date="2024-12-20T21:43:00Z">
            <w:rPr>
              <w:ins w:id="11543" w:author="Ashley Frank" w:date="2024-12-19T22:35:00Z"/>
              <w:rFonts w:ascii="Bookman Old Style" w:hAnsi="Bookman Old Style"/>
              <w:b/>
              <w:bCs/>
              <w:sz w:val="28"/>
              <w:szCs w:val="28"/>
              <w:u w:val="single"/>
            </w:rPr>
          </w:rPrChange>
        </w:rPr>
      </w:pPr>
      <w:ins w:id="11544" w:author="Ashley Frank" w:date="2024-12-19T22:35:00Z">
        <w:r w:rsidRPr="007C3EDB">
          <w:rPr>
            <w:rFonts w:ascii="Bookman Old Style" w:hAnsi="Bookman Old Style"/>
            <w:b/>
            <w:bCs/>
            <w:szCs w:val="24"/>
            <w:u w:val="single"/>
            <w:rPrChange w:id="11545" w:author="Ashley Frank" w:date="2024-12-20T21:43:00Z">
              <w:rPr>
                <w:rFonts w:ascii="Bookman Old Style" w:hAnsi="Bookman Old Style"/>
                <w:b/>
                <w:bCs/>
                <w:sz w:val="28"/>
                <w:szCs w:val="28"/>
                <w:u w:val="single"/>
              </w:rPr>
            </w:rPrChange>
          </w:rPr>
          <w:lastRenderedPageBreak/>
          <w:t xml:space="preserve">CHAPTER: </w:t>
        </w:r>
      </w:ins>
      <w:ins w:id="11546" w:author="Ashley Frank" w:date="2024-12-19T22:50:00Z">
        <w:r w:rsidRPr="007C3EDB">
          <w:rPr>
            <w:rFonts w:ascii="Bookman Old Style" w:hAnsi="Bookman Old Style"/>
            <w:b/>
            <w:bCs/>
            <w:szCs w:val="24"/>
            <w:u w:val="single"/>
            <w:rPrChange w:id="11547" w:author="Ashley Frank" w:date="2024-12-20T21:43:00Z">
              <w:rPr>
                <w:rFonts w:ascii="Bookman Old Style" w:hAnsi="Bookman Old Style"/>
                <w:b/>
                <w:bCs/>
                <w:sz w:val="28"/>
                <w:szCs w:val="28"/>
                <w:u w:val="single"/>
              </w:rPr>
            </w:rPrChange>
          </w:rPr>
          <w:t>1</w:t>
        </w:r>
      </w:ins>
      <w:ins w:id="11548" w:author="Ashley Frank" w:date="2024-12-19T23:00:00Z">
        <w:r w:rsidRPr="007C3EDB">
          <w:rPr>
            <w:rFonts w:ascii="Bookman Old Style" w:hAnsi="Bookman Old Style"/>
            <w:b/>
            <w:bCs/>
            <w:szCs w:val="24"/>
            <w:u w:val="single"/>
            <w:rPrChange w:id="11549" w:author="Ashley Frank" w:date="2024-12-20T21:43:00Z">
              <w:rPr>
                <w:rFonts w:ascii="Bookman Old Style" w:hAnsi="Bookman Old Style"/>
                <w:b/>
                <w:bCs/>
                <w:sz w:val="28"/>
                <w:szCs w:val="28"/>
                <w:u w:val="single"/>
              </w:rPr>
            </w:rPrChange>
          </w:rPr>
          <w:t>1</w:t>
        </w:r>
      </w:ins>
    </w:p>
    <w:p w14:paraId="6202BE95" w14:textId="098A9B30" w:rsidR="00A062DD" w:rsidRPr="007C3EDB" w:rsidRDefault="00A062DD" w:rsidP="00A062DD">
      <w:pPr>
        <w:spacing w:line="360" w:lineRule="auto"/>
        <w:jc w:val="center"/>
        <w:rPr>
          <w:rFonts w:ascii="Bookman Old Style" w:hAnsi="Bookman Old Style"/>
          <w:b/>
          <w:bCs/>
          <w:szCs w:val="24"/>
          <w:u w:val="single"/>
          <w:rPrChange w:id="11550" w:author="Ashley Frank" w:date="2024-12-20T21:43:00Z">
            <w:rPr>
              <w:rFonts w:ascii="Bookman Old Style" w:hAnsi="Bookman Old Style"/>
              <w:b/>
              <w:bCs/>
              <w:sz w:val="28"/>
              <w:szCs w:val="28"/>
              <w:u w:val="single"/>
            </w:rPr>
          </w:rPrChange>
        </w:rPr>
      </w:pPr>
      <w:r w:rsidRPr="007C3EDB">
        <w:rPr>
          <w:rFonts w:ascii="Bookman Old Style" w:hAnsi="Bookman Old Style"/>
          <w:b/>
          <w:bCs/>
          <w:szCs w:val="24"/>
          <w:u w:val="single"/>
          <w:rPrChange w:id="11551" w:author="Ashley Frank" w:date="2024-12-20T21:43:00Z">
            <w:rPr>
              <w:rFonts w:ascii="Bookman Old Style" w:hAnsi="Bookman Old Style"/>
              <w:b/>
              <w:bCs/>
              <w:sz w:val="28"/>
              <w:szCs w:val="28"/>
              <w:u w:val="single"/>
            </w:rPr>
          </w:rPrChange>
        </w:rPr>
        <w:t>THE BENEFIT OF BEING VULNERABLE IN A RELATIONSHIP</w:t>
      </w:r>
    </w:p>
    <w:p w14:paraId="1E56347F" w14:textId="77777777" w:rsidR="00A062DD" w:rsidRPr="007C3EDB" w:rsidRDefault="00A062DD" w:rsidP="00A062DD">
      <w:pPr>
        <w:spacing w:line="360" w:lineRule="auto"/>
        <w:rPr>
          <w:rFonts w:ascii="Bookman Old Style" w:hAnsi="Bookman Old Style"/>
          <w:szCs w:val="24"/>
          <w:rPrChange w:id="11552" w:author="Ashley Frank" w:date="2024-12-20T21:43:00Z">
            <w:rPr>
              <w:rFonts w:ascii="Bookman Old Style" w:hAnsi="Bookman Old Style"/>
              <w:sz w:val="28"/>
              <w:szCs w:val="28"/>
            </w:rPr>
          </w:rPrChange>
        </w:rPr>
      </w:pPr>
    </w:p>
    <w:p w14:paraId="6C28A1DC" w14:textId="6D349A43" w:rsidR="00A062DD" w:rsidRDefault="00A062DD" w:rsidP="00A062DD">
      <w:pPr>
        <w:shd w:val="clear" w:color="auto" w:fill="FFFFFF"/>
        <w:spacing w:line="360" w:lineRule="auto"/>
        <w:rPr>
          <w:ins w:id="11553" w:author="Ashley Frank" w:date="2025-01-22T00:55:00Z"/>
          <w:rFonts w:ascii="Bookman Old Style" w:hAnsi="Bookman Old Style"/>
          <w:color w:val="4D5156"/>
          <w:szCs w:val="24"/>
          <w:lang w:val="en"/>
        </w:rPr>
      </w:pPr>
      <w:r w:rsidRPr="00B819AB">
        <w:rPr>
          <w:rFonts w:ascii="Bookman Old Style" w:hAnsi="Bookman Old Style"/>
          <w:color w:val="202124"/>
          <w:szCs w:val="24"/>
          <w:rPrChange w:id="11554" w:author="Ashley Frank" w:date="2025-01-22T04:53:00Z">
            <w:rPr>
              <w:rFonts w:ascii="Bookman Old Style" w:hAnsi="Bookman Old Style"/>
              <w:color w:val="202124"/>
              <w:sz w:val="28"/>
              <w:szCs w:val="28"/>
            </w:rPr>
          </w:rPrChange>
        </w:rPr>
        <w:t>Most definitions</w:t>
      </w:r>
      <w:r w:rsidRPr="007C3EDB">
        <w:rPr>
          <w:rFonts w:ascii="Bookman Old Style" w:hAnsi="Bookman Old Style"/>
          <w:color w:val="202124"/>
          <w:szCs w:val="24"/>
          <w:rPrChange w:id="11555" w:author="Ashley Frank" w:date="2024-12-20T21:43:00Z">
            <w:rPr>
              <w:rFonts w:ascii="Bookman Old Style" w:hAnsi="Bookman Old Style"/>
              <w:color w:val="202124"/>
              <w:sz w:val="28"/>
              <w:szCs w:val="28"/>
            </w:rPr>
          </w:rPrChange>
        </w:rPr>
        <w:t xml:space="preserve"> of the word vulnerable talk</w:t>
      </w:r>
      <w:del w:id="11556" w:author="Ashley Frank" w:date="2024-12-12T20:53:00Z">
        <w:r w:rsidRPr="007C3EDB" w:rsidDel="004B6627">
          <w:rPr>
            <w:rFonts w:ascii="Bookman Old Style" w:hAnsi="Bookman Old Style"/>
            <w:color w:val="202124"/>
            <w:szCs w:val="24"/>
            <w:rPrChange w:id="11557" w:author="Ashley Frank" w:date="2024-12-20T21:43:00Z">
              <w:rPr>
                <w:rFonts w:ascii="Bookman Old Style" w:hAnsi="Bookman Old Style"/>
                <w:color w:val="202124"/>
                <w:sz w:val="28"/>
                <w:szCs w:val="28"/>
              </w:rPr>
            </w:rPrChange>
          </w:rPr>
          <w:delText>s</w:delText>
        </w:r>
      </w:del>
      <w:r w:rsidRPr="007C3EDB">
        <w:rPr>
          <w:rFonts w:ascii="Bookman Old Style" w:hAnsi="Bookman Old Style"/>
          <w:color w:val="202124"/>
          <w:szCs w:val="24"/>
          <w:rPrChange w:id="11558" w:author="Ashley Frank" w:date="2024-12-20T21:43:00Z">
            <w:rPr>
              <w:rFonts w:ascii="Bookman Old Style" w:hAnsi="Bookman Old Style"/>
              <w:color w:val="202124"/>
              <w:sz w:val="28"/>
              <w:szCs w:val="28"/>
            </w:rPr>
          </w:rPrChange>
        </w:rPr>
        <w:t xml:space="preserve"> about a person being susceptible to harm</w:t>
      </w:r>
      <w:del w:id="11559" w:author="Ashley Frank" w:date="2024-12-12T20:53:00Z">
        <w:r w:rsidRPr="007C3EDB" w:rsidDel="004B6627">
          <w:rPr>
            <w:rFonts w:ascii="Bookman Old Style" w:hAnsi="Bookman Old Style"/>
            <w:color w:val="202124"/>
            <w:szCs w:val="24"/>
            <w:rPrChange w:id="11560" w:author="Ashley Frank" w:date="2024-12-20T21:43:00Z">
              <w:rPr>
                <w:rFonts w:ascii="Bookman Old Style" w:hAnsi="Bookman Old Style"/>
                <w:color w:val="202124"/>
                <w:sz w:val="28"/>
                <w:szCs w:val="28"/>
              </w:rPr>
            </w:rPrChange>
          </w:rPr>
          <w:delText>,</w:delText>
        </w:r>
      </w:del>
      <w:r w:rsidRPr="007C3EDB">
        <w:rPr>
          <w:rFonts w:ascii="Bookman Old Style" w:hAnsi="Bookman Old Style"/>
          <w:color w:val="202124"/>
          <w:szCs w:val="24"/>
          <w:rPrChange w:id="11561" w:author="Ashley Frank" w:date="2024-12-20T21:43:00Z">
            <w:rPr>
              <w:rFonts w:ascii="Bookman Old Style" w:hAnsi="Bookman Old Style"/>
              <w:color w:val="202124"/>
              <w:sz w:val="28"/>
              <w:szCs w:val="28"/>
            </w:rPr>
          </w:rPrChange>
        </w:rPr>
        <w:t xml:space="preserve"> </w:t>
      </w:r>
      <w:ins w:id="11562" w:author="Ashley Frank" w:date="2024-12-12T20:53:00Z">
        <w:r w:rsidR="004B6627" w:rsidRPr="007C3EDB">
          <w:rPr>
            <w:rFonts w:ascii="Bookman Old Style" w:hAnsi="Bookman Old Style"/>
            <w:color w:val="202124"/>
            <w:szCs w:val="24"/>
            <w:rPrChange w:id="11563" w:author="Ashley Frank" w:date="2024-12-20T21:43:00Z">
              <w:rPr>
                <w:rFonts w:ascii="Bookman Old Style" w:hAnsi="Bookman Old Style"/>
                <w:color w:val="202124"/>
                <w:sz w:val="28"/>
                <w:szCs w:val="28"/>
              </w:rPr>
            </w:rPrChange>
          </w:rPr>
          <w:t xml:space="preserve">and </w:t>
        </w:r>
      </w:ins>
      <w:r w:rsidRPr="007C3EDB">
        <w:rPr>
          <w:rFonts w:ascii="Bookman Old Style" w:hAnsi="Bookman Old Style"/>
          <w:color w:val="202124"/>
          <w:szCs w:val="24"/>
          <w:rPrChange w:id="11564" w:author="Ashley Frank" w:date="2024-12-20T21:43:00Z">
            <w:rPr>
              <w:rFonts w:ascii="Bookman Old Style" w:hAnsi="Bookman Old Style"/>
              <w:color w:val="202124"/>
              <w:sz w:val="28"/>
              <w:szCs w:val="28"/>
            </w:rPr>
          </w:rPrChange>
        </w:rPr>
        <w:t>being</w:t>
      </w:r>
      <w:r w:rsidRPr="007C3EDB">
        <w:rPr>
          <w:rFonts w:ascii="Bookman Old Style" w:hAnsi="Bookman Old Style"/>
          <w:color w:val="040C28"/>
          <w:szCs w:val="24"/>
          <w:lang w:val="en"/>
          <w:rPrChange w:id="11565" w:author="Ashley Frank" w:date="2024-12-20T21:43:00Z">
            <w:rPr>
              <w:rFonts w:ascii="Bookman Old Style" w:hAnsi="Bookman Old Style"/>
              <w:color w:val="040C28"/>
              <w:sz w:val="28"/>
              <w:szCs w:val="28"/>
              <w:lang w:val="en"/>
            </w:rPr>
          </w:rPrChange>
        </w:rPr>
        <w:t xml:space="preserve"> in a position where other people can hurt you</w:t>
      </w:r>
      <w:r w:rsidRPr="007C3EDB">
        <w:rPr>
          <w:rFonts w:ascii="Bookman Old Style" w:hAnsi="Bookman Old Style"/>
          <w:color w:val="4D5156"/>
          <w:szCs w:val="24"/>
          <w:lang w:val="en"/>
          <w:rPrChange w:id="11566" w:author="Ashley Frank" w:date="2024-12-20T21:43:00Z">
            <w:rPr>
              <w:rFonts w:ascii="Bookman Old Style" w:hAnsi="Bookman Old Style"/>
              <w:color w:val="4D5156"/>
              <w:sz w:val="28"/>
              <w:szCs w:val="28"/>
              <w:lang w:val="en"/>
            </w:rPr>
          </w:rPrChange>
        </w:rPr>
        <w:t>. In a relationship</w:t>
      </w:r>
      <w:ins w:id="11567" w:author="Ashley Frank" w:date="2024-12-12T20:53:00Z">
        <w:r w:rsidR="004B6627" w:rsidRPr="007C3EDB">
          <w:rPr>
            <w:rFonts w:ascii="Bookman Old Style" w:hAnsi="Bookman Old Style"/>
            <w:color w:val="4D5156"/>
            <w:szCs w:val="24"/>
            <w:lang w:val="en"/>
            <w:rPrChange w:id="11568" w:author="Ashley Frank" w:date="2024-12-20T21:43:00Z">
              <w:rPr>
                <w:rFonts w:ascii="Bookman Old Style" w:hAnsi="Bookman Old Style"/>
                <w:color w:val="4D5156"/>
                <w:sz w:val="28"/>
                <w:szCs w:val="28"/>
                <w:lang w:val="en"/>
              </w:rPr>
            </w:rPrChange>
          </w:rPr>
          <w:t>,</w:t>
        </w:r>
      </w:ins>
      <w:r w:rsidRPr="007C3EDB">
        <w:rPr>
          <w:rFonts w:ascii="Bookman Old Style" w:hAnsi="Bookman Old Style"/>
          <w:color w:val="4D5156"/>
          <w:szCs w:val="24"/>
          <w:lang w:val="en"/>
          <w:rPrChange w:id="11569" w:author="Ashley Frank" w:date="2024-12-20T21:43:00Z">
            <w:rPr>
              <w:rFonts w:ascii="Bookman Old Style" w:hAnsi="Bookman Old Style"/>
              <w:color w:val="4D5156"/>
              <w:sz w:val="28"/>
              <w:szCs w:val="28"/>
              <w:lang w:val="en"/>
            </w:rPr>
          </w:rPrChange>
        </w:rPr>
        <w:t xml:space="preserve"> it may refer to expressing parts of yourself that you are least confident, find embarrassing</w:t>
      </w:r>
      <w:del w:id="11570" w:author="Ashley Frank" w:date="2025-01-22T04:53:00Z">
        <w:r w:rsidRPr="007C3EDB" w:rsidDel="00B819AB">
          <w:rPr>
            <w:rFonts w:ascii="Bookman Old Style" w:hAnsi="Bookman Old Style"/>
            <w:color w:val="4D5156"/>
            <w:szCs w:val="24"/>
            <w:lang w:val="en"/>
            <w:rPrChange w:id="11571" w:author="Ashley Frank" w:date="2024-12-20T21:43:00Z">
              <w:rPr>
                <w:rFonts w:ascii="Bookman Old Style" w:hAnsi="Bookman Old Style"/>
                <w:color w:val="4D5156"/>
                <w:sz w:val="28"/>
                <w:szCs w:val="28"/>
                <w:lang w:val="en"/>
              </w:rPr>
            </w:rPrChange>
          </w:rPr>
          <w:delText xml:space="preserve"> or believe that part of you is a deterrent to how </w:delText>
        </w:r>
      </w:del>
      <w:ins w:id="11572" w:author="Ashley Frank" w:date="2025-01-22T04:53:00Z">
        <w:r w:rsidR="00B819AB">
          <w:rPr>
            <w:rFonts w:ascii="Bookman Old Style" w:hAnsi="Bookman Old Style"/>
            <w:color w:val="4D5156"/>
            <w:szCs w:val="24"/>
            <w:lang w:val="en"/>
          </w:rPr>
          <w:t>, or believe that part of you is a deterrent to how your</w:t>
        </w:r>
        <w:r w:rsidR="001F0C70">
          <w:rPr>
            <w:rFonts w:ascii="Bookman Old Style" w:hAnsi="Bookman Old Style"/>
            <w:color w:val="4D5156"/>
            <w:szCs w:val="24"/>
            <w:lang w:val="en"/>
          </w:rPr>
          <w:t xml:space="preserve"> </w:t>
        </w:r>
      </w:ins>
      <w:del w:id="11573" w:author="Ashley Frank" w:date="2025-01-22T04:53:00Z">
        <w:r w:rsidRPr="007C3EDB" w:rsidDel="001F0C70">
          <w:rPr>
            <w:rFonts w:ascii="Bookman Old Style" w:hAnsi="Bookman Old Style"/>
            <w:color w:val="4D5156"/>
            <w:szCs w:val="24"/>
            <w:lang w:val="en"/>
            <w:rPrChange w:id="11574" w:author="Ashley Frank" w:date="2024-12-20T21:43:00Z">
              <w:rPr>
                <w:rFonts w:ascii="Bookman Old Style" w:hAnsi="Bookman Old Style"/>
                <w:color w:val="4D5156"/>
                <w:sz w:val="28"/>
                <w:szCs w:val="28"/>
                <w:lang w:val="en"/>
              </w:rPr>
            </w:rPrChange>
          </w:rPr>
          <w:delText>the</w:delText>
        </w:r>
      </w:del>
      <w:del w:id="11575" w:author="Ashley Frank" w:date="2024-12-12T20:53:00Z">
        <w:r w:rsidRPr="007C3EDB" w:rsidDel="004B6627">
          <w:rPr>
            <w:rFonts w:ascii="Bookman Old Style" w:hAnsi="Bookman Old Style"/>
            <w:color w:val="4D5156"/>
            <w:szCs w:val="24"/>
            <w:lang w:val="en"/>
            <w:rPrChange w:id="11576" w:author="Ashley Frank" w:date="2024-12-20T21:43:00Z">
              <w:rPr>
                <w:rFonts w:ascii="Bookman Old Style" w:hAnsi="Bookman Old Style"/>
                <w:color w:val="4D5156"/>
                <w:sz w:val="28"/>
                <w:szCs w:val="28"/>
                <w:lang w:val="en"/>
              </w:rPr>
            </w:rPrChange>
          </w:rPr>
          <w:delText>y are viewed by their mate</w:delText>
        </w:r>
      </w:del>
      <w:ins w:id="11577" w:author="Ashley Frank" w:date="2024-12-12T20:53:00Z">
        <w:r w:rsidR="004B6627" w:rsidRPr="007C3EDB">
          <w:rPr>
            <w:rFonts w:ascii="Bookman Old Style" w:hAnsi="Bookman Old Style"/>
            <w:color w:val="4D5156"/>
            <w:szCs w:val="24"/>
            <w:lang w:val="en"/>
            <w:rPrChange w:id="11578" w:author="Ashley Frank" w:date="2024-12-20T21:43:00Z">
              <w:rPr>
                <w:rFonts w:ascii="Bookman Old Style" w:hAnsi="Bookman Old Style"/>
                <w:color w:val="4D5156"/>
                <w:sz w:val="28"/>
                <w:szCs w:val="28"/>
                <w:lang w:val="en"/>
              </w:rPr>
            </w:rPrChange>
          </w:rPr>
          <w:t xml:space="preserve">mate views </w:t>
        </w:r>
      </w:ins>
      <w:ins w:id="11579" w:author="Ashley Frank" w:date="2025-01-22T04:53:00Z">
        <w:r w:rsidR="001F0C70">
          <w:rPr>
            <w:rFonts w:ascii="Bookman Old Style" w:hAnsi="Bookman Old Style"/>
            <w:color w:val="4D5156"/>
            <w:szCs w:val="24"/>
            <w:lang w:val="en"/>
          </w:rPr>
          <w:t>you</w:t>
        </w:r>
      </w:ins>
      <w:r w:rsidRPr="007C3EDB">
        <w:rPr>
          <w:rFonts w:ascii="Bookman Old Style" w:hAnsi="Bookman Old Style"/>
          <w:color w:val="4D5156"/>
          <w:szCs w:val="24"/>
          <w:lang w:val="en"/>
          <w:rPrChange w:id="11580" w:author="Ashley Frank" w:date="2024-12-20T21:43:00Z">
            <w:rPr>
              <w:rFonts w:ascii="Bookman Old Style" w:hAnsi="Bookman Old Style"/>
              <w:color w:val="4D5156"/>
              <w:sz w:val="28"/>
              <w:szCs w:val="28"/>
              <w:lang w:val="en"/>
            </w:rPr>
          </w:rPrChange>
        </w:rPr>
        <w:t>. This definition may carry the thought of being attacked, let down, put down</w:t>
      </w:r>
      <w:ins w:id="11581" w:author="Ashley Frank" w:date="2024-12-12T20:53:00Z">
        <w:r w:rsidR="004B6627" w:rsidRPr="007C3EDB">
          <w:rPr>
            <w:rFonts w:ascii="Bookman Old Style" w:hAnsi="Bookman Old Style"/>
            <w:color w:val="4D5156"/>
            <w:szCs w:val="24"/>
            <w:lang w:val="en"/>
            <w:rPrChange w:id="11582" w:author="Ashley Frank" w:date="2024-12-20T21:43:00Z">
              <w:rPr>
                <w:rFonts w:ascii="Bookman Old Style" w:hAnsi="Bookman Old Style"/>
                <w:color w:val="4D5156"/>
                <w:sz w:val="28"/>
                <w:szCs w:val="28"/>
                <w:lang w:val="en"/>
              </w:rPr>
            </w:rPrChange>
          </w:rPr>
          <w:t>,</w:t>
        </w:r>
      </w:ins>
      <w:r w:rsidRPr="007C3EDB">
        <w:rPr>
          <w:rFonts w:ascii="Bookman Old Style" w:hAnsi="Bookman Old Style"/>
          <w:color w:val="4D5156"/>
          <w:szCs w:val="24"/>
          <w:lang w:val="en"/>
          <w:rPrChange w:id="11583" w:author="Ashley Frank" w:date="2024-12-20T21:43:00Z">
            <w:rPr>
              <w:rFonts w:ascii="Bookman Old Style" w:hAnsi="Bookman Old Style"/>
              <w:color w:val="4D5156"/>
              <w:sz w:val="28"/>
              <w:szCs w:val="28"/>
              <w:lang w:val="en"/>
            </w:rPr>
          </w:rPrChange>
        </w:rPr>
        <w:t xml:space="preserve"> and caused to be put or seen into a position that will cause partial or permanent distance in the relationship.</w:t>
      </w:r>
    </w:p>
    <w:p w14:paraId="6C9F2A4E" w14:textId="77777777" w:rsidR="00B13714" w:rsidRPr="007C3EDB" w:rsidRDefault="00B13714" w:rsidP="00A062DD">
      <w:pPr>
        <w:shd w:val="clear" w:color="auto" w:fill="FFFFFF"/>
        <w:spacing w:line="360" w:lineRule="auto"/>
        <w:rPr>
          <w:rFonts w:ascii="Bookman Old Style" w:hAnsi="Bookman Old Style"/>
          <w:color w:val="4D5156"/>
          <w:szCs w:val="24"/>
          <w:lang w:val="en"/>
          <w:rPrChange w:id="11584" w:author="Ashley Frank" w:date="2024-12-20T21:43:00Z">
            <w:rPr>
              <w:rFonts w:ascii="Bookman Old Style" w:hAnsi="Bookman Old Style"/>
              <w:color w:val="4D5156"/>
              <w:sz w:val="28"/>
              <w:szCs w:val="28"/>
              <w:lang w:val="en"/>
            </w:rPr>
          </w:rPrChange>
        </w:rPr>
      </w:pPr>
    </w:p>
    <w:p w14:paraId="3EC4989A" w14:textId="2C9DB425" w:rsidR="00B13714" w:rsidRDefault="00A062DD" w:rsidP="00A062DD">
      <w:pPr>
        <w:shd w:val="clear" w:color="auto" w:fill="FFFFFF"/>
        <w:spacing w:line="360" w:lineRule="auto"/>
        <w:rPr>
          <w:ins w:id="11585" w:author="Ashley Frank" w:date="2025-01-22T00:55:00Z"/>
          <w:rFonts w:ascii="Bookman Old Style" w:hAnsi="Bookman Old Style"/>
          <w:color w:val="4D5156"/>
          <w:szCs w:val="24"/>
          <w:lang w:val="en"/>
        </w:rPr>
      </w:pPr>
      <w:r w:rsidRPr="00B819AB">
        <w:rPr>
          <w:rFonts w:ascii="Bookman Old Style" w:hAnsi="Bookman Old Style"/>
          <w:color w:val="4D5156"/>
          <w:szCs w:val="24"/>
          <w:lang w:val="en"/>
          <w:rPrChange w:id="11586" w:author="Ashley Frank" w:date="2025-01-22T04:53:00Z">
            <w:rPr>
              <w:rFonts w:ascii="Bookman Old Style" w:hAnsi="Bookman Old Style"/>
              <w:color w:val="4D5156"/>
              <w:sz w:val="28"/>
              <w:szCs w:val="28"/>
              <w:lang w:val="en"/>
            </w:rPr>
          </w:rPrChange>
        </w:rPr>
        <w:t>In all actuality</w:t>
      </w:r>
      <w:r w:rsidRPr="007C3EDB">
        <w:rPr>
          <w:rFonts w:ascii="Bookman Old Style" w:hAnsi="Bookman Old Style"/>
          <w:color w:val="4D5156"/>
          <w:szCs w:val="24"/>
          <w:lang w:val="en"/>
          <w:rPrChange w:id="11587" w:author="Ashley Frank" w:date="2024-12-20T21:43:00Z">
            <w:rPr>
              <w:rFonts w:ascii="Bookman Old Style" w:hAnsi="Bookman Old Style"/>
              <w:color w:val="4D5156"/>
              <w:sz w:val="28"/>
              <w:szCs w:val="28"/>
              <w:lang w:val="en"/>
            </w:rPr>
          </w:rPrChange>
        </w:rPr>
        <w:t>, being vulnerable is an essential part of a strong and successful relationship. It is virtually impossible to be loved by someone or to love someone unless</w:t>
      </w:r>
      <w:del w:id="11588" w:author="Ashley Frank" w:date="2025-01-22T04:46:00Z">
        <w:r w:rsidRPr="007C3EDB" w:rsidDel="008E4ADD">
          <w:rPr>
            <w:rFonts w:ascii="Bookman Old Style" w:hAnsi="Bookman Old Style"/>
            <w:color w:val="4D5156"/>
            <w:szCs w:val="24"/>
            <w:lang w:val="en"/>
            <w:rPrChange w:id="11589" w:author="Ashley Frank" w:date="2024-12-20T21:43:00Z">
              <w:rPr>
                <w:rFonts w:ascii="Bookman Old Style" w:hAnsi="Bookman Old Style"/>
                <w:color w:val="4D5156"/>
                <w:sz w:val="28"/>
                <w:szCs w:val="28"/>
                <w:lang w:val="en"/>
              </w:rPr>
            </w:rPrChange>
          </w:rPr>
          <w:delText>, on purpose,</w:delText>
        </w:r>
      </w:del>
      <w:r w:rsidRPr="007C3EDB">
        <w:rPr>
          <w:rFonts w:ascii="Bookman Old Style" w:hAnsi="Bookman Old Style"/>
          <w:color w:val="4D5156"/>
          <w:szCs w:val="24"/>
          <w:lang w:val="en"/>
          <w:rPrChange w:id="11590" w:author="Ashley Frank" w:date="2024-12-20T21:43:00Z">
            <w:rPr>
              <w:rFonts w:ascii="Bookman Old Style" w:hAnsi="Bookman Old Style"/>
              <w:color w:val="4D5156"/>
              <w:sz w:val="28"/>
              <w:szCs w:val="28"/>
              <w:lang w:val="en"/>
            </w:rPr>
          </w:rPrChange>
        </w:rPr>
        <w:t xml:space="preserve"> you allow yourself to be vulnerable</w:t>
      </w:r>
      <w:ins w:id="11591" w:author="Ashley Frank" w:date="2025-01-22T04:46:00Z">
        <w:r w:rsidR="008E4ADD">
          <w:rPr>
            <w:rFonts w:ascii="Bookman Old Style" w:hAnsi="Bookman Old Style"/>
            <w:color w:val="4D5156"/>
            <w:szCs w:val="24"/>
            <w:lang w:val="en"/>
          </w:rPr>
          <w:t xml:space="preserve"> on purpose</w:t>
        </w:r>
      </w:ins>
      <w:r w:rsidRPr="007C3EDB">
        <w:rPr>
          <w:rFonts w:ascii="Bookman Old Style" w:hAnsi="Bookman Old Style"/>
          <w:color w:val="4D5156"/>
          <w:szCs w:val="24"/>
          <w:lang w:val="en"/>
          <w:rPrChange w:id="11592" w:author="Ashley Frank" w:date="2024-12-20T21:43:00Z">
            <w:rPr>
              <w:rFonts w:ascii="Bookman Old Style" w:hAnsi="Bookman Old Style"/>
              <w:color w:val="4D5156"/>
              <w:sz w:val="28"/>
              <w:szCs w:val="28"/>
              <w:lang w:val="en"/>
            </w:rPr>
          </w:rPrChange>
        </w:rPr>
        <w:t xml:space="preserve">. </w:t>
      </w:r>
      <w:ins w:id="11593" w:author="Ashley Frank" w:date="2024-12-12T20:54:00Z">
        <w:r w:rsidR="004B6627" w:rsidRPr="007C3EDB">
          <w:rPr>
            <w:rFonts w:ascii="Bookman Old Style" w:hAnsi="Bookman Old Style"/>
            <w:color w:val="4D5156"/>
            <w:szCs w:val="24"/>
            <w:lang w:val="en"/>
            <w:rPrChange w:id="11594" w:author="Ashley Frank" w:date="2024-12-20T21:43:00Z">
              <w:rPr>
                <w:rFonts w:ascii="Bookman Old Style" w:hAnsi="Bookman Old Style"/>
                <w:color w:val="4D5156"/>
                <w:sz w:val="28"/>
                <w:szCs w:val="28"/>
                <w:lang w:val="en"/>
              </w:rPr>
            </w:rPrChange>
          </w:rPr>
          <w:t xml:space="preserve">It is </w:t>
        </w:r>
      </w:ins>
      <w:ins w:id="11595" w:author="Ashley Frank" w:date="2025-01-22T05:02:00Z">
        <w:r w:rsidR="0068426B">
          <w:rPr>
            <w:rFonts w:ascii="Bookman Old Style" w:hAnsi="Bookman Old Style"/>
            <w:color w:val="4D5156"/>
            <w:szCs w:val="24"/>
            <w:lang w:val="en"/>
          </w:rPr>
          <w:t xml:space="preserve">the </w:t>
        </w:r>
      </w:ins>
      <w:ins w:id="11596" w:author="Ashley Frank" w:date="2025-01-22T04:47:00Z">
        <w:r w:rsidR="00166529">
          <w:rPr>
            <w:rFonts w:ascii="Bookman Old Style" w:hAnsi="Bookman Old Style"/>
            <w:color w:val="4D5156"/>
            <w:szCs w:val="24"/>
            <w:lang w:val="en"/>
          </w:rPr>
          <w:t>vulnerability that allows love to grow and to be expressed at its maximum</w:t>
        </w:r>
      </w:ins>
      <w:del w:id="11597" w:author="Ashley Frank" w:date="2024-12-12T20:54:00Z">
        <w:r w:rsidRPr="007C3EDB" w:rsidDel="004B6627">
          <w:rPr>
            <w:rFonts w:ascii="Bookman Old Style" w:hAnsi="Bookman Old Style"/>
            <w:color w:val="4D5156"/>
            <w:szCs w:val="24"/>
            <w:lang w:val="en"/>
            <w:rPrChange w:id="11598" w:author="Ashley Frank" w:date="2024-12-20T21:43:00Z">
              <w:rPr>
                <w:rFonts w:ascii="Bookman Old Style" w:hAnsi="Bookman Old Style"/>
                <w:color w:val="4D5156"/>
                <w:sz w:val="28"/>
                <w:szCs w:val="28"/>
                <w:lang w:val="en"/>
              </w:rPr>
            </w:rPrChange>
          </w:rPr>
          <w:delText xml:space="preserve">This </w:delText>
        </w:r>
      </w:del>
      <w:del w:id="11599" w:author="Ashley Frank" w:date="2025-01-22T04:47:00Z">
        <w:r w:rsidRPr="007C3EDB" w:rsidDel="00166529">
          <w:rPr>
            <w:rFonts w:ascii="Bookman Old Style" w:hAnsi="Bookman Old Style"/>
            <w:color w:val="4D5156"/>
            <w:szCs w:val="24"/>
            <w:lang w:val="en"/>
            <w:rPrChange w:id="11600" w:author="Ashley Frank" w:date="2024-12-20T21:43:00Z">
              <w:rPr>
                <w:rFonts w:ascii="Bookman Old Style" w:hAnsi="Bookman Old Style"/>
                <w:color w:val="4D5156"/>
                <w:sz w:val="28"/>
                <w:szCs w:val="28"/>
                <w:lang w:val="en"/>
              </w:rPr>
            </w:rPrChange>
          </w:rPr>
          <w:delText xml:space="preserve">allows love to grow and to be expressed </w:delText>
        </w:r>
      </w:del>
      <w:del w:id="11601" w:author="Ashley Frank" w:date="2024-12-12T20:53:00Z">
        <w:r w:rsidRPr="007C3EDB" w:rsidDel="004B6627">
          <w:rPr>
            <w:rFonts w:ascii="Bookman Old Style" w:hAnsi="Bookman Old Style"/>
            <w:color w:val="4D5156"/>
            <w:szCs w:val="24"/>
            <w:lang w:val="en"/>
            <w:rPrChange w:id="11602" w:author="Ashley Frank" w:date="2024-12-20T21:43:00Z">
              <w:rPr>
                <w:rFonts w:ascii="Bookman Old Style" w:hAnsi="Bookman Old Style"/>
                <w:color w:val="4D5156"/>
                <w:sz w:val="28"/>
                <w:szCs w:val="28"/>
                <w:lang w:val="en"/>
              </w:rPr>
            </w:rPrChange>
          </w:rPr>
          <w:delText xml:space="preserve">as </w:delText>
        </w:r>
      </w:del>
      <w:ins w:id="11603" w:author="Ashley Frank" w:date="2025-01-22T04:47:00Z">
        <w:r w:rsidR="00166529">
          <w:rPr>
            <w:rFonts w:ascii="Bookman Old Style" w:hAnsi="Bookman Old Style"/>
            <w:color w:val="4D5156"/>
            <w:szCs w:val="24"/>
            <w:lang w:val="en"/>
          </w:rPr>
          <w:t xml:space="preserve"> </w:t>
        </w:r>
      </w:ins>
      <w:del w:id="11604" w:author="Ashley Frank" w:date="2025-01-22T04:47:00Z">
        <w:r w:rsidRPr="007C3EDB" w:rsidDel="00166529">
          <w:rPr>
            <w:rFonts w:ascii="Bookman Old Style" w:hAnsi="Bookman Old Style"/>
            <w:color w:val="4D5156"/>
            <w:szCs w:val="24"/>
            <w:lang w:val="en"/>
            <w:rPrChange w:id="11605" w:author="Ashley Frank" w:date="2024-12-20T21:43:00Z">
              <w:rPr>
                <w:rFonts w:ascii="Bookman Old Style" w:hAnsi="Bookman Old Style"/>
                <w:color w:val="4D5156"/>
                <w:sz w:val="28"/>
                <w:szCs w:val="28"/>
                <w:lang w:val="en"/>
              </w:rPr>
            </w:rPrChange>
          </w:rPr>
          <w:delText xml:space="preserve">such a high </w:delText>
        </w:r>
      </w:del>
      <w:ins w:id="11606" w:author="Ashley Frank" w:date="2025-01-22T04:47:00Z">
        <w:r w:rsidR="00166529">
          <w:rPr>
            <w:rFonts w:ascii="Bookman Old Style" w:hAnsi="Bookman Old Style"/>
            <w:color w:val="4D5156"/>
            <w:szCs w:val="24"/>
            <w:lang w:val="en"/>
          </w:rPr>
          <w:t>capacity</w:t>
        </w:r>
      </w:ins>
      <w:del w:id="11607" w:author="Ashley Frank" w:date="2025-01-22T04:47:00Z">
        <w:r w:rsidRPr="007C3EDB" w:rsidDel="00166529">
          <w:rPr>
            <w:rFonts w:ascii="Bookman Old Style" w:hAnsi="Bookman Old Style"/>
            <w:color w:val="4D5156"/>
            <w:szCs w:val="24"/>
            <w:lang w:val="en"/>
            <w:rPrChange w:id="11608" w:author="Ashley Frank" w:date="2024-12-20T21:43:00Z">
              <w:rPr>
                <w:rFonts w:ascii="Bookman Old Style" w:hAnsi="Bookman Old Style"/>
                <w:color w:val="4D5156"/>
                <w:sz w:val="28"/>
                <w:szCs w:val="28"/>
                <w:lang w:val="en"/>
              </w:rPr>
            </w:rPrChange>
          </w:rPr>
          <w:delText>level</w:delText>
        </w:r>
      </w:del>
      <w:r w:rsidRPr="007C3EDB">
        <w:rPr>
          <w:rFonts w:ascii="Bookman Old Style" w:hAnsi="Bookman Old Style"/>
          <w:color w:val="4D5156"/>
          <w:szCs w:val="24"/>
          <w:lang w:val="en"/>
          <w:rPrChange w:id="11609" w:author="Ashley Frank" w:date="2024-12-20T21:43:00Z">
            <w:rPr>
              <w:rFonts w:ascii="Bookman Old Style" w:hAnsi="Bookman Old Style"/>
              <w:color w:val="4D5156"/>
              <w:sz w:val="28"/>
              <w:szCs w:val="28"/>
              <w:lang w:val="en"/>
            </w:rPr>
          </w:rPrChange>
        </w:rPr>
        <w:t>. Being vulnerable</w:t>
      </w:r>
      <w:ins w:id="11610" w:author="Ashley Frank" w:date="2025-01-22T04:48:00Z">
        <w:r w:rsidR="00166529">
          <w:rPr>
            <w:rFonts w:ascii="Bookman Old Style" w:hAnsi="Bookman Old Style"/>
            <w:color w:val="4D5156"/>
            <w:szCs w:val="24"/>
            <w:lang w:val="en"/>
          </w:rPr>
          <w:t xml:space="preserve"> </w:t>
        </w:r>
      </w:ins>
      <w:del w:id="11611" w:author="Ashley Frank" w:date="2025-01-22T04:48:00Z">
        <w:r w:rsidRPr="007C3EDB" w:rsidDel="00166529">
          <w:rPr>
            <w:rFonts w:ascii="Bookman Old Style" w:hAnsi="Bookman Old Style"/>
            <w:color w:val="4D5156"/>
            <w:szCs w:val="24"/>
            <w:lang w:val="en"/>
            <w:rPrChange w:id="11612" w:author="Ashley Frank" w:date="2024-12-20T21:43:00Z">
              <w:rPr>
                <w:rFonts w:ascii="Bookman Old Style" w:hAnsi="Bookman Old Style"/>
                <w:color w:val="4D5156"/>
                <w:sz w:val="28"/>
                <w:szCs w:val="28"/>
                <w:lang w:val="en"/>
              </w:rPr>
            </w:rPrChange>
          </w:rPr>
          <w:delText xml:space="preserve"> </w:delText>
        </w:r>
      </w:del>
      <w:r w:rsidRPr="007C3EDB">
        <w:rPr>
          <w:rFonts w:ascii="Bookman Old Style" w:hAnsi="Bookman Old Style"/>
          <w:color w:val="4D5156"/>
          <w:szCs w:val="24"/>
          <w:lang w:val="en"/>
          <w:rPrChange w:id="11613" w:author="Ashley Frank" w:date="2024-12-20T21:43:00Z">
            <w:rPr>
              <w:rFonts w:ascii="Bookman Old Style" w:hAnsi="Bookman Old Style"/>
              <w:color w:val="4D5156"/>
              <w:sz w:val="28"/>
              <w:szCs w:val="28"/>
              <w:lang w:val="en"/>
            </w:rPr>
          </w:rPrChange>
        </w:rPr>
        <w:t>allows trust to be experienced at a high level. You may have to surrender some perceived control</w:t>
      </w:r>
      <w:ins w:id="11614" w:author="Ashley Frank" w:date="2024-12-12T20:54:00Z">
        <w:r w:rsidR="004B6627" w:rsidRPr="007C3EDB">
          <w:rPr>
            <w:rFonts w:ascii="Bookman Old Style" w:hAnsi="Bookman Old Style"/>
            <w:color w:val="4D5156"/>
            <w:szCs w:val="24"/>
            <w:lang w:val="en"/>
            <w:rPrChange w:id="11615" w:author="Ashley Frank" w:date="2024-12-20T21:43:00Z">
              <w:rPr>
                <w:rFonts w:ascii="Bookman Old Style" w:hAnsi="Bookman Old Style"/>
                <w:color w:val="4D5156"/>
                <w:sz w:val="28"/>
                <w:szCs w:val="28"/>
                <w:lang w:val="en"/>
              </w:rPr>
            </w:rPrChange>
          </w:rPr>
          <w:t>,</w:t>
        </w:r>
      </w:ins>
      <w:r w:rsidRPr="007C3EDB">
        <w:rPr>
          <w:rFonts w:ascii="Bookman Old Style" w:hAnsi="Bookman Old Style"/>
          <w:color w:val="4D5156"/>
          <w:szCs w:val="24"/>
          <w:lang w:val="en"/>
          <w:rPrChange w:id="11616" w:author="Ashley Frank" w:date="2024-12-20T21:43:00Z">
            <w:rPr>
              <w:rFonts w:ascii="Bookman Old Style" w:hAnsi="Bookman Old Style"/>
              <w:color w:val="4D5156"/>
              <w:sz w:val="28"/>
              <w:szCs w:val="28"/>
              <w:lang w:val="en"/>
            </w:rPr>
          </w:rPrChange>
        </w:rPr>
        <w:t xml:space="preserve"> but the benefits are </w:t>
      </w:r>
      <w:ins w:id="11617" w:author="Ashley Frank" w:date="2025-01-22T04:48:00Z">
        <w:r w:rsidR="00166529">
          <w:rPr>
            <w:rFonts w:ascii="Bookman Old Style" w:hAnsi="Bookman Old Style"/>
            <w:color w:val="4D5156"/>
            <w:szCs w:val="24"/>
            <w:lang w:val="en"/>
          </w:rPr>
          <w:t>well worth this control</w:t>
        </w:r>
      </w:ins>
      <w:del w:id="11618" w:author="Ashley Frank" w:date="2025-01-22T04:48:00Z">
        <w:r w:rsidRPr="007C3EDB" w:rsidDel="00166529">
          <w:rPr>
            <w:rFonts w:ascii="Bookman Old Style" w:hAnsi="Bookman Old Style"/>
            <w:color w:val="4D5156"/>
            <w:szCs w:val="24"/>
            <w:lang w:val="en"/>
            <w:rPrChange w:id="11619" w:author="Ashley Frank" w:date="2024-12-20T21:43:00Z">
              <w:rPr>
                <w:rFonts w:ascii="Bookman Old Style" w:hAnsi="Bookman Old Style"/>
                <w:color w:val="4D5156"/>
                <w:sz w:val="28"/>
                <w:szCs w:val="28"/>
                <w:lang w:val="en"/>
              </w:rPr>
            </w:rPrChange>
          </w:rPr>
          <w:delText>awesome</w:delText>
        </w:r>
      </w:del>
      <w:r w:rsidRPr="007C3EDB">
        <w:rPr>
          <w:rFonts w:ascii="Bookman Old Style" w:hAnsi="Bookman Old Style"/>
          <w:color w:val="4D5156"/>
          <w:szCs w:val="24"/>
          <w:lang w:val="en"/>
          <w:rPrChange w:id="11620" w:author="Ashley Frank" w:date="2024-12-20T21:43:00Z">
            <w:rPr>
              <w:rFonts w:ascii="Bookman Old Style" w:hAnsi="Bookman Old Style"/>
              <w:color w:val="4D5156"/>
              <w:sz w:val="28"/>
              <w:szCs w:val="28"/>
              <w:lang w:val="en"/>
            </w:rPr>
          </w:rPrChange>
        </w:rPr>
        <w:t xml:space="preserve">. Of course, this ‘type’ of </w:t>
      </w:r>
      <w:ins w:id="11621" w:author="Ashley Frank" w:date="2025-01-22T04:49:00Z">
        <w:r w:rsidR="00166529">
          <w:rPr>
            <w:rFonts w:ascii="Bookman Old Style" w:hAnsi="Bookman Old Style"/>
            <w:color w:val="4D5156"/>
            <w:szCs w:val="24"/>
            <w:lang w:val="en"/>
          </w:rPr>
          <w:t>vulnerability</w:t>
        </w:r>
      </w:ins>
      <w:ins w:id="11622" w:author="Ashley Frank" w:date="2025-01-22T04:48:00Z">
        <w:r w:rsidR="00166529">
          <w:rPr>
            <w:rFonts w:ascii="Bookman Old Style" w:hAnsi="Bookman Old Style"/>
            <w:color w:val="4D5156"/>
            <w:szCs w:val="24"/>
            <w:lang w:val="en"/>
          </w:rPr>
          <w:t xml:space="preserve"> </w:t>
        </w:r>
      </w:ins>
      <w:del w:id="11623" w:author="Ashley Frank" w:date="2025-01-22T04:48:00Z">
        <w:r w:rsidRPr="007C3EDB" w:rsidDel="00166529">
          <w:rPr>
            <w:rFonts w:ascii="Bookman Old Style" w:hAnsi="Bookman Old Style"/>
            <w:color w:val="4D5156"/>
            <w:szCs w:val="24"/>
            <w:lang w:val="en"/>
            <w:rPrChange w:id="11624" w:author="Ashley Frank" w:date="2024-12-20T21:43:00Z">
              <w:rPr>
                <w:rFonts w:ascii="Bookman Old Style" w:hAnsi="Bookman Old Style"/>
                <w:color w:val="4D5156"/>
                <w:sz w:val="28"/>
                <w:szCs w:val="28"/>
                <w:lang w:val="en"/>
              </w:rPr>
            </w:rPrChange>
          </w:rPr>
          <w:delText xml:space="preserve">vulnerable </w:delText>
        </w:r>
      </w:del>
      <w:ins w:id="11625" w:author="Ashley Frank" w:date="2025-01-22T04:49:00Z">
        <w:r w:rsidR="00166529">
          <w:rPr>
            <w:rFonts w:ascii="Bookman Old Style" w:hAnsi="Bookman Old Style"/>
            <w:color w:val="4D5156"/>
            <w:szCs w:val="24"/>
            <w:lang w:val="en"/>
          </w:rPr>
          <w:t xml:space="preserve">gradually develops </w:t>
        </w:r>
      </w:ins>
      <w:del w:id="11626" w:author="Ashley Frank" w:date="2025-01-22T04:49:00Z">
        <w:r w:rsidRPr="007C3EDB" w:rsidDel="00166529">
          <w:rPr>
            <w:rFonts w:ascii="Bookman Old Style" w:hAnsi="Bookman Old Style"/>
            <w:color w:val="4D5156"/>
            <w:szCs w:val="24"/>
            <w:lang w:val="en"/>
            <w:rPrChange w:id="11627" w:author="Ashley Frank" w:date="2024-12-20T21:43:00Z">
              <w:rPr>
                <w:rFonts w:ascii="Bookman Old Style" w:hAnsi="Bookman Old Style"/>
                <w:color w:val="4D5156"/>
                <w:sz w:val="28"/>
                <w:szCs w:val="28"/>
                <w:lang w:val="en"/>
              </w:rPr>
            </w:rPrChange>
          </w:rPr>
          <w:delText xml:space="preserve">comes </w:delText>
        </w:r>
      </w:del>
      <w:r w:rsidRPr="007C3EDB">
        <w:rPr>
          <w:rFonts w:ascii="Bookman Old Style" w:hAnsi="Bookman Old Style"/>
          <w:color w:val="4D5156"/>
          <w:szCs w:val="24"/>
          <w:lang w:val="en"/>
          <w:rPrChange w:id="11628" w:author="Ashley Frank" w:date="2024-12-20T21:43:00Z">
            <w:rPr>
              <w:rFonts w:ascii="Bookman Old Style" w:hAnsi="Bookman Old Style"/>
              <w:color w:val="4D5156"/>
              <w:sz w:val="28"/>
              <w:szCs w:val="28"/>
              <w:lang w:val="en"/>
            </w:rPr>
          </w:rPrChange>
        </w:rPr>
        <w:t>in a relationship as a process. Being vulnerabl</w:t>
      </w:r>
      <w:ins w:id="11629" w:author="Ashley Frank" w:date="2025-01-22T04:49:00Z">
        <w:r w:rsidR="00166529">
          <w:rPr>
            <w:rFonts w:ascii="Bookman Old Style" w:hAnsi="Bookman Old Style"/>
            <w:color w:val="4D5156"/>
            <w:szCs w:val="24"/>
            <w:lang w:val="en"/>
          </w:rPr>
          <w:t>e isn’t something</w:t>
        </w:r>
      </w:ins>
      <w:del w:id="11630" w:author="Ashley Frank" w:date="2025-01-22T04:49:00Z">
        <w:r w:rsidRPr="007C3EDB" w:rsidDel="00166529">
          <w:rPr>
            <w:rFonts w:ascii="Bookman Old Style" w:hAnsi="Bookman Old Style"/>
            <w:color w:val="4D5156"/>
            <w:szCs w:val="24"/>
            <w:lang w:val="en"/>
            <w:rPrChange w:id="11631" w:author="Ashley Frank" w:date="2024-12-20T21:43:00Z">
              <w:rPr>
                <w:rFonts w:ascii="Bookman Old Style" w:hAnsi="Bookman Old Style"/>
                <w:color w:val="4D5156"/>
                <w:sz w:val="28"/>
                <w:szCs w:val="28"/>
                <w:lang w:val="en"/>
              </w:rPr>
            </w:rPrChange>
          </w:rPr>
          <w:delText>e</w:delText>
        </w:r>
      </w:del>
      <w:r w:rsidRPr="007C3EDB">
        <w:rPr>
          <w:rFonts w:ascii="Bookman Old Style" w:hAnsi="Bookman Old Style"/>
          <w:color w:val="4D5156"/>
          <w:szCs w:val="24"/>
          <w:lang w:val="en"/>
          <w:rPrChange w:id="11632" w:author="Ashley Frank" w:date="2024-12-20T21:43:00Z">
            <w:rPr>
              <w:rFonts w:ascii="Bookman Old Style" w:hAnsi="Bookman Old Style"/>
              <w:color w:val="4D5156"/>
              <w:sz w:val="28"/>
              <w:szCs w:val="28"/>
              <w:lang w:val="en"/>
            </w:rPr>
          </w:rPrChange>
        </w:rPr>
        <w:t xml:space="preserve"> </w:t>
      </w:r>
      <w:ins w:id="11633" w:author="Ashley Frank" w:date="2025-01-22T04:49:00Z">
        <w:r w:rsidR="00166529">
          <w:rPr>
            <w:rFonts w:ascii="Bookman Old Style" w:hAnsi="Bookman Old Style"/>
            <w:color w:val="4D5156"/>
            <w:szCs w:val="24"/>
            <w:lang w:val="en"/>
          </w:rPr>
          <w:t>that</w:t>
        </w:r>
      </w:ins>
      <w:del w:id="11634" w:author="Ashley Frank" w:date="2025-01-22T04:49:00Z">
        <w:r w:rsidRPr="007C3EDB" w:rsidDel="00166529">
          <w:rPr>
            <w:rFonts w:ascii="Bookman Old Style" w:hAnsi="Bookman Old Style"/>
            <w:color w:val="4D5156"/>
            <w:szCs w:val="24"/>
            <w:lang w:val="en"/>
            <w:rPrChange w:id="11635" w:author="Ashley Frank" w:date="2024-12-20T21:43:00Z">
              <w:rPr>
                <w:rFonts w:ascii="Bookman Old Style" w:hAnsi="Bookman Old Style"/>
                <w:color w:val="4D5156"/>
                <w:sz w:val="28"/>
                <w:szCs w:val="28"/>
                <w:lang w:val="en"/>
              </w:rPr>
            </w:rPrChange>
          </w:rPr>
          <w:delText>doesn’t</w:delText>
        </w:r>
      </w:del>
      <w:r w:rsidRPr="007C3EDB">
        <w:rPr>
          <w:rFonts w:ascii="Bookman Old Style" w:hAnsi="Bookman Old Style"/>
          <w:color w:val="4D5156"/>
          <w:szCs w:val="24"/>
          <w:lang w:val="en"/>
          <w:rPrChange w:id="11636" w:author="Ashley Frank" w:date="2024-12-20T21:43:00Z">
            <w:rPr>
              <w:rFonts w:ascii="Bookman Old Style" w:hAnsi="Bookman Old Style"/>
              <w:color w:val="4D5156"/>
              <w:sz w:val="28"/>
              <w:szCs w:val="28"/>
              <w:lang w:val="en"/>
            </w:rPr>
          </w:rPrChange>
        </w:rPr>
        <w:t xml:space="preserve"> just ‘happen</w:t>
      </w:r>
      <w:ins w:id="11637" w:author="Ashley Frank" w:date="2025-01-22T04:49:00Z">
        <w:r w:rsidR="00166529">
          <w:rPr>
            <w:rFonts w:ascii="Bookman Old Style" w:hAnsi="Bookman Old Style"/>
            <w:color w:val="4D5156"/>
            <w:szCs w:val="24"/>
            <w:lang w:val="en"/>
          </w:rPr>
          <w:t>s</w:t>
        </w:r>
      </w:ins>
      <w:r w:rsidRPr="007C3EDB">
        <w:rPr>
          <w:rFonts w:ascii="Bookman Old Style" w:hAnsi="Bookman Old Style"/>
          <w:color w:val="4D5156"/>
          <w:szCs w:val="24"/>
          <w:lang w:val="en"/>
          <w:rPrChange w:id="11638" w:author="Ashley Frank" w:date="2024-12-20T21:43:00Z">
            <w:rPr>
              <w:rFonts w:ascii="Bookman Old Style" w:hAnsi="Bookman Old Style"/>
              <w:color w:val="4D5156"/>
              <w:sz w:val="28"/>
              <w:szCs w:val="28"/>
              <w:lang w:val="en"/>
            </w:rPr>
          </w:rPrChange>
        </w:rPr>
        <w:t xml:space="preserve">’. </w:t>
      </w:r>
      <w:ins w:id="11639" w:author="Ashley Frank" w:date="2025-01-22T04:49:00Z">
        <w:r w:rsidR="00166529">
          <w:rPr>
            <w:rFonts w:ascii="Bookman Old Style" w:hAnsi="Bookman Old Style"/>
            <w:color w:val="4D5156"/>
            <w:szCs w:val="24"/>
            <w:lang w:val="en"/>
          </w:rPr>
          <w:t xml:space="preserve">Of course, letting people in or being vulnerable is a very risky endeavor. </w:t>
        </w:r>
      </w:ins>
      <w:ins w:id="11640" w:author="Ashley Frank" w:date="2025-01-22T04:50:00Z">
        <w:r w:rsidR="00166529">
          <w:rPr>
            <w:rFonts w:ascii="Bookman Old Style" w:hAnsi="Bookman Old Style"/>
            <w:color w:val="4D5156"/>
            <w:szCs w:val="24"/>
            <w:lang w:val="en"/>
          </w:rPr>
          <w:t xml:space="preserve">You’re putting the most fragile parts of yourself in somebody’s hand and hoping they accept them instead of using them to hurt you. </w:t>
        </w:r>
        <w:r w:rsidR="001F0C70">
          <w:rPr>
            <w:rFonts w:ascii="Bookman Old Style" w:hAnsi="Bookman Old Style"/>
            <w:color w:val="4D5156"/>
            <w:szCs w:val="24"/>
            <w:lang w:val="en"/>
          </w:rPr>
          <w:t xml:space="preserve">But, as is with most good things </w:t>
        </w:r>
      </w:ins>
      <w:ins w:id="11641" w:author="Ashley Frank" w:date="2025-01-22T04:51:00Z">
        <w:r w:rsidR="001F0C70">
          <w:rPr>
            <w:rFonts w:ascii="Bookman Old Style" w:hAnsi="Bookman Old Style"/>
            <w:color w:val="4D5156"/>
            <w:szCs w:val="24"/>
            <w:lang w:val="en"/>
          </w:rPr>
          <w:t>in life, e</w:t>
        </w:r>
      </w:ins>
      <w:del w:id="11642" w:author="Ashley Frank" w:date="2025-01-22T04:50:00Z">
        <w:r w:rsidRPr="007C3EDB" w:rsidDel="001F0C70">
          <w:rPr>
            <w:rFonts w:ascii="Bookman Old Style" w:hAnsi="Bookman Old Style"/>
            <w:color w:val="4D5156"/>
            <w:szCs w:val="24"/>
            <w:lang w:val="en"/>
            <w:rPrChange w:id="11643" w:author="Ashley Frank" w:date="2024-12-20T21:43:00Z">
              <w:rPr>
                <w:rFonts w:ascii="Bookman Old Style" w:hAnsi="Bookman Old Style"/>
                <w:color w:val="4D5156"/>
                <w:sz w:val="28"/>
                <w:szCs w:val="28"/>
                <w:lang w:val="en"/>
              </w:rPr>
            </w:rPrChange>
          </w:rPr>
          <w:delText>E</w:delText>
        </w:r>
      </w:del>
      <w:r w:rsidRPr="007C3EDB">
        <w:rPr>
          <w:rFonts w:ascii="Bookman Old Style" w:hAnsi="Bookman Old Style"/>
          <w:color w:val="4D5156"/>
          <w:szCs w:val="24"/>
          <w:lang w:val="en"/>
          <w:rPrChange w:id="11644" w:author="Ashley Frank" w:date="2024-12-20T21:43:00Z">
            <w:rPr>
              <w:rFonts w:ascii="Bookman Old Style" w:hAnsi="Bookman Old Style"/>
              <w:color w:val="4D5156"/>
              <w:sz w:val="28"/>
              <w:szCs w:val="28"/>
              <w:lang w:val="en"/>
            </w:rPr>
          </w:rPrChange>
        </w:rPr>
        <w:t xml:space="preserve">very </w:t>
      </w:r>
      <w:ins w:id="11645" w:author="Ashley Frank" w:date="2025-01-22T04:51:00Z">
        <w:r w:rsidR="001F0C70">
          <w:rPr>
            <w:rFonts w:ascii="Bookman Old Style" w:hAnsi="Bookman Old Style"/>
            <w:color w:val="4D5156"/>
            <w:szCs w:val="24"/>
            <w:lang w:val="en"/>
          </w:rPr>
          <w:t xml:space="preserve">close relationship </w:t>
        </w:r>
      </w:ins>
      <w:del w:id="11646" w:author="Ashley Frank" w:date="2025-01-22T04:51:00Z">
        <w:r w:rsidRPr="007C3EDB" w:rsidDel="001F0C70">
          <w:rPr>
            <w:rFonts w:ascii="Bookman Old Style" w:hAnsi="Bookman Old Style"/>
            <w:color w:val="4D5156"/>
            <w:szCs w:val="24"/>
            <w:lang w:val="en"/>
            <w:rPrChange w:id="11647" w:author="Ashley Frank" w:date="2024-12-20T21:43:00Z">
              <w:rPr>
                <w:rFonts w:ascii="Bookman Old Style" w:hAnsi="Bookman Old Style"/>
                <w:color w:val="4D5156"/>
                <w:sz w:val="28"/>
                <w:szCs w:val="28"/>
                <w:lang w:val="en"/>
              </w:rPr>
            </w:rPrChange>
          </w:rPr>
          <w:delText xml:space="preserve">relationship of closeness </w:delText>
        </w:r>
      </w:del>
      <w:r w:rsidRPr="007C3EDB">
        <w:rPr>
          <w:rFonts w:ascii="Bookman Old Style" w:hAnsi="Bookman Old Style"/>
          <w:color w:val="4D5156"/>
          <w:szCs w:val="24"/>
          <w:lang w:val="en"/>
          <w:rPrChange w:id="11648" w:author="Ashley Frank" w:date="2024-12-20T21:43:00Z">
            <w:rPr>
              <w:rFonts w:ascii="Bookman Old Style" w:hAnsi="Bookman Old Style"/>
              <w:color w:val="4D5156"/>
              <w:sz w:val="28"/>
              <w:szCs w:val="28"/>
              <w:lang w:val="en"/>
            </w:rPr>
          </w:rPrChange>
        </w:rPr>
        <w:t xml:space="preserve">comes with risks. I remember how my mother would tell me that no </w:t>
      </w:r>
      <w:del w:id="11649" w:author="Ashley Frank" w:date="2024-12-12T20:54:00Z">
        <w:r w:rsidRPr="007C3EDB" w:rsidDel="004B6627">
          <w:rPr>
            <w:rFonts w:ascii="Bookman Old Style" w:hAnsi="Bookman Old Style"/>
            <w:color w:val="4D5156"/>
            <w:szCs w:val="24"/>
            <w:lang w:val="en"/>
            <w:rPrChange w:id="11650" w:author="Ashley Frank" w:date="2024-12-20T21:43:00Z">
              <w:rPr>
                <w:rFonts w:ascii="Bookman Old Style" w:hAnsi="Bookman Old Style"/>
                <w:color w:val="4D5156"/>
                <w:sz w:val="28"/>
                <w:szCs w:val="28"/>
                <w:lang w:val="en"/>
              </w:rPr>
            </w:rPrChange>
          </w:rPr>
          <w:delText xml:space="preserve">’has’ </w:delText>
        </w:r>
      </w:del>
      <w:ins w:id="11651" w:author="Ashley Frank" w:date="2024-12-12T20:54:00Z">
        <w:r w:rsidR="004B6627" w:rsidRPr="007C3EDB">
          <w:rPr>
            <w:rFonts w:ascii="Bookman Old Style" w:hAnsi="Bookman Old Style"/>
            <w:color w:val="4D5156"/>
            <w:szCs w:val="24"/>
            <w:lang w:val="en"/>
            <w:rPrChange w:id="11652" w:author="Ashley Frank" w:date="2024-12-20T21:43:00Z">
              <w:rPr>
                <w:rFonts w:ascii="Bookman Old Style" w:hAnsi="Bookman Old Style"/>
                <w:color w:val="4D5156"/>
                <w:sz w:val="28"/>
                <w:szCs w:val="28"/>
                <w:lang w:val="en"/>
              </w:rPr>
            </w:rPrChange>
          </w:rPr>
          <w:t>one</w:t>
        </w:r>
      </w:ins>
      <w:ins w:id="11653" w:author="Ashley Frank" w:date="2025-01-22T04:51:00Z">
        <w:r w:rsidR="001F0C70">
          <w:rPr>
            <w:rFonts w:ascii="Bookman Old Style" w:hAnsi="Bookman Old Style"/>
            <w:color w:val="4D5156"/>
            <w:szCs w:val="24"/>
            <w:lang w:val="en"/>
          </w:rPr>
          <w:t xml:space="preserve"> really</w:t>
        </w:r>
      </w:ins>
      <w:ins w:id="11654" w:author="Ashley Frank" w:date="2024-12-12T20:54:00Z">
        <w:r w:rsidR="004B6627" w:rsidRPr="007C3EDB">
          <w:rPr>
            <w:rFonts w:ascii="Bookman Old Style" w:hAnsi="Bookman Old Style"/>
            <w:color w:val="4D5156"/>
            <w:szCs w:val="24"/>
            <w:lang w:val="en"/>
            <w:rPrChange w:id="11655" w:author="Ashley Frank" w:date="2024-12-20T21:43:00Z">
              <w:rPr>
                <w:rFonts w:ascii="Bookman Old Style" w:hAnsi="Bookman Old Style"/>
                <w:color w:val="4D5156"/>
                <w:sz w:val="28"/>
                <w:szCs w:val="28"/>
                <w:lang w:val="en"/>
              </w:rPr>
            </w:rPrChange>
          </w:rPr>
          <w:t xml:space="preserve"> </w:t>
        </w:r>
        <w:r w:rsidR="004B6627" w:rsidRPr="001F0C70">
          <w:rPr>
            <w:rFonts w:ascii="Bookman Old Style" w:hAnsi="Bookman Old Style"/>
            <w:i/>
            <w:iCs/>
            <w:color w:val="4D5156"/>
            <w:szCs w:val="24"/>
            <w:lang w:val="en"/>
            <w:rPrChange w:id="11656" w:author="Ashley Frank" w:date="2025-01-22T04:51:00Z">
              <w:rPr>
                <w:rFonts w:ascii="Bookman Old Style" w:hAnsi="Bookman Old Style"/>
                <w:color w:val="4D5156"/>
                <w:sz w:val="28"/>
                <w:szCs w:val="28"/>
                <w:lang w:val="en"/>
              </w:rPr>
            </w:rPrChange>
          </w:rPr>
          <w:t>has</w:t>
        </w:r>
        <w:r w:rsidR="004B6627" w:rsidRPr="007C3EDB">
          <w:rPr>
            <w:rFonts w:ascii="Bookman Old Style" w:hAnsi="Bookman Old Style"/>
            <w:color w:val="4D5156"/>
            <w:szCs w:val="24"/>
            <w:lang w:val="en"/>
            <w:rPrChange w:id="11657" w:author="Ashley Frank" w:date="2024-12-20T21:43:00Z">
              <w:rPr>
                <w:rFonts w:ascii="Bookman Old Style" w:hAnsi="Bookman Old Style"/>
                <w:color w:val="4D5156"/>
                <w:sz w:val="28"/>
                <w:szCs w:val="28"/>
                <w:lang w:val="en"/>
              </w:rPr>
            </w:rPrChange>
          </w:rPr>
          <w:t xml:space="preserve"> </w:t>
        </w:r>
      </w:ins>
      <w:r w:rsidRPr="007C3EDB">
        <w:rPr>
          <w:rFonts w:ascii="Bookman Old Style" w:hAnsi="Bookman Old Style"/>
          <w:color w:val="4D5156"/>
          <w:szCs w:val="24"/>
          <w:lang w:val="en"/>
          <w:rPrChange w:id="11658" w:author="Ashley Frank" w:date="2024-12-20T21:43:00Z">
            <w:rPr>
              <w:rFonts w:ascii="Bookman Old Style" w:hAnsi="Bookman Old Style"/>
              <w:color w:val="4D5156"/>
              <w:sz w:val="28"/>
              <w:szCs w:val="28"/>
              <w:lang w:val="en"/>
            </w:rPr>
          </w:rPrChange>
        </w:rPr>
        <w:t xml:space="preserve">to love </w:t>
      </w:r>
      <w:del w:id="11659" w:author="Ashley Frank" w:date="2024-12-12T20:54:00Z">
        <w:r w:rsidRPr="007C3EDB" w:rsidDel="004B6627">
          <w:rPr>
            <w:rFonts w:ascii="Bookman Old Style" w:hAnsi="Bookman Old Style"/>
            <w:color w:val="4D5156"/>
            <w:szCs w:val="24"/>
            <w:lang w:val="en"/>
            <w:rPrChange w:id="11660" w:author="Ashley Frank" w:date="2024-12-20T21:43:00Z">
              <w:rPr>
                <w:rFonts w:ascii="Bookman Old Style" w:hAnsi="Bookman Old Style"/>
                <w:color w:val="4D5156"/>
                <w:sz w:val="28"/>
                <w:szCs w:val="28"/>
                <w:lang w:val="en"/>
              </w:rPr>
            </w:rPrChange>
          </w:rPr>
          <w:delText>you</w:delText>
        </w:r>
      </w:del>
      <w:ins w:id="11661" w:author="Ashley Frank" w:date="2024-12-12T20:54:00Z">
        <w:r w:rsidR="004B6627" w:rsidRPr="007C3EDB">
          <w:rPr>
            <w:rFonts w:ascii="Bookman Old Style" w:hAnsi="Bookman Old Style"/>
            <w:color w:val="4D5156"/>
            <w:szCs w:val="24"/>
            <w:lang w:val="en"/>
            <w:rPrChange w:id="11662" w:author="Ashley Frank" w:date="2024-12-20T21:43:00Z">
              <w:rPr>
                <w:rFonts w:ascii="Bookman Old Style" w:hAnsi="Bookman Old Style"/>
                <w:color w:val="4D5156"/>
                <w:sz w:val="28"/>
                <w:szCs w:val="28"/>
                <w:lang w:val="en"/>
              </w:rPr>
            </w:rPrChange>
          </w:rPr>
          <w:t>me</w:t>
        </w:r>
      </w:ins>
      <w:r w:rsidRPr="007C3EDB">
        <w:rPr>
          <w:rFonts w:ascii="Bookman Old Style" w:hAnsi="Bookman Old Style"/>
          <w:color w:val="4D5156"/>
          <w:szCs w:val="24"/>
          <w:lang w:val="en"/>
          <w:rPrChange w:id="11663" w:author="Ashley Frank" w:date="2024-12-20T21:43:00Z">
            <w:rPr>
              <w:rFonts w:ascii="Bookman Old Style" w:hAnsi="Bookman Old Style"/>
              <w:color w:val="4D5156"/>
              <w:sz w:val="28"/>
              <w:szCs w:val="28"/>
              <w:lang w:val="en"/>
            </w:rPr>
          </w:rPrChange>
        </w:rPr>
        <w:t xml:space="preserve">. </w:t>
      </w:r>
      <w:ins w:id="11664" w:author="Ashley Frank" w:date="2025-01-22T04:51:00Z">
        <w:r w:rsidR="001F0C70">
          <w:rPr>
            <w:rFonts w:ascii="Bookman Old Style" w:hAnsi="Bookman Old Style"/>
            <w:color w:val="4D5156"/>
            <w:szCs w:val="24"/>
            <w:lang w:val="en"/>
          </w:rPr>
          <w:t xml:space="preserve">It’s more of a choice than a demand. </w:t>
        </w:r>
      </w:ins>
      <w:r w:rsidRPr="007C3EDB">
        <w:rPr>
          <w:rFonts w:ascii="Bookman Old Style" w:hAnsi="Bookman Old Style"/>
          <w:color w:val="4D5156"/>
          <w:szCs w:val="24"/>
          <w:lang w:val="en"/>
          <w:rPrChange w:id="11665" w:author="Ashley Frank" w:date="2024-12-20T21:43:00Z">
            <w:rPr>
              <w:rFonts w:ascii="Bookman Old Style" w:hAnsi="Bookman Old Style"/>
              <w:color w:val="4D5156"/>
              <w:sz w:val="28"/>
              <w:szCs w:val="28"/>
              <w:lang w:val="en"/>
            </w:rPr>
          </w:rPrChange>
        </w:rPr>
        <w:t xml:space="preserve">It is a choice that someone makes towards you and you towards them. So, the fact that someone has chosen to love you and be loved by you is very honoring. </w:t>
      </w:r>
    </w:p>
    <w:p w14:paraId="3BC3735C" w14:textId="77777777" w:rsidR="00B13714" w:rsidRDefault="00B13714" w:rsidP="00A062DD">
      <w:pPr>
        <w:shd w:val="clear" w:color="auto" w:fill="FFFFFF"/>
        <w:spacing w:line="360" w:lineRule="auto"/>
        <w:rPr>
          <w:ins w:id="11666" w:author="Ashley Frank" w:date="2025-01-22T00:55:00Z"/>
          <w:rFonts w:ascii="Bookman Old Style" w:hAnsi="Bookman Old Style"/>
          <w:color w:val="4D5156"/>
          <w:szCs w:val="24"/>
          <w:lang w:val="en"/>
        </w:rPr>
      </w:pPr>
    </w:p>
    <w:p w14:paraId="6DD657D3" w14:textId="7A1CBE74" w:rsidR="00A062DD" w:rsidRPr="007C3EDB" w:rsidRDefault="00A062DD" w:rsidP="00A062DD">
      <w:pPr>
        <w:shd w:val="clear" w:color="auto" w:fill="FFFFFF"/>
        <w:spacing w:line="360" w:lineRule="auto"/>
        <w:rPr>
          <w:rFonts w:ascii="Bookman Old Style" w:hAnsi="Bookman Old Style"/>
          <w:color w:val="4D5156"/>
          <w:szCs w:val="24"/>
          <w:lang w:val="en"/>
          <w:rPrChange w:id="11667" w:author="Ashley Frank" w:date="2024-12-20T21:43:00Z">
            <w:rPr>
              <w:rFonts w:ascii="Bookman Old Style" w:hAnsi="Bookman Old Style"/>
              <w:color w:val="4D5156"/>
              <w:sz w:val="28"/>
              <w:szCs w:val="28"/>
              <w:lang w:val="en"/>
            </w:rPr>
          </w:rPrChange>
        </w:rPr>
      </w:pPr>
      <w:r w:rsidRPr="007C3EDB">
        <w:rPr>
          <w:rFonts w:ascii="Bookman Old Style" w:hAnsi="Bookman Old Style"/>
          <w:color w:val="4D5156"/>
          <w:szCs w:val="24"/>
          <w:lang w:val="en"/>
          <w:rPrChange w:id="11668" w:author="Ashley Frank" w:date="2024-12-20T21:43:00Z">
            <w:rPr>
              <w:rFonts w:ascii="Bookman Old Style" w:hAnsi="Bookman Old Style"/>
              <w:color w:val="4D5156"/>
              <w:sz w:val="28"/>
              <w:szCs w:val="28"/>
              <w:lang w:val="en"/>
            </w:rPr>
          </w:rPrChange>
        </w:rPr>
        <w:lastRenderedPageBreak/>
        <w:t xml:space="preserve">With this honoring exchange, someone ought to be grateful enough to say ‘thank you’. </w:t>
      </w:r>
      <w:del w:id="11669" w:author="Ashley Frank" w:date="2024-12-12T20:54:00Z">
        <w:r w:rsidRPr="007C3EDB" w:rsidDel="004B6627">
          <w:rPr>
            <w:rFonts w:ascii="Bookman Old Style" w:hAnsi="Bookman Old Style"/>
            <w:color w:val="4D5156"/>
            <w:szCs w:val="24"/>
            <w:lang w:val="en"/>
            <w:rPrChange w:id="11670" w:author="Ashley Frank" w:date="2024-12-20T21:43:00Z">
              <w:rPr>
                <w:rFonts w:ascii="Bookman Old Style" w:hAnsi="Bookman Old Style"/>
                <w:color w:val="4D5156"/>
                <w:sz w:val="28"/>
                <w:szCs w:val="28"/>
                <w:lang w:val="en"/>
              </w:rPr>
            </w:rPrChange>
          </w:rPr>
          <w:delText xml:space="preserve">This </w:delText>
        </w:r>
      </w:del>
      <w:ins w:id="11671" w:author="Ashley Frank" w:date="2024-12-12T20:54:00Z">
        <w:r w:rsidR="004B6627" w:rsidRPr="007C3EDB">
          <w:rPr>
            <w:rFonts w:ascii="Bookman Old Style" w:hAnsi="Bookman Old Style"/>
            <w:color w:val="4D5156"/>
            <w:szCs w:val="24"/>
            <w:lang w:val="en"/>
            <w:rPrChange w:id="11672" w:author="Ashley Frank" w:date="2024-12-20T21:43:00Z">
              <w:rPr>
                <w:rFonts w:ascii="Bookman Old Style" w:hAnsi="Bookman Old Style"/>
                <w:color w:val="4D5156"/>
                <w:sz w:val="28"/>
                <w:szCs w:val="28"/>
                <w:lang w:val="en"/>
              </w:rPr>
            </w:rPrChange>
          </w:rPr>
          <w:t xml:space="preserve">What </w:t>
        </w:r>
      </w:ins>
      <w:r w:rsidRPr="007C3EDB">
        <w:rPr>
          <w:rFonts w:ascii="Bookman Old Style" w:hAnsi="Bookman Old Style"/>
          <w:color w:val="4D5156"/>
          <w:szCs w:val="24"/>
          <w:lang w:val="en"/>
          <w:rPrChange w:id="11673" w:author="Ashley Frank" w:date="2024-12-20T21:43:00Z">
            <w:rPr>
              <w:rFonts w:ascii="Bookman Old Style" w:hAnsi="Bookman Old Style"/>
              <w:color w:val="4D5156"/>
              <w:sz w:val="28"/>
              <w:szCs w:val="28"/>
              <w:lang w:val="en"/>
            </w:rPr>
          </w:rPrChange>
        </w:rPr>
        <w:t>makes love so great is that love and trust happen</w:t>
      </w:r>
      <w:del w:id="11674" w:author="Ashley Frank" w:date="2024-12-12T20:54:00Z">
        <w:r w:rsidRPr="007C3EDB" w:rsidDel="004B6627">
          <w:rPr>
            <w:rFonts w:ascii="Bookman Old Style" w:hAnsi="Bookman Old Style"/>
            <w:color w:val="4D5156"/>
            <w:szCs w:val="24"/>
            <w:lang w:val="en"/>
            <w:rPrChange w:id="11675" w:author="Ashley Frank" w:date="2024-12-20T21:43:00Z">
              <w:rPr>
                <w:rFonts w:ascii="Bookman Old Style" w:hAnsi="Bookman Old Style"/>
                <w:color w:val="4D5156"/>
                <w:sz w:val="28"/>
                <w:szCs w:val="28"/>
                <w:lang w:val="en"/>
              </w:rPr>
            </w:rPrChange>
          </w:rPr>
          <w:delText>s</w:delText>
        </w:r>
      </w:del>
      <w:r w:rsidRPr="007C3EDB">
        <w:rPr>
          <w:rFonts w:ascii="Bookman Old Style" w:hAnsi="Bookman Old Style"/>
          <w:color w:val="4D5156"/>
          <w:szCs w:val="24"/>
          <w:lang w:val="en"/>
          <w:rPrChange w:id="11676" w:author="Ashley Frank" w:date="2024-12-20T21:43:00Z">
            <w:rPr>
              <w:rFonts w:ascii="Bookman Old Style" w:hAnsi="Bookman Old Style"/>
              <w:color w:val="4D5156"/>
              <w:sz w:val="28"/>
              <w:szCs w:val="28"/>
              <w:lang w:val="en"/>
            </w:rPr>
          </w:rPrChange>
        </w:rPr>
        <w:t xml:space="preserve"> with a choice and with feelings. Love and trust are ‘conjoined twins’</w:t>
      </w:r>
      <w:del w:id="11677" w:author="Ashley Frank" w:date="2024-12-12T20:55:00Z">
        <w:r w:rsidRPr="007C3EDB" w:rsidDel="004B6627">
          <w:rPr>
            <w:rFonts w:ascii="Bookman Old Style" w:hAnsi="Bookman Old Style"/>
            <w:color w:val="4D5156"/>
            <w:szCs w:val="24"/>
            <w:lang w:val="en"/>
            <w:rPrChange w:id="11678" w:author="Ashley Frank" w:date="2024-12-20T21:43:00Z">
              <w:rPr>
                <w:rFonts w:ascii="Bookman Old Style" w:hAnsi="Bookman Old Style"/>
                <w:color w:val="4D5156"/>
                <w:sz w:val="28"/>
                <w:szCs w:val="28"/>
                <w:lang w:val="en"/>
              </w:rPr>
            </w:rPrChange>
          </w:rPr>
          <w:delText xml:space="preserve">, </w:delText>
        </w:r>
      </w:del>
      <w:ins w:id="11679" w:author="Ashley Frank" w:date="2024-12-12T20:55:00Z">
        <w:r w:rsidR="004B6627" w:rsidRPr="007C3EDB">
          <w:rPr>
            <w:rFonts w:ascii="Bookman Old Style" w:hAnsi="Bookman Old Style"/>
            <w:color w:val="4D5156"/>
            <w:szCs w:val="24"/>
            <w:lang w:val="en"/>
            <w:rPrChange w:id="11680" w:author="Ashley Frank" w:date="2024-12-20T21:43:00Z">
              <w:rPr>
                <w:rFonts w:ascii="Bookman Old Style" w:hAnsi="Bookman Old Style"/>
                <w:color w:val="4D5156"/>
                <w:sz w:val="28"/>
                <w:szCs w:val="28"/>
                <w:lang w:val="en"/>
              </w:rPr>
            </w:rPrChange>
          </w:rPr>
          <w:t xml:space="preserve">; one </w:t>
        </w:r>
      </w:ins>
      <w:r w:rsidRPr="007C3EDB">
        <w:rPr>
          <w:rFonts w:ascii="Bookman Old Style" w:hAnsi="Bookman Old Style"/>
          <w:color w:val="4D5156"/>
          <w:szCs w:val="24"/>
          <w:lang w:val="en"/>
          <w:rPrChange w:id="11681" w:author="Ashley Frank" w:date="2024-12-20T21:43:00Z">
            <w:rPr>
              <w:rFonts w:ascii="Bookman Old Style" w:hAnsi="Bookman Old Style"/>
              <w:color w:val="4D5156"/>
              <w:sz w:val="28"/>
              <w:szCs w:val="28"/>
              <w:lang w:val="en"/>
            </w:rPr>
          </w:rPrChange>
        </w:rPr>
        <w:t xml:space="preserve">can’t have one without the other. When you see one, you see the other in practice. </w:t>
      </w:r>
    </w:p>
    <w:p w14:paraId="3F802359" w14:textId="77777777" w:rsidR="001F0C70" w:rsidRDefault="001F0C70" w:rsidP="00A062DD">
      <w:pPr>
        <w:shd w:val="clear" w:color="auto" w:fill="FFFFFF"/>
        <w:spacing w:line="360" w:lineRule="auto"/>
        <w:rPr>
          <w:ins w:id="11682" w:author="Ashley Frank" w:date="2025-01-22T04:52:00Z"/>
          <w:rFonts w:ascii="Bookman Old Style" w:hAnsi="Bookman Old Style"/>
          <w:color w:val="4D5156"/>
          <w:szCs w:val="24"/>
          <w:lang w:val="en"/>
        </w:rPr>
      </w:pPr>
    </w:p>
    <w:p w14:paraId="52F430DD" w14:textId="478474C2" w:rsidR="00A062DD" w:rsidRPr="007C3EDB" w:rsidRDefault="00A062DD" w:rsidP="00A062DD">
      <w:pPr>
        <w:shd w:val="clear" w:color="auto" w:fill="FFFFFF"/>
        <w:spacing w:line="360" w:lineRule="auto"/>
        <w:rPr>
          <w:rFonts w:ascii="Bookman Old Style" w:hAnsi="Bookman Old Style"/>
          <w:color w:val="4D5156"/>
          <w:szCs w:val="24"/>
          <w:lang w:val="en"/>
          <w:rPrChange w:id="11683" w:author="Ashley Frank" w:date="2024-12-20T21:43:00Z">
            <w:rPr>
              <w:rFonts w:ascii="Bookman Old Style" w:hAnsi="Bookman Old Style"/>
              <w:color w:val="4D5156"/>
              <w:sz w:val="28"/>
              <w:szCs w:val="28"/>
              <w:lang w:val="en"/>
            </w:rPr>
          </w:rPrChange>
        </w:rPr>
      </w:pPr>
      <w:r w:rsidRPr="001F0C70">
        <w:rPr>
          <w:rFonts w:ascii="Bookman Old Style" w:hAnsi="Bookman Old Style"/>
          <w:color w:val="4D5156"/>
          <w:szCs w:val="24"/>
          <w:lang w:val="en"/>
          <w:rPrChange w:id="11684" w:author="Ashley Frank" w:date="2025-01-22T04:52:00Z">
            <w:rPr>
              <w:rFonts w:ascii="Bookman Old Style" w:hAnsi="Bookman Old Style"/>
              <w:color w:val="4D5156"/>
              <w:sz w:val="28"/>
              <w:szCs w:val="28"/>
              <w:lang w:val="en"/>
            </w:rPr>
          </w:rPrChange>
        </w:rPr>
        <w:t>What</w:t>
      </w:r>
      <w:r w:rsidRPr="007C3EDB">
        <w:rPr>
          <w:rFonts w:ascii="Bookman Old Style" w:hAnsi="Bookman Old Style"/>
          <w:color w:val="4D5156"/>
          <w:szCs w:val="24"/>
          <w:lang w:val="en"/>
          <w:rPrChange w:id="11685" w:author="Ashley Frank" w:date="2024-12-20T21:43:00Z">
            <w:rPr>
              <w:rFonts w:ascii="Bookman Old Style" w:hAnsi="Bookman Old Style"/>
              <w:color w:val="4D5156"/>
              <w:sz w:val="28"/>
              <w:szCs w:val="28"/>
              <w:lang w:val="en"/>
            </w:rPr>
          </w:rPrChange>
        </w:rPr>
        <w:t xml:space="preserve"> are some daily things that are associated with being vulnerable</w:t>
      </w:r>
      <w:ins w:id="11686" w:author="Ashley Frank" w:date="2024-12-12T20:55:00Z">
        <w:r w:rsidR="004B6627" w:rsidRPr="007C3EDB">
          <w:rPr>
            <w:rFonts w:ascii="Bookman Old Style" w:hAnsi="Bookman Old Style"/>
            <w:color w:val="4D5156"/>
            <w:szCs w:val="24"/>
            <w:lang w:val="en"/>
            <w:rPrChange w:id="11687" w:author="Ashley Frank" w:date="2024-12-20T21:43:00Z">
              <w:rPr>
                <w:rFonts w:ascii="Bookman Old Style" w:hAnsi="Bookman Old Style"/>
                <w:color w:val="4D5156"/>
                <w:sz w:val="28"/>
                <w:szCs w:val="28"/>
                <w:lang w:val="en"/>
              </w:rPr>
            </w:rPrChange>
          </w:rPr>
          <w:t>?</w:t>
        </w:r>
      </w:ins>
      <w:del w:id="11688" w:author="Ashley Frank" w:date="2024-12-12T20:55:00Z">
        <w:r w:rsidRPr="007C3EDB" w:rsidDel="004B6627">
          <w:rPr>
            <w:rFonts w:ascii="Bookman Old Style" w:hAnsi="Bookman Old Style"/>
            <w:color w:val="4D5156"/>
            <w:szCs w:val="24"/>
            <w:lang w:val="en"/>
            <w:rPrChange w:id="11689" w:author="Ashley Frank" w:date="2024-12-20T21:43:00Z">
              <w:rPr>
                <w:rFonts w:ascii="Bookman Old Style" w:hAnsi="Bookman Old Style"/>
                <w:color w:val="4D5156"/>
                <w:sz w:val="28"/>
                <w:szCs w:val="28"/>
                <w:lang w:val="en"/>
              </w:rPr>
            </w:rPrChange>
          </w:rPr>
          <w:delText>.</w:delText>
        </w:r>
      </w:del>
      <w:r w:rsidRPr="007C3EDB">
        <w:rPr>
          <w:rFonts w:ascii="Bookman Old Style" w:hAnsi="Bookman Old Style"/>
          <w:color w:val="4D5156"/>
          <w:szCs w:val="24"/>
          <w:lang w:val="en"/>
          <w:rPrChange w:id="11690" w:author="Ashley Frank" w:date="2024-12-20T21:43:00Z">
            <w:rPr>
              <w:rFonts w:ascii="Bookman Old Style" w:hAnsi="Bookman Old Style"/>
              <w:color w:val="4D5156"/>
              <w:sz w:val="28"/>
              <w:szCs w:val="28"/>
              <w:lang w:val="en"/>
            </w:rPr>
          </w:rPrChange>
        </w:rPr>
        <w:t xml:space="preserve"> Being able to share your current feelings is one. Marriage is a</w:t>
      </w:r>
      <w:ins w:id="11691" w:author="Ashley Frank" w:date="2024-12-12T20:55:00Z">
        <w:r w:rsidR="004B6627" w:rsidRPr="007C3EDB">
          <w:rPr>
            <w:rFonts w:ascii="Bookman Old Style" w:hAnsi="Bookman Old Style"/>
            <w:color w:val="4D5156"/>
            <w:szCs w:val="24"/>
            <w:lang w:val="en"/>
            <w:rPrChange w:id="11692" w:author="Ashley Frank" w:date="2024-12-20T21:43:00Z">
              <w:rPr>
                <w:rFonts w:ascii="Bookman Old Style" w:hAnsi="Bookman Old Style"/>
                <w:color w:val="4D5156"/>
                <w:sz w:val="28"/>
                <w:szCs w:val="28"/>
                <w:lang w:val="en"/>
              </w:rPr>
            </w:rPrChange>
          </w:rPr>
          <w:t>n</w:t>
        </w:r>
      </w:ins>
      <w:r w:rsidRPr="007C3EDB">
        <w:rPr>
          <w:rFonts w:ascii="Bookman Old Style" w:hAnsi="Bookman Old Style"/>
          <w:color w:val="4D5156"/>
          <w:szCs w:val="24"/>
          <w:lang w:val="en"/>
          <w:rPrChange w:id="11693" w:author="Ashley Frank" w:date="2024-12-20T21:43:00Z">
            <w:rPr>
              <w:rFonts w:ascii="Bookman Old Style" w:hAnsi="Bookman Old Style"/>
              <w:color w:val="4D5156"/>
              <w:sz w:val="28"/>
              <w:szCs w:val="28"/>
              <w:lang w:val="en"/>
            </w:rPr>
          </w:rPrChange>
        </w:rPr>
        <w:t xml:space="preserve"> ‘emotional system’. Every action a couple does with, towards, </w:t>
      </w:r>
      <w:ins w:id="11694" w:author="Ashley Frank" w:date="2024-12-12T20:55:00Z">
        <w:r w:rsidR="004B6627" w:rsidRPr="007C3EDB">
          <w:rPr>
            <w:rFonts w:ascii="Bookman Old Style" w:hAnsi="Bookman Old Style"/>
            <w:color w:val="4D5156"/>
            <w:szCs w:val="24"/>
            <w:lang w:val="en"/>
            <w:rPrChange w:id="11695" w:author="Ashley Frank" w:date="2024-12-20T21:43:00Z">
              <w:rPr>
                <w:rFonts w:ascii="Bookman Old Style" w:hAnsi="Bookman Old Style"/>
                <w:color w:val="4D5156"/>
                <w:sz w:val="28"/>
                <w:szCs w:val="28"/>
                <w:lang w:val="en"/>
              </w:rPr>
            </w:rPrChange>
          </w:rPr>
          <w:t xml:space="preserve">or </w:t>
        </w:r>
      </w:ins>
      <w:r w:rsidRPr="007C3EDB">
        <w:rPr>
          <w:rFonts w:ascii="Bookman Old Style" w:hAnsi="Bookman Old Style"/>
          <w:color w:val="4D5156"/>
          <w:szCs w:val="24"/>
          <w:lang w:val="en"/>
          <w:rPrChange w:id="11696" w:author="Ashley Frank" w:date="2024-12-20T21:43:00Z">
            <w:rPr>
              <w:rFonts w:ascii="Bookman Old Style" w:hAnsi="Bookman Old Style"/>
              <w:color w:val="4D5156"/>
              <w:sz w:val="28"/>
              <w:szCs w:val="28"/>
              <w:lang w:val="en"/>
            </w:rPr>
          </w:rPrChange>
        </w:rPr>
        <w:t>around each other is emotional /relational first. When a couple looks at each other</w:t>
      </w:r>
      <w:ins w:id="11697" w:author="Ashley Frank" w:date="2024-12-12T20:55:00Z">
        <w:r w:rsidR="004B6627" w:rsidRPr="007C3EDB">
          <w:rPr>
            <w:rFonts w:ascii="Bookman Old Style" w:hAnsi="Bookman Old Style"/>
            <w:color w:val="4D5156"/>
            <w:szCs w:val="24"/>
            <w:lang w:val="en"/>
            <w:rPrChange w:id="11698" w:author="Ashley Frank" w:date="2024-12-20T21:43:00Z">
              <w:rPr>
                <w:rFonts w:ascii="Bookman Old Style" w:hAnsi="Bookman Old Style"/>
                <w:color w:val="4D5156"/>
                <w:sz w:val="28"/>
                <w:szCs w:val="28"/>
                <w:lang w:val="en"/>
              </w:rPr>
            </w:rPrChange>
          </w:rPr>
          <w:t>,</w:t>
        </w:r>
      </w:ins>
      <w:r w:rsidRPr="007C3EDB">
        <w:rPr>
          <w:rFonts w:ascii="Bookman Old Style" w:hAnsi="Bookman Old Style"/>
          <w:color w:val="4D5156"/>
          <w:szCs w:val="24"/>
          <w:lang w:val="en"/>
          <w:rPrChange w:id="11699" w:author="Ashley Frank" w:date="2024-12-20T21:43:00Z">
            <w:rPr>
              <w:rFonts w:ascii="Bookman Old Style" w:hAnsi="Bookman Old Style"/>
              <w:color w:val="4D5156"/>
              <w:sz w:val="28"/>
              <w:szCs w:val="28"/>
              <w:lang w:val="en"/>
            </w:rPr>
          </w:rPrChange>
        </w:rPr>
        <w:t xml:space="preserve"> it is an emotional experience; not sometimes, not most time</w:t>
      </w:r>
      <w:ins w:id="11700" w:author="Ashley Frank" w:date="2024-12-12T20:55:00Z">
        <w:r w:rsidR="004B6627" w:rsidRPr="007C3EDB">
          <w:rPr>
            <w:rFonts w:ascii="Bookman Old Style" w:hAnsi="Bookman Old Style"/>
            <w:color w:val="4D5156"/>
            <w:szCs w:val="24"/>
            <w:lang w:val="en"/>
            <w:rPrChange w:id="11701" w:author="Ashley Frank" w:date="2024-12-20T21:43:00Z">
              <w:rPr>
                <w:rFonts w:ascii="Bookman Old Style" w:hAnsi="Bookman Old Style"/>
                <w:color w:val="4D5156"/>
                <w:sz w:val="28"/>
                <w:szCs w:val="28"/>
                <w:lang w:val="en"/>
              </w:rPr>
            </w:rPrChange>
          </w:rPr>
          <w:t>,</w:t>
        </w:r>
      </w:ins>
      <w:r w:rsidRPr="007C3EDB">
        <w:rPr>
          <w:rFonts w:ascii="Bookman Old Style" w:hAnsi="Bookman Old Style"/>
          <w:color w:val="4D5156"/>
          <w:szCs w:val="24"/>
          <w:lang w:val="en"/>
          <w:rPrChange w:id="11702" w:author="Ashley Frank" w:date="2024-12-20T21:43:00Z">
            <w:rPr>
              <w:rFonts w:ascii="Bookman Old Style" w:hAnsi="Bookman Old Style"/>
              <w:color w:val="4D5156"/>
              <w:sz w:val="28"/>
              <w:szCs w:val="28"/>
              <w:lang w:val="en"/>
            </w:rPr>
          </w:rPrChange>
        </w:rPr>
        <w:t xml:space="preserve"> but every time. It may be an increase in anger</w:t>
      </w:r>
      <w:del w:id="11703" w:author="Ashley Frank" w:date="2024-12-12T20:55:00Z">
        <w:r w:rsidRPr="007C3EDB" w:rsidDel="004B6627">
          <w:rPr>
            <w:rFonts w:ascii="Bookman Old Style" w:hAnsi="Bookman Old Style"/>
            <w:color w:val="4D5156"/>
            <w:szCs w:val="24"/>
            <w:lang w:val="en"/>
            <w:rPrChange w:id="11704" w:author="Ashley Frank" w:date="2024-12-20T21:43:00Z">
              <w:rPr>
                <w:rFonts w:ascii="Bookman Old Style" w:hAnsi="Bookman Old Style"/>
                <w:color w:val="4D5156"/>
                <w:sz w:val="28"/>
                <w:szCs w:val="28"/>
                <w:lang w:val="en"/>
              </w:rPr>
            </w:rPrChange>
          </w:rPr>
          <w:delText>,</w:delText>
        </w:r>
      </w:del>
      <w:r w:rsidRPr="007C3EDB">
        <w:rPr>
          <w:rFonts w:ascii="Bookman Old Style" w:hAnsi="Bookman Old Style"/>
          <w:color w:val="4D5156"/>
          <w:szCs w:val="24"/>
          <w:lang w:val="en"/>
          <w:rPrChange w:id="11705" w:author="Ashley Frank" w:date="2024-12-20T21:43:00Z">
            <w:rPr>
              <w:rFonts w:ascii="Bookman Old Style" w:hAnsi="Bookman Old Style"/>
              <w:color w:val="4D5156"/>
              <w:sz w:val="28"/>
              <w:szCs w:val="28"/>
              <w:lang w:val="en"/>
            </w:rPr>
          </w:rPrChange>
        </w:rPr>
        <w:t xml:space="preserve"> or a loving thought or feeling</w:t>
      </w:r>
      <w:ins w:id="11706" w:author="Ashley Frank" w:date="2024-12-12T20:57:00Z">
        <w:r w:rsidR="004B6627" w:rsidRPr="007C3EDB">
          <w:rPr>
            <w:rFonts w:ascii="Bookman Old Style" w:hAnsi="Bookman Old Style"/>
            <w:color w:val="4D5156"/>
            <w:szCs w:val="24"/>
            <w:lang w:val="en"/>
            <w:rPrChange w:id="11707" w:author="Ashley Frank" w:date="2024-12-20T21:43:00Z">
              <w:rPr>
                <w:rFonts w:ascii="Bookman Old Style" w:hAnsi="Bookman Old Style"/>
                <w:color w:val="4D5156"/>
                <w:sz w:val="28"/>
                <w:szCs w:val="28"/>
                <w:lang w:val="en"/>
              </w:rPr>
            </w:rPrChange>
          </w:rPr>
          <w:t>,</w:t>
        </w:r>
      </w:ins>
      <w:r w:rsidRPr="007C3EDB">
        <w:rPr>
          <w:rFonts w:ascii="Bookman Old Style" w:hAnsi="Bookman Old Style"/>
          <w:color w:val="4D5156"/>
          <w:szCs w:val="24"/>
          <w:lang w:val="en"/>
          <w:rPrChange w:id="11708" w:author="Ashley Frank" w:date="2024-12-20T21:43:00Z">
            <w:rPr>
              <w:rFonts w:ascii="Bookman Old Style" w:hAnsi="Bookman Old Style"/>
              <w:color w:val="4D5156"/>
              <w:sz w:val="28"/>
              <w:szCs w:val="28"/>
              <w:lang w:val="en"/>
            </w:rPr>
          </w:rPrChange>
        </w:rPr>
        <w:t xml:space="preserve"> but it is emotional. It can feel ‘weird’ to share our current feelings just because we are feeling them. Each couple want</w:t>
      </w:r>
      <w:ins w:id="11709" w:author="Ashley Frank" w:date="2024-12-12T20:55:00Z">
        <w:r w:rsidR="004B6627" w:rsidRPr="007C3EDB">
          <w:rPr>
            <w:rFonts w:ascii="Bookman Old Style" w:hAnsi="Bookman Old Style"/>
            <w:color w:val="4D5156"/>
            <w:szCs w:val="24"/>
            <w:lang w:val="en"/>
            <w:rPrChange w:id="11710" w:author="Ashley Frank" w:date="2024-12-20T21:43:00Z">
              <w:rPr>
                <w:rFonts w:ascii="Bookman Old Style" w:hAnsi="Bookman Old Style"/>
                <w:color w:val="4D5156"/>
                <w:sz w:val="28"/>
                <w:szCs w:val="28"/>
                <w:lang w:val="en"/>
              </w:rPr>
            </w:rPrChange>
          </w:rPr>
          <w:t>s</w:t>
        </w:r>
      </w:ins>
      <w:r w:rsidRPr="007C3EDB">
        <w:rPr>
          <w:rFonts w:ascii="Bookman Old Style" w:hAnsi="Bookman Old Style"/>
          <w:color w:val="4D5156"/>
          <w:szCs w:val="24"/>
          <w:lang w:val="en"/>
          <w:rPrChange w:id="11711" w:author="Ashley Frank" w:date="2024-12-20T21:43:00Z">
            <w:rPr>
              <w:rFonts w:ascii="Bookman Old Style" w:hAnsi="Bookman Old Style"/>
              <w:color w:val="4D5156"/>
              <w:sz w:val="28"/>
              <w:szCs w:val="28"/>
              <w:lang w:val="en"/>
            </w:rPr>
          </w:rPrChange>
        </w:rPr>
        <w:t xml:space="preserve"> to be able to share </w:t>
      </w:r>
      <w:del w:id="11712" w:author="Ashley Frank" w:date="2024-12-12T20:57:00Z">
        <w:r w:rsidRPr="007C3EDB" w:rsidDel="004B6627">
          <w:rPr>
            <w:rFonts w:ascii="Bookman Old Style" w:hAnsi="Bookman Old Style"/>
            <w:color w:val="4D5156"/>
            <w:szCs w:val="24"/>
            <w:lang w:val="en"/>
            <w:rPrChange w:id="11713" w:author="Ashley Frank" w:date="2024-12-20T21:43:00Z">
              <w:rPr>
                <w:rFonts w:ascii="Bookman Old Style" w:hAnsi="Bookman Old Style"/>
                <w:color w:val="4D5156"/>
                <w:sz w:val="28"/>
                <w:szCs w:val="28"/>
                <w:lang w:val="en"/>
              </w:rPr>
            </w:rPrChange>
          </w:rPr>
          <w:delText xml:space="preserve">with </w:delText>
        </w:r>
      </w:del>
      <w:r w:rsidRPr="007C3EDB">
        <w:rPr>
          <w:rFonts w:ascii="Bookman Old Style" w:hAnsi="Bookman Old Style"/>
          <w:color w:val="4D5156"/>
          <w:szCs w:val="24"/>
          <w:lang w:val="en"/>
          <w:rPrChange w:id="11714" w:author="Ashley Frank" w:date="2024-12-20T21:43:00Z">
            <w:rPr>
              <w:rFonts w:ascii="Bookman Old Style" w:hAnsi="Bookman Old Style"/>
              <w:color w:val="4D5156"/>
              <w:sz w:val="28"/>
              <w:szCs w:val="28"/>
              <w:lang w:val="en"/>
            </w:rPr>
          </w:rPrChange>
        </w:rPr>
        <w:t xml:space="preserve">their current feelings with their partner with the hope of still being accepted in a positive light. The idea of feelings used </w:t>
      </w:r>
      <w:del w:id="11715" w:author="Ashley Frank" w:date="2024-12-12T20:55:00Z">
        <w:r w:rsidRPr="007C3EDB" w:rsidDel="004B6627">
          <w:rPr>
            <w:rFonts w:ascii="Bookman Old Style" w:hAnsi="Bookman Old Style"/>
            <w:color w:val="4D5156"/>
            <w:szCs w:val="24"/>
            <w:lang w:val="en"/>
            <w:rPrChange w:id="11716" w:author="Ashley Frank" w:date="2024-12-20T21:43:00Z">
              <w:rPr>
                <w:rFonts w:ascii="Bookman Old Style" w:hAnsi="Bookman Old Style"/>
                <w:color w:val="4D5156"/>
                <w:sz w:val="28"/>
                <w:szCs w:val="28"/>
                <w:lang w:val="en"/>
              </w:rPr>
            </w:rPrChange>
          </w:rPr>
          <w:delText>are referring</w:delText>
        </w:r>
      </w:del>
      <w:ins w:id="11717" w:author="Ashley Frank" w:date="2024-12-12T20:55:00Z">
        <w:r w:rsidR="004B6627" w:rsidRPr="007C3EDB">
          <w:rPr>
            <w:rFonts w:ascii="Bookman Old Style" w:hAnsi="Bookman Old Style"/>
            <w:color w:val="4D5156"/>
            <w:szCs w:val="24"/>
            <w:lang w:val="en"/>
            <w:rPrChange w:id="11718" w:author="Ashley Frank" w:date="2024-12-20T21:43:00Z">
              <w:rPr>
                <w:rFonts w:ascii="Bookman Old Style" w:hAnsi="Bookman Old Style"/>
                <w:color w:val="4D5156"/>
                <w:sz w:val="28"/>
                <w:szCs w:val="28"/>
                <w:lang w:val="en"/>
              </w:rPr>
            </w:rPrChange>
          </w:rPr>
          <w:t>refers</w:t>
        </w:r>
      </w:ins>
      <w:r w:rsidRPr="007C3EDB">
        <w:rPr>
          <w:rFonts w:ascii="Bookman Old Style" w:hAnsi="Bookman Old Style"/>
          <w:color w:val="4D5156"/>
          <w:szCs w:val="24"/>
          <w:lang w:val="en"/>
          <w:rPrChange w:id="11719" w:author="Ashley Frank" w:date="2024-12-20T21:43:00Z">
            <w:rPr>
              <w:rFonts w:ascii="Bookman Old Style" w:hAnsi="Bookman Old Style"/>
              <w:color w:val="4D5156"/>
              <w:sz w:val="28"/>
              <w:szCs w:val="28"/>
              <w:lang w:val="en"/>
            </w:rPr>
          </w:rPrChange>
        </w:rPr>
        <w:t xml:space="preserve"> to actual ‘emotions’. Feelings, which are used interchangeably with the term emotions, </w:t>
      </w:r>
      <w:del w:id="11720" w:author="Ashley Frank" w:date="2024-12-12T20:56:00Z">
        <w:r w:rsidRPr="007C3EDB" w:rsidDel="004B6627">
          <w:rPr>
            <w:rFonts w:ascii="Bookman Old Style" w:hAnsi="Bookman Old Style"/>
            <w:color w:val="4D5156"/>
            <w:szCs w:val="24"/>
            <w:lang w:val="en"/>
            <w:rPrChange w:id="11721" w:author="Ashley Frank" w:date="2024-12-20T21:43:00Z">
              <w:rPr>
                <w:rFonts w:ascii="Bookman Old Style" w:hAnsi="Bookman Old Style"/>
                <w:color w:val="4D5156"/>
                <w:sz w:val="28"/>
                <w:szCs w:val="28"/>
                <w:lang w:val="en"/>
              </w:rPr>
            </w:rPrChange>
          </w:rPr>
          <w:delText xml:space="preserve">are items such </w:delText>
        </w:r>
      </w:del>
      <w:ins w:id="11722" w:author="Ashley Frank" w:date="2024-12-12T20:56:00Z">
        <w:r w:rsidR="004B6627" w:rsidRPr="007C3EDB">
          <w:rPr>
            <w:rFonts w:ascii="Bookman Old Style" w:hAnsi="Bookman Old Style"/>
            <w:color w:val="4D5156"/>
            <w:szCs w:val="24"/>
            <w:lang w:val="en"/>
            <w:rPrChange w:id="11723" w:author="Ashley Frank" w:date="2024-12-20T21:43:00Z">
              <w:rPr>
                <w:rFonts w:ascii="Bookman Old Style" w:hAnsi="Bookman Old Style"/>
                <w:color w:val="4D5156"/>
                <w:sz w:val="28"/>
                <w:szCs w:val="28"/>
                <w:lang w:val="en"/>
              </w:rPr>
            </w:rPrChange>
          </w:rPr>
          <w:t>include</w:t>
        </w:r>
      </w:ins>
      <w:del w:id="11724" w:author="Ashley Frank" w:date="2024-12-12T20:56:00Z">
        <w:r w:rsidRPr="007C3EDB" w:rsidDel="004B6627">
          <w:rPr>
            <w:rFonts w:ascii="Bookman Old Style" w:hAnsi="Bookman Old Style"/>
            <w:color w:val="4D5156"/>
            <w:szCs w:val="24"/>
            <w:lang w:val="en"/>
            <w:rPrChange w:id="11725" w:author="Ashley Frank" w:date="2024-12-20T21:43:00Z">
              <w:rPr>
                <w:rFonts w:ascii="Bookman Old Style" w:hAnsi="Bookman Old Style"/>
                <w:color w:val="4D5156"/>
                <w:sz w:val="28"/>
                <w:szCs w:val="28"/>
                <w:lang w:val="en"/>
              </w:rPr>
            </w:rPrChange>
          </w:rPr>
          <w:delText>as</w:delText>
        </w:r>
      </w:del>
      <w:r w:rsidRPr="007C3EDB">
        <w:rPr>
          <w:rFonts w:ascii="Bookman Old Style" w:hAnsi="Bookman Old Style"/>
          <w:color w:val="4D5156"/>
          <w:szCs w:val="24"/>
          <w:lang w:val="en"/>
          <w:rPrChange w:id="11726" w:author="Ashley Frank" w:date="2024-12-20T21:43:00Z">
            <w:rPr>
              <w:rFonts w:ascii="Bookman Old Style" w:hAnsi="Bookman Old Style"/>
              <w:color w:val="4D5156"/>
              <w:sz w:val="28"/>
              <w:szCs w:val="28"/>
              <w:lang w:val="en"/>
            </w:rPr>
          </w:rPrChange>
        </w:rPr>
        <w:t xml:space="preserve"> anger, joy</w:t>
      </w:r>
      <w:del w:id="11727" w:author="Ashley Frank" w:date="2024-12-12T20:55:00Z">
        <w:r w:rsidRPr="007C3EDB" w:rsidDel="004B6627">
          <w:rPr>
            <w:rFonts w:ascii="Bookman Old Style" w:hAnsi="Bookman Old Style"/>
            <w:color w:val="4D5156"/>
            <w:szCs w:val="24"/>
            <w:lang w:val="en"/>
            <w:rPrChange w:id="11728" w:author="Ashley Frank" w:date="2024-12-20T21:43:00Z">
              <w:rPr>
                <w:rFonts w:ascii="Bookman Old Style" w:hAnsi="Bookman Old Style"/>
                <w:color w:val="4D5156"/>
                <w:sz w:val="28"/>
                <w:szCs w:val="28"/>
                <w:lang w:val="en"/>
              </w:rPr>
            </w:rPrChange>
          </w:rPr>
          <w:delText>ful</w:delText>
        </w:r>
      </w:del>
      <w:r w:rsidRPr="007C3EDB">
        <w:rPr>
          <w:rFonts w:ascii="Bookman Old Style" w:hAnsi="Bookman Old Style"/>
          <w:color w:val="4D5156"/>
          <w:szCs w:val="24"/>
          <w:lang w:val="en"/>
          <w:rPrChange w:id="11729" w:author="Ashley Frank" w:date="2024-12-20T21:43:00Z">
            <w:rPr>
              <w:rFonts w:ascii="Bookman Old Style" w:hAnsi="Bookman Old Style"/>
              <w:color w:val="4D5156"/>
              <w:sz w:val="28"/>
              <w:szCs w:val="28"/>
              <w:lang w:val="en"/>
            </w:rPr>
          </w:rPrChange>
        </w:rPr>
        <w:t xml:space="preserve">, </w:t>
      </w:r>
      <w:del w:id="11730" w:author="Ashley Frank" w:date="2024-12-12T20:56:00Z">
        <w:r w:rsidRPr="007C3EDB" w:rsidDel="004B6627">
          <w:rPr>
            <w:rFonts w:ascii="Bookman Old Style" w:hAnsi="Bookman Old Style"/>
            <w:color w:val="4D5156"/>
            <w:szCs w:val="24"/>
            <w:lang w:val="en"/>
            <w:rPrChange w:id="11731" w:author="Ashley Frank" w:date="2024-12-20T21:43:00Z">
              <w:rPr>
                <w:rFonts w:ascii="Bookman Old Style" w:hAnsi="Bookman Old Style"/>
                <w:color w:val="4D5156"/>
                <w:sz w:val="28"/>
                <w:szCs w:val="28"/>
                <w:lang w:val="en"/>
              </w:rPr>
            </w:rPrChange>
          </w:rPr>
          <w:delText>happy</w:delText>
        </w:r>
      </w:del>
      <w:ins w:id="11732" w:author="Ashley Frank" w:date="2024-12-12T20:56:00Z">
        <w:r w:rsidR="004B6627" w:rsidRPr="007C3EDB">
          <w:rPr>
            <w:rFonts w:ascii="Bookman Old Style" w:hAnsi="Bookman Old Style"/>
            <w:color w:val="4D5156"/>
            <w:szCs w:val="24"/>
            <w:lang w:val="en"/>
            <w:rPrChange w:id="11733" w:author="Ashley Frank" w:date="2024-12-20T21:43:00Z">
              <w:rPr>
                <w:rFonts w:ascii="Bookman Old Style" w:hAnsi="Bookman Old Style"/>
                <w:color w:val="4D5156"/>
                <w:sz w:val="28"/>
                <w:szCs w:val="28"/>
                <w:lang w:val="en"/>
              </w:rPr>
            </w:rPrChange>
          </w:rPr>
          <w:t>happiness</w:t>
        </w:r>
      </w:ins>
      <w:r w:rsidRPr="007C3EDB">
        <w:rPr>
          <w:rFonts w:ascii="Bookman Old Style" w:hAnsi="Bookman Old Style"/>
          <w:color w:val="4D5156"/>
          <w:szCs w:val="24"/>
          <w:lang w:val="en"/>
          <w:rPrChange w:id="11734" w:author="Ashley Frank" w:date="2024-12-20T21:43:00Z">
            <w:rPr>
              <w:rFonts w:ascii="Bookman Old Style" w:hAnsi="Bookman Old Style"/>
              <w:color w:val="4D5156"/>
              <w:sz w:val="28"/>
              <w:szCs w:val="28"/>
              <w:lang w:val="en"/>
            </w:rPr>
          </w:rPrChange>
        </w:rPr>
        <w:t>, disappointment, sad</w:t>
      </w:r>
      <w:ins w:id="11735" w:author="Ashley Frank" w:date="2024-12-12T20:56:00Z">
        <w:r w:rsidR="004B6627" w:rsidRPr="007C3EDB">
          <w:rPr>
            <w:rFonts w:ascii="Bookman Old Style" w:hAnsi="Bookman Old Style"/>
            <w:color w:val="4D5156"/>
            <w:szCs w:val="24"/>
            <w:lang w:val="en"/>
            <w:rPrChange w:id="11736" w:author="Ashley Frank" w:date="2024-12-20T21:43:00Z">
              <w:rPr>
                <w:rFonts w:ascii="Bookman Old Style" w:hAnsi="Bookman Old Style"/>
                <w:color w:val="4D5156"/>
                <w:sz w:val="28"/>
                <w:szCs w:val="28"/>
                <w:lang w:val="en"/>
              </w:rPr>
            </w:rPrChange>
          </w:rPr>
          <w:t>ness</w:t>
        </w:r>
      </w:ins>
      <w:r w:rsidRPr="007C3EDB">
        <w:rPr>
          <w:rFonts w:ascii="Bookman Old Style" w:hAnsi="Bookman Old Style"/>
          <w:color w:val="4D5156"/>
          <w:szCs w:val="24"/>
          <w:lang w:val="en"/>
          <w:rPrChange w:id="11737" w:author="Ashley Frank" w:date="2024-12-20T21:43:00Z">
            <w:rPr>
              <w:rFonts w:ascii="Bookman Old Style" w:hAnsi="Bookman Old Style"/>
              <w:color w:val="4D5156"/>
              <w:sz w:val="28"/>
              <w:szCs w:val="28"/>
              <w:lang w:val="en"/>
            </w:rPr>
          </w:rPrChange>
        </w:rPr>
        <w:t xml:space="preserve">, </w:t>
      </w:r>
      <w:del w:id="11738" w:author="Ashley Frank" w:date="2024-12-12T20:57:00Z">
        <w:r w:rsidRPr="007C3EDB" w:rsidDel="004B6627">
          <w:rPr>
            <w:rFonts w:ascii="Bookman Old Style" w:hAnsi="Bookman Old Style"/>
            <w:color w:val="4D5156"/>
            <w:szCs w:val="24"/>
            <w:lang w:val="en"/>
            <w:rPrChange w:id="11739" w:author="Ashley Frank" w:date="2024-12-20T21:43:00Z">
              <w:rPr>
                <w:rFonts w:ascii="Bookman Old Style" w:hAnsi="Bookman Old Style"/>
                <w:color w:val="4D5156"/>
                <w:sz w:val="28"/>
                <w:szCs w:val="28"/>
                <w:lang w:val="en"/>
              </w:rPr>
            </w:rPrChange>
          </w:rPr>
          <w:delText>depressed</w:delText>
        </w:r>
      </w:del>
      <w:ins w:id="11740" w:author="Ashley Frank" w:date="2024-12-12T20:57:00Z">
        <w:r w:rsidR="004B6627" w:rsidRPr="007C3EDB">
          <w:rPr>
            <w:rFonts w:ascii="Bookman Old Style" w:hAnsi="Bookman Old Style"/>
            <w:color w:val="4D5156"/>
            <w:szCs w:val="24"/>
            <w:lang w:val="en"/>
            <w:rPrChange w:id="11741" w:author="Ashley Frank" w:date="2024-12-20T21:43:00Z">
              <w:rPr>
                <w:rFonts w:ascii="Bookman Old Style" w:hAnsi="Bookman Old Style"/>
                <w:color w:val="4D5156"/>
                <w:sz w:val="28"/>
                <w:szCs w:val="28"/>
                <w:lang w:val="en"/>
              </w:rPr>
            </w:rPrChange>
          </w:rPr>
          <w:t>depression</w:t>
        </w:r>
      </w:ins>
      <w:r w:rsidRPr="007C3EDB">
        <w:rPr>
          <w:rFonts w:ascii="Bookman Old Style" w:hAnsi="Bookman Old Style"/>
          <w:color w:val="4D5156"/>
          <w:szCs w:val="24"/>
          <w:lang w:val="en"/>
          <w:rPrChange w:id="11742" w:author="Ashley Frank" w:date="2024-12-20T21:43:00Z">
            <w:rPr>
              <w:rFonts w:ascii="Bookman Old Style" w:hAnsi="Bookman Old Style"/>
              <w:color w:val="4D5156"/>
              <w:sz w:val="28"/>
              <w:szCs w:val="28"/>
              <w:lang w:val="en"/>
            </w:rPr>
          </w:rPrChange>
        </w:rPr>
        <w:t>, lonel</w:t>
      </w:r>
      <w:ins w:id="11743" w:author="Ashley Frank" w:date="2024-12-12T20:56:00Z">
        <w:r w:rsidR="004B6627" w:rsidRPr="007C3EDB">
          <w:rPr>
            <w:rFonts w:ascii="Bookman Old Style" w:hAnsi="Bookman Old Style"/>
            <w:color w:val="4D5156"/>
            <w:szCs w:val="24"/>
            <w:lang w:val="en"/>
            <w:rPrChange w:id="11744" w:author="Ashley Frank" w:date="2024-12-20T21:43:00Z">
              <w:rPr>
                <w:rFonts w:ascii="Bookman Old Style" w:hAnsi="Bookman Old Style"/>
                <w:color w:val="4D5156"/>
                <w:sz w:val="28"/>
                <w:szCs w:val="28"/>
                <w:lang w:val="en"/>
              </w:rPr>
            </w:rPrChange>
          </w:rPr>
          <w:t>iness</w:t>
        </w:r>
      </w:ins>
      <w:del w:id="11745" w:author="Ashley Frank" w:date="2024-12-12T20:56:00Z">
        <w:r w:rsidRPr="007C3EDB" w:rsidDel="004B6627">
          <w:rPr>
            <w:rFonts w:ascii="Bookman Old Style" w:hAnsi="Bookman Old Style"/>
            <w:color w:val="4D5156"/>
            <w:szCs w:val="24"/>
            <w:lang w:val="en"/>
            <w:rPrChange w:id="11746" w:author="Ashley Frank" w:date="2024-12-20T21:43:00Z">
              <w:rPr>
                <w:rFonts w:ascii="Bookman Old Style" w:hAnsi="Bookman Old Style"/>
                <w:color w:val="4D5156"/>
                <w:sz w:val="28"/>
                <w:szCs w:val="28"/>
                <w:lang w:val="en"/>
              </w:rPr>
            </w:rPrChange>
          </w:rPr>
          <w:delText>y</w:delText>
        </w:r>
      </w:del>
      <w:r w:rsidRPr="007C3EDB">
        <w:rPr>
          <w:rFonts w:ascii="Bookman Old Style" w:hAnsi="Bookman Old Style"/>
          <w:color w:val="4D5156"/>
          <w:szCs w:val="24"/>
          <w:lang w:val="en"/>
          <w:rPrChange w:id="11747" w:author="Ashley Frank" w:date="2024-12-20T21:43:00Z">
            <w:rPr>
              <w:rFonts w:ascii="Bookman Old Style" w:hAnsi="Bookman Old Style"/>
              <w:color w:val="4D5156"/>
              <w:sz w:val="28"/>
              <w:szCs w:val="28"/>
              <w:lang w:val="en"/>
            </w:rPr>
          </w:rPrChange>
        </w:rPr>
        <w:t>, excite</w:t>
      </w:r>
      <w:ins w:id="11748" w:author="Ashley Frank" w:date="2024-12-12T20:56:00Z">
        <w:r w:rsidR="004B6627" w:rsidRPr="007C3EDB">
          <w:rPr>
            <w:rFonts w:ascii="Bookman Old Style" w:hAnsi="Bookman Old Style"/>
            <w:color w:val="4D5156"/>
            <w:szCs w:val="24"/>
            <w:lang w:val="en"/>
            <w:rPrChange w:id="11749" w:author="Ashley Frank" w:date="2024-12-20T21:43:00Z">
              <w:rPr>
                <w:rFonts w:ascii="Bookman Old Style" w:hAnsi="Bookman Old Style"/>
                <w:color w:val="4D5156"/>
                <w:sz w:val="28"/>
                <w:szCs w:val="28"/>
                <w:lang w:val="en"/>
              </w:rPr>
            </w:rPrChange>
          </w:rPr>
          <w:t>ment</w:t>
        </w:r>
      </w:ins>
      <w:del w:id="11750" w:author="Ashley Frank" w:date="2024-12-12T20:56:00Z">
        <w:r w:rsidRPr="007C3EDB" w:rsidDel="004B6627">
          <w:rPr>
            <w:rFonts w:ascii="Bookman Old Style" w:hAnsi="Bookman Old Style"/>
            <w:color w:val="4D5156"/>
            <w:szCs w:val="24"/>
            <w:lang w:val="en"/>
            <w:rPrChange w:id="11751" w:author="Ashley Frank" w:date="2024-12-20T21:43:00Z">
              <w:rPr>
                <w:rFonts w:ascii="Bookman Old Style" w:hAnsi="Bookman Old Style"/>
                <w:color w:val="4D5156"/>
                <w:sz w:val="28"/>
                <w:szCs w:val="28"/>
                <w:lang w:val="en"/>
              </w:rPr>
            </w:rPrChange>
          </w:rPr>
          <w:delText>d</w:delText>
        </w:r>
      </w:del>
      <w:r w:rsidRPr="007C3EDB">
        <w:rPr>
          <w:rFonts w:ascii="Bookman Old Style" w:hAnsi="Bookman Old Style"/>
          <w:color w:val="4D5156"/>
          <w:szCs w:val="24"/>
          <w:lang w:val="en"/>
          <w:rPrChange w:id="11752" w:author="Ashley Frank" w:date="2024-12-20T21:43:00Z">
            <w:rPr>
              <w:rFonts w:ascii="Bookman Old Style" w:hAnsi="Bookman Old Style"/>
              <w:color w:val="4D5156"/>
              <w:sz w:val="28"/>
              <w:szCs w:val="28"/>
              <w:lang w:val="en"/>
            </w:rPr>
          </w:rPrChange>
        </w:rPr>
        <w:t>, anx</w:t>
      </w:r>
      <w:ins w:id="11753" w:author="Ashley Frank" w:date="2024-12-12T20:56:00Z">
        <w:r w:rsidR="004B6627" w:rsidRPr="007C3EDB">
          <w:rPr>
            <w:rFonts w:ascii="Bookman Old Style" w:hAnsi="Bookman Old Style"/>
            <w:color w:val="4D5156"/>
            <w:szCs w:val="24"/>
            <w:lang w:val="en"/>
            <w:rPrChange w:id="11754" w:author="Ashley Frank" w:date="2024-12-20T21:43:00Z">
              <w:rPr>
                <w:rFonts w:ascii="Bookman Old Style" w:hAnsi="Bookman Old Style"/>
                <w:color w:val="4D5156"/>
                <w:sz w:val="28"/>
                <w:szCs w:val="28"/>
                <w:lang w:val="en"/>
              </w:rPr>
            </w:rPrChange>
          </w:rPr>
          <w:t>iet</w:t>
        </w:r>
      </w:ins>
      <w:ins w:id="11755" w:author="Ashley Frank" w:date="2024-12-12T20:57:00Z">
        <w:r w:rsidR="004B6627" w:rsidRPr="007C3EDB">
          <w:rPr>
            <w:rFonts w:ascii="Bookman Old Style" w:hAnsi="Bookman Old Style"/>
            <w:color w:val="4D5156"/>
            <w:szCs w:val="24"/>
            <w:lang w:val="en"/>
            <w:rPrChange w:id="11756" w:author="Ashley Frank" w:date="2024-12-20T21:43:00Z">
              <w:rPr>
                <w:rFonts w:ascii="Bookman Old Style" w:hAnsi="Bookman Old Style"/>
                <w:color w:val="4D5156"/>
                <w:sz w:val="28"/>
                <w:szCs w:val="28"/>
                <w:lang w:val="en"/>
              </w:rPr>
            </w:rPrChange>
          </w:rPr>
          <w:t>y,</w:t>
        </w:r>
      </w:ins>
      <w:del w:id="11757" w:author="Ashley Frank" w:date="2024-12-12T20:56:00Z">
        <w:r w:rsidRPr="007C3EDB" w:rsidDel="004B6627">
          <w:rPr>
            <w:rFonts w:ascii="Bookman Old Style" w:hAnsi="Bookman Old Style"/>
            <w:color w:val="4D5156"/>
            <w:szCs w:val="24"/>
            <w:lang w:val="en"/>
            <w:rPrChange w:id="11758" w:author="Ashley Frank" w:date="2024-12-20T21:43:00Z">
              <w:rPr>
                <w:rFonts w:ascii="Bookman Old Style" w:hAnsi="Bookman Old Style"/>
                <w:color w:val="4D5156"/>
                <w:sz w:val="28"/>
                <w:szCs w:val="28"/>
                <w:lang w:val="en"/>
              </w:rPr>
            </w:rPrChange>
          </w:rPr>
          <w:delText>ious</w:delText>
        </w:r>
      </w:del>
      <w:ins w:id="11759" w:author="Ashley Frank" w:date="2024-12-12T20:57:00Z">
        <w:r w:rsidR="004B6627" w:rsidRPr="007C3EDB">
          <w:rPr>
            <w:rFonts w:ascii="Bookman Old Style" w:hAnsi="Bookman Old Style"/>
            <w:color w:val="4D5156"/>
            <w:szCs w:val="24"/>
            <w:lang w:val="en"/>
            <w:rPrChange w:id="11760" w:author="Ashley Frank" w:date="2024-12-20T21:43:00Z">
              <w:rPr>
                <w:rFonts w:ascii="Bookman Old Style" w:hAnsi="Bookman Old Style"/>
                <w:color w:val="4D5156"/>
                <w:sz w:val="28"/>
                <w:szCs w:val="28"/>
                <w:lang w:val="en"/>
              </w:rPr>
            </w:rPrChange>
          </w:rPr>
          <w:t xml:space="preserve"> </w:t>
        </w:r>
      </w:ins>
      <w:del w:id="11761" w:author="Ashley Frank" w:date="2024-12-12T20:57:00Z">
        <w:r w:rsidRPr="007C3EDB" w:rsidDel="004B6627">
          <w:rPr>
            <w:rFonts w:ascii="Bookman Old Style" w:hAnsi="Bookman Old Style"/>
            <w:color w:val="4D5156"/>
            <w:szCs w:val="24"/>
            <w:lang w:val="en"/>
            <w:rPrChange w:id="11762" w:author="Ashley Frank" w:date="2024-12-20T21:43:00Z">
              <w:rPr>
                <w:rFonts w:ascii="Bookman Old Style" w:hAnsi="Bookman Old Style"/>
                <w:color w:val="4D5156"/>
                <w:sz w:val="28"/>
                <w:szCs w:val="28"/>
                <w:lang w:val="en"/>
              </w:rPr>
            </w:rPrChange>
          </w:rPr>
          <w:delText xml:space="preserve">, </w:delText>
        </w:r>
      </w:del>
      <w:r w:rsidRPr="007C3EDB">
        <w:rPr>
          <w:rFonts w:ascii="Bookman Old Style" w:hAnsi="Bookman Old Style"/>
          <w:color w:val="4D5156"/>
          <w:szCs w:val="24"/>
          <w:lang w:val="en"/>
          <w:rPrChange w:id="11763" w:author="Ashley Frank" w:date="2024-12-20T21:43:00Z">
            <w:rPr>
              <w:rFonts w:ascii="Bookman Old Style" w:hAnsi="Bookman Old Style"/>
              <w:color w:val="4D5156"/>
              <w:sz w:val="28"/>
              <w:szCs w:val="28"/>
              <w:lang w:val="en"/>
            </w:rPr>
          </w:rPrChange>
        </w:rPr>
        <w:t>uneas</w:t>
      </w:r>
      <w:ins w:id="11764" w:author="Ashley Frank" w:date="2024-12-12T20:57:00Z">
        <w:r w:rsidR="004B6627" w:rsidRPr="007C3EDB">
          <w:rPr>
            <w:rFonts w:ascii="Bookman Old Style" w:hAnsi="Bookman Old Style"/>
            <w:color w:val="4D5156"/>
            <w:szCs w:val="24"/>
            <w:lang w:val="en"/>
            <w:rPrChange w:id="11765" w:author="Ashley Frank" w:date="2024-12-20T21:43:00Z">
              <w:rPr>
                <w:rFonts w:ascii="Bookman Old Style" w:hAnsi="Bookman Old Style"/>
                <w:color w:val="4D5156"/>
                <w:sz w:val="28"/>
                <w:szCs w:val="28"/>
                <w:lang w:val="en"/>
              </w:rPr>
            </w:rPrChange>
          </w:rPr>
          <w:t>iness</w:t>
        </w:r>
      </w:ins>
      <w:del w:id="11766" w:author="Ashley Frank" w:date="2024-12-12T20:57:00Z">
        <w:r w:rsidRPr="007C3EDB" w:rsidDel="004B6627">
          <w:rPr>
            <w:rFonts w:ascii="Bookman Old Style" w:hAnsi="Bookman Old Style"/>
            <w:color w:val="4D5156"/>
            <w:szCs w:val="24"/>
            <w:lang w:val="en"/>
            <w:rPrChange w:id="11767" w:author="Ashley Frank" w:date="2024-12-20T21:43:00Z">
              <w:rPr>
                <w:rFonts w:ascii="Bookman Old Style" w:hAnsi="Bookman Old Style"/>
                <w:color w:val="4D5156"/>
                <w:sz w:val="28"/>
                <w:szCs w:val="28"/>
                <w:lang w:val="en"/>
              </w:rPr>
            </w:rPrChange>
          </w:rPr>
          <w:delText>y</w:delText>
        </w:r>
      </w:del>
      <w:r w:rsidRPr="007C3EDB">
        <w:rPr>
          <w:rFonts w:ascii="Bookman Old Style" w:hAnsi="Bookman Old Style"/>
          <w:color w:val="4D5156"/>
          <w:szCs w:val="24"/>
          <w:lang w:val="en"/>
          <w:rPrChange w:id="11768" w:author="Ashley Frank" w:date="2024-12-20T21:43:00Z">
            <w:rPr>
              <w:rFonts w:ascii="Bookman Old Style" w:hAnsi="Bookman Old Style"/>
              <w:color w:val="4D5156"/>
              <w:sz w:val="28"/>
              <w:szCs w:val="28"/>
              <w:lang w:val="en"/>
            </w:rPr>
          </w:rPrChange>
        </w:rPr>
        <w:t xml:space="preserve">, etc. </w:t>
      </w:r>
    </w:p>
    <w:p w14:paraId="4BBA92E2" w14:textId="77777777" w:rsidR="006C41EA" w:rsidRDefault="006C41EA" w:rsidP="00A062DD">
      <w:pPr>
        <w:shd w:val="clear" w:color="auto" w:fill="FFFFFF"/>
        <w:spacing w:line="360" w:lineRule="auto"/>
        <w:rPr>
          <w:ins w:id="11769" w:author="Ashley Frank" w:date="2025-01-22T00:37:00Z"/>
          <w:rFonts w:ascii="Bookman Old Style" w:hAnsi="Bookman Old Style"/>
          <w:color w:val="4D5156"/>
          <w:szCs w:val="24"/>
          <w:lang w:val="en"/>
        </w:rPr>
      </w:pPr>
    </w:p>
    <w:p w14:paraId="2B6BB987" w14:textId="77777777" w:rsidR="00B13714" w:rsidRDefault="00A062DD" w:rsidP="00A062DD">
      <w:pPr>
        <w:shd w:val="clear" w:color="auto" w:fill="FFFFFF"/>
        <w:spacing w:line="360" w:lineRule="auto"/>
        <w:rPr>
          <w:ins w:id="11770" w:author="Ashley Frank" w:date="2025-01-22T00:56:00Z"/>
          <w:rFonts w:ascii="Bookman Old Style" w:hAnsi="Bookman Old Style"/>
          <w:color w:val="4D5156"/>
          <w:szCs w:val="24"/>
          <w:lang w:val="en"/>
        </w:rPr>
      </w:pPr>
      <w:r w:rsidRPr="007C3EDB">
        <w:rPr>
          <w:rFonts w:ascii="Bookman Old Style" w:hAnsi="Bookman Old Style"/>
          <w:color w:val="4D5156"/>
          <w:szCs w:val="24"/>
          <w:lang w:val="en"/>
          <w:rPrChange w:id="11771" w:author="Ashley Frank" w:date="2024-12-20T21:43:00Z">
            <w:rPr>
              <w:rFonts w:ascii="Bookman Old Style" w:hAnsi="Bookman Old Style"/>
              <w:color w:val="4D5156"/>
              <w:sz w:val="28"/>
              <w:szCs w:val="28"/>
              <w:lang w:val="en"/>
            </w:rPr>
          </w:rPrChange>
        </w:rPr>
        <w:t>Often</w:t>
      </w:r>
      <w:ins w:id="11772" w:author="Ashley Frank" w:date="2024-12-12T20:57:00Z">
        <w:r w:rsidR="004B6627" w:rsidRPr="007C3EDB">
          <w:rPr>
            <w:rFonts w:ascii="Bookman Old Style" w:hAnsi="Bookman Old Style"/>
            <w:color w:val="4D5156"/>
            <w:szCs w:val="24"/>
            <w:lang w:val="en"/>
            <w:rPrChange w:id="11773" w:author="Ashley Frank" w:date="2024-12-20T21:43:00Z">
              <w:rPr>
                <w:rFonts w:ascii="Bookman Old Style" w:hAnsi="Bookman Old Style"/>
                <w:color w:val="4D5156"/>
                <w:sz w:val="28"/>
                <w:szCs w:val="28"/>
                <w:lang w:val="en"/>
              </w:rPr>
            </w:rPrChange>
          </w:rPr>
          <w:t>,</w:t>
        </w:r>
      </w:ins>
      <w:r w:rsidRPr="007C3EDB">
        <w:rPr>
          <w:rFonts w:ascii="Bookman Old Style" w:hAnsi="Bookman Old Style"/>
          <w:color w:val="4D5156"/>
          <w:szCs w:val="24"/>
          <w:lang w:val="en"/>
          <w:rPrChange w:id="11774" w:author="Ashley Frank" w:date="2024-12-20T21:43:00Z">
            <w:rPr>
              <w:rFonts w:ascii="Bookman Old Style" w:hAnsi="Bookman Old Style"/>
              <w:color w:val="4D5156"/>
              <w:sz w:val="28"/>
              <w:szCs w:val="28"/>
              <w:lang w:val="en"/>
            </w:rPr>
          </w:rPrChange>
        </w:rPr>
        <w:t xml:space="preserve"> couples use the phrase</w:t>
      </w:r>
      <w:del w:id="11775" w:author="Ashley Frank" w:date="2024-12-12T20:57:00Z">
        <w:r w:rsidRPr="007C3EDB" w:rsidDel="004B6627">
          <w:rPr>
            <w:rFonts w:ascii="Bookman Old Style" w:hAnsi="Bookman Old Style"/>
            <w:color w:val="4D5156"/>
            <w:szCs w:val="24"/>
            <w:lang w:val="en"/>
            <w:rPrChange w:id="11776" w:author="Ashley Frank" w:date="2024-12-20T21:43:00Z">
              <w:rPr>
                <w:rFonts w:ascii="Bookman Old Style" w:hAnsi="Bookman Old Style"/>
                <w:color w:val="4D5156"/>
                <w:sz w:val="28"/>
                <w:szCs w:val="28"/>
                <w:lang w:val="en"/>
              </w:rPr>
            </w:rPrChange>
          </w:rPr>
          <w:delText>,</w:delText>
        </w:r>
      </w:del>
      <w:r w:rsidRPr="007C3EDB">
        <w:rPr>
          <w:rFonts w:ascii="Bookman Old Style" w:hAnsi="Bookman Old Style"/>
          <w:color w:val="4D5156"/>
          <w:szCs w:val="24"/>
          <w:lang w:val="en"/>
          <w:rPrChange w:id="11777" w:author="Ashley Frank" w:date="2024-12-20T21:43:00Z">
            <w:rPr>
              <w:rFonts w:ascii="Bookman Old Style" w:hAnsi="Bookman Old Style"/>
              <w:color w:val="4D5156"/>
              <w:sz w:val="28"/>
              <w:szCs w:val="28"/>
              <w:lang w:val="en"/>
            </w:rPr>
          </w:rPrChange>
        </w:rPr>
        <w:t xml:space="preserve"> “I feel that” or “I feel like” to express something about themselves. These are </w:t>
      </w:r>
      <w:r w:rsidRPr="007C3EDB">
        <w:rPr>
          <w:rFonts w:ascii="Bookman Old Style" w:hAnsi="Bookman Old Style"/>
          <w:b/>
          <w:bCs/>
          <w:i/>
          <w:iCs/>
          <w:color w:val="4D5156"/>
          <w:szCs w:val="24"/>
          <w:u w:val="single"/>
          <w:lang w:val="en"/>
          <w:rPrChange w:id="11778" w:author="Ashley Frank" w:date="2024-12-20T21:43:00Z">
            <w:rPr>
              <w:rFonts w:ascii="Bookman Old Style" w:hAnsi="Bookman Old Style"/>
              <w:b/>
              <w:bCs/>
              <w:i/>
              <w:iCs/>
              <w:color w:val="4D5156"/>
              <w:sz w:val="28"/>
              <w:szCs w:val="28"/>
              <w:u w:val="single"/>
              <w:lang w:val="en"/>
            </w:rPr>
          </w:rPrChange>
        </w:rPr>
        <w:t>NOT</w:t>
      </w:r>
      <w:r w:rsidRPr="007C3EDB">
        <w:rPr>
          <w:rFonts w:ascii="Bookman Old Style" w:hAnsi="Bookman Old Style"/>
          <w:color w:val="4D5156"/>
          <w:szCs w:val="24"/>
          <w:lang w:val="en"/>
          <w:rPrChange w:id="11779" w:author="Ashley Frank" w:date="2024-12-20T21:43:00Z">
            <w:rPr>
              <w:rFonts w:ascii="Bookman Old Style" w:hAnsi="Bookman Old Style"/>
              <w:color w:val="4D5156"/>
              <w:sz w:val="28"/>
              <w:szCs w:val="28"/>
              <w:lang w:val="en"/>
            </w:rPr>
          </w:rPrChange>
        </w:rPr>
        <w:t xml:space="preserve"> feelings but thoughts that the person has who expressed the phrase. How does ‘like’ feel? How does ‘that’ feel? Often</w:t>
      </w:r>
      <w:ins w:id="11780" w:author="Ashley Frank" w:date="2024-12-12T20:57:00Z">
        <w:r w:rsidR="004B6627" w:rsidRPr="007C3EDB">
          <w:rPr>
            <w:rFonts w:ascii="Bookman Old Style" w:hAnsi="Bookman Old Style"/>
            <w:color w:val="4D5156"/>
            <w:szCs w:val="24"/>
            <w:lang w:val="en"/>
            <w:rPrChange w:id="11781" w:author="Ashley Frank" w:date="2024-12-20T21:43:00Z">
              <w:rPr>
                <w:rFonts w:ascii="Bookman Old Style" w:hAnsi="Bookman Old Style"/>
                <w:color w:val="4D5156"/>
                <w:sz w:val="28"/>
                <w:szCs w:val="28"/>
                <w:lang w:val="en"/>
              </w:rPr>
            </w:rPrChange>
          </w:rPr>
          <w:t>,</w:t>
        </w:r>
      </w:ins>
      <w:r w:rsidRPr="007C3EDB">
        <w:rPr>
          <w:rFonts w:ascii="Bookman Old Style" w:hAnsi="Bookman Old Style"/>
          <w:color w:val="4D5156"/>
          <w:szCs w:val="24"/>
          <w:lang w:val="en"/>
          <w:rPrChange w:id="11782" w:author="Ashley Frank" w:date="2024-12-20T21:43:00Z">
            <w:rPr>
              <w:rFonts w:ascii="Bookman Old Style" w:hAnsi="Bookman Old Style"/>
              <w:color w:val="4D5156"/>
              <w:sz w:val="28"/>
              <w:szCs w:val="28"/>
              <w:lang w:val="en"/>
            </w:rPr>
          </w:rPrChange>
        </w:rPr>
        <w:t xml:space="preserve"> people use these phrases to justify their position, a thought</w:t>
      </w:r>
      <w:ins w:id="11783" w:author="Ashley Frank" w:date="2024-12-12T20:57:00Z">
        <w:r w:rsidR="004B6627" w:rsidRPr="007C3EDB">
          <w:rPr>
            <w:rFonts w:ascii="Bookman Old Style" w:hAnsi="Bookman Old Style"/>
            <w:color w:val="4D5156"/>
            <w:szCs w:val="24"/>
            <w:lang w:val="en"/>
            <w:rPrChange w:id="11784" w:author="Ashley Frank" w:date="2024-12-20T21:43:00Z">
              <w:rPr>
                <w:rFonts w:ascii="Bookman Old Style" w:hAnsi="Bookman Old Style"/>
                <w:color w:val="4D5156"/>
                <w:sz w:val="28"/>
                <w:szCs w:val="28"/>
                <w:lang w:val="en"/>
              </w:rPr>
            </w:rPrChange>
          </w:rPr>
          <w:t>,</w:t>
        </w:r>
      </w:ins>
      <w:r w:rsidRPr="007C3EDB">
        <w:rPr>
          <w:rFonts w:ascii="Bookman Old Style" w:hAnsi="Bookman Old Style"/>
          <w:color w:val="4D5156"/>
          <w:szCs w:val="24"/>
          <w:lang w:val="en"/>
          <w:rPrChange w:id="11785" w:author="Ashley Frank" w:date="2024-12-20T21:43:00Z">
            <w:rPr>
              <w:rFonts w:ascii="Bookman Old Style" w:hAnsi="Bookman Old Style"/>
              <w:color w:val="4D5156"/>
              <w:sz w:val="28"/>
              <w:szCs w:val="28"/>
              <w:lang w:val="en"/>
            </w:rPr>
          </w:rPrChange>
        </w:rPr>
        <w:t xml:space="preserve"> or an opinion. These phrases are used to state items that the speaker expresses with the belief that the expressed ‘feeling’ should not be questioned or challenged because the word ‘feel like’ or ‘feel that’ is included. </w:t>
      </w:r>
    </w:p>
    <w:p w14:paraId="41EEB7AC" w14:textId="77777777" w:rsidR="00B13714" w:rsidRDefault="00B13714" w:rsidP="00A062DD">
      <w:pPr>
        <w:shd w:val="clear" w:color="auto" w:fill="FFFFFF"/>
        <w:spacing w:line="360" w:lineRule="auto"/>
        <w:rPr>
          <w:ins w:id="11786" w:author="Ashley Frank" w:date="2025-01-22T00:56:00Z"/>
          <w:rFonts w:ascii="Bookman Old Style" w:hAnsi="Bookman Old Style"/>
          <w:color w:val="4D5156"/>
          <w:szCs w:val="24"/>
          <w:lang w:val="en"/>
        </w:rPr>
      </w:pPr>
    </w:p>
    <w:p w14:paraId="7D0367D2" w14:textId="74D650FA" w:rsidR="00A062DD" w:rsidRDefault="00B13714" w:rsidP="00A062DD">
      <w:pPr>
        <w:shd w:val="clear" w:color="auto" w:fill="FFFFFF"/>
        <w:spacing w:line="360" w:lineRule="auto"/>
        <w:rPr>
          <w:ins w:id="11787" w:author="Ashley Frank" w:date="2025-01-22T00:37:00Z"/>
          <w:rFonts w:ascii="Bookman Old Style" w:hAnsi="Bookman Old Style"/>
          <w:color w:val="4D5156"/>
          <w:szCs w:val="24"/>
          <w:lang w:val="en"/>
        </w:rPr>
      </w:pPr>
      <w:ins w:id="11788" w:author="Ashley Frank" w:date="2025-01-22T00:56:00Z">
        <w:r w:rsidRPr="00B819AB">
          <w:rPr>
            <w:rFonts w:ascii="Bookman Old Style" w:hAnsi="Bookman Old Style"/>
            <w:color w:val="4D5156"/>
            <w:szCs w:val="24"/>
            <w:lang w:val="en"/>
          </w:rPr>
          <w:t>Howe</w:t>
        </w:r>
      </w:ins>
      <w:ins w:id="11789" w:author="Ashley Frank" w:date="2025-01-22T00:57:00Z">
        <w:r w:rsidRPr="00B819AB">
          <w:rPr>
            <w:rFonts w:ascii="Bookman Old Style" w:hAnsi="Bookman Old Style"/>
            <w:color w:val="4D5156"/>
            <w:szCs w:val="24"/>
            <w:lang w:val="en"/>
          </w:rPr>
          <w:t>ver convincing</w:t>
        </w:r>
        <w:r>
          <w:rPr>
            <w:rFonts w:ascii="Bookman Old Style" w:hAnsi="Bookman Old Style"/>
            <w:color w:val="4D5156"/>
            <w:szCs w:val="24"/>
            <w:lang w:val="en"/>
          </w:rPr>
          <w:t xml:space="preserve"> they may seem, t</w:t>
        </w:r>
      </w:ins>
      <w:del w:id="11790" w:author="Ashley Frank" w:date="2025-01-22T00:56:00Z">
        <w:r w:rsidR="00A062DD" w:rsidRPr="007C3EDB" w:rsidDel="00B13714">
          <w:rPr>
            <w:rFonts w:ascii="Bookman Old Style" w:hAnsi="Bookman Old Style"/>
            <w:color w:val="4D5156"/>
            <w:szCs w:val="24"/>
            <w:lang w:val="en"/>
            <w:rPrChange w:id="11791" w:author="Ashley Frank" w:date="2024-12-20T21:43:00Z">
              <w:rPr>
                <w:rFonts w:ascii="Bookman Old Style" w:hAnsi="Bookman Old Style"/>
                <w:color w:val="4D5156"/>
                <w:sz w:val="28"/>
                <w:szCs w:val="28"/>
                <w:lang w:val="en"/>
              </w:rPr>
            </w:rPrChange>
          </w:rPr>
          <w:delText>T</w:delText>
        </w:r>
      </w:del>
      <w:r w:rsidR="00A062DD" w:rsidRPr="007C3EDB">
        <w:rPr>
          <w:rFonts w:ascii="Bookman Old Style" w:hAnsi="Bookman Old Style"/>
          <w:color w:val="4D5156"/>
          <w:szCs w:val="24"/>
          <w:lang w:val="en"/>
          <w:rPrChange w:id="11792" w:author="Ashley Frank" w:date="2024-12-20T21:43:00Z">
            <w:rPr>
              <w:rFonts w:ascii="Bookman Old Style" w:hAnsi="Bookman Old Style"/>
              <w:color w:val="4D5156"/>
              <w:sz w:val="28"/>
              <w:szCs w:val="28"/>
              <w:lang w:val="en"/>
            </w:rPr>
          </w:rPrChange>
        </w:rPr>
        <w:t>hese phrases</w:t>
      </w:r>
      <w:ins w:id="11793" w:author="Ashley Frank" w:date="2025-01-22T00:56:00Z">
        <w:r>
          <w:rPr>
            <w:rFonts w:ascii="Bookman Old Style" w:hAnsi="Bookman Old Style"/>
            <w:color w:val="4D5156"/>
            <w:szCs w:val="24"/>
            <w:lang w:val="en"/>
          </w:rPr>
          <w:t xml:space="preserve"> </w:t>
        </w:r>
      </w:ins>
      <w:del w:id="11794" w:author="Ashley Frank" w:date="2025-01-22T00:56:00Z">
        <w:r w:rsidR="00A062DD" w:rsidRPr="007C3EDB" w:rsidDel="00B13714">
          <w:rPr>
            <w:rFonts w:ascii="Bookman Old Style" w:hAnsi="Bookman Old Style"/>
            <w:color w:val="4D5156"/>
            <w:szCs w:val="24"/>
            <w:lang w:val="en"/>
            <w:rPrChange w:id="11795" w:author="Ashley Frank" w:date="2024-12-20T21:43:00Z">
              <w:rPr>
                <w:rFonts w:ascii="Bookman Old Style" w:hAnsi="Bookman Old Style"/>
                <w:color w:val="4D5156"/>
                <w:sz w:val="28"/>
                <w:szCs w:val="28"/>
                <w:lang w:val="en"/>
              </w:rPr>
            </w:rPrChange>
          </w:rPr>
          <w:delText xml:space="preserve">, to include it ‘seems like’, </w:delText>
        </w:r>
      </w:del>
      <w:r w:rsidR="00A062DD" w:rsidRPr="007C3EDB">
        <w:rPr>
          <w:rFonts w:ascii="Bookman Old Style" w:hAnsi="Bookman Old Style"/>
          <w:color w:val="4D5156"/>
          <w:szCs w:val="24"/>
          <w:lang w:val="en"/>
          <w:rPrChange w:id="11796" w:author="Ashley Frank" w:date="2024-12-20T21:43:00Z">
            <w:rPr>
              <w:rFonts w:ascii="Bookman Old Style" w:hAnsi="Bookman Old Style"/>
              <w:color w:val="4D5156"/>
              <w:sz w:val="28"/>
              <w:szCs w:val="28"/>
              <w:lang w:val="en"/>
            </w:rPr>
          </w:rPrChange>
        </w:rPr>
        <w:t>do</w:t>
      </w:r>
      <w:del w:id="11797" w:author="Ashley Frank" w:date="2024-12-12T20:57:00Z">
        <w:r w:rsidR="00A062DD" w:rsidRPr="007C3EDB" w:rsidDel="004B6627">
          <w:rPr>
            <w:rFonts w:ascii="Bookman Old Style" w:hAnsi="Bookman Old Style"/>
            <w:color w:val="4D5156"/>
            <w:szCs w:val="24"/>
            <w:lang w:val="en"/>
            <w:rPrChange w:id="11798" w:author="Ashley Frank" w:date="2024-12-20T21:43:00Z">
              <w:rPr>
                <w:rFonts w:ascii="Bookman Old Style" w:hAnsi="Bookman Old Style"/>
                <w:color w:val="4D5156"/>
                <w:sz w:val="28"/>
                <w:szCs w:val="28"/>
                <w:lang w:val="en"/>
              </w:rPr>
            </w:rPrChange>
          </w:rPr>
          <w:delText>es</w:delText>
        </w:r>
      </w:del>
      <w:r w:rsidR="00A062DD" w:rsidRPr="007C3EDB">
        <w:rPr>
          <w:rFonts w:ascii="Bookman Old Style" w:hAnsi="Bookman Old Style"/>
          <w:color w:val="4D5156"/>
          <w:szCs w:val="24"/>
          <w:lang w:val="en"/>
          <w:rPrChange w:id="11799" w:author="Ashley Frank" w:date="2024-12-20T21:43:00Z">
            <w:rPr>
              <w:rFonts w:ascii="Bookman Old Style" w:hAnsi="Bookman Old Style"/>
              <w:color w:val="4D5156"/>
              <w:sz w:val="28"/>
              <w:szCs w:val="28"/>
              <w:lang w:val="en"/>
            </w:rPr>
          </w:rPrChange>
        </w:rPr>
        <w:t xml:space="preserve"> not have any merit to justify a position of emotio</w:t>
      </w:r>
      <w:r w:rsidR="00A062DD" w:rsidRPr="005E13CE">
        <w:rPr>
          <w:rFonts w:ascii="Bookman Old Style" w:hAnsi="Bookman Old Style"/>
          <w:color w:val="4D5156"/>
          <w:szCs w:val="24"/>
          <w:lang w:val="en"/>
          <w:rPrChange w:id="11800" w:author="Ashley Frank" w:date="2025-01-22T01:33:00Z">
            <w:rPr>
              <w:rFonts w:ascii="Bookman Old Style" w:hAnsi="Bookman Old Style"/>
              <w:color w:val="4D5156"/>
              <w:sz w:val="28"/>
              <w:szCs w:val="28"/>
              <w:lang w:val="en"/>
            </w:rPr>
          </w:rPrChange>
        </w:rPr>
        <w:t xml:space="preserve">n. </w:t>
      </w:r>
      <w:ins w:id="11801" w:author="Ashley Frank" w:date="2025-01-22T01:33:00Z">
        <w:r w:rsidR="005E13CE" w:rsidRPr="005E13CE">
          <w:rPr>
            <w:rFonts w:ascii="Bookman Old Style" w:hAnsi="Bookman Old Style"/>
            <w:color w:val="4D5156"/>
            <w:szCs w:val="24"/>
            <w:lang w:val="en"/>
          </w:rPr>
          <w:t xml:space="preserve">They’re </w:t>
        </w:r>
      </w:ins>
      <w:del w:id="11802" w:author="Ashley Frank" w:date="2025-01-22T01:32:00Z">
        <w:r w:rsidR="00A062DD" w:rsidRPr="005E13CE" w:rsidDel="005E13CE">
          <w:rPr>
            <w:rFonts w:ascii="Bookman Old Style" w:hAnsi="Bookman Old Style"/>
            <w:color w:val="4D5156"/>
            <w:szCs w:val="24"/>
            <w:lang w:val="en"/>
            <w:rPrChange w:id="11803" w:author="Ashley Frank" w:date="2025-01-22T01:33:00Z">
              <w:rPr>
                <w:rFonts w:ascii="Bookman Old Style" w:hAnsi="Bookman Old Style"/>
                <w:color w:val="4D5156"/>
                <w:sz w:val="28"/>
                <w:szCs w:val="28"/>
                <w:lang w:val="en"/>
              </w:rPr>
            </w:rPrChange>
          </w:rPr>
          <w:delText>I</w:delText>
        </w:r>
      </w:del>
      <w:del w:id="11804" w:author="Ashley Frank" w:date="2025-01-22T00:57:00Z">
        <w:r w:rsidR="00A062DD" w:rsidRPr="005E13CE" w:rsidDel="00B13714">
          <w:rPr>
            <w:rFonts w:ascii="Bookman Old Style" w:hAnsi="Bookman Old Style"/>
            <w:color w:val="4D5156"/>
            <w:szCs w:val="24"/>
            <w:lang w:val="en"/>
            <w:rPrChange w:id="11805" w:author="Ashley Frank" w:date="2025-01-22T01:33:00Z">
              <w:rPr>
                <w:rFonts w:ascii="Bookman Old Style" w:hAnsi="Bookman Old Style"/>
                <w:color w:val="4D5156"/>
                <w:sz w:val="28"/>
                <w:szCs w:val="28"/>
                <w:lang w:val="en"/>
              </w:rPr>
            </w:rPrChange>
          </w:rPr>
          <w:delText>ts</w:delText>
        </w:r>
      </w:del>
      <w:del w:id="11806" w:author="Ashley Frank" w:date="2025-01-22T01:32:00Z">
        <w:r w:rsidR="00A062DD" w:rsidRPr="005E13CE" w:rsidDel="005E13CE">
          <w:rPr>
            <w:rFonts w:ascii="Bookman Old Style" w:hAnsi="Bookman Old Style"/>
            <w:color w:val="4D5156"/>
            <w:szCs w:val="24"/>
            <w:lang w:val="en"/>
            <w:rPrChange w:id="11807" w:author="Ashley Frank" w:date="2025-01-22T01:33:00Z">
              <w:rPr>
                <w:rFonts w:ascii="Bookman Old Style" w:hAnsi="Bookman Old Style"/>
                <w:color w:val="4D5156"/>
                <w:sz w:val="28"/>
                <w:szCs w:val="28"/>
                <w:lang w:val="en"/>
              </w:rPr>
            </w:rPrChange>
          </w:rPr>
          <w:delText xml:space="preserve"> </w:delText>
        </w:r>
      </w:del>
      <w:r w:rsidR="00A062DD" w:rsidRPr="005E13CE">
        <w:rPr>
          <w:rFonts w:ascii="Bookman Old Style" w:hAnsi="Bookman Old Style"/>
          <w:color w:val="4D5156"/>
          <w:szCs w:val="24"/>
          <w:lang w:val="en"/>
          <w:rPrChange w:id="11808" w:author="Ashley Frank" w:date="2025-01-22T01:33:00Z">
            <w:rPr>
              <w:rFonts w:ascii="Bookman Old Style" w:hAnsi="Bookman Old Style"/>
              <w:color w:val="4D5156"/>
              <w:sz w:val="28"/>
              <w:szCs w:val="28"/>
              <w:lang w:val="en"/>
            </w:rPr>
          </w:rPrChange>
        </w:rPr>
        <w:t>base is an opinion stated, usually, about the current situation.</w:t>
      </w:r>
      <w:r w:rsidR="00A062DD" w:rsidRPr="007C3EDB">
        <w:rPr>
          <w:rFonts w:ascii="Bookman Old Style" w:hAnsi="Bookman Old Style"/>
          <w:color w:val="4D5156"/>
          <w:szCs w:val="24"/>
          <w:lang w:val="en"/>
          <w:rPrChange w:id="11809" w:author="Ashley Frank" w:date="2024-12-20T21:43:00Z">
            <w:rPr>
              <w:rFonts w:ascii="Bookman Old Style" w:hAnsi="Bookman Old Style"/>
              <w:color w:val="4D5156"/>
              <w:sz w:val="28"/>
              <w:szCs w:val="28"/>
              <w:lang w:val="en"/>
            </w:rPr>
          </w:rPrChange>
        </w:rPr>
        <w:t xml:space="preserve"> These phrases can get couples in trouble as </w:t>
      </w:r>
      <w:del w:id="11810" w:author="Ashley Frank" w:date="2024-12-12T20:57:00Z">
        <w:r w:rsidR="00A062DD" w:rsidRPr="007C3EDB" w:rsidDel="004B6627">
          <w:rPr>
            <w:rFonts w:ascii="Bookman Old Style" w:hAnsi="Bookman Old Style"/>
            <w:color w:val="4D5156"/>
            <w:szCs w:val="24"/>
            <w:lang w:val="en"/>
            <w:rPrChange w:id="11811" w:author="Ashley Frank" w:date="2024-12-20T21:43:00Z">
              <w:rPr>
                <w:rFonts w:ascii="Bookman Old Style" w:hAnsi="Bookman Old Style"/>
                <w:color w:val="4D5156"/>
                <w:sz w:val="28"/>
                <w:szCs w:val="28"/>
                <w:lang w:val="en"/>
              </w:rPr>
            </w:rPrChange>
          </w:rPr>
          <w:delText xml:space="preserve">it </w:delText>
        </w:r>
      </w:del>
      <w:ins w:id="11812" w:author="Ashley Frank" w:date="2024-12-12T20:57:00Z">
        <w:r w:rsidR="004B6627" w:rsidRPr="007C3EDB">
          <w:rPr>
            <w:rFonts w:ascii="Bookman Old Style" w:hAnsi="Bookman Old Style"/>
            <w:color w:val="4D5156"/>
            <w:szCs w:val="24"/>
            <w:lang w:val="en"/>
            <w:rPrChange w:id="11813" w:author="Ashley Frank" w:date="2024-12-20T21:43:00Z">
              <w:rPr>
                <w:rFonts w:ascii="Bookman Old Style" w:hAnsi="Bookman Old Style"/>
                <w:color w:val="4D5156"/>
                <w:sz w:val="28"/>
                <w:szCs w:val="28"/>
                <w:lang w:val="en"/>
              </w:rPr>
            </w:rPrChange>
          </w:rPr>
          <w:t xml:space="preserve">they </w:t>
        </w:r>
      </w:ins>
      <w:r w:rsidR="00A062DD" w:rsidRPr="007C3EDB">
        <w:rPr>
          <w:rFonts w:ascii="Bookman Old Style" w:hAnsi="Bookman Old Style"/>
          <w:color w:val="4D5156"/>
          <w:szCs w:val="24"/>
          <w:lang w:val="en"/>
          <w:rPrChange w:id="11814" w:author="Ashley Frank" w:date="2024-12-20T21:43:00Z">
            <w:rPr>
              <w:rFonts w:ascii="Bookman Old Style" w:hAnsi="Bookman Old Style"/>
              <w:color w:val="4D5156"/>
              <w:sz w:val="28"/>
              <w:szCs w:val="28"/>
              <w:lang w:val="en"/>
            </w:rPr>
          </w:rPrChange>
        </w:rPr>
        <w:t xml:space="preserve">can </w:t>
      </w:r>
      <w:ins w:id="11815" w:author="Ashley Frank" w:date="2025-01-22T01:32:00Z">
        <w:r w:rsidR="005E13CE">
          <w:rPr>
            <w:rFonts w:ascii="Bookman Old Style" w:hAnsi="Bookman Old Style"/>
            <w:color w:val="4D5156"/>
            <w:szCs w:val="24"/>
            <w:lang w:val="en"/>
          </w:rPr>
          <w:lastRenderedPageBreak/>
          <w:t xml:space="preserve">lead to </w:t>
        </w:r>
      </w:ins>
      <w:del w:id="11816" w:author="Ashley Frank" w:date="2025-01-22T01:32:00Z">
        <w:r w:rsidR="00A062DD" w:rsidRPr="007C3EDB" w:rsidDel="005E13CE">
          <w:rPr>
            <w:rFonts w:ascii="Bookman Old Style" w:hAnsi="Bookman Old Style"/>
            <w:color w:val="4D5156"/>
            <w:szCs w:val="24"/>
            <w:lang w:val="en"/>
            <w:rPrChange w:id="11817" w:author="Ashley Frank" w:date="2024-12-20T21:43:00Z">
              <w:rPr>
                <w:rFonts w:ascii="Bookman Old Style" w:hAnsi="Bookman Old Style"/>
                <w:color w:val="4D5156"/>
                <w:sz w:val="28"/>
                <w:szCs w:val="28"/>
                <w:lang w:val="en"/>
              </w:rPr>
            </w:rPrChange>
          </w:rPr>
          <w:delText xml:space="preserve">cause </w:delText>
        </w:r>
      </w:del>
      <w:ins w:id="11818" w:author="Ashley Frank" w:date="2025-01-22T01:32:00Z">
        <w:r w:rsidR="005E13CE">
          <w:rPr>
            <w:rFonts w:ascii="Bookman Old Style" w:hAnsi="Bookman Old Style"/>
            <w:color w:val="4D5156"/>
            <w:szCs w:val="24"/>
            <w:lang w:val="en"/>
          </w:rPr>
          <w:t>arguments on opinions</w:t>
        </w:r>
      </w:ins>
      <w:del w:id="11819" w:author="Ashley Frank" w:date="2025-01-22T01:32:00Z">
        <w:r w:rsidR="00A062DD" w:rsidRPr="007C3EDB" w:rsidDel="005E13CE">
          <w:rPr>
            <w:rFonts w:ascii="Bookman Old Style" w:hAnsi="Bookman Old Style"/>
            <w:color w:val="4D5156"/>
            <w:szCs w:val="24"/>
            <w:lang w:val="en"/>
            <w:rPrChange w:id="11820" w:author="Ashley Frank" w:date="2024-12-20T21:43:00Z">
              <w:rPr>
                <w:rFonts w:ascii="Bookman Old Style" w:hAnsi="Bookman Old Style"/>
                <w:color w:val="4D5156"/>
                <w:sz w:val="28"/>
                <w:szCs w:val="28"/>
                <w:lang w:val="en"/>
              </w:rPr>
            </w:rPrChange>
          </w:rPr>
          <w:delText>opinions to be argued</w:delText>
        </w:r>
      </w:del>
      <w:r w:rsidR="00A062DD" w:rsidRPr="007C3EDB">
        <w:rPr>
          <w:rFonts w:ascii="Bookman Old Style" w:hAnsi="Bookman Old Style"/>
          <w:color w:val="4D5156"/>
          <w:szCs w:val="24"/>
          <w:lang w:val="en"/>
          <w:rPrChange w:id="11821" w:author="Ashley Frank" w:date="2024-12-20T21:43:00Z">
            <w:rPr>
              <w:rFonts w:ascii="Bookman Old Style" w:hAnsi="Bookman Old Style"/>
              <w:color w:val="4D5156"/>
              <w:sz w:val="28"/>
              <w:szCs w:val="28"/>
              <w:lang w:val="en"/>
            </w:rPr>
          </w:rPrChange>
        </w:rPr>
        <w:t>. They may be a way to express frustration, fear, loneliness</w:t>
      </w:r>
      <w:ins w:id="11822" w:author="Ashley Frank" w:date="2024-12-12T20:58:00Z">
        <w:r w:rsidR="004B6627" w:rsidRPr="007C3EDB">
          <w:rPr>
            <w:rFonts w:ascii="Bookman Old Style" w:hAnsi="Bookman Old Style"/>
            <w:color w:val="4D5156"/>
            <w:szCs w:val="24"/>
            <w:lang w:val="en"/>
            <w:rPrChange w:id="11823" w:author="Ashley Frank" w:date="2024-12-20T21:43:00Z">
              <w:rPr>
                <w:rFonts w:ascii="Bookman Old Style" w:hAnsi="Bookman Old Style"/>
                <w:color w:val="4D5156"/>
                <w:sz w:val="28"/>
                <w:szCs w:val="28"/>
                <w:lang w:val="en"/>
              </w:rPr>
            </w:rPrChange>
          </w:rPr>
          <w:t>,</w:t>
        </w:r>
      </w:ins>
      <w:r w:rsidR="00A062DD" w:rsidRPr="007C3EDB">
        <w:rPr>
          <w:rFonts w:ascii="Bookman Old Style" w:hAnsi="Bookman Old Style"/>
          <w:color w:val="4D5156"/>
          <w:szCs w:val="24"/>
          <w:lang w:val="en"/>
          <w:rPrChange w:id="11824" w:author="Ashley Frank" w:date="2024-12-20T21:43:00Z">
            <w:rPr>
              <w:rFonts w:ascii="Bookman Old Style" w:hAnsi="Bookman Old Style"/>
              <w:color w:val="4D5156"/>
              <w:sz w:val="28"/>
              <w:szCs w:val="28"/>
              <w:lang w:val="en"/>
            </w:rPr>
          </w:rPrChange>
        </w:rPr>
        <w:t xml:space="preserve"> or abandonment. These phrases can also be used to defend a position so that they protect themselves from being vulnerable with their mate. These phrases do</w:t>
      </w:r>
      <w:del w:id="11825" w:author="Ashley Frank" w:date="2024-12-12T20:58:00Z">
        <w:r w:rsidR="00A062DD" w:rsidRPr="007C3EDB" w:rsidDel="004B6627">
          <w:rPr>
            <w:rFonts w:ascii="Bookman Old Style" w:hAnsi="Bookman Old Style"/>
            <w:color w:val="4D5156"/>
            <w:szCs w:val="24"/>
            <w:lang w:val="en"/>
            <w:rPrChange w:id="11826" w:author="Ashley Frank" w:date="2024-12-20T21:43:00Z">
              <w:rPr>
                <w:rFonts w:ascii="Bookman Old Style" w:hAnsi="Bookman Old Style"/>
                <w:color w:val="4D5156"/>
                <w:sz w:val="28"/>
                <w:szCs w:val="28"/>
                <w:lang w:val="en"/>
              </w:rPr>
            </w:rPrChange>
          </w:rPr>
          <w:delText>es</w:delText>
        </w:r>
      </w:del>
      <w:r w:rsidR="00A062DD" w:rsidRPr="007C3EDB">
        <w:rPr>
          <w:rFonts w:ascii="Bookman Old Style" w:hAnsi="Bookman Old Style"/>
          <w:color w:val="4D5156"/>
          <w:szCs w:val="24"/>
          <w:lang w:val="en"/>
          <w:rPrChange w:id="11827" w:author="Ashley Frank" w:date="2024-12-20T21:43:00Z">
            <w:rPr>
              <w:rFonts w:ascii="Bookman Old Style" w:hAnsi="Bookman Old Style"/>
              <w:color w:val="4D5156"/>
              <w:sz w:val="28"/>
              <w:szCs w:val="28"/>
              <w:lang w:val="en"/>
            </w:rPr>
          </w:rPrChange>
        </w:rPr>
        <w:t xml:space="preserve">n’t allow </w:t>
      </w:r>
      <w:del w:id="11828" w:author="Ashley Frank" w:date="2024-12-12T20:58:00Z">
        <w:r w:rsidR="00A062DD" w:rsidRPr="007C3EDB" w:rsidDel="004B6627">
          <w:rPr>
            <w:rFonts w:ascii="Bookman Old Style" w:hAnsi="Bookman Old Style"/>
            <w:color w:val="4D5156"/>
            <w:szCs w:val="24"/>
            <w:lang w:val="en"/>
            <w:rPrChange w:id="11829" w:author="Ashley Frank" w:date="2024-12-20T21:43:00Z">
              <w:rPr>
                <w:rFonts w:ascii="Bookman Old Style" w:hAnsi="Bookman Old Style"/>
                <w:color w:val="4D5156"/>
                <w:sz w:val="28"/>
                <w:szCs w:val="28"/>
                <w:lang w:val="en"/>
              </w:rPr>
            </w:rPrChange>
          </w:rPr>
          <w:delText xml:space="preserve">a </w:delText>
        </w:r>
      </w:del>
      <w:r w:rsidR="00A062DD" w:rsidRPr="007C3EDB">
        <w:rPr>
          <w:rFonts w:ascii="Bookman Old Style" w:hAnsi="Bookman Old Style"/>
          <w:color w:val="4D5156"/>
          <w:szCs w:val="24"/>
          <w:lang w:val="en"/>
          <w:rPrChange w:id="11830" w:author="Ashley Frank" w:date="2024-12-20T21:43:00Z">
            <w:rPr>
              <w:rFonts w:ascii="Bookman Old Style" w:hAnsi="Bookman Old Style"/>
              <w:color w:val="4D5156"/>
              <w:sz w:val="28"/>
              <w:szCs w:val="28"/>
              <w:lang w:val="en"/>
            </w:rPr>
          </w:rPrChange>
        </w:rPr>
        <w:t>an effort to create closeness to be effective. Opinions are not typically used to cause connection</w:t>
      </w:r>
      <w:del w:id="11831" w:author="Ashley Frank" w:date="2024-12-12T20:58:00Z">
        <w:r w:rsidR="00A062DD" w:rsidRPr="007C3EDB" w:rsidDel="004B6627">
          <w:rPr>
            <w:rFonts w:ascii="Bookman Old Style" w:hAnsi="Bookman Old Style"/>
            <w:color w:val="4D5156"/>
            <w:szCs w:val="24"/>
            <w:lang w:val="en"/>
            <w:rPrChange w:id="11832" w:author="Ashley Frank" w:date="2024-12-20T21:43:00Z">
              <w:rPr>
                <w:rFonts w:ascii="Bookman Old Style" w:hAnsi="Bookman Old Style"/>
                <w:color w:val="4D5156"/>
                <w:sz w:val="28"/>
                <w:szCs w:val="28"/>
                <w:lang w:val="en"/>
              </w:rPr>
            </w:rPrChange>
          </w:rPr>
          <w:delText>,</w:delText>
        </w:r>
      </w:del>
      <w:r w:rsidR="00A062DD" w:rsidRPr="007C3EDB">
        <w:rPr>
          <w:rFonts w:ascii="Bookman Old Style" w:hAnsi="Bookman Old Style"/>
          <w:color w:val="4D5156"/>
          <w:szCs w:val="24"/>
          <w:lang w:val="en"/>
          <w:rPrChange w:id="11833" w:author="Ashley Frank" w:date="2024-12-20T21:43:00Z">
            <w:rPr>
              <w:rFonts w:ascii="Bookman Old Style" w:hAnsi="Bookman Old Style"/>
              <w:color w:val="4D5156"/>
              <w:sz w:val="28"/>
              <w:szCs w:val="28"/>
              <w:lang w:val="en"/>
            </w:rPr>
          </w:rPrChange>
        </w:rPr>
        <w:t xml:space="preserve"> but more so an attempt to cause agreement so that the potential of conflict goes down. Those two can often be different.</w:t>
      </w:r>
    </w:p>
    <w:p w14:paraId="4B9BA6AB" w14:textId="77777777" w:rsidR="006C41EA" w:rsidRPr="007C3EDB" w:rsidRDefault="006C41EA" w:rsidP="00A062DD">
      <w:pPr>
        <w:shd w:val="clear" w:color="auto" w:fill="FFFFFF"/>
        <w:spacing w:line="360" w:lineRule="auto"/>
        <w:rPr>
          <w:rFonts w:ascii="Bookman Old Style" w:hAnsi="Bookman Old Style"/>
          <w:color w:val="4D5156"/>
          <w:szCs w:val="24"/>
          <w:lang w:val="en"/>
          <w:rPrChange w:id="11834" w:author="Ashley Frank" w:date="2024-12-20T21:43:00Z">
            <w:rPr>
              <w:rFonts w:ascii="Bookman Old Style" w:hAnsi="Bookman Old Style"/>
              <w:color w:val="4D5156"/>
              <w:sz w:val="28"/>
              <w:szCs w:val="28"/>
              <w:lang w:val="en"/>
            </w:rPr>
          </w:rPrChange>
        </w:rPr>
      </w:pPr>
    </w:p>
    <w:p w14:paraId="1F445F8F" w14:textId="1A196B11" w:rsidR="000F799B" w:rsidRDefault="00A062DD" w:rsidP="00A062DD">
      <w:pPr>
        <w:shd w:val="clear" w:color="auto" w:fill="FFFFFF"/>
        <w:spacing w:line="360" w:lineRule="auto"/>
        <w:rPr>
          <w:ins w:id="11835" w:author="Ashley Frank" w:date="2025-01-22T00:24:00Z"/>
          <w:rFonts w:ascii="Bookman Old Style" w:hAnsi="Bookman Old Style"/>
          <w:color w:val="4D5156"/>
          <w:szCs w:val="24"/>
          <w:lang w:val="en"/>
        </w:rPr>
      </w:pPr>
      <w:r w:rsidRPr="00B819AB">
        <w:rPr>
          <w:rFonts w:ascii="Bookman Old Style" w:hAnsi="Bookman Old Style"/>
          <w:color w:val="4D5156"/>
          <w:szCs w:val="24"/>
          <w:lang w:val="en"/>
          <w:rPrChange w:id="11836" w:author="Ashley Frank" w:date="2025-01-22T04:54:00Z">
            <w:rPr>
              <w:rFonts w:ascii="Bookman Old Style" w:hAnsi="Bookman Old Style"/>
              <w:color w:val="4D5156"/>
              <w:sz w:val="28"/>
              <w:szCs w:val="28"/>
              <w:lang w:val="en"/>
            </w:rPr>
          </w:rPrChange>
        </w:rPr>
        <w:t>Typically,</w:t>
      </w:r>
      <w:r w:rsidRPr="0077361A">
        <w:rPr>
          <w:rFonts w:ascii="Bookman Old Style" w:hAnsi="Bookman Old Style"/>
          <w:color w:val="4D5156"/>
          <w:szCs w:val="24"/>
          <w:lang w:val="en"/>
          <w:rPrChange w:id="11837" w:author="Ashley Frank" w:date="2025-01-22T02:50:00Z">
            <w:rPr>
              <w:rFonts w:ascii="Bookman Old Style" w:hAnsi="Bookman Old Style"/>
              <w:color w:val="4D5156"/>
              <w:sz w:val="28"/>
              <w:szCs w:val="28"/>
              <w:lang w:val="en"/>
            </w:rPr>
          </w:rPrChange>
        </w:rPr>
        <w:t xml:space="preserve"> the difficulty in sharing feelings can cause feelings of uneasiness</w:t>
      </w:r>
      <w:ins w:id="11838" w:author="Ashley Frank" w:date="2024-12-12T20:58:00Z">
        <w:r w:rsidR="004B6627" w:rsidRPr="0077361A">
          <w:rPr>
            <w:rFonts w:ascii="Bookman Old Style" w:hAnsi="Bookman Old Style"/>
            <w:color w:val="4D5156"/>
            <w:szCs w:val="24"/>
            <w:lang w:val="en"/>
            <w:rPrChange w:id="11839" w:author="Ashley Frank" w:date="2025-01-22T02:50:00Z">
              <w:rPr>
                <w:rFonts w:ascii="Bookman Old Style" w:hAnsi="Bookman Old Style"/>
                <w:color w:val="4D5156"/>
                <w:sz w:val="28"/>
                <w:szCs w:val="28"/>
                <w:lang w:val="en"/>
              </w:rPr>
            </w:rPrChange>
          </w:rPr>
          <w:t>,</w:t>
        </w:r>
      </w:ins>
      <w:r w:rsidRPr="007C3EDB">
        <w:rPr>
          <w:rFonts w:ascii="Bookman Old Style" w:hAnsi="Bookman Old Style"/>
          <w:color w:val="4D5156"/>
          <w:szCs w:val="24"/>
          <w:lang w:val="en"/>
          <w:rPrChange w:id="11840" w:author="Ashley Frank" w:date="2024-12-20T21:43:00Z">
            <w:rPr>
              <w:rFonts w:ascii="Bookman Old Style" w:hAnsi="Bookman Old Style"/>
              <w:color w:val="4D5156"/>
              <w:sz w:val="28"/>
              <w:szCs w:val="28"/>
              <w:lang w:val="en"/>
            </w:rPr>
          </w:rPrChange>
        </w:rPr>
        <w:t xml:space="preserve"> which can lead to thoughts of being vulnerable. Often</w:t>
      </w:r>
      <w:ins w:id="11841" w:author="Ashley Frank" w:date="2024-12-12T20:58:00Z">
        <w:r w:rsidR="004B6627" w:rsidRPr="007C3EDB">
          <w:rPr>
            <w:rFonts w:ascii="Bookman Old Style" w:hAnsi="Bookman Old Style"/>
            <w:color w:val="4D5156"/>
            <w:szCs w:val="24"/>
            <w:lang w:val="en"/>
            <w:rPrChange w:id="11842" w:author="Ashley Frank" w:date="2024-12-20T21:43:00Z">
              <w:rPr>
                <w:rFonts w:ascii="Bookman Old Style" w:hAnsi="Bookman Old Style"/>
                <w:color w:val="4D5156"/>
                <w:sz w:val="28"/>
                <w:szCs w:val="28"/>
                <w:lang w:val="en"/>
              </w:rPr>
            </w:rPrChange>
          </w:rPr>
          <w:t>,</w:t>
        </w:r>
      </w:ins>
      <w:r w:rsidRPr="007C3EDB">
        <w:rPr>
          <w:rFonts w:ascii="Bookman Old Style" w:hAnsi="Bookman Old Style"/>
          <w:color w:val="4D5156"/>
          <w:szCs w:val="24"/>
          <w:lang w:val="en"/>
          <w:rPrChange w:id="11843" w:author="Ashley Frank" w:date="2024-12-20T21:43:00Z">
            <w:rPr>
              <w:rFonts w:ascii="Bookman Old Style" w:hAnsi="Bookman Old Style"/>
              <w:color w:val="4D5156"/>
              <w:sz w:val="28"/>
              <w:szCs w:val="28"/>
              <w:lang w:val="en"/>
            </w:rPr>
          </w:rPrChange>
        </w:rPr>
        <w:t xml:space="preserve"> people have a predetermined definition of their feelings. Vulnerable often accompanies the feeling of being uneasy. Uneasy can carry a </w:t>
      </w:r>
      <w:ins w:id="11844" w:author="Ashley Frank" w:date="2025-01-22T00:54:00Z">
        <w:r w:rsidR="00B13714">
          <w:rPr>
            <w:rFonts w:ascii="Bookman Old Style" w:hAnsi="Bookman Old Style"/>
            <w:color w:val="4D5156"/>
            <w:szCs w:val="24"/>
            <w:lang w:val="en"/>
          </w:rPr>
          <w:t>‘</w:t>
        </w:r>
      </w:ins>
      <w:del w:id="11845" w:author="Ashley Frank" w:date="2025-01-22T00:54:00Z">
        <w:r w:rsidRPr="007C3EDB" w:rsidDel="00B13714">
          <w:rPr>
            <w:rFonts w:ascii="Bookman Old Style" w:hAnsi="Bookman Old Style"/>
            <w:color w:val="4D5156"/>
            <w:szCs w:val="24"/>
            <w:lang w:val="en"/>
            <w:rPrChange w:id="11846" w:author="Ashley Frank" w:date="2024-12-20T21:43:00Z">
              <w:rPr>
                <w:rFonts w:ascii="Bookman Old Style" w:hAnsi="Bookman Old Style"/>
                <w:color w:val="4D5156"/>
                <w:sz w:val="28"/>
                <w:szCs w:val="28"/>
                <w:lang w:val="en"/>
              </w:rPr>
            </w:rPrChange>
          </w:rPr>
          <w:delText>’</w:delText>
        </w:r>
      </w:del>
      <w:r w:rsidRPr="007C3EDB">
        <w:rPr>
          <w:rFonts w:ascii="Bookman Old Style" w:hAnsi="Bookman Old Style"/>
          <w:color w:val="4D5156"/>
          <w:szCs w:val="24"/>
          <w:lang w:val="en"/>
          <w:rPrChange w:id="11847" w:author="Ashley Frank" w:date="2024-12-20T21:43:00Z">
            <w:rPr>
              <w:rFonts w:ascii="Bookman Old Style" w:hAnsi="Bookman Old Style"/>
              <w:color w:val="4D5156"/>
              <w:sz w:val="28"/>
              <w:szCs w:val="28"/>
              <w:lang w:val="en"/>
            </w:rPr>
          </w:rPrChange>
        </w:rPr>
        <w:t xml:space="preserve">negative’ </w:t>
      </w:r>
      <w:ins w:id="11848" w:author="Ashley Frank" w:date="2025-01-22T00:54:00Z">
        <w:r w:rsidR="00B13714">
          <w:rPr>
            <w:rFonts w:ascii="Bookman Old Style" w:hAnsi="Bookman Old Style"/>
            <w:color w:val="4D5156"/>
            <w:szCs w:val="24"/>
            <w:lang w:val="en"/>
          </w:rPr>
          <w:t xml:space="preserve">connotation </w:t>
        </w:r>
      </w:ins>
      <w:del w:id="11849" w:author="Ashley Frank" w:date="2025-01-22T00:54:00Z">
        <w:r w:rsidRPr="007C3EDB" w:rsidDel="00B13714">
          <w:rPr>
            <w:rFonts w:ascii="Bookman Old Style" w:hAnsi="Bookman Old Style"/>
            <w:color w:val="4D5156"/>
            <w:szCs w:val="24"/>
            <w:lang w:val="en"/>
            <w:rPrChange w:id="11850" w:author="Ashley Frank" w:date="2024-12-20T21:43:00Z">
              <w:rPr>
                <w:rFonts w:ascii="Bookman Old Style" w:hAnsi="Bookman Old Style"/>
                <w:color w:val="4D5156"/>
                <w:sz w:val="28"/>
                <w:szCs w:val="28"/>
                <w:lang w:val="en"/>
              </w:rPr>
            </w:rPrChange>
          </w:rPr>
          <w:delText xml:space="preserve">definition </w:delText>
        </w:r>
      </w:del>
      <w:r w:rsidRPr="007C3EDB">
        <w:rPr>
          <w:rFonts w:ascii="Bookman Old Style" w:hAnsi="Bookman Old Style"/>
          <w:color w:val="4D5156"/>
          <w:szCs w:val="24"/>
          <w:lang w:val="en"/>
          <w:rPrChange w:id="11851" w:author="Ashley Frank" w:date="2024-12-20T21:43:00Z">
            <w:rPr>
              <w:rFonts w:ascii="Bookman Old Style" w:hAnsi="Bookman Old Style"/>
              <w:color w:val="4D5156"/>
              <w:sz w:val="28"/>
              <w:szCs w:val="28"/>
              <w:lang w:val="en"/>
            </w:rPr>
          </w:rPrChange>
        </w:rPr>
        <w:t>of</w:t>
      </w:r>
      <w:del w:id="11852" w:author="Ashley Frank" w:date="2024-12-12T20:58:00Z">
        <w:r w:rsidRPr="007C3EDB" w:rsidDel="004B6627">
          <w:rPr>
            <w:rFonts w:ascii="Bookman Old Style" w:hAnsi="Bookman Old Style"/>
            <w:color w:val="4D5156"/>
            <w:szCs w:val="24"/>
            <w:lang w:val="en"/>
            <w:rPrChange w:id="11853" w:author="Ashley Frank" w:date="2024-12-20T21:43:00Z">
              <w:rPr>
                <w:rFonts w:ascii="Bookman Old Style" w:hAnsi="Bookman Old Style"/>
                <w:color w:val="4D5156"/>
                <w:sz w:val="28"/>
                <w:szCs w:val="28"/>
                <w:lang w:val="en"/>
              </w:rPr>
            </w:rPrChange>
          </w:rPr>
          <w:delText>:</w:delText>
        </w:r>
      </w:del>
      <w:r w:rsidRPr="007C3EDB">
        <w:rPr>
          <w:rFonts w:ascii="Bookman Old Style" w:hAnsi="Bookman Old Style"/>
          <w:color w:val="4D5156"/>
          <w:szCs w:val="24"/>
          <w:lang w:val="en"/>
          <w:rPrChange w:id="11854" w:author="Ashley Frank" w:date="2024-12-20T21:43:00Z">
            <w:rPr>
              <w:rFonts w:ascii="Bookman Old Style" w:hAnsi="Bookman Old Style"/>
              <w:color w:val="4D5156"/>
              <w:sz w:val="28"/>
              <w:szCs w:val="28"/>
              <w:lang w:val="en"/>
            </w:rPr>
          </w:rPrChange>
        </w:rPr>
        <w:t xml:space="preserve"> something bad is about to happen, I’m not safe, it is wrong to feel uneasy, I have to get away, a reminder that I am in a bad place. Remember the phrase that is often used in Star Wars, “I have a bad feeling about this.” If this i</w:t>
      </w:r>
      <w:ins w:id="11855" w:author="Ashley Frank" w:date="2025-01-22T00:54:00Z">
        <w:r w:rsidR="00B13714">
          <w:rPr>
            <w:rFonts w:ascii="Bookman Old Style" w:hAnsi="Bookman Old Style"/>
            <w:color w:val="4D5156"/>
            <w:szCs w:val="24"/>
            <w:lang w:val="en"/>
          </w:rPr>
          <w:t xml:space="preserve">s the </w:t>
        </w:r>
      </w:ins>
      <w:ins w:id="11856" w:author="Ashley Frank" w:date="2025-01-22T00:55:00Z">
        <w:r w:rsidR="00B13714">
          <w:rPr>
            <w:rFonts w:ascii="Bookman Old Style" w:hAnsi="Bookman Old Style"/>
            <w:color w:val="4D5156"/>
            <w:szCs w:val="24"/>
            <w:lang w:val="en"/>
          </w:rPr>
          <w:t xml:space="preserve">definition of </w:t>
        </w:r>
      </w:ins>
      <w:del w:id="11857" w:author="Ashley Frank" w:date="2025-01-22T00:54:00Z">
        <w:r w:rsidRPr="007C3EDB" w:rsidDel="00B13714">
          <w:rPr>
            <w:rFonts w:ascii="Bookman Old Style" w:hAnsi="Bookman Old Style"/>
            <w:color w:val="4D5156"/>
            <w:szCs w:val="24"/>
            <w:lang w:val="en"/>
            <w:rPrChange w:id="11858" w:author="Ashley Frank" w:date="2024-12-20T21:43:00Z">
              <w:rPr>
                <w:rFonts w:ascii="Bookman Old Style" w:hAnsi="Bookman Old Style"/>
                <w:color w:val="4D5156"/>
                <w:sz w:val="28"/>
                <w:szCs w:val="28"/>
                <w:lang w:val="en"/>
              </w:rPr>
            </w:rPrChange>
          </w:rPr>
          <w:delText xml:space="preserve">s the definition of </w:delText>
        </w:r>
      </w:del>
      <w:r w:rsidRPr="007C3EDB">
        <w:rPr>
          <w:rFonts w:ascii="Bookman Old Style" w:hAnsi="Bookman Old Style"/>
          <w:color w:val="4D5156"/>
          <w:szCs w:val="24"/>
          <w:lang w:val="en"/>
          <w:rPrChange w:id="11859" w:author="Ashley Frank" w:date="2024-12-20T21:43:00Z">
            <w:rPr>
              <w:rFonts w:ascii="Bookman Old Style" w:hAnsi="Bookman Old Style"/>
              <w:color w:val="4D5156"/>
              <w:sz w:val="28"/>
              <w:szCs w:val="28"/>
              <w:lang w:val="en"/>
            </w:rPr>
          </w:rPrChange>
        </w:rPr>
        <w:t>feeling uneasy, it will be avoided at all costs. The same can be said of the emotion of ‘anxiety’</w:t>
      </w:r>
      <w:ins w:id="11860" w:author="Ashley Frank" w:date="2024-12-12T20:58:00Z">
        <w:r w:rsidR="004B6627" w:rsidRPr="007C3EDB">
          <w:rPr>
            <w:rFonts w:ascii="Bookman Old Style" w:hAnsi="Bookman Old Style"/>
            <w:color w:val="4D5156"/>
            <w:szCs w:val="24"/>
            <w:lang w:val="en"/>
            <w:rPrChange w:id="11861" w:author="Ashley Frank" w:date="2024-12-20T21:43:00Z">
              <w:rPr>
                <w:rFonts w:ascii="Bookman Old Style" w:hAnsi="Bookman Old Style"/>
                <w:color w:val="4D5156"/>
                <w:sz w:val="28"/>
                <w:szCs w:val="28"/>
                <w:lang w:val="en"/>
              </w:rPr>
            </w:rPrChange>
          </w:rPr>
          <w:t>,</w:t>
        </w:r>
      </w:ins>
      <w:r w:rsidRPr="007C3EDB">
        <w:rPr>
          <w:rFonts w:ascii="Bookman Old Style" w:hAnsi="Bookman Old Style"/>
          <w:color w:val="4D5156"/>
          <w:szCs w:val="24"/>
          <w:lang w:val="en"/>
          <w:rPrChange w:id="11862" w:author="Ashley Frank" w:date="2024-12-20T21:43:00Z">
            <w:rPr>
              <w:rFonts w:ascii="Bookman Old Style" w:hAnsi="Bookman Old Style"/>
              <w:color w:val="4D5156"/>
              <w:sz w:val="28"/>
              <w:szCs w:val="28"/>
              <w:lang w:val="en"/>
            </w:rPr>
          </w:rPrChange>
        </w:rPr>
        <w:t xml:space="preserve"> which has a similar definition for many people. Of course, this aforementioned definition of anxiety and uneas</w:t>
      </w:r>
      <w:ins w:id="11863" w:author="Ashley Frank" w:date="2024-12-12T20:58:00Z">
        <w:r w:rsidR="004B6627" w:rsidRPr="007C3EDB">
          <w:rPr>
            <w:rFonts w:ascii="Bookman Old Style" w:hAnsi="Bookman Old Style"/>
            <w:color w:val="4D5156"/>
            <w:szCs w:val="24"/>
            <w:lang w:val="en"/>
            <w:rPrChange w:id="11864" w:author="Ashley Frank" w:date="2024-12-20T21:43:00Z">
              <w:rPr>
                <w:rFonts w:ascii="Bookman Old Style" w:hAnsi="Bookman Old Style"/>
                <w:color w:val="4D5156"/>
                <w:sz w:val="28"/>
                <w:szCs w:val="28"/>
                <w:lang w:val="en"/>
              </w:rPr>
            </w:rPrChange>
          </w:rPr>
          <w:t>e</w:t>
        </w:r>
      </w:ins>
      <w:del w:id="11865" w:author="Ashley Frank" w:date="2024-12-12T20:58:00Z">
        <w:r w:rsidRPr="007C3EDB" w:rsidDel="004B6627">
          <w:rPr>
            <w:rFonts w:ascii="Bookman Old Style" w:hAnsi="Bookman Old Style"/>
            <w:color w:val="4D5156"/>
            <w:szCs w:val="24"/>
            <w:lang w:val="en"/>
            <w:rPrChange w:id="11866" w:author="Ashley Frank" w:date="2024-12-20T21:43:00Z">
              <w:rPr>
                <w:rFonts w:ascii="Bookman Old Style" w:hAnsi="Bookman Old Style"/>
                <w:color w:val="4D5156"/>
                <w:sz w:val="28"/>
                <w:szCs w:val="28"/>
                <w:lang w:val="en"/>
              </w:rPr>
            </w:rPrChange>
          </w:rPr>
          <w:delText>y,</w:delText>
        </w:r>
      </w:del>
      <w:r w:rsidRPr="007C3EDB">
        <w:rPr>
          <w:rFonts w:ascii="Bookman Old Style" w:hAnsi="Bookman Old Style"/>
          <w:color w:val="4D5156"/>
          <w:szCs w:val="24"/>
          <w:lang w:val="en"/>
          <w:rPrChange w:id="11867" w:author="Ashley Frank" w:date="2024-12-20T21:43:00Z">
            <w:rPr>
              <w:rFonts w:ascii="Bookman Old Style" w:hAnsi="Bookman Old Style"/>
              <w:color w:val="4D5156"/>
              <w:sz w:val="28"/>
              <w:szCs w:val="28"/>
              <w:lang w:val="en"/>
            </w:rPr>
          </w:rPrChange>
        </w:rPr>
        <w:t xml:space="preserve"> appears to be more prominent </w:t>
      </w:r>
      <w:del w:id="11868" w:author="Ashley Frank" w:date="2024-12-12T20:58:00Z">
        <w:r w:rsidRPr="007C3EDB" w:rsidDel="004B6627">
          <w:rPr>
            <w:rFonts w:ascii="Bookman Old Style" w:hAnsi="Bookman Old Style"/>
            <w:color w:val="4D5156"/>
            <w:szCs w:val="24"/>
            <w:lang w:val="en"/>
            <w:rPrChange w:id="11869" w:author="Ashley Frank" w:date="2024-12-20T21:43:00Z">
              <w:rPr>
                <w:rFonts w:ascii="Bookman Old Style" w:hAnsi="Bookman Old Style"/>
                <w:color w:val="4D5156"/>
                <w:sz w:val="28"/>
                <w:szCs w:val="28"/>
                <w:lang w:val="en"/>
              </w:rPr>
            </w:rPrChange>
          </w:rPr>
          <w:delText xml:space="preserve">with </w:delText>
        </w:r>
      </w:del>
      <w:ins w:id="11870" w:author="Ashley Frank" w:date="2024-12-12T20:58:00Z">
        <w:r w:rsidR="004B6627" w:rsidRPr="007C3EDB">
          <w:rPr>
            <w:rFonts w:ascii="Bookman Old Style" w:hAnsi="Bookman Old Style"/>
            <w:color w:val="4D5156"/>
            <w:szCs w:val="24"/>
            <w:lang w:val="en"/>
            <w:rPrChange w:id="11871" w:author="Ashley Frank" w:date="2024-12-20T21:43:00Z">
              <w:rPr>
                <w:rFonts w:ascii="Bookman Old Style" w:hAnsi="Bookman Old Style"/>
                <w:color w:val="4D5156"/>
                <w:sz w:val="28"/>
                <w:szCs w:val="28"/>
                <w:lang w:val="en"/>
              </w:rPr>
            </w:rPrChange>
          </w:rPr>
          <w:t xml:space="preserve">in </w:t>
        </w:r>
      </w:ins>
      <w:r w:rsidRPr="007C3EDB">
        <w:rPr>
          <w:rFonts w:ascii="Bookman Old Style" w:hAnsi="Bookman Old Style"/>
          <w:color w:val="4D5156"/>
          <w:szCs w:val="24"/>
          <w:lang w:val="en"/>
          <w:rPrChange w:id="11872" w:author="Ashley Frank" w:date="2024-12-20T21:43:00Z">
            <w:rPr>
              <w:rFonts w:ascii="Bookman Old Style" w:hAnsi="Bookman Old Style"/>
              <w:color w:val="4D5156"/>
              <w:sz w:val="28"/>
              <w:szCs w:val="28"/>
              <w:lang w:val="en"/>
            </w:rPr>
          </w:rPrChange>
        </w:rPr>
        <w:t>people who have a history of betrayal, trauma, abandonment, and physical or emotional mistreatment. If this is the case, the reaction to being anxious becomes a ‘sympath</w:t>
      </w:r>
      <w:ins w:id="11873" w:author="Ashley Frank" w:date="2024-12-12T20:58:00Z">
        <w:r w:rsidR="004B6627" w:rsidRPr="007C3EDB">
          <w:rPr>
            <w:rFonts w:ascii="Bookman Old Style" w:hAnsi="Bookman Old Style"/>
            <w:color w:val="4D5156"/>
            <w:szCs w:val="24"/>
            <w:lang w:val="en"/>
            <w:rPrChange w:id="11874" w:author="Ashley Frank" w:date="2024-12-20T21:43:00Z">
              <w:rPr>
                <w:rFonts w:ascii="Bookman Old Style" w:hAnsi="Bookman Old Style"/>
                <w:color w:val="4D5156"/>
                <w:sz w:val="28"/>
                <w:szCs w:val="28"/>
                <w:lang w:val="en"/>
              </w:rPr>
            </w:rPrChange>
          </w:rPr>
          <w:t>et</w:t>
        </w:r>
      </w:ins>
      <w:r w:rsidRPr="007C3EDB">
        <w:rPr>
          <w:rFonts w:ascii="Bookman Old Style" w:hAnsi="Bookman Old Style"/>
          <w:color w:val="4D5156"/>
          <w:szCs w:val="24"/>
          <w:lang w:val="en"/>
          <w:rPrChange w:id="11875" w:author="Ashley Frank" w:date="2024-12-20T21:43:00Z">
            <w:rPr>
              <w:rFonts w:ascii="Bookman Old Style" w:hAnsi="Bookman Old Style"/>
              <w:color w:val="4D5156"/>
              <w:sz w:val="28"/>
              <w:szCs w:val="28"/>
              <w:lang w:val="en"/>
            </w:rPr>
          </w:rPrChange>
        </w:rPr>
        <w:t xml:space="preserve">ic’ reaction. </w:t>
      </w:r>
    </w:p>
    <w:p w14:paraId="6F37DB65" w14:textId="77777777" w:rsidR="000F799B" w:rsidRDefault="000F799B" w:rsidP="00A062DD">
      <w:pPr>
        <w:shd w:val="clear" w:color="auto" w:fill="FFFFFF"/>
        <w:spacing w:line="360" w:lineRule="auto"/>
        <w:rPr>
          <w:ins w:id="11876" w:author="Ashley Frank" w:date="2025-01-22T00:24:00Z"/>
          <w:rFonts w:ascii="Bookman Old Style" w:hAnsi="Bookman Old Style"/>
          <w:color w:val="4D5156"/>
          <w:szCs w:val="24"/>
          <w:lang w:val="en"/>
        </w:rPr>
      </w:pPr>
    </w:p>
    <w:p w14:paraId="59523364" w14:textId="77777777" w:rsidR="000F799B" w:rsidRDefault="004B6627" w:rsidP="00A062DD">
      <w:pPr>
        <w:shd w:val="clear" w:color="auto" w:fill="FFFFFF"/>
        <w:spacing w:line="360" w:lineRule="auto"/>
        <w:rPr>
          <w:ins w:id="11877" w:author="Ashley Frank" w:date="2025-01-22T00:33:00Z"/>
          <w:rFonts w:ascii="Bookman Old Style" w:hAnsi="Bookman Old Style"/>
          <w:color w:val="4D5156"/>
          <w:szCs w:val="24"/>
          <w:lang w:val="en"/>
        </w:rPr>
      </w:pPr>
      <w:ins w:id="11878" w:author="Ashley Frank" w:date="2024-12-12T20:59:00Z">
        <w:r w:rsidRPr="00B819AB">
          <w:rPr>
            <w:rFonts w:ascii="Bookman Old Style" w:hAnsi="Bookman Old Style"/>
            <w:color w:val="4D5156"/>
            <w:szCs w:val="24"/>
            <w:lang w:val="en"/>
            <w:rPrChange w:id="11879" w:author="Ashley Frank" w:date="2025-01-22T04:54:00Z">
              <w:rPr>
                <w:rFonts w:ascii="Bookman Old Style" w:hAnsi="Bookman Old Style"/>
                <w:color w:val="4D5156"/>
                <w:sz w:val="28"/>
                <w:szCs w:val="28"/>
                <w:lang w:val="en"/>
              </w:rPr>
            </w:rPrChange>
          </w:rPr>
          <w:t>In this state</w:t>
        </w:r>
        <w:r w:rsidRPr="007C3EDB">
          <w:rPr>
            <w:rFonts w:ascii="Bookman Old Style" w:hAnsi="Bookman Old Style"/>
            <w:color w:val="4D5156"/>
            <w:szCs w:val="24"/>
            <w:lang w:val="en"/>
            <w:rPrChange w:id="11880" w:author="Ashley Frank" w:date="2024-12-20T21:43:00Z">
              <w:rPr>
                <w:rFonts w:ascii="Bookman Old Style" w:hAnsi="Bookman Old Style"/>
                <w:color w:val="4D5156"/>
                <w:sz w:val="28"/>
                <w:szCs w:val="28"/>
                <w:lang w:val="en"/>
              </w:rPr>
            </w:rPrChange>
          </w:rPr>
          <w:t xml:space="preserve">, a </w:t>
        </w:r>
      </w:ins>
      <w:del w:id="11881" w:author="Ashley Frank" w:date="2024-12-12T20:59:00Z">
        <w:r w:rsidR="00A062DD" w:rsidRPr="007C3EDB" w:rsidDel="004B6627">
          <w:rPr>
            <w:rFonts w:ascii="Bookman Old Style" w:hAnsi="Bookman Old Style"/>
            <w:color w:val="4D5156"/>
            <w:szCs w:val="24"/>
            <w:lang w:val="en"/>
            <w:rPrChange w:id="11882" w:author="Ashley Frank" w:date="2024-12-20T21:43:00Z">
              <w:rPr>
                <w:rFonts w:ascii="Bookman Old Style" w:hAnsi="Bookman Old Style"/>
                <w:color w:val="4D5156"/>
                <w:sz w:val="28"/>
                <w:szCs w:val="28"/>
                <w:lang w:val="en"/>
              </w:rPr>
            </w:rPrChange>
          </w:rPr>
          <w:delText xml:space="preserve">This means that the </w:delText>
        </w:r>
      </w:del>
      <w:r w:rsidR="00A062DD" w:rsidRPr="007C3EDB">
        <w:rPr>
          <w:rFonts w:ascii="Bookman Old Style" w:hAnsi="Bookman Old Style"/>
          <w:color w:val="4D5156"/>
          <w:szCs w:val="24"/>
          <w:lang w:val="en"/>
          <w:rPrChange w:id="11883" w:author="Ashley Frank" w:date="2024-12-20T21:43:00Z">
            <w:rPr>
              <w:rFonts w:ascii="Bookman Old Style" w:hAnsi="Bookman Old Style"/>
              <w:color w:val="4D5156"/>
              <w:sz w:val="28"/>
              <w:szCs w:val="28"/>
              <w:lang w:val="en"/>
            </w:rPr>
          </w:rPrChange>
        </w:rPr>
        <w:t>‘flight or fight’ reaction takes place.</w:t>
      </w:r>
      <w:ins w:id="11884" w:author="Ashley Frank" w:date="2025-01-22T00:29:00Z">
        <w:r w:rsidR="000F799B">
          <w:rPr>
            <w:rFonts w:ascii="Bookman Old Style" w:hAnsi="Bookman Old Style"/>
            <w:color w:val="4D5156"/>
            <w:szCs w:val="24"/>
            <w:lang w:val="en"/>
          </w:rPr>
          <w:t xml:space="preserve"> </w:t>
        </w:r>
      </w:ins>
      <w:del w:id="11885" w:author="Ashley Frank" w:date="2025-01-22T00:29:00Z">
        <w:r w:rsidR="00A062DD" w:rsidRPr="007C3EDB" w:rsidDel="000F799B">
          <w:rPr>
            <w:rFonts w:ascii="Bookman Old Style" w:hAnsi="Bookman Old Style"/>
            <w:color w:val="4D5156"/>
            <w:szCs w:val="24"/>
            <w:lang w:val="en"/>
            <w:rPrChange w:id="11886" w:author="Ashley Frank" w:date="2024-12-20T21:43:00Z">
              <w:rPr>
                <w:rFonts w:ascii="Bookman Old Style" w:hAnsi="Bookman Old Style"/>
                <w:color w:val="4D5156"/>
                <w:sz w:val="28"/>
                <w:szCs w:val="28"/>
                <w:lang w:val="en"/>
              </w:rPr>
            </w:rPrChange>
          </w:rPr>
          <w:delText xml:space="preserve"> </w:delText>
        </w:r>
      </w:del>
      <w:ins w:id="11887" w:author="Ashley Frank" w:date="2025-01-22T00:29:00Z">
        <w:r w:rsidR="000F799B" w:rsidRPr="000F799B">
          <w:rPr>
            <w:rFonts w:ascii="Bookman Old Style" w:hAnsi="Bookman Old Style"/>
            <w:color w:val="4D5156"/>
            <w:szCs w:val="24"/>
            <w:lang w:val="en"/>
          </w:rPr>
          <w:t xml:space="preserve">The fight-or-flight or the fight-flight-freeze-or-fawn </w:t>
        </w:r>
        <w:r w:rsidR="000F799B">
          <w:rPr>
            <w:rFonts w:ascii="Bookman Old Style" w:hAnsi="Bookman Old Style"/>
            <w:color w:val="4D5156"/>
            <w:szCs w:val="24"/>
            <w:lang w:val="en"/>
          </w:rPr>
          <w:t xml:space="preserve">is </w:t>
        </w:r>
        <w:r w:rsidR="000F799B" w:rsidRPr="000F799B">
          <w:rPr>
            <w:rFonts w:ascii="Bookman Old Style" w:hAnsi="Bookman Old Style"/>
            <w:color w:val="4D5156"/>
            <w:szCs w:val="24"/>
            <w:lang w:val="en"/>
          </w:rPr>
          <w:t xml:space="preserve">also </w:t>
        </w:r>
        <w:r w:rsidR="000F799B">
          <w:rPr>
            <w:rFonts w:ascii="Bookman Old Style" w:hAnsi="Bookman Old Style"/>
            <w:color w:val="4D5156"/>
            <w:szCs w:val="24"/>
            <w:lang w:val="en"/>
          </w:rPr>
          <w:t>k</w:t>
        </w:r>
      </w:ins>
      <w:ins w:id="11888" w:author="Ashley Frank" w:date="2025-01-22T00:30:00Z">
        <w:r w:rsidR="000F799B">
          <w:rPr>
            <w:rFonts w:ascii="Bookman Old Style" w:hAnsi="Bookman Old Style"/>
            <w:color w:val="4D5156"/>
            <w:szCs w:val="24"/>
            <w:lang w:val="en"/>
          </w:rPr>
          <w:t>nown in scientific terms as</w:t>
        </w:r>
      </w:ins>
      <w:ins w:id="11889" w:author="Ashley Frank" w:date="2025-01-22T00:29:00Z">
        <w:r w:rsidR="000F799B" w:rsidRPr="000F799B">
          <w:rPr>
            <w:rFonts w:ascii="Bookman Old Style" w:hAnsi="Bookman Old Style"/>
            <w:color w:val="4D5156"/>
            <w:szCs w:val="24"/>
            <w:lang w:val="en"/>
          </w:rPr>
          <w:t xml:space="preserve"> hyperarousal or the acute stress response</w:t>
        </w:r>
      </w:ins>
      <w:ins w:id="11890" w:author="Ashley Frank" w:date="2025-01-22T00:30:00Z">
        <w:r w:rsidR="000F799B">
          <w:rPr>
            <w:rFonts w:ascii="Bookman Old Style" w:hAnsi="Bookman Old Style"/>
            <w:color w:val="4D5156"/>
            <w:szCs w:val="24"/>
            <w:lang w:val="en"/>
          </w:rPr>
          <w:t>. It</w:t>
        </w:r>
      </w:ins>
      <w:ins w:id="11891" w:author="Ashley Frank" w:date="2025-01-22T00:29:00Z">
        <w:r w:rsidR="000F799B" w:rsidRPr="000F799B">
          <w:rPr>
            <w:rFonts w:ascii="Bookman Old Style" w:hAnsi="Bookman Old Style"/>
            <w:color w:val="4D5156"/>
            <w:szCs w:val="24"/>
            <w:lang w:val="en"/>
          </w:rPr>
          <w:t xml:space="preserve"> is a physiological reaction </w:t>
        </w:r>
      </w:ins>
      <w:ins w:id="11892" w:author="Ashley Frank" w:date="2025-01-22T00:30:00Z">
        <w:r w:rsidR="000F799B">
          <w:rPr>
            <w:rFonts w:ascii="Bookman Old Style" w:hAnsi="Bookman Old Style"/>
            <w:color w:val="4D5156"/>
            <w:szCs w:val="24"/>
            <w:lang w:val="en"/>
          </w:rPr>
          <w:t>that is our body’s response</w:t>
        </w:r>
      </w:ins>
      <w:ins w:id="11893" w:author="Ashley Frank" w:date="2025-01-22T00:29:00Z">
        <w:r w:rsidR="000F799B" w:rsidRPr="000F799B">
          <w:rPr>
            <w:rFonts w:ascii="Bookman Old Style" w:hAnsi="Bookman Old Style"/>
            <w:color w:val="4D5156"/>
            <w:szCs w:val="24"/>
            <w:lang w:val="en"/>
          </w:rPr>
          <w:t xml:space="preserve"> to a perceived harmful event, attack, or threat to survival.</w:t>
        </w:r>
      </w:ins>
      <w:ins w:id="11894" w:author="Ashley Frank" w:date="2025-01-22T00:30:00Z">
        <w:r w:rsidR="000F799B">
          <w:rPr>
            <w:rFonts w:ascii="Bookman Old Style" w:hAnsi="Bookman Old Style"/>
            <w:color w:val="4D5156"/>
            <w:szCs w:val="24"/>
            <w:lang w:val="en"/>
          </w:rPr>
          <w:t xml:space="preserve"> </w:t>
        </w:r>
      </w:ins>
      <w:ins w:id="11895" w:author="Ashley Frank" w:date="2025-01-22T00:31:00Z">
        <w:r w:rsidR="000F799B" w:rsidRPr="000F799B">
          <w:rPr>
            <w:rFonts w:ascii="Bookman Old Style" w:hAnsi="Bookman Old Style"/>
            <w:color w:val="4D5156"/>
            <w:szCs w:val="24"/>
            <w:lang w:val="en"/>
            <w:rPrChange w:id="11896" w:author="Ashley Frank" w:date="2025-01-22T00:31:00Z">
              <w:rPr>
                <w:rFonts w:ascii="Georgia" w:hAnsi="Georgia"/>
                <w:color w:val="1A1A1A"/>
                <w:sz w:val="27"/>
                <w:szCs w:val="27"/>
                <w:shd w:val="clear" w:color="auto" w:fill="FFFFFF"/>
              </w:rPr>
            </w:rPrChange>
          </w:rPr>
          <w:t>The fight-or-flight response is characterized by an increased </w:t>
        </w:r>
        <w:r w:rsidR="000F799B" w:rsidRPr="000F799B">
          <w:rPr>
            <w:rFonts w:ascii="Bookman Old Style" w:hAnsi="Bookman Old Style"/>
            <w:color w:val="4D5156"/>
            <w:szCs w:val="24"/>
            <w:lang w:val="en"/>
            <w:rPrChange w:id="11897" w:author="Ashley Frank" w:date="2025-01-22T00:31:00Z">
              <w:rPr/>
            </w:rPrChange>
          </w:rPr>
          <w:fldChar w:fldCharType="begin"/>
        </w:r>
        <w:r w:rsidR="000F799B" w:rsidRPr="000F799B">
          <w:rPr>
            <w:rFonts w:ascii="Bookman Old Style" w:hAnsi="Bookman Old Style"/>
            <w:color w:val="4D5156"/>
            <w:szCs w:val="24"/>
            <w:lang w:val="en"/>
            <w:rPrChange w:id="11898" w:author="Ashley Frank" w:date="2025-01-22T00:31:00Z">
              <w:rPr/>
            </w:rPrChange>
          </w:rPr>
          <w:instrText xml:space="preserve"> HYPERLINK "https://www.britannica.com/science/heart" </w:instrText>
        </w:r>
        <w:r w:rsidR="000F799B" w:rsidRPr="000F799B">
          <w:rPr>
            <w:rFonts w:ascii="Bookman Old Style" w:hAnsi="Bookman Old Style"/>
            <w:color w:val="4D5156"/>
            <w:szCs w:val="24"/>
            <w:lang w:val="en"/>
            <w:rPrChange w:id="11899" w:author="Ashley Frank" w:date="2025-01-22T00:31:00Z">
              <w:rPr/>
            </w:rPrChange>
          </w:rPr>
          <w:fldChar w:fldCharType="separate"/>
        </w:r>
        <w:r w:rsidR="000F799B" w:rsidRPr="000F799B">
          <w:rPr>
            <w:rFonts w:ascii="Bookman Old Style" w:hAnsi="Bookman Old Style"/>
            <w:color w:val="4D5156"/>
            <w:szCs w:val="24"/>
            <w:lang w:val="en"/>
            <w:rPrChange w:id="11900" w:author="Ashley Frank" w:date="2025-01-22T00:31:00Z">
              <w:rPr>
                <w:rStyle w:val="Hyperlink"/>
                <w:rFonts w:ascii="Georgia" w:hAnsi="Georgia"/>
                <w:sz w:val="27"/>
                <w:szCs w:val="27"/>
                <w:shd w:val="clear" w:color="auto" w:fill="FFFFFF"/>
              </w:rPr>
            </w:rPrChange>
          </w:rPr>
          <w:t>heart</w:t>
        </w:r>
        <w:r w:rsidR="000F799B" w:rsidRPr="000F799B">
          <w:rPr>
            <w:rFonts w:ascii="Bookman Old Style" w:hAnsi="Bookman Old Style"/>
            <w:color w:val="4D5156"/>
            <w:szCs w:val="24"/>
            <w:lang w:val="en"/>
            <w:rPrChange w:id="11901" w:author="Ashley Frank" w:date="2025-01-22T00:31:00Z">
              <w:rPr/>
            </w:rPrChange>
          </w:rPr>
          <w:fldChar w:fldCharType="end"/>
        </w:r>
        <w:r w:rsidR="000F799B" w:rsidRPr="000F799B">
          <w:rPr>
            <w:rFonts w:ascii="Bookman Old Style" w:hAnsi="Bookman Old Style"/>
            <w:color w:val="4D5156"/>
            <w:szCs w:val="24"/>
            <w:lang w:val="en"/>
            <w:rPrChange w:id="11902" w:author="Ashley Frank" w:date="2025-01-22T00:31:00Z">
              <w:rPr>
                <w:rFonts w:ascii="Georgia" w:hAnsi="Georgia"/>
                <w:color w:val="1A1A1A"/>
                <w:sz w:val="27"/>
                <w:szCs w:val="27"/>
                <w:shd w:val="clear" w:color="auto" w:fill="FFFFFF"/>
              </w:rPr>
            </w:rPrChange>
          </w:rPr>
          <w:t> rat</w:t>
        </w:r>
        <w:r w:rsidR="000F799B">
          <w:rPr>
            <w:rFonts w:ascii="Bookman Old Style" w:hAnsi="Bookman Old Style"/>
            <w:color w:val="4D5156"/>
            <w:szCs w:val="24"/>
            <w:lang w:val="en"/>
          </w:rPr>
          <w:t xml:space="preserve">e, </w:t>
        </w:r>
        <w:r w:rsidR="000F799B" w:rsidRPr="000F799B">
          <w:rPr>
            <w:rFonts w:ascii="Bookman Old Style" w:hAnsi="Bookman Old Style"/>
            <w:color w:val="4D5156"/>
            <w:szCs w:val="24"/>
            <w:lang w:val="en"/>
            <w:rPrChange w:id="11903" w:author="Ashley Frank" w:date="2025-01-22T00:31:00Z">
              <w:rPr/>
            </w:rPrChange>
          </w:rPr>
          <w:fldChar w:fldCharType="begin"/>
        </w:r>
        <w:r w:rsidR="000F799B" w:rsidRPr="000F799B">
          <w:rPr>
            <w:rFonts w:ascii="Bookman Old Style" w:hAnsi="Bookman Old Style"/>
            <w:color w:val="4D5156"/>
            <w:szCs w:val="24"/>
            <w:lang w:val="en"/>
            <w:rPrChange w:id="11904" w:author="Ashley Frank" w:date="2025-01-22T00:31:00Z">
              <w:rPr/>
            </w:rPrChange>
          </w:rPr>
          <w:instrText xml:space="preserve"> HYPERLINK "https://www.britannica.com/science/anxiety" </w:instrText>
        </w:r>
        <w:r w:rsidR="000F799B" w:rsidRPr="000F799B">
          <w:rPr>
            <w:rFonts w:ascii="Bookman Old Style" w:hAnsi="Bookman Old Style"/>
            <w:color w:val="4D5156"/>
            <w:szCs w:val="24"/>
            <w:lang w:val="en"/>
            <w:rPrChange w:id="11905" w:author="Ashley Frank" w:date="2025-01-22T00:31:00Z">
              <w:rPr/>
            </w:rPrChange>
          </w:rPr>
          <w:fldChar w:fldCharType="separate"/>
        </w:r>
        <w:r w:rsidR="000F799B" w:rsidRPr="000F799B">
          <w:rPr>
            <w:rFonts w:ascii="Bookman Old Style" w:hAnsi="Bookman Old Style"/>
            <w:color w:val="4D5156"/>
            <w:szCs w:val="24"/>
            <w:lang w:val="en"/>
            <w:rPrChange w:id="11906" w:author="Ashley Frank" w:date="2025-01-22T00:31:00Z">
              <w:rPr>
                <w:rStyle w:val="Hyperlink"/>
                <w:rFonts w:ascii="Georgia" w:hAnsi="Georgia"/>
                <w:sz w:val="27"/>
                <w:szCs w:val="27"/>
                <w:shd w:val="clear" w:color="auto" w:fill="FFFFFF"/>
              </w:rPr>
            </w:rPrChange>
          </w:rPr>
          <w:t>anxiety</w:t>
        </w:r>
        <w:r w:rsidR="000F799B" w:rsidRPr="000F799B">
          <w:rPr>
            <w:rFonts w:ascii="Bookman Old Style" w:hAnsi="Bookman Old Style"/>
            <w:color w:val="4D5156"/>
            <w:szCs w:val="24"/>
            <w:lang w:val="en"/>
            <w:rPrChange w:id="11907" w:author="Ashley Frank" w:date="2025-01-22T00:31:00Z">
              <w:rPr/>
            </w:rPrChange>
          </w:rPr>
          <w:fldChar w:fldCharType="end"/>
        </w:r>
        <w:r w:rsidR="000F799B" w:rsidRPr="000F799B">
          <w:rPr>
            <w:rFonts w:ascii="Bookman Old Style" w:hAnsi="Bookman Old Style"/>
            <w:color w:val="4D5156"/>
            <w:szCs w:val="24"/>
            <w:lang w:val="en"/>
            <w:rPrChange w:id="11908" w:author="Ashley Frank" w:date="2025-01-22T00:31:00Z">
              <w:rPr>
                <w:rFonts w:ascii="Georgia" w:hAnsi="Georgia"/>
                <w:color w:val="1A1A1A"/>
                <w:sz w:val="27"/>
                <w:szCs w:val="27"/>
                <w:shd w:val="clear" w:color="auto" w:fill="FFFFFF"/>
              </w:rPr>
            </w:rPrChange>
          </w:rPr>
          <w:t>, increased </w:t>
        </w:r>
        <w:r w:rsidR="000F799B" w:rsidRPr="000F799B">
          <w:rPr>
            <w:rFonts w:ascii="Bookman Old Style" w:hAnsi="Bookman Old Style"/>
            <w:color w:val="4D5156"/>
            <w:szCs w:val="24"/>
            <w:lang w:val="en"/>
            <w:rPrChange w:id="11909" w:author="Ashley Frank" w:date="2025-01-22T00:31:00Z">
              <w:rPr/>
            </w:rPrChange>
          </w:rPr>
          <w:fldChar w:fldCharType="begin"/>
        </w:r>
        <w:r w:rsidR="000F799B" w:rsidRPr="000F799B">
          <w:rPr>
            <w:rFonts w:ascii="Bookman Old Style" w:hAnsi="Bookman Old Style"/>
            <w:color w:val="4D5156"/>
            <w:szCs w:val="24"/>
            <w:lang w:val="en"/>
            <w:rPrChange w:id="11910" w:author="Ashley Frank" w:date="2025-01-22T00:31:00Z">
              <w:rPr/>
            </w:rPrChange>
          </w:rPr>
          <w:instrText xml:space="preserve"> HYPERLINK "https://www.britannica.com/science/perspiration" </w:instrText>
        </w:r>
        <w:r w:rsidR="000F799B" w:rsidRPr="000F799B">
          <w:rPr>
            <w:rFonts w:ascii="Bookman Old Style" w:hAnsi="Bookman Old Style"/>
            <w:color w:val="4D5156"/>
            <w:szCs w:val="24"/>
            <w:lang w:val="en"/>
            <w:rPrChange w:id="11911" w:author="Ashley Frank" w:date="2025-01-22T00:31:00Z">
              <w:rPr/>
            </w:rPrChange>
          </w:rPr>
          <w:fldChar w:fldCharType="separate"/>
        </w:r>
        <w:r w:rsidR="000F799B" w:rsidRPr="000F799B">
          <w:rPr>
            <w:rFonts w:ascii="Bookman Old Style" w:hAnsi="Bookman Old Style"/>
            <w:color w:val="4D5156"/>
            <w:szCs w:val="24"/>
            <w:lang w:val="en"/>
            <w:rPrChange w:id="11912" w:author="Ashley Frank" w:date="2025-01-22T00:31:00Z">
              <w:rPr>
                <w:rStyle w:val="Hyperlink"/>
                <w:rFonts w:ascii="Georgia" w:hAnsi="Georgia"/>
                <w:sz w:val="27"/>
                <w:szCs w:val="27"/>
                <w:shd w:val="clear" w:color="auto" w:fill="FFFFFF"/>
              </w:rPr>
            </w:rPrChange>
          </w:rPr>
          <w:t>perspiration</w:t>
        </w:r>
        <w:r w:rsidR="000F799B" w:rsidRPr="000F799B">
          <w:rPr>
            <w:rFonts w:ascii="Bookman Old Style" w:hAnsi="Bookman Old Style"/>
            <w:color w:val="4D5156"/>
            <w:szCs w:val="24"/>
            <w:lang w:val="en"/>
            <w:rPrChange w:id="11913" w:author="Ashley Frank" w:date="2025-01-22T00:31:00Z">
              <w:rPr/>
            </w:rPrChange>
          </w:rPr>
          <w:fldChar w:fldCharType="end"/>
        </w:r>
        <w:r w:rsidR="000F799B" w:rsidRPr="000F799B">
          <w:rPr>
            <w:rFonts w:ascii="Bookman Old Style" w:hAnsi="Bookman Old Style"/>
            <w:color w:val="4D5156"/>
            <w:szCs w:val="24"/>
            <w:lang w:val="en"/>
            <w:rPrChange w:id="11914" w:author="Ashley Frank" w:date="2025-01-22T00:31:00Z">
              <w:rPr>
                <w:rFonts w:ascii="Georgia" w:hAnsi="Georgia"/>
                <w:color w:val="1A1A1A"/>
                <w:sz w:val="27"/>
                <w:szCs w:val="27"/>
                <w:shd w:val="clear" w:color="auto" w:fill="FFFFFF"/>
              </w:rPr>
            </w:rPrChange>
          </w:rPr>
          <w:t xml:space="preserve">, </w:t>
        </w:r>
        <w:r w:rsidR="000F799B">
          <w:rPr>
            <w:rFonts w:ascii="Bookman Old Style" w:hAnsi="Bookman Old Style"/>
            <w:color w:val="4D5156"/>
            <w:szCs w:val="24"/>
            <w:lang w:val="en"/>
          </w:rPr>
          <w:t>tremor, and increased blood glucose</w:t>
        </w:r>
        <w:r w:rsidR="000F799B" w:rsidRPr="000F799B">
          <w:rPr>
            <w:rFonts w:ascii="Bookman Old Style" w:hAnsi="Bookman Old Style"/>
            <w:color w:val="4D5156"/>
            <w:szCs w:val="24"/>
            <w:lang w:val="en"/>
            <w:rPrChange w:id="11915" w:author="Ashley Frank" w:date="2025-01-22T00:31:00Z">
              <w:rPr>
                <w:rFonts w:ascii="Georgia" w:hAnsi="Georgia"/>
                <w:color w:val="1A1A1A"/>
                <w:sz w:val="27"/>
                <w:szCs w:val="27"/>
                <w:shd w:val="clear" w:color="auto" w:fill="FFFFFF"/>
              </w:rPr>
            </w:rPrChange>
          </w:rPr>
          <w:t xml:space="preserve">. </w:t>
        </w:r>
      </w:ins>
      <w:ins w:id="11916" w:author="Ashley Frank" w:date="2025-01-22T00:32:00Z">
        <w:r w:rsidR="000F799B">
          <w:rPr>
            <w:rFonts w:ascii="Bookman Old Style" w:hAnsi="Bookman Old Style"/>
            <w:color w:val="4D5156"/>
            <w:szCs w:val="24"/>
            <w:lang w:val="en"/>
          </w:rPr>
          <w:t>T</w:t>
        </w:r>
      </w:ins>
      <w:ins w:id="11917" w:author="Ashley Frank" w:date="2025-01-22T00:31:00Z">
        <w:r w:rsidR="000F799B">
          <w:rPr>
            <w:rFonts w:ascii="Bookman Old Style" w:hAnsi="Bookman Old Style"/>
            <w:color w:val="4D5156"/>
            <w:szCs w:val="24"/>
            <w:lang w:val="en"/>
          </w:rPr>
          <w:t xml:space="preserve">hese </w:t>
        </w:r>
        <w:r w:rsidR="000F799B">
          <w:rPr>
            <w:rFonts w:ascii="Bookman Old Style" w:hAnsi="Bookman Old Style"/>
            <w:color w:val="4D5156"/>
            <w:szCs w:val="24"/>
            <w:lang w:val="en"/>
          </w:rPr>
          <w:lastRenderedPageBreak/>
          <w:t>physiological effects</w:t>
        </w:r>
      </w:ins>
      <w:ins w:id="11918" w:author="Ashley Frank" w:date="2025-01-22T00:32:00Z">
        <w:r w:rsidR="000F799B">
          <w:rPr>
            <w:rFonts w:ascii="Bookman Old Style" w:hAnsi="Bookman Old Style"/>
            <w:color w:val="4D5156"/>
            <w:szCs w:val="24"/>
            <w:lang w:val="en"/>
          </w:rPr>
          <w:t xml:space="preserve"> co-occur with </w:t>
        </w:r>
      </w:ins>
      <w:ins w:id="11919" w:author="Ashley Frank" w:date="2025-01-22T00:31:00Z">
        <w:r w:rsidR="000F799B" w:rsidRPr="000F799B">
          <w:rPr>
            <w:rFonts w:ascii="Bookman Old Style" w:hAnsi="Bookman Old Style"/>
            <w:color w:val="4D5156"/>
            <w:szCs w:val="24"/>
            <w:lang w:val="en"/>
            <w:rPrChange w:id="11920" w:author="Ashley Frank" w:date="2025-01-22T00:31:00Z">
              <w:rPr>
                <w:rFonts w:ascii="Georgia" w:hAnsi="Georgia"/>
                <w:color w:val="1A1A1A"/>
                <w:sz w:val="27"/>
                <w:szCs w:val="27"/>
                <w:shd w:val="clear" w:color="auto" w:fill="FFFFFF"/>
              </w:rPr>
            </w:rPrChange>
          </w:rPr>
          <w:t>neural or hormonal responses to </w:t>
        </w:r>
        <w:r w:rsidR="000F799B" w:rsidRPr="000F799B">
          <w:rPr>
            <w:rFonts w:ascii="Bookman Old Style" w:hAnsi="Bookman Old Style"/>
            <w:color w:val="4D5156"/>
            <w:szCs w:val="24"/>
            <w:lang w:val="en"/>
            <w:rPrChange w:id="11921" w:author="Ashley Frank" w:date="2025-01-22T00:31:00Z">
              <w:rPr/>
            </w:rPrChange>
          </w:rPr>
          <w:fldChar w:fldCharType="begin"/>
        </w:r>
        <w:r w:rsidR="000F799B" w:rsidRPr="000F799B">
          <w:rPr>
            <w:rFonts w:ascii="Bookman Old Style" w:hAnsi="Bookman Old Style"/>
            <w:color w:val="4D5156"/>
            <w:szCs w:val="24"/>
            <w:lang w:val="en"/>
            <w:rPrChange w:id="11922" w:author="Ashley Frank" w:date="2025-01-22T00:31:00Z">
              <w:rPr/>
            </w:rPrChange>
          </w:rPr>
          <w:instrText xml:space="preserve"> HYPERLINK "https://www.britannica.com/science/stress-psychology-and-biology" </w:instrText>
        </w:r>
        <w:r w:rsidR="000F799B" w:rsidRPr="000F799B">
          <w:rPr>
            <w:rFonts w:ascii="Bookman Old Style" w:hAnsi="Bookman Old Style"/>
            <w:color w:val="4D5156"/>
            <w:szCs w:val="24"/>
            <w:lang w:val="en"/>
            <w:rPrChange w:id="11923" w:author="Ashley Frank" w:date="2025-01-22T00:31:00Z">
              <w:rPr/>
            </w:rPrChange>
          </w:rPr>
          <w:fldChar w:fldCharType="separate"/>
        </w:r>
        <w:r w:rsidR="000F799B" w:rsidRPr="000F799B">
          <w:rPr>
            <w:rFonts w:ascii="Bookman Old Style" w:hAnsi="Bookman Old Style"/>
            <w:color w:val="4D5156"/>
            <w:szCs w:val="24"/>
            <w:lang w:val="en"/>
            <w:rPrChange w:id="11924" w:author="Ashley Frank" w:date="2025-01-22T00:31:00Z">
              <w:rPr>
                <w:rStyle w:val="Hyperlink"/>
                <w:rFonts w:ascii="Georgia" w:hAnsi="Georgia"/>
                <w:sz w:val="27"/>
                <w:szCs w:val="27"/>
                <w:shd w:val="clear" w:color="auto" w:fill="FFFFFF"/>
              </w:rPr>
            </w:rPrChange>
          </w:rPr>
          <w:t>stress</w:t>
        </w:r>
        <w:r w:rsidR="000F799B" w:rsidRPr="000F799B">
          <w:rPr>
            <w:rFonts w:ascii="Bookman Old Style" w:hAnsi="Bookman Old Style"/>
            <w:color w:val="4D5156"/>
            <w:szCs w:val="24"/>
            <w:lang w:val="en"/>
            <w:rPrChange w:id="11925" w:author="Ashley Frank" w:date="2025-01-22T00:31:00Z">
              <w:rPr/>
            </w:rPrChange>
          </w:rPr>
          <w:fldChar w:fldCharType="end"/>
        </w:r>
        <w:r w:rsidR="000F799B" w:rsidRPr="000F799B">
          <w:rPr>
            <w:rFonts w:ascii="Bookman Old Style" w:hAnsi="Bookman Old Style"/>
            <w:color w:val="4D5156"/>
            <w:szCs w:val="24"/>
            <w:lang w:val="en"/>
            <w:rPrChange w:id="11926" w:author="Ashley Frank" w:date="2025-01-22T00:31:00Z">
              <w:rPr>
                <w:rFonts w:ascii="Georgia" w:hAnsi="Georgia"/>
                <w:color w:val="1A1A1A"/>
                <w:sz w:val="27"/>
                <w:szCs w:val="27"/>
                <w:shd w:val="clear" w:color="auto" w:fill="FFFFFF"/>
              </w:rPr>
            </w:rPrChange>
          </w:rPr>
          <w:t>, such as increases in </w:t>
        </w:r>
        <w:r w:rsidR="000F799B" w:rsidRPr="000F799B">
          <w:rPr>
            <w:rFonts w:ascii="Bookman Old Style" w:hAnsi="Bookman Old Style"/>
            <w:color w:val="4D5156"/>
            <w:szCs w:val="24"/>
            <w:lang w:val="en"/>
            <w:rPrChange w:id="11927" w:author="Ashley Frank" w:date="2025-01-22T00:31:00Z">
              <w:rPr/>
            </w:rPrChange>
          </w:rPr>
          <w:fldChar w:fldCharType="begin"/>
        </w:r>
        <w:r w:rsidR="000F799B" w:rsidRPr="000F799B">
          <w:rPr>
            <w:rFonts w:ascii="Bookman Old Style" w:hAnsi="Bookman Old Style"/>
            <w:color w:val="4D5156"/>
            <w:szCs w:val="24"/>
            <w:lang w:val="en"/>
            <w:rPrChange w:id="11928" w:author="Ashley Frank" w:date="2025-01-22T00:31:00Z">
              <w:rPr/>
            </w:rPrChange>
          </w:rPr>
          <w:instrText xml:space="preserve"> HYPERLINK "https://www.britannica.com/science/adrenocorticotropic-hormone" </w:instrText>
        </w:r>
        <w:r w:rsidR="000F799B" w:rsidRPr="000F799B">
          <w:rPr>
            <w:rFonts w:ascii="Bookman Old Style" w:hAnsi="Bookman Old Style"/>
            <w:color w:val="4D5156"/>
            <w:szCs w:val="24"/>
            <w:lang w:val="en"/>
            <w:rPrChange w:id="11929" w:author="Ashley Frank" w:date="2025-01-22T00:31:00Z">
              <w:rPr/>
            </w:rPrChange>
          </w:rPr>
          <w:fldChar w:fldCharType="separate"/>
        </w:r>
        <w:r w:rsidR="000F799B" w:rsidRPr="000F799B">
          <w:rPr>
            <w:rFonts w:ascii="Bookman Old Style" w:hAnsi="Bookman Old Style"/>
            <w:color w:val="4D5156"/>
            <w:szCs w:val="24"/>
            <w:lang w:val="en"/>
            <w:rPrChange w:id="11930" w:author="Ashley Frank" w:date="2025-01-22T00:31:00Z">
              <w:rPr>
                <w:rStyle w:val="Hyperlink"/>
                <w:rFonts w:ascii="Georgia" w:hAnsi="Georgia"/>
                <w:sz w:val="27"/>
                <w:szCs w:val="27"/>
                <w:shd w:val="clear" w:color="auto" w:fill="FFFFFF"/>
              </w:rPr>
            </w:rPrChange>
          </w:rPr>
          <w:t>corticotropin</w:t>
        </w:r>
        <w:r w:rsidR="000F799B" w:rsidRPr="000F799B">
          <w:rPr>
            <w:rFonts w:ascii="Bookman Old Style" w:hAnsi="Bookman Old Style"/>
            <w:color w:val="4D5156"/>
            <w:szCs w:val="24"/>
            <w:lang w:val="en"/>
            <w:rPrChange w:id="11931" w:author="Ashley Frank" w:date="2025-01-22T00:31:00Z">
              <w:rPr/>
            </w:rPrChange>
          </w:rPr>
          <w:fldChar w:fldCharType="end"/>
        </w:r>
        <w:r w:rsidR="000F799B" w:rsidRPr="000F799B">
          <w:rPr>
            <w:rFonts w:ascii="Bookman Old Style" w:hAnsi="Bookman Old Style"/>
            <w:color w:val="4D5156"/>
            <w:szCs w:val="24"/>
            <w:lang w:val="en"/>
            <w:rPrChange w:id="11932" w:author="Ashley Frank" w:date="2025-01-22T00:31:00Z">
              <w:rPr>
                <w:rFonts w:ascii="Georgia" w:hAnsi="Georgia"/>
                <w:color w:val="1A1A1A"/>
                <w:sz w:val="27"/>
                <w:szCs w:val="27"/>
                <w:shd w:val="clear" w:color="auto" w:fill="FFFFFF"/>
              </w:rPr>
            </w:rPrChange>
          </w:rPr>
          <w:t> and </w:t>
        </w:r>
        <w:r w:rsidR="000F799B" w:rsidRPr="000F799B">
          <w:rPr>
            <w:rFonts w:ascii="Bookman Old Style" w:hAnsi="Bookman Old Style"/>
            <w:color w:val="4D5156"/>
            <w:szCs w:val="24"/>
            <w:lang w:val="en"/>
            <w:rPrChange w:id="11933" w:author="Ashley Frank" w:date="2025-01-22T00:31:00Z">
              <w:rPr/>
            </w:rPrChange>
          </w:rPr>
          <w:fldChar w:fldCharType="begin"/>
        </w:r>
        <w:r w:rsidR="000F799B" w:rsidRPr="000F799B">
          <w:rPr>
            <w:rFonts w:ascii="Bookman Old Style" w:hAnsi="Bookman Old Style"/>
            <w:color w:val="4D5156"/>
            <w:szCs w:val="24"/>
            <w:lang w:val="en"/>
            <w:rPrChange w:id="11934" w:author="Ashley Frank" w:date="2025-01-22T00:31:00Z">
              <w:rPr/>
            </w:rPrChange>
          </w:rPr>
          <w:instrText xml:space="preserve"> HYPERLINK "https://www.britannica.com/science/cortisol" </w:instrText>
        </w:r>
        <w:r w:rsidR="000F799B" w:rsidRPr="000F799B">
          <w:rPr>
            <w:rFonts w:ascii="Bookman Old Style" w:hAnsi="Bookman Old Style"/>
            <w:color w:val="4D5156"/>
            <w:szCs w:val="24"/>
            <w:lang w:val="en"/>
            <w:rPrChange w:id="11935" w:author="Ashley Frank" w:date="2025-01-22T00:31:00Z">
              <w:rPr/>
            </w:rPrChange>
          </w:rPr>
          <w:fldChar w:fldCharType="separate"/>
        </w:r>
        <w:r w:rsidR="000F799B" w:rsidRPr="000F799B">
          <w:rPr>
            <w:rFonts w:ascii="Bookman Old Style" w:hAnsi="Bookman Old Style"/>
            <w:color w:val="4D5156"/>
            <w:szCs w:val="24"/>
            <w:lang w:val="en"/>
            <w:rPrChange w:id="11936" w:author="Ashley Frank" w:date="2025-01-22T00:31:00Z">
              <w:rPr>
                <w:rStyle w:val="Hyperlink"/>
                <w:rFonts w:ascii="Georgia" w:hAnsi="Georgia"/>
                <w:sz w:val="27"/>
                <w:szCs w:val="27"/>
                <w:shd w:val="clear" w:color="auto" w:fill="FFFFFF"/>
              </w:rPr>
            </w:rPrChange>
          </w:rPr>
          <w:t>cortisol</w:t>
        </w:r>
        <w:r w:rsidR="000F799B" w:rsidRPr="000F799B">
          <w:rPr>
            <w:rFonts w:ascii="Bookman Old Style" w:hAnsi="Bookman Old Style"/>
            <w:color w:val="4D5156"/>
            <w:szCs w:val="24"/>
            <w:lang w:val="en"/>
            <w:rPrChange w:id="11937" w:author="Ashley Frank" w:date="2025-01-22T00:31:00Z">
              <w:rPr/>
            </w:rPrChange>
          </w:rPr>
          <w:fldChar w:fldCharType="end"/>
        </w:r>
        <w:r w:rsidR="000F799B" w:rsidRPr="000F799B">
          <w:rPr>
            <w:rFonts w:ascii="Bookman Old Style" w:hAnsi="Bookman Old Style"/>
            <w:color w:val="4D5156"/>
            <w:szCs w:val="24"/>
            <w:lang w:val="en"/>
            <w:rPrChange w:id="11938" w:author="Ashley Frank" w:date="2025-01-22T00:31:00Z">
              <w:rPr>
                <w:rFonts w:ascii="Georgia" w:hAnsi="Georgia"/>
                <w:color w:val="1A1A1A"/>
                <w:sz w:val="27"/>
                <w:szCs w:val="27"/>
                <w:shd w:val="clear" w:color="auto" w:fill="FFFFFF"/>
              </w:rPr>
            </w:rPrChange>
          </w:rPr>
          <w:t> </w:t>
        </w:r>
      </w:ins>
      <w:ins w:id="11939" w:author="Ashley Frank" w:date="2025-01-22T00:32:00Z">
        <w:r w:rsidR="000F799B">
          <w:rPr>
            <w:rFonts w:ascii="Bookman Old Style" w:hAnsi="Bookman Old Style"/>
            <w:color w:val="4D5156"/>
            <w:szCs w:val="24"/>
            <w:lang w:val="en"/>
          </w:rPr>
          <w:t xml:space="preserve">(the stress hormone) </w:t>
        </w:r>
      </w:ins>
      <w:ins w:id="11940" w:author="Ashley Frank" w:date="2025-01-22T00:31:00Z">
        <w:r w:rsidR="000F799B" w:rsidRPr="000F799B">
          <w:rPr>
            <w:rFonts w:ascii="Bookman Old Style" w:hAnsi="Bookman Old Style"/>
            <w:color w:val="4D5156"/>
            <w:szCs w:val="24"/>
            <w:lang w:val="en"/>
            <w:rPrChange w:id="11941" w:author="Ashley Frank" w:date="2025-01-22T00:31:00Z">
              <w:rPr>
                <w:rFonts w:ascii="Georgia" w:hAnsi="Georgia"/>
                <w:color w:val="1A1A1A"/>
                <w:sz w:val="27"/>
                <w:szCs w:val="27"/>
                <w:shd w:val="clear" w:color="auto" w:fill="FFFFFF"/>
              </w:rPr>
            </w:rPrChange>
          </w:rPr>
          <w:t>secretion</w:t>
        </w:r>
      </w:ins>
      <w:ins w:id="11942" w:author="Ashley Frank" w:date="2025-01-22T00:32:00Z">
        <w:r w:rsidR="000F799B">
          <w:rPr>
            <w:rFonts w:ascii="Georgia" w:hAnsi="Georgia"/>
            <w:color w:val="1A1A1A"/>
            <w:sz w:val="27"/>
            <w:szCs w:val="27"/>
            <w:shd w:val="clear" w:color="auto" w:fill="FFFFFF"/>
          </w:rPr>
          <w:t>.</w:t>
        </w:r>
      </w:ins>
      <w:ins w:id="11943" w:author="Ashley Frank" w:date="2025-01-22T00:33:00Z">
        <w:r w:rsidR="000F799B">
          <w:rPr>
            <w:rFonts w:ascii="Bookman Old Style" w:hAnsi="Bookman Old Style"/>
            <w:color w:val="4D5156"/>
            <w:szCs w:val="24"/>
            <w:lang w:val="en"/>
          </w:rPr>
          <w:t xml:space="preserve"> </w:t>
        </w:r>
      </w:ins>
    </w:p>
    <w:p w14:paraId="7410ED32" w14:textId="77777777" w:rsidR="000F799B" w:rsidRDefault="000F799B" w:rsidP="00A062DD">
      <w:pPr>
        <w:shd w:val="clear" w:color="auto" w:fill="FFFFFF"/>
        <w:spacing w:line="360" w:lineRule="auto"/>
        <w:rPr>
          <w:ins w:id="11944" w:author="Ashley Frank" w:date="2025-01-22T00:33:00Z"/>
          <w:rFonts w:ascii="Bookman Old Style" w:hAnsi="Bookman Old Style"/>
          <w:color w:val="4D5156"/>
          <w:szCs w:val="24"/>
          <w:lang w:val="en"/>
        </w:rPr>
      </w:pPr>
    </w:p>
    <w:p w14:paraId="06B2E5D1" w14:textId="70BDB8F1" w:rsidR="00A062DD" w:rsidRDefault="00A062DD" w:rsidP="00A062DD">
      <w:pPr>
        <w:shd w:val="clear" w:color="auto" w:fill="FFFFFF"/>
        <w:spacing w:line="360" w:lineRule="auto"/>
        <w:rPr>
          <w:ins w:id="11945" w:author="Ashley Frank" w:date="2025-01-22T00:24:00Z"/>
          <w:rFonts w:ascii="Bookman Old Style" w:hAnsi="Bookman Old Style"/>
          <w:color w:val="4D5156"/>
          <w:szCs w:val="24"/>
          <w:lang w:val="en"/>
        </w:rPr>
      </w:pPr>
      <w:r w:rsidRPr="007C3EDB">
        <w:rPr>
          <w:rFonts w:ascii="Bookman Old Style" w:hAnsi="Bookman Old Style"/>
          <w:color w:val="4D5156"/>
          <w:szCs w:val="24"/>
          <w:lang w:val="en"/>
          <w:rPrChange w:id="11946" w:author="Ashley Frank" w:date="2024-12-20T21:43:00Z">
            <w:rPr>
              <w:rFonts w:ascii="Bookman Old Style" w:hAnsi="Bookman Old Style"/>
              <w:color w:val="4D5156"/>
              <w:sz w:val="28"/>
              <w:szCs w:val="28"/>
              <w:lang w:val="en"/>
            </w:rPr>
          </w:rPrChange>
        </w:rPr>
        <w:t>The reaction to the emotions becomes a physical reaction and</w:t>
      </w:r>
      <w:ins w:id="11947" w:author="Ashley Frank" w:date="2024-12-12T20:59:00Z">
        <w:r w:rsidR="004B6627" w:rsidRPr="007C3EDB">
          <w:rPr>
            <w:rFonts w:ascii="Bookman Old Style" w:hAnsi="Bookman Old Style"/>
            <w:color w:val="4D5156"/>
            <w:szCs w:val="24"/>
            <w:lang w:val="en"/>
            <w:rPrChange w:id="11948" w:author="Ashley Frank" w:date="2024-12-20T21:43:00Z">
              <w:rPr>
                <w:rFonts w:ascii="Bookman Old Style" w:hAnsi="Bookman Old Style"/>
                <w:color w:val="4D5156"/>
                <w:sz w:val="28"/>
                <w:szCs w:val="28"/>
                <w:lang w:val="en"/>
              </w:rPr>
            </w:rPrChange>
          </w:rPr>
          <w:t>,</w:t>
        </w:r>
      </w:ins>
      <w:r w:rsidRPr="007C3EDB">
        <w:rPr>
          <w:rFonts w:ascii="Bookman Old Style" w:hAnsi="Bookman Old Style"/>
          <w:color w:val="4D5156"/>
          <w:szCs w:val="24"/>
          <w:lang w:val="en"/>
          <w:rPrChange w:id="11949" w:author="Ashley Frank" w:date="2024-12-20T21:43:00Z">
            <w:rPr>
              <w:rFonts w:ascii="Bookman Old Style" w:hAnsi="Bookman Old Style"/>
              <w:color w:val="4D5156"/>
              <w:sz w:val="28"/>
              <w:szCs w:val="28"/>
              <w:lang w:val="en"/>
            </w:rPr>
          </w:rPrChange>
        </w:rPr>
        <w:t xml:space="preserve"> over time, can be automatic or autonomic.</w:t>
      </w:r>
      <w:ins w:id="11950" w:author="Ashley Frank" w:date="2025-01-22T00:32:00Z">
        <w:r w:rsidR="000F799B">
          <w:rPr>
            <w:rFonts w:ascii="Bookman Old Style" w:hAnsi="Bookman Old Style"/>
            <w:color w:val="4D5156"/>
            <w:szCs w:val="24"/>
            <w:lang w:val="en"/>
          </w:rPr>
          <w:t xml:space="preserve"> </w:t>
        </w:r>
        <w:r w:rsidR="000F799B" w:rsidRPr="000F799B">
          <w:rPr>
            <w:rFonts w:ascii="Bookman Old Style" w:hAnsi="Bookman Old Style"/>
            <w:color w:val="4D5156"/>
            <w:szCs w:val="24"/>
            <w:lang w:val="en"/>
            <w:rPrChange w:id="11951" w:author="Ashley Frank" w:date="2025-01-22T00:32:00Z">
              <w:rPr>
                <w:rFonts w:ascii="Arial" w:hAnsi="Arial" w:cs="Arial"/>
                <w:color w:val="FFFFFF"/>
                <w:shd w:val="clear" w:color="auto" w:fill="34457F"/>
              </w:rPr>
            </w:rPrChange>
          </w:rPr>
          <w:t>The sympathetic</w:t>
        </w:r>
      </w:ins>
      <w:ins w:id="11952" w:author="Ashley Frank" w:date="2025-01-22T00:36:00Z">
        <w:r w:rsidR="006C41EA">
          <w:rPr>
            <w:rFonts w:ascii="Bookman Old Style" w:hAnsi="Bookman Old Style"/>
            <w:color w:val="4D5156"/>
            <w:szCs w:val="24"/>
            <w:lang w:val="en"/>
          </w:rPr>
          <w:t xml:space="preserve"> ( part of the </w:t>
        </w:r>
      </w:ins>
      <w:ins w:id="11953" w:author="Ashley Frank" w:date="2025-01-22T00:33:00Z">
        <w:r w:rsidR="000F799B">
          <w:rPr>
            <w:rFonts w:ascii="Bookman Old Style" w:hAnsi="Bookman Old Style"/>
            <w:color w:val="4D5156"/>
            <w:szCs w:val="24"/>
            <w:lang w:val="en"/>
          </w:rPr>
          <w:t xml:space="preserve">autonomic </w:t>
        </w:r>
      </w:ins>
      <w:ins w:id="11954" w:author="Ashley Frank" w:date="2025-01-22T00:32:00Z">
        <w:r w:rsidR="000F799B" w:rsidRPr="000F799B">
          <w:rPr>
            <w:rFonts w:ascii="Bookman Old Style" w:hAnsi="Bookman Old Style"/>
            <w:color w:val="4D5156"/>
            <w:szCs w:val="24"/>
            <w:lang w:val="en"/>
            <w:rPrChange w:id="11955" w:author="Ashley Frank" w:date="2025-01-22T00:32:00Z">
              <w:rPr>
                <w:rFonts w:ascii="Arial" w:hAnsi="Arial" w:cs="Arial"/>
                <w:color w:val="FFFFFF"/>
                <w:shd w:val="clear" w:color="auto" w:fill="34457F"/>
              </w:rPr>
            </w:rPrChange>
          </w:rPr>
          <w:t>nervous system</w:t>
        </w:r>
      </w:ins>
      <w:ins w:id="11956" w:author="Ashley Frank" w:date="2025-01-22T00:36:00Z">
        <w:r w:rsidR="006C41EA">
          <w:rPr>
            <w:rFonts w:ascii="Bookman Old Style" w:hAnsi="Bookman Old Style"/>
            <w:color w:val="4D5156"/>
            <w:szCs w:val="24"/>
            <w:lang w:val="en"/>
          </w:rPr>
          <w:t>)</w:t>
        </w:r>
      </w:ins>
      <w:ins w:id="11957" w:author="Ashley Frank" w:date="2025-01-22T00:32:00Z">
        <w:r w:rsidR="000F799B" w:rsidRPr="000F799B">
          <w:rPr>
            <w:rFonts w:ascii="Bookman Old Style" w:hAnsi="Bookman Old Style"/>
            <w:color w:val="4D5156"/>
            <w:szCs w:val="24"/>
            <w:lang w:val="en"/>
            <w:rPrChange w:id="11958" w:author="Ashley Frank" w:date="2025-01-22T00:32:00Z">
              <w:rPr>
                <w:rFonts w:ascii="Arial" w:hAnsi="Arial" w:cs="Arial"/>
                <w:color w:val="BFBFBF"/>
                <w:shd w:val="clear" w:color="auto" w:fill="1F1F1F"/>
              </w:rPr>
            </w:rPrChange>
          </w:rPr>
          <w:t> functions like</w:t>
        </w:r>
      </w:ins>
      <w:ins w:id="11959" w:author="Ashley Frank" w:date="2025-01-22T00:36:00Z">
        <w:r w:rsidR="006C41EA">
          <w:rPr>
            <w:rFonts w:ascii="Bookman Old Style" w:hAnsi="Bookman Old Style"/>
            <w:color w:val="4D5156"/>
            <w:szCs w:val="24"/>
            <w:lang w:val="en"/>
          </w:rPr>
          <w:t xml:space="preserve"> a car’s gas pedal</w:t>
        </w:r>
      </w:ins>
      <w:ins w:id="11960" w:author="Ashley Frank" w:date="2025-01-22T00:32:00Z">
        <w:r w:rsidR="000F799B" w:rsidRPr="000F799B">
          <w:rPr>
            <w:rFonts w:ascii="Bookman Old Style" w:hAnsi="Bookman Old Style"/>
            <w:color w:val="4D5156"/>
            <w:szCs w:val="24"/>
            <w:lang w:val="en"/>
            <w:rPrChange w:id="11961" w:author="Ashley Frank" w:date="2025-01-22T00:32:00Z">
              <w:rPr>
                <w:rFonts w:ascii="Arial" w:hAnsi="Arial" w:cs="Arial"/>
                <w:color w:val="BFBFBF"/>
                <w:shd w:val="clear" w:color="auto" w:fill="1F1F1F"/>
              </w:rPr>
            </w:rPrChange>
          </w:rPr>
          <w:t xml:space="preserve">. </w:t>
        </w:r>
      </w:ins>
      <w:ins w:id="11962" w:author="Ashley Frank" w:date="2025-01-22T00:33:00Z">
        <w:r w:rsidR="000F799B">
          <w:rPr>
            <w:rFonts w:ascii="Bookman Old Style" w:hAnsi="Bookman Old Style"/>
            <w:color w:val="4D5156"/>
            <w:szCs w:val="24"/>
            <w:lang w:val="en"/>
          </w:rPr>
          <w:t>When you perceive something as threatening, i</w:t>
        </w:r>
      </w:ins>
      <w:ins w:id="11963" w:author="Ashley Frank" w:date="2025-01-22T00:32:00Z">
        <w:r w:rsidR="000F799B" w:rsidRPr="000F799B">
          <w:rPr>
            <w:rFonts w:ascii="Bookman Old Style" w:hAnsi="Bookman Old Style"/>
            <w:color w:val="4D5156"/>
            <w:szCs w:val="24"/>
            <w:lang w:val="en"/>
            <w:rPrChange w:id="11964" w:author="Ashley Frank" w:date="2025-01-22T00:32:00Z">
              <w:rPr>
                <w:rFonts w:ascii="Arial" w:hAnsi="Arial" w:cs="Arial"/>
                <w:color w:val="BFBFBF"/>
                <w:shd w:val="clear" w:color="auto" w:fill="1F1F1F"/>
              </w:rPr>
            </w:rPrChange>
          </w:rPr>
          <w:t>t triggers the fight-or-flight response, providing the body with a burst of energy so that it can respond to perceived danger</w:t>
        </w:r>
      </w:ins>
      <w:ins w:id="11965" w:author="Ashley Frank" w:date="2025-01-22T00:33:00Z">
        <w:r w:rsidR="000F799B">
          <w:rPr>
            <w:rFonts w:ascii="Bookman Old Style" w:hAnsi="Bookman Old Style"/>
            <w:color w:val="4D5156"/>
            <w:szCs w:val="24"/>
            <w:lang w:val="en"/>
          </w:rPr>
          <w:t>.</w:t>
        </w:r>
      </w:ins>
      <w:r w:rsidRPr="007C3EDB">
        <w:rPr>
          <w:rFonts w:ascii="Bookman Old Style" w:hAnsi="Bookman Old Style"/>
          <w:color w:val="4D5156"/>
          <w:szCs w:val="24"/>
          <w:lang w:val="en"/>
          <w:rPrChange w:id="11966" w:author="Ashley Frank" w:date="2024-12-20T21:43:00Z">
            <w:rPr>
              <w:rFonts w:ascii="Bookman Old Style" w:hAnsi="Bookman Old Style"/>
              <w:color w:val="4D5156"/>
              <w:sz w:val="28"/>
              <w:szCs w:val="28"/>
              <w:lang w:val="en"/>
            </w:rPr>
          </w:rPrChange>
        </w:rPr>
        <w:t xml:space="preserve"> That means there is no thought to the reaction</w:t>
      </w:r>
      <w:ins w:id="11967" w:author="Ashley Frank" w:date="2024-12-12T20:59:00Z">
        <w:r w:rsidR="004B6627" w:rsidRPr="007C3EDB">
          <w:rPr>
            <w:rFonts w:ascii="Bookman Old Style" w:hAnsi="Bookman Old Style"/>
            <w:color w:val="4D5156"/>
            <w:szCs w:val="24"/>
            <w:lang w:val="en"/>
            <w:rPrChange w:id="11968" w:author="Ashley Frank" w:date="2024-12-20T21:43:00Z">
              <w:rPr>
                <w:rFonts w:ascii="Bookman Old Style" w:hAnsi="Bookman Old Style"/>
                <w:color w:val="4D5156"/>
                <w:sz w:val="28"/>
                <w:szCs w:val="28"/>
                <w:lang w:val="en"/>
              </w:rPr>
            </w:rPrChange>
          </w:rPr>
          <w:t>,</w:t>
        </w:r>
      </w:ins>
      <w:r w:rsidRPr="007C3EDB">
        <w:rPr>
          <w:rFonts w:ascii="Bookman Old Style" w:hAnsi="Bookman Old Style"/>
          <w:color w:val="4D5156"/>
          <w:szCs w:val="24"/>
          <w:lang w:val="en"/>
          <w:rPrChange w:id="11969" w:author="Ashley Frank" w:date="2024-12-20T21:43:00Z">
            <w:rPr>
              <w:rFonts w:ascii="Bookman Old Style" w:hAnsi="Bookman Old Style"/>
              <w:color w:val="4D5156"/>
              <w:sz w:val="28"/>
              <w:szCs w:val="28"/>
              <w:lang w:val="en"/>
            </w:rPr>
          </w:rPrChange>
        </w:rPr>
        <w:t xml:space="preserve"> and the ‘flight or flight’ reaction of the nervous system dominates. The mind, then, has little to no control </w:t>
      </w:r>
      <w:del w:id="11970" w:author="Ashley Frank" w:date="2024-12-12T20:59:00Z">
        <w:r w:rsidRPr="007C3EDB" w:rsidDel="004B6627">
          <w:rPr>
            <w:rFonts w:ascii="Bookman Old Style" w:hAnsi="Bookman Old Style"/>
            <w:color w:val="4D5156"/>
            <w:szCs w:val="24"/>
            <w:lang w:val="en"/>
            <w:rPrChange w:id="11971" w:author="Ashley Frank" w:date="2024-12-20T21:43:00Z">
              <w:rPr>
                <w:rFonts w:ascii="Bookman Old Style" w:hAnsi="Bookman Old Style"/>
                <w:color w:val="4D5156"/>
                <w:sz w:val="28"/>
                <w:szCs w:val="28"/>
                <w:lang w:val="en"/>
              </w:rPr>
            </w:rPrChange>
          </w:rPr>
          <w:delText xml:space="preserve">of </w:delText>
        </w:r>
      </w:del>
      <w:ins w:id="11972" w:author="Ashley Frank" w:date="2024-12-12T20:59:00Z">
        <w:r w:rsidR="004B6627" w:rsidRPr="007C3EDB">
          <w:rPr>
            <w:rFonts w:ascii="Bookman Old Style" w:hAnsi="Bookman Old Style"/>
            <w:color w:val="4D5156"/>
            <w:szCs w:val="24"/>
            <w:lang w:val="en"/>
            <w:rPrChange w:id="11973" w:author="Ashley Frank" w:date="2024-12-20T21:43:00Z">
              <w:rPr>
                <w:rFonts w:ascii="Bookman Old Style" w:hAnsi="Bookman Old Style"/>
                <w:color w:val="4D5156"/>
                <w:sz w:val="28"/>
                <w:szCs w:val="28"/>
                <w:lang w:val="en"/>
              </w:rPr>
            </w:rPrChange>
          </w:rPr>
          <w:t xml:space="preserve">over </w:t>
        </w:r>
      </w:ins>
      <w:r w:rsidRPr="007C3EDB">
        <w:rPr>
          <w:rFonts w:ascii="Bookman Old Style" w:hAnsi="Bookman Old Style"/>
          <w:color w:val="4D5156"/>
          <w:szCs w:val="24"/>
          <w:lang w:val="en"/>
          <w:rPrChange w:id="11974" w:author="Ashley Frank" w:date="2024-12-20T21:43:00Z">
            <w:rPr>
              <w:rFonts w:ascii="Bookman Old Style" w:hAnsi="Bookman Old Style"/>
              <w:color w:val="4D5156"/>
              <w:sz w:val="28"/>
              <w:szCs w:val="28"/>
              <w:lang w:val="en"/>
            </w:rPr>
          </w:rPrChange>
        </w:rPr>
        <w:t xml:space="preserve">the ability to process the emotion as the body has already made the decision based on </w:t>
      </w:r>
      <w:del w:id="11975" w:author="Ashley Frank" w:date="2025-01-22T00:35:00Z">
        <w:r w:rsidRPr="007C3EDB" w:rsidDel="006C41EA">
          <w:rPr>
            <w:rFonts w:ascii="Bookman Old Style" w:hAnsi="Bookman Old Style"/>
            <w:color w:val="4D5156"/>
            <w:szCs w:val="24"/>
            <w:lang w:val="en"/>
            <w:rPrChange w:id="11976" w:author="Ashley Frank" w:date="2024-12-20T21:43:00Z">
              <w:rPr>
                <w:rFonts w:ascii="Bookman Old Style" w:hAnsi="Bookman Old Style"/>
                <w:color w:val="4D5156"/>
                <w:sz w:val="28"/>
                <w:szCs w:val="28"/>
                <w:lang w:val="en"/>
              </w:rPr>
            </w:rPrChange>
          </w:rPr>
          <w:delText xml:space="preserve">the </w:delText>
        </w:r>
      </w:del>
      <w:del w:id="11977" w:author="Ashley Frank" w:date="2025-01-22T00:25:00Z">
        <w:r w:rsidRPr="007C3EDB" w:rsidDel="000F799B">
          <w:rPr>
            <w:rFonts w:ascii="Bookman Old Style" w:hAnsi="Bookman Old Style"/>
            <w:color w:val="4D5156"/>
            <w:szCs w:val="24"/>
            <w:lang w:val="en"/>
            <w:rPrChange w:id="11978" w:author="Ashley Frank" w:date="2024-12-20T21:43:00Z">
              <w:rPr>
                <w:rFonts w:ascii="Bookman Old Style" w:hAnsi="Bookman Old Style"/>
                <w:color w:val="4D5156"/>
                <w:sz w:val="28"/>
                <w:szCs w:val="28"/>
                <w:lang w:val="en"/>
              </w:rPr>
            </w:rPrChange>
          </w:rPr>
          <w:delText>pre-</w:delText>
        </w:r>
      </w:del>
      <w:ins w:id="11979" w:author="Ashley Frank" w:date="2025-01-22T00:25:00Z">
        <w:r w:rsidR="000F799B">
          <w:rPr>
            <w:rFonts w:ascii="Bookman Old Style" w:hAnsi="Bookman Old Style"/>
            <w:color w:val="4D5156"/>
            <w:szCs w:val="24"/>
            <w:lang w:val="en"/>
          </w:rPr>
          <w:t>preconceived notions from the past</w:t>
        </w:r>
      </w:ins>
      <w:del w:id="11980" w:author="Ashley Frank" w:date="2025-01-22T00:25:00Z">
        <w:r w:rsidRPr="007C3EDB" w:rsidDel="000F799B">
          <w:rPr>
            <w:rFonts w:ascii="Bookman Old Style" w:hAnsi="Bookman Old Style"/>
            <w:color w:val="4D5156"/>
            <w:szCs w:val="24"/>
            <w:lang w:val="en"/>
            <w:rPrChange w:id="11981" w:author="Ashley Frank" w:date="2024-12-20T21:43:00Z">
              <w:rPr>
                <w:rFonts w:ascii="Bookman Old Style" w:hAnsi="Bookman Old Style"/>
                <w:color w:val="4D5156"/>
                <w:sz w:val="28"/>
                <w:szCs w:val="28"/>
                <w:lang w:val="en"/>
              </w:rPr>
            </w:rPrChange>
          </w:rPr>
          <w:delText>determined definition</w:delText>
        </w:r>
      </w:del>
      <w:r w:rsidRPr="007C3EDB">
        <w:rPr>
          <w:rFonts w:ascii="Bookman Old Style" w:hAnsi="Bookman Old Style"/>
          <w:color w:val="4D5156"/>
          <w:szCs w:val="24"/>
          <w:lang w:val="en"/>
          <w:rPrChange w:id="11982" w:author="Ashley Frank" w:date="2024-12-20T21:43:00Z">
            <w:rPr>
              <w:rFonts w:ascii="Bookman Old Style" w:hAnsi="Bookman Old Style"/>
              <w:color w:val="4D5156"/>
              <w:sz w:val="28"/>
              <w:szCs w:val="28"/>
              <w:lang w:val="en"/>
            </w:rPr>
          </w:rPrChange>
        </w:rPr>
        <w:t>. There is little to no chance of emotional connection at this point</w:t>
      </w:r>
      <w:ins w:id="11983" w:author="Ashley Frank" w:date="2025-01-22T00:38:00Z">
        <w:r w:rsidR="006C41EA">
          <w:rPr>
            <w:rFonts w:ascii="Bookman Old Style" w:hAnsi="Bookman Old Style"/>
            <w:color w:val="4D5156"/>
            <w:szCs w:val="24"/>
            <w:lang w:val="en"/>
          </w:rPr>
          <w:t>,</w:t>
        </w:r>
      </w:ins>
      <w:ins w:id="11984" w:author="Ashley Frank" w:date="2025-01-22T00:37:00Z">
        <w:r w:rsidR="006C41EA">
          <w:rPr>
            <w:rFonts w:ascii="Bookman Old Style" w:hAnsi="Bookman Old Style"/>
            <w:color w:val="4D5156"/>
            <w:szCs w:val="24"/>
            <w:lang w:val="en"/>
          </w:rPr>
          <w:t xml:space="preserve"> as the emoti</w:t>
        </w:r>
      </w:ins>
      <w:ins w:id="11985" w:author="Ashley Frank" w:date="2025-01-22T00:38:00Z">
        <w:r w:rsidR="006C41EA">
          <w:rPr>
            <w:rFonts w:ascii="Bookman Old Style" w:hAnsi="Bookman Old Style"/>
            <w:color w:val="4D5156"/>
            <w:szCs w:val="24"/>
            <w:lang w:val="en"/>
          </w:rPr>
          <w:t>ons from the past are flooding the brain</w:t>
        </w:r>
      </w:ins>
      <w:r w:rsidRPr="007C3EDB">
        <w:rPr>
          <w:rFonts w:ascii="Bookman Old Style" w:hAnsi="Bookman Old Style"/>
          <w:color w:val="4D5156"/>
          <w:szCs w:val="24"/>
          <w:lang w:val="en"/>
          <w:rPrChange w:id="11986" w:author="Ashley Frank" w:date="2024-12-20T21:43:00Z">
            <w:rPr>
              <w:rFonts w:ascii="Bookman Old Style" w:hAnsi="Bookman Old Style"/>
              <w:color w:val="4D5156"/>
              <w:sz w:val="28"/>
              <w:szCs w:val="28"/>
              <w:lang w:val="en"/>
            </w:rPr>
          </w:rPrChange>
        </w:rPr>
        <w:t>. The</w:t>
      </w:r>
      <w:ins w:id="11987" w:author="Ashley Frank" w:date="2025-01-22T00:38:00Z">
        <w:r w:rsidR="006C41EA">
          <w:rPr>
            <w:rFonts w:ascii="Bookman Old Style" w:hAnsi="Bookman Old Style"/>
            <w:color w:val="4D5156"/>
            <w:szCs w:val="24"/>
            <w:lang w:val="en"/>
          </w:rPr>
          <w:t xml:space="preserve"> possibility of vulnerabiltiy, which in essence is </w:t>
        </w:r>
      </w:ins>
      <w:del w:id="11988" w:author="Ashley Frank" w:date="2025-01-22T00:38:00Z">
        <w:r w:rsidRPr="007C3EDB" w:rsidDel="006C41EA">
          <w:rPr>
            <w:rFonts w:ascii="Bookman Old Style" w:hAnsi="Bookman Old Style"/>
            <w:color w:val="4D5156"/>
            <w:szCs w:val="24"/>
            <w:lang w:val="en"/>
            <w:rPrChange w:id="11989" w:author="Ashley Frank" w:date="2024-12-20T21:43:00Z">
              <w:rPr>
                <w:rFonts w:ascii="Bookman Old Style" w:hAnsi="Bookman Old Style"/>
                <w:color w:val="4D5156"/>
                <w:sz w:val="28"/>
                <w:szCs w:val="28"/>
                <w:lang w:val="en"/>
              </w:rPr>
            </w:rPrChange>
          </w:rPr>
          <w:delText xml:space="preserve"> definition of vulnerable, of </w:delText>
        </w:r>
      </w:del>
      <w:r w:rsidRPr="007C3EDB">
        <w:rPr>
          <w:rFonts w:ascii="Bookman Old Style" w:hAnsi="Bookman Old Style"/>
          <w:color w:val="4D5156"/>
          <w:szCs w:val="24"/>
          <w:lang w:val="en"/>
          <w:rPrChange w:id="11990" w:author="Ashley Frank" w:date="2024-12-20T21:43:00Z">
            <w:rPr>
              <w:rFonts w:ascii="Bookman Old Style" w:hAnsi="Bookman Old Style"/>
              <w:color w:val="4D5156"/>
              <w:sz w:val="28"/>
              <w:szCs w:val="28"/>
              <w:lang w:val="en"/>
            </w:rPr>
          </w:rPrChange>
        </w:rPr>
        <w:t>the opportunity of hurt and pain, becomes rea</w:t>
      </w:r>
      <w:ins w:id="11991" w:author="Ashley Frank" w:date="2025-01-22T00:39:00Z">
        <w:r w:rsidR="006C41EA">
          <w:rPr>
            <w:rFonts w:ascii="Bookman Old Style" w:hAnsi="Bookman Old Style"/>
            <w:color w:val="4D5156"/>
            <w:szCs w:val="24"/>
            <w:lang w:val="en"/>
          </w:rPr>
          <w:t>l. Then,</w:t>
        </w:r>
      </w:ins>
      <w:del w:id="11992" w:author="Ashley Frank" w:date="2025-01-22T00:39:00Z">
        <w:r w:rsidRPr="007C3EDB" w:rsidDel="006C41EA">
          <w:rPr>
            <w:rFonts w:ascii="Bookman Old Style" w:hAnsi="Bookman Old Style"/>
            <w:color w:val="4D5156"/>
            <w:szCs w:val="24"/>
            <w:lang w:val="en"/>
            <w:rPrChange w:id="11993" w:author="Ashley Frank" w:date="2024-12-20T21:43:00Z">
              <w:rPr>
                <w:rFonts w:ascii="Bookman Old Style" w:hAnsi="Bookman Old Style"/>
                <w:color w:val="4D5156"/>
                <w:sz w:val="28"/>
                <w:szCs w:val="28"/>
                <w:lang w:val="en"/>
              </w:rPr>
            </w:rPrChange>
          </w:rPr>
          <w:delText>l</w:delText>
        </w:r>
      </w:del>
      <w:ins w:id="11994" w:author="Ashley Frank" w:date="2025-01-22T00:39:00Z">
        <w:r w:rsidR="006C41EA">
          <w:rPr>
            <w:rFonts w:ascii="Bookman Old Style" w:hAnsi="Bookman Old Style"/>
            <w:color w:val="4D5156"/>
            <w:szCs w:val="24"/>
            <w:lang w:val="en"/>
          </w:rPr>
          <w:t xml:space="preserve"> this </w:t>
        </w:r>
      </w:ins>
      <w:del w:id="11995" w:author="Ashley Frank" w:date="2025-01-22T00:39:00Z">
        <w:r w:rsidRPr="007C3EDB" w:rsidDel="006C41EA">
          <w:rPr>
            <w:rFonts w:ascii="Bookman Old Style" w:hAnsi="Bookman Old Style"/>
            <w:color w:val="4D5156"/>
            <w:szCs w:val="24"/>
            <w:lang w:val="en"/>
            <w:rPrChange w:id="11996" w:author="Ashley Frank" w:date="2024-12-20T21:43:00Z">
              <w:rPr>
                <w:rFonts w:ascii="Bookman Old Style" w:hAnsi="Bookman Old Style"/>
                <w:color w:val="4D5156"/>
                <w:sz w:val="28"/>
                <w:szCs w:val="28"/>
                <w:lang w:val="en"/>
              </w:rPr>
            </w:rPrChange>
          </w:rPr>
          <w:delText xml:space="preserve"> and the </w:delText>
        </w:r>
      </w:del>
      <w:r w:rsidRPr="007C3EDB">
        <w:rPr>
          <w:rFonts w:ascii="Bookman Old Style" w:hAnsi="Bookman Old Style"/>
          <w:color w:val="4D5156"/>
          <w:szCs w:val="24"/>
          <w:lang w:val="en"/>
          <w:rPrChange w:id="11997" w:author="Ashley Frank" w:date="2024-12-20T21:43:00Z">
            <w:rPr>
              <w:rFonts w:ascii="Bookman Old Style" w:hAnsi="Bookman Old Style"/>
              <w:color w:val="4D5156"/>
              <w:sz w:val="28"/>
              <w:szCs w:val="28"/>
              <w:lang w:val="en"/>
            </w:rPr>
          </w:rPrChange>
        </w:rPr>
        <w:t>reaction appears</w:t>
      </w:r>
      <w:ins w:id="11998" w:author="Ashley Frank" w:date="2025-01-22T00:39:00Z">
        <w:r w:rsidR="006C41EA">
          <w:rPr>
            <w:rFonts w:ascii="Bookman Old Style" w:hAnsi="Bookman Old Style"/>
            <w:color w:val="4D5156"/>
            <w:szCs w:val="24"/>
            <w:lang w:val="en"/>
          </w:rPr>
          <w:t xml:space="preserve"> only</w:t>
        </w:r>
      </w:ins>
      <w:r w:rsidRPr="007C3EDB">
        <w:rPr>
          <w:rFonts w:ascii="Bookman Old Style" w:hAnsi="Bookman Old Style"/>
          <w:color w:val="4D5156"/>
          <w:szCs w:val="24"/>
          <w:lang w:val="en"/>
          <w:rPrChange w:id="11999" w:author="Ashley Frank" w:date="2024-12-20T21:43:00Z">
            <w:rPr>
              <w:rFonts w:ascii="Bookman Old Style" w:hAnsi="Bookman Old Style"/>
              <w:color w:val="4D5156"/>
              <w:sz w:val="28"/>
              <w:szCs w:val="28"/>
              <w:lang w:val="en"/>
            </w:rPr>
          </w:rPrChange>
        </w:rPr>
        <w:t xml:space="preserve"> justified. </w:t>
      </w:r>
      <w:ins w:id="12000" w:author="Ashley Frank" w:date="2025-01-22T00:41:00Z">
        <w:r w:rsidR="009320E4">
          <w:rPr>
            <w:rFonts w:ascii="Bookman Old Style" w:hAnsi="Bookman Old Style"/>
            <w:color w:val="4D5156"/>
            <w:szCs w:val="24"/>
            <w:lang w:val="en"/>
          </w:rPr>
          <w:t xml:space="preserve">When this reaction occurs in a present relationship, it </w:t>
        </w:r>
      </w:ins>
      <w:del w:id="12001" w:author="Ashley Frank" w:date="2025-01-22T00:41:00Z">
        <w:r w:rsidRPr="007C3EDB" w:rsidDel="009320E4">
          <w:rPr>
            <w:rFonts w:ascii="Bookman Old Style" w:hAnsi="Bookman Old Style"/>
            <w:color w:val="4D5156"/>
            <w:szCs w:val="24"/>
            <w:lang w:val="en"/>
            <w:rPrChange w:id="12002" w:author="Ashley Frank" w:date="2024-12-20T21:43:00Z">
              <w:rPr>
                <w:rFonts w:ascii="Bookman Old Style" w:hAnsi="Bookman Old Style"/>
                <w:color w:val="4D5156"/>
                <w:sz w:val="28"/>
                <w:szCs w:val="28"/>
                <w:lang w:val="en"/>
              </w:rPr>
            </w:rPrChange>
          </w:rPr>
          <w:delText xml:space="preserve">This </w:delText>
        </w:r>
      </w:del>
      <w:r w:rsidRPr="007C3EDB">
        <w:rPr>
          <w:rFonts w:ascii="Bookman Old Style" w:hAnsi="Bookman Old Style"/>
          <w:color w:val="4D5156"/>
          <w:szCs w:val="24"/>
          <w:lang w:val="en"/>
          <w:rPrChange w:id="12003" w:author="Ashley Frank" w:date="2024-12-20T21:43:00Z">
            <w:rPr>
              <w:rFonts w:ascii="Bookman Old Style" w:hAnsi="Bookman Old Style"/>
              <w:color w:val="4D5156"/>
              <w:sz w:val="28"/>
              <w:szCs w:val="28"/>
              <w:lang w:val="en"/>
            </w:rPr>
          </w:rPrChange>
        </w:rPr>
        <w:t xml:space="preserve">can </w:t>
      </w:r>
      <w:ins w:id="12004" w:author="Ashley Frank" w:date="2025-01-22T00:41:00Z">
        <w:r w:rsidR="009320E4">
          <w:rPr>
            <w:rFonts w:ascii="Bookman Old Style" w:hAnsi="Bookman Old Style"/>
            <w:color w:val="4D5156"/>
            <w:szCs w:val="24"/>
            <w:lang w:val="en"/>
          </w:rPr>
          <w:t xml:space="preserve">birth </w:t>
        </w:r>
      </w:ins>
      <w:del w:id="12005" w:author="Ashley Frank" w:date="2025-01-22T00:41:00Z">
        <w:r w:rsidRPr="007C3EDB" w:rsidDel="009320E4">
          <w:rPr>
            <w:rFonts w:ascii="Bookman Old Style" w:hAnsi="Bookman Old Style"/>
            <w:color w:val="4D5156"/>
            <w:szCs w:val="24"/>
            <w:lang w:val="en"/>
            <w:rPrChange w:id="12006" w:author="Ashley Frank" w:date="2024-12-20T21:43:00Z">
              <w:rPr>
                <w:rFonts w:ascii="Bookman Old Style" w:hAnsi="Bookman Old Style"/>
                <w:color w:val="4D5156"/>
                <w:sz w:val="28"/>
                <w:szCs w:val="28"/>
                <w:lang w:val="en"/>
              </w:rPr>
            </w:rPrChange>
          </w:rPr>
          <w:delText xml:space="preserve">lead to the word </w:delText>
        </w:r>
      </w:del>
      <w:r w:rsidRPr="007C3EDB">
        <w:rPr>
          <w:rFonts w:ascii="Bookman Old Style" w:hAnsi="Bookman Old Style"/>
          <w:color w:val="4D5156"/>
          <w:szCs w:val="24"/>
          <w:lang w:val="en"/>
          <w:rPrChange w:id="12007" w:author="Ashley Frank" w:date="2024-12-20T21:43:00Z">
            <w:rPr>
              <w:rFonts w:ascii="Bookman Old Style" w:hAnsi="Bookman Old Style"/>
              <w:color w:val="4D5156"/>
              <w:sz w:val="28"/>
              <w:szCs w:val="28"/>
              <w:lang w:val="en"/>
            </w:rPr>
          </w:rPrChange>
        </w:rPr>
        <w:t>‘fear’</w:t>
      </w:r>
      <w:ins w:id="12008" w:author="Ashley Frank" w:date="2025-01-22T00:41:00Z">
        <w:r w:rsidR="009320E4">
          <w:rPr>
            <w:rFonts w:ascii="Bookman Old Style" w:hAnsi="Bookman Old Style"/>
            <w:color w:val="4D5156"/>
            <w:szCs w:val="24"/>
            <w:lang w:val="en"/>
          </w:rPr>
          <w:t xml:space="preserve"> of openness and </w:t>
        </w:r>
      </w:ins>
      <w:ins w:id="12009" w:author="Ashley Frank" w:date="2025-01-22T00:42:00Z">
        <w:r w:rsidR="009320E4">
          <w:rPr>
            <w:rFonts w:ascii="Bookman Old Style" w:hAnsi="Bookman Old Style"/>
            <w:color w:val="4D5156"/>
            <w:szCs w:val="24"/>
            <w:lang w:val="en"/>
          </w:rPr>
          <w:t>vulnerability</w:t>
        </w:r>
      </w:ins>
      <w:r w:rsidRPr="007C3EDB">
        <w:rPr>
          <w:rFonts w:ascii="Bookman Old Style" w:hAnsi="Bookman Old Style"/>
          <w:color w:val="4D5156"/>
          <w:szCs w:val="24"/>
          <w:lang w:val="en"/>
          <w:rPrChange w:id="12010" w:author="Ashley Frank" w:date="2024-12-20T21:43:00Z">
            <w:rPr>
              <w:rFonts w:ascii="Bookman Old Style" w:hAnsi="Bookman Old Style"/>
              <w:color w:val="4D5156"/>
              <w:sz w:val="28"/>
              <w:szCs w:val="28"/>
              <w:lang w:val="en"/>
            </w:rPr>
          </w:rPrChange>
        </w:rPr>
        <w:t xml:space="preserve">. </w:t>
      </w:r>
      <w:ins w:id="12011" w:author="Ashley Frank" w:date="2025-01-22T00:42:00Z">
        <w:r w:rsidR="009320E4">
          <w:rPr>
            <w:rFonts w:ascii="Bookman Old Style" w:hAnsi="Bookman Old Style"/>
            <w:color w:val="4D5156"/>
            <w:szCs w:val="24"/>
            <w:lang w:val="en"/>
          </w:rPr>
          <w:t xml:space="preserve">However, it </w:t>
        </w:r>
      </w:ins>
      <w:del w:id="12012" w:author="Ashley Frank" w:date="2025-01-22T00:42:00Z">
        <w:r w:rsidRPr="007C3EDB" w:rsidDel="009320E4">
          <w:rPr>
            <w:rFonts w:ascii="Bookman Old Style" w:hAnsi="Bookman Old Style"/>
            <w:color w:val="4D5156"/>
            <w:szCs w:val="24"/>
            <w:lang w:val="en"/>
            <w:rPrChange w:id="12013" w:author="Ashley Frank" w:date="2024-12-20T21:43:00Z">
              <w:rPr>
                <w:rFonts w:ascii="Bookman Old Style" w:hAnsi="Bookman Old Style"/>
                <w:color w:val="4D5156"/>
                <w:sz w:val="28"/>
                <w:szCs w:val="28"/>
                <w:lang w:val="en"/>
              </w:rPr>
            </w:rPrChange>
          </w:rPr>
          <w:delText xml:space="preserve">Fear </w:delText>
        </w:r>
      </w:del>
      <w:r w:rsidRPr="007C3EDB">
        <w:rPr>
          <w:rFonts w:ascii="Bookman Old Style" w:hAnsi="Bookman Old Style"/>
          <w:color w:val="4D5156"/>
          <w:szCs w:val="24"/>
          <w:lang w:val="en"/>
          <w:rPrChange w:id="12014" w:author="Ashley Frank" w:date="2024-12-20T21:43:00Z">
            <w:rPr>
              <w:rFonts w:ascii="Bookman Old Style" w:hAnsi="Bookman Old Style"/>
              <w:color w:val="4D5156"/>
              <w:sz w:val="28"/>
              <w:szCs w:val="28"/>
              <w:lang w:val="en"/>
            </w:rPr>
          </w:rPrChange>
        </w:rPr>
        <w:t>is really not an emotion; it is a belief system. Just like all ‘phobias</w:t>
      </w:r>
      <w:ins w:id="12015" w:author="Ashley Frank" w:date="2024-12-12T20:59:00Z">
        <w:r w:rsidR="004B6627" w:rsidRPr="007C3EDB">
          <w:rPr>
            <w:rFonts w:ascii="Bookman Old Style" w:hAnsi="Bookman Old Style"/>
            <w:color w:val="4D5156"/>
            <w:szCs w:val="24"/>
            <w:lang w:val="en"/>
            <w:rPrChange w:id="12016" w:author="Ashley Frank" w:date="2024-12-20T21:43:00Z">
              <w:rPr>
                <w:rFonts w:ascii="Bookman Old Style" w:hAnsi="Bookman Old Style"/>
                <w:color w:val="4D5156"/>
                <w:sz w:val="28"/>
                <w:szCs w:val="28"/>
                <w:lang w:val="en"/>
              </w:rPr>
            </w:rPrChange>
          </w:rPr>
          <w:t>,</w:t>
        </w:r>
      </w:ins>
      <w:r w:rsidRPr="007C3EDB">
        <w:rPr>
          <w:rFonts w:ascii="Bookman Old Style" w:hAnsi="Bookman Old Style"/>
          <w:color w:val="4D5156"/>
          <w:szCs w:val="24"/>
          <w:lang w:val="en"/>
          <w:rPrChange w:id="12017" w:author="Ashley Frank" w:date="2024-12-20T21:43:00Z">
            <w:rPr>
              <w:rFonts w:ascii="Bookman Old Style" w:hAnsi="Bookman Old Style"/>
              <w:color w:val="4D5156"/>
              <w:sz w:val="28"/>
              <w:szCs w:val="28"/>
              <w:lang w:val="en"/>
            </w:rPr>
          </w:rPrChange>
        </w:rPr>
        <w:t xml:space="preserve">’ </w:t>
      </w:r>
      <w:ins w:id="12018" w:author="Ashley Frank" w:date="2025-01-22T00:42:00Z">
        <w:r w:rsidR="009320E4">
          <w:rPr>
            <w:rFonts w:ascii="Bookman Old Style" w:hAnsi="Bookman Old Style"/>
            <w:color w:val="4D5156"/>
            <w:szCs w:val="24"/>
            <w:lang w:val="en"/>
          </w:rPr>
          <w:t>there’s a set of beliefs behind this fear</w:t>
        </w:r>
      </w:ins>
      <w:del w:id="12019" w:author="Ashley Frank" w:date="2025-01-22T00:42:00Z">
        <w:r w:rsidRPr="007C3EDB" w:rsidDel="009320E4">
          <w:rPr>
            <w:rFonts w:ascii="Bookman Old Style" w:hAnsi="Bookman Old Style"/>
            <w:color w:val="4D5156"/>
            <w:szCs w:val="24"/>
            <w:lang w:val="en"/>
            <w:rPrChange w:id="12020" w:author="Ashley Frank" w:date="2024-12-20T21:43:00Z">
              <w:rPr>
                <w:rFonts w:ascii="Bookman Old Style" w:hAnsi="Bookman Old Style"/>
                <w:color w:val="4D5156"/>
                <w:sz w:val="28"/>
                <w:szCs w:val="28"/>
                <w:lang w:val="en"/>
              </w:rPr>
            </w:rPrChange>
          </w:rPr>
          <w:delText>it has the idea of a belief system</w:delText>
        </w:r>
      </w:del>
      <w:r w:rsidRPr="007C3EDB">
        <w:rPr>
          <w:rFonts w:ascii="Bookman Old Style" w:hAnsi="Bookman Old Style"/>
          <w:color w:val="4D5156"/>
          <w:szCs w:val="24"/>
          <w:lang w:val="en"/>
          <w:rPrChange w:id="12021" w:author="Ashley Frank" w:date="2024-12-20T21:43:00Z">
            <w:rPr>
              <w:rFonts w:ascii="Bookman Old Style" w:hAnsi="Bookman Old Style"/>
              <w:color w:val="4D5156"/>
              <w:sz w:val="28"/>
              <w:szCs w:val="28"/>
              <w:lang w:val="en"/>
            </w:rPr>
          </w:rPrChange>
        </w:rPr>
        <w:t xml:space="preserve">. </w:t>
      </w:r>
      <w:del w:id="12022" w:author="Ashley Frank" w:date="2025-01-22T00:42:00Z">
        <w:r w:rsidRPr="007C3EDB" w:rsidDel="009320E4">
          <w:rPr>
            <w:rFonts w:ascii="Bookman Old Style" w:hAnsi="Bookman Old Style"/>
            <w:color w:val="4D5156"/>
            <w:szCs w:val="24"/>
            <w:lang w:val="en"/>
            <w:rPrChange w:id="12023" w:author="Ashley Frank" w:date="2024-12-20T21:43:00Z">
              <w:rPr>
                <w:rFonts w:ascii="Bookman Old Style" w:hAnsi="Bookman Old Style"/>
                <w:color w:val="4D5156"/>
                <w:sz w:val="28"/>
                <w:szCs w:val="28"/>
                <w:lang w:val="en"/>
              </w:rPr>
            </w:rPrChange>
          </w:rPr>
          <w:delText xml:space="preserve">Instead </w:delText>
        </w:r>
      </w:del>
      <w:ins w:id="12024" w:author="Ashley Frank" w:date="2025-01-22T00:42:00Z">
        <w:r w:rsidR="009320E4">
          <w:rPr>
            <w:rFonts w:ascii="Bookman Old Style" w:hAnsi="Bookman Old Style"/>
            <w:color w:val="4D5156"/>
            <w:szCs w:val="24"/>
            <w:lang w:val="en"/>
          </w:rPr>
          <w:t xml:space="preserve">Fear of </w:t>
        </w:r>
      </w:ins>
      <w:ins w:id="12025" w:author="Ashley Frank" w:date="2025-01-22T00:43:00Z">
        <w:r w:rsidR="009320E4">
          <w:rPr>
            <w:rFonts w:ascii="Bookman Old Style" w:hAnsi="Bookman Old Style"/>
            <w:color w:val="4D5156"/>
            <w:szCs w:val="24"/>
            <w:lang w:val="en"/>
          </w:rPr>
          <w:t xml:space="preserve">vulnerability inhibits the partner from displaying relational emotions like peace, safety, security, closeness, </w:t>
        </w:r>
      </w:ins>
      <w:del w:id="12026" w:author="Ashley Frank" w:date="2025-01-22T00:43:00Z">
        <w:r w:rsidRPr="007C3EDB" w:rsidDel="009320E4">
          <w:rPr>
            <w:rFonts w:ascii="Bookman Old Style" w:hAnsi="Bookman Old Style"/>
            <w:color w:val="4D5156"/>
            <w:szCs w:val="24"/>
            <w:lang w:val="en"/>
            <w:rPrChange w:id="12027" w:author="Ashley Frank" w:date="2024-12-20T21:43:00Z">
              <w:rPr>
                <w:rFonts w:ascii="Bookman Old Style" w:hAnsi="Bookman Old Style"/>
                <w:color w:val="4D5156"/>
                <w:sz w:val="28"/>
                <w:szCs w:val="28"/>
                <w:lang w:val="en"/>
              </w:rPr>
            </w:rPrChange>
          </w:rPr>
          <w:delText xml:space="preserve">of representing peace, safety, security, closeness, </w:delText>
        </w:r>
      </w:del>
      <w:r w:rsidRPr="007C3EDB">
        <w:rPr>
          <w:rFonts w:ascii="Bookman Old Style" w:hAnsi="Bookman Old Style"/>
          <w:color w:val="4D5156"/>
          <w:szCs w:val="24"/>
          <w:lang w:val="en"/>
          <w:rPrChange w:id="12028" w:author="Ashley Frank" w:date="2024-12-20T21:43:00Z">
            <w:rPr>
              <w:rFonts w:ascii="Bookman Old Style" w:hAnsi="Bookman Old Style"/>
              <w:color w:val="4D5156"/>
              <w:sz w:val="28"/>
              <w:szCs w:val="28"/>
              <w:lang w:val="en"/>
            </w:rPr>
          </w:rPrChange>
        </w:rPr>
        <w:t>softness</w:t>
      </w:r>
      <w:ins w:id="12029" w:author="Ashley Frank" w:date="2024-12-12T20:59:00Z">
        <w:r w:rsidR="004B6627" w:rsidRPr="007C3EDB">
          <w:rPr>
            <w:rFonts w:ascii="Bookman Old Style" w:hAnsi="Bookman Old Style"/>
            <w:color w:val="4D5156"/>
            <w:szCs w:val="24"/>
            <w:lang w:val="en"/>
            <w:rPrChange w:id="12030" w:author="Ashley Frank" w:date="2024-12-20T21:43:00Z">
              <w:rPr>
                <w:rFonts w:ascii="Bookman Old Style" w:hAnsi="Bookman Old Style"/>
                <w:color w:val="4D5156"/>
                <w:sz w:val="28"/>
                <w:szCs w:val="28"/>
                <w:lang w:val="en"/>
              </w:rPr>
            </w:rPrChange>
          </w:rPr>
          <w:t>,</w:t>
        </w:r>
      </w:ins>
      <w:r w:rsidRPr="007C3EDB">
        <w:rPr>
          <w:rFonts w:ascii="Bookman Old Style" w:hAnsi="Bookman Old Style"/>
          <w:color w:val="4D5156"/>
          <w:szCs w:val="24"/>
          <w:lang w:val="en"/>
          <w:rPrChange w:id="12031" w:author="Ashley Frank" w:date="2024-12-20T21:43:00Z">
            <w:rPr>
              <w:rFonts w:ascii="Bookman Old Style" w:hAnsi="Bookman Old Style"/>
              <w:color w:val="4D5156"/>
              <w:sz w:val="28"/>
              <w:szCs w:val="28"/>
              <w:lang w:val="en"/>
            </w:rPr>
          </w:rPrChange>
        </w:rPr>
        <w:t xml:space="preserve"> and </w:t>
      </w:r>
      <w:ins w:id="12032" w:author="Ashley Frank" w:date="2025-01-22T00:43:00Z">
        <w:r w:rsidR="009320E4">
          <w:rPr>
            <w:rFonts w:ascii="Bookman Old Style" w:hAnsi="Bookman Old Style"/>
            <w:color w:val="4D5156"/>
            <w:szCs w:val="24"/>
            <w:lang w:val="en"/>
          </w:rPr>
          <w:t xml:space="preserve">joy. Instead, the </w:t>
        </w:r>
      </w:ins>
      <w:del w:id="12033" w:author="Ashley Frank" w:date="2025-01-22T00:43:00Z">
        <w:r w:rsidRPr="007C3EDB" w:rsidDel="009320E4">
          <w:rPr>
            <w:rFonts w:ascii="Bookman Old Style" w:hAnsi="Bookman Old Style"/>
            <w:color w:val="4D5156"/>
            <w:szCs w:val="24"/>
            <w:lang w:val="en"/>
            <w:rPrChange w:id="12034" w:author="Ashley Frank" w:date="2024-12-20T21:43:00Z">
              <w:rPr>
                <w:rFonts w:ascii="Bookman Old Style" w:hAnsi="Bookman Old Style"/>
                <w:color w:val="4D5156"/>
                <w:sz w:val="28"/>
                <w:szCs w:val="28"/>
                <w:lang w:val="en"/>
              </w:rPr>
            </w:rPrChange>
          </w:rPr>
          <w:delText xml:space="preserve">joy, the </w:delText>
        </w:r>
      </w:del>
      <w:r w:rsidRPr="007C3EDB">
        <w:rPr>
          <w:rFonts w:ascii="Bookman Old Style" w:hAnsi="Bookman Old Style"/>
          <w:color w:val="4D5156"/>
          <w:szCs w:val="24"/>
          <w:lang w:val="en"/>
          <w:rPrChange w:id="12035" w:author="Ashley Frank" w:date="2024-12-20T21:43:00Z">
            <w:rPr>
              <w:rFonts w:ascii="Bookman Old Style" w:hAnsi="Bookman Old Style"/>
              <w:color w:val="4D5156"/>
              <w:sz w:val="28"/>
              <w:szCs w:val="28"/>
              <w:lang w:val="en"/>
            </w:rPr>
          </w:rPrChange>
        </w:rPr>
        <w:t xml:space="preserve">partner can </w:t>
      </w:r>
      <w:ins w:id="12036" w:author="Ashley Frank" w:date="2025-01-22T00:43:00Z">
        <w:r w:rsidR="009320E4">
          <w:rPr>
            <w:rFonts w:ascii="Bookman Old Style" w:hAnsi="Bookman Old Style"/>
            <w:color w:val="4D5156"/>
            <w:szCs w:val="24"/>
            <w:lang w:val="en"/>
          </w:rPr>
          <w:t>feel</w:t>
        </w:r>
      </w:ins>
      <w:del w:id="12037" w:author="Ashley Frank" w:date="2025-01-22T00:43:00Z">
        <w:r w:rsidRPr="007C3EDB" w:rsidDel="009320E4">
          <w:rPr>
            <w:rFonts w:ascii="Bookman Old Style" w:hAnsi="Bookman Old Style"/>
            <w:color w:val="4D5156"/>
            <w:szCs w:val="24"/>
            <w:lang w:val="en"/>
            <w:rPrChange w:id="12038" w:author="Ashley Frank" w:date="2024-12-20T21:43:00Z">
              <w:rPr>
                <w:rFonts w:ascii="Bookman Old Style" w:hAnsi="Bookman Old Style"/>
                <w:color w:val="4D5156"/>
                <w:sz w:val="28"/>
                <w:szCs w:val="28"/>
                <w:lang w:val="en"/>
              </w:rPr>
            </w:rPrChange>
          </w:rPr>
          <w:delText>represent</w:delText>
        </w:r>
      </w:del>
      <w:r w:rsidRPr="007C3EDB">
        <w:rPr>
          <w:rFonts w:ascii="Bookman Old Style" w:hAnsi="Bookman Old Style"/>
          <w:color w:val="4D5156"/>
          <w:szCs w:val="24"/>
          <w:lang w:val="en"/>
          <w:rPrChange w:id="12039" w:author="Ashley Frank" w:date="2024-12-20T21:43:00Z">
            <w:rPr>
              <w:rFonts w:ascii="Bookman Old Style" w:hAnsi="Bookman Old Style"/>
              <w:color w:val="4D5156"/>
              <w:sz w:val="28"/>
              <w:szCs w:val="28"/>
              <w:lang w:val="en"/>
            </w:rPr>
          </w:rPrChange>
        </w:rPr>
        <w:t xml:space="preserve"> hurt and pain because</w:t>
      </w:r>
      <w:ins w:id="12040" w:author="Ashley Frank" w:date="2025-01-22T00:44:00Z">
        <w:r w:rsidR="009320E4">
          <w:rPr>
            <w:rFonts w:ascii="Bookman Old Style" w:hAnsi="Bookman Old Style"/>
            <w:color w:val="4D5156"/>
            <w:szCs w:val="24"/>
            <w:lang w:val="en"/>
          </w:rPr>
          <w:t xml:space="preserve"> of</w:t>
        </w:r>
      </w:ins>
      <w:r w:rsidRPr="007C3EDB">
        <w:rPr>
          <w:rFonts w:ascii="Bookman Old Style" w:hAnsi="Bookman Old Style"/>
          <w:color w:val="4D5156"/>
          <w:szCs w:val="24"/>
          <w:lang w:val="en"/>
          <w:rPrChange w:id="12041" w:author="Ashley Frank" w:date="2024-12-20T21:43:00Z">
            <w:rPr>
              <w:rFonts w:ascii="Bookman Old Style" w:hAnsi="Bookman Old Style"/>
              <w:color w:val="4D5156"/>
              <w:sz w:val="28"/>
              <w:szCs w:val="28"/>
              <w:lang w:val="en"/>
            </w:rPr>
          </w:rPrChange>
        </w:rPr>
        <w:t xml:space="preserve"> </w:t>
      </w:r>
      <w:ins w:id="12042" w:author="Ashley Frank" w:date="2025-01-22T00:44:00Z">
        <w:r w:rsidR="009320E4">
          <w:rPr>
            <w:rFonts w:ascii="Bookman Old Style" w:hAnsi="Bookman Old Style"/>
            <w:color w:val="4D5156"/>
            <w:szCs w:val="24"/>
            <w:lang w:val="en"/>
          </w:rPr>
          <w:t xml:space="preserve">the </w:t>
        </w:r>
      </w:ins>
      <w:del w:id="12043" w:author="Ashley Frank" w:date="2025-01-22T00:44:00Z">
        <w:r w:rsidRPr="007C3EDB" w:rsidDel="009320E4">
          <w:rPr>
            <w:rFonts w:ascii="Bookman Old Style" w:hAnsi="Bookman Old Style"/>
            <w:color w:val="4D5156"/>
            <w:szCs w:val="24"/>
            <w:lang w:val="en"/>
            <w:rPrChange w:id="12044" w:author="Ashley Frank" w:date="2024-12-20T21:43:00Z">
              <w:rPr>
                <w:rFonts w:ascii="Bookman Old Style" w:hAnsi="Bookman Old Style"/>
                <w:color w:val="4D5156"/>
                <w:sz w:val="28"/>
                <w:szCs w:val="28"/>
                <w:lang w:val="en"/>
              </w:rPr>
            </w:rPrChange>
          </w:rPr>
          <w:delText xml:space="preserve">of the definition of the </w:delText>
        </w:r>
      </w:del>
      <w:r w:rsidRPr="007C3EDB">
        <w:rPr>
          <w:rFonts w:ascii="Bookman Old Style" w:hAnsi="Bookman Old Style"/>
          <w:color w:val="4D5156"/>
          <w:szCs w:val="24"/>
          <w:lang w:val="en"/>
          <w:rPrChange w:id="12045" w:author="Ashley Frank" w:date="2024-12-20T21:43:00Z">
            <w:rPr>
              <w:rFonts w:ascii="Bookman Old Style" w:hAnsi="Bookman Old Style"/>
              <w:color w:val="4D5156"/>
              <w:sz w:val="28"/>
              <w:szCs w:val="28"/>
              <w:lang w:val="en"/>
            </w:rPr>
          </w:rPrChange>
        </w:rPr>
        <w:t xml:space="preserve">emotions of </w:t>
      </w:r>
      <w:del w:id="12046" w:author="Ashley Frank" w:date="2024-12-12T21:00:00Z">
        <w:r w:rsidRPr="007C3EDB" w:rsidDel="004B6627">
          <w:rPr>
            <w:rFonts w:ascii="Bookman Old Style" w:hAnsi="Bookman Old Style"/>
            <w:color w:val="4D5156"/>
            <w:szCs w:val="24"/>
            <w:lang w:val="en"/>
            <w:rPrChange w:id="12047" w:author="Ashley Frank" w:date="2024-12-20T21:43:00Z">
              <w:rPr>
                <w:rFonts w:ascii="Bookman Old Style" w:hAnsi="Bookman Old Style"/>
                <w:color w:val="4D5156"/>
                <w:sz w:val="28"/>
                <w:szCs w:val="28"/>
                <w:lang w:val="en"/>
              </w:rPr>
            </w:rPrChange>
          </w:rPr>
          <w:delText xml:space="preserve">uneasy </w:delText>
        </w:r>
      </w:del>
      <w:ins w:id="12048" w:author="Ashley Frank" w:date="2024-12-12T21:00:00Z">
        <w:r w:rsidR="004B6627" w:rsidRPr="007C3EDB">
          <w:rPr>
            <w:rFonts w:ascii="Bookman Old Style" w:hAnsi="Bookman Old Style"/>
            <w:color w:val="4D5156"/>
            <w:szCs w:val="24"/>
            <w:lang w:val="en"/>
            <w:rPrChange w:id="12049" w:author="Ashley Frank" w:date="2024-12-20T21:43:00Z">
              <w:rPr>
                <w:rFonts w:ascii="Bookman Old Style" w:hAnsi="Bookman Old Style"/>
                <w:color w:val="4D5156"/>
                <w:sz w:val="28"/>
                <w:szCs w:val="28"/>
                <w:lang w:val="en"/>
              </w:rPr>
            </w:rPrChange>
          </w:rPr>
          <w:t xml:space="preserve">unease </w:t>
        </w:r>
      </w:ins>
      <w:r w:rsidRPr="007C3EDB">
        <w:rPr>
          <w:rFonts w:ascii="Bookman Old Style" w:hAnsi="Bookman Old Style"/>
          <w:color w:val="4D5156"/>
          <w:szCs w:val="24"/>
          <w:lang w:val="en"/>
          <w:rPrChange w:id="12050" w:author="Ashley Frank" w:date="2024-12-20T21:43:00Z">
            <w:rPr>
              <w:rFonts w:ascii="Bookman Old Style" w:hAnsi="Bookman Old Style"/>
              <w:color w:val="4D5156"/>
              <w:sz w:val="28"/>
              <w:szCs w:val="28"/>
              <w:lang w:val="en"/>
            </w:rPr>
          </w:rPrChange>
        </w:rPr>
        <w:t>and anxiety that typically accompan</w:t>
      </w:r>
      <w:ins w:id="12051" w:author="Ashley Frank" w:date="2024-12-12T21:00:00Z">
        <w:r w:rsidR="004B6627" w:rsidRPr="007C3EDB">
          <w:rPr>
            <w:rFonts w:ascii="Bookman Old Style" w:hAnsi="Bookman Old Style"/>
            <w:color w:val="4D5156"/>
            <w:szCs w:val="24"/>
            <w:lang w:val="en"/>
            <w:rPrChange w:id="12052" w:author="Ashley Frank" w:date="2024-12-20T21:43:00Z">
              <w:rPr>
                <w:rFonts w:ascii="Bookman Old Style" w:hAnsi="Bookman Old Style"/>
                <w:color w:val="4D5156"/>
                <w:sz w:val="28"/>
                <w:szCs w:val="28"/>
                <w:lang w:val="en"/>
              </w:rPr>
            </w:rPrChange>
          </w:rPr>
          <w:t>y</w:t>
        </w:r>
      </w:ins>
      <w:del w:id="12053" w:author="Ashley Frank" w:date="2024-12-12T21:00:00Z">
        <w:r w:rsidRPr="007C3EDB" w:rsidDel="004B6627">
          <w:rPr>
            <w:rFonts w:ascii="Bookman Old Style" w:hAnsi="Bookman Old Style"/>
            <w:color w:val="4D5156"/>
            <w:szCs w:val="24"/>
            <w:lang w:val="en"/>
            <w:rPrChange w:id="12054" w:author="Ashley Frank" w:date="2024-12-20T21:43:00Z">
              <w:rPr>
                <w:rFonts w:ascii="Bookman Old Style" w:hAnsi="Bookman Old Style"/>
                <w:color w:val="4D5156"/>
                <w:sz w:val="28"/>
                <w:szCs w:val="28"/>
                <w:lang w:val="en"/>
              </w:rPr>
            </w:rPrChange>
          </w:rPr>
          <w:delText>ies</w:delText>
        </w:r>
      </w:del>
      <w:r w:rsidRPr="007C3EDB">
        <w:rPr>
          <w:rFonts w:ascii="Bookman Old Style" w:hAnsi="Bookman Old Style"/>
          <w:color w:val="4D5156"/>
          <w:szCs w:val="24"/>
          <w:lang w:val="en"/>
          <w:rPrChange w:id="12055" w:author="Ashley Frank" w:date="2024-12-20T21:43:00Z">
            <w:rPr>
              <w:rFonts w:ascii="Bookman Old Style" w:hAnsi="Bookman Old Style"/>
              <w:color w:val="4D5156"/>
              <w:sz w:val="28"/>
              <w:szCs w:val="28"/>
              <w:lang w:val="en"/>
            </w:rPr>
          </w:rPrChange>
        </w:rPr>
        <w:t xml:space="preserve"> vulnerab</w:t>
      </w:r>
      <w:ins w:id="12056" w:author="Ashley Frank" w:date="2024-12-12T21:00:00Z">
        <w:r w:rsidR="004B6627" w:rsidRPr="007C3EDB">
          <w:rPr>
            <w:rFonts w:ascii="Bookman Old Style" w:hAnsi="Bookman Old Style"/>
            <w:color w:val="4D5156"/>
            <w:szCs w:val="24"/>
            <w:lang w:val="en"/>
            <w:rPrChange w:id="12057" w:author="Ashley Frank" w:date="2024-12-20T21:43:00Z">
              <w:rPr>
                <w:rFonts w:ascii="Bookman Old Style" w:hAnsi="Bookman Old Style"/>
                <w:color w:val="4D5156"/>
                <w:sz w:val="28"/>
                <w:szCs w:val="28"/>
                <w:lang w:val="en"/>
              </w:rPr>
            </w:rPrChange>
          </w:rPr>
          <w:t>ility</w:t>
        </w:r>
      </w:ins>
      <w:del w:id="12058" w:author="Ashley Frank" w:date="2024-12-12T21:00:00Z">
        <w:r w:rsidRPr="007C3EDB" w:rsidDel="004B6627">
          <w:rPr>
            <w:rFonts w:ascii="Bookman Old Style" w:hAnsi="Bookman Old Style"/>
            <w:color w:val="4D5156"/>
            <w:szCs w:val="24"/>
            <w:lang w:val="en"/>
            <w:rPrChange w:id="12059" w:author="Ashley Frank" w:date="2024-12-20T21:43:00Z">
              <w:rPr>
                <w:rFonts w:ascii="Bookman Old Style" w:hAnsi="Bookman Old Style"/>
                <w:color w:val="4D5156"/>
                <w:sz w:val="28"/>
                <w:szCs w:val="28"/>
                <w:lang w:val="en"/>
              </w:rPr>
            </w:rPrChange>
          </w:rPr>
          <w:delText>le</w:delText>
        </w:r>
      </w:del>
      <w:r w:rsidRPr="007C3EDB">
        <w:rPr>
          <w:rFonts w:ascii="Bookman Old Style" w:hAnsi="Bookman Old Style"/>
          <w:color w:val="4D5156"/>
          <w:szCs w:val="24"/>
          <w:lang w:val="en"/>
          <w:rPrChange w:id="12060" w:author="Ashley Frank" w:date="2024-12-20T21:43:00Z">
            <w:rPr>
              <w:rFonts w:ascii="Bookman Old Style" w:hAnsi="Bookman Old Style"/>
              <w:color w:val="4D5156"/>
              <w:sz w:val="28"/>
              <w:szCs w:val="28"/>
              <w:lang w:val="en"/>
            </w:rPr>
          </w:rPrChange>
        </w:rPr>
        <w:t>. The figh</w:t>
      </w:r>
      <w:ins w:id="12061" w:author="Ashley Frank" w:date="2025-01-22T00:44:00Z">
        <w:r w:rsidR="009320E4">
          <w:rPr>
            <w:rFonts w:ascii="Bookman Old Style" w:hAnsi="Bookman Old Style"/>
            <w:color w:val="4D5156"/>
            <w:szCs w:val="24"/>
            <w:lang w:val="en"/>
          </w:rPr>
          <w:t>t-or-f</w:t>
        </w:r>
      </w:ins>
      <w:del w:id="12062" w:author="Ashley Frank" w:date="2025-01-22T00:44:00Z">
        <w:r w:rsidRPr="007C3EDB" w:rsidDel="009320E4">
          <w:rPr>
            <w:rFonts w:ascii="Bookman Old Style" w:hAnsi="Bookman Old Style"/>
            <w:color w:val="4D5156"/>
            <w:szCs w:val="24"/>
            <w:lang w:val="en"/>
            <w:rPrChange w:id="12063" w:author="Ashley Frank" w:date="2024-12-20T21:43:00Z">
              <w:rPr>
                <w:rFonts w:ascii="Bookman Old Style" w:hAnsi="Bookman Old Style"/>
                <w:color w:val="4D5156"/>
                <w:sz w:val="28"/>
                <w:szCs w:val="28"/>
                <w:lang w:val="en"/>
              </w:rPr>
            </w:rPrChange>
          </w:rPr>
          <w:delText>t and f</w:delText>
        </w:r>
      </w:del>
      <w:r w:rsidRPr="007C3EDB">
        <w:rPr>
          <w:rFonts w:ascii="Bookman Old Style" w:hAnsi="Bookman Old Style"/>
          <w:color w:val="4D5156"/>
          <w:szCs w:val="24"/>
          <w:lang w:val="en"/>
          <w:rPrChange w:id="12064" w:author="Ashley Frank" w:date="2024-12-20T21:43:00Z">
            <w:rPr>
              <w:rFonts w:ascii="Bookman Old Style" w:hAnsi="Bookman Old Style"/>
              <w:color w:val="4D5156"/>
              <w:sz w:val="28"/>
              <w:szCs w:val="28"/>
              <w:lang w:val="en"/>
            </w:rPr>
          </w:rPrChange>
        </w:rPr>
        <w:t xml:space="preserve">light reaction becomes real and energized with this predetermined definition and the </w:t>
      </w:r>
      <w:del w:id="12065" w:author="Ashley Frank" w:date="2024-12-12T21:00:00Z">
        <w:r w:rsidRPr="007C3EDB" w:rsidDel="004B6627">
          <w:rPr>
            <w:rFonts w:ascii="Bookman Old Style" w:hAnsi="Bookman Old Style"/>
            <w:color w:val="4D5156"/>
            <w:szCs w:val="24"/>
            <w:lang w:val="en"/>
            <w:rPrChange w:id="12066" w:author="Ashley Frank" w:date="2024-12-20T21:43:00Z">
              <w:rPr>
                <w:rFonts w:ascii="Bookman Old Style" w:hAnsi="Bookman Old Style"/>
                <w:color w:val="4D5156"/>
                <w:sz w:val="28"/>
                <w:szCs w:val="28"/>
                <w:lang w:val="en"/>
              </w:rPr>
            </w:rPrChange>
          </w:rPr>
          <w:delText>aforementioned reaction</w:delText>
        </w:r>
      </w:del>
      <w:ins w:id="12067" w:author="Ashley Frank" w:date="2024-12-12T21:00:00Z">
        <w:r w:rsidR="004B6627" w:rsidRPr="007C3EDB">
          <w:rPr>
            <w:rFonts w:ascii="Bookman Old Style" w:hAnsi="Bookman Old Style"/>
            <w:color w:val="4D5156"/>
            <w:szCs w:val="24"/>
            <w:lang w:val="en"/>
            <w:rPrChange w:id="12068" w:author="Ashley Frank" w:date="2024-12-20T21:43:00Z">
              <w:rPr>
                <w:rFonts w:ascii="Bookman Old Style" w:hAnsi="Bookman Old Style"/>
                <w:color w:val="4D5156"/>
                <w:sz w:val="28"/>
                <w:szCs w:val="28"/>
                <w:lang w:val="en"/>
              </w:rPr>
            </w:rPrChange>
          </w:rPr>
          <w:t>reaction mentioned above</w:t>
        </w:r>
      </w:ins>
      <w:r w:rsidRPr="007C3EDB">
        <w:rPr>
          <w:rFonts w:ascii="Bookman Old Style" w:hAnsi="Bookman Old Style"/>
          <w:color w:val="4D5156"/>
          <w:szCs w:val="24"/>
          <w:lang w:val="en"/>
          <w:rPrChange w:id="12069" w:author="Ashley Frank" w:date="2024-12-20T21:43:00Z">
            <w:rPr>
              <w:rFonts w:ascii="Bookman Old Style" w:hAnsi="Bookman Old Style"/>
              <w:color w:val="4D5156"/>
              <w:sz w:val="28"/>
              <w:szCs w:val="28"/>
              <w:lang w:val="en"/>
            </w:rPr>
          </w:rPrChange>
        </w:rPr>
        <w:t>.</w:t>
      </w:r>
    </w:p>
    <w:p w14:paraId="168A4987" w14:textId="77777777" w:rsidR="000F799B" w:rsidRPr="007C3EDB" w:rsidRDefault="000F799B" w:rsidP="00A062DD">
      <w:pPr>
        <w:shd w:val="clear" w:color="auto" w:fill="FFFFFF"/>
        <w:spacing w:line="360" w:lineRule="auto"/>
        <w:rPr>
          <w:rFonts w:ascii="Bookman Old Style" w:hAnsi="Bookman Old Style"/>
          <w:color w:val="4D5156"/>
          <w:szCs w:val="24"/>
          <w:lang w:val="en"/>
          <w:rPrChange w:id="12070" w:author="Ashley Frank" w:date="2024-12-20T21:43:00Z">
            <w:rPr>
              <w:rFonts w:ascii="Bookman Old Style" w:hAnsi="Bookman Old Style"/>
              <w:color w:val="4D5156"/>
              <w:sz w:val="28"/>
              <w:szCs w:val="28"/>
              <w:lang w:val="en"/>
            </w:rPr>
          </w:rPrChange>
        </w:rPr>
      </w:pPr>
    </w:p>
    <w:p w14:paraId="18274697" w14:textId="495F430A" w:rsidR="00A062DD" w:rsidRPr="007C3EDB" w:rsidRDefault="004B6627" w:rsidP="00A062DD">
      <w:pPr>
        <w:shd w:val="clear" w:color="auto" w:fill="FFFFFF"/>
        <w:spacing w:line="360" w:lineRule="auto"/>
        <w:rPr>
          <w:rFonts w:ascii="Bookman Old Style" w:hAnsi="Bookman Old Style"/>
          <w:color w:val="4D5156"/>
          <w:szCs w:val="24"/>
          <w:lang w:val="en"/>
          <w:rPrChange w:id="12071" w:author="Ashley Frank" w:date="2024-12-20T21:43:00Z">
            <w:rPr>
              <w:rFonts w:ascii="Bookman Old Style" w:hAnsi="Bookman Old Style"/>
              <w:color w:val="4D5156"/>
              <w:sz w:val="28"/>
              <w:szCs w:val="28"/>
              <w:lang w:val="en"/>
            </w:rPr>
          </w:rPrChange>
        </w:rPr>
      </w:pPr>
      <w:ins w:id="12072" w:author="Ashley Frank" w:date="2024-12-12T21:01:00Z">
        <w:r w:rsidRPr="007C3EDB">
          <w:rPr>
            <w:rFonts w:ascii="Bookman Old Style" w:hAnsi="Bookman Old Style"/>
            <w:color w:val="4D5156"/>
            <w:szCs w:val="24"/>
            <w:lang w:val="en"/>
            <w:rPrChange w:id="12073" w:author="Ashley Frank" w:date="2024-12-20T21:43:00Z">
              <w:rPr>
                <w:rFonts w:ascii="Bookman Old Style" w:hAnsi="Bookman Old Style"/>
                <w:color w:val="4D5156"/>
                <w:sz w:val="28"/>
                <w:szCs w:val="28"/>
                <w:lang w:val="en"/>
              </w:rPr>
            </w:rPrChange>
          </w:rPr>
          <w:t xml:space="preserve">The </w:t>
        </w:r>
      </w:ins>
      <w:ins w:id="12074" w:author="Ashley Frank" w:date="2025-01-22T00:51:00Z">
        <w:r w:rsidR="00480CE6">
          <w:rPr>
            <w:rFonts w:ascii="Bookman Old Style" w:hAnsi="Bookman Old Style"/>
            <w:color w:val="4D5156"/>
            <w:szCs w:val="24"/>
            <w:lang w:val="en"/>
          </w:rPr>
          <w:t xml:space="preserve">perception </w:t>
        </w:r>
      </w:ins>
      <w:del w:id="12075" w:author="Ashley Frank" w:date="2024-12-12T21:01:00Z">
        <w:r w:rsidR="00A062DD" w:rsidRPr="007C3EDB" w:rsidDel="004B6627">
          <w:rPr>
            <w:rFonts w:ascii="Bookman Old Style" w:hAnsi="Bookman Old Style"/>
            <w:color w:val="4D5156"/>
            <w:szCs w:val="24"/>
            <w:lang w:val="en"/>
            <w:rPrChange w:id="12076" w:author="Ashley Frank" w:date="2024-12-20T21:43:00Z">
              <w:rPr>
                <w:rFonts w:ascii="Bookman Old Style" w:hAnsi="Bookman Old Style"/>
                <w:color w:val="4D5156"/>
                <w:sz w:val="28"/>
                <w:szCs w:val="28"/>
                <w:lang w:val="en"/>
              </w:rPr>
            </w:rPrChange>
          </w:rPr>
          <w:delText xml:space="preserve">This means that the definition </w:delText>
        </w:r>
      </w:del>
      <w:r w:rsidR="00A062DD" w:rsidRPr="007C3EDB">
        <w:rPr>
          <w:rFonts w:ascii="Bookman Old Style" w:hAnsi="Bookman Old Style"/>
          <w:color w:val="4D5156"/>
          <w:szCs w:val="24"/>
          <w:lang w:val="en"/>
          <w:rPrChange w:id="12077" w:author="Ashley Frank" w:date="2024-12-20T21:43:00Z">
            <w:rPr>
              <w:rFonts w:ascii="Bookman Old Style" w:hAnsi="Bookman Old Style"/>
              <w:color w:val="4D5156"/>
              <w:sz w:val="28"/>
              <w:szCs w:val="28"/>
              <w:lang w:val="en"/>
            </w:rPr>
          </w:rPrChange>
        </w:rPr>
        <w:t>of uneas</w:t>
      </w:r>
      <w:ins w:id="12078" w:author="Ashley Frank" w:date="2024-12-12T21:01:00Z">
        <w:r w:rsidRPr="007C3EDB">
          <w:rPr>
            <w:rFonts w:ascii="Bookman Old Style" w:hAnsi="Bookman Old Style"/>
            <w:color w:val="4D5156"/>
            <w:szCs w:val="24"/>
            <w:lang w:val="en"/>
            <w:rPrChange w:id="12079" w:author="Ashley Frank" w:date="2024-12-20T21:43:00Z">
              <w:rPr>
                <w:rFonts w:ascii="Bookman Old Style" w:hAnsi="Bookman Old Style"/>
                <w:color w:val="4D5156"/>
                <w:sz w:val="28"/>
                <w:szCs w:val="28"/>
                <w:lang w:val="en"/>
              </w:rPr>
            </w:rPrChange>
          </w:rPr>
          <w:t>e</w:t>
        </w:r>
      </w:ins>
      <w:del w:id="12080" w:author="Ashley Frank" w:date="2024-12-12T21:01:00Z">
        <w:r w:rsidR="00A062DD" w:rsidRPr="007C3EDB" w:rsidDel="004B6627">
          <w:rPr>
            <w:rFonts w:ascii="Bookman Old Style" w:hAnsi="Bookman Old Style"/>
            <w:color w:val="4D5156"/>
            <w:szCs w:val="24"/>
            <w:lang w:val="en"/>
            <w:rPrChange w:id="12081" w:author="Ashley Frank" w:date="2024-12-20T21:43:00Z">
              <w:rPr>
                <w:rFonts w:ascii="Bookman Old Style" w:hAnsi="Bookman Old Style"/>
                <w:color w:val="4D5156"/>
                <w:sz w:val="28"/>
                <w:szCs w:val="28"/>
                <w:lang w:val="en"/>
              </w:rPr>
            </w:rPrChange>
          </w:rPr>
          <w:delText>y</w:delText>
        </w:r>
      </w:del>
      <w:r w:rsidR="00A062DD" w:rsidRPr="007C3EDB">
        <w:rPr>
          <w:rFonts w:ascii="Bookman Old Style" w:hAnsi="Bookman Old Style"/>
          <w:color w:val="4D5156"/>
          <w:szCs w:val="24"/>
          <w:lang w:val="en"/>
          <w:rPrChange w:id="12082" w:author="Ashley Frank" w:date="2024-12-20T21:43:00Z">
            <w:rPr>
              <w:rFonts w:ascii="Bookman Old Style" w:hAnsi="Bookman Old Style"/>
              <w:color w:val="4D5156"/>
              <w:sz w:val="28"/>
              <w:szCs w:val="28"/>
              <w:lang w:val="en"/>
            </w:rPr>
          </w:rPrChange>
        </w:rPr>
        <w:t xml:space="preserve"> and anxiety has to be inaccurate since </w:t>
      </w:r>
      <w:del w:id="12083" w:author="Ashley Frank" w:date="2025-01-22T00:51:00Z">
        <w:r w:rsidR="00A062DD" w:rsidRPr="007C3EDB" w:rsidDel="00480CE6">
          <w:rPr>
            <w:rFonts w:ascii="Bookman Old Style" w:hAnsi="Bookman Old Style"/>
            <w:color w:val="4D5156"/>
            <w:szCs w:val="24"/>
            <w:lang w:val="en"/>
            <w:rPrChange w:id="12084" w:author="Ashley Frank" w:date="2024-12-20T21:43:00Z">
              <w:rPr>
                <w:rFonts w:ascii="Bookman Old Style" w:hAnsi="Bookman Old Style"/>
                <w:color w:val="4D5156"/>
                <w:sz w:val="28"/>
                <w:szCs w:val="28"/>
                <w:lang w:val="en"/>
              </w:rPr>
            </w:rPrChange>
          </w:rPr>
          <w:delText>the definitions aren’t</w:delText>
        </w:r>
      </w:del>
      <w:ins w:id="12085" w:author="Ashley Frank" w:date="2025-01-22T00:51:00Z">
        <w:r w:rsidR="00480CE6">
          <w:rPr>
            <w:rFonts w:ascii="Bookman Old Style" w:hAnsi="Bookman Old Style"/>
            <w:color w:val="4D5156"/>
            <w:szCs w:val="24"/>
            <w:lang w:val="en"/>
          </w:rPr>
          <w:t>they aren’t</w:t>
        </w:r>
      </w:ins>
      <w:r w:rsidR="00A062DD" w:rsidRPr="007C3EDB">
        <w:rPr>
          <w:rFonts w:ascii="Bookman Old Style" w:hAnsi="Bookman Old Style"/>
          <w:color w:val="4D5156"/>
          <w:szCs w:val="24"/>
          <w:lang w:val="en"/>
          <w:rPrChange w:id="12086" w:author="Ashley Frank" w:date="2024-12-20T21:43:00Z">
            <w:rPr>
              <w:rFonts w:ascii="Bookman Old Style" w:hAnsi="Bookman Old Style"/>
              <w:color w:val="4D5156"/>
              <w:sz w:val="28"/>
              <w:szCs w:val="28"/>
              <w:lang w:val="en"/>
            </w:rPr>
          </w:rPrChange>
        </w:rPr>
        <w:t xml:space="preserve"> based on reality but </w:t>
      </w:r>
      <w:ins w:id="12087" w:author="Ashley Frank" w:date="2024-12-12T21:01:00Z">
        <w:r w:rsidRPr="007C3EDB">
          <w:rPr>
            <w:rFonts w:ascii="Bookman Old Style" w:hAnsi="Bookman Old Style"/>
            <w:color w:val="4D5156"/>
            <w:szCs w:val="24"/>
            <w:lang w:val="en"/>
            <w:rPrChange w:id="12088" w:author="Ashley Frank" w:date="2024-12-20T21:43:00Z">
              <w:rPr>
                <w:rFonts w:ascii="Bookman Old Style" w:hAnsi="Bookman Old Style"/>
                <w:color w:val="4D5156"/>
                <w:sz w:val="28"/>
                <w:szCs w:val="28"/>
                <w:lang w:val="en"/>
              </w:rPr>
            </w:rPrChange>
          </w:rPr>
          <w:t xml:space="preserve">on </w:t>
        </w:r>
      </w:ins>
      <w:r w:rsidR="00A062DD" w:rsidRPr="007C3EDB">
        <w:rPr>
          <w:rFonts w:ascii="Bookman Old Style" w:hAnsi="Bookman Old Style"/>
          <w:color w:val="4D5156"/>
          <w:szCs w:val="24"/>
          <w:lang w:val="en"/>
          <w:rPrChange w:id="12089" w:author="Ashley Frank" w:date="2024-12-20T21:43:00Z">
            <w:rPr>
              <w:rFonts w:ascii="Bookman Old Style" w:hAnsi="Bookman Old Style"/>
              <w:color w:val="4D5156"/>
              <w:sz w:val="28"/>
              <w:szCs w:val="28"/>
              <w:lang w:val="en"/>
            </w:rPr>
          </w:rPrChange>
        </w:rPr>
        <w:t>a preconceived belief of impending doom, hurt</w:t>
      </w:r>
      <w:ins w:id="12090" w:author="Ashley Frank" w:date="2024-12-12T21:01:00Z">
        <w:r w:rsidRPr="007C3EDB">
          <w:rPr>
            <w:rFonts w:ascii="Bookman Old Style" w:hAnsi="Bookman Old Style"/>
            <w:color w:val="4D5156"/>
            <w:szCs w:val="24"/>
            <w:lang w:val="en"/>
            <w:rPrChange w:id="12091" w:author="Ashley Frank" w:date="2024-12-20T21:43:00Z">
              <w:rPr>
                <w:rFonts w:ascii="Bookman Old Style" w:hAnsi="Bookman Old Style"/>
                <w:color w:val="4D5156"/>
                <w:sz w:val="28"/>
                <w:szCs w:val="28"/>
                <w:lang w:val="en"/>
              </w:rPr>
            </w:rPrChange>
          </w:rPr>
          <w:t>,</w:t>
        </w:r>
      </w:ins>
      <w:r w:rsidR="00A062DD" w:rsidRPr="007C3EDB">
        <w:rPr>
          <w:rFonts w:ascii="Bookman Old Style" w:hAnsi="Bookman Old Style"/>
          <w:color w:val="4D5156"/>
          <w:szCs w:val="24"/>
          <w:lang w:val="en"/>
          <w:rPrChange w:id="12092" w:author="Ashley Frank" w:date="2024-12-20T21:43:00Z">
            <w:rPr>
              <w:rFonts w:ascii="Bookman Old Style" w:hAnsi="Bookman Old Style"/>
              <w:color w:val="4D5156"/>
              <w:sz w:val="28"/>
              <w:szCs w:val="28"/>
              <w:lang w:val="en"/>
            </w:rPr>
          </w:rPrChange>
        </w:rPr>
        <w:t xml:space="preserve"> and pain. </w:t>
      </w:r>
      <w:ins w:id="12093" w:author="Ashley Frank" w:date="2025-01-22T00:53:00Z">
        <w:r w:rsidR="00480CE6">
          <w:rPr>
            <w:rFonts w:ascii="Bookman Old Style" w:hAnsi="Bookman Old Style"/>
            <w:color w:val="4D5156"/>
            <w:szCs w:val="24"/>
            <w:lang w:val="en"/>
          </w:rPr>
          <w:t xml:space="preserve">Let’s consider the </w:t>
        </w:r>
      </w:ins>
      <w:del w:id="12094" w:author="Ashley Frank" w:date="2025-01-22T00:53:00Z">
        <w:r w:rsidR="00A062DD" w:rsidRPr="007C3EDB" w:rsidDel="00480CE6">
          <w:rPr>
            <w:rFonts w:ascii="Bookman Old Style" w:hAnsi="Bookman Old Style"/>
            <w:color w:val="4D5156"/>
            <w:szCs w:val="24"/>
            <w:lang w:val="en"/>
            <w:rPrChange w:id="12095" w:author="Ashley Frank" w:date="2024-12-20T21:43:00Z">
              <w:rPr>
                <w:rFonts w:ascii="Bookman Old Style" w:hAnsi="Bookman Old Style"/>
                <w:color w:val="4D5156"/>
                <w:sz w:val="28"/>
                <w:szCs w:val="28"/>
                <w:lang w:val="en"/>
              </w:rPr>
            </w:rPrChange>
          </w:rPr>
          <w:delText xml:space="preserve">Think about everyday </w:delText>
        </w:r>
      </w:del>
      <w:ins w:id="12096" w:author="Ashley Frank" w:date="2025-01-22T00:53:00Z">
        <w:r w:rsidR="00480CE6">
          <w:rPr>
            <w:rFonts w:ascii="Bookman Old Style" w:hAnsi="Bookman Old Style"/>
            <w:color w:val="4D5156"/>
            <w:szCs w:val="24"/>
            <w:lang w:val="en"/>
          </w:rPr>
          <w:t xml:space="preserve">daily life </w:t>
        </w:r>
      </w:ins>
      <w:del w:id="12097" w:author="Ashley Frank" w:date="2025-01-22T00:53:00Z">
        <w:r w:rsidR="00A062DD" w:rsidRPr="007C3EDB" w:rsidDel="00480CE6">
          <w:rPr>
            <w:rFonts w:ascii="Bookman Old Style" w:hAnsi="Bookman Old Style"/>
            <w:color w:val="4D5156"/>
            <w:szCs w:val="24"/>
            <w:lang w:val="en"/>
            <w:rPrChange w:id="12098" w:author="Ashley Frank" w:date="2024-12-20T21:43:00Z">
              <w:rPr>
                <w:rFonts w:ascii="Bookman Old Style" w:hAnsi="Bookman Old Style"/>
                <w:color w:val="4D5156"/>
                <w:sz w:val="28"/>
                <w:szCs w:val="28"/>
                <w:lang w:val="en"/>
              </w:rPr>
            </w:rPrChange>
          </w:rPr>
          <w:delText xml:space="preserve">things that people </w:delText>
        </w:r>
      </w:del>
      <w:r w:rsidR="00A062DD" w:rsidRPr="007C3EDB">
        <w:rPr>
          <w:rFonts w:ascii="Bookman Old Style" w:hAnsi="Bookman Old Style"/>
          <w:color w:val="4D5156"/>
          <w:szCs w:val="24"/>
          <w:lang w:val="en"/>
          <w:rPrChange w:id="12099" w:author="Ashley Frank" w:date="2024-12-20T21:43:00Z">
            <w:rPr>
              <w:rFonts w:ascii="Bookman Old Style" w:hAnsi="Bookman Old Style"/>
              <w:color w:val="4D5156"/>
              <w:sz w:val="28"/>
              <w:szCs w:val="28"/>
              <w:lang w:val="en"/>
            </w:rPr>
          </w:rPrChange>
        </w:rPr>
        <w:t>experience</w:t>
      </w:r>
      <w:ins w:id="12100" w:author="Ashley Frank" w:date="2025-01-22T00:53:00Z">
        <w:r w:rsidR="00480CE6">
          <w:rPr>
            <w:rFonts w:ascii="Bookman Old Style" w:hAnsi="Bookman Old Style"/>
            <w:color w:val="4D5156"/>
            <w:szCs w:val="24"/>
            <w:lang w:val="en"/>
          </w:rPr>
          <w:t>s</w:t>
        </w:r>
      </w:ins>
      <w:r w:rsidR="00A062DD" w:rsidRPr="007C3EDB">
        <w:rPr>
          <w:rFonts w:ascii="Bookman Old Style" w:hAnsi="Bookman Old Style"/>
          <w:color w:val="4D5156"/>
          <w:szCs w:val="24"/>
          <w:lang w:val="en"/>
          <w:rPrChange w:id="12101" w:author="Ashley Frank" w:date="2024-12-20T21:43:00Z">
            <w:rPr>
              <w:rFonts w:ascii="Bookman Old Style" w:hAnsi="Bookman Old Style"/>
              <w:color w:val="4D5156"/>
              <w:sz w:val="28"/>
              <w:szCs w:val="28"/>
              <w:lang w:val="en"/>
            </w:rPr>
          </w:rPrChange>
        </w:rPr>
        <w:t xml:space="preserve"> that cause uneasiness: an exam, traffic, dentist, illness, public speaking, </w:t>
      </w:r>
      <w:ins w:id="12102" w:author="Ashley Frank" w:date="2024-12-12T21:00:00Z">
        <w:r w:rsidRPr="007C3EDB">
          <w:rPr>
            <w:rFonts w:ascii="Bookman Old Style" w:hAnsi="Bookman Old Style"/>
            <w:color w:val="4D5156"/>
            <w:szCs w:val="24"/>
            <w:lang w:val="en"/>
            <w:rPrChange w:id="12103" w:author="Ashley Frank" w:date="2024-12-20T21:43:00Z">
              <w:rPr>
                <w:rFonts w:ascii="Bookman Old Style" w:hAnsi="Bookman Old Style"/>
                <w:color w:val="4D5156"/>
                <w:sz w:val="28"/>
                <w:szCs w:val="28"/>
                <w:lang w:val="en"/>
              </w:rPr>
            </w:rPrChange>
          </w:rPr>
          <w:t>a</w:t>
        </w:r>
      </w:ins>
      <w:ins w:id="12104" w:author="Ashley Frank" w:date="2025-01-22T00:53:00Z">
        <w:r w:rsidR="00480CE6">
          <w:rPr>
            <w:rFonts w:ascii="Bookman Old Style" w:hAnsi="Bookman Old Style"/>
            <w:color w:val="4D5156"/>
            <w:szCs w:val="24"/>
            <w:lang w:val="en"/>
          </w:rPr>
          <w:t>n unfamiliar pla</w:t>
        </w:r>
      </w:ins>
      <w:del w:id="12105" w:author="Ashley Frank" w:date="2025-01-22T00:53:00Z">
        <w:r w:rsidR="00A062DD" w:rsidRPr="007C3EDB" w:rsidDel="00480CE6">
          <w:rPr>
            <w:rFonts w:ascii="Bookman Old Style" w:hAnsi="Bookman Old Style"/>
            <w:color w:val="4D5156"/>
            <w:szCs w:val="24"/>
            <w:lang w:val="en"/>
            <w:rPrChange w:id="12106" w:author="Ashley Frank" w:date="2024-12-20T21:43:00Z">
              <w:rPr>
                <w:rFonts w:ascii="Bookman Old Style" w:hAnsi="Bookman Old Style"/>
                <w:color w:val="4D5156"/>
                <w:sz w:val="28"/>
                <w:szCs w:val="28"/>
                <w:lang w:val="en"/>
              </w:rPr>
            </w:rPrChange>
          </w:rPr>
          <w:delText>new pla</w:delText>
        </w:r>
      </w:del>
      <w:r w:rsidR="00A062DD" w:rsidRPr="007C3EDB">
        <w:rPr>
          <w:rFonts w:ascii="Bookman Old Style" w:hAnsi="Bookman Old Style"/>
          <w:color w:val="4D5156"/>
          <w:szCs w:val="24"/>
          <w:lang w:val="en"/>
          <w:rPrChange w:id="12107" w:author="Ashley Frank" w:date="2024-12-20T21:43:00Z">
            <w:rPr>
              <w:rFonts w:ascii="Bookman Old Style" w:hAnsi="Bookman Old Style"/>
              <w:color w:val="4D5156"/>
              <w:sz w:val="28"/>
              <w:szCs w:val="28"/>
              <w:lang w:val="en"/>
            </w:rPr>
          </w:rPrChange>
        </w:rPr>
        <w:t xml:space="preserve">ce, </w:t>
      </w:r>
      <w:ins w:id="12108" w:author="Ashley Frank" w:date="2024-12-12T21:02:00Z">
        <w:r w:rsidRPr="007C3EDB">
          <w:rPr>
            <w:rFonts w:ascii="Bookman Old Style" w:hAnsi="Bookman Old Style"/>
            <w:color w:val="4D5156"/>
            <w:szCs w:val="24"/>
            <w:lang w:val="en"/>
            <w:rPrChange w:id="12109" w:author="Ashley Frank" w:date="2024-12-20T21:43:00Z">
              <w:rPr>
                <w:rFonts w:ascii="Bookman Old Style" w:hAnsi="Bookman Old Style"/>
                <w:color w:val="4D5156"/>
                <w:sz w:val="28"/>
                <w:szCs w:val="28"/>
                <w:lang w:val="en"/>
              </w:rPr>
            </w:rPrChange>
          </w:rPr>
          <w:t xml:space="preserve">a first </w:t>
        </w:r>
      </w:ins>
      <w:del w:id="12110" w:author="Ashley Frank" w:date="2024-12-12T21:02:00Z">
        <w:r w:rsidR="00A062DD" w:rsidRPr="007C3EDB" w:rsidDel="004B6627">
          <w:rPr>
            <w:rFonts w:ascii="Bookman Old Style" w:hAnsi="Bookman Old Style"/>
            <w:color w:val="4D5156"/>
            <w:szCs w:val="24"/>
            <w:lang w:val="en"/>
            <w:rPrChange w:id="12111" w:author="Ashley Frank" w:date="2024-12-20T21:43:00Z">
              <w:rPr>
                <w:rFonts w:ascii="Bookman Old Style" w:hAnsi="Bookman Old Style"/>
                <w:color w:val="4D5156"/>
                <w:sz w:val="28"/>
                <w:szCs w:val="28"/>
                <w:lang w:val="en"/>
              </w:rPr>
            </w:rPrChange>
          </w:rPr>
          <w:delText>1</w:delText>
        </w:r>
        <w:r w:rsidR="00A062DD" w:rsidRPr="007C3EDB" w:rsidDel="004B6627">
          <w:rPr>
            <w:rFonts w:ascii="Bookman Old Style" w:hAnsi="Bookman Old Style"/>
            <w:color w:val="4D5156"/>
            <w:szCs w:val="24"/>
            <w:vertAlign w:val="superscript"/>
            <w:lang w:val="en"/>
            <w:rPrChange w:id="12112" w:author="Ashley Frank" w:date="2024-12-20T21:43:00Z">
              <w:rPr>
                <w:rFonts w:ascii="Bookman Old Style" w:hAnsi="Bookman Old Style"/>
                <w:color w:val="4D5156"/>
                <w:sz w:val="28"/>
                <w:szCs w:val="28"/>
                <w:vertAlign w:val="superscript"/>
                <w:lang w:val="en"/>
              </w:rPr>
            </w:rPrChange>
          </w:rPr>
          <w:delText>st</w:delText>
        </w:r>
        <w:r w:rsidR="00A062DD" w:rsidRPr="007C3EDB" w:rsidDel="004B6627">
          <w:rPr>
            <w:rFonts w:ascii="Bookman Old Style" w:hAnsi="Bookman Old Style"/>
            <w:color w:val="4D5156"/>
            <w:szCs w:val="24"/>
            <w:lang w:val="en"/>
            <w:rPrChange w:id="12113" w:author="Ashley Frank" w:date="2024-12-20T21:43:00Z">
              <w:rPr>
                <w:rFonts w:ascii="Bookman Old Style" w:hAnsi="Bookman Old Style"/>
                <w:color w:val="4D5156"/>
                <w:sz w:val="28"/>
                <w:szCs w:val="28"/>
                <w:lang w:val="en"/>
              </w:rPr>
            </w:rPrChange>
          </w:rPr>
          <w:delText xml:space="preserve"> </w:delText>
        </w:r>
      </w:del>
      <w:r w:rsidR="00A062DD" w:rsidRPr="007C3EDB">
        <w:rPr>
          <w:rFonts w:ascii="Bookman Old Style" w:hAnsi="Bookman Old Style"/>
          <w:color w:val="4D5156"/>
          <w:szCs w:val="24"/>
          <w:lang w:val="en"/>
          <w:rPrChange w:id="12114" w:author="Ashley Frank" w:date="2024-12-20T21:43:00Z">
            <w:rPr>
              <w:rFonts w:ascii="Bookman Old Style" w:hAnsi="Bookman Old Style"/>
              <w:color w:val="4D5156"/>
              <w:sz w:val="28"/>
              <w:szCs w:val="28"/>
              <w:lang w:val="en"/>
            </w:rPr>
          </w:rPrChange>
        </w:rPr>
        <w:t>kiss. All of these</w:t>
      </w:r>
      <w:ins w:id="12115" w:author="Ashley Frank" w:date="2024-12-12T21:02:00Z">
        <w:r w:rsidRPr="007C3EDB">
          <w:rPr>
            <w:rFonts w:ascii="Bookman Old Style" w:hAnsi="Bookman Old Style"/>
            <w:color w:val="4D5156"/>
            <w:szCs w:val="24"/>
            <w:lang w:val="en"/>
            <w:rPrChange w:id="12116" w:author="Ashley Frank" w:date="2024-12-20T21:43:00Z">
              <w:rPr>
                <w:rFonts w:ascii="Bookman Old Style" w:hAnsi="Bookman Old Style"/>
                <w:color w:val="4D5156"/>
                <w:sz w:val="28"/>
                <w:szCs w:val="28"/>
                <w:lang w:val="en"/>
              </w:rPr>
            </w:rPrChange>
          </w:rPr>
          <w:t xml:space="preserve"> induce a normal and healthy </w:t>
        </w:r>
      </w:ins>
      <w:del w:id="12117" w:author="Ashley Frank" w:date="2024-12-12T21:02:00Z">
        <w:r w:rsidR="00A062DD" w:rsidRPr="007C3EDB" w:rsidDel="004B6627">
          <w:rPr>
            <w:rFonts w:ascii="Bookman Old Style" w:hAnsi="Bookman Old Style"/>
            <w:color w:val="4D5156"/>
            <w:szCs w:val="24"/>
            <w:lang w:val="en"/>
            <w:rPrChange w:id="12118" w:author="Ashley Frank" w:date="2024-12-20T21:43:00Z">
              <w:rPr>
                <w:rFonts w:ascii="Bookman Old Style" w:hAnsi="Bookman Old Style"/>
                <w:color w:val="4D5156"/>
                <w:sz w:val="28"/>
                <w:szCs w:val="28"/>
                <w:lang w:val="en"/>
              </w:rPr>
            </w:rPrChange>
          </w:rPr>
          <w:delText xml:space="preserve"> have a normal reaction of </w:delText>
        </w:r>
      </w:del>
      <w:r w:rsidR="00A062DD" w:rsidRPr="007C3EDB">
        <w:rPr>
          <w:rFonts w:ascii="Bookman Old Style" w:hAnsi="Bookman Old Style"/>
          <w:color w:val="4D5156"/>
          <w:szCs w:val="24"/>
          <w:lang w:val="en"/>
          <w:rPrChange w:id="12119" w:author="Ashley Frank" w:date="2024-12-20T21:43:00Z">
            <w:rPr>
              <w:rFonts w:ascii="Bookman Old Style" w:hAnsi="Bookman Old Style"/>
              <w:color w:val="4D5156"/>
              <w:sz w:val="28"/>
              <w:szCs w:val="28"/>
              <w:lang w:val="en"/>
            </w:rPr>
          </w:rPrChange>
        </w:rPr>
        <w:t>anxiety</w:t>
      </w:r>
      <w:ins w:id="12120" w:author="Ashley Frank" w:date="2024-12-12T21:02:00Z">
        <w:r w:rsidRPr="007C3EDB">
          <w:rPr>
            <w:rFonts w:ascii="Bookman Old Style" w:hAnsi="Bookman Old Style"/>
            <w:color w:val="4D5156"/>
            <w:szCs w:val="24"/>
            <w:lang w:val="en"/>
            <w:rPrChange w:id="12121" w:author="Ashley Frank" w:date="2024-12-20T21:43:00Z">
              <w:rPr>
                <w:rFonts w:ascii="Bookman Old Style" w:hAnsi="Bookman Old Style"/>
                <w:color w:val="4D5156"/>
                <w:sz w:val="28"/>
                <w:szCs w:val="28"/>
                <w:lang w:val="en"/>
              </w:rPr>
            </w:rPrChange>
          </w:rPr>
          <w:t xml:space="preserve"> reaction</w:t>
        </w:r>
      </w:ins>
      <w:del w:id="12122" w:author="Ashley Frank" w:date="2024-12-12T21:02:00Z">
        <w:r w:rsidR="00A062DD" w:rsidRPr="007C3EDB" w:rsidDel="004B6627">
          <w:rPr>
            <w:rFonts w:ascii="Bookman Old Style" w:hAnsi="Bookman Old Style"/>
            <w:color w:val="4D5156"/>
            <w:szCs w:val="24"/>
            <w:lang w:val="en"/>
            <w:rPrChange w:id="12123" w:author="Ashley Frank" w:date="2024-12-20T21:43:00Z">
              <w:rPr>
                <w:rFonts w:ascii="Bookman Old Style" w:hAnsi="Bookman Old Style"/>
                <w:color w:val="4D5156"/>
                <w:sz w:val="28"/>
                <w:szCs w:val="28"/>
                <w:lang w:val="en"/>
              </w:rPr>
            </w:rPrChange>
          </w:rPr>
          <w:delText>.</w:delText>
        </w:r>
      </w:del>
      <w:del w:id="12124" w:author="Ashley Frank" w:date="2025-01-22T00:24:00Z">
        <w:r w:rsidR="00A062DD" w:rsidRPr="007C3EDB" w:rsidDel="000F799B">
          <w:rPr>
            <w:rFonts w:ascii="Bookman Old Style" w:hAnsi="Bookman Old Style"/>
            <w:color w:val="4D5156"/>
            <w:szCs w:val="24"/>
            <w:lang w:val="en"/>
            <w:rPrChange w:id="12125" w:author="Ashley Frank" w:date="2024-12-20T21:43:00Z">
              <w:rPr>
                <w:rFonts w:ascii="Bookman Old Style" w:hAnsi="Bookman Old Style"/>
                <w:color w:val="4D5156"/>
                <w:sz w:val="28"/>
                <w:szCs w:val="28"/>
                <w:lang w:val="en"/>
              </w:rPr>
            </w:rPrChange>
          </w:rPr>
          <w:delText xml:space="preserve"> It is not bad, wrong, evil or even unsafe when feel</w:delText>
        </w:r>
      </w:del>
      <w:del w:id="12126" w:author="Ashley Frank" w:date="2024-12-12T21:02:00Z">
        <w:r w:rsidR="00A062DD" w:rsidRPr="007C3EDB" w:rsidDel="004B6627">
          <w:rPr>
            <w:rFonts w:ascii="Bookman Old Style" w:hAnsi="Bookman Old Style"/>
            <w:color w:val="4D5156"/>
            <w:szCs w:val="24"/>
            <w:lang w:val="en"/>
            <w:rPrChange w:id="12127" w:author="Ashley Frank" w:date="2024-12-20T21:43:00Z">
              <w:rPr>
                <w:rFonts w:ascii="Bookman Old Style" w:hAnsi="Bookman Old Style"/>
                <w:color w:val="4D5156"/>
                <w:sz w:val="28"/>
                <w:szCs w:val="28"/>
                <w:lang w:val="en"/>
              </w:rPr>
            </w:rPrChange>
          </w:rPr>
          <w:delText>ing</w:delText>
        </w:r>
      </w:del>
      <w:del w:id="12128" w:author="Ashley Frank" w:date="2025-01-22T00:24:00Z">
        <w:r w:rsidR="00A062DD" w:rsidRPr="007C3EDB" w:rsidDel="000F799B">
          <w:rPr>
            <w:rFonts w:ascii="Bookman Old Style" w:hAnsi="Bookman Old Style"/>
            <w:color w:val="4D5156"/>
            <w:szCs w:val="24"/>
            <w:lang w:val="en"/>
            <w:rPrChange w:id="12129" w:author="Ashley Frank" w:date="2024-12-20T21:43:00Z">
              <w:rPr>
                <w:rFonts w:ascii="Bookman Old Style" w:hAnsi="Bookman Old Style"/>
                <w:color w:val="4D5156"/>
                <w:sz w:val="28"/>
                <w:szCs w:val="28"/>
                <w:lang w:val="en"/>
              </w:rPr>
            </w:rPrChange>
          </w:rPr>
          <w:delText xml:space="preserve"> anxiety when these situations occur. In fact, it would say something if a person did not feel uneasy when </w:delText>
        </w:r>
        <w:r w:rsidR="00A062DD" w:rsidRPr="00392921" w:rsidDel="000F799B">
          <w:rPr>
            <w:rFonts w:ascii="Bookman Old Style" w:hAnsi="Bookman Old Style"/>
            <w:color w:val="4D5156"/>
            <w:szCs w:val="24"/>
            <w:highlight w:val="darkGreen"/>
            <w:lang w:val="en"/>
            <w:rPrChange w:id="12130" w:author="Ashley Frank" w:date="2025-01-22T00:20:00Z">
              <w:rPr>
                <w:rFonts w:ascii="Bookman Old Style" w:hAnsi="Bookman Old Style"/>
                <w:color w:val="4D5156"/>
                <w:sz w:val="28"/>
                <w:szCs w:val="28"/>
                <w:lang w:val="en"/>
              </w:rPr>
            </w:rPrChange>
          </w:rPr>
          <w:delText>these</w:delText>
        </w:r>
        <w:r w:rsidR="00A062DD" w:rsidRPr="007C3EDB" w:rsidDel="000F799B">
          <w:rPr>
            <w:rFonts w:ascii="Bookman Old Style" w:hAnsi="Bookman Old Style"/>
            <w:color w:val="4D5156"/>
            <w:szCs w:val="24"/>
            <w:lang w:val="en"/>
            <w:rPrChange w:id="12131" w:author="Ashley Frank" w:date="2024-12-20T21:43:00Z">
              <w:rPr>
                <w:rFonts w:ascii="Bookman Old Style" w:hAnsi="Bookman Old Style"/>
                <w:color w:val="4D5156"/>
                <w:sz w:val="28"/>
                <w:szCs w:val="28"/>
                <w:lang w:val="en"/>
              </w:rPr>
            </w:rPrChange>
          </w:rPr>
          <w:delText xml:space="preserve"> everyday things happen. Most of the predetermined definitions can appear real because they are based on historic events that validate using the ‘I feel like’ or ‘I feel that’ to justify distorted thinking and the unsafe ‘feelings’ that occur</w:delText>
        </w:r>
      </w:del>
      <w:r w:rsidR="00A062DD" w:rsidRPr="007C3EDB">
        <w:rPr>
          <w:rFonts w:ascii="Bookman Old Style" w:hAnsi="Bookman Old Style"/>
          <w:color w:val="4D5156"/>
          <w:szCs w:val="24"/>
          <w:lang w:val="en"/>
          <w:rPrChange w:id="12132" w:author="Ashley Frank" w:date="2024-12-20T21:43:00Z">
            <w:rPr>
              <w:rFonts w:ascii="Bookman Old Style" w:hAnsi="Bookman Old Style"/>
              <w:color w:val="4D5156"/>
              <w:sz w:val="28"/>
              <w:szCs w:val="28"/>
              <w:lang w:val="en"/>
            </w:rPr>
          </w:rPrChange>
        </w:rPr>
        <w:t xml:space="preserve">. </w:t>
      </w:r>
      <w:ins w:id="12133" w:author="Ashley Frank" w:date="2025-01-22T00:24:00Z">
        <w:r w:rsidR="000F799B" w:rsidRPr="000F799B">
          <w:rPr>
            <w:rFonts w:ascii="Bookman Old Style" w:hAnsi="Bookman Old Style"/>
            <w:color w:val="4D5156"/>
            <w:szCs w:val="24"/>
            <w:lang w:val="en"/>
          </w:rPr>
          <w:t xml:space="preserve">Feeling anxious in such </w:t>
        </w:r>
        <w:r w:rsidR="000F799B" w:rsidRPr="000F799B">
          <w:rPr>
            <w:rFonts w:ascii="Bookman Old Style" w:hAnsi="Bookman Old Style"/>
            <w:color w:val="4D5156"/>
            <w:szCs w:val="24"/>
            <w:lang w:val="en"/>
          </w:rPr>
          <w:lastRenderedPageBreak/>
          <w:t>situations isn’t bad, wrong, or unsafe. In fact, it would be unusual not to feel uneasy in these everyday moments. Many preconceived notions can feel valid because they stem from historical events, but relying on phrases like ‘I feel like’ or ‘I feel that’ can reinforce distorted thinking and the unsafe feelings that arise.</w:t>
        </w:r>
      </w:ins>
    </w:p>
    <w:p w14:paraId="6D1827B6" w14:textId="77777777" w:rsidR="004F4FB2" w:rsidRDefault="004F4FB2" w:rsidP="00A062DD">
      <w:pPr>
        <w:shd w:val="clear" w:color="auto" w:fill="FFFFFF"/>
        <w:spacing w:line="360" w:lineRule="auto"/>
        <w:rPr>
          <w:ins w:id="12134" w:author="Ashley Frank" w:date="2025-01-22T00:11:00Z"/>
          <w:rFonts w:ascii="Bookman Old Style" w:hAnsi="Bookman Old Style"/>
          <w:color w:val="4D5156"/>
          <w:szCs w:val="24"/>
          <w:lang w:val="en"/>
        </w:rPr>
      </w:pPr>
    </w:p>
    <w:p w14:paraId="35CBC328" w14:textId="31BB4F6C" w:rsidR="00A062DD" w:rsidRPr="007C3EDB" w:rsidRDefault="00392921" w:rsidP="00A062DD">
      <w:pPr>
        <w:shd w:val="clear" w:color="auto" w:fill="FFFFFF"/>
        <w:spacing w:line="360" w:lineRule="auto"/>
        <w:rPr>
          <w:rFonts w:ascii="Bookman Old Style" w:hAnsi="Bookman Old Style"/>
          <w:color w:val="4D5156"/>
          <w:szCs w:val="24"/>
          <w:lang w:val="en"/>
          <w:rPrChange w:id="12135" w:author="Ashley Frank" w:date="2024-12-20T21:43:00Z">
            <w:rPr>
              <w:rFonts w:ascii="Bookman Old Style" w:hAnsi="Bookman Old Style"/>
              <w:color w:val="4D5156"/>
              <w:sz w:val="28"/>
              <w:szCs w:val="28"/>
              <w:lang w:val="en"/>
            </w:rPr>
          </w:rPrChange>
        </w:rPr>
      </w:pPr>
      <w:ins w:id="12136" w:author="Ashley Frank" w:date="2025-01-22T00:22:00Z">
        <w:r>
          <w:rPr>
            <w:rFonts w:ascii="Bookman Old Style" w:hAnsi="Bookman Old Style"/>
            <w:color w:val="4D5156"/>
            <w:szCs w:val="24"/>
            <w:lang w:val="en"/>
          </w:rPr>
          <w:t xml:space="preserve">Do you know what the </w:t>
        </w:r>
      </w:ins>
      <w:del w:id="12137" w:author="Ashley Frank" w:date="2025-01-22T00:22:00Z">
        <w:r w:rsidR="00A062DD" w:rsidRPr="007C3EDB" w:rsidDel="00392921">
          <w:rPr>
            <w:rFonts w:ascii="Bookman Old Style" w:hAnsi="Bookman Old Style"/>
            <w:color w:val="4D5156"/>
            <w:szCs w:val="24"/>
            <w:lang w:val="en"/>
            <w:rPrChange w:id="12138" w:author="Ashley Frank" w:date="2024-12-20T21:43:00Z">
              <w:rPr>
                <w:rFonts w:ascii="Bookman Old Style" w:hAnsi="Bookman Old Style"/>
                <w:color w:val="4D5156"/>
                <w:sz w:val="28"/>
                <w:szCs w:val="28"/>
                <w:lang w:val="en"/>
              </w:rPr>
            </w:rPrChange>
          </w:rPr>
          <w:delText xml:space="preserve">What is the </w:delText>
        </w:r>
      </w:del>
      <w:r w:rsidR="00A062DD" w:rsidRPr="007C3EDB">
        <w:rPr>
          <w:rFonts w:ascii="Bookman Old Style" w:hAnsi="Bookman Old Style"/>
          <w:color w:val="4D5156"/>
          <w:szCs w:val="24"/>
          <w:lang w:val="en"/>
          <w:rPrChange w:id="12139" w:author="Ashley Frank" w:date="2024-12-20T21:43:00Z">
            <w:rPr>
              <w:rFonts w:ascii="Bookman Old Style" w:hAnsi="Bookman Old Style"/>
              <w:color w:val="4D5156"/>
              <w:sz w:val="28"/>
              <w:szCs w:val="28"/>
              <w:lang w:val="en"/>
            </w:rPr>
          </w:rPrChange>
        </w:rPr>
        <w:t xml:space="preserve">goal </w:t>
      </w:r>
      <w:ins w:id="12140" w:author="Ashley Frank" w:date="2025-01-22T00:22:00Z">
        <w:r>
          <w:rPr>
            <w:rFonts w:ascii="Bookman Old Style" w:hAnsi="Bookman Old Style"/>
            <w:color w:val="4D5156"/>
            <w:szCs w:val="24"/>
            <w:lang w:val="en"/>
          </w:rPr>
          <w:t xml:space="preserve">should be </w:t>
        </w:r>
      </w:ins>
      <w:r w:rsidR="00A062DD" w:rsidRPr="007C3EDB">
        <w:rPr>
          <w:rFonts w:ascii="Bookman Old Style" w:hAnsi="Bookman Old Style"/>
          <w:color w:val="4D5156"/>
          <w:szCs w:val="24"/>
          <w:lang w:val="en"/>
          <w:rPrChange w:id="12141" w:author="Ashley Frank" w:date="2024-12-20T21:43:00Z">
            <w:rPr>
              <w:rFonts w:ascii="Bookman Old Style" w:hAnsi="Bookman Old Style"/>
              <w:color w:val="4D5156"/>
              <w:sz w:val="28"/>
              <w:szCs w:val="28"/>
              <w:lang w:val="en"/>
            </w:rPr>
          </w:rPrChange>
        </w:rPr>
        <w:t>when the</w:t>
      </w:r>
      <w:ins w:id="12142" w:author="Ashley Frank" w:date="2025-01-22T00:22:00Z">
        <w:r>
          <w:rPr>
            <w:rFonts w:ascii="Bookman Old Style" w:hAnsi="Bookman Old Style"/>
            <w:color w:val="4D5156"/>
            <w:szCs w:val="24"/>
            <w:lang w:val="en"/>
          </w:rPr>
          <w:t>re’s an</w:t>
        </w:r>
      </w:ins>
      <w:r w:rsidR="00A062DD" w:rsidRPr="007C3EDB">
        <w:rPr>
          <w:rFonts w:ascii="Bookman Old Style" w:hAnsi="Bookman Old Style"/>
          <w:color w:val="4D5156"/>
          <w:szCs w:val="24"/>
          <w:lang w:val="en"/>
          <w:rPrChange w:id="12143" w:author="Ashley Frank" w:date="2024-12-20T21:43:00Z">
            <w:rPr>
              <w:rFonts w:ascii="Bookman Old Style" w:hAnsi="Bookman Old Style"/>
              <w:color w:val="4D5156"/>
              <w:sz w:val="28"/>
              <w:szCs w:val="28"/>
              <w:lang w:val="en"/>
            </w:rPr>
          </w:rPrChange>
        </w:rPr>
        <w:t xml:space="preserve"> opportunity to </w:t>
      </w:r>
      <w:del w:id="12144" w:author="Ashley Frank" w:date="2025-01-22T00:22:00Z">
        <w:r w:rsidR="00A062DD" w:rsidRPr="007C3EDB" w:rsidDel="00392921">
          <w:rPr>
            <w:rFonts w:ascii="Bookman Old Style" w:hAnsi="Bookman Old Style"/>
            <w:color w:val="4D5156"/>
            <w:szCs w:val="24"/>
            <w:lang w:val="en"/>
            <w:rPrChange w:id="12145" w:author="Ashley Frank" w:date="2024-12-20T21:43:00Z">
              <w:rPr>
                <w:rFonts w:ascii="Bookman Old Style" w:hAnsi="Bookman Old Style"/>
                <w:color w:val="4D5156"/>
                <w:sz w:val="28"/>
                <w:szCs w:val="28"/>
                <w:lang w:val="en"/>
              </w:rPr>
            </w:rPrChange>
          </w:rPr>
          <w:delText xml:space="preserve">talk about your feelings </w:delText>
        </w:r>
      </w:del>
      <w:ins w:id="12146" w:author="Ashley Frank" w:date="2025-01-22T00:22:00Z">
        <w:r>
          <w:rPr>
            <w:rFonts w:ascii="Bookman Old Style" w:hAnsi="Bookman Old Style"/>
            <w:color w:val="4D5156"/>
            <w:szCs w:val="24"/>
            <w:lang w:val="en"/>
          </w:rPr>
          <w:t>talk about your feelings</w:t>
        </w:r>
      </w:ins>
      <w:del w:id="12147" w:author="Ashley Frank" w:date="2025-01-22T00:22:00Z">
        <w:r w:rsidR="00A062DD" w:rsidRPr="007C3EDB" w:rsidDel="00392921">
          <w:rPr>
            <w:rFonts w:ascii="Bookman Old Style" w:hAnsi="Bookman Old Style"/>
            <w:color w:val="4D5156"/>
            <w:szCs w:val="24"/>
            <w:lang w:val="en"/>
            <w:rPrChange w:id="12148" w:author="Ashley Frank" w:date="2024-12-20T21:43:00Z">
              <w:rPr>
                <w:rFonts w:ascii="Bookman Old Style" w:hAnsi="Bookman Old Style"/>
                <w:color w:val="4D5156"/>
                <w:sz w:val="28"/>
                <w:szCs w:val="28"/>
                <w:lang w:val="en"/>
              </w:rPr>
            </w:rPrChange>
          </w:rPr>
          <w:delText>arise</w:delText>
        </w:r>
      </w:del>
      <w:r w:rsidR="00A062DD" w:rsidRPr="007C3EDB">
        <w:rPr>
          <w:rFonts w:ascii="Bookman Old Style" w:hAnsi="Bookman Old Style"/>
          <w:color w:val="4D5156"/>
          <w:szCs w:val="24"/>
          <w:lang w:val="en"/>
          <w:rPrChange w:id="12149" w:author="Ashley Frank" w:date="2024-12-20T21:43:00Z">
            <w:rPr>
              <w:rFonts w:ascii="Bookman Old Style" w:hAnsi="Bookman Old Style"/>
              <w:color w:val="4D5156"/>
              <w:sz w:val="28"/>
              <w:szCs w:val="28"/>
              <w:lang w:val="en"/>
            </w:rPr>
          </w:rPrChange>
        </w:rPr>
        <w:t xml:space="preserve">? </w:t>
      </w:r>
      <w:del w:id="12150" w:author="Ashley Frank" w:date="2025-01-22T00:22:00Z">
        <w:r w:rsidR="00A062DD" w:rsidRPr="007C3EDB" w:rsidDel="00392921">
          <w:rPr>
            <w:rFonts w:ascii="Bookman Old Style" w:hAnsi="Bookman Old Style"/>
            <w:color w:val="4D5156"/>
            <w:szCs w:val="24"/>
            <w:lang w:val="en"/>
            <w:rPrChange w:id="12151" w:author="Ashley Frank" w:date="2024-12-20T21:43:00Z">
              <w:rPr>
                <w:rFonts w:ascii="Bookman Old Style" w:hAnsi="Bookman Old Style"/>
                <w:color w:val="4D5156"/>
                <w:sz w:val="28"/>
                <w:szCs w:val="28"/>
                <w:lang w:val="en"/>
              </w:rPr>
            </w:rPrChange>
          </w:rPr>
          <w:delText xml:space="preserve">Stay </w:delText>
        </w:r>
      </w:del>
      <w:ins w:id="12152" w:author="Ashley Frank" w:date="2025-01-22T00:22:00Z">
        <w:r>
          <w:rPr>
            <w:rFonts w:ascii="Bookman Old Style" w:hAnsi="Bookman Old Style"/>
            <w:color w:val="4D5156"/>
            <w:szCs w:val="24"/>
            <w:lang w:val="en"/>
          </w:rPr>
          <w:t xml:space="preserve">The </w:t>
        </w:r>
      </w:ins>
      <w:ins w:id="12153" w:author="Ashley Frank" w:date="2025-01-22T00:23:00Z">
        <w:r>
          <w:rPr>
            <w:rFonts w:ascii="Bookman Old Style" w:hAnsi="Bookman Old Style"/>
            <w:color w:val="4D5156"/>
            <w:szCs w:val="24"/>
            <w:lang w:val="en"/>
          </w:rPr>
          <w:t>goal should be staying</w:t>
        </w:r>
      </w:ins>
      <w:ins w:id="12154" w:author="Ashley Frank" w:date="2025-01-22T00:22:00Z">
        <w:r w:rsidRPr="007C3EDB">
          <w:rPr>
            <w:rFonts w:ascii="Bookman Old Style" w:hAnsi="Bookman Old Style"/>
            <w:color w:val="4D5156"/>
            <w:szCs w:val="24"/>
            <w:lang w:val="en"/>
            <w:rPrChange w:id="12155" w:author="Ashley Frank" w:date="2024-12-20T21:43:00Z">
              <w:rPr>
                <w:rFonts w:ascii="Bookman Old Style" w:hAnsi="Bookman Old Style"/>
                <w:color w:val="4D5156"/>
                <w:sz w:val="28"/>
                <w:szCs w:val="28"/>
                <w:lang w:val="en"/>
              </w:rPr>
            </w:rPrChange>
          </w:rPr>
          <w:t xml:space="preserve"> </w:t>
        </w:r>
      </w:ins>
      <w:r w:rsidR="00A062DD" w:rsidRPr="007C3EDB">
        <w:rPr>
          <w:rFonts w:ascii="Bookman Old Style" w:hAnsi="Bookman Old Style"/>
          <w:color w:val="4D5156"/>
          <w:szCs w:val="24"/>
          <w:lang w:val="en"/>
          <w:rPrChange w:id="12156" w:author="Ashley Frank" w:date="2024-12-20T21:43:00Z">
            <w:rPr>
              <w:rFonts w:ascii="Bookman Old Style" w:hAnsi="Bookman Old Style"/>
              <w:color w:val="4D5156"/>
              <w:sz w:val="28"/>
              <w:szCs w:val="28"/>
              <w:lang w:val="en"/>
            </w:rPr>
          </w:rPrChange>
        </w:rPr>
        <w:t>in the present and deal</w:t>
      </w:r>
      <w:ins w:id="12157" w:author="Ashley Frank" w:date="2025-01-22T00:23:00Z">
        <w:r>
          <w:rPr>
            <w:rFonts w:ascii="Bookman Old Style" w:hAnsi="Bookman Old Style"/>
            <w:color w:val="4D5156"/>
            <w:szCs w:val="24"/>
            <w:lang w:val="en"/>
          </w:rPr>
          <w:t>ing</w:t>
        </w:r>
      </w:ins>
      <w:r w:rsidR="00A062DD" w:rsidRPr="007C3EDB">
        <w:rPr>
          <w:rFonts w:ascii="Bookman Old Style" w:hAnsi="Bookman Old Style"/>
          <w:color w:val="4D5156"/>
          <w:szCs w:val="24"/>
          <w:lang w:val="en"/>
          <w:rPrChange w:id="12158" w:author="Ashley Frank" w:date="2024-12-20T21:43:00Z">
            <w:rPr>
              <w:rFonts w:ascii="Bookman Old Style" w:hAnsi="Bookman Old Style"/>
              <w:color w:val="4D5156"/>
              <w:sz w:val="28"/>
              <w:szCs w:val="28"/>
              <w:lang w:val="en"/>
            </w:rPr>
          </w:rPrChange>
        </w:rPr>
        <w:t xml:space="preserve"> with what is happening in the ‘here and now’. </w:t>
      </w:r>
      <w:ins w:id="12159" w:author="Ashley Frank" w:date="2024-12-12T21:03:00Z">
        <w:r w:rsidR="004B6627" w:rsidRPr="007C3EDB">
          <w:rPr>
            <w:rFonts w:ascii="Bookman Old Style" w:hAnsi="Bookman Old Style"/>
            <w:color w:val="4D5156"/>
            <w:szCs w:val="24"/>
            <w:lang w:val="en"/>
            <w:rPrChange w:id="12160" w:author="Ashley Frank" w:date="2024-12-20T21:43:00Z">
              <w:rPr>
                <w:rFonts w:ascii="Bookman Old Style" w:hAnsi="Bookman Old Style"/>
                <w:color w:val="4D5156"/>
                <w:sz w:val="28"/>
                <w:szCs w:val="28"/>
                <w:lang w:val="en"/>
              </w:rPr>
            </w:rPrChange>
          </w:rPr>
          <w:t xml:space="preserve">Take it </w:t>
        </w:r>
      </w:ins>
      <w:del w:id="12161" w:author="Ashley Frank" w:date="2024-12-12T21:03:00Z">
        <w:r w:rsidR="00A062DD" w:rsidRPr="007C3EDB" w:rsidDel="004B6627">
          <w:rPr>
            <w:rFonts w:ascii="Bookman Old Style" w:hAnsi="Bookman Old Style"/>
            <w:color w:val="4D5156"/>
            <w:szCs w:val="24"/>
            <w:lang w:val="en"/>
            <w:rPrChange w:id="12162" w:author="Ashley Frank" w:date="2024-12-20T21:43:00Z">
              <w:rPr>
                <w:rFonts w:ascii="Bookman Old Style" w:hAnsi="Bookman Old Style"/>
                <w:color w:val="4D5156"/>
                <w:sz w:val="28"/>
                <w:szCs w:val="28"/>
                <w:lang w:val="en"/>
              </w:rPr>
            </w:rPrChange>
          </w:rPr>
          <w:delText xml:space="preserve">This </w:delText>
        </w:r>
      </w:del>
      <w:ins w:id="12163" w:author="Ashley Frank" w:date="2024-12-12T21:03:00Z">
        <w:r w:rsidR="004B6627" w:rsidRPr="007C3EDB">
          <w:rPr>
            <w:rFonts w:ascii="Bookman Old Style" w:hAnsi="Bookman Old Style"/>
            <w:color w:val="4D5156"/>
            <w:szCs w:val="24"/>
            <w:lang w:val="en"/>
            <w:rPrChange w:id="12164" w:author="Ashley Frank" w:date="2024-12-20T21:43:00Z">
              <w:rPr>
                <w:rFonts w:ascii="Bookman Old Style" w:hAnsi="Bookman Old Style"/>
                <w:color w:val="4D5156"/>
                <w:sz w:val="28"/>
                <w:szCs w:val="28"/>
                <w:lang w:val="en"/>
              </w:rPr>
            </w:rPrChange>
          </w:rPr>
          <w:t>a</w:t>
        </w:r>
      </w:ins>
      <w:del w:id="12165" w:author="Ashley Frank" w:date="2024-12-12T21:03:00Z">
        <w:r w:rsidR="00A062DD" w:rsidRPr="007C3EDB" w:rsidDel="004B6627">
          <w:rPr>
            <w:rFonts w:ascii="Bookman Old Style" w:hAnsi="Bookman Old Style"/>
            <w:color w:val="4D5156"/>
            <w:szCs w:val="24"/>
            <w:lang w:val="en"/>
            <w:rPrChange w:id="12166" w:author="Ashley Frank" w:date="2024-12-20T21:43:00Z">
              <w:rPr>
                <w:rFonts w:ascii="Bookman Old Style" w:hAnsi="Bookman Old Style"/>
                <w:color w:val="4D5156"/>
                <w:sz w:val="28"/>
                <w:szCs w:val="28"/>
                <w:lang w:val="en"/>
              </w:rPr>
            </w:rPrChange>
          </w:rPr>
          <w:delText>i</w:delText>
        </w:r>
      </w:del>
      <w:r w:rsidR="00A062DD" w:rsidRPr="007C3EDB">
        <w:rPr>
          <w:rFonts w:ascii="Bookman Old Style" w:hAnsi="Bookman Old Style"/>
          <w:color w:val="4D5156"/>
          <w:szCs w:val="24"/>
          <w:lang w:val="en"/>
          <w:rPrChange w:id="12167" w:author="Ashley Frank" w:date="2024-12-20T21:43:00Z">
            <w:rPr>
              <w:rFonts w:ascii="Bookman Old Style" w:hAnsi="Bookman Old Style"/>
              <w:color w:val="4D5156"/>
              <w:sz w:val="28"/>
              <w:szCs w:val="28"/>
              <w:lang w:val="en"/>
            </w:rPr>
          </w:rPrChange>
        </w:rPr>
        <w:t xml:space="preserve">s an </w:t>
      </w:r>
      <w:del w:id="12168" w:author="Ashley Frank" w:date="2024-12-12T21:03:00Z">
        <w:r w:rsidR="00A062DD" w:rsidRPr="007C3EDB" w:rsidDel="004B6627">
          <w:rPr>
            <w:rFonts w:ascii="Bookman Old Style" w:hAnsi="Bookman Old Style"/>
            <w:color w:val="4D5156"/>
            <w:szCs w:val="24"/>
            <w:lang w:val="en"/>
            <w:rPrChange w:id="12169" w:author="Ashley Frank" w:date="2024-12-20T21:43:00Z">
              <w:rPr>
                <w:rFonts w:ascii="Bookman Old Style" w:hAnsi="Bookman Old Style"/>
                <w:color w:val="4D5156"/>
                <w:sz w:val="28"/>
                <w:szCs w:val="28"/>
                <w:lang w:val="en"/>
              </w:rPr>
            </w:rPrChange>
          </w:rPr>
          <w:delText xml:space="preserve">easier </w:delText>
        </w:r>
      </w:del>
      <w:r w:rsidR="00A062DD" w:rsidRPr="007C3EDB">
        <w:rPr>
          <w:rFonts w:ascii="Bookman Old Style" w:hAnsi="Bookman Old Style"/>
          <w:color w:val="4D5156"/>
          <w:szCs w:val="24"/>
          <w:lang w:val="en"/>
          <w:rPrChange w:id="12170" w:author="Ashley Frank" w:date="2024-12-20T21:43:00Z">
            <w:rPr>
              <w:rFonts w:ascii="Bookman Old Style" w:hAnsi="Bookman Old Style"/>
              <w:color w:val="4D5156"/>
              <w:sz w:val="28"/>
              <w:szCs w:val="28"/>
              <w:lang w:val="en"/>
            </w:rPr>
          </w:rPrChange>
        </w:rPr>
        <w:t>opportunity to talk about</w:t>
      </w:r>
      <w:ins w:id="12171" w:author="Ashley Frank" w:date="2025-01-22T00:23:00Z">
        <w:r w:rsidR="000F799B">
          <w:rPr>
            <w:rFonts w:ascii="Bookman Old Style" w:hAnsi="Bookman Old Style"/>
            <w:color w:val="4D5156"/>
            <w:szCs w:val="24"/>
            <w:lang w:val="en"/>
          </w:rPr>
          <w:t xml:space="preserve"> your</w:t>
        </w:r>
      </w:ins>
      <w:del w:id="12172" w:author="Ashley Frank" w:date="2025-01-22T00:23:00Z">
        <w:r w:rsidR="00A062DD" w:rsidRPr="007C3EDB" w:rsidDel="000F799B">
          <w:rPr>
            <w:rFonts w:ascii="Bookman Old Style" w:hAnsi="Bookman Old Style"/>
            <w:color w:val="4D5156"/>
            <w:szCs w:val="24"/>
            <w:lang w:val="en"/>
            <w:rPrChange w:id="12173" w:author="Ashley Frank" w:date="2024-12-20T21:43:00Z">
              <w:rPr>
                <w:rFonts w:ascii="Bookman Old Style" w:hAnsi="Bookman Old Style"/>
                <w:color w:val="4D5156"/>
                <w:sz w:val="28"/>
                <w:szCs w:val="28"/>
                <w:lang w:val="en"/>
              </w:rPr>
            </w:rPrChange>
          </w:rPr>
          <w:delText>,</w:delText>
        </w:r>
      </w:del>
      <w:r w:rsidR="00A062DD" w:rsidRPr="007C3EDB">
        <w:rPr>
          <w:rFonts w:ascii="Bookman Old Style" w:hAnsi="Bookman Old Style"/>
          <w:color w:val="4D5156"/>
          <w:szCs w:val="24"/>
          <w:lang w:val="en"/>
          <w:rPrChange w:id="12174" w:author="Ashley Frank" w:date="2024-12-20T21:43:00Z">
            <w:rPr>
              <w:rFonts w:ascii="Bookman Old Style" w:hAnsi="Bookman Old Style"/>
              <w:color w:val="4D5156"/>
              <w:sz w:val="28"/>
              <w:szCs w:val="28"/>
              <w:lang w:val="en"/>
            </w:rPr>
          </w:rPrChange>
        </w:rPr>
        <w:t xml:space="preserve"> experience and share feelings, fears</w:t>
      </w:r>
      <w:ins w:id="12175" w:author="Ashley Frank" w:date="2024-12-12T21:03:00Z">
        <w:r w:rsidR="004B6627" w:rsidRPr="007C3EDB">
          <w:rPr>
            <w:rFonts w:ascii="Bookman Old Style" w:hAnsi="Bookman Old Style"/>
            <w:color w:val="4D5156"/>
            <w:szCs w:val="24"/>
            <w:lang w:val="en"/>
            <w:rPrChange w:id="12176" w:author="Ashley Frank" w:date="2024-12-20T21:43:00Z">
              <w:rPr>
                <w:rFonts w:ascii="Bookman Old Style" w:hAnsi="Bookman Old Style"/>
                <w:color w:val="4D5156"/>
                <w:sz w:val="28"/>
                <w:szCs w:val="28"/>
                <w:lang w:val="en"/>
              </w:rPr>
            </w:rPrChange>
          </w:rPr>
          <w:t>,</w:t>
        </w:r>
      </w:ins>
      <w:r w:rsidR="00A062DD" w:rsidRPr="007C3EDB">
        <w:rPr>
          <w:rFonts w:ascii="Bookman Old Style" w:hAnsi="Bookman Old Style"/>
          <w:color w:val="4D5156"/>
          <w:szCs w:val="24"/>
          <w:lang w:val="en"/>
          <w:rPrChange w:id="12177" w:author="Ashley Frank" w:date="2024-12-20T21:43:00Z">
            <w:rPr>
              <w:rFonts w:ascii="Bookman Old Style" w:hAnsi="Bookman Old Style"/>
              <w:color w:val="4D5156"/>
              <w:sz w:val="28"/>
              <w:szCs w:val="28"/>
              <w:lang w:val="en"/>
            </w:rPr>
          </w:rPrChange>
        </w:rPr>
        <w:t xml:space="preserve"> and opinions</w:t>
      </w:r>
      <w:ins w:id="12178" w:author="Ashley Frank" w:date="2025-01-22T00:23:00Z">
        <w:r w:rsidR="000F799B">
          <w:rPr>
            <w:rFonts w:ascii="Bookman Old Style" w:hAnsi="Bookman Old Style"/>
            <w:color w:val="4D5156"/>
            <w:szCs w:val="24"/>
            <w:lang w:val="en"/>
          </w:rPr>
          <w:t xml:space="preserve"> </w:t>
        </w:r>
      </w:ins>
      <w:del w:id="12179" w:author="Ashley Frank" w:date="2025-01-22T00:23:00Z">
        <w:r w:rsidR="00A062DD" w:rsidRPr="007C3EDB" w:rsidDel="000F799B">
          <w:rPr>
            <w:rFonts w:ascii="Bookman Old Style" w:hAnsi="Bookman Old Style"/>
            <w:color w:val="4D5156"/>
            <w:szCs w:val="24"/>
            <w:lang w:val="en"/>
            <w:rPrChange w:id="12180" w:author="Ashley Frank" w:date="2024-12-20T21:43:00Z">
              <w:rPr>
                <w:rFonts w:ascii="Bookman Old Style" w:hAnsi="Bookman Old Style"/>
                <w:color w:val="4D5156"/>
                <w:sz w:val="28"/>
                <w:szCs w:val="28"/>
                <w:lang w:val="en"/>
              </w:rPr>
            </w:rPrChange>
          </w:rPr>
          <w:delText xml:space="preserve"> where they are heard </w:delText>
        </w:r>
      </w:del>
      <w:r w:rsidR="00A062DD" w:rsidRPr="007C3EDB">
        <w:rPr>
          <w:rFonts w:ascii="Bookman Old Style" w:hAnsi="Bookman Old Style"/>
          <w:color w:val="4D5156"/>
          <w:szCs w:val="24"/>
          <w:lang w:val="en"/>
          <w:rPrChange w:id="12181" w:author="Ashley Frank" w:date="2024-12-20T21:43:00Z">
            <w:rPr>
              <w:rFonts w:ascii="Bookman Old Style" w:hAnsi="Bookman Old Style"/>
              <w:color w:val="4D5156"/>
              <w:sz w:val="28"/>
              <w:szCs w:val="28"/>
              <w:lang w:val="en"/>
            </w:rPr>
          </w:rPrChange>
        </w:rPr>
        <w:t xml:space="preserve">in the present. </w:t>
      </w:r>
      <w:ins w:id="12182" w:author="Ashley Frank" w:date="2024-12-12T21:04:00Z">
        <w:r w:rsidR="004B6627" w:rsidRPr="007C3EDB">
          <w:rPr>
            <w:rFonts w:ascii="Bookman Old Style" w:hAnsi="Bookman Old Style"/>
            <w:color w:val="4D5156"/>
            <w:szCs w:val="24"/>
            <w:lang w:val="en"/>
            <w:rPrChange w:id="12183" w:author="Ashley Frank" w:date="2024-12-20T21:43:00Z">
              <w:rPr>
                <w:rFonts w:ascii="Bookman Old Style" w:hAnsi="Bookman Old Style"/>
                <w:color w:val="4D5156"/>
                <w:sz w:val="28"/>
                <w:szCs w:val="28"/>
                <w:lang w:val="en"/>
              </w:rPr>
            </w:rPrChange>
          </w:rPr>
          <w:t xml:space="preserve">Remember </w:t>
        </w:r>
      </w:ins>
      <w:ins w:id="12184" w:author="Ashley Frank" w:date="2025-01-22T00:12:00Z">
        <w:r w:rsidR="004F4FB2">
          <w:rPr>
            <w:rFonts w:ascii="Bookman Old Style" w:hAnsi="Bookman Old Style"/>
            <w:color w:val="4D5156"/>
            <w:szCs w:val="24"/>
            <w:lang w:val="en"/>
          </w:rPr>
          <w:t xml:space="preserve">what we discussed earlier? That the </w:t>
        </w:r>
      </w:ins>
      <w:ins w:id="12185" w:author="Ashley Frank" w:date="2024-12-12T21:04:00Z">
        <w:r w:rsidR="004B6627" w:rsidRPr="007C3EDB">
          <w:rPr>
            <w:rFonts w:ascii="Bookman Old Style" w:hAnsi="Bookman Old Style"/>
            <w:color w:val="4D5156"/>
            <w:szCs w:val="24"/>
            <w:lang w:val="en"/>
            <w:rPrChange w:id="12186" w:author="Ashley Frank" w:date="2024-12-20T21:43:00Z">
              <w:rPr>
                <w:rFonts w:ascii="Bookman Old Style" w:hAnsi="Bookman Old Style"/>
                <w:color w:val="4D5156"/>
                <w:sz w:val="28"/>
                <w:szCs w:val="28"/>
                <w:lang w:val="en"/>
              </w:rPr>
            </w:rPrChange>
          </w:rPr>
          <w:t xml:space="preserve">present </w:t>
        </w:r>
      </w:ins>
      <w:del w:id="12187" w:author="Ashley Frank" w:date="2024-12-12T21:04:00Z">
        <w:r w:rsidR="00A062DD" w:rsidRPr="007C3EDB" w:rsidDel="004B6627">
          <w:rPr>
            <w:rFonts w:ascii="Bookman Old Style" w:hAnsi="Bookman Old Style"/>
            <w:color w:val="4D5156"/>
            <w:szCs w:val="24"/>
            <w:lang w:val="en"/>
            <w:rPrChange w:id="12188" w:author="Ashley Frank" w:date="2024-12-20T21:43:00Z">
              <w:rPr>
                <w:rFonts w:ascii="Bookman Old Style" w:hAnsi="Bookman Old Style"/>
                <w:color w:val="4D5156"/>
                <w:sz w:val="28"/>
                <w:szCs w:val="28"/>
                <w:lang w:val="en"/>
              </w:rPr>
            </w:rPrChange>
          </w:rPr>
          <w:delText xml:space="preserve">This </w:delText>
        </w:r>
      </w:del>
      <w:r w:rsidR="00A062DD" w:rsidRPr="007C3EDB">
        <w:rPr>
          <w:rFonts w:ascii="Bookman Old Style" w:hAnsi="Bookman Old Style"/>
          <w:color w:val="4D5156"/>
          <w:szCs w:val="24"/>
          <w:lang w:val="en"/>
          <w:rPrChange w:id="12189" w:author="Ashley Frank" w:date="2024-12-20T21:43:00Z">
            <w:rPr>
              <w:rFonts w:ascii="Bookman Old Style" w:hAnsi="Bookman Old Style"/>
              <w:color w:val="4D5156"/>
              <w:sz w:val="28"/>
              <w:szCs w:val="28"/>
              <w:lang w:val="en"/>
            </w:rPr>
          </w:rPrChange>
        </w:rPr>
        <w:t>is the only place where decision</w:t>
      </w:r>
      <w:ins w:id="12190" w:author="Ashley Frank" w:date="2024-12-12T21:04:00Z">
        <w:r w:rsidR="004B6627" w:rsidRPr="007C3EDB">
          <w:rPr>
            <w:rFonts w:ascii="Bookman Old Style" w:hAnsi="Bookman Old Style"/>
            <w:color w:val="4D5156"/>
            <w:szCs w:val="24"/>
            <w:lang w:val="en"/>
            <w:rPrChange w:id="12191" w:author="Ashley Frank" w:date="2024-12-20T21:43:00Z">
              <w:rPr>
                <w:rFonts w:ascii="Bookman Old Style" w:hAnsi="Bookman Old Style"/>
                <w:color w:val="4D5156"/>
                <w:sz w:val="28"/>
                <w:szCs w:val="28"/>
                <w:lang w:val="en"/>
              </w:rPr>
            </w:rPrChange>
          </w:rPr>
          <w:t>s</w:t>
        </w:r>
      </w:ins>
      <w:r w:rsidR="00A062DD" w:rsidRPr="007C3EDB">
        <w:rPr>
          <w:rFonts w:ascii="Bookman Old Style" w:hAnsi="Bookman Old Style"/>
          <w:color w:val="4D5156"/>
          <w:szCs w:val="24"/>
          <w:lang w:val="en"/>
          <w:rPrChange w:id="12192" w:author="Ashley Frank" w:date="2024-12-20T21:43:00Z">
            <w:rPr>
              <w:rFonts w:ascii="Bookman Old Style" w:hAnsi="Bookman Old Style"/>
              <w:color w:val="4D5156"/>
              <w:sz w:val="28"/>
              <w:szCs w:val="28"/>
              <w:lang w:val="en"/>
            </w:rPr>
          </w:rPrChange>
        </w:rPr>
        <w:t xml:space="preserve"> are made, trust is experienced</w:t>
      </w:r>
      <w:ins w:id="12193" w:author="Ashley Frank" w:date="2024-12-12T21:04:00Z">
        <w:r w:rsidR="004B6627" w:rsidRPr="007C3EDB">
          <w:rPr>
            <w:rFonts w:ascii="Bookman Old Style" w:hAnsi="Bookman Old Style"/>
            <w:color w:val="4D5156"/>
            <w:szCs w:val="24"/>
            <w:lang w:val="en"/>
            <w:rPrChange w:id="12194" w:author="Ashley Frank" w:date="2024-12-20T21:43:00Z">
              <w:rPr>
                <w:rFonts w:ascii="Bookman Old Style" w:hAnsi="Bookman Old Style"/>
                <w:color w:val="4D5156"/>
                <w:sz w:val="28"/>
                <w:szCs w:val="28"/>
                <w:lang w:val="en"/>
              </w:rPr>
            </w:rPrChange>
          </w:rPr>
          <w:t>,</w:t>
        </w:r>
      </w:ins>
      <w:r w:rsidR="00A062DD" w:rsidRPr="007C3EDB">
        <w:rPr>
          <w:rFonts w:ascii="Bookman Old Style" w:hAnsi="Bookman Old Style"/>
          <w:color w:val="4D5156"/>
          <w:szCs w:val="24"/>
          <w:lang w:val="en"/>
          <w:rPrChange w:id="12195" w:author="Ashley Frank" w:date="2024-12-20T21:43:00Z">
            <w:rPr>
              <w:rFonts w:ascii="Bookman Old Style" w:hAnsi="Bookman Old Style"/>
              <w:color w:val="4D5156"/>
              <w:sz w:val="28"/>
              <w:szCs w:val="28"/>
              <w:lang w:val="en"/>
            </w:rPr>
          </w:rPrChange>
        </w:rPr>
        <w:t xml:space="preserve"> and love is demonstrated. There is no other time but the present </w:t>
      </w:r>
      <w:ins w:id="12196" w:author="Ashley Frank" w:date="2024-12-12T21:04:00Z">
        <w:r w:rsidR="004B6627" w:rsidRPr="007C3EDB">
          <w:rPr>
            <w:rFonts w:ascii="Bookman Old Style" w:hAnsi="Bookman Old Style"/>
            <w:color w:val="4D5156"/>
            <w:szCs w:val="24"/>
            <w:lang w:val="en"/>
            <w:rPrChange w:id="12197" w:author="Ashley Frank" w:date="2024-12-20T21:43:00Z">
              <w:rPr>
                <w:rFonts w:ascii="Bookman Old Style" w:hAnsi="Bookman Old Style"/>
                <w:color w:val="4D5156"/>
                <w:sz w:val="28"/>
                <w:szCs w:val="28"/>
                <w:lang w:val="en"/>
              </w:rPr>
            </w:rPrChange>
          </w:rPr>
          <w:t xml:space="preserve">when </w:t>
        </w:r>
      </w:ins>
      <w:del w:id="12198" w:author="Ashley Frank" w:date="2024-12-12T21:04:00Z">
        <w:r w:rsidR="00A062DD" w:rsidRPr="007C3EDB" w:rsidDel="004B6627">
          <w:rPr>
            <w:rFonts w:ascii="Bookman Old Style" w:hAnsi="Bookman Old Style"/>
            <w:color w:val="4D5156"/>
            <w:szCs w:val="24"/>
            <w:lang w:val="en"/>
            <w:rPrChange w:id="12199" w:author="Ashley Frank" w:date="2024-12-20T21:43:00Z">
              <w:rPr>
                <w:rFonts w:ascii="Bookman Old Style" w:hAnsi="Bookman Old Style"/>
                <w:color w:val="4D5156"/>
                <w:sz w:val="28"/>
                <w:szCs w:val="28"/>
                <w:lang w:val="en"/>
              </w:rPr>
            </w:rPrChange>
          </w:rPr>
          <w:delText xml:space="preserve">where </w:delText>
        </w:r>
      </w:del>
      <w:r w:rsidR="00A062DD" w:rsidRPr="007C3EDB">
        <w:rPr>
          <w:rFonts w:ascii="Bookman Old Style" w:hAnsi="Bookman Old Style"/>
          <w:color w:val="4D5156"/>
          <w:szCs w:val="24"/>
          <w:lang w:val="en"/>
          <w:rPrChange w:id="12200" w:author="Ashley Frank" w:date="2024-12-20T21:43:00Z">
            <w:rPr>
              <w:rFonts w:ascii="Bookman Old Style" w:hAnsi="Bookman Old Style"/>
              <w:color w:val="4D5156"/>
              <w:sz w:val="28"/>
              <w:szCs w:val="28"/>
              <w:lang w:val="en"/>
            </w:rPr>
          </w:rPrChange>
        </w:rPr>
        <w:t xml:space="preserve">being vulnerable can be experienced in a safe and loving manner. </w:t>
      </w:r>
      <w:ins w:id="12201" w:author="Ashley Frank" w:date="2025-01-22T00:13:00Z">
        <w:r w:rsidR="00DD25B6">
          <w:rPr>
            <w:rFonts w:ascii="Bookman Old Style" w:hAnsi="Bookman Old Style"/>
            <w:color w:val="4D5156"/>
            <w:szCs w:val="24"/>
            <w:lang w:val="en"/>
          </w:rPr>
          <w:t xml:space="preserve">The </w:t>
        </w:r>
      </w:ins>
      <w:del w:id="12202" w:author="Ashley Frank" w:date="2025-01-22T00:12:00Z">
        <w:r w:rsidR="00A062DD" w:rsidRPr="007C3EDB" w:rsidDel="00DD25B6">
          <w:rPr>
            <w:rFonts w:ascii="Bookman Old Style" w:hAnsi="Bookman Old Style"/>
            <w:color w:val="4D5156"/>
            <w:szCs w:val="24"/>
            <w:lang w:val="en"/>
            <w:rPrChange w:id="12203" w:author="Ashley Frank" w:date="2024-12-20T21:43:00Z">
              <w:rPr>
                <w:rFonts w:ascii="Bookman Old Style" w:hAnsi="Bookman Old Style"/>
                <w:color w:val="4D5156"/>
                <w:sz w:val="28"/>
                <w:szCs w:val="28"/>
                <w:lang w:val="en"/>
              </w:rPr>
            </w:rPrChange>
          </w:rPr>
          <w:delText>T</w:delText>
        </w:r>
      </w:del>
      <w:del w:id="12204" w:author="Ashley Frank" w:date="2025-01-22T00:13:00Z">
        <w:r w:rsidR="00A062DD" w:rsidRPr="007C3EDB" w:rsidDel="00DD25B6">
          <w:rPr>
            <w:rFonts w:ascii="Bookman Old Style" w:hAnsi="Bookman Old Style"/>
            <w:color w:val="4D5156"/>
            <w:szCs w:val="24"/>
            <w:lang w:val="en"/>
            <w:rPrChange w:id="12205" w:author="Ashley Frank" w:date="2024-12-20T21:43:00Z">
              <w:rPr>
                <w:rFonts w:ascii="Bookman Old Style" w:hAnsi="Bookman Old Style"/>
                <w:color w:val="4D5156"/>
                <w:sz w:val="28"/>
                <w:szCs w:val="28"/>
                <w:lang w:val="en"/>
              </w:rPr>
            </w:rPrChange>
          </w:rPr>
          <w:delText xml:space="preserve">he </w:delText>
        </w:r>
      </w:del>
      <w:r w:rsidR="00A062DD" w:rsidRPr="007C3EDB">
        <w:rPr>
          <w:rFonts w:ascii="Bookman Old Style" w:hAnsi="Bookman Old Style"/>
          <w:color w:val="4D5156"/>
          <w:szCs w:val="24"/>
          <w:lang w:val="en"/>
          <w:rPrChange w:id="12206" w:author="Ashley Frank" w:date="2024-12-20T21:43:00Z">
            <w:rPr>
              <w:rFonts w:ascii="Bookman Old Style" w:hAnsi="Bookman Old Style"/>
              <w:color w:val="4D5156"/>
              <w:sz w:val="28"/>
              <w:szCs w:val="28"/>
              <w:lang w:val="en"/>
            </w:rPr>
          </w:rPrChange>
        </w:rPr>
        <w:t>pas</w:t>
      </w:r>
      <w:ins w:id="12207" w:author="Ashley Frank" w:date="2025-01-22T00:13:00Z">
        <w:r w:rsidR="00DD25B6">
          <w:rPr>
            <w:rFonts w:ascii="Bookman Old Style" w:hAnsi="Bookman Old Style"/>
            <w:color w:val="4D5156"/>
            <w:szCs w:val="24"/>
            <w:lang w:val="en"/>
          </w:rPr>
          <w:t>t exists with</w:t>
        </w:r>
      </w:ins>
      <w:del w:id="12208" w:author="Ashley Frank" w:date="2025-01-22T00:13:00Z">
        <w:r w:rsidR="00A062DD" w:rsidRPr="007C3EDB" w:rsidDel="00DD25B6">
          <w:rPr>
            <w:rFonts w:ascii="Bookman Old Style" w:hAnsi="Bookman Old Style"/>
            <w:color w:val="4D5156"/>
            <w:szCs w:val="24"/>
            <w:lang w:val="en"/>
            <w:rPrChange w:id="12209" w:author="Ashley Frank" w:date="2024-12-20T21:43:00Z">
              <w:rPr>
                <w:rFonts w:ascii="Bookman Old Style" w:hAnsi="Bookman Old Style"/>
                <w:color w:val="4D5156"/>
                <w:sz w:val="28"/>
                <w:szCs w:val="28"/>
                <w:lang w:val="en"/>
              </w:rPr>
            </w:rPrChange>
          </w:rPr>
          <w:delText>t, with</w:delText>
        </w:r>
      </w:del>
      <w:r w:rsidR="00A062DD" w:rsidRPr="007C3EDB">
        <w:rPr>
          <w:rFonts w:ascii="Bookman Old Style" w:hAnsi="Bookman Old Style"/>
          <w:color w:val="4D5156"/>
          <w:szCs w:val="24"/>
          <w:lang w:val="en"/>
          <w:rPrChange w:id="12210" w:author="Ashley Frank" w:date="2024-12-20T21:43:00Z">
            <w:rPr>
              <w:rFonts w:ascii="Bookman Old Style" w:hAnsi="Bookman Old Style"/>
              <w:color w:val="4D5156"/>
              <w:sz w:val="28"/>
              <w:szCs w:val="28"/>
              <w:lang w:val="en"/>
            </w:rPr>
          </w:rPrChange>
        </w:rPr>
        <w:t xml:space="preserve"> </w:t>
      </w:r>
      <w:ins w:id="12211" w:author="Ashley Frank" w:date="2025-01-22T00:13:00Z">
        <w:r w:rsidR="00DD25B6">
          <w:rPr>
            <w:rFonts w:ascii="Bookman Old Style" w:hAnsi="Bookman Old Style"/>
            <w:color w:val="4D5156"/>
            <w:szCs w:val="24"/>
            <w:lang w:val="en"/>
          </w:rPr>
          <w:t xml:space="preserve">its </w:t>
        </w:r>
      </w:ins>
      <w:del w:id="12212" w:author="Ashley Frank" w:date="2025-01-22T00:13:00Z">
        <w:r w:rsidR="00A062DD" w:rsidRPr="007C3EDB" w:rsidDel="00DD25B6">
          <w:rPr>
            <w:rFonts w:ascii="Bookman Old Style" w:hAnsi="Bookman Old Style"/>
            <w:color w:val="4D5156"/>
            <w:szCs w:val="24"/>
            <w:lang w:val="en"/>
            <w:rPrChange w:id="12213" w:author="Ashley Frank" w:date="2024-12-20T21:43:00Z">
              <w:rPr>
                <w:rFonts w:ascii="Bookman Old Style" w:hAnsi="Bookman Old Style"/>
                <w:color w:val="4D5156"/>
                <w:sz w:val="28"/>
                <w:szCs w:val="28"/>
                <w:lang w:val="en"/>
              </w:rPr>
            </w:rPrChange>
          </w:rPr>
          <w:delText xml:space="preserve">the </w:delText>
        </w:r>
      </w:del>
      <w:r w:rsidR="00A062DD" w:rsidRPr="007C3EDB">
        <w:rPr>
          <w:rFonts w:ascii="Bookman Old Style" w:hAnsi="Bookman Old Style"/>
          <w:color w:val="4D5156"/>
          <w:szCs w:val="24"/>
          <w:lang w:val="en"/>
          <w:rPrChange w:id="12214" w:author="Ashley Frank" w:date="2024-12-20T21:43:00Z">
            <w:rPr>
              <w:rFonts w:ascii="Bookman Old Style" w:hAnsi="Bookman Old Style"/>
              <w:color w:val="4D5156"/>
              <w:sz w:val="28"/>
              <w:szCs w:val="28"/>
              <w:lang w:val="en"/>
            </w:rPr>
          </w:rPrChange>
        </w:rPr>
        <w:t>predetermined definition, opinions, thoughts</w:t>
      </w:r>
      <w:ins w:id="12215" w:author="Ashley Frank" w:date="2024-12-12T21:06:00Z">
        <w:r w:rsidR="004B6627" w:rsidRPr="007C3EDB">
          <w:rPr>
            <w:rFonts w:ascii="Bookman Old Style" w:hAnsi="Bookman Old Style"/>
            <w:color w:val="4D5156"/>
            <w:szCs w:val="24"/>
            <w:lang w:val="en"/>
            <w:rPrChange w:id="12216" w:author="Ashley Frank" w:date="2024-12-20T21:43:00Z">
              <w:rPr>
                <w:rFonts w:ascii="Bookman Old Style" w:hAnsi="Bookman Old Style"/>
                <w:color w:val="4D5156"/>
                <w:sz w:val="28"/>
                <w:szCs w:val="28"/>
                <w:lang w:val="en"/>
              </w:rPr>
            </w:rPrChange>
          </w:rPr>
          <w:t>,</w:t>
        </w:r>
      </w:ins>
      <w:r w:rsidR="00A062DD" w:rsidRPr="007C3EDB">
        <w:rPr>
          <w:rFonts w:ascii="Bookman Old Style" w:hAnsi="Bookman Old Style"/>
          <w:color w:val="4D5156"/>
          <w:szCs w:val="24"/>
          <w:lang w:val="en"/>
          <w:rPrChange w:id="12217" w:author="Ashley Frank" w:date="2024-12-20T21:43:00Z">
            <w:rPr>
              <w:rFonts w:ascii="Bookman Old Style" w:hAnsi="Bookman Old Style"/>
              <w:color w:val="4D5156"/>
              <w:sz w:val="28"/>
              <w:szCs w:val="28"/>
              <w:lang w:val="en"/>
            </w:rPr>
          </w:rPrChange>
        </w:rPr>
        <w:t xml:space="preserve"> and beliefs</w:t>
      </w:r>
      <w:ins w:id="12218" w:author="Ashley Frank" w:date="2025-01-22T00:13:00Z">
        <w:r w:rsidR="00DD25B6">
          <w:rPr>
            <w:rFonts w:ascii="Bookman Old Style" w:hAnsi="Bookman Old Style"/>
            <w:color w:val="4D5156"/>
            <w:szCs w:val="24"/>
            <w:lang w:val="en"/>
          </w:rPr>
          <w:t>. If we allow it, it</w:t>
        </w:r>
      </w:ins>
      <w:del w:id="12219" w:author="Ashley Frank" w:date="2025-01-22T00:13:00Z">
        <w:r w:rsidR="00A062DD" w:rsidRPr="007C3EDB" w:rsidDel="00DD25B6">
          <w:rPr>
            <w:rFonts w:ascii="Bookman Old Style" w:hAnsi="Bookman Old Style"/>
            <w:color w:val="4D5156"/>
            <w:szCs w:val="24"/>
            <w:lang w:val="en"/>
            <w:rPrChange w:id="12220" w:author="Ashley Frank" w:date="2024-12-20T21:43:00Z">
              <w:rPr>
                <w:rFonts w:ascii="Bookman Old Style" w:hAnsi="Bookman Old Style"/>
                <w:color w:val="4D5156"/>
                <w:sz w:val="28"/>
                <w:szCs w:val="28"/>
                <w:lang w:val="en"/>
              </w:rPr>
            </w:rPrChange>
          </w:rPr>
          <w:delText>,</w:delText>
        </w:r>
      </w:del>
      <w:r w:rsidR="00A062DD" w:rsidRPr="007C3EDB">
        <w:rPr>
          <w:rFonts w:ascii="Bookman Old Style" w:hAnsi="Bookman Old Style"/>
          <w:color w:val="4D5156"/>
          <w:szCs w:val="24"/>
          <w:lang w:val="en"/>
          <w:rPrChange w:id="12221" w:author="Ashley Frank" w:date="2024-12-20T21:43:00Z">
            <w:rPr>
              <w:rFonts w:ascii="Bookman Old Style" w:hAnsi="Bookman Old Style"/>
              <w:color w:val="4D5156"/>
              <w:sz w:val="28"/>
              <w:szCs w:val="28"/>
              <w:lang w:val="en"/>
            </w:rPr>
          </w:rPrChange>
        </w:rPr>
        <w:t xml:space="preserve"> can distort and cause havoc in the present.</w:t>
      </w:r>
    </w:p>
    <w:p w14:paraId="7A966CCA" w14:textId="77777777" w:rsidR="00D1605D" w:rsidRDefault="00D1605D" w:rsidP="00A062DD">
      <w:pPr>
        <w:shd w:val="clear" w:color="auto" w:fill="FFFFFF"/>
        <w:spacing w:line="360" w:lineRule="auto"/>
        <w:rPr>
          <w:ins w:id="12222" w:author="Ashley Frank" w:date="2025-01-22T00:09:00Z"/>
          <w:rFonts w:ascii="Bookman Old Style" w:hAnsi="Bookman Old Style"/>
          <w:color w:val="4D5156"/>
          <w:szCs w:val="24"/>
          <w:lang w:val="en"/>
        </w:rPr>
      </w:pPr>
    </w:p>
    <w:p w14:paraId="352D6B1B" w14:textId="77534281" w:rsidR="00D1605D" w:rsidRDefault="00DD25B6" w:rsidP="00A062DD">
      <w:pPr>
        <w:shd w:val="clear" w:color="auto" w:fill="FFFFFF"/>
        <w:spacing w:line="360" w:lineRule="auto"/>
        <w:rPr>
          <w:ins w:id="12223" w:author="Ashley Frank" w:date="2025-01-22T00:04:00Z"/>
          <w:rFonts w:ascii="Bookman Old Style" w:hAnsi="Bookman Old Style"/>
          <w:color w:val="4D5156"/>
          <w:szCs w:val="24"/>
          <w:lang w:val="en"/>
        </w:rPr>
      </w:pPr>
      <w:ins w:id="12224" w:author="Ashley Frank" w:date="2025-01-22T00:13:00Z">
        <w:r>
          <w:rPr>
            <w:rFonts w:ascii="Bookman Old Style" w:hAnsi="Bookman Old Style"/>
            <w:color w:val="4D5156"/>
            <w:szCs w:val="24"/>
            <w:lang w:val="en"/>
          </w:rPr>
          <w:t xml:space="preserve">Vulnerability </w:t>
        </w:r>
      </w:ins>
      <w:del w:id="12225" w:author="Ashley Frank" w:date="2025-01-22T00:13:00Z">
        <w:r w:rsidR="00A062DD" w:rsidRPr="007C3EDB" w:rsidDel="00DD25B6">
          <w:rPr>
            <w:rFonts w:ascii="Bookman Old Style" w:hAnsi="Bookman Old Style"/>
            <w:color w:val="4D5156"/>
            <w:szCs w:val="24"/>
            <w:lang w:val="en"/>
            <w:rPrChange w:id="12226" w:author="Ashley Frank" w:date="2024-12-20T21:43:00Z">
              <w:rPr>
                <w:rFonts w:ascii="Bookman Old Style" w:hAnsi="Bookman Old Style"/>
                <w:color w:val="4D5156"/>
                <w:sz w:val="28"/>
                <w:szCs w:val="28"/>
                <w:lang w:val="en"/>
              </w:rPr>
            </w:rPrChange>
          </w:rPr>
          <w:delText xml:space="preserve">Being vulnerable </w:delText>
        </w:r>
      </w:del>
      <w:r w:rsidR="00A062DD" w:rsidRPr="007C3EDB">
        <w:rPr>
          <w:rFonts w:ascii="Bookman Old Style" w:hAnsi="Bookman Old Style"/>
          <w:color w:val="4D5156"/>
          <w:szCs w:val="24"/>
          <w:lang w:val="en"/>
          <w:rPrChange w:id="12227" w:author="Ashley Frank" w:date="2024-12-20T21:43:00Z">
            <w:rPr>
              <w:rFonts w:ascii="Bookman Old Style" w:hAnsi="Bookman Old Style"/>
              <w:color w:val="4D5156"/>
              <w:sz w:val="28"/>
              <w:szCs w:val="28"/>
              <w:lang w:val="en"/>
            </w:rPr>
          </w:rPrChange>
        </w:rPr>
        <w:t>needs to be a</w:t>
      </w:r>
      <w:ins w:id="12228" w:author="Ashley Frank" w:date="2025-01-22T00:14:00Z">
        <w:r>
          <w:rPr>
            <w:rFonts w:ascii="Bookman Old Style" w:hAnsi="Bookman Old Style"/>
            <w:color w:val="4D5156"/>
            <w:szCs w:val="24"/>
            <w:lang w:val="en"/>
          </w:rPr>
          <w:t xml:space="preserve"> mutually consented and agreed-upon</w:t>
        </w:r>
      </w:ins>
      <w:del w:id="12229" w:author="Ashley Frank" w:date="2025-01-22T00:14:00Z">
        <w:r w:rsidR="00A062DD" w:rsidRPr="007C3EDB" w:rsidDel="00DD25B6">
          <w:rPr>
            <w:rFonts w:ascii="Bookman Old Style" w:hAnsi="Bookman Old Style"/>
            <w:color w:val="4D5156"/>
            <w:szCs w:val="24"/>
            <w:lang w:val="en"/>
            <w:rPrChange w:id="12230" w:author="Ashley Frank" w:date="2024-12-20T21:43:00Z">
              <w:rPr>
                <w:rFonts w:ascii="Bookman Old Style" w:hAnsi="Bookman Old Style"/>
                <w:color w:val="4D5156"/>
                <w:sz w:val="28"/>
                <w:szCs w:val="28"/>
                <w:lang w:val="en"/>
              </w:rPr>
            </w:rPrChange>
          </w:rPr>
          <w:delText xml:space="preserve"> shared and </w:delText>
        </w:r>
      </w:del>
      <w:del w:id="12231" w:author="Ashley Frank" w:date="2024-12-12T21:06:00Z">
        <w:r w:rsidR="00A062DD" w:rsidRPr="007C3EDB" w:rsidDel="004B6627">
          <w:rPr>
            <w:rFonts w:ascii="Bookman Old Style" w:hAnsi="Bookman Old Style"/>
            <w:color w:val="4D5156"/>
            <w:szCs w:val="24"/>
            <w:lang w:val="en"/>
            <w:rPrChange w:id="12232" w:author="Ashley Frank" w:date="2024-12-20T21:43:00Z">
              <w:rPr>
                <w:rFonts w:ascii="Bookman Old Style" w:hAnsi="Bookman Old Style"/>
                <w:color w:val="4D5156"/>
                <w:sz w:val="28"/>
                <w:szCs w:val="28"/>
                <w:lang w:val="en"/>
              </w:rPr>
            </w:rPrChange>
          </w:rPr>
          <w:delText xml:space="preserve">agreed </w:delText>
        </w:r>
      </w:del>
      <w:del w:id="12233" w:author="Ashley Frank" w:date="2025-01-22T00:14:00Z">
        <w:r w:rsidR="00A062DD" w:rsidRPr="007C3EDB" w:rsidDel="00DD25B6">
          <w:rPr>
            <w:rFonts w:ascii="Bookman Old Style" w:hAnsi="Bookman Old Style"/>
            <w:color w:val="4D5156"/>
            <w:szCs w:val="24"/>
            <w:lang w:val="en"/>
            <w:rPrChange w:id="12234" w:author="Ashley Frank" w:date="2024-12-20T21:43:00Z">
              <w:rPr>
                <w:rFonts w:ascii="Bookman Old Style" w:hAnsi="Bookman Old Style"/>
                <w:color w:val="4D5156"/>
                <w:sz w:val="28"/>
                <w:szCs w:val="28"/>
                <w:lang w:val="en"/>
              </w:rPr>
            </w:rPrChange>
          </w:rPr>
          <w:delText>upon</w:delText>
        </w:r>
      </w:del>
      <w:r w:rsidR="00A062DD" w:rsidRPr="007C3EDB">
        <w:rPr>
          <w:rFonts w:ascii="Bookman Old Style" w:hAnsi="Bookman Old Style"/>
          <w:color w:val="4D5156"/>
          <w:szCs w:val="24"/>
          <w:lang w:val="en"/>
          <w:rPrChange w:id="12235" w:author="Ashley Frank" w:date="2024-12-20T21:43:00Z">
            <w:rPr>
              <w:rFonts w:ascii="Bookman Old Style" w:hAnsi="Bookman Old Style"/>
              <w:color w:val="4D5156"/>
              <w:sz w:val="28"/>
              <w:szCs w:val="28"/>
              <w:lang w:val="en"/>
            </w:rPr>
          </w:rPrChange>
        </w:rPr>
        <w:t xml:space="preserve"> act with the purpose </w:t>
      </w:r>
      <w:del w:id="12236" w:author="Ashley Frank" w:date="2024-12-12T21:06:00Z">
        <w:r w:rsidR="00A062DD" w:rsidRPr="007C3EDB" w:rsidDel="004B6627">
          <w:rPr>
            <w:rFonts w:ascii="Bookman Old Style" w:hAnsi="Bookman Old Style"/>
            <w:color w:val="4D5156"/>
            <w:szCs w:val="24"/>
            <w:lang w:val="en"/>
            <w:rPrChange w:id="12237" w:author="Ashley Frank" w:date="2024-12-20T21:43:00Z">
              <w:rPr>
                <w:rFonts w:ascii="Bookman Old Style" w:hAnsi="Bookman Old Style"/>
                <w:color w:val="4D5156"/>
                <w:sz w:val="28"/>
                <w:szCs w:val="28"/>
                <w:lang w:val="en"/>
              </w:rPr>
            </w:rPrChange>
          </w:rPr>
          <w:delText>to increase</w:delText>
        </w:r>
      </w:del>
      <w:ins w:id="12238" w:author="Ashley Frank" w:date="2024-12-12T21:06:00Z">
        <w:r w:rsidR="004B6627" w:rsidRPr="007C3EDB">
          <w:rPr>
            <w:rFonts w:ascii="Bookman Old Style" w:hAnsi="Bookman Old Style"/>
            <w:color w:val="4D5156"/>
            <w:szCs w:val="24"/>
            <w:lang w:val="en"/>
            <w:rPrChange w:id="12239" w:author="Ashley Frank" w:date="2024-12-20T21:43:00Z">
              <w:rPr>
                <w:rFonts w:ascii="Bookman Old Style" w:hAnsi="Bookman Old Style"/>
                <w:color w:val="4D5156"/>
                <w:sz w:val="28"/>
                <w:szCs w:val="28"/>
                <w:lang w:val="en"/>
              </w:rPr>
            </w:rPrChange>
          </w:rPr>
          <w:t>of increasing</w:t>
        </w:r>
      </w:ins>
      <w:r w:rsidR="00A062DD" w:rsidRPr="007C3EDB">
        <w:rPr>
          <w:rFonts w:ascii="Bookman Old Style" w:hAnsi="Bookman Old Style"/>
          <w:color w:val="4D5156"/>
          <w:szCs w:val="24"/>
          <w:lang w:val="en"/>
          <w:rPrChange w:id="12240" w:author="Ashley Frank" w:date="2024-12-20T21:43:00Z">
            <w:rPr>
              <w:rFonts w:ascii="Bookman Old Style" w:hAnsi="Bookman Old Style"/>
              <w:color w:val="4D5156"/>
              <w:sz w:val="28"/>
              <w:szCs w:val="28"/>
              <w:lang w:val="en"/>
            </w:rPr>
          </w:rPrChange>
        </w:rPr>
        <w:t xml:space="preserve"> trust in a relation</w:t>
      </w:r>
      <w:ins w:id="12241" w:author="Ashley Frank" w:date="2024-12-12T21:06:00Z">
        <w:r w:rsidR="004B6627" w:rsidRPr="007C3EDB">
          <w:rPr>
            <w:rFonts w:ascii="Bookman Old Style" w:hAnsi="Bookman Old Style"/>
            <w:color w:val="4D5156"/>
            <w:szCs w:val="24"/>
            <w:lang w:val="en"/>
            <w:rPrChange w:id="12242" w:author="Ashley Frank" w:date="2024-12-20T21:43:00Z">
              <w:rPr>
                <w:rFonts w:ascii="Bookman Old Style" w:hAnsi="Bookman Old Style"/>
                <w:color w:val="4D5156"/>
                <w:sz w:val="28"/>
                <w:szCs w:val="28"/>
                <w:lang w:val="en"/>
              </w:rPr>
            </w:rPrChange>
          </w:rPr>
          <w:t>ship</w:t>
        </w:r>
      </w:ins>
      <w:r w:rsidR="00A062DD" w:rsidRPr="007C3EDB">
        <w:rPr>
          <w:rFonts w:ascii="Bookman Old Style" w:hAnsi="Bookman Old Style"/>
          <w:color w:val="4D5156"/>
          <w:szCs w:val="24"/>
          <w:lang w:val="en"/>
          <w:rPrChange w:id="12243" w:author="Ashley Frank" w:date="2024-12-20T21:43:00Z">
            <w:rPr>
              <w:rFonts w:ascii="Bookman Old Style" w:hAnsi="Bookman Old Style"/>
              <w:color w:val="4D5156"/>
              <w:sz w:val="28"/>
              <w:szCs w:val="28"/>
              <w:lang w:val="en"/>
            </w:rPr>
          </w:rPrChange>
        </w:rPr>
        <w:t xml:space="preserve">. </w:t>
      </w:r>
      <w:ins w:id="12244" w:author="Ashley Frank" w:date="2025-01-22T00:16:00Z">
        <w:r>
          <w:rPr>
            <w:rFonts w:ascii="Bookman Old Style" w:hAnsi="Bookman Old Style"/>
            <w:color w:val="4D5156"/>
            <w:szCs w:val="24"/>
            <w:lang w:val="en"/>
          </w:rPr>
          <w:t>When you’re</w:t>
        </w:r>
      </w:ins>
      <w:ins w:id="12245" w:author="Ashley Frank" w:date="2025-01-22T00:17:00Z">
        <w:r>
          <w:rPr>
            <w:rFonts w:ascii="Bookman Old Style" w:hAnsi="Bookman Old Style"/>
            <w:color w:val="4D5156"/>
            <w:szCs w:val="24"/>
            <w:lang w:val="en"/>
          </w:rPr>
          <w:t xml:space="preserve"> allowing someone to see your heart through</w:t>
        </w:r>
      </w:ins>
      <w:ins w:id="12246" w:author="Ashley Frank" w:date="2025-01-22T00:16:00Z">
        <w:r>
          <w:rPr>
            <w:rFonts w:ascii="Bookman Old Style" w:hAnsi="Bookman Old Style"/>
            <w:color w:val="4D5156"/>
            <w:szCs w:val="24"/>
            <w:lang w:val="en"/>
          </w:rPr>
          <w:t xml:space="preserve"> communicat</w:t>
        </w:r>
      </w:ins>
      <w:ins w:id="12247" w:author="Ashley Frank" w:date="2025-01-22T00:18:00Z">
        <w:r>
          <w:rPr>
            <w:rFonts w:ascii="Bookman Old Style" w:hAnsi="Bookman Old Style"/>
            <w:color w:val="4D5156"/>
            <w:szCs w:val="24"/>
            <w:lang w:val="en"/>
          </w:rPr>
          <w:t>ing</w:t>
        </w:r>
      </w:ins>
      <w:ins w:id="12248" w:author="Ashley Frank" w:date="2025-01-22T00:16:00Z">
        <w:r>
          <w:rPr>
            <w:rFonts w:ascii="Bookman Old Style" w:hAnsi="Bookman Old Style"/>
            <w:color w:val="4D5156"/>
            <w:szCs w:val="24"/>
            <w:lang w:val="en"/>
          </w:rPr>
          <w:t xml:space="preserve"> heartf</w:t>
        </w:r>
      </w:ins>
      <w:ins w:id="12249" w:author="Ashley Frank" w:date="2025-01-22T00:17:00Z">
        <w:r>
          <w:rPr>
            <w:rFonts w:ascii="Bookman Old Style" w:hAnsi="Bookman Old Style"/>
            <w:color w:val="4D5156"/>
            <w:szCs w:val="24"/>
            <w:lang w:val="en"/>
          </w:rPr>
          <w:t xml:space="preserve">elt emotions, the other </w:t>
        </w:r>
      </w:ins>
      <w:del w:id="12250" w:author="Ashley Frank" w:date="2024-12-12T21:07:00Z">
        <w:r w:rsidR="00A062DD" w:rsidRPr="007C3EDB" w:rsidDel="004B6627">
          <w:rPr>
            <w:rFonts w:ascii="Bookman Old Style" w:hAnsi="Bookman Old Style"/>
            <w:color w:val="4D5156"/>
            <w:szCs w:val="24"/>
            <w:lang w:val="en"/>
            <w:rPrChange w:id="12251" w:author="Ashley Frank" w:date="2024-12-20T21:43:00Z">
              <w:rPr>
                <w:rFonts w:ascii="Bookman Old Style" w:hAnsi="Bookman Old Style"/>
                <w:color w:val="4D5156"/>
                <w:sz w:val="28"/>
                <w:szCs w:val="28"/>
                <w:lang w:val="en"/>
              </w:rPr>
            </w:rPrChange>
          </w:rPr>
          <w:delText xml:space="preserve">This means the </w:delText>
        </w:r>
      </w:del>
      <w:r w:rsidR="00A062DD" w:rsidRPr="007C3EDB">
        <w:rPr>
          <w:rFonts w:ascii="Bookman Old Style" w:hAnsi="Bookman Old Style"/>
          <w:color w:val="4D5156"/>
          <w:szCs w:val="24"/>
          <w:lang w:val="en"/>
          <w:rPrChange w:id="12252" w:author="Ashley Frank" w:date="2024-12-20T21:43:00Z">
            <w:rPr>
              <w:rFonts w:ascii="Bookman Old Style" w:hAnsi="Bookman Old Style"/>
              <w:color w:val="4D5156"/>
              <w:sz w:val="28"/>
              <w:szCs w:val="28"/>
              <w:lang w:val="en"/>
            </w:rPr>
          </w:rPrChange>
        </w:rPr>
        <w:t>party</w:t>
      </w:r>
      <w:ins w:id="12253" w:author="Ashley Frank" w:date="2025-01-22T00:16:00Z">
        <w:r>
          <w:rPr>
            <w:rFonts w:ascii="Bookman Old Style" w:hAnsi="Bookman Old Style"/>
            <w:color w:val="4D5156"/>
            <w:szCs w:val="24"/>
            <w:lang w:val="en"/>
          </w:rPr>
          <w:t xml:space="preserve"> </w:t>
        </w:r>
      </w:ins>
      <w:ins w:id="12254" w:author="Ashley Frank" w:date="2025-01-22T00:17:00Z">
        <w:r>
          <w:rPr>
            <w:rFonts w:ascii="Bookman Old Style" w:hAnsi="Bookman Old Style"/>
            <w:color w:val="4D5156"/>
            <w:szCs w:val="24"/>
            <w:lang w:val="en"/>
          </w:rPr>
          <w:t xml:space="preserve">is </w:t>
        </w:r>
      </w:ins>
      <w:del w:id="12255" w:author="Ashley Frank" w:date="2025-01-22T00:16:00Z">
        <w:r w:rsidR="00A062DD" w:rsidRPr="007C3EDB" w:rsidDel="00DD25B6">
          <w:rPr>
            <w:rFonts w:ascii="Bookman Old Style" w:hAnsi="Bookman Old Style"/>
            <w:color w:val="4D5156"/>
            <w:szCs w:val="24"/>
            <w:lang w:val="en"/>
            <w:rPrChange w:id="12256" w:author="Ashley Frank" w:date="2024-12-20T21:43:00Z">
              <w:rPr>
                <w:rFonts w:ascii="Bookman Old Style" w:hAnsi="Bookman Old Style"/>
                <w:color w:val="4D5156"/>
                <w:sz w:val="28"/>
                <w:szCs w:val="28"/>
                <w:lang w:val="en"/>
              </w:rPr>
            </w:rPrChange>
          </w:rPr>
          <w:delText xml:space="preserve"> that is </w:delText>
        </w:r>
      </w:del>
      <w:del w:id="12257" w:author="Ashley Frank" w:date="2025-01-22T00:17:00Z">
        <w:r w:rsidR="00A062DD" w:rsidRPr="007C3EDB" w:rsidDel="00DD25B6">
          <w:rPr>
            <w:rFonts w:ascii="Bookman Old Style" w:hAnsi="Bookman Old Style"/>
            <w:color w:val="4D5156"/>
            <w:szCs w:val="24"/>
            <w:lang w:val="en"/>
            <w:rPrChange w:id="12258" w:author="Ashley Frank" w:date="2024-12-20T21:43:00Z">
              <w:rPr>
                <w:rFonts w:ascii="Bookman Old Style" w:hAnsi="Bookman Old Style"/>
                <w:color w:val="4D5156"/>
                <w:sz w:val="28"/>
                <w:szCs w:val="28"/>
                <w:lang w:val="en"/>
              </w:rPr>
            </w:rPrChange>
          </w:rPr>
          <w:delText>receiving the heart of a person</w:delText>
        </w:r>
      </w:del>
      <w:del w:id="12259" w:author="Ashley Frank" w:date="2025-01-22T00:16:00Z">
        <w:r w:rsidR="00A062DD" w:rsidRPr="007C3EDB" w:rsidDel="00DD25B6">
          <w:rPr>
            <w:rFonts w:ascii="Bookman Old Style" w:hAnsi="Bookman Old Style"/>
            <w:color w:val="4D5156"/>
            <w:szCs w:val="24"/>
            <w:lang w:val="en"/>
            <w:rPrChange w:id="12260" w:author="Ashley Frank" w:date="2024-12-20T21:43:00Z">
              <w:rPr>
                <w:rFonts w:ascii="Bookman Old Style" w:hAnsi="Bookman Old Style"/>
                <w:color w:val="4D5156"/>
                <w:sz w:val="28"/>
                <w:szCs w:val="28"/>
                <w:lang w:val="en"/>
              </w:rPr>
            </w:rPrChange>
          </w:rPr>
          <w:delText xml:space="preserve"> through communicating sharing the feelings </w:delText>
        </w:r>
      </w:del>
      <w:del w:id="12261" w:author="Ashley Frank" w:date="2024-12-12T21:07:00Z">
        <w:r w:rsidR="00A062DD" w:rsidRPr="007C3EDB" w:rsidDel="004B6627">
          <w:rPr>
            <w:rFonts w:ascii="Bookman Old Style" w:hAnsi="Bookman Old Style"/>
            <w:color w:val="4D5156"/>
            <w:szCs w:val="24"/>
            <w:lang w:val="en"/>
            <w:rPrChange w:id="12262" w:author="Ashley Frank" w:date="2024-12-20T21:43:00Z">
              <w:rPr>
                <w:rFonts w:ascii="Bookman Old Style" w:hAnsi="Bookman Old Style"/>
                <w:color w:val="4D5156"/>
                <w:sz w:val="28"/>
                <w:szCs w:val="28"/>
                <w:lang w:val="en"/>
              </w:rPr>
            </w:rPrChange>
          </w:rPr>
          <w:delText xml:space="preserve">has the responsibility </w:delText>
        </w:r>
      </w:del>
      <w:ins w:id="12263" w:author="Ashley Frank" w:date="2024-12-12T21:07:00Z">
        <w:r w:rsidR="004B6627" w:rsidRPr="007C3EDB">
          <w:rPr>
            <w:rFonts w:ascii="Bookman Old Style" w:hAnsi="Bookman Old Style"/>
            <w:color w:val="4D5156"/>
            <w:szCs w:val="24"/>
            <w:lang w:val="en"/>
            <w:rPrChange w:id="12264" w:author="Ashley Frank" w:date="2024-12-20T21:43:00Z">
              <w:rPr>
                <w:rFonts w:ascii="Bookman Old Style" w:hAnsi="Bookman Old Style"/>
                <w:color w:val="4D5156"/>
                <w:sz w:val="28"/>
                <w:szCs w:val="28"/>
                <w:lang w:val="en"/>
              </w:rPr>
            </w:rPrChange>
          </w:rPr>
          <w:t>responsible for</w:t>
        </w:r>
      </w:ins>
      <w:del w:id="12265" w:author="Ashley Frank" w:date="2024-12-12T21:07:00Z">
        <w:r w:rsidR="00A062DD" w:rsidRPr="007C3EDB" w:rsidDel="004B6627">
          <w:rPr>
            <w:rFonts w:ascii="Bookman Old Style" w:hAnsi="Bookman Old Style"/>
            <w:color w:val="4D5156"/>
            <w:szCs w:val="24"/>
            <w:lang w:val="en"/>
            <w:rPrChange w:id="12266" w:author="Ashley Frank" w:date="2024-12-20T21:43:00Z">
              <w:rPr>
                <w:rFonts w:ascii="Bookman Old Style" w:hAnsi="Bookman Old Style"/>
                <w:color w:val="4D5156"/>
                <w:sz w:val="28"/>
                <w:szCs w:val="28"/>
                <w:lang w:val="en"/>
              </w:rPr>
            </w:rPrChange>
          </w:rPr>
          <w:delText>of</w:delText>
        </w:r>
      </w:del>
      <w:r w:rsidR="00A062DD" w:rsidRPr="007C3EDB">
        <w:rPr>
          <w:rFonts w:ascii="Bookman Old Style" w:hAnsi="Bookman Old Style"/>
          <w:color w:val="4D5156"/>
          <w:szCs w:val="24"/>
          <w:lang w:val="en"/>
          <w:rPrChange w:id="12267" w:author="Ashley Frank" w:date="2024-12-20T21:43:00Z">
            <w:rPr>
              <w:rFonts w:ascii="Bookman Old Style" w:hAnsi="Bookman Old Style"/>
              <w:color w:val="4D5156"/>
              <w:sz w:val="28"/>
              <w:szCs w:val="28"/>
              <w:lang w:val="en"/>
            </w:rPr>
          </w:rPrChange>
        </w:rPr>
        <w:t xml:space="preserve"> </w:t>
      </w:r>
      <w:ins w:id="12268" w:author="Ashley Frank" w:date="2025-01-22T00:18:00Z">
        <w:r>
          <w:rPr>
            <w:rFonts w:ascii="Bookman Old Style" w:hAnsi="Bookman Old Style"/>
            <w:color w:val="4D5156"/>
            <w:szCs w:val="24"/>
            <w:lang w:val="en"/>
          </w:rPr>
          <w:t>understanding</w:t>
        </w:r>
      </w:ins>
      <w:ins w:id="12269" w:author="Ashley Frank" w:date="2025-01-22T00:19:00Z">
        <w:r>
          <w:rPr>
            <w:rFonts w:ascii="Bookman Old Style" w:hAnsi="Bookman Old Style"/>
            <w:color w:val="4D5156"/>
            <w:szCs w:val="24"/>
            <w:lang w:val="en"/>
          </w:rPr>
          <w:t xml:space="preserve"> the source and reason of these feelings</w:t>
        </w:r>
      </w:ins>
      <w:del w:id="12270" w:author="Ashley Frank" w:date="2025-01-22T00:17:00Z">
        <w:r w:rsidR="00A062DD" w:rsidRPr="007C3EDB" w:rsidDel="00DD25B6">
          <w:rPr>
            <w:rFonts w:ascii="Bookman Old Style" w:hAnsi="Bookman Old Style"/>
            <w:color w:val="4D5156"/>
            <w:szCs w:val="24"/>
            <w:lang w:val="en"/>
            <w:rPrChange w:id="12271" w:author="Ashley Frank" w:date="2024-12-20T21:43:00Z">
              <w:rPr>
                <w:rFonts w:ascii="Bookman Old Style" w:hAnsi="Bookman Old Style"/>
                <w:color w:val="4D5156"/>
                <w:sz w:val="28"/>
                <w:szCs w:val="28"/>
                <w:lang w:val="en"/>
              </w:rPr>
            </w:rPrChange>
          </w:rPr>
          <w:delText>accepting the source and purpose of the feelings</w:delText>
        </w:r>
      </w:del>
      <w:r w:rsidR="00A062DD" w:rsidRPr="007C3EDB">
        <w:rPr>
          <w:rFonts w:ascii="Bookman Old Style" w:hAnsi="Bookman Old Style"/>
          <w:color w:val="4D5156"/>
          <w:szCs w:val="24"/>
          <w:lang w:val="en"/>
          <w:rPrChange w:id="12272" w:author="Ashley Frank" w:date="2024-12-20T21:43:00Z">
            <w:rPr>
              <w:rFonts w:ascii="Bookman Old Style" w:hAnsi="Bookman Old Style"/>
              <w:color w:val="4D5156"/>
              <w:sz w:val="28"/>
              <w:szCs w:val="28"/>
              <w:lang w:val="en"/>
            </w:rPr>
          </w:rPrChange>
        </w:rPr>
        <w:t xml:space="preserve">. A person who is sharing their feelings with you would not be sharing their feelings with the intent of causing pain to the receiver. </w:t>
      </w:r>
      <w:ins w:id="12273" w:author="Ashley Frank" w:date="2025-01-22T00:19:00Z">
        <w:r>
          <w:rPr>
            <w:rFonts w:ascii="Bookman Old Style" w:hAnsi="Bookman Old Style"/>
            <w:color w:val="4D5156"/>
            <w:szCs w:val="24"/>
            <w:lang w:val="en"/>
          </w:rPr>
          <w:t xml:space="preserve">On the contrary, it </w:t>
        </w:r>
      </w:ins>
      <w:del w:id="12274" w:author="Ashley Frank" w:date="2025-01-22T00:19:00Z">
        <w:r w:rsidR="00A062DD" w:rsidRPr="007C3EDB" w:rsidDel="00DD25B6">
          <w:rPr>
            <w:rFonts w:ascii="Bookman Old Style" w:hAnsi="Bookman Old Style"/>
            <w:color w:val="4D5156"/>
            <w:szCs w:val="24"/>
            <w:lang w:val="en"/>
            <w:rPrChange w:id="12275" w:author="Ashley Frank" w:date="2024-12-20T21:43:00Z">
              <w:rPr>
                <w:rFonts w:ascii="Bookman Old Style" w:hAnsi="Bookman Old Style"/>
                <w:color w:val="4D5156"/>
                <w:sz w:val="28"/>
                <w:szCs w:val="28"/>
                <w:lang w:val="en"/>
              </w:rPr>
            </w:rPrChange>
          </w:rPr>
          <w:delText xml:space="preserve">It </w:delText>
        </w:r>
      </w:del>
      <w:r w:rsidR="00A062DD" w:rsidRPr="007C3EDB">
        <w:rPr>
          <w:rFonts w:ascii="Bookman Old Style" w:hAnsi="Bookman Old Style"/>
          <w:color w:val="4D5156"/>
          <w:szCs w:val="24"/>
          <w:lang w:val="en"/>
          <w:rPrChange w:id="12276" w:author="Ashley Frank" w:date="2024-12-20T21:43:00Z">
            <w:rPr>
              <w:rFonts w:ascii="Bookman Old Style" w:hAnsi="Bookman Old Style"/>
              <w:color w:val="4D5156"/>
              <w:sz w:val="28"/>
              <w:szCs w:val="28"/>
              <w:lang w:val="en"/>
            </w:rPr>
          </w:rPrChange>
        </w:rPr>
        <w:t xml:space="preserve">is an attempt to </w:t>
      </w:r>
      <w:ins w:id="12277" w:author="Ashley Frank" w:date="2025-01-22T00:20:00Z">
        <w:r>
          <w:rPr>
            <w:rFonts w:ascii="Bookman Old Style" w:hAnsi="Bookman Old Style"/>
            <w:color w:val="4D5156"/>
            <w:szCs w:val="24"/>
            <w:lang w:val="en"/>
          </w:rPr>
          <w:t xml:space="preserve">face their fear of vulnerability </w:t>
        </w:r>
      </w:ins>
      <w:del w:id="12278" w:author="Ashley Frank" w:date="2025-01-22T00:20:00Z">
        <w:r w:rsidR="00A062DD" w:rsidRPr="007C3EDB" w:rsidDel="00DD25B6">
          <w:rPr>
            <w:rFonts w:ascii="Bookman Old Style" w:hAnsi="Bookman Old Style"/>
            <w:color w:val="4D5156"/>
            <w:szCs w:val="24"/>
            <w:lang w:val="en"/>
            <w:rPrChange w:id="12279" w:author="Ashley Frank" w:date="2024-12-20T21:43:00Z">
              <w:rPr>
                <w:rFonts w:ascii="Bookman Old Style" w:hAnsi="Bookman Old Style"/>
                <w:color w:val="4D5156"/>
                <w:sz w:val="28"/>
                <w:szCs w:val="28"/>
                <w:lang w:val="en"/>
              </w:rPr>
            </w:rPrChange>
          </w:rPr>
          <w:delText xml:space="preserve">go against their fear </w:delText>
        </w:r>
      </w:del>
      <w:ins w:id="12280" w:author="Ashley Frank" w:date="2025-01-22T00:20:00Z">
        <w:r>
          <w:rPr>
            <w:rFonts w:ascii="Bookman Old Style" w:hAnsi="Bookman Old Style"/>
            <w:color w:val="4D5156"/>
            <w:szCs w:val="24"/>
            <w:lang w:val="en"/>
          </w:rPr>
          <w:t>in order</w:t>
        </w:r>
      </w:ins>
      <w:del w:id="12281" w:author="Ashley Frank" w:date="2025-01-22T00:20:00Z">
        <w:r w:rsidR="00A062DD" w:rsidRPr="007C3EDB" w:rsidDel="00DD25B6">
          <w:rPr>
            <w:rFonts w:ascii="Bookman Old Style" w:hAnsi="Bookman Old Style"/>
            <w:color w:val="4D5156"/>
            <w:szCs w:val="24"/>
            <w:lang w:val="en"/>
            <w:rPrChange w:id="12282" w:author="Ashley Frank" w:date="2024-12-20T21:43:00Z">
              <w:rPr>
                <w:rFonts w:ascii="Bookman Old Style" w:hAnsi="Bookman Old Style"/>
                <w:color w:val="4D5156"/>
                <w:sz w:val="28"/>
                <w:szCs w:val="28"/>
                <w:lang w:val="en"/>
              </w:rPr>
            </w:rPrChange>
          </w:rPr>
          <w:delText>in order</w:delText>
        </w:r>
      </w:del>
      <w:r w:rsidR="00A062DD" w:rsidRPr="007C3EDB">
        <w:rPr>
          <w:rFonts w:ascii="Bookman Old Style" w:hAnsi="Bookman Old Style"/>
          <w:color w:val="4D5156"/>
          <w:szCs w:val="24"/>
          <w:lang w:val="en"/>
          <w:rPrChange w:id="12283" w:author="Ashley Frank" w:date="2024-12-20T21:43:00Z">
            <w:rPr>
              <w:rFonts w:ascii="Bookman Old Style" w:hAnsi="Bookman Old Style"/>
              <w:color w:val="4D5156"/>
              <w:sz w:val="28"/>
              <w:szCs w:val="28"/>
              <w:lang w:val="en"/>
            </w:rPr>
          </w:rPrChange>
        </w:rPr>
        <w:t xml:space="preserve"> to connect. </w:t>
      </w:r>
    </w:p>
    <w:p w14:paraId="114D9634" w14:textId="77777777" w:rsidR="00D1605D" w:rsidRDefault="00D1605D" w:rsidP="00A062DD">
      <w:pPr>
        <w:shd w:val="clear" w:color="auto" w:fill="FFFFFF"/>
        <w:spacing w:line="360" w:lineRule="auto"/>
        <w:rPr>
          <w:ins w:id="12284" w:author="Ashley Frank" w:date="2025-01-22T00:04:00Z"/>
          <w:rFonts w:ascii="Bookman Old Style" w:hAnsi="Bookman Old Style"/>
          <w:color w:val="4D5156"/>
          <w:szCs w:val="24"/>
          <w:lang w:val="en"/>
        </w:rPr>
      </w:pPr>
    </w:p>
    <w:p w14:paraId="650AA720" w14:textId="39DA22AE" w:rsidR="00A062DD" w:rsidRPr="007C3EDB" w:rsidRDefault="00A062DD" w:rsidP="00A062DD">
      <w:pPr>
        <w:shd w:val="clear" w:color="auto" w:fill="FFFFFF"/>
        <w:spacing w:line="360" w:lineRule="auto"/>
        <w:rPr>
          <w:rFonts w:ascii="Bookman Old Style" w:hAnsi="Bookman Old Style"/>
          <w:color w:val="4D5156"/>
          <w:szCs w:val="24"/>
          <w:lang w:val="en"/>
          <w:rPrChange w:id="12285" w:author="Ashley Frank" w:date="2024-12-20T21:43:00Z">
            <w:rPr>
              <w:rFonts w:ascii="Bookman Old Style" w:hAnsi="Bookman Old Style"/>
              <w:color w:val="4D5156"/>
              <w:sz w:val="28"/>
              <w:szCs w:val="28"/>
              <w:lang w:val="en"/>
            </w:rPr>
          </w:rPrChange>
        </w:rPr>
      </w:pPr>
      <w:r w:rsidRPr="007C3EDB">
        <w:rPr>
          <w:rFonts w:ascii="Bookman Old Style" w:hAnsi="Bookman Old Style"/>
          <w:color w:val="4D5156"/>
          <w:szCs w:val="24"/>
          <w:lang w:val="en"/>
          <w:rPrChange w:id="12286" w:author="Ashley Frank" w:date="2024-12-20T21:43:00Z">
            <w:rPr>
              <w:rFonts w:ascii="Bookman Old Style" w:hAnsi="Bookman Old Style"/>
              <w:color w:val="4D5156"/>
              <w:sz w:val="28"/>
              <w:szCs w:val="28"/>
              <w:lang w:val="en"/>
            </w:rPr>
          </w:rPrChange>
        </w:rPr>
        <w:t>This is how it must be received</w:t>
      </w:r>
      <w:ins w:id="12287" w:author="Ashley Frank" w:date="2025-01-22T00:05:00Z">
        <w:r w:rsidR="00D1605D">
          <w:rPr>
            <w:rFonts w:ascii="Bookman Old Style" w:hAnsi="Bookman Old Style"/>
            <w:color w:val="4D5156"/>
            <w:szCs w:val="24"/>
            <w:lang w:val="en"/>
          </w:rPr>
          <w:t>:</w:t>
        </w:r>
      </w:ins>
    </w:p>
    <w:p w14:paraId="60DDEC9C" w14:textId="3137084B" w:rsidR="004B6627" w:rsidRPr="007C3EDB" w:rsidRDefault="00D1605D" w:rsidP="004B6627">
      <w:pPr>
        <w:pStyle w:val="ListParagraph"/>
        <w:numPr>
          <w:ilvl w:val="0"/>
          <w:numId w:val="11"/>
        </w:numPr>
        <w:shd w:val="clear" w:color="auto" w:fill="FFFFFF"/>
        <w:spacing w:line="360" w:lineRule="auto"/>
        <w:rPr>
          <w:ins w:id="12288" w:author="Ashley Frank" w:date="2024-12-12T21:09:00Z"/>
          <w:rFonts w:ascii="Bookman Old Style" w:hAnsi="Bookman Old Style"/>
          <w:color w:val="4D5156"/>
          <w:szCs w:val="24"/>
          <w:lang w:val="en"/>
          <w:rPrChange w:id="12289" w:author="Ashley Frank" w:date="2024-12-20T21:43:00Z">
            <w:rPr>
              <w:ins w:id="12290" w:author="Ashley Frank" w:date="2024-12-12T21:09:00Z"/>
              <w:rFonts w:ascii="Bookman Old Style" w:hAnsi="Bookman Old Style"/>
              <w:color w:val="4D5156"/>
              <w:sz w:val="28"/>
              <w:szCs w:val="28"/>
              <w:lang w:val="en"/>
            </w:rPr>
          </w:rPrChange>
        </w:rPr>
      </w:pPr>
      <w:ins w:id="12291" w:author="Ashley Frank" w:date="2025-01-22T00:09:00Z">
        <w:r>
          <w:rPr>
            <w:rFonts w:ascii="Bookman Old Style" w:hAnsi="Bookman Old Style"/>
            <w:color w:val="4D5156"/>
            <w:szCs w:val="24"/>
            <w:lang w:val="en"/>
          </w:rPr>
          <w:t xml:space="preserve">Both partners are able to share </w:t>
        </w:r>
      </w:ins>
      <w:del w:id="12292" w:author="Ashley Frank" w:date="2025-01-22T00:05:00Z">
        <w:r w:rsidR="00A062DD" w:rsidRPr="007C3EDB" w:rsidDel="00D1605D">
          <w:rPr>
            <w:rFonts w:ascii="Bookman Old Style" w:hAnsi="Bookman Old Style"/>
            <w:color w:val="4D5156"/>
            <w:szCs w:val="24"/>
            <w:lang w:val="en"/>
            <w:rPrChange w:id="12293" w:author="Ashley Frank" w:date="2024-12-20T21:43:00Z">
              <w:rPr>
                <w:lang w:val="en"/>
              </w:rPr>
            </w:rPrChange>
          </w:rPr>
          <w:delText xml:space="preserve">Being able to </w:delText>
        </w:r>
      </w:del>
      <w:del w:id="12294" w:author="Ashley Frank" w:date="2025-01-22T00:09:00Z">
        <w:r w:rsidR="00A062DD" w:rsidRPr="007C3EDB" w:rsidDel="00D1605D">
          <w:rPr>
            <w:rFonts w:ascii="Bookman Old Style" w:hAnsi="Bookman Old Style"/>
            <w:color w:val="4D5156"/>
            <w:szCs w:val="24"/>
            <w:lang w:val="en"/>
            <w:rPrChange w:id="12295" w:author="Ashley Frank" w:date="2024-12-20T21:43:00Z">
              <w:rPr>
                <w:lang w:val="en"/>
              </w:rPr>
            </w:rPrChange>
          </w:rPr>
          <w:delText xml:space="preserve">share </w:delText>
        </w:r>
      </w:del>
      <w:r w:rsidR="00A062DD" w:rsidRPr="007C3EDB">
        <w:rPr>
          <w:rFonts w:ascii="Bookman Old Style" w:hAnsi="Bookman Old Style"/>
          <w:color w:val="4D5156"/>
          <w:szCs w:val="24"/>
          <w:lang w:val="en"/>
          <w:rPrChange w:id="12296" w:author="Ashley Frank" w:date="2024-12-20T21:43:00Z">
            <w:rPr>
              <w:lang w:val="en"/>
            </w:rPr>
          </w:rPrChange>
        </w:rPr>
        <w:t>historic</w:t>
      </w:r>
      <w:ins w:id="12297" w:author="Ashley Frank" w:date="2024-12-12T21:07:00Z">
        <w:r w:rsidR="004B6627" w:rsidRPr="007C3EDB">
          <w:rPr>
            <w:rFonts w:ascii="Bookman Old Style" w:hAnsi="Bookman Old Style"/>
            <w:color w:val="4D5156"/>
            <w:szCs w:val="24"/>
            <w:lang w:val="en"/>
            <w:rPrChange w:id="12298" w:author="Ashley Frank" w:date="2024-12-20T21:43:00Z">
              <w:rPr>
                <w:lang w:val="en"/>
              </w:rPr>
            </w:rPrChange>
          </w:rPr>
          <w:t>al</w:t>
        </w:r>
      </w:ins>
      <w:r w:rsidR="00A062DD" w:rsidRPr="007C3EDB">
        <w:rPr>
          <w:rFonts w:ascii="Bookman Old Style" w:hAnsi="Bookman Old Style"/>
          <w:color w:val="4D5156"/>
          <w:szCs w:val="24"/>
          <w:lang w:val="en"/>
          <w:rPrChange w:id="12299" w:author="Ashley Frank" w:date="2024-12-20T21:43:00Z">
            <w:rPr>
              <w:lang w:val="en"/>
            </w:rPr>
          </w:rPrChange>
        </w:rPr>
        <w:t xml:space="preserve"> hurts, pains</w:t>
      </w:r>
      <w:ins w:id="12300" w:author="Ashley Frank" w:date="2024-12-12T21:07:00Z">
        <w:r w:rsidR="004B6627" w:rsidRPr="007C3EDB">
          <w:rPr>
            <w:rFonts w:ascii="Bookman Old Style" w:hAnsi="Bookman Old Style"/>
            <w:color w:val="4D5156"/>
            <w:szCs w:val="24"/>
            <w:lang w:val="en"/>
            <w:rPrChange w:id="12301" w:author="Ashley Frank" w:date="2024-12-20T21:43:00Z">
              <w:rPr>
                <w:lang w:val="en"/>
              </w:rPr>
            </w:rPrChange>
          </w:rPr>
          <w:t>,</w:t>
        </w:r>
      </w:ins>
      <w:r w:rsidR="00A062DD" w:rsidRPr="007C3EDB">
        <w:rPr>
          <w:rFonts w:ascii="Bookman Old Style" w:hAnsi="Bookman Old Style"/>
          <w:color w:val="4D5156"/>
          <w:szCs w:val="24"/>
          <w:lang w:val="en"/>
          <w:rPrChange w:id="12302" w:author="Ashley Frank" w:date="2024-12-20T21:43:00Z">
            <w:rPr>
              <w:lang w:val="en"/>
            </w:rPr>
          </w:rPrChange>
        </w:rPr>
        <w:t xml:space="preserve"> and regrets </w:t>
      </w:r>
      <w:ins w:id="12303" w:author="Ashley Frank" w:date="2025-01-22T00:06:00Z">
        <w:r>
          <w:rPr>
            <w:rFonts w:ascii="Bookman Old Style" w:hAnsi="Bookman Old Style"/>
            <w:color w:val="4D5156"/>
            <w:szCs w:val="24"/>
            <w:lang w:val="en"/>
          </w:rPr>
          <w:t xml:space="preserve">by </w:t>
        </w:r>
      </w:ins>
      <w:del w:id="12304" w:author="Ashley Frank" w:date="2025-01-22T00:06:00Z">
        <w:r w:rsidR="00A062DD" w:rsidRPr="007C3EDB" w:rsidDel="00D1605D">
          <w:rPr>
            <w:rFonts w:ascii="Bookman Old Style" w:hAnsi="Bookman Old Style"/>
            <w:color w:val="4D5156"/>
            <w:szCs w:val="24"/>
            <w:lang w:val="en"/>
            <w:rPrChange w:id="12305" w:author="Ashley Frank" w:date="2024-12-20T21:43:00Z">
              <w:rPr>
                <w:lang w:val="en"/>
              </w:rPr>
            </w:rPrChange>
          </w:rPr>
          <w:delText xml:space="preserve">but </w:delText>
        </w:r>
      </w:del>
      <w:r w:rsidR="00A062DD" w:rsidRPr="007C3EDB">
        <w:rPr>
          <w:rFonts w:ascii="Bookman Old Style" w:hAnsi="Bookman Old Style"/>
          <w:color w:val="4D5156"/>
          <w:szCs w:val="24"/>
          <w:lang w:val="en"/>
          <w:rPrChange w:id="12306" w:author="Ashley Frank" w:date="2024-12-20T21:43:00Z">
            <w:rPr>
              <w:lang w:val="en"/>
            </w:rPr>
          </w:rPrChange>
        </w:rPr>
        <w:t xml:space="preserve">the partner or </w:t>
      </w:r>
      <w:del w:id="12307" w:author="Ashley Frank" w:date="2025-01-22T00:06:00Z">
        <w:r w:rsidR="00A062DD" w:rsidRPr="007C3EDB" w:rsidDel="00D1605D">
          <w:rPr>
            <w:rFonts w:ascii="Bookman Old Style" w:hAnsi="Bookman Old Style"/>
            <w:color w:val="4D5156"/>
            <w:szCs w:val="24"/>
            <w:lang w:val="en"/>
            <w:rPrChange w:id="12308" w:author="Ashley Frank" w:date="2024-12-20T21:43:00Z">
              <w:rPr>
                <w:lang w:val="en"/>
              </w:rPr>
            </w:rPrChange>
          </w:rPr>
          <w:delText xml:space="preserve">by </w:delText>
        </w:r>
      </w:del>
      <w:r w:rsidR="00A062DD" w:rsidRPr="007C3EDB">
        <w:rPr>
          <w:rFonts w:ascii="Bookman Old Style" w:hAnsi="Bookman Old Style"/>
          <w:color w:val="4D5156"/>
          <w:szCs w:val="24"/>
          <w:lang w:val="en"/>
          <w:rPrChange w:id="12309" w:author="Ashley Frank" w:date="2024-12-20T21:43:00Z">
            <w:rPr>
              <w:lang w:val="en"/>
            </w:rPr>
          </w:rPrChange>
        </w:rPr>
        <w:t xml:space="preserve">others in previous relationships </w:t>
      </w:r>
      <w:ins w:id="12310" w:author="Ashley Frank" w:date="2025-01-22T00:05:00Z">
        <w:r>
          <w:rPr>
            <w:rFonts w:ascii="Bookman Old Style" w:hAnsi="Bookman Old Style"/>
            <w:color w:val="4D5156"/>
            <w:szCs w:val="24"/>
            <w:lang w:val="en"/>
          </w:rPr>
          <w:t>or childhood</w:t>
        </w:r>
      </w:ins>
      <w:del w:id="12311" w:author="Ashley Frank" w:date="2025-01-22T00:05:00Z">
        <w:r w:rsidR="00A062DD" w:rsidRPr="007C3EDB" w:rsidDel="00D1605D">
          <w:rPr>
            <w:rFonts w:ascii="Bookman Old Style" w:hAnsi="Bookman Old Style"/>
            <w:color w:val="4D5156"/>
            <w:szCs w:val="24"/>
            <w:lang w:val="en"/>
            <w:rPrChange w:id="12312" w:author="Ashley Frank" w:date="2024-12-20T21:43:00Z">
              <w:rPr>
                <w:lang w:val="en"/>
              </w:rPr>
            </w:rPrChange>
          </w:rPr>
          <w:delText>or childhood items</w:delText>
        </w:r>
      </w:del>
      <w:r w:rsidR="00A062DD" w:rsidRPr="007C3EDB">
        <w:rPr>
          <w:rFonts w:ascii="Bookman Old Style" w:hAnsi="Bookman Old Style"/>
          <w:color w:val="4D5156"/>
          <w:szCs w:val="24"/>
          <w:lang w:val="en"/>
          <w:rPrChange w:id="12313" w:author="Ashley Frank" w:date="2024-12-20T21:43:00Z">
            <w:rPr>
              <w:lang w:val="en"/>
            </w:rPr>
          </w:rPrChange>
        </w:rPr>
        <w:t xml:space="preserve">. </w:t>
      </w:r>
    </w:p>
    <w:p w14:paraId="64BA6F68" w14:textId="53AA8145" w:rsidR="00A062DD" w:rsidRPr="007C3EDB" w:rsidRDefault="00D1605D">
      <w:pPr>
        <w:pStyle w:val="ListParagraph"/>
        <w:numPr>
          <w:ilvl w:val="0"/>
          <w:numId w:val="11"/>
        </w:numPr>
        <w:shd w:val="clear" w:color="auto" w:fill="FFFFFF"/>
        <w:spacing w:line="360" w:lineRule="auto"/>
        <w:rPr>
          <w:rFonts w:ascii="Bookman Old Style" w:hAnsi="Bookman Old Style"/>
          <w:color w:val="4D5156"/>
          <w:szCs w:val="24"/>
          <w:lang w:val="en"/>
          <w:rPrChange w:id="12314" w:author="Ashley Frank" w:date="2024-12-20T21:43:00Z">
            <w:rPr>
              <w:lang w:val="en"/>
            </w:rPr>
          </w:rPrChange>
        </w:rPr>
        <w:pPrChange w:id="12315" w:author="Ashley Frank" w:date="2025-01-22T00:09:00Z">
          <w:pPr>
            <w:shd w:val="clear" w:color="auto" w:fill="FFFFFF"/>
            <w:spacing w:line="360" w:lineRule="auto"/>
          </w:pPr>
        </w:pPrChange>
      </w:pPr>
      <w:ins w:id="12316" w:author="Ashley Frank" w:date="2025-01-22T00:10:00Z">
        <w:r>
          <w:rPr>
            <w:rFonts w:ascii="Bookman Old Style" w:hAnsi="Bookman Old Style"/>
            <w:color w:val="4D5156"/>
            <w:szCs w:val="24"/>
            <w:lang w:val="en"/>
          </w:rPr>
          <w:lastRenderedPageBreak/>
          <w:t>Both partners are able to share their</w:t>
        </w:r>
      </w:ins>
      <w:del w:id="12317" w:author="Ashley Frank" w:date="2025-01-22T00:07:00Z">
        <w:r w:rsidR="00A062DD" w:rsidRPr="007C3EDB" w:rsidDel="00D1605D">
          <w:rPr>
            <w:rFonts w:ascii="Bookman Old Style" w:hAnsi="Bookman Old Style"/>
            <w:color w:val="4D5156"/>
            <w:szCs w:val="24"/>
            <w:lang w:val="en"/>
            <w:rPrChange w:id="12318" w:author="Ashley Frank" w:date="2024-12-20T21:43:00Z">
              <w:rPr>
                <w:lang w:val="en"/>
              </w:rPr>
            </w:rPrChange>
          </w:rPr>
          <w:delText xml:space="preserve">Another </w:delText>
        </w:r>
      </w:del>
      <w:del w:id="12319" w:author="Ashley Frank" w:date="2025-01-22T00:06:00Z">
        <w:r w:rsidR="00A062DD" w:rsidRPr="007C3EDB" w:rsidDel="00D1605D">
          <w:rPr>
            <w:rFonts w:ascii="Bookman Old Style" w:hAnsi="Bookman Old Style"/>
            <w:color w:val="4D5156"/>
            <w:szCs w:val="24"/>
            <w:lang w:val="en"/>
            <w:rPrChange w:id="12320" w:author="Ashley Frank" w:date="2024-12-20T21:43:00Z">
              <w:rPr>
                <w:lang w:val="en"/>
              </w:rPr>
            </w:rPrChange>
          </w:rPr>
          <w:delText>item</w:delText>
        </w:r>
      </w:del>
      <w:del w:id="12321" w:author="Ashley Frank" w:date="2024-12-12T21:07:00Z">
        <w:r w:rsidR="00A062DD" w:rsidRPr="007C3EDB" w:rsidDel="004B6627">
          <w:rPr>
            <w:rFonts w:ascii="Bookman Old Style" w:hAnsi="Bookman Old Style"/>
            <w:color w:val="4D5156"/>
            <w:szCs w:val="24"/>
            <w:lang w:val="en"/>
            <w:rPrChange w:id="12322" w:author="Ashley Frank" w:date="2024-12-20T21:43:00Z">
              <w:rPr>
                <w:lang w:val="en"/>
              </w:rPr>
            </w:rPrChange>
          </w:rPr>
          <w:delText>s</w:delText>
        </w:r>
      </w:del>
      <w:del w:id="12323" w:author="Ashley Frank" w:date="2025-01-22T00:07:00Z">
        <w:r w:rsidR="00A062DD" w:rsidRPr="007C3EDB" w:rsidDel="00D1605D">
          <w:rPr>
            <w:rFonts w:ascii="Bookman Old Style" w:hAnsi="Bookman Old Style"/>
            <w:color w:val="4D5156"/>
            <w:szCs w:val="24"/>
            <w:lang w:val="en"/>
            <w:rPrChange w:id="12324" w:author="Ashley Frank" w:date="2024-12-20T21:43:00Z">
              <w:rPr>
                <w:lang w:val="en"/>
              </w:rPr>
            </w:rPrChange>
          </w:rPr>
          <w:delText xml:space="preserve"> is to be a</w:delText>
        </w:r>
      </w:del>
      <w:del w:id="12325" w:author="Ashley Frank" w:date="2025-01-22T00:10:00Z">
        <w:r w:rsidR="00A062DD" w:rsidRPr="007C3EDB" w:rsidDel="00D1605D">
          <w:rPr>
            <w:rFonts w:ascii="Bookman Old Style" w:hAnsi="Bookman Old Style"/>
            <w:color w:val="4D5156"/>
            <w:szCs w:val="24"/>
            <w:lang w:val="en"/>
            <w:rPrChange w:id="12326" w:author="Ashley Frank" w:date="2024-12-20T21:43:00Z">
              <w:rPr>
                <w:lang w:val="en"/>
              </w:rPr>
            </w:rPrChange>
          </w:rPr>
          <w:delText xml:space="preserve">ble to share </w:delText>
        </w:r>
      </w:del>
      <w:ins w:id="12327" w:author="Ashley Frank" w:date="2025-01-22T00:07:00Z">
        <w:r>
          <w:rPr>
            <w:rFonts w:ascii="Bookman Old Style" w:hAnsi="Bookman Old Style"/>
            <w:color w:val="4D5156"/>
            <w:szCs w:val="24"/>
            <w:lang w:val="en"/>
          </w:rPr>
          <w:t xml:space="preserve"> </w:t>
        </w:r>
      </w:ins>
      <w:del w:id="12328" w:author="Ashley Frank" w:date="2025-01-22T00:07:00Z">
        <w:r w:rsidR="00A062DD" w:rsidRPr="007C3EDB" w:rsidDel="00D1605D">
          <w:rPr>
            <w:rFonts w:ascii="Bookman Old Style" w:hAnsi="Bookman Old Style"/>
            <w:color w:val="4D5156"/>
            <w:szCs w:val="24"/>
            <w:lang w:val="en"/>
            <w:rPrChange w:id="12329" w:author="Ashley Frank" w:date="2024-12-20T21:43:00Z">
              <w:rPr>
                <w:lang w:val="en"/>
              </w:rPr>
            </w:rPrChange>
          </w:rPr>
          <w:delText xml:space="preserve">your </w:delText>
        </w:r>
      </w:del>
      <w:r w:rsidR="00A062DD" w:rsidRPr="007C3EDB">
        <w:rPr>
          <w:rFonts w:ascii="Bookman Old Style" w:hAnsi="Bookman Old Style"/>
          <w:color w:val="4D5156"/>
          <w:szCs w:val="24"/>
          <w:lang w:val="en"/>
          <w:rPrChange w:id="12330" w:author="Ashley Frank" w:date="2024-12-20T21:43:00Z">
            <w:rPr>
              <w:lang w:val="en"/>
            </w:rPr>
          </w:rPrChange>
        </w:rPr>
        <w:t>opinions without the ‘fear’ of being criticized, accused</w:t>
      </w:r>
      <w:ins w:id="12331" w:author="Ashley Frank" w:date="2024-12-12T21:07:00Z">
        <w:r w:rsidR="004B6627" w:rsidRPr="007C3EDB">
          <w:rPr>
            <w:rFonts w:ascii="Bookman Old Style" w:hAnsi="Bookman Old Style"/>
            <w:color w:val="4D5156"/>
            <w:szCs w:val="24"/>
            <w:lang w:val="en"/>
            <w:rPrChange w:id="12332" w:author="Ashley Frank" w:date="2024-12-20T21:43:00Z">
              <w:rPr>
                <w:lang w:val="en"/>
              </w:rPr>
            </w:rPrChange>
          </w:rPr>
          <w:t>,</w:t>
        </w:r>
      </w:ins>
      <w:r w:rsidR="00A062DD" w:rsidRPr="007C3EDB">
        <w:rPr>
          <w:rFonts w:ascii="Bookman Old Style" w:hAnsi="Bookman Old Style"/>
          <w:color w:val="4D5156"/>
          <w:szCs w:val="24"/>
          <w:lang w:val="en"/>
          <w:rPrChange w:id="12333" w:author="Ashley Frank" w:date="2024-12-20T21:43:00Z">
            <w:rPr>
              <w:lang w:val="en"/>
            </w:rPr>
          </w:rPrChange>
        </w:rPr>
        <w:t xml:space="preserve"> or put down. </w:t>
      </w:r>
      <w:ins w:id="12334" w:author="Ashley Frank" w:date="2025-01-22T00:07:00Z">
        <w:r>
          <w:rPr>
            <w:rFonts w:ascii="Bookman Old Style" w:hAnsi="Bookman Old Style"/>
            <w:color w:val="4D5156"/>
            <w:szCs w:val="24"/>
            <w:lang w:val="en"/>
          </w:rPr>
          <w:t>One ha</w:t>
        </w:r>
      </w:ins>
      <w:ins w:id="12335" w:author="Ashley Frank" w:date="2025-01-22T00:08:00Z">
        <w:r>
          <w:rPr>
            <w:rFonts w:ascii="Bookman Old Style" w:hAnsi="Bookman Old Style"/>
            <w:color w:val="4D5156"/>
            <w:szCs w:val="24"/>
            <w:lang w:val="en"/>
          </w:rPr>
          <w:t>s to be mindful not to get defensive here.</w:t>
        </w:r>
      </w:ins>
    </w:p>
    <w:p w14:paraId="54E665C3" w14:textId="04D9C2F8" w:rsidR="004B6627" w:rsidRPr="007C3EDB" w:rsidRDefault="004B6627" w:rsidP="004B6627">
      <w:pPr>
        <w:pStyle w:val="ListParagraph"/>
        <w:numPr>
          <w:ilvl w:val="0"/>
          <w:numId w:val="11"/>
        </w:numPr>
        <w:shd w:val="clear" w:color="auto" w:fill="FFFFFF"/>
        <w:spacing w:line="360" w:lineRule="auto"/>
        <w:rPr>
          <w:ins w:id="12336" w:author="Ashley Frank" w:date="2024-12-12T21:10:00Z"/>
          <w:rFonts w:ascii="Bookman Old Style" w:hAnsi="Bookman Old Style"/>
          <w:color w:val="4D5156"/>
          <w:szCs w:val="24"/>
          <w:lang w:val="en"/>
          <w:rPrChange w:id="12337" w:author="Ashley Frank" w:date="2024-12-20T21:43:00Z">
            <w:rPr>
              <w:ins w:id="12338" w:author="Ashley Frank" w:date="2024-12-12T21:10:00Z"/>
              <w:rFonts w:ascii="Bookman Old Style" w:hAnsi="Bookman Old Style"/>
              <w:color w:val="273331"/>
              <w:sz w:val="28"/>
              <w:szCs w:val="28"/>
              <w:shd w:val="clear" w:color="auto" w:fill="FFFFFF"/>
            </w:rPr>
          </w:rPrChange>
        </w:rPr>
      </w:pPr>
      <w:ins w:id="12339" w:author="Ashley Frank" w:date="2024-12-12T21:09:00Z">
        <w:r w:rsidRPr="007C3EDB">
          <w:rPr>
            <w:rFonts w:ascii="Bookman Old Style" w:hAnsi="Bookman Old Style"/>
            <w:color w:val="273331"/>
            <w:szCs w:val="24"/>
            <w:shd w:val="clear" w:color="auto" w:fill="FFFFFF"/>
            <w:rPrChange w:id="12340" w:author="Ashley Frank" w:date="2024-12-20T21:43:00Z">
              <w:rPr>
                <w:shd w:val="clear" w:color="auto" w:fill="FFFFFF"/>
              </w:rPr>
            </w:rPrChange>
          </w:rPr>
          <w:t xml:space="preserve">Being </w:t>
        </w:r>
      </w:ins>
      <w:ins w:id="12341" w:author="Ashley Frank" w:date="2024-12-12T21:08:00Z">
        <w:r w:rsidRPr="007C3EDB">
          <w:rPr>
            <w:rFonts w:ascii="Bookman Old Style" w:hAnsi="Bookman Old Style"/>
            <w:color w:val="273331"/>
            <w:szCs w:val="24"/>
            <w:shd w:val="clear" w:color="auto" w:fill="FFFFFF"/>
            <w:rPrChange w:id="12342" w:author="Ashley Frank" w:date="2024-12-20T21:43:00Z">
              <w:rPr>
                <w:shd w:val="clear" w:color="auto" w:fill="FFFFFF"/>
              </w:rPr>
            </w:rPrChange>
          </w:rPr>
          <w:t>willing to show positive emotions around your partner or express physical affection</w:t>
        </w:r>
      </w:ins>
      <w:ins w:id="12343" w:author="Ashley Frank" w:date="2024-12-12T21:10:00Z">
        <w:r w:rsidRPr="007C3EDB">
          <w:rPr>
            <w:rFonts w:ascii="Bookman Old Style" w:hAnsi="Bookman Old Style"/>
            <w:color w:val="273331"/>
            <w:szCs w:val="24"/>
            <w:shd w:val="clear" w:color="auto" w:fill="FFFFFF"/>
            <w:rPrChange w:id="12344" w:author="Ashley Frank" w:date="2024-12-20T21:43:00Z">
              <w:rPr>
                <w:rFonts w:ascii="Bookman Old Style" w:hAnsi="Bookman Old Style"/>
                <w:color w:val="273331"/>
                <w:sz w:val="28"/>
                <w:szCs w:val="28"/>
                <w:shd w:val="clear" w:color="auto" w:fill="FFFFFF"/>
              </w:rPr>
            </w:rPrChange>
          </w:rPr>
          <w:t xml:space="preserve">. </w:t>
        </w:r>
      </w:ins>
      <w:ins w:id="12345" w:author="Ashley Frank" w:date="2025-01-22T00:10:00Z">
        <w:r w:rsidR="00D1605D">
          <w:rPr>
            <w:rFonts w:ascii="Bookman Old Style" w:hAnsi="Bookman Old Style"/>
            <w:color w:val="273331"/>
            <w:szCs w:val="24"/>
            <w:shd w:val="clear" w:color="auto" w:fill="FFFFFF"/>
          </w:rPr>
          <w:t>For many people, t</w:t>
        </w:r>
      </w:ins>
      <w:ins w:id="12346" w:author="Ashley Frank" w:date="2024-12-12T21:10:00Z">
        <w:r w:rsidRPr="007C3EDB">
          <w:rPr>
            <w:rFonts w:ascii="Bookman Old Style" w:hAnsi="Bookman Old Style"/>
            <w:color w:val="273331"/>
            <w:szCs w:val="24"/>
            <w:shd w:val="clear" w:color="auto" w:fill="FFFFFF"/>
            <w:rPrChange w:id="12347" w:author="Ashley Frank" w:date="2024-12-20T21:43:00Z">
              <w:rPr>
                <w:rFonts w:ascii="Bookman Old Style" w:hAnsi="Bookman Old Style"/>
                <w:color w:val="273331"/>
                <w:sz w:val="28"/>
                <w:szCs w:val="28"/>
                <w:shd w:val="clear" w:color="auto" w:fill="FFFFFF"/>
              </w:rPr>
            </w:rPrChange>
          </w:rPr>
          <w:t>hese actions can also feel scar</w:t>
        </w:r>
      </w:ins>
      <w:ins w:id="12348" w:author="Ashley Frank" w:date="2025-01-22T00:11:00Z">
        <w:r w:rsidR="00D1605D">
          <w:rPr>
            <w:rFonts w:ascii="Bookman Old Style" w:hAnsi="Bookman Old Style"/>
            <w:color w:val="273331"/>
            <w:szCs w:val="24"/>
            <w:shd w:val="clear" w:color="auto" w:fill="FFFFFF"/>
          </w:rPr>
          <w:t>y, exposing, or even triggering</w:t>
        </w:r>
      </w:ins>
      <w:ins w:id="12349" w:author="Ashley Frank" w:date="2024-12-12T21:10:00Z">
        <w:r w:rsidRPr="007C3EDB">
          <w:rPr>
            <w:rFonts w:ascii="Bookman Old Style" w:hAnsi="Bookman Old Style"/>
            <w:color w:val="273331"/>
            <w:szCs w:val="24"/>
            <w:shd w:val="clear" w:color="auto" w:fill="FFFFFF"/>
            <w:rPrChange w:id="12350" w:author="Ashley Frank" w:date="2024-12-20T21:43:00Z">
              <w:rPr>
                <w:rFonts w:ascii="Bookman Old Style" w:hAnsi="Bookman Old Style"/>
                <w:color w:val="273331"/>
                <w:sz w:val="28"/>
                <w:szCs w:val="28"/>
                <w:shd w:val="clear" w:color="auto" w:fill="FFFFFF"/>
              </w:rPr>
            </w:rPrChange>
          </w:rPr>
          <w:t>.</w:t>
        </w:r>
      </w:ins>
    </w:p>
    <w:p w14:paraId="5F50E17D" w14:textId="1BC1D94E" w:rsidR="00A062DD" w:rsidRPr="007C3EDB" w:rsidDel="00D1605D" w:rsidRDefault="00A062DD">
      <w:pPr>
        <w:pStyle w:val="ListParagraph"/>
        <w:numPr>
          <w:ilvl w:val="0"/>
          <w:numId w:val="11"/>
        </w:numPr>
        <w:shd w:val="clear" w:color="auto" w:fill="FFFFFF"/>
        <w:spacing w:line="360" w:lineRule="auto"/>
        <w:rPr>
          <w:del w:id="12351" w:author="Ashley Frank" w:date="2025-01-22T00:04:00Z"/>
          <w:rFonts w:ascii="Bookman Old Style" w:hAnsi="Bookman Old Style"/>
          <w:color w:val="4D5156"/>
          <w:szCs w:val="24"/>
          <w:lang w:val="en"/>
          <w:rPrChange w:id="12352" w:author="Ashley Frank" w:date="2024-12-20T21:43:00Z">
            <w:rPr>
              <w:del w:id="12353" w:author="Ashley Frank" w:date="2025-01-22T00:04:00Z"/>
              <w:color w:val="4D5156"/>
              <w:lang w:val="en"/>
            </w:rPr>
          </w:rPrChange>
        </w:rPr>
        <w:pPrChange w:id="12354" w:author="Ashley Frank" w:date="2024-12-12T21:10:00Z">
          <w:pPr>
            <w:shd w:val="clear" w:color="auto" w:fill="FFFFFF"/>
            <w:spacing w:line="360" w:lineRule="auto"/>
          </w:pPr>
        </w:pPrChange>
      </w:pPr>
      <w:del w:id="12355" w:author="Ashley Frank" w:date="2024-12-12T21:07:00Z">
        <w:r w:rsidRPr="007C3EDB" w:rsidDel="004B6627">
          <w:rPr>
            <w:rFonts w:ascii="Bookman Old Style" w:hAnsi="Bookman Old Style"/>
            <w:color w:val="273331"/>
            <w:szCs w:val="24"/>
            <w:shd w:val="clear" w:color="auto" w:fill="FFFFFF"/>
            <w:rPrChange w:id="12356" w:author="Ashley Frank" w:date="2024-12-20T21:43:00Z">
              <w:rPr>
                <w:shd w:val="clear" w:color="auto" w:fill="FFFFFF"/>
              </w:rPr>
            </w:rPrChange>
          </w:rPr>
          <w:delText>being willing</w:delText>
        </w:r>
      </w:del>
      <w:del w:id="12357" w:author="Ashley Frank" w:date="2024-12-12T21:08:00Z">
        <w:r w:rsidRPr="007C3EDB" w:rsidDel="004B6627">
          <w:rPr>
            <w:rFonts w:ascii="Bookman Old Style" w:hAnsi="Bookman Old Style"/>
            <w:color w:val="273331"/>
            <w:szCs w:val="24"/>
            <w:shd w:val="clear" w:color="auto" w:fill="FFFFFF"/>
            <w:rPrChange w:id="12358" w:author="Ashley Frank" w:date="2024-12-20T21:43:00Z">
              <w:rPr>
                <w:shd w:val="clear" w:color="auto" w:fill="FFFFFF"/>
              </w:rPr>
            </w:rPrChange>
          </w:rPr>
          <w:delText xml:space="preserve"> to show positive emotions around your partner</w:delText>
        </w:r>
      </w:del>
      <w:del w:id="12359" w:author="Ashley Frank" w:date="2024-12-12T21:07:00Z">
        <w:r w:rsidRPr="007C3EDB" w:rsidDel="004B6627">
          <w:rPr>
            <w:rFonts w:ascii="Bookman Old Style" w:hAnsi="Bookman Old Style"/>
            <w:color w:val="273331"/>
            <w:szCs w:val="24"/>
            <w:shd w:val="clear" w:color="auto" w:fill="FFFFFF"/>
            <w:rPrChange w:id="12360" w:author="Ashley Frank" w:date="2024-12-20T21:43:00Z">
              <w:rPr>
                <w:shd w:val="clear" w:color="auto" w:fill="FFFFFF"/>
              </w:rPr>
            </w:rPrChange>
          </w:rPr>
          <w:delText>,</w:delText>
        </w:r>
      </w:del>
      <w:del w:id="12361" w:author="Ashley Frank" w:date="2024-12-12T21:08:00Z">
        <w:r w:rsidRPr="007C3EDB" w:rsidDel="004B6627">
          <w:rPr>
            <w:rFonts w:ascii="Bookman Old Style" w:hAnsi="Bookman Old Style"/>
            <w:color w:val="273331"/>
            <w:szCs w:val="24"/>
            <w:shd w:val="clear" w:color="auto" w:fill="FFFFFF"/>
            <w:rPrChange w:id="12362" w:author="Ashley Frank" w:date="2024-12-20T21:43:00Z">
              <w:rPr>
                <w:shd w:val="clear" w:color="auto" w:fill="FFFFFF"/>
              </w:rPr>
            </w:rPrChange>
          </w:rPr>
          <w:delText xml:space="preserve"> or express physical affection. </w:delText>
        </w:r>
      </w:del>
      <w:del w:id="12363" w:author="Ashley Frank" w:date="2024-12-12T21:10:00Z">
        <w:r w:rsidRPr="007C3EDB" w:rsidDel="004B6627">
          <w:rPr>
            <w:rFonts w:ascii="Bookman Old Style" w:hAnsi="Bookman Old Style"/>
            <w:color w:val="273331"/>
            <w:szCs w:val="24"/>
            <w:shd w:val="clear" w:color="auto" w:fill="FFFFFF"/>
            <w:rPrChange w:id="12364" w:author="Ashley Frank" w:date="2024-12-20T21:43:00Z">
              <w:rPr>
                <w:shd w:val="clear" w:color="auto" w:fill="FFFFFF"/>
              </w:rPr>
            </w:rPrChange>
          </w:rPr>
          <w:delText xml:space="preserve">These are </w:delText>
        </w:r>
      </w:del>
      <w:del w:id="12365" w:author="Ashley Frank" w:date="2024-12-12T21:08:00Z">
        <w:r w:rsidRPr="007C3EDB" w:rsidDel="004B6627">
          <w:rPr>
            <w:rFonts w:ascii="Bookman Old Style" w:hAnsi="Bookman Old Style"/>
            <w:color w:val="273331"/>
            <w:szCs w:val="24"/>
            <w:shd w:val="clear" w:color="auto" w:fill="FFFFFF"/>
            <w:rPrChange w:id="12366" w:author="Ashley Frank" w:date="2024-12-20T21:43:00Z">
              <w:rPr>
                <w:shd w:val="clear" w:color="auto" w:fill="FFFFFF"/>
              </w:rPr>
            </w:rPrChange>
          </w:rPr>
          <w:delText>actions that can feel scary or exposing too.</w:delText>
        </w:r>
      </w:del>
      <w:del w:id="12367" w:author="Ashley Frank" w:date="2024-12-12T21:10:00Z">
        <w:r w:rsidRPr="007C3EDB" w:rsidDel="004B6627">
          <w:rPr>
            <w:rFonts w:ascii="Bookman Old Style" w:hAnsi="Bookman Old Style"/>
            <w:color w:val="273331"/>
            <w:szCs w:val="24"/>
            <w:shd w:val="clear" w:color="auto" w:fill="FFFFFF"/>
            <w:rPrChange w:id="12368" w:author="Ashley Frank" w:date="2024-12-20T21:43:00Z">
              <w:rPr>
                <w:shd w:val="clear" w:color="auto" w:fill="FFFFFF"/>
              </w:rPr>
            </w:rPrChange>
          </w:rPr>
          <w:delText xml:space="preserve"> </w:delText>
        </w:r>
      </w:del>
      <w:ins w:id="12369" w:author="Ashley Frank" w:date="2025-01-22T00:11:00Z">
        <w:r w:rsidR="00AA178C">
          <w:rPr>
            <w:rFonts w:ascii="Bookman Old Style" w:hAnsi="Bookman Old Style"/>
            <w:color w:val="273331"/>
            <w:szCs w:val="24"/>
            <w:shd w:val="clear" w:color="auto" w:fill="FFFFFF"/>
          </w:rPr>
          <w:t xml:space="preserve">Being </w:t>
        </w:r>
      </w:ins>
      <w:del w:id="12370" w:author="Ashley Frank" w:date="2025-01-22T00:08:00Z">
        <w:r w:rsidRPr="007C3EDB" w:rsidDel="00D1605D">
          <w:rPr>
            <w:rFonts w:ascii="Bookman Old Style" w:hAnsi="Bookman Old Style"/>
            <w:color w:val="273331"/>
            <w:szCs w:val="24"/>
            <w:shd w:val="clear" w:color="auto" w:fill="FFFFFF"/>
            <w:rPrChange w:id="12371" w:author="Ashley Frank" w:date="2024-12-20T21:43:00Z">
              <w:rPr>
                <w:shd w:val="clear" w:color="auto" w:fill="FFFFFF"/>
              </w:rPr>
            </w:rPrChange>
          </w:rPr>
          <w:delText xml:space="preserve">Being </w:delText>
        </w:r>
      </w:del>
      <w:r w:rsidRPr="007C3EDB">
        <w:rPr>
          <w:rFonts w:ascii="Bookman Old Style" w:hAnsi="Bookman Old Style"/>
          <w:color w:val="273331"/>
          <w:szCs w:val="24"/>
          <w:shd w:val="clear" w:color="auto" w:fill="FFFFFF"/>
          <w:rPrChange w:id="12372" w:author="Ashley Frank" w:date="2024-12-20T21:43:00Z">
            <w:rPr>
              <w:shd w:val="clear" w:color="auto" w:fill="FFFFFF"/>
            </w:rPr>
          </w:rPrChange>
        </w:rPr>
        <w:t xml:space="preserve">vulnerable can sometimes </w:t>
      </w:r>
      <w:ins w:id="12373" w:author="Ashley Frank" w:date="2025-01-22T00:11:00Z">
        <w:r w:rsidR="00AA178C">
          <w:rPr>
            <w:rFonts w:ascii="Bookman Old Style" w:hAnsi="Bookman Old Style"/>
            <w:color w:val="273331"/>
            <w:szCs w:val="24"/>
            <w:shd w:val="clear" w:color="auto" w:fill="FFFFFF"/>
          </w:rPr>
          <w:t>simply mean</w:t>
        </w:r>
      </w:ins>
      <w:del w:id="12374" w:author="Ashley Frank" w:date="2025-01-22T00:11:00Z">
        <w:r w:rsidRPr="007C3EDB" w:rsidDel="00AA178C">
          <w:rPr>
            <w:rFonts w:ascii="Bookman Old Style" w:hAnsi="Bookman Old Style"/>
            <w:color w:val="273331"/>
            <w:szCs w:val="24"/>
            <w:shd w:val="clear" w:color="auto" w:fill="FFFFFF"/>
            <w:rPrChange w:id="12375" w:author="Ashley Frank" w:date="2024-12-20T21:43:00Z">
              <w:rPr>
                <w:shd w:val="clear" w:color="auto" w:fill="FFFFFF"/>
              </w:rPr>
            </w:rPrChange>
          </w:rPr>
          <w:delText>mean</w:delText>
        </w:r>
      </w:del>
      <w:r w:rsidRPr="007C3EDB">
        <w:rPr>
          <w:rFonts w:ascii="Bookman Old Style" w:hAnsi="Bookman Old Style"/>
          <w:color w:val="273331"/>
          <w:szCs w:val="24"/>
          <w:shd w:val="clear" w:color="auto" w:fill="FFFFFF"/>
          <w:rPrChange w:id="12376" w:author="Ashley Frank" w:date="2024-12-20T21:43:00Z">
            <w:rPr>
              <w:shd w:val="clear" w:color="auto" w:fill="FFFFFF"/>
            </w:rPr>
          </w:rPrChange>
        </w:rPr>
        <w:t xml:space="preserve"> telling someone you care about them</w:t>
      </w:r>
      <w:del w:id="12377" w:author="Ashley Frank" w:date="2024-12-12T21:10:00Z">
        <w:r w:rsidRPr="007C3EDB" w:rsidDel="004B6627">
          <w:rPr>
            <w:rFonts w:ascii="Bookman Old Style" w:hAnsi="Bookman Old Style"/>
            <w:color w:val="273331"/>
            <w:szCs w:val="24"/>
            <w:shd w:val="clear" w:color="auto" w:fill="FFFFFF"/>
            <w:rPrChange w:id="12378" w:author="Ashley Frank" w:date="2024-12-20T21:43:00Z">
              <w:rPr>
                <w:shd w:val="clear" w:color="auto" w:fill="FFFFFF"/>
              </w:rPr>
            </w:rPrChange>
          </w:rPr>
          <w:delText>,</w:delText>
        </w:r>
      </w:del>
      <w:r w:rsidRPr="007C3EDB">
        <w:rPr>
          <w:rFonts w:ascii="Bookman Old Style" w:hAnsi="Bookman Old Style"/>
          <w:color w:val="273331"/>
          <w:szCs w:val="24"/>
          <w:shd w:val="clear" w:color="auto" w:fill="FFFFFF"/>
          <w:rPrChange w:id="12379" w:author="Ashley Frank" w:date="2024-12-20T21:43:00Z">
            <w:rPr>
              <w:shd w:val="clear" w:color="auto" w:fill="FFFFFF"/>
            </w:rPr>
          </w:rPrChange>
        </w:rPr>
        <w:t xml:space="preserve"> or even just </w:t>
      </w:r>
      <w:del w:id="12380" w:author="Ashley Frank" w:date="2024-12-12T21:10:00Z">
        <w:r w:rsidRPr="007C3EDB" w:rsidDel="004B6627">
          <w:rPr>
            <w:rFonts w:ascii="Bookman Old Style" w:hAnsi="Bookman Old Style"/>
            <w:color w:val="273331"/>
            <w:szCs w:val="24"/>
            <w:shd w:val="clear" w:color="auto" w:fill="FFFFFF"/>
            <w:rPrChange w:id="12381" w:author="Ashley Frank" w:date="2024-12-20T21:43:00Z">
              <w:rPr>
                <w:shd w:val="clear" w:color="auto" w:fill="FFFFFF"/>
              </w:rPr>
            </w:rPrChange>
          </w:rPr>
          <w:delText>giving them a hug</w:delText>
        </w:r>
      </w:del>
      <w:ins w:id="12382" w:author="Ashley Frank" w:date="2024-12-12T21:10:00Z">
        <w:r w:rsidR="004B6627" w:rsidRPr="007C3EDB">
          <w:rPr>
            <w:rFonts w:ascii="Bookman Old Style" w:hAnsi="Bookman Old Style"/>
            <w:color w:val="273331"/>
            <w:szCs w:val="24"/>
            <w:shd w:val="clear" w:color="auto" w:fill="FFFFFF"/>
            <w:rPrChange w:id="12383" w:author="Ashley Frank" w:date="2024-12-20T21:43:00Z">
              <w:rPr>
                <w:rFonts w:ascii="Bookman Old Style" w:hAnsi="Bookman Old Style"/>
                <w:color w:val="273331"/>
                <w:sz w:val="28"/>
                <w:szCs w:val="28"/>
                <w:shd w:val="clear" w:color="auto" w:fill="FFFFFF"/>
              </w:rPr>
            </w:rPrChange>
          </w:rPr>
          <w:t>hugging them</w:t>
        </w:r>
      </w:ins>
      <w:r w:rsidRPr="007C3EDB">
        <w:rPr>
          <w:rFonts w:ascii="Bookman Old Style" w:hAnsi="Bookman Old Style"/>
          <w:color w:val="273331"/>
          <w:szCs w:val="24"/>
          <w:shd w:val="clear" w:color="auto" w:fill="FFFFFF"/>
          <w:rPrChange w:id="12384" w:author="Ashley Frank" w:date="2024-12-20T21:43:00Z">
            <w:rPr>
              <w:shd w:val="clear" w:color="auto" w:fill="FFFFFF"/>
            </w:rPr>
          </w:rPrChange>
        </w:rPr>
        <w:t>.</w:t>
      </w:r>
      <w:del w:id="12385" w:author="Ashley Frank" w:date="2025-01-22T00:04:00Z">
        <w:r w:rsidRPr="007C3EDB" w:rsidDel="00D1605D">
          <w:rPr>
            <w:rFonts w:ascii="Bookman Old Style" w:hAnsi="Bookman Old Style"/>
            <w:color w:val="273331"/>
            <w:szCs w:val="24"/>
            <w:shd w:val="clear" w:color="auto" w:fill="FFFFFF"/>
            <w:rPrChange w:id="12386" w:author="Ashley Frank" w:date="2024-12-20T21:43:00Z">
              <w:rPr>
                <w:shd w:val="clear" w:color="auto" w:fill="FFFFFF"/>
              </w:rPr>
            </w:rPrChange>
          </w:rPr>
          <w:delText> </w:delText>
        </w:r>
      </w:del>
    </w:p>
    <w:p w14:paraId="3CE76A27" w14:textId="77777777" w:rsidR="00A062DD" w:rsidRPr="00D1605D" w:rsidDel="00787D74" w:rsidRDefault="00A062DD">
      <w:pPr>
        <w:pStyle w:val="ListParagraph"/>
        <w:numPr>
          <w:ilvl w:val="0"/>
          <w:numId w:val="11"/>
        </w:numPr>
        <w:shd w:val="clear" w:color="auto" w:fill="FFFFFF"/>
        <w:spacing w:line="360" w:lineRule="auto"/>
        <w:rPr>
          <w:del w:id="12387" w:author="Ashley Frank" w:date="2024-12-20T23:59:00Z"/>
          <w:rFonts w:ascii="Bookman Old Style" w:hAnsi="Bookman Old Style"/>
          <w:color w:val="4D5156"/>
          <w:szCs w:val="24"/>
          <w:lang w:val="en"/>
          <w:rPrChange w:id="12388" w:author="Ashley Frank" w:date="2025-01-22T00:04:00Z">
            <w:rPr>
              <w:del w:id="12389" w:author="Ashley Frank" w:date="2024-12-20T23:59:00Z"/>
              <w:rFonts w:ascii="Bookman Old Style" w:hAnsi="Bookman Old Style"/>
              <w:color w:val="4D5156"/>
              <w:sz w:val="28"/>
              <w:szCs w:val="28"/>
              <w:lang w:val="en"/>
            </w:rPr>
          </w:rPrChange>
        </w:rPr>
        <w:pPrChange w:id="12390" w:author="Ashley Frank" w:date="2025-01-22T00:04:00Z">
          <w:pPr>
            <w:shd w:val="clear" w:color="auto" w:fill="FFFFFF"/>
            <w:spacing w:line="360" w:lineRule="auto"/>
          </w:pPr>
        </w:pPrChange>
      </w:pPr>
    </w:p>
    <w:p w14:paraId="0C9A34FF" w14:textId="76BB9B01" w:rsidR="00556D1D" w:rsidRPr="007C3EDB" w:rsidDel="00787D74" w:rsidRDefault="00556D1D">
      <w:pPr>
        <w:pStyle w:val="ListParagraph"/>
        <w:rPr>
          <w:del w:id="12391" w:author="Ashley Frank" w:date="2024-12-20T23:59:00Z"/>
          <w:rPrChange w:id="12392" w:author="Ashley Frank" w:date="2024-12-20T21:43:00Z">
            <w:rPr>
              <w:del w:id="12393" w:author="Ashley Frank" w:date="2024-12-20T23:59:00Z"/>
              <w:rFonts w:ascii="Bookman Old Style" w:hAnsi="Bookman Old Style"/>
              <w:sz w:val="32"/>
              <w:szCs w:val="32"/>
            </w:rPr>
          </w:rPrChange>
        </w:rPr>
        <w:pPrChange w:id="12394" w:author="Ashley Frank" w:date="2025-01-22T00:04:00Z">
          <w:pPr>
            <w:pStyle w:val="BodyText"/>
            <w:spacing w:line="360" w:lineRule="auto"/>
          </w:pPr>
        </w:pPrChange>
      </w:pPr>
    </w:p>
    <w:p w14:paraId="4A66FBE9" w14:textId="77777777" w:rsidR="009014DA" w:rsidRPr="007C3EDB" w:rsidRDefault="009014DA">
      <w:pPr>
        <w:pStyle w:val="ListParagraph"/>
        <w:numPr>
          <w:ilvl w:val="0"/>
          <w:numId w:val="11"/>
        </w:numPr>
        <w:shd w:val="clear" w:color="auto" w:fill="FFFFFF"/>
        <w:spacing w:line="360" w:lineRule="auto"/>
        <w:rPr>
          <w:rPrChange w:id="12395" w:author="Ashley Frank" w:date="2024-12-20T21:43:00Z">
            <w:rPr>
              <w:rFonts w:ascii="Bookman Old Style" w:hAnsi="Bookman Old Style"/>
              <w:sz w:val="32"/>
              <w:szCs w:val="32"/>
            </w:rPr>
          </w:rPrChange>
        </w:rPr>
        <w:pPrChange w:id="12396" w:author="Ashley Frank" w:date="2025-01-22T00:04:00Z">
          <w:pPr>
            <w:pStyle w:val="BodyText"/>
            <w:spacing w:line="360" w:lineRule="auto"/>
          </w:pPr>
        </w:pPrChange>
      </w:pPr>
    </w:p>
    <w:sectPr w:rsidR="009014DA" w:rsidRPr="007C3EDB" w:rsidSect="007F4147">
      <w:headerReference w:type="default" r:id="rId13"/>
      <w:footerReference w:type="default" r:id="rId14"/>
      <w:footerReference w:type="first" r:id="rId15"/>
      <w:pgSz w:w="12240" w:h="15840" w:code="1"/>
      <w:pgMar w:top="1440" w:right="1440" w:bottom="1440" w:left="1440" w:header="144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64" w:author="Ashley Frank" w:date="2024-12-20T00:38:00Z" w:initials="AF">
    <w:p w14:paraId="369DB0DD" w14:textId="76BA9323" w:rsidR="0029003C" w:rsidRDefault="0029003C">
      <w:pPr>
        <w:pStyle w:val="CommentText"/>
      </w:pPr>
      <w:r>
        <w:rPr>
          <w:rStyle w:val="CommentReference"/>
        </w:rPr>
        <w:annotationRef/>
      </w:r>
      <w:r w:rsidR="006F0CC2">
        <w:rPr>
          <w:noProof/>
        </w:rPr>
        <w:t>does the author mean someone partaking in sexual activities or someone advocating for social change regarding sexuality/sex?</w:t>
      </w:r>
    </w:p>
  </w:comment>
  <w:comment w:id="1665" w:author="Ashley Frank" w:date="2025-01-21T02:09:00Z" w:initials="AF">
    <w:p w14:paraId="73514241" w14:textId="0F67ABE8" w:rsidR="00631CC3" w:rsidRDefault="00631CC3">
      <w:pPr>
        <w:pStyle w:val="CommentText"/>
      </w:pPr>
      <w:r>
        <w:rPr>
          <w:rStyle w:val="CommentReference"/>
        </w:rPr>
        <w:annotationRef/>
      </w:r>
    </w:p>
  </w:comment>
  <w:comment w:id="5788" w:author="Ashley Frank" w:date="2024-12-28T02:45:00Z" w:initials="AF">
    <w:p w14:paraId="2F223ED4" w14:textId="3153B6AE" w:rsidR="00A37B64" w:rsidRDefault="00A37B64">
      <w:pPr>
        <w:pStyle w:val="CommentText"/>
      </w:pPr>
      <w:r>
        <w:rPr>
          <w:rStyle w:val="CommentReference"/>
        </w:rPr>
        <w:annotationRef/>
      </w:r>
      <w:r w:rsidR="003B7156">
        <w:rPr>
          <w:noProof/>
        </w:rPr>
        <w:t>It's more appropriate to create backlinks for things like this using keywords such as "Lord don't move my mountain." It would look nicer that way. Please review and reply before publishing.</w:t>
      </w:r>
    </w:p>
  </w:comment>
  <w:comment w:id="10949" w:author="Ashley Frank" w:date="2025-01-22T04:41:00Z" w:initials="AF">
    <w:p w14:paraId="167B1EA1" w14:textId="0B125623" w:rsidR="008E4ADD" w:rsidRDefault="008E4ADD">
      <w:pPr>
        <w:pStyle w:val="CommentText"/>
      </w:pPr>
      <w:r>
        <w:rPr>
          <w:rStyle w:val="CommentReference"/>
        </w:rPr>
        <w:annotationRef/>
      </w:r>
      <w:r w:rsidR="00D354A9">
        <w:rPr>
          <w:noProof/>
        </w:rPr>
        <w:t>don't understand what this means</w:t>
      </w:r>
    </w:p>
  </w:comment>
  <w:comment w:id="10953" w:author="Ashley Frank" w:date="2024-12-12T04:50:00Z" w:initials="AF">
    <w:p w14:paraId="7E1C160F" w14:textId="77777777" w:rsidR="00F823D5" w:rsidRDefault="00F823D5">
      <w:pPr>
        <w:pStyle w:val="CommentText"/>
        <w:rPr>
          <w:noProof/>
        </w:rPr>
      </w:pPr>
      <w:r>
        <w:rPr>
          <w:rStyle w:val="CommentReference"/>
        </w:rPr>
        <w:annotationRef/>
      </w:r>
      <w:r>
        <w:t xml:space="preserve">Don’t </w:t>
      </w:r>
      <w:r w:rsidR="00594940">
        <w:rPr>
          <w:noProof/>
        </w:rPr>
        <w:t>understand this sentence</w:t>
      </w:r>
    </w:p>
    <w:p w14:paraId="4FD49B99" w14:textId="01037E97" w:rsidR="00F823D5" w:rsidRDefault="00F823D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DB0DD" w15:done="0"/>
  <w15:commentEx w15:paraId="73514241" w15:paraIdParent="369DB0DD" w15:done="0"/>
  <w15:commentEx w15:paraId="2F223ED4" w15:done="0"/>
  <w15:commentEx w15:paraId="167B1EA1" w15:done="0"/>
  <w15:commentEx w15:paraId="4FD49B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0F3AF5" w16cex:dateUtc="2024-12-19T19:38:00Z"/>
  <w16cex:commentExtensible w16cex:durableId="2B39804F" w16cex:dateUtc="2025-01-20T21:09:00Z"/>
  <w16cex:commentExtensible w16cex:durableId="2B19E4B5" w16cex:dateUtc="2024-12-27T21:45:00Z"/>
  <w16cex:commentExtensible w16cex:durableId="2B3AF57C" w16cex:dateUtc="2025-01-21T23:41:00Z"/>
  <w16cex:commentExtensible w16cex:durableId="2B04EA09" w16cex:dateUtc="2024-12-11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DB0DD" w16cid:durableId="2B0F3AF5"/>
  <w16cid:commentId w16cid:paraId="73514241" w16cid:durableId="2B39804F"/>
  <w16cid:commentId w16cid:paraId="2F223ED4" w16cid:durableId="2B19E4B5"/>
  <w16cid:commentId w16cid:paraId="167B1EA1" w16cid:durableId="2B3AF57C"/>
  <w16cid:commentId w16cid:paraId="4FD49B99" w16cid:durableId="2B04E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DE158" w14:textId="77777777" w:rsidR="00D354A9" w:rsidRDefault="00D354A9">
      <w:r>
        <w:separator/>
      </w:r>
    </w:p>
  </w:endnote>
  <w:endnote w:type="continuationSeparator" w:id="0">
    <w:p w14:paraId="478036E7" w14:textId="77777777" w:rsidR="00D354A9" w:rsidRDefault="00D35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yriadPro-Bold">
    <w:altName w:val="Calibri"/>
    <w:panose1 w:val="00000000000000000000"/>
    <w:charset w:val="00"/>
    <w:family w:val="swiss"/>
    <w:notTrueType/>
    <w:pitch w:val="default"/>
    <w:sig w:usb0="00000003" w:usb1="00000000" w:usb2="00000000" w:usb3="00000000" w:csb0="00000001"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Myriad-Roman">
    <w:altName w:val="Calibri"/>
    <w:panose1 w:val="00000000000000000000"/>
    <w:charset w:val="00"/>
    <w:family w:val="swiss"/>
    <w:notTrueType/>
    <w:pitch w:val="default"/>
    <w:sig w:usb0="00000003" w:usb1="00000000" w:usb2="00000000" w:usb3="00000000" w:csb0="00000001" w:csb1="00000000"/>
  </w:font>
  <w:font w:name="AkzidenzGroteskBQ-Bold">
    <w:altName w:val="Calibri"/>
    <w:panose1 w:val="00000000000000000000"/>
    <w:charset w:val="00"/>
    <w:family w:val="swiss"/>
    <w:notTrueType/>
    <w:pitch w:val="default"/>
    <w:sig w:usb0="00000003" w:usb1="00000000" w:usb2="00000000" w:usb3="00000000" w:csb0="00000001" w:csb1="00000000"/>
  </w:font>
  <w:font w:name="Myriad-Bold">
    <w:altName w:val="Calibri"/>
    <w:panose1 w:val="00000000000000000000"/>
    <w:charset w:val="00"/>
    <w:family w:val="swiss"/>
    <w:notTrueType/>
    <w:pitch w:val="default"/>
    <w:sig w:usb0="00000003" w:usb1="00000000" w:usb2="00000000" w:usb3="00000000" w:csb0="00000001" w:csb1="00000000"/>
  </w:font>
  <w:font w:name="Myriad-Italic">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352507"/>
      <w:docPartObj>
        <w:docPartGallery w:val="Page Numbers (Bottom of Page)"/>
        <w:docPartUnique/>
      </w:docPartObj>
    </w:sdtPr>
    <w:sdtEndPr>
      <w:rPr>
        <w:noProof/>
      </w:rPr>
    </w:sdtEndPr>
    <w:sdtContent>
      <w:p w14:paraId="64C66EF4" w14:textId="77777777" w:rsidR="004E5BB7" w:rsidRDefault="004E5BB7">
        <w:pPr>
          <w:pStyle w:val="Footer"/>
          <w:jc w:val="right"/>
        </w:pPr>
        <w:r>
          <w:fldChar w:fldCharType="begin"/>
        </w:r>
        <w:r>
          <w:instrText xml:space="preserve"> PAGE   \* MERGEFORMAT </w:instrText>
        </w:r>
        <w:r>
          <w:fldChar w:fldCharType="separate"/>
        </w:r>
        <w:r>
          <w:rPr>
            <w:noProof/>
          </w:rPr>
          <w:t>53</w:t>
        </w:r>
        <w:r>
          <w:rPr>
            <w:noProof/>
          </w:rPr>
          <w:fldChar w:fldCharType="end"/>
        </w:r>
      </w:p>
    </w:sdtContent>
  </w:sdt>
  <w:p w14:paraId="2B9B6B6C" w14:textId="77777777" w:rsidR="004E5BB7" w:rsidRDefault="004E5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747963"/>
      <w:docPartObj>
        <w:docPartGallery w:val="Page Numbers (Bottom of Page)"/>
        <w:docPartUnique/>
      </w:docPartObj>
    </w:sdtPr>
    <w:sdtEndPr>
      <w:rPr>
        <w:noProof/>
      </w:rPr>
    </w:sdtEndPr>
    <w:sdtContent>
      <w:p w14:paraId="0FFB807D" w14:textId="77777777" w:rsidR="004E5BB7" w:rsidRDefault="004E5BB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E7CF39B" w14:textId="77777777" w:rsidR="004E5BB7" w:rsidRDefault="004E5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EAC8C" w14:textId="77777777" w:rsidR="00D354A9" w:rsidRDefault="00D354A9">
      <w:r>
        <w:separator/>
      </w:r>
    </w:p>
  </w:footnote>
  <w:footnote w:type="continuationSeparator" w:id="0">
    <w:p w14:paraId="24BDE130" w14:textId="77777777" w:rsidR="00D354A9" w:rsidRDefault="00D35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EE74" w14:textId="77777777" w:rsidR="004E5BB7" w:rsidRDefault="00D354A9" w:rsidP="00CD2595">
    <w:pPr>
      <w:pStyle w:val="Header"/>
      <w:jc w:val="right"/>
      <w:rPr>
        <w:rStyle w:val="PageNumber"/>
      </w:rPr>
    </w:pPr>
    <w:sdt>
      <w:sdtPr>
        <w:id w:val="498842618"/>
        <w:placeholder>
          <w:docPart w:val="140AC70C6C3C4DB28BC0A1B3B777557E"/>
        </w:placeholder>
      </w:sdtPr>
      <w:sdtEndPr/>
      <w:sdtContent>
        <w:r w:rsidR="004E5BB7">
          <w:t>Shoots</w:t>
        </w:r>
      </w:sdtContent>
    </w:sdt>
    <w:r w:rsidR="004E5BB7">
      <w:t xml:space="preserve"> / </w:t>
    </w:r>
    <w:sdt>
      <w:sdtPr>
        <w:id w:val="498842620"/>
        <w:placeholder>
          <w:docPart w:val="140AC70C6C3C4DB28BC0A1B3B777557E"/>
        </w:placeholder>
      </w:sdtPr>
      <w:sdtEndPr/>
      <w:sdtContent>
        <w:r w:rsidR="004E5BB7">
          <w:t>Joshua &amp; Me</w:t>
        </w:r>
      </w:sdtContent>
    </w:sdt>
    <w:r w:rsidR="004E5BB7">
      <w:t xml:space="preserve"> / </w:t>
    </w:r>
    <w:r w:rsidR="004E5BB7">
      <w:rPr>
        <w:rStyle w:val="PageNumber"/>
      </w:rPr>
      <w:fldChar w:fldCharType="begin"/>
    </w:r>
    <w:r w:rsidR="004E5BB7">
      <w:rPr>
        <w:rStyle w:val="PageNumber"/>
      </w:rPr>
      <w:instrText xml:space="preserve"> PAGE </w:instrText>
    </w:r>
    <w:r w:rsidR="004E5BB7">
      <w:rPr>
        <w:rStyle w:val="PageNumber"/>
      </w:rPr>
      <w:fldChar w:fldCharType="separate"/>
    </w:r>
    <w:r w:rsidR="004E5BB7">
      <w:rPr>
        <w:rStyle w:val="PageNumber"/>
        <w:noProof/>
      </w:rPr>
      <w:t>53</w:t>
    </w:r>
    <w:r w:rsidR="004E5BB7">
      <w:rPr>
        <w:rStyle w:val="PageNumber"/>
      </w:rPr>
      <w:fldChar w:fldCharType="end"/>
    </w:r>
  </w:p>
  <w:p w14:paraId="3BD39F79" w14:textId="77777777" w:rsidR="004E5BB7" w:rsidRDefault="004E5BB7" w:rsidP="00CD259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5F90"/>
    <w:multiLevelType w:val="multilevel"/>
    <w:tmpl w:val="A44A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647F8"/>
    <w:multiLevelType w:val="multilevel"/>
    <w:tmpl w:val="90E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22403"/>
    <w:multiLevelType w:val="hybridMultilevel"/>
    <w:tmpl w:val="63F64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31FB1"/>
    <w:multiLevelType w:val="multilevel"/>
    <w:tmpl w:val="199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4606B"/>
    <w:multiLevelType w:val="hybridMultilevel"/>
    <w:tmpl w:val="32CAD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C0E32"/>
    <w:multiLevelType w:val="hybridMultilevel"/>
    <w:tmpl w:val="B8A2A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DF416A"/>
    <w:multiLevelType w:val="multilevel"/>
    <w:tmpl w:val="6620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A071A"/>
    <w:multiLevelType w:val="hybridMultilevel"/>
    <w:tmpl w:val="8174B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75936"/>
    <w:multiLevelType w:val="multilevel"/>
    <w:tmpl w:val="70DC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37E6F"/>
    <w:multiLevelType w:val="hybridMultilevel"/>
    <w:tmpl w:val="850CA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070D2"/>
    <w:multiLevelType w:val="hybridMultilevel"/>
    <w:tmpl w:val="E6DAE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114567"/>
    <w:multiLevelType w:val="hybridMultilevel"/>
    <w:tmpl w:val="8C6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7D0CB3"/>
    <w:multiLevelType w:val="multilevel"/>
    <w:tmpl w:val="B830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17241"/>
    <w:multiLevelType w:val="multilevel"/>
    <w:tmpl w:val="0F06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33F18"/>
    <w:multiLevelType w:val="hybridMultilevel"/>
    <w:tmpl w:val="7B4A5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23795B"/>
    <w:multiLevelType w:val="hybridMultilevel"/>
    <w:tmpl w:val="B58EA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AA0AA3"/>
    <w:multiLevelType w:val="multilevel"/>
    <w:tmpl w:val="71261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278D5"/>
    <w:multiLevelType w:val="hybridMultilevel"/>
    <w:tmpl w:val="DADA9E80"/>
    <w:lvl w:ilvl="0" w:tplc="B47201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C62CA2"/>
    <w:multiLevelType w:val="hybridMultilevel"/>
    <w:tmpl w:val="FF74C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2D1F53"/>
    <w:multiLevelType w:val="multilevel"/>
    <w:tmpl w:val="CB2E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7726D"/>
    <w:multiLevelType w:val="hybridMultilevel"/>
    <w:tmpl w:val="E4EE3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726044"/>
    <w:multiLevelType w:val="hybridMultilevel"/>
    <w:tmpl w:val="DDA23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135B62"/>
    <w:multiLevelType w:val="hybridMultilevel"/>
    <w:tmpl w:val="C4D23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307ED0"/>
    <w:multiLevelType w:val="multilevel"/>
    <w:tmpl w:val="A5E4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544FD"/>
    <w:multiLevelType w:val="multilevel"/>
    <w:tmpl w:val="DBE6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8F2BD5"/>
    <w:multiLevelType w:val="hybridMultilevel"/>
    <w:tmpl w:val="E24C28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0"/>
  </w:num>
  <w:num w:numId="2">
    <w:abstractNumId w:val="17"/>
  </w:num>
  <w:num w:numId="3">
    <w:abstractNumId w:val="2"/>
  </w:num>
  <w:num w:numId="4">
    <w:abstractNumId w:val="4"/>
  </w:num>
  <w:num w:numId="5">
    <w:abstractNumId w:val="24"/>
  </w:num>
  <w:num w:numId="6">
    <w:abstractNumId w:val="9"/>
  </w:num>
  <w:num w:numId="7">
    <w:abstractNumId w:val="13"/>
  </w:num>
  <w:num w:numId="8">
    <w:abstractNumId w:val="12"/>
  </w:num>
  <w:num w:numId="9">
    <w:abstractNumId w:val="0"/>
  </w:num>
  <w:num w:numId="10">
    <w:abstractNumId w:val="7"/>
  </w:num>
  <w:num w:numId="11">
    <w:abstractNumId w:val="5"/>
  </w:num>
  <w:num w:numId="12">
    <w:abstractNumId w:val="23"/>
  </w:num>
  <w:num w:numId="13">
    <w:abstractNumId w:val="3"/>
  </w:num>
  <w:num w:numId="14">
    <w:abstractNumId w:val="1"/>
  </w:num>
  <w:num w:numId="15">
    <w:abstractNumId w:val="6"/>
  </w:num>
  <w:num w:numId="16">
    <w:abstractNumId w:val="8"/>
  </w:num>
  <w:num w:numId="17">
    <w:abstractNumId w:val="10"/>
  </w:num>
  <w:num w:numId="18">
    <w:abstractNumId w:val="16"/>
  </w:num>
  <w:num w:numId="19">
    <w:abstractNumId w:val="19"/>
  </w:num>
  <w:num w:numId="20">
    <w:abstractNumId w:val="16"/>
  </w:num>
  <w:num w:numId="21">
    <w:abstractNumId w:val="25"/>
  </w:num>
  <w:num w:numId="22">
    <w:abstractNumId w:val="15"/>
  </w:num>
  <w:num w:numId="23">
    <w:abstractNumId w:val="22"/>
  </w:num>
  <w:num w:numId="24">
    <w:abstractNumId w:val="14"/>
  </w:num>
  <w:num w:numId="25">
    <w:abstractNumId w:val="18"/>
  </w:num>
  <w:num w:numId="26">
    <w:abstractNumId w:val="11"/>
  </w:num>
  <w:num w:numId="2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ley Frank">
    <w15:presenceInfo w15:providerId="None" w15:userId="Ashley Frank"/>
  </w15:person>
  <w15:person w15:author="Clara Shoots">
    <w15:presenceInfo w15:providerId="Windows Live" w15:userId="c97b79de29272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AxNDU1sTQ1MzE1NzZX0lEKTi0uzszPAykwNK4FABxVCpItAAAA"/>
  </w:docVars>
  <w:rsids>
    <w:rsidRoot w:val="009014DA"/>
    <w:rsid w:val="000045D3"/>
    <w:rsid w:val="0001107B"/>
    <w:rsid w:val="00022BC4"/>
    <w:rsid w:val="000309F5"/>
    <w:rsid w:val="00030D91"/>
    <w:rsid w:val="00031D0A"/>
    <w:rsid w:val="00034C51"/>
    <w:rsid w:val="00041766"/>
    <w:rsid w:val="0004408B"/>
    <w:rsid w:val="00050463"/>
    <w:rsid w:val="000546D2"/>
    <w:rsid w:val="00081F33"/>
    <w:rsid w:val="00082109"/>
    <w:rsid w:val="000862A5"/>
    <w:rsid w:val="00086C06"/>
    <w:rsid w:val="00087950"/>
    <w:rsid w:val="0009235A"/>
    <w:rsid w:val="000B0A9F"/>
    <w:rsid w:val="000B1B85"/>
    <w:rsid w:val="000C023B"/>
    <w:rsid w:val="000C751B"/>
    <w:rsid w:val="000D0B18"/>
    <w:rsid w:val="000D1A2C"/>
    <w:rsid w:val="000D240D"/>
    <w:rsid w:val="000D793D"/>
    <w:rsid w:val="000E316D"/>
    <w:rsid w:val="000F0C6F"/>
    <w:rsid w:val="000F1B16"/>
    <w:rsid w:val="000F799B"/>
    <w:rsid w:val="001024F6"/>
    <w:rsid w:val="00114DCD"/>
    <w:rsid w:val="0011530E"/>
    <w:rsid w:val="0011688D"/>
    <w:rsid w:val="00125ADB"/>
    <w:rsid w:val="00132BED"/>
    <w:rsid w:val="00135DB3"/>
    <w:rsid w:val="001464BB"/>
    <w:rsid w:val="00150F87"/>
    <w:rsid w:val="00152FD8"/>
    <w:rsid w:val="00166529"/>
    <w:rsid w:val="00182FF3"/>
    <w:rsid w:val="001A29DD"/>
    <w:rsid w:val="001A2FC8"/>
    <w:rsid w:val="001A34C4"/>
    <w:rsid w:val="001A3FB7"/>
    <w:rsid w:val="001B17D3"/>
    <w:rsid w:val="001C4506"/>
    <w:rsid w:val="001C4D3E"/>
    <w:rsid w:val="001D546E"/>
    <w:rsid w:val="001E6570"/>
    <w:rsid w:val="001F09F9"/>
    <w:rsid w:val="001F0C70"/>
    <w:rsid w:val="001F20CB"/>
    <w:rsid w:val="00202C9F"/>
    <w:rsid w:val="002056F6"/>
    <w:rsid w:val="00214AD9"/>
    <w:rsid w:val="002206F1"/>
    <w:rsid w:val="00226156"/>
    <w:rsid w:val="00235965"/>
    <w:rsid w:val="002418A9"/>
    <w:rsid w:val="0024292A"/>
    <w:rsid w:val="00242F8A"/>
    <w:rsid w:val="00243D06"/>
    <w:rsid w:val="00245317"/>
    <w:rsid w:val="0024628E"/>
    <w:rsid w:val="00246C2E"/>
    <w:rsid w:val="002478EE"/>
    <w:rsid w:val="00260A3A"/>
    <w:rsid w:val="00260DCD"/>
    <w:rsid w:val="00261950"/>
    <w:rsid w:val="00272C3B"/>
    <w:rsid w:val="0029003C"/>
    <w:rsid w:val="002A7D37"/>
    <w:rsid w:val="002B02E2"/>
    <w:rsid w:val="002B03AF"/>
    <w:rsid w:val="002B7ACA"/>
    <w:rsid w:val="002C243A"/>
    <w:rsid w:val="002C4A2E"/>
    <w:rsid w:val="002C6905"/>
    <w:rsid w:val="002C79BB"/>
    <w:rsid w:val="002D30AA"/>
    <w:rsid w:val="002D4CFF"/>
    <w:rsid w:val="002D5507"/>
    <w:rsid w:val="002F42EF"/>
    <w:rsid w:val="002F5FEE"/>
    <w:rsid w:val="0030362A"/>
    <w:rsid w:val="00306919"/>
    <w:rsid w:val="0032360A"/>
    <w:rsid w:val="00331D4C"/>
    <w:rsid w:val="0033317D"/>
    <w:rsid w:val="00345773"/>
    <w:rsid w:val="003561F4"/>
    <w:rsid w:val="003601DC"/>
    <w:rsid w:val="003618C6"/>
    <w:rsid w:val="00374B6C"/>
    <w:rsid w:val="00383CD9"/>
    <w:rsid w:val="003923C0"/>
    <w:rsid w:val="00392921"/>
    <w:rsid w:val="003B5CB5"/>
    <w:rsid w:val="003B7156"/>
    <w:rsid w:val="003D5602"/>
    <w:rsid w:val="003D7CE8"/>
    <w:rsid w:val="003E0A98"/>
    <w:rsid w:val="003E456C"/>
    <w:rsid w:val="003E77CD"/>
    <w:rsid w:val="004166CF"/>
    <w:rsid w:val="00426C03"/>
    <w:rsid w:val="00427DB1"/>
    <w:rsid w:val="004425F1"/>
    <w:rsid w:val="004504AA"/>
    <w:rsid w:val="00451FB2"/>
    <w:rsid w:val="00463BD2"/>
    <w:rsid w:val="00465CAF"/>
    <w:rsid w:val="00480CE6"/>
    <w:rsid w:val="0048313F"/>
    <w:rsid w:val="00491715"/>
    <w:rsid w:val="00494424"/>
    <w:rsid w:val="00497FBF"/>
    <w:rsid w:val="004A24A8"/>
    <w:rsid w:val="004A628D"/>
    <w:rsid w:val="004B42AD"/>
    <w:rsid w:val="004B4D8D"/>
    <w:rsid w:val="004B6627"/>
    <w:rsid w:val="004B6B88"/>
    <w:rsid w:val="004C51B5"/>
    <w:rsid w:val="004E0D2E"/>
    <w:rsid w:val="004E5BB7"/>
    <w:rsid w:val="004F235F"/>
    <w:rsid w:val="004F4FB2"/>
    <w:rsid w:val="00501D08"/>
    <w:rsid w:val="00515C28"/>
    <w:rsid w:val="0051754F"/>
    <w:rsid w:val="005232FB"/>
    <w:rsid w:val="005267D1"/>
    <w:rsid w:val="00530FA2"/>
    <w:rsid w:val="005416AF"/>
    <w:rsid w:val="00556D1D"/>
    <w:rsid w:val="0056104F"/>
    <w:rsid w:val="00563311"/>
    <w:rsid w:val="00570C70"/>
    <w:rsid w:val="00572922"/>
    <w:rsid w:val="00581936"/>
    <w:rsid w:val="00582061"/>
    <w:rsid w:val="005844E5"/>
    <w:rsid w:val="00592CB8"/>
    <w:rsid w:val="00594940"/>
    <w:rsid w:val="005A1CDD"/>
    <w:rsid w:val="005A46F3"/>
    <w:rsid w:val="005A65DE"/>
    <w:rsid w:val="005B0701"/>
    <w:rsid w:val="005B6EAE"/>
    <w:rsid w:val="005D2408"/>
    <w:rsid w:val="005E13CE"/>
    <w:rsid w:val="005E1BFD"/>
    <w:rsid w:val="005E43F7"/>
    <w:rsid w:val="005F75C4"/>
    <w:rsid w:val="00606210"/>
    <w:rsid w:val="00613F3E"/>
    <w:rsid w:val="006212B1"/>
    <w:rsid w:val="00621601"/>
    <w:rsid w:val="006227A8"/>
    <w:rsid w:val="006303FB"/>
    <w:rsid w:val="00631CC3"/>
    <w:rsid w:val="00641600"/>
    <w:rsid w:val="006418F8"/>
    <w:rsid w:val="00643853"/>
    <w:rsid w:val="0064474E"/>
    <w:rsid w:val="006513AC"/>
    <w:rsid w:val="00664ADE"/>
    <w:rsid w:val="00666D0E"/>
    <w:rsid w:val="00677F33"/>
    <w:rsid w:val="0068205D"/>
    <w:rsid w:val="0068426B"/>
    <w:rsid w:val="006933C5"/>
    <w:rsid w:val="0069490C"/>
    <w:rsid w:val="00696031"/>
    <w:rsid w:val="006A0A45"/>
    <w:rsid w:val="006A46E9"/>
    <w:rsid w:val="006B1DB5"/>
    <w:rsid w:val="006C2E55"/>
    <w:rsid w:val="006C41EA"/>
    <w:rsid w:val="006C432B"/>
    <w:rsid w:val="006C6844"/>
    <w:rsid w:val="006D68E3"/>
    <w:rsid w:val="006E054E"/>
    <w:rsid w:val="006E6C02"/>
    <w:rsid w:val="006F0CC2"/>
    <w:rsid w:val="006F1668"/>
    <w:rsid w:val="006F1F50"/>
    <w:rsid w:val="006F61C1"/>
    <w:rsid w:val="00701F6C"/>
    <w:rsid w:val="00712BC1"/>
    <w:rsid w:val="00721E61"/>
    <w:rsid w:val="0073329B"/>
    <w:rsid w:val="00734DBC"/>
    <w:rsid w:val="00742CED"/>
    <w:rsid w:val="007434E6"/>
    <w:rsid w:val="00744EA3"/>
    <w:rsid w:val="00746EF6"/>
    <w:rsid w:val="0075562A"/>
    <w:rsid w:val="00757A99"/>
    <w:rsid w:val="0076271D"/>
    <w:rsid w:val="00767FF1"/>
    <w:rsid w:val="0077361A"/>
    <w:rsid w:val="00777C17"/>
    <w:rsid w:val="00780A1C"/>
    <w:rsid w:val="00787D74"/>
    <w:rsid w:val="00792944"/>
    <w:rsid w:val="00795A72"/>
    <w:rsid w:val="007A4F99"/>
    <w:rsid w:val="007C3EDB"/>
    <w:rsid w:val="007C42AD"/>
    <w:rsid w:val="007C42FA"/>
    <w:rsid w:val="007C4416"/>
    <w:rsid w:val="007C462B"/>
    <w:rsid w:val="007C515B"/>
    <w:rsid w:val="007E1F2C"/>
    <w:rsid w:val="007F306C"/>
    <w:rsid w:val="007F317E"/>
    <w:rsid w:val="007F4147"/>
    <w:rsid w:val="00801D9B"/>
    <w:rsid w:val="0080456E"/>
    <w:rsid w:val="008056A0"/>
    <w:rsid w:val="00806B01"/>
    <w:rsid w:val="00820F52"/>
    <w:rsid w:val="00825792"/>
    <w:rsid w:val="008269CA"/>
    <w:rsid w:val="008355D0"/>
    <w:rsid w:val="00846A89"/>
    <w:rsid w:val="00851E36"/>
    <w:rsid w:val="00852008"/>
    <w:rsid w:val="00891CB1"/>
    <w:rsid w:val="008B275D"/>
    <w:rsid w:val="008C05A3"/>
    <w:rsid w:val="008C3805"/>
    <w:rsid w:val="008E13D3"/>
    <w:rsid w:val="008E4ADD"/>
    <w:rsid w:val="008F2075"/>
    <w:rsid w:val="008F5722"/>
    <w:rsid w:val="009013EA"/>
    <w:rsid w:val="009014DA"/>
    <w:rsid w:val="00901E77"/>
    <w:rsid w:val="00916229"/>
    <w:rsid w:val="00921F03"/>
    <w:rsid w:val="009320E4"/>
    <w:rsid w:val="00947162"/>
    <w:rsid w:val="00953840"/>
    <w:rsid w:val="00955CF9"/>
    <w:rsid w:val="009616C1"/>
    <w:rsid w:val="00963BC1"/>
    <w:rsid w:val="009676F4"/>
    <w:rsid w:val="00973B37"/>
    <w:rsid w:val="009821D9"/>
    <w:rsid w:val="009943B7"/>
    <w:rsid w:val="009B1F91"/>
    <w:rsid w:val="009B722C"/>
    <w:rsid w:val="009C679A"/>
    <w:rsid w:val="009D3D02"/>
    <w:rsid w:val="009D6AF0"/>
    <w:rsid w:val="009D76D8"/>
    <w:rsid w:val="009E18E2"/>
    <w:rsid w:val="009F65C5"/>
    <w:rsid w:val="00A01E36"/>
    <w:rsid w:val="00A030BA"/>
    <w:rsid w:val="00A038FE"/>
    <w:rsid w:val="00A05FB3"/>
    <w:rsid w:val="00A062DD"/>
    <w:rsid w:val="00A113CE"/>
    <w:rsid w:val="00A11D3F"/>
    <w:rsid w:val="00A1500B"/>
    <w:rsid w:val="00A1606D"/>
    <w:rsid w:val="00A16CE6"/>
    <w:rsid w:val="00A37B64"/>
    <w:rsid w:val="00A4668D"/>
    <w:rsid w:val="00A5729F"/>
    <w:rsid w:val="00A6646E"/>
    <w:rsid w:val="00A71188"/>
    <w:rsid w:val="00A73DA1"/>
    <w:rsid w:val="00A84356"/>
    <w:rsid w:val="00A934FF"/>
    <w:rsid w:val="00AA178C"/>
    <w:rsid w:val="00AC47E8"/>
    <w:rsid w:val="00AC795C"/>
    <w:rsid w:val="00AD0509"/>
    <w:rsid w:val="00AD35FE"/>
    <w:rsid w:val="00B023D7"/>
    <w:rsid w:val="00B06678"/>
    <w:rsid w:val="00B11F66"/>
    <w:rsid w:val="00B13714"/>
    <w:rsid w:val="00B26D79"/>
    <w:rsid w:val="00B312E4"/>
    <w:rsid w:val="00B31B32"/>
    <w:rsid w:val="00B50E29"/>
    <w:rsid w:val="00B51D2E"/>
    <w:rsid w:val="00B51E79"/>
    <w:rsid w:val="00B74C8C"/>
    <w:rsid w:val="00B81746"/>
    <w:rsid w:val="00B819AB"/>
    <w:rsid w:val="00B819D9"/>
    <w:rsid w:val="00B84A20"/>
    <w:rsid w:val="00B85C16"/>
    <w:rsid w:val="00B91FB1"/>
    <w:rsid w:val="00B9554D"/>
    <w:rsid w:val="00B96853"/>
    <w:rsid w:val="00BA1992"/>
    <w:rsid w:val="00BA3E3A"/>
    <w:rsid w:val="00BB6787"/>
    <w:rsid w:val="00BB7661"/>
    <w:rsid w:val="00BC672D"/>
    <w:rsid w:val="00BC7BD4"/>
    <w:rsid w:val="00BE2F48"/>
    <w:rsid w:val="00BF2A79"/>
    <w:rsid w:val="00BF5767"/>
    <w:rsid w:val="00C0372E"/>
    <w:rsid w:val="00C104B8"/>
    <w:rsid w:val="00C143C0"/>
    <w:rsid w:val="00C22DEB"/>
    <w:rsid w:val="00C2688C"/>
    <w:rsid w:val="00C32D8E"/>
    <w:rsid w:val="00C331AE"/>
    <w:rsid w:val="00C33EE6"/>
    <w:rsid w:val="00C34FC5"/>
    <w:rsid w:val="00C36C28"/>
    <w:rsid w:val="00C413CF"/>
    <w:rsid w:val="00C42CFA"/>
    <w:rsid w:val="00C86B1D"/>
    <w:rsid w:val="00C87D8D"/>
    <w:rsid w:val="00C93E20"/>
    <w:rsid w:val="00CC175E"/>
    <w:rsid w:val="00CC1F4F"/>
    <w:rsid w:val="00CC369D"/>
    <w:rsid w:val="00CD0D54"/>
    <w:rsid w:val="00CD2595"/>
    <w:rsid w:val="00CD26A2"/>
    <w:rsid w:val="00CF367B"/>
    <w:rsid w:val="00CF723B"/>
    <w:rsid w:val="00D0119C"/>
    <w:rsid w:val="00D03C19"/>
    <w:rsid w:val="00D05F11"/>
    <w:rsid w:val="00D1605D"/>
    <w:rsid w:val="00D21DD9"/>
    <w:rsid w:val="00D22CB9"/>
    <w:rsid w:val="00D27D9A"/>
    <w:rsid w:val="00D33DDC"/>
    <w:rsid w:val="00D34ACB"/>
    <w:rsid w:val="00D354A9"/>
    <w:rsid w:val="00D44F0E"/>
    <w:rsid w:val="00D5042D"/>
    <w:rsid w:val="00D51509"/>
    <w:rsid w:val="00D55349"/>
    <w:rsid w:val="00D56ECF"/>
    <w:rsid w:val="00D621E7"/>
    <w:rsid w:val="00D62F03"/>
    <w:rsid w:val="00D630BB"/>
    <w:rsid w:val="00D67EC2"/>
    <w:rsid w:val="00D72EAE"/>
    <w:rsid w:val="00D7613E"/>
    <w:rsid w:val="00D77394"/>
    <w:rsid w:val="00D83BD5"/>
    <w:rsid w:val="00D95DE6"/>
    <w:rsid w:val="00D96777"/>
    <w:rsid w:val="00DA4182"/>
    <w:rsid w:val="00DA4342"/>
    <w:rsid w:val="00DA4D68"/>
    <w:rsid w:val="00DA5EF4"/>
    <w:rsid w:val="00DA6C41"/>
    <w:rsid w:val="00DB67C0"/>
    <w:rsid w:val="00DD25B6"/>
    <w:rsid w:val="00DD2C12"/>
    <w:rsid w:val="00DD3A2E"/>
    <w:rsid w:val="00DD5804"/>
    <w:rsid w:val="00DD7651"/>
    <w:rsid w:val="00E14CD5"/>
    <w:rsid w:val="00E1552C"/>
    <w:rsid w:val="00E24A7D"/>
    <w:rsid w:val="00E2719E"/>
    <w:rsid w:val="00E3140E"/>
    <w:rsid w:val="00E443A4"/>
    <w:rsid w:val="00E553E7"/>
    <w:rsid w:val="00E57806"/>
    <w:rsid w:val="00E65CCE"/>
    <w:rsid w:val="00E673AF"/>
    <w:rsid w:val="00E70CF6"/>
    <w:rsid w:val="00E76EF7"/>
    <w:rsid w:val="00E95B50"/>
    <w:rsid w:val="00EA2002"/>
    <w:rsid w:val="00EA37B5"/>
    <w:rsid w:val="00EA6DC2"/>
    <w:rsid w:val="00EB1673"/>
    <w:rsid w:val="00EB3A6F"/>
    <w:rsid w:val="00EB42C0"/>
    <w:rsid w:val="00EB6EF1"/>
    <w:rsid w:val="00EB7DE5"/>
    <w:rsid w:val="00EC4427"/>
    <w:rsid w:val="00ED44D8"/>
    <w:rsid w:val="00ED75BE"/>
    <w:rsid w:val="00EE177E"/>
    <w:rsid w:val="00EF3A22"/>
    <w:rsid w:val="00F00D3D"/>
    <w:rsid w:val="00F07204"/>
    <w:rsid w:val="00F11AB1"/>
    <w:rsid w:val="00F25470"/>
    <w:rsid w:val="00F324CC"/>
    <w:rsid w:val="00F3711C"/>
    <w:rsid w:val="00F42A4B"/>
    <w:rsid w:val="00F474A8"/>
    <w:rsid w:val="00F5712C"/>
    <w:rsid w:val="00F625EE"/>
    <w:rsid w:val="00F72616"/>
    <w:rsid w:val="00F74B58"/>
    <w:rsid w:val="00F823D5"/>
    <w:rsid w:val="00F940CE"/>
    <w:rsid w:val="00F964DD"/>
    <w:rsid w:val="00FA4183"/>
    <w:rsid w:val="00FA6EC5"/>
    <w:rsid w:val="00FB0FD7"/>
    <w:rsid w:val="00FB120A"/>
    <w:rsid w:val="00FB1213"/>
    <w:rsid w:val="00FB188B"/>
    <w:rsid w:val="00FB7686"/>
    <w:rsid w:val="00FB7F7B"/>
    <w:rsid w:val="00FC3276"/>
    <w:rsid w:val="00FD24CB"/>
    <w:rsid w:val="00FD26F1"/>
    <w:rsid w:val="00FD65E0"/>
    <w:rsid w:val="00FE31F0"/>
    <w:rsid w:val="00FF533A"/>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5AB59"/>
  <w15:docId w15:val="{2C7AEF9C-D676-4B48-B65E-D1DE3306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12E4"/>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qFormat/>
    <w:rsid w:val="007C4416"/>
    <w:pPr>
      <w:spacing w:before="960" w:after="240"/>
      <w:jc w:val="center"/>
      <w:outlineLvl w:val="2"/>
    </w:pPr>
  </w:style>
  <w:style w:type="paragraph" w:styleId="Heading4">
    <w:name w:val="heading 4"/>
    <w:basedOn w:val="Normal"/>
    <w:next w:val="Normal"/>
    <w:link w:val="Heading4Char"/>
    <w:semiHidden/>
    <w:unhideWhenUsed/>
    <w:qFormat/>
    <w:rsid w:val="002359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link w:val="FooterChar"/>
    <w:uiPriority w:val="99"/>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character" w:customStyle="1" w:styleId="text">
    <w:name w:val="text"/>
    <w:basedOn w:val="DefaultParagraphFont"/>
    <w:rsid w:val="00D5042D"/>
  </w:style>
  <w:style w:type="character" w:customStyle="1" w:styleId="Heading3Char">
    <w:name w:val="Heading 3 Char"/>
    <w:basedOn w:val="DefaultParagraphFont"/>
    <w:link w:val="Heading3"/>
    <w:rsid w:val="0011688D"/>
    <w:rPr>
      <w:sz w:val="24"/>
    </w:rPr>
  </w:style>
  <w:style w:type="paragraph" w:styleId="NormalWeb">
    <w:name w:val="Normal (Web)"/>
    <w:basedOn w:val="Normal"/>
    <w:uiPriority w:val="99"/>
    <w:unhideWhenUsed/>
    <w:rsid w:val="00FA6EC5"/>
    <w:pPr>
      <w:tabs>
        <w:tab w:val="clear" w:pos="360"/>
        <w:tab w:val="clear" w:pos="9360"/>
      </w:tabs>
      <w:spacing w:before="100" w:beforeAutospacing="1" w:after="100" w:afterAutospacing="1"/>
    </w:pPr>
    <w:rPr>
      <w:szCs w:val="24"/>
    </w:rPr>
  </w:style>
  <w:style w:type="paragraph" w:customStyle="1" w:styleId="chapter-3">
    <w:name w:val="chapter-3"/>
    <w:basedOn w:val="Normal"/>
    <w:rsid w:val="00FA6EC5"/>
    <w:pPr>
      <w:tabs>
        <w:tab w:val="clear" w:pos="360"/>
        <w:tab w:val="clear" w:pos="9360"/>
      </w:tabs>
      <w:spacing w:before="100" w:beforeAutospacing="1" w:after="100" w:afterAutospacing="1"/>
    </w:pPr>
    <w:rPr>
      <w:szCs w:val="24"/>
    </w:rPr>
  </w:style>
  <w:style w:type="character" w:customStyle="1" w:styleId="small-caps">
    <w:name w:val="small-caps"/>
    <w:basedOn w:val="DefaultParagraphFont"/>
    <w:rsid w:val="00FA6EC5"/>
  </w:style>
  <w:style w:type="character" w:styleId="Strong">
    <w:name w:val="Strong"/>
    <w:basedOn w:val="DefaultParagraphFont"/>
    <w:uiPriority w:val="22"/>
    <w:qFormat/>
    <w:rsid w:val="00FA6EC5"/>
    <w:rPr>
      <w:b/>
      <w:bCs/>
    </w:rPr>
  </w:style>
  <w:style w:type="character" w:styleId="Hyperlink">
    <w:name w:val="Hyperlink"/>
    <w:basedOn w:val="DefaultParagraphFont"/>
    <w:uiPriority w:val="99"/>
    <w:unhideWhenUsed/>
    <w:rsid w:val="00FA6EC5"/>
    <w:rPr>
      <w:color w:val="0000FF"/>
      <w:u w:val="single"/>
    </w:rPr>
  </w:style>
  <w:style w:type="character" w:customStyle="1" w:styleId="Heading4Char">
    <w:name w:val="Heading 4 Char"/>
    <w:basedOn w:val="DefaultParagraphFont"/>
    <w:link w:val="Heading4"/>
    <w:semiHidden/>
    <w:rsid w:val="00235965"/>
    <w:rPr>
      <w:rFonts w:asciiTheme="majorHAnsi" w:eastAsiaTheme="majorEastAsia" w:hAnsiTheme="majorHAnsi" w:cstheme="majorBidi"/>
      <w:i/>
      <w:iCs/>
      <w:color w:val="365F91" w:themeColor="accent1" w:themeShade="BF"/>
      <w:sz w:val="24"/>
    </w:rPr>
  </w:style>
  <w:style w:type="paragraph" w:styleId="ListParagraph">
    <w:name w:val="List Paragraph"/>
    <w:basedOn w:val="Normal"/>
    <w:uiPriority w:val="34"/>
    <w:qFormat/>
    <w:rsid w:val="00A01E36"/>
    <w:pPr>
      <w:ind w:left="720"/>
      <w:contextualSpacing/>
    </w:pPr>
  </w:style>
  <w:style w:type="table" w:styleId="TableGrid">
    <w:name w:val="Table Grid"/>
    <w:basedOn w:val="TableNormal"/>
    <w:rsid w:val="00901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1464BB"/>
    <w:rPr>
      <w:sz w:val="24"/>
    </w:rPr>
  </w:style>
  <w:style w:type="character" w:customStyle="1" w:styleId="FooterChar">
    <w:name w:val="Footer Char"/>
    <w:basedOn w:val="DefaultParagraphFont"/>
    <w:link w:val="Footer"/>
    <w:uiPriority w:val="99"/>
    <w:rsid w:val="00C32D8E"/>
    <w:rPr>
      <w:sz w:val="24"/>
    </w:rPr>
  </w:style>
  <w:style w:type="character" w:styleId="UnresolvedMention">
    <w:name w:val="Unresolved Mention"/>
    <w:basedOn w:val="DefaultParagraphFont"/>
    <w:uiPriority w:val="99"/>
    <w:semiHidden/>
    <w:unhideWhenUsed/>
    <w:rsid w:val="00C42CFA"/>
    <w:rPr>
      <w:color w:val="605E5C"/>
      <w:shd w:val="clear" w:color="auto" w:fill="E1DFDD"/>
    </w:rPr>
  </w:style>
  <w:style w:type="character" w:styleId="CommentReference">
    <w:name w:val="annotation reference"/>
    <w:basedOn w:val="DefaultParagraphFont"/>
    <w:semiHidden/>
    <w:unhideWhenUsed/>
    <w:rsid w:val="00F823D5"/>
    <w:rPr>
      <w:sz w:val="16"/>
      <w:szCs w:val="16"/>
    </w:rPr>
  </w:style>
  <w:style w:type="paragraph" w:styleId="CommentText">
    <w:name w:val="annotation text"/>
    <w:basedOn w:val="Normal"/>
    <w:link w:val="CommentTextChar"/>
    <w:semiHidden/>
    <w:unhideWhenUsed/>
    <w:rsid w:val="00F823D5"/>
    <w:rPr>
      <w:sz w:val="20"/>
    </w:rPr>
  </w:style>
  <w:style w:type="character" w:customStyle="1" w:styleId="CommentTextChar">
    <w:name w:val="Comment Text Char"/>
    <w:basedOn w:val="DefaultParagraphFont"/>
    <w:link w:val="CommentText"/>
    <w:semiHidden/>
    <w:rsid w:val="00F823D5"/>
  </w:style>
  <w:style w:type="paragraph" w:styleId="CommentSubject">
    <w:name w:val="annotation subject"/>
    <w:basedOn w:val="CommentText"/>
    <w:next w:val="CommentText"/>
    <w:link w:val="CommentSubjectChar"/>
    <w:semiHidden/>
    <w:unhideWhenUsed/>
    <w:rsid w:val="00F823D5"/>
    <w:rPr>
      <w:b/>
      <w:bCs/>
    </w:rPr>
  </w:style>
  <w:style w:type="character" w:customStyle="1" w:styleId="CommentSubjectChar">
    <w:name w:val="Comment Subject Char"/>
    <w:basedOn w:val="CommentTextChar"/>
    <w:link w:val="CommentSubject"/>
    <w:semiHidden/>
    <w:rsid w:val="00F823D5"/>
    <w:rPr>
      <w:b/>
      <w:bCs/>
    </w:rPr>
  </w:style>
  <w:style w:type="paragraph" w:styleId="Revision">
    <w:name w:val="Revision"/>
    <w:hidden/>
    <w:uiPriority w:val="99"/>
    <w:semiHidden/>
    <w:rsid w:val="00F823D5"/>
    <w:rPr>
      <w:sz w:val="24"/>
    </w:rPr>
  </w:style>
  <w:style w:type="character" w:styleId="Emphasis">
    <w:name w:val="Emphasis"/>
    <w:basedOn w:val="DefaultParagraphFont"/>
    <w:uiPriority w:val="20"/>
    <w:qFormat/>
    <w:rsid w:val="00FA41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1146">
      <w:bodyDiv w:val="1"/>
      <w:marLeft w:val="0"/>
      <w:marRight w:val="0"/>
      <w:marTop w:val="0"/>
      <w:marBottom w:val="0"/>
      <w:divBdr>
        <w:top w:val="none" w:sz="0" w:space="0" w:color="auto"/>
        <w:left w:val="none" w:sz="0" w:space="0" w:color="auto"/>
        <w:bottom w:val="none" w:sz="0" w:space="0" w:color="auto"/>
        <w:right w:val="none" w:sz="0" w:space="0" w:color="auto"/>
      </w:divBdr>
    </w:div>
    <w:div w:id="129059163">
      <w:bodyDiv w:val="1"/>
      <w:marLeft w:val="0"/>
      <w:marRight w:val="0"/>
      <w:marTop w:val="0"/>
      <w:marBottom w:val="0"/>
      <w:divBdr>
        <w:top w:val="none" w:sz="0" w:space="0" w:color="auto"/>
        <w:left w:val="none" w:sz="0" w:space="0" w:color="auto"/>
        <w:bottom w:val="none" w:sz="0" w:space="0" w:color="auto"/>
        <w:right w:val="none" w:sz="0" w:space="0" w:color="auto"/>
      </w:divBdr>
      <w:divsChild>
        <w:div w:id="885412620">
          <w:marLeft w:val="0"/>
          <w:marRight w:val="0"/>
          <w:marTop w:val="0"/>
          <w:marBottom w:val="0"/>
          <w:divBdr>
            <w:top w:val="none" w:sz="0" w:space="0" w:color="auto"/>
            <w:left w:val="none" w:sz="0" w:space="0" w:color="auto"/>
            <w:bottom w:val="none" w:sz="0" w:space="0" w:color="auto"/>
            <w:right w:val="none" w:sz="0" w:space="0" w:color="auto"/>
          </w:divBdr>
          <w:divsChild>
            <w:div w:id="604384174">
              <w:marLeft w:val="0"/>
              <w:marRight w:val="0"/>
              <w:marTop w:val="0"/>
              <w:marBottom w:val="0"/>
              <w:divBdr>
                <w:top w:val="none" w:sz="0" w:space="0" w:color="auto"/>
                <w:left w:val="none" w:sz="0" w:space="0" w:color="auto"/>
                <w:bottom w:val="none" w:sz="0" w:space="0" w:color="auto"/>
                <w:right w:val="none" w:sz="0" w:space="0" w:color="auto"/>
              </w:divBdr>
              <w:divsChild>
                <w:div w:id="1128935368">
                  <w:marLeft w:val="0"/>
                  <w:marRight w:val="0"/>
                  <w:marTop w:val="0"/>
                  <w:marBottom w:val="0"/>
                  <w:divBdr>
                    <w:top w:val="none" w:sz="0" w:space="0" w:color="auto"/>
                    <w:left w:val="none" w:sz="0" w:space="0" w:color="auto"/>
                    <w:bottom w:val="none" w:sz="0" w:space="0" w:color="auto"/>
                    <w:right w:val="none" w:sz="0" w:space="0" w:color="auto"/>
                  </w:divBdr>
                  <w:divsChild>
                    <w:div w:id="1909805237">
                      <w:marLeft w:val="0"/>
                      <w:marRight w:val="0"/>
                      <w:marTop w:val="0"/>
                      <w:marBottom w:val="0"/>
                      <w:divBdr>
                        <w:top w:val="none" w:sz="0" w:space="0" w:color="auto"/>
                        <w:left w:val="none" w:sz="0" w:space="0" w:color="auto"/>
                        <w:bottom w:val="none" w:sz="0" w:space="0" w:color="auto"/>
                        <w:right w:val="none" w:sz="0" w:space="0" w:color="auto"/>
                      </w:divBdr>
                      <w:divsChild>
                        <w:div w:id="1516111565">
                          <w:marLeft w:val="0"/>
                          <w:marRight w:val="0"/>
                          <w:marTop w:val="0"/>
                          <w:marBottom w:val="0"/>
                          <w:divBdr>
                            <w:top w:val="none" w:sz="0" w:space="0" w:color="auto"/>
                            <w:left w:val="none" w:sz="0" w:space="0" w:color="auto"/>
                            <w:bottom w:val="none" w:sz="0" w:space="0" w:color="auto"/>
                            <w:right w:val="none" w:sz="0" w:space="0" w:color="auto"/>
                          </w:divBdr>
                          <w:divsChild>
                            <w:div w:id="816802155">
                              <w:marLeft w:val="0"/>
                              <w:marRight w:val="0"/>
                              <w:marTop w:val="0"/>
                              <w:marBottom w:val="0"/>
                              <w:divBdr>
                                <w:top w:val="none" w:sz="0" w:space="0" w:color="auto"/>
                                <w:left w:val="none" w:sz="0" w:space="0" w:color="auto"/>
                                <w:bottom w:val="none" w:sz="0" w:space="0" w:color="auto"/>
                                <w:right w:val="none" w:sz="0" w:space="0" w:color="auto"/>
                              </w:divBdr>
                              <w:divsChild>
                                <w:div w:id="657341262">
                                  <w:marLeft w:val="0"/>
                                  <w:marRight w:val="0"/>
                                  <w:marTop w:val="0"/>
                                  <w:marBottom w:val="0"/>
                                  <w:divBdr>
                                    <w:top w:val="none" w:sz="0" w:space="0" w:color="auto"/>
                                    <w:left w:val="none" w:sz="0" w:space="0" w:color="auto"/>
                                    <w:bottom w:val="none" w:sz="0" w:space="0" w:color="auto"/>
                                    <w:right w:val="none" w:sz="0" w:space="0" w:color="auto"/>
                                  </w:divBdr>
                                  <w:divsChild>
                                    <w:div w:id="690422630">
                                      <w:marLeft w:val="0"/>
                                      <w:marRight w:val="0"/>
                                      <w:marTop w:val="0"/>
                                      <w:marBottom w:val="0"/>
                                      <w:divBdr>
                                        <w:top w:val="none" w:sz="0" w:space="0" w:color="auto"/>
                                        <w:left w:val="none" w:sz="0" w:space="0" w:color="auto"/>
                                        <w:bottom w:val="none" w:sz="0" w:space="0" w:color="auto"/>
                                        <w:right w:val="none" w:sz="0" w:space="0" w:color="auto"/>
                                      </w:divBdr>
                                      <w:divsChild>
                                        <w:div w:id="1652559200">
                                          <w:marLeft w:val="0"/>
                                          <w:marRight w:val="0"/>
                                          <w:marTop w:val="0"/>
                                          <w:marBottom w:val="0"/>
                                          <w:divBdr>
                                            <w:top w:val="none" w:sz="0" w:space="0" w:color="auto"/>
                                            <w:left w:val="none" w:sz="0" w:space="0" w:color="auto"/>
                                            <w:bottom w:val="none" w:sz="0" w:space="0" w:color="auto"/>
                                            <w:right w:val="none" w:sz="0" w:space="0" w:color="auto"/>
                                          </w:divBdr>
                                          <w:divsChild>
                                            <w:div w:id="1838032771">
                                              <w:marLeft w:val="0"/>
                                              <w:marRight w:val="0"/>
                                              <w:marTop w:val="0"/>
                                              <w:marBottom w:val="0"/>
                                              <w:divBdr>
                                                <w:top w:val="none" w:sz="0" w:space="0" w:color="auto"/>
                                                <w:left w:val="none" w:sz="0" w:space="0" w:color="auto"/>
                                                <w:bottom w:val="none" w:sz="0" w:space="0" w:color="auto"/>
                                                <w:right w:val="none" w:sz="0" w:space="0" w:color="auto"/>
                                              </w:divBdr>
                                              <w:divsChild>
                                                <w:div w:id="5296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860089">
      <w:bodyDiv w:val="1"/>
      <w:marLeft w:val="0"/>
      <w:marRight w:val="0"/>
      <w:marTop w:val="0"/>
      <w:marBottom w:val="0"/>
      <w:divBdr>
        <w:top w:val="none" w:sz="0" w:space="0" w:color="auto"/>
        <w:left w:val="none" w:sz="0" w:space="0" w:color="auto"/>
        <w:bottom w:val="none" w:sz="0" w:space="0" w:color="auto"/>
        <w:right w:val="none" w:sz="0" w:space="0" w:color="auto"/>
      </w:divBdr>
    </w:div>
    <w:div w:id="265308478">
      <w:bodyDiv w:val="1"/>
      <w:marLeft w:val="0"/>
      <w:marRight w:val="0"/>
      <w:marTop w:val="0"/>
      <w:marBottom w:val="0"/>
      <w:divBdr>
        <w:top w:val="none" w:sz="0" w:space="0" w:color="auto"/>
        <w:left w:val="none" w:sz="0" w:space="0" w:color="auto"/>
        <w:bottom w:val="none" w:sz="0" w:space="0" w:color="auto"/>
        <w:right w:val="none" w:sz="0" w:space="0" w:color="auto"/>
      </w:divBdr>
    </w:div>
    <w:div w:id="364603515">
      <w:bodyDiv w:val="1"/>
      <w:marLeft w:val="0"/>
      <w:marRight w:val="0"/>
      <w:marTop w:val="0"/>
      <w:marBottom w:val="0"/>
      <w:divBdr>
        <w:top w:val="none" w:sz="0" w:space="0" w:color="auto"/>
        <w:left w:val="none" w:sz="0" w:space="0" w:color="auto"/>
        <w:bottom w:val="none" w:sz="0" w:space="0" w:color="auto"/>
        <w:right w:val="none" w:sz="0" w:space="0" w:color="auto"/>
      </w:divBdr>
    </w:div>
    <w:div w:id="488521036">
      <w:bodyDiv w:val="1"/>
      <w:marLeft w:val="0"/>
      <w:marRight w:val="0"/>
      <w:marTop w:val="0"/>
      <w:marBottom w:val="0"/>
      <w:divBdr>
        <w:top w:val="none" w:sz="0" w:space="0" w:color="auto"/>
        <w:left w:val="none" w:sz="0" w:space="0" w:color="auto"/>
        <w:bottom w:val="none" w:sz="0" w:space="0" w:color="auto"/>
        <w:right w:val="none" w:sz="0" w:space="0" w:color="auto"/>
      </w:divBdr>
    </w:div>
    <w:div w:id="534201206">
      <w:bodyDiv w:val="1"/>
      <w:marLeft w:val="0"/>
      <w:marRight w:val="0"/>
      <w:marTop w:val="0"/>
      <w:marBottom w:val="0"/>
      <w:divBdr>
        <w:top w:val="none" w:sz="0" w:space="0" w:color="auto"/>
        <w:left w:val="none" w:sz="0" w:space="0" w:color="auto"/>
        <w:bottom w:val="none" w:sz="0" w:space="0" w:color="auto"/>
        <w:right w:val="none" w:sz="0" w:space="0" w:color="auto"/>
      </w:divBdr>
    </w:div>
    <w:div w:id="738475593">
      <w:bodyDiv w:val="1"/>
      <w:marLeft w:val="0"/>
      <w:marRight w:val="0"/>
      <w:marTop w:val="0"/>
      <w:marBottom w:val="0"/>
      <w:divBdr>
        <w:top w:val="none" w:sz="0" w:space="0" w:color="auto"/>
        <w:left w:val="none" w:sz="0" w:space="0" w:color="auto"/>
        <w:bottom w:val="none" w:sz="0" w:space="0" w:color="auto"/>
        <w:right w:val="none" w:sz="0" w:space="0" w:color="auto"/>
      </w:divBdr>
      <w:divsChild>
        <w:div w:id="1414352295">
          <w:marLeft w:val="0"/>
          <w:marRight w:val="240"/>
          <w:marTop w:val="0"/>
          <w:marBottom w:val="0"/>
          <w:divBdr>
            <w:top w:val="none" w:sz="0" w:space="0" w:color="auto"/>
            <w:left w:val="none" w:sz="0" w:space="0" w:color="auto"/>
            <w:bottom w:val="none" w:sz="0" w:space="0" w:color="auto"/>
            <w:right w:val="none" w:sz="0" w:space="0" w:color="auto"/>
          </w:divBdr>
          <w:divsChild>
            <w:div w:id="878855161">
              <w:marLeft w:val="0"/>
              <w:marRight w:val="0"/>
              <w:marTop w:val="0"/>
              <w:marBottom w:val="0"/>
              <w:divBdr>
                <w:top w:val="none" w:sz="0" w:space="0" w:color="auto"/>
                <w:left w:val="none" w:sz="0" w:space="0" w:color="auto"/>
                <w:bottom w:val="none" w:sz="0" w:space="0" w:color="auto"/>
                <w:right w:val="none" w:sz="0" w:space="0" w:color="auto"/>
              </w:divBdr>
              <w:divsChild>
                <w:div w:id="20714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5403">
          <w:marLeft w:val="0"/>
          <w:marRight w:val="240"/>
          <w:marTop w:val="0"/>
          <w:marBottom w:val="0"/>
          <w:divBdr>
            <w:top w:val="none" w:sz="0" w:space="0" w:color="auto"/>
            <w:left w:val="none" w:sz="0" w:space="0" w:color="auto"/>
            <w:bottom w:val="none" w:sz="0" w:space="0" w:color="auto"/>
            <w:right w:val="none" w:sz="0" w:space="0" w:color="auto"/>
          </w:divBdr>
          <w:divsChild>
            <w:div w:id="1475677825">
              <w:marLeft w:val="0"/>
              <w:marRight w:val="0"/>
              <w:marTop w:val="0"/>
              <w:marBottom w:val="0"/>
              <w:divBdr>
                <w:top w:val="none" w:sz="0" w:space="0" w:color="auto"/>
                <w:left w:val="none" w:sz="0" w:space="0" w:color="auto"/>
                <w:bottom w:val="none" w:sz="0" w:space="0" w:color="auto"/>
                <w:right w:val="none" w:sz="0" w:space="0" w:color="auto"/>
              </w:divBdr>
              <w:divsChild>
                <w:div w:id="3235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2777">
          <w:marLeft w:val="0"/>
          <w:marRight w:val="0"/>
          <w:marTop w:val="750"/>
          <w:marBottom w:val="0"/>
          <w:divBdr>
            <w:top w:val="none" w:sz="0" w:space="0" w:color="auto"/>
            <w:left w:val="none" w:sz="0" w:space="0" w:color="auto"/>
            <w:bottom w:val="none" w:sz="0" w:space="0" w:color="auto"/>
            <w:right w:val="none" w:sz="0" w:space="0" w:color="auto"/>
          </w:divBdr>
          <w:divsChild>
            <w:div w:id="271978498">
              <w:marLeft w:val="0"/>
              <w:marRight w:val="0"/>
              <w:marTop w:val="0"/>
              <w:marBottom w:val="0"/>
              <w:divBdr>
                <w:top w:val="none" w:sz="0" w:space="0" w:color="auto"/>
                <w:left w:val="none" w:sz="0" w:space="0" w:color="auto"/>
                <w:bottom w:val="none" w:sz="0" w:space="0" w:color="auto"/>
                <w:right w:val="none" w:sz="0" w:space="0" w:color="auto"/>
              </w:divBdr>
              <w:divsChild>
                <w:div w:id="972255083">
                  <w:marLeft w:val="0"/>
                  <w:marRight w:val="0"/>
                  <w:marTop w:val="0"/>
                  <w:marBottom w:val="0"/>
                  <w:divBdr>
                    <w:top w:val="none" w:sz="0" w:space="0" w:color="auto"/>
                    <w:left w:val="none" w:sz="0" w:space="0" w:color="auto"/>
                    <w:bottom w:val="none" w:sz="0" w:space="0" w:color="auto"/>
                    <w:right w:val="none" w:sz="0" w:space="0" w:color="auto"/>
                  </w:divBdr>
                  <w:divsChild>
                    <w:div w:id="9188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594753">
      <w:bodyDiv w:val="1"/>
      <w:marLeft w:val="0"/>
      <w:marRight w:val="0"/>
      <w:marTop w:val="0"/>
      <w:marBottom w:val="0"/>
      <w:divBdr>
        <w:top w:val="none" w:sz="0" w:space="0" w:color="auto"/>
        <w:left w:val="none" w:sz="0" w:space="0" w:color="auto"/>
        <w:bottom w:val="none" w:sz="0" w:space="0" w:color="auto"/>
        <w:right w:val="none" w:sz="0" w:space="0" w:color="auto"/>
      </w:divBdr>
    </w:div>
    <w:div w:id="1017460725">
      <w:bodyDiv w:val="1"/>
      <w:marLeft w:val="0"/>
      <w:marRight w:val="0"/>
      <w:marTop w:val="0"/>
      <w:marBottom w:val="0"/>
      <w:divBdr>
        <w:top w:val="none" w:sz="0" w:space="0" w:color="auto"/>
        <w:left w:val="none" w:sz="0" w:space="0" w:color="auto"/>
        <w:bottom w:val="none" w:sz="0" w:space="0" w:color="auto"/>
        <w:right w:val="none" w:sz="0" w:space="0" w:color="auto"/>
      </w:divBdr>
    </w:div>
    <w:div w:id="1095638123">
      <w:bodyDiv w:val="1"/>
      <w:marLeft w:val="0"/>
      <w:marRight w:val="0"/>
      <w:marTop w:val="0"/>
      <w:marBottom w:val="0"/>
      <w:divBdr>
        <w:top w:val="none" w:sz="0" w:space="0" w:color="auto"/>
        <w:left w:val="none" w:sz="0" w:space="0" w:color="auto"/>
        <w:bottom w:val="none" w:sz="0" w:space="0" w:color="auto"/>
        <w:right w:val="none" w:sz="0" w:space="0" w:color="auto"/>
      </w:divBdr>
      <w:divsChild>
        <w:div w:id="39210655">
          <w:marLeft w:val="0"/>
          <w:marRight w:val="0"/>
          <w:marTop w:val="0"/>
          <w:marBottom w:val="0"/>
          <w:divBdr>
            <w:top w:val="none" w:sz="0" w:space="0" w:color="auto"/>
            <w:left w:val="none" w:sz="0" w:space="0" w:color="auto"/>
            <w:bottom w:val="none" w:sz="0" w:space="0" w:color="auto"/>
            <w:right w:val="none" w:sz="0" w:space="0" w:color="auto"/>
          </w:divBdr>
          <w:divsChild>
            <w:div w:id="972710455">
              <w:marLeft w:val="0"/>
              <w:marRight w:val="0"/>
              <w:marTop w:val="0"/>
              <w:marBottom w:val="0"/>
              <w:divBdr>
                <w:top w:val="none" w:sz="0" w:space="0" w:color="auto"/>
                <w:left w:val="none" w:sz="0" w:space="0" w:color="auto"/>
                <w:bottom w:val="none" w:sz="0" w:space="0" w:color="auto"/>
                <w:right w:val="none" w:sz="0" w:space="0" w:color="auto"/>
              </w:divBdr>
              <w:divsChild>
                <w:div w:id="91705931">
                  <w:marLeft w:val="0"/>
                  <w:marRight w:val="0"/>
                  <w:marTop w:val="0"/>
                  <w:marBottom w:val="0"/>
                  <w:divBdr>
                    <w:top w:val="none" w:sz="0" w:space="0" w:color="auto"/>
                    <w:left w:val="none" w:sz="0" w:space="0" w:color="auto"/>
                    <w:bottom w:val="none" w:sz="0" w:space="0" w:color="auto"/>
                    <w:right w:val="none" w:sz="0" w:space="0" w:color="auto"/>
                  </w:divBdr>
                  <w:divsChild>
                    <w:div w:id="630481807">
                      <w:marLeft w:val="0"/>
                      <w:marRight w:val="0"/>
                      <w:marTop w:val="0"/>
                      <w:marBottom w:val="0"/>
                      <w:divBdr>
                        <w:top w:val="none" w:sz="0" w:space="0" w:color="auto"/>
                        <w:left w:val="none" w:sz="0" w:space="0" w:color="auto"/>
                        <w:bottom w:val="none" w:sz="0" w:space="0" w:color="auto"/>
                        <w:right w:val="none" w:sz="0" w:space="0" w:color="auto"/>
                      </w:divBdr>
                      <w:divsChild>
                        <w:div w:id="23989096">
                          <w:marLeft w:val="0"/>
                          <w:marRight w:val="0"/>
                          <w:marTop w:val="0"/>
                          <w:marBottom w:val="0"/>
                          <w:divBdr>
                            <w:top w:val="none" w:sz="0" w:space="0" w:color="auto"/>
                            <w:left w:val="none" w:sz="0" w:space="0" w:color="auto"/>
                            <w:bottom w:val="none" w:sz="0" w:space="0" w:color="auto"/>
                            <w:right w:val="none" w:sz="0" w:space="0" w:color="auto"/>
                          </w:divBdr>
                          <w:divsChild>
                            <w:div w:id="276982648">
                              <w:marLeft w:val="0"/>
                              <w:marRight w:val="0"/>
                              <w:marTop w:val="0"/>
                              <w:marBottom w:val="0"/>
                              <w:divBdr>
                                <w:top w:val="none" w:sz="0" w:space="0" w:color="auto"/>
                                <w:left w:val="none" w:sz="0" w:space="0" w:color="auto"/>
                                <w:bottom w:val="none" w:sz="0" w:space="0" w:color="auto"/>
                                <w:right w:val="none" w:sz="0" w:space="0" w:color="auto"/>
                              </w:divBdr>
                              <w:divsChild>
                                <w:div w:id="1795949528">
                                  <w:marLeft w:val="0"/>
                                  <w:marRight w:val="0"/>
                                  <w:marTop w:val="0"/>
                                  <w:marBottom w:val="0"/>
                                  <w:divBdr>
                                    <w:top w:val="none" w:sz="0" w:space="0" w:color="auto"/>
                                    <w:left w:val="none" w:sz="0" w:space="0" w:color="auto"/>
                                    <w:bottom w:val="none" w:sz="0" w:space="0" w:color="auto"/>
                                    <w:right w:val="none" w:sz="0" w:space="0" w:color="auto"/>
                                  </w:divBdr>
                                  <w:divsChild>
                                    <w:div w:id="1453867749">
                                      <w:marLeft w:val="0"/>
                                      <w:marRight w:val="0"/>
                                      <w:marTop w:val="0"/>
                                      <w:marBottom w:val="0"/>
                                      <w:divBdr>
                                        <w:top w:val="none" w:sz="0" w:space="0" w:color="auto"/>
                                        <w:left w:val="none" w:sz="0" w:space="0" w:color="auto"/>
                                        <w:bottom w:val="none" w:sz="0" w:space="0" w:color="auto"/>
                                        <w:right w:val="none" w:sz="0" w:space="0" w:color="auto"/>
                                      </w:divBdr>
                                      <w:divsChild>
                                        <w:div w:id="1411544291">
                                          <w:marLeft w:val="0"/>
                                          <w:marRight w:val="0"/>
                                          <w:marTop w:val="0"/>
                                          <w:marBottom w:val="0"/>
                                          <w:divBdr>
                                            <w:top w:val="none" w:sz="0" w:space="0" w:color="auto"/>
                                            <w:left w:val="none" w:sz="0" w:space="0" w:color="auto"/>
                                            <w:bottom w:val="none" w:sz="0" w:space="0" w:color="auto"/>
                                            <w:right w:val="none" w:sz="0" w:space="0" w:color="auto"/>
                                          </w:divBdr>
                                        </w:div>
                                        <w:div w:id="17974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190944">
      <w:bodyDiv w:val="1"/>
      <w:marLeft w:val="0"/>
      <w:marRight w:val="0"/>
      <w:marTop w:val="0"/>
      <w:marBottom w:val="0"/>
      <w:divBdr>
        <w:top w:val="none" w:sz="0" w:space="0" w:color="auto"/>
        <w:left w:val="none" w:sz="0" w:space="0" w:color="auto"/>
        <w:bottom w:val="none" w:sz="0" w:space="0" w:color="auto"/>
        <w:right w:val="none" w:sz="0" w:space="0" w:color="auto"/>
      </w:divBdr>
      <w:divsChild>
        <w:div w:id="816191894">
          <w:marLeft w:val="0"/>
          <w:marRight w:val="0"/>
          <w:marTop w:val="0"/>
          <w:marBottom w:val="0"/>
          <w:divBdr>
            <w:top w:val="none" w:sz="0" w:space="0" w:color="auto"/>
            <w:left w:val="none" w:sz="0" w:space="0" w:color="auto"/>
            <w:bottom w:val="none" w:sz="0" w:space="0" w:color="auto"/>
            <w:right w:val="none" w:sz="0" w:space="0" w:color="auto"/>
          </w:divBdr>
        </w:div>
        <w:div w:id="817261384">
          <w:marLeft w:val="0"/>
          <w:marRight w:val="0"/>
          <w:marTop w:val="0"/>
          <w:marBottom w:val="0"/>
          <w:divBdr>
            <w:top w:val="none" w:sz="0" w:space="0" w:color="auto"/>
            <w:left w:val="none" w:sz="0" w:space="0" w:color="auto"/>
            <w:bottom w:val="none" w:sz="0" w:space="0" w:color="auto"/>
            <w:right w:val="none" w:sz="0" w:space="0" w:color="auto"/>
          </w:divBdr>
        </w:div>
        <w:div w:id="1283537500">
          <w:marLeft w:val="0"/>
          <w:marRight w:val="0"/>
          <w:marTop w:val="0"/>
          <w:marBottom w:val="0"/>
          <w:divBdr>
            <w:top w:val="none" w:sz="0" w:space="0" w:color="auto"/>
            <w:left w:val="none" w:sz="0" w:space="0" w:color="auto"/>
            <w:bottom w:val="none" w:sz="0" w:space="0" w:color="auto"/>
            <w:right w:val="none" w:sz="0" w:space="0" w:color="auto"/>
          </w:divBdr>
        </w:div>
        <w:div w:id="87391874">
          <w:marLeft w:val="0"/>
          <w:marRight w:val="0"/>
          <w:marTop w:val="0"/>
          <w:marBottom w:val="0"/>
          <w:divBdr>
            <w:top w:val="none" w:sz="0" w:space="0" w:color="auto"/>
            <w:left w:val="none" w:sz="0" w:space="0" w:color="auto"/>
            <w:bottom w:val="none" w:sz="0" w:space="0" w:color="auto"/>
            <w:right w:val="none" w:sz="0" w:space="0" w:color="auto"/>
          </w:divBdr>
        </w:div>
        <w:div w:id="1734573733">
          <w:marLeft w:val="0"/>
          <w:marRight w:val="0"/>
          <w:marTop w:val="0"/>
          <w:marBottom w:val="0"/>
          <w:divBdr>
            <w:top w:val="none" w:sz="0" w:space="0" w:color="auto"/>
            <w:left w:val="none" w:sz="0" w:space="0" w:color="auto"/>
            <w:bottom w:val="none" w:sz="0" w:space="0" w:color="auto"/>
            <w:right w:val="none" w:sz="0" w:space="0" w:color="auto"/>
          </w:divBdr>
        </w:div>
        <w:div w:id="902759935">
          <w:marLeft w:val="0"/>
          <w:marRight w:val="0"/>
          <w:marTop w:val="0"/>
          <w:marBottom w:val="0"/>
          <w:divBdr>
            <w:top w:val="none" w:sz="0" w:space="0" w:color="auto"/>
            <w:left w:val="none" w:sz="0" w:space="0" w:color="auto"/>
            <w:bottom w:val="none" w:sz="0" w:space="0" w:color="auto"/>
            <w:right w:val="none" w:sz="0" w:space="0" w:color="auto"/>
          </w:divBdr>
        </w:div>
        <w:div w:id="20402214">
          <w:marLeft w:val="0"/>
          <w:marRight w:val="0"/>
          <w:marTop w:val="0"/>
          <w:marBottom w:val="0"/>
          <w:divBdr>
            <w:top w:val="none" w:sz="0" w:space="0" w:color="auto"/>
            <w:left w:val="none" w:sz="0" w:space="0" w:color="auto"/>
            <w:bottom w:val="none" w:sz="0" w:space="0" w:color="auto"/>
            <w:right w:val="none" w:sz="0" w:space="0" w:color="auto"/>
          </w:divBdr>
        </w:div>
        <w:div w:id="1632901874">
          <w:marLeft w:val="0"/>
          <w:marRight w:val="0"/>
          <w:marTop w:val="0"/>
          <w:marBottom w:val="0"/>
          <w:divBdr>
            <w:top w:val="none" w:sz="0" w:space="0" w:color="auto"/>
            <w:left w:val="none" w:sz="0" w:space="0" w:color="auto"/>
            <w:bottom w:val="none" w:sz="0" w:space="0" w:color="auto"/>
            <w:right w:val="none" w:sz="0" w:space="0" w:color="auto"/>
          </w:divBdr>
        </w:div>
      </w:divsChild>
    </w:div>
    <w:div w:id="1402365477">
      <w:bodyDiv w:val="1"/>
      <w:marLeft w:val="0"/>
      <w:marRight w:val="0"/>
      <w:marTop w:val="0"/>
      <w:marBottom w:val="0"/>
      <w:divBdr>
        <w:top w:val="none" w:sz="0" w:space="0" w:color="auto"/>
        <w:left w:val="none" w:sz="0" w:space="0" w:color="auto"/>
        <w:bottom w:val="none" w:sz="0" w:space="0" w:color="auto"/>
        <w:right w:val="none" w:sz="0" w:space="0" w:color="auto"/>
      </w:divBdr>
    </w:div>
    <w:div w:id="1449855157">
      <w:bodyDiv w:val="1"/>
      <w:marLeft w:val="0"/>
      <w:marRight w:val="0"/>
      <w:marTop w:val="0"/>
      <w:marBottom w:val="0"/>
      <w:divBdr>
        <w:top w:val="none" w:sz="0" w:space="0" w:color="auto"/>
        <w:left w:val="none" w:sz="0" w:space="0" w:color="auto"/>
        <w:bottom w:val="none" w:sz="0" w:space="0" w:color="auto"/>
        <w:right w:val="none" w:sz="0" w:space="0" w:color="auto"/>
      </w:divBdr>
    </w:div>
    <w:div w:id="1548489836">
      <w:bodyDiv w:val="1"/>
      <w:marLeft w:val="0"/>
      <w:marRight w:val="0"/>
      <w:marTop w:val="0"/>
      <w:marBottom w:val="0"/>
      <w:divBdr>
        <w:top w:val="none" w:sz="0" w:space="0" w:color="auto"/>
        <w:left w:val="none" w:sz="0" w:space="0" w:color="auto"/>
        <w:bottom w:val="none" w:sz="0" w:space="0" w:color="auto"/>
        <w:right w:val="none" w:sz="0" w:space="0" w:color="auto"/>
      </w:divBdr>
    </w:div>
    <w:div w:id="1612973768">
      <w:bodyDiv w:val="1"/>
      <w:marLeft w:val="0"/>
      <w:marRight w:val="0"/>
      <w:marTop w:val="0"/>
      <w:marBottom w:val="0"/>
      <w:divBdr>
        <w:top w:val="none" w:sz="0" w:space="0" w:color="auto"/>
        <w:left w:val="none" w:sz="0" w:space="0" w:color="auto"/>
        <w:bottom w:val="none" w:sz="0" w:space="0" w:color="auto"/>
        <w:right w:val="none" w:sz="0" w:space="0" w:color="auto"/>
      </w:divBdr>
      <w:divsChild>
        <w:div w:id="1071346592">
          <w:marLeft w:val="0"/>
          <w:marRight w:val="0"/>
          <w:marTop w:val="0"/>
          <w:marBottom w:val="0"/>
          <w:divBdr>
            <w:top w:val="none" w:sz="0" w:space="0" w:color="auto"/>
            <w:left w:val="none" w:sz="0" w:space="0" w:color="auto"/>
            <w:bottom w:val="none" w:sz="0" w:space="0" w:color="auto"/>
            <w:right w:val="none" w:sz="0" w:space="0" w:color="auto"/>
          </w:divBdr>
          <w:divsChild>
            <w:div w:id="28802579">
              <w:marLeft w:val="0"/>
              <w:marRight w:val="0"/>
              <w:marTop w:val="0"/>
              <w:marBottom w:val="0"/>
              <w:divBdr>
                <w:top w:val="none" w:sz="0" w:space="0" w:color="auto"/>
                <w:left w:val="none" w:sz="0" w:space="0" w:color="auto"/>
                <w:bottom w:val="none" w:sz="0" w:space="0" w:color="auto"/>
                <w:right w:val="none" w:sz="0" w:space="0" w:color="auto"/>
              </w:divBdr>
              <w:divsChild>
                <w:div w:id="502818563">
                  <w:marLeft w:val="0"/>
                  <w:marRight w:val="0"/>
                  <w:marTop w:val="0"/>
                  <w:marBottom w:val="0"/>
                  <w:divBdr>
                    <w:top w:val="none" w:sz="0" w:space="0" w:color="auto"/>
                    <w:left w:val="none" w:sz="0" w:space="0" w:color="auto"/>
                    <w:bottom w:val="none" w:sz="0" w:space="0" w:color="auto"/>
                    <w:right w:val="none" w:sz="0" w:space="0" w:color="auto"/>
                  </w:divBdr>
                  <w:divsChild>
                    <w:div w:id="1819302489">
                      <w:marLeft w:val="0"/>
                      <w:marRight w:val="0"/>
                      <w:marTop w:val="0"/>
                      <w:marBottom w:val="0"/>
                      <w:divBdr>
                        <w:top w:val="none" w:sz="0" w:space="0" w:color="auto"/>
                        <w:left w:val="none" w:sz="0" w:space="0" w:color="auto"/>
                        <w:bottom w:val="none" w:sz="0" w:space="0" w:color="auto"/>
                        <w:right w:val="none" w:sz="0" w:space="0" w:color="auto"/>
                      </w:divBdr>
                      <w:divsChild>
                        <w:div w:id="1799491628">
                          <w:marLeft w:val="0"/>
                          <w:marRight w:val="0"/>
                          <w:marTop w:val="0"/>
                          <w:marBottom w:val="0"/>
                          <w:divBdr>
                            <w:top w:val="none" w:sz="0" w:space="0" w:color="auto"/>
                            <w:left w:val="none" w:sz="0" w:space="0" w:color="auto"/>
                            <w:bottom w:val="none" w:sz="0" w:space="0" w:color="auto"/>
                            <w:right w:val="none" w:sz="0" w:space="0" w:color="auto"/>
                          </w:divBdr>
                          <w:divsChild>
                            <w:div w:id="885292991">
                              <w:marLeft w:val="0"/>
                              <w:marRight w:val="0"/>
                              <w:marTop w:val="0"/>
                              <w:marBottom w:val="0"/>
                              <w:divBdr>
                                <w:top w:val="none" w:sz="0" w:space="0" w:color="auto"/>
                                <w:left w:val="none" w:sz="0" w:space="0" w:color="auto"/>
                                <w:bottom w:val="none" w:sz="0" w:space="0" w:color="auto"/>
                                <w:right w:val="none" w:sz="0" w:space="0" w:color="auto"/>
                              </w:divBdr>
                              <w:divsChild>
                                <w:div w:id="1071738155">
                                  <w:marLeft w:val="0"/>
                                  <w:marRight w:val="0"/>
                                  <w:marTop w:val="0"/>
                                  <w:marBottom w:val="0"/>
                                  <w:divBdr>
                                    <w:top w:val="none" w:sz="0" w:space="0" w:color="auto"/>
                                    <w:left w:val="none" w:sz="0" w:space="0" w:color="auto"/>
                                    <w:bottom w:val="none" w:sz="0" w:space="0" w:color="auto"/>
                                    <w:right w:val="none" w:sz="0" w:space="0" w:color="auto"/>
                                  </w:divBdr>
                                  <w:divsChild>
                                    <w:div w:id="31536273">
                                      <w:marLeft w:val="0"/>
                                      <w:marRight w:val="0"/>
                                      <w:marTop w:val="0"/>
                                      <w:marBottom w:val="0"/>
                                      <w:divBdr>
                                        <w:top w:val="none" w:sz="0" w:space="0" w:color="auto"/>
                                        <w:left w:val="none" w:sz="0" w:space="0" w:color="auto"/>
                                        <w:bottom w:val="none" w:sz="0" w:space="0" w:color="auto"/>
                                        <w:right w:val="none" w:sz="0" w:space="0" w:color="auto"/>
                                      </w:divBdr>
                                      <w:divsChild>
                                        <w:div w:id="1825659262">
                                          <w:marLeft w:val="0"/>
                                          <w:marRight w:val="0"/>
                                          <w:marTop w:val="0"/>
                                          <w:marBottom w:val="0"/>
                                          <w:divBdr>
                                            <w:top w:val="none" w:sz="0" w:space="0" w:color="auto"/>
                                            <w:left w:val="none" w:sz="0" w:space="0" w:color="auto"/>
                                            <w:bottom w:val="none" w:sz="0" w:space="0" w:color="auto"/>
                                            <w:right w:val="none" w:sz="0" w:space="0" w:color="auto"/>
                                          </w:divBdr>
                                          <w:divsChild>
                                            <w:div w:id="127943267">
                                              <w:marLeft w:val="0"/>
                                              <w:marRight w:val="0"/>
                                              <w:marTop w:val="0"/>
                                              <w:marBottom w:val="0"/>
                                              <w:divBdr>
                                                <w:top w:val="none" w:sz="0" w:space="0" w:color="auto"/>
                                                <w:left w:val="none" w:sz="0" w:space="0" w:color="auto"/>
                                                <w:bottom w:val="none" w:sz="0" w:space="0" w:color="auto"/>
                                                <w:right w:val="none" w:sz="0" w:space="0" w:color="auto"/>
                                              </w:divBdr>
                                              <w:divsChild>
                                                <w:div w:id="661351321">
                                                  <w:marLeft w:val="0"/>
                                                  <w:marRight w:val="0"/>
                                                  <w:marTop w:val="0"/>
                                                  <w:marBottom w:val="0"/>
                                                  <w:divBdr>
                                                    <w:top w:val="none" w:sz="0" w:space="0" w:color="auto"/>
                                                    <w:left w:val="none" w:sz="0" w:space="0" w:color="auto"/>
                                                    <w:bottom w:val="none" w:sz="0" w:space="0" w:color="auto"/>
                                                    <w:right w:val="none" w:sz="0" w:space="0" w:color="auto"/>
                                                  </w:divBdr>
                                                  <w:divsChild>
                                                    <w:div w:id="13030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7889178">
      <w:bodyDiv w:val="1"/>
      <w:marLeft w:val="0"/>
      <w:marRight w:val="0"/>
      <w:marTop w:val="0"/>
      <w:marBottom w:val="0"/>
      <w:divBdr>
        <w:top w:val="none" w:sz="0" w:space="0" w:color="auto"/>
        <w:left w:val="none" w:sz="0" w:space="0" w:color="auto"/>
        <w:bottom w:val="none" w:sz="0" w:space="0" w:color="auto"/>
        <w:right w:val="none" w:sz="0" w:space="0" w:color="auto"/>
      </w:divBdr>
    </w:div>
    <w:div w:id="2106682781">
      <w:bodyDiv w:val="1"/>
      <w:marLeft w:val="0"/>
      <w:marRight w:val="0"/>
      <w:marTop w:val="0"/>
      <w:marBottom w:val="0"/>
      <w:divBdr>
        <w:top w:val="none" w:sz="0" w:space="0" w:color="auto"/>
        <w:left w:val="none" w:sz="0" w:space="0" w:color="auto"/>
        <w:bottom w:val="none" w:sz="0" w:space="0" w:color="auto"/>
        <w:right w:val="none" w:sz="0" w:space="0" w:color="auto"/>
      </w:divBdr>
      <w:divsChild>
        <w:div w:id="479466080">
          <w:marLeft w:val="0"/>
          <w:marRight w:val="0"/>
          <w:marTop w:val="0"/>
          <w:marBottom w:val="0"/>
          <w:divBdr>
            <w:top w:val="none" w:sz="0" w:space="0" w:color="auto"/>
            <w:left w:val="none" w:sz="0" w:space="0" w:color="auto"/>
            <w:bottom w:val="none" w:sz="0" w:space="0" w:color="auto"/>
            <w:right w:val="none" w:sz="0" w:space="0" w:color="auto"/>
          </w:divBdr>
          <w:divsChild>
            <w:div w:id="34082691">
              <w:marLeft w:val="0"/>
              <w:marRight w:val="0"/>
              <w:marTop w:val="0"/>
              <w:marBottom w:val="0"/>
              <w:divBdr>
                <w:top w:val="none" w:sz="0" w:space="0" w:color="auto"/>
                <w:left w:val="none" w:sz="0" w:space="0" w:color="auto"/>
                <w:bottom w:val="none" w:sz="0" w:space="0" w:color="auto"/>
                <w:right w:val="none" w:sz="0" w:space="0" w:color="auto"/>
              </w:divBdr>
              <w:divsChild>
                <w:div w:id="1147168275">
                  <w:marLeft w:val="0"/>
                  <w:marRight w:val="0"/>
                  <w:marTop w:val="0"/>
                  <w:marBottom w:val="0"/>
                  <w:divBdr>
                    <w:top w:val="none" w:sz="0" w:space="0" w:color="auto"/>
                    <w:left w:val="none" w:sz="0" w:space="0" w:color="auto"/>
                    <w:bottom w:val="none" w:sz="0" w:space="0" w:color="auto"/>
                    <w:right w:val="none" w:sz="0" w:space="0" w:color="auto"/>
                  </w:divBdr>
                  <w:divsChild>
                    <w:div w:id="2049252759">
                      <w:marLeft w:val="0"/>
                      <w:marRight w:val="0"/>
                      <w:marTop w:val="0"/>
                      <w:marBottom w:val="0"/>
                      <w:divBdr>
                        <w:top w:val="none" w:sz="0" w:space="0" w:color="auto"/>
                        <w:left w:val="none" w:sz="0" w:space="0" w:color="auto"/>
                        <w:bottom w:val="none" w:sz="0" w:space="0" w:color="auto"/>
                        <w:right w:val="none" w:sz="0" w:space="0" w:color="auto"/>
                      </w:divBdr>
                      <w:divsChild>
                        <w:div w:id="1530292098">
                          <w:marLeft w:val="0"/>
                          <w:marRight w:val="0"/>
                          <w:marTop w:val="0"/>
                          <w:marBottom w:val="0"/>
                          <w:divBdr>
                            <w:top w:val="none" w:sz="0" w:space="0" w:color="auto"/>
                            <w:left w:val="none" w:sz="0" w:space="0" w:color="auto"/>
                            <w:bottom w:val="none" w:sz="0" w:space="0" w:color="auto"/>
                            <w:right w:val="none" w:sz="0" w:space="0" w:color="auto"/>
                          </w:divBdr>
                          <w:divsChild>
                            <w:div w:id="752167945">
                              <w:marLeft w:val="0"/>
                              <w:marRight w:val="0"/>
                              <w:marTop w:val="0"/>
                              <w:marBottom w:val="0"/>
                              <w:divBdr>
                                <w:top w:val="none" w:sz="0" w:space="0" w:color="auto"/>
                                <w:left w:val="none" w:sz="0" w:space="0" w:color="auto"/>
                                <w:bottom w:val="none" w:sz="0" w:space="0" w:color="auto"/>
                                <w:right w:val="none" w:sz="0" w:space="0" w:color="auto"/>
                              </w:divBdr>
                              <w:divsChild>
                                <w:div w:id="1823309470">
                                  <w:marLeft w:val="0"/>
                                  <w:marRight w:val="0"/>
                                  <w:marTop w:val="0"/>
                                  <w:marBottom w:val="0"/>
                                  <w:divBdr>
                                    <w:top w:val="none" w:sz="0" w:space="0" w:color="auto"/>
                                    <w:left w:val="none" w:sz="0" w:space="0" w:color="auto"/>
                                    <w:bottom w:val="none" w:sz="0" w:space="0" w:color="auto"/>
                                    <w:right w:val="none" w:sz="0" w:space="0" w:color="auto"/>
                                  </w:divBdr>
                                  <w:divsChild>
                                    <w:div w:id="150029797">
                                      <w:marLeft w:val="0"/>
                                      <w:marRight w:val="0"/>
                                      <w:marTop w:val="0"/>
                                      <w:marBottom w:val="0"/>
                                      <w:divBdr>
                                        <w:top w:val="none" w:sz="0" w:space="0" w:color="auto"/>
                                        <w:left w:val="none" w:sz="0" w:space="0" w:color="auto"/>
                                        <w:bottom w:val="none" w:sz="0" w:space="0" w:color="auto"/>
                                        <w:right w:val="none" w:sz="0" w:space="0" w:color="auto"/>
                                      </w:divBdr>
                                      <w:divsChild>
                                        <w:div w:id="7754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36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hoots\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0AC70C6C3C4DB28BC0A1B3B777557E"/>
        <w:category>
          <w:name w:val="General"/>
          <w:gallery w:val="placeholder"/>
        </w:category>
        <w:types>
          <w:type w:val="bbPlcHdr"/>
        </w:types>
        <w:behaviors>
          <w:behavior w:val="content"/>
        </w:behaviors>
        <w:guid w:val="{3DBD47AC-D8BD-4D9F-A164-4F84FC30A2E8}"/>
      </w:docPartPr>
      <w:docPartBody>
        <w:p w:rsidR="0068003A" w:rsidRDefault="007B2B40">
          <w:pPr>
            <w:pStyle w:val="140AC70C6C3C4DB28BC0A1B3B777557E"/>
          </w:pPr>
          <w:r>
            <w:t>Your Name</w:t>
          </w:r>
        </w:p>
      </w:docPartBody>
    </w:docPart>
    <w:docPart>
      <w:docPartPr>
        <w:name w:val="F399952523A54D99A2C36AC17137F66C"/>
        <w:category>
          <w:name w:val="General"/>
          <w:gallery w:val="placeholder"/>
        </w:category>
        <w:types>
          <w:type w:val="bbPlcHdr"/>
        </w:types>
        <w:behaviors>
          <w:behavior w:val="content"/>
        </w:behaviors>
        <w:guid w:val="{B8746E21-8E5C-4765-9C70-10056505ABC8}"/>
      </w:docPartPr>
      <w:docPartBody>
        <w:p w:rsidR="0068003A" w:rsidRDefault="007B2B40">
          <w:pPr>
            <w:pStyle w:val="F399952523A54D99A2C36AC17137F66C"/>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yriadPro-Bold">
    <w:altName w:val="Calibri"/>
    <w:panose1 w:val="00000000000000000000"/>
    <w:charset w:val="00"/>
    <w:family w:val="swiss"/>
    <w:notTrueType/>
    <w:pitch w:val="default"/>
    <w:sig w:usb0="00000003" w:usb1="00000000" w:usb2="00000000" w:usb3="00000000" w:csb0="00000001"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Myriad-Roman">
    <w:altName w:val="Calibri"/>
    <w:panose1 w:val="00000000000000000000"/>
    <w:charset w:val="00"/>
    <w:family w:val="swiss"/>
    <w:notTrueType/>
    <w:pitch w:val="default"/>
    <w:sig w:usb0="00000003" w:usb1="00000000" w:usb2="00000000" w:usb3="00000000" w:csb0="00000001" w:csb1="00000000"/>
  </w:font>
  <w:font w:name="AkzidenzGroteskBQ-Bold">
    <w:altName w:val="Calibri"/>
    <w:panose1 w:val="00000000000000000000"/>
    <w:charset w:val="00"/>
    <w:family w:val="swiss"/>
    <w:notTrueType/>
    <w:pitch w:val="default"/>
    <w:sig w:usb0="00000003" w:usb1="00000000" w:usb2="00000000" w:usb3="00000000" w:csb0="00000001" w:csb1="00000000"/>
  </w:font>
  <w:font w:name="Myriad-Bold">
    <w:altName w:val="Calibri"/>
    <w:panose1 w:val="00000000000000000000"/>
    <w:charset w:val="00"/>
    <w:family w:val="swiss"/>
    <w:notTrueType/>
    <w:pitch w:val="default"/>
    <w:sig w:usb0="00000003" w:usb1="00000000" w:usb2="00000000" w:usb3="00000000" w:csb0="00000001" w:csb1="00000000"/>
  </w:font>
  <w:font w:name="Myriad-Italic">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B40"/>
    <w:rsid w:val="000279A7"/>
    <w:rsid w:val="000B73FE"/>
    <w:rsid w:val="000E2476"/>
    <w:rsid w:val="00297D98"/>
    <w:rsid w:val="00303669"/>
    <w:rsid w:val="00316F17"/>
    <w:rsid w:val="003F0120"/>
    <w:rsid w:val="004045B9"/>
    <w:rsid w:val="00425053"/>
    <w:rsid w:val="00462BF2"/>
    <w:rsid w:val="00467CAE"/>
    <w:rsid w:val="005708FF"/>
    <w:rsid w:val="00593C63"/>
    <w:rsid w:val="005A5CA0"/>
    <w:rsid w:val="005C6B4E"/>
    <w:rsid w:val="005F768C"/>
    <w:rsid w:val="00604502"/>
    <w:rsid w:val="006651FA"/>
    <w:rsid w:val="0067033F"/>
    <w:rsid w:val="0068003A"/>
    <w:rsid w:val="00695DCC"/>
    <w:rsid w:val="00702A63"/>
    <w:rsid w:val="0073633A"/>
    <w:rsid w:val="007B2B40"/>
    <w:rsid w:val="008E48E2"/>
    <w:rsid w:val="00907F03"/>
    <w:rsid w:val="00931622"/>
    <w:rsid w:val="009710B6"/>
    <w:rsid w:val="00973CE6"/>
    <w:rsid w:val="009A2A63"/>
    <w:rsid w:val="009C749B"/>
    <w:rsid w:val="00A0760E"/>
    <w:rsid w:val="00A51B93"/>
    <w:rsid w:val="00A70884"/>
    <w:rsid w:val="00AA6007"/>
    <w:rsid w:val="00AE1384"/>
    <w:rsid w:val="00AF0C81"/>
    <w:rsid w:val="00BB6787"/>
    <w:rsid w:val="00C0265A"/>
    <w:rsid w:val="00C826E2"/>
    <w:rsid w:val="00CE29C0"/>
    <w:rsid w:val="00D053F1"/>
    <w:rsid w:val="00D21E0C"/>
    <w:rsid w:val="00D314E9"/>
    <w:rsid w:val="00D33968"/>
    <w:rsid w:val="00D33C21"/>
    <w:rsid w:val="00D45936"/>
    <w:rsid w:val="00E04159"/>
    <w:rsid w:val="00E65357"/>
    <w:rsid w:val="00E673AF"/>
    <w:rsid w:val="00EB2A98"/>
    <w:rsid w:val="00EE3648"/>
    <w:rsid w:val="00F1348C"/>
    <w:rsid w:val="00F25230"/>
    <w:rsid w:val="00F324CC"/>
    <w:rsid w:val="00F32D32"/>
    <w:rsid w:val="00F739C8"/>
    <w:rsid w:val="00FF0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0AC70C6C3C4DB28BC0A1B3B777557E">
    <w:name w:val="140AC70C6C3C4DB28BC0A1B3B777557E"/>
  </w:style>
  <w:style w:type="character" w:styleId="PlaceholderText">
    <w:name w:val="Placeholder Text"/>
    <w:basedOn w:val="DefaultParagraphFont"/>
    <w:uiPriority w:val="99"/>
    <w:semiHidden/>
    <w:rPr>
      <w:color w:val="808080"/>
    </w:rPr>
  </w:style>
  <w:style w:type="paragraph" w:customStyle="1" w:styleId="F399952523A54D99A2C36AC17137F66C">
    <w:name w:val="F399952523A54D99A2C36AC17137F6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7D4DE17E-A5F2-4ABE-8C51-E69958745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Template>
  <TotalTime>331</TotalTime>
  <Pages>109</Pages>
  <Words>31934</Words>
  <Characters>148175</Characters>
  <Application>Microsoft Office Word</Application>
  <DocSecurity>0</DocSecurity>
  <Lines>3152</Lines>
  <Paragraphs>783</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179326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
  <dc:creator>dshoots</dc:creator>
  <cp:keywords/>
  <dc:description/>
  <cp:lastModifiedBy>Ashley Frank</cp:lastModifiedBy>
  <cp:revision>52</cp:revision>
  <dcterms:created xsi:type="dcterms:W3CDTF">2025-01-13T02:42:00Z</dcterms:created>
  <dcterms:modified xsi:type="dcterms:W3CDTF">2025-01-22T00:02:00Z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y fmtid="{D5CDD505-2E9C-101B-9397-08002B2CF9AE}" pid="3" name="GrammarlyDocumentId">
    <vt:lpwstr>f099cd433f299c621039845399234b001cee4db1048018cdec9bc0b8f212a6d0</vt:lpwstr>
  </property>
</Properties>
</file>