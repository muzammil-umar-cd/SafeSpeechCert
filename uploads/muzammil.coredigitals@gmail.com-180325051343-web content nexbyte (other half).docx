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9A76" w14:textId="77777777" w:rsidR="002F127C" w:rsidRPr="002F127C" w:rsidRDefault="002F127C" w:rsidP="009C6201">
      <w:pPr>
        <w:pStyle w:val="Heading1"/>
      </w:pPr>
      <w:r w:rsidRPr="002F127C">
        <w:t>Website Development </w:t>
      </w:r>
    </w:p>
    <w:p w14:paraId="449ED8D3" w14:textId="476BD06F" w:rsidR="002F127C" w:rsidRPr="002F127C" w:rsidRDefault="008041FA" w:rsidP="00374D5A">
      <w:proofErr w:type="spellStart"/>
      <w:r>
        <w:t>NexByte</w:t>
      </w:r>
      <w:proofErr w:type="spellEnd"/>
      <w:r>
        <w:t xml:space="preserve"> </w:t>
      </w:r>
      <w:ins w:id="0" w:author="Ashley Frank" w:date="2024-12-09T23:18:00Z">
        <w:r>
          <w:t xml:space="preserve">builds and delivers </w:t>
        </w:r>
      </w:ins>
      <w:del w:id="1" w:author="Ashley Frank" w:date="2024-12-09T23:18:00Z">
        <w:r w:rsidDel="008041FA">
          <w:delText xml:space="preserve">offers </w:delText>
        </w:r>
      </w:del>
      <w:r>
        <w:t xml:space="preserve">high-quality </w:t>
      </w:r>
      <w:r w:rsidR="002F127C" w:rsidRPr="002F127C">
        <w:t>web-based products</w:t>
      </w:r>
      <w:r>
        <w:t>. Our products not only possess a creative and captivating UI but also generate maximum value for your customers</w:t>
      </w:r>
      <w:r w:rsidR="002F127C" w:rsidRPr="002F127C">
        <w:t>.</w:t>
      </w:r>
    </w:p>
    <w:p w14:paraId="1CF0E5DB" w14:textId="39D40AC0" w:rsidR="002F127C" w:rsidRPr="000462B9" w:rsidRDefault="000462B9" w:rsidP="009C6201">
      <w:pPr>
        <w:pStyle w:val="Heading2"/>
        <w:rPr>
          <w:rFonts w:ascii="Times New Roman" w:eastAsia="Times New Roman" w:hAnsi="Times New Roman" w:cs="Times New Roman"/>
          <w:b/>
          <w:bCs/>
          <w:color w:val="auto"/>
          <w:sz w:val="24"/>
          <w:szCs w:val="24"/>
          <w:lang w:eastAsia="en-GB"/>
        </w:rPr>
      </w:pPr>
      <w:r>
        <w:rPr>
          <w:rFonts w:ascii="Times New Roman" w:eastAsia="Times New Roman" w:hAnsi="Times New Roman" w:cs="Times New Roman"/>
          <w:b/>
          <w:bCs/>
          <w:color w:val="auto"/>
          <w:sz w:val="24"/>
          <w:szCs w:val="24"/>
          <w:lang w:eastAsia="en-GB"/>
        </w:rPr>
        <w:t xml:space="preserve">Basics of </w:t>
      </w:r>
      <w:r w:rsidR="002F127C" w:rsidRPr="000462B9">
        <w:rPr>
          <w:rFonts w:ascii="Times New Roman" w:eastAsia="Times New Roman" w:hAnsi="Times New Roman" w:cs="Times New Roman"/>
          <w:b/>
          <w:bCs/>
          <w:color w:val="auto"/>
          <w:sz w:val="24"/>
          <w:szCs w:val="24"/>
          <w:lang w:eastAsia="en-GB"/>
        </w:rPr>
        <w:t>Website Development Services</w:t>
      </w:r>
    </w:p>
    <w:p w14:paraId="60AEB5CF" w14:textId="7D23C135" w:rsidR="002F127C" w:rsidRPr="002F127C" w:rsidRDefault="008041FA" w:rsidP="002F127C">
      <w:r>
        <w:t>A bunch of services come under the umbrella of web development, e.g.,</w:t>
      </w:r>
      <w:r w:rsidR="002F127C" w:rsidRPr="002F127C">
        <w:t xml:space="preserve"> </w:t>
      </w:r>
      <w:r>
        <w:t xml:space="preserve">creating </w:t>
      </w:r>
      <w:r w:rsidR="002F127C" w:rsidRPr="002F127C">
        <w:t>web</w:t>
      </w:r>
      <w:r>
        <w:t>sites or</w:t>
      </w:r>
      <w:r w:rsidR="002F127C" w:rsidRPr="002F127C">
        <w:t xml:space="preserve"> apps, UX/UI design, </w:t>
      </w:r>
      <w:r w:rsidRPr="002F127C">
        <w:t xml:space="preserve">cybersecurity solutions, </w:t>
      </w:r>
      <w:r w:rsidR="002F127C" w:rsidRPr="002F127C">
        <w:t>eCommerce solutions, website architectures, QA testing, maintenance, consulting, and even a custom CMS.</w:t>
      </w:r>
    </w:p>
    <w:p w14:paraId="2981A955" w14:textId="77777777" w:rsidR="002F127C" w:rsidRPr="000462B9" w:rsidRDefault="002F127C" w:rsidP="009C6201">
      <w:pPr>
        <w:pStyle w:val="Heading2"/>
        <w:rPr>
          <w:rFonts w:ascii="Times New Roman" w:eastAsia="Times New Roman" w:hAnsi="Times New Roman" w:cs="Times New Roman"/>
          <w:b/>
          <w:bCs/>
          <w:color w:val="auto"/>
          <w:sz w:val="24"/>
          <w:szCs w:val="24"/>
          <w:lang w:eastAsia="en-GB"/>
        </w:rPr>
      </w:pPr>
      <w:r w:rsidRPr="000462B9">
        <w:rPr>
          <w:rFonts w:ascii="Times New Roman" w:eastAsia="Times New Roman" w:hAnsi="Times New Roman" w:cs="Times New Roman"/>
          <w:b/>
          <w:bCs/>
          <w:color w:val="auto"/>
          <w:sz w:val="24"/>
          <w:szCs w:val="24"/>
          <w:lang w:eastAsia="en-GB"/>
        </w:rPr>
        <w:t>Achieve your business goals with web development solutions</w:t>
      </w:r>
    </w:p>
    <w:p w14:paraId="6E49E144" w14:textId="6819813E" w:rsidR="002F127C" w:rsidRPr="002F127C" w:rsidRDefault="00CD185F" w:rsidP="002F127C">
      <w:r>
        <w:t>Our developers are</w:t>
      </w:r>
      <w:r w:rsidR="004273C7">
        <w:t xml:space="preserve"> highly skilled and</w:t>
      </w:r>
      <w:r w:rsidR="002F127C" w:rsidRPr="002F127C">
        <w:t xml:space="preserve"> battle-tested</w:t>
      </w:r>
      <w:r w:rsidR="004273C7">
        <w:t xml:space="preserve"> and can deliver a plethora </w:t>
      </w:r>
      <w:r w:rsidR="002F127C" w:rsidRPr="002F127C">
        <w:t>of web development services</w:t>
      </w:r>
      <w:r w:rsidR="004273C7">
        <w:t xml:space="preserve"> at our client’s command</w:t>
      </w:r>
      <w:r w:rsidR="002F127C" w:rsidRPr="002F127C">
        <w:t xml:space="preserve">. </w:t>
      </w:r>
      <w:r w:rsidR="004273C7">
        <w:t xml:space="preserve">Take a look at some </w:t>
      </w:r>
      <w:r w:rsidR="002F127C" w:rsidRPr="002F127C">
        <w:t>of the solutions</w:t>
      </w:r>
      <w:r w:rsidR="004273C7">
        <w:t xml:space="preserve"> that we deliver, including:</w:t>
      </w:r>
    </w:p>
    <w:p w14:paraId="2353E12B" w14:textId="6281681E" w:rsidR="002F127C" w:rsidRPr="004273C7" w:rsidRDefault="009C6201" w:rsidP="002F127C">
      <w:pPr>
        <w:rPr>
          <w:rFonts w:ascii="Times New Roman" w:eastAsia="Times New Roman" w:hAnsi="Times New Roman" w:cs="Times New Roman"/>
          <w:b/>
          <w:bCs/>
          <w:sz w:val="24"/>
          <w:szCs w:val="24"/>
          <w:lang w:eastAsia="en-GB"/>
        </w:rPr>
      </w:pPr>
      <w:r w:rsidRPr="004273C7">
        <w:rPr>
          <w:rFonts w:ascii="Times New Roman" w:eastAsia="Times New Roman" w:hAnsi="Times New Roman" w:cs="Times New Roman"/>
          <w:b/>
          <w:bCs/>
          <w:sz w:val="24"/>
          <w:szCs w:val="24"/>
          <w:lang w:eastAsia="en-GB"/>
        </w:rPr>
        <w:t>E-commerce</w:t>
      </w:r>
    </w:p>
    <w:p w14:paraId="63F20503" w14:textId="0CAB081D" w:rsidR="002F127C" w:rsidRPr="002F127C" w:rsidRDefault="00F2152F" w:rsidP="002F127C">
      <w:r>
        <w:t>E-commerce</w:t>
      </w:r>
      <w:r w:rsidR="002F127C" w:rsidRPr="002F127C">
        <w:t xml:space="preserve"> solutions</w:t>
      </w:r>
      <w:r>
        <w:t xml:space="preserve"> have completely changed the business landscape; one can now</w:t>
      </w:r>
      <w:r w:rsidR="002F127C" w:rsidRPr="002F127C">
        <w:t xml:space="preserve"> </w:t>
      </w:r>
      <w:r>
        <w:t>do business 24 /</w:t>
      </w:r>
      <w:proofErr w:type="gramStart"/>
      <w:r>
        <w:t>7  and</w:t>
      </w:r>
      <w:proofErr w:type="gramEnd"/>
      <w:r>
        <w:t xml:space="preserve"> target customers in every conceivable </w:t>
      </w:r>
      <w:proofErr w:type="spellStart"/>
      <w:r>
        <w:t>timezone</w:t>
      </w:r>
      <w:proofErr w:type="spellEnd"/>
      <w:r w:rsidR="002F127C" w:rsidRPr="002F127C">
        <w:t>.</w:t>
      </w:r>
    </w:p>
    <w:p w14:paraId="56B72E7D" w14:textId="77777777" w:rsidR="002F127C" w:rsidRPr="004273C7" w:rsidRDefault="002F127C" w:rsidP="002F127C">
      <w:pPr>
        <w:rPr>
          <w:rFonts w:ascii="Times New Roman" w:eastAsia="Times New Roman" w:hAnsi="Times New Roman" w:cs="Times New Roman"/>
          <w:b/>
          <w:bCs/>
          <w:sz w:val="24"/>
          <w:szCs w:val="24"/>
          <w:lang w:eastAsia="en-GB"/>
        </w:rPr>
      </w:pPr>
      <w:r w:rsidRPr="004273C7">
        <w:rPr>
          <w:rFonts w:ascii="Times New Roman" w:eastAsia="Times New Roman" w:hAnsi="Times New Roman" w:cs="Times New Roman"/>
          <w:b/>
          <w:bCs/>
          <w:sz w:val="24"/>
          <w:szCs w:val="24"/>
          <w:lang w:eastAsia="en-GB"/>
        </w:rPr>
        <w:t>Web Applications</w:t>
      </w:r>
    </w:p>
    <w:p w14:paraId="4A0F2C94" w14:textId="1DF38A37" w:rsidR="002F127C" w:rsidRPr="002F127C" w:rsidRDefault="00F2152F" w:rsidP="002F127C">
      <w:r>
        <w:t>With their interactive nature, web</w:t>
      </w:r>
      <w:r w:rsidR="002F127C" w:rsidRPr="002F127C">
        <w:t xml:space="preserve"> applications </w:t>
      </w:r>
      <w:r>
        <w:t>are a great tool to</w:t>
      </w:r>
      <w:r w:rsidR="002F127C" w:rsidRPr="002F127C">
        <w:t xml:space="preserve"> reach a </w:t>
      </w:r>
      <w:r>
        <w:t xml:space="preserve">bigger or even a global </w:t>
      </w:r>
      <w:r w:rsidR="002F127C" w:rsidRPr="002F127C">
        <w:t>audience.</w:t>
      </w:r>
      <w:r>
        <w:t xml:space="preserve"> They can captivate customers like no other</w:t>
      </w:r>
      <w:r w:rsidR="002F127C" w:rsidRPr="002F127C">
        <w:t>.</w:t>
      </w:r>
    </w:p>
    <w:p w14:paraId="432DFE0F" w14:textId="77777777" w:rsidR="002F127C" w:rsidRPr="004273C7" w:rsidRDefault="002F127C" w:rsidP="002F127C">
      <w:pPr>
        <w:rPr>
          <w:rFonts w:ascii="Times New Roman" w:eastAsia="Times New Roman" w:hAnsi="Times New Roman" w:cs="Times New Roman"/>
          <w:b/>
          <w:bCs/>
          <w:sz w:val="24"/>
          <w:szCs w:val="24"/>
          <w:lang w:eastAsia="en-GB"/>
        </w:rPr>
      </w:pPr>
      <w:r w:rsidRPr="004273C7">
        <w:rPr>
          <w:rFonts w:ascii="Times New Roman" w:eastAsia="Times New Roman" w:hAnsi="Times New Roman" w:cs="Times New Roman"/>
          <w:b/>
          <w:bCs/>
          <w:sz w:val="24"/>
          <w:szCs w:val="24"/>
          <w:lang w:eastAsia="en-GB"/>
        </w:rPr>
        <w:t>CMS</w:t>
      </w:r>
    </w:p>
    <w:p w14:paraId="64E934A9" w14:textId="75BE2C1E" w:rsidR="002F127C" w:rsidRPr="002F127C" w:rsidRDefault="00F2152F" w:rsidP="002F127C">
      <w:r>
        <w:t xml:space="preserve">Successful businesses are run on the foundation of a strong </w:t>
      </w:r>
      <w:r w:rsidR="009C6201" w:rsidRPr="009C6201">
        <w:t>CMS</w:t>
      </w:r>
      <w:r>
        <w:t xml:space="preserve">. These systems are tailor-designed </w:t>
      </w:r>
      <w:r w:rsidR="009C6201" w:rsidRPr="009C6201">
        <w:t xml:space="preserve">to </w:t>
      </w:r>
      <w:r>
        <w:t xml:space="preserve">your </w:t>
      </w:r>
      <w:r w:rsidR="009C6201" w:rsidRPr="009C6201">
        <w:t xml:space="preserve">business </w:t>
      </w:r>
      <w:proofErr w:type="spellStart"/>
      <w:r>
        <w:t>requirments</w:t>
      </w:r>
      <w:proofErr w:type="spellEnd"/>
      <w:r>
        <w:t xml:space="preserve">, are time-saving, and promote optimal </w:t>
      </w:r>
      <w:r w:rsidR="00D31FEE">
        <w:t>workflows</w:t>
      </w:r>
      <w:r w:rsidR="009C6201" w:rsidRPr="009C6201">
        <w:t>.</w:t>
      </w:r>
    </w:p>
    <w:p w14:paraId="6196369F" w14:textId="25F20C1C" w:rsidR="002F127C" w:rsidRPr="000462B9" w:rsidRDefault="00CD185F" w:rsidP="002F127C">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Rise To Digital Fame </w:t>
      </w:r>
      <w:proofErr w:type="gramStart"/>
      <w:r>
        <w:rPr>
          <w:rFonts w:ascii="Times New Roman" w:eastAsia="Times New Roman" w:hAnsi="Times New Roman" w:cs="Times New Roman"/>
          <w:b/>
          <w:bCs/>
          <w:sz w:val="24"/>
          <w:szCs w:val="24"/>
          <w:lang w:eastAsia="en-GB"/>
        </w:rPr>
        <w:t>With</w:t>
      </w:r>
      <w:proofErr w:type="gramEnd"/>
      <w:r>
        <w:rPr>
          <w:rFonts w:ascii="Times New Roman" w:eastAsia="Times New Roman" w:hAnsi="Times New Roman" w:cs="Times New Roman"/>
          <w:b/>
          <w:bCs/>
          <w:sz w:val="24"/>
          <w:szCs w:val="24"/>
          <w:lang w:eastAsia="en-GB"/>
        </w:rPr>
        <w:t xml:space="preserve"> The Best-in-the-game </w:t>
      </w:r>
    </w:p>
    <w:p w14:paraId="5ABA5BEF" w14:textId="4FF5E04B" w:rsidR="002F127C" w:rsidRPr="002F127C" w:rsidRDefault="00F2152F" w:rsidP="002F127C">
      <w:r>
        <w:t xml:space="preserve">You name it, and </w:t>
      </w:r>
      <w:proofErr w:type="spellStart"/>
      <w:r w:rsidR="002F127C" w:rsidRPr="002F127C">
        <w:t>NexByte</w:t>
      </w:r>
      <w:proofErr w:type="spellEnd"/>
      <w:r>
        <w:t xml:space="preserve"> would probably be offering that </w:t>
      </w:r>
      <w:r w:rsidR="002F127C" w:rsidRPr="002F127C">
        <w:t>web development service</w:t>
      </w:r>
      <w:r>
        <w:t>. Basically, w</w:t>
      </w:r>
      <w:r w:rsidR="00D31FEE">
        <w:t>e</w:t>
      </w:r>
      <w:r>
        <w:t xml:space="preserve"> offer everything needed to </w:t>
      </w:r>
      <w:r w:rsidR="00D31FEE">
        <w:t>construct</w:t>
      </w:r>
      <w:r>
        <w:t xml:space="preserve"> a </w:t>
      </w:r>
      <w:r w:rsidR="00D31FEE">
        <w:t xml:space="preserve">rounded </w:t>
      </w:r>
      <w:r w:rsidR="002F127C" w:rsidRPr="002F127C">
        <w:t xml:space="preserve">web-based product, </w:t>
      </w:r>
      <w:r w:rsidR="00D31FEE">
        <w:t>including</w:t>
      </w:r>
      <w:r w:rsidR="002F127C" w:rsidRPr="002F127C">
        <w:t>:</w:t>
      </w:r>
    </w:p>
    <w:p w14:paraId="3A65C86D" w14:textId="77777777" w:rsidR="002F127C" w:rsidRPr="002F127C" w:rsidRDefault="002F127C" w:rsidP="002F127C">
      <w:pPr>
        <w:numPr>
          <w:ilvl w:val="0"/>
          <w:numId w:val="5"/>
        </w:numPr>
      </w:pPr>
      <w:r w:rsidRPr="002F127C">
        <w:t>Website Development</w:t>
      </w:r>
    </w:p>
    <w:p w14:paraId="6DC6C6F3" w14:textId="77777777" w:rsidR="002F127C" w:rsidRPr="002F127C" w:rsidRDefault="002F127C" w:rsidP="002F127C">
      <w:pPr>
        <w:numPr>
          <w:ilvl w:val="0"/>
          <w:numId w:val="5"/>
        </w:numPr>
      </w:pPr>
      <w:r w:rsidRPr="002F127C">
        <w:t>Web Application Development</w:t>
      </w:r>
    </w:p>
    <w:p w14:paraId="7DCB51CF" w14:textId="77777777" w:rsidR="002F127C" w:rsidRPr="002F127C" w:rsidRDefault="002F127C" w:rsidP="002F127C">
      <w:pPr>
        <w:numPr>
          <w:ilvl w:val="0"/>
          <w:numId w:val="5"/>
        </w:numPr>
      </w:pPr>
      <w:r w:rsidRPr="002F127C">
        <w:t>eCommerce Solutions Development</w:t>
      </w:r>
    </w:p>
    <w:p w14:paraId="7C0E6403" w14:textId="47E27568" w:rsidR="002F127C" w:rsidRPr="002F127C" w:rsidRDefault="002F127C" w:rsidP="002F127C">
      <w:pPr>
        <w:numPr>
          <w:ilvl w:val="0"/>
          <w:numId w:val="5"/>
        </w:numPr>
      </w:pPr>
      <w:r w:rsidRPr="002F127C">
        <w:t>Content Management System Development</w:t>
      </w:r>
    </w:p>
    <w:p w14:paraId="4F1FC3FF" w14:textId="77777777" w:rsidR="002F127C" w:rsidRPr="002F127C" w:rsidRDefault="002F127C" w:rsidP="002F127C">
      <w:pPr>
        <w:numPr>
          <w:ilvl w:val="0"/>
          <w:numId w:val="5"/>
        </w:numPr>
      </w:pPr>
      <w:r w:rsidRPr="002F127C">
        <w:t>No-code Development &amp; Low-code Development</w:t>
      </w:r>
    </w:p>
    <w:p w14:paraId="10AEDFB0" w14:textId="55BF02D4" w:rsidR="002F127C" w:rsidRPr="002F127C" w:rsidRDefault="002F127C" w:rsidP="002F127C">
      <w:pPr>
        <w:numPr>
          <w:ilvl w:val="0"/>
          <w:numId w:val="5"/>
        </w:numPr>
      </w:pPr>
      <w:r w:rsidRPr="002F127C">
        <w:t>Research - Wireframing - Prototyping</w:t>
      </w:r>
    </w:p>
    <w:p w14:paraId="1FC81272" w14:textId="77777777" w:rsidR="002F127C" w:rsidRPr="002F127C" w:rsidRDefault="002F127C" w:rsidP="002F127C">
      <w:pPr>
        <w:numPr>
          <w:ilvl w:val="0"/>
          <w:numId w:val="5"/>
        </w:numPr>
      </w:pPr>
      <w:r w:rsidRPr="002F127C">
        <w:t>Project Management - UI Design - UX Design - Coding - QA Testing</w:t>
      </w:r>
    </w:p>
    <w:p w14:paraId="59785908" w14:textId="77777777" w:rsidR="002F127C" w:rsidRPr="002F127C" w:rsidRDefault="002F127C" w:rsidP="002F127C">
      <w:pPr>
        <w:numPr>
          <w:ilvl w:val="0"/>
          <w:numId w:val="5"/>
        </w:numPr>
      </w:pPr>
      <w:r w:rsidRPr="002F127C">
        <w:t>Cybersecurity - Consulting - Publishing - Maintenance - Support</w:t>
      </w:r>
    </w:p>
    <w:p w14:paraId="78FC7BE4" w14:textId="34F57305" w:rsidR="002F127C" w:rsidRPr="002F127C" w:rsidRDefault="00CD185F" w:rsidP="002F127C">
      <w:r>
        <w:t xml:space="preserve">At </w:t>
      </w:r>
      <w:proofErr w:type="spellStart"/>
      <w:r>
        <w:t>NexByte</w:t>
      </w:r>
      <w:proofErr w:type="spellEnd"/>
      <w:r>
        <w:t>, we recognize that it is our duty, as a web development company, to</w:t>
      </w:r>
      <w:r w:rsidR="002F127C" w:rsidRPr="002F127C">
        <w:t xml:space="preserve"> </w:t>
      </w:r>
      <w:r>
        <w:t xml:space="preserve">provide </w:t>
      </w:r>
      <w:r w:rsidR="002F127C" w:rsidRPr="002F127C">
        <w:t xml:space="preserve">solutions that </w:t>
      </w:r>
      <w:r>
        <w:t>match our client’s</w:t>
      </w:r>
      <w:r w:rsidR="002F127C" w:rsidRPr="002F127C">
        <w:t xml:space="preserve"> business goals. </w:t>
      </w:r>
      <w:r>
        <w:t xml:space="preserve">We can guarantee that our innovative web </w:t>
      </w:r>
      <w:r w:rsidR="002F127C" w:rsidRPr="002F127C">
        <w:t>development services</w:t>
      </w:r>
      <w:r>
        <w:t xml:space="preserve"> can provide you with a fresh product or bring an existing one to its maximum efficiency</w:t>
      </w:r>
      <w:r w:rsidR="002F127C" w:rsidRPr="002F127C">
        <w:t>.</w:t>
      </w:r>
    </w:p>
    <w:p w14:paraId="0929E0ED" w14:textId="77777777" w:rsidR="002F127C" w:rsidRPr="002F127C" w:rsidRDefault="002F127C" w:rsidP="002F127C"/>
    <w:p w14:paraId="26A6AAC2" w14:textId="5B746302" w:rsidR="002F127C" w:rsidRPr="002F127C" w:rsidRDefault="002F127C" w:rsidP="002F127C">
      <w:pPr>
        <w:rPr>
          <w:b/>
          <w:bCs/>
        </w:rPr>
      </w:pPr>
      <w:r w:rsidRPr="002F127C">
        <w:rPr>
          <w:b/>
          <w:bCs/>
        </w:rPr>
        <w:lastRenderedPageBreak/>
        <w:t>Consult</w:t>
      </w:r>
      <w:r w:rsidR="00251B2D">
        <w:rPr>
          <w:b/>
          <w:bCs/>
        </w:rPr>
        <w:t xml:space="preserve"> to begin</w:t>
      </w:r>
      <w:r w:rsidRPr="002F127C">
        <w:rPr>
          <w:b/>
          <w:bCs/>
        </w:rPr>
        <w:t>.</w:t>
      </w:r>
    </w:p>
    <w:p w14:paraId="65F8A18C" w14:textId="568FE031" w:rsidR="00251B2D" w:rsidRDefault="00251B2D" w:rsidP="002F127C">
      <w:r>
        <w:t xml:space="preserve">The process begins with a </w:t>
      </w:r>
      <w:r w:rsidR="002F127C" w:rsidRPr="002F127C">
        <w:t>consulta</w:t>
      </w:r>
      <w:r>
        <w:t>tion that directs the web development of the project.</w:t>
      </w:r>
    </w:p>
    <w:p w14:paraId="689FFA4D" w14:textId="2A7502C9" w:rsidR="002F127C" w:rsidRPr="002F127C" w:rsidRDefault="002F127C" w:rsidP="002F127C">
      <w:pPr>
        <w:rPr>
          <w:b/>
          <w:bCs/>
        </w:rPr>
      </w:pPr>
      <w:r w:rsidRPr="002F127C">
        <w:rPr>
          <w:b/>
          <w:bCs/>
        </w:rPr>
        <w:t>Choose</w:t>
      </w:r>
      <w:r w:rsidR="00251B2D">
        <w:rPr>
          <w:b/>
          <w:bCs/>
        </w:rPr>
        <w:t xml:space="preserve"> the tech</w:t>
      </w:r>
      <w:r w:rsidRPr="002F127C">
        <w:rPr>
          <w:b/>
          <w:bCs/>
        </w:rPr>
        <w:t>.</w:t>
      </w:r>
    </w:p>
    <w:p w14:paraId="5C523D61" w14:textId="2753F080" w:rsidR="002F127C" w:rsidRPr="002F127C" w:rsidRDefault="00251B2D" w:rsidP="002F127C">
      <w:r>
        <w:t>Moving on to picking the right</w:t>
      </w:r>
      <w:r w:rsidR="002F127C" w:rsidRPr="002F127C">
        <w:t xml:space="preserve"> tech stack and the </w:t>
      </w:r>
      <w:r>
        <w:t>project</w:t>
      </w:r>
      <w:r w:rsidR="002F127C" w:rsidRPr="002F127C">
        <w:t xml:space="preserve"> approach</w:t>
      </w:r>
      <w:r>
        <w:t>.</w:t>
      </w:r>
    </w:p>
    <w:p w14:paraId="5A09912C" w14:textId="64004591" w:rsidR="002F127C" w:rsidRPr="002F127C" w:rsidRDefault="002F127C" w:rsidP="002F127C">
      <w:pPr>
        <w:rPr>
          <w:b/>
          <w:bCs/>
        </w:rPr>
      </w:pPr>
      <w:r w:rsidRPr="002F127C">
        <w:rPr>
          <w:b/>
          <w:bCs/>
        </w:rPr>
        <w:t>Design</w:t>
      </w:r>
      <w:r w:rsidR="000462B9">
        <w:rPr>
          <w:b/>
          <w:bCs/>
        </w:rPr>
        <w:t xml:space="preserve"> Phase</w:t>
      </w:r>
      <w:r w:rsidRPr="002F127C">
        <w:rPr>
          <w:b/>
          <w:bCs/>
        </w:rPr>
        <w:t>.</w:t>
      </w:r>
    </w:p>
    <w:p w14:paraId="3C132425" w14:textId="6A85E498" w:rsidR="002F127C" w:rsidRPr="002F127C" w:rsidRDefault="00251B2D" w:rsidP="002F127C">
      <w:r>
        <w:t xml:space="preserve">The design phase begins as our specialists begin creating </w:t>
      </w:r>
      <w:r w:rsidR="000462B9">
        <w:t>an</w:t>
      </w:r>
      <w:r>
        <w:t xml:space="preserve"> </w:t>
      </w:r>
      <w:r w:rsidR="000462B9">
        <w:t xml:space="preserve">innovative and </w:t>
      </w:r>
      <w:r w:rsidR="002F127C" w:rsidRPr="002F127C">
        <w:t>user-friendly web solution with our design specialists</w:t>
      </w:r>
      <w:r w:rsidR="000462B9">
        <w:t>.</w:t>
      </w:r>
    </w:p>
    <w:p w14:paraId="455E6D24" w14:textId="137C65FA" w:rsidR="002F127C" w:rsidRPr="002F127C" w:rsidRDefault="002F127C" w:rsidP="002F127C">
      <w:pPr>
        <w:rPr>
          <w:b/>
          <w:bCs/>
        </w:rPr>
      </w:pPr>
      <w:r w:rsidRPr="002F127C">
        <w:rPr>
          <w:b/>
          <w:bCs/>
        </w:rPr>
        <w:t>Develo</w:t>
      </w:r>
      <w:r w:rsidR="000462B9">
        <w:rPr>
          <w:b/>
          <w:bCs/>
        </w:rPr>
        <w:t>pment Phase</w:t>
      </w:r>
      <w:r w:rsidRPr="002F127C">
        <w:rPr>
          <w:b/>
          <w:bCs/>
        </w:rPr>
        <w:t>.</w:t>
      </w:r>
    </w:p>
    <w:p w14:paraId="528DE5C7" w14:textId="1132706F" w:rsidR="002F127C" w:rsidRPr="002F127C" w:rsidRDefault="000462B9" w:rsidP="002F127C">
      <w:r>
        <w:t xml:space="preserve">Now, our skilled software </w:t>
      </w:r>
      <w:r w:rsidR="002F127C" w:rsidRPr="002F127C">
        <w:t>engineers</w:t>
      </w:r>
      <w:r>
        <w:t xml:space="preserve"> will start coding the web app</w:t>
      </w:r>
    </w:p>
    <w:p w14:paraId="28B4EC1F" w14:textId="31A437F1" w:rsidR="002F127C" w:rsidRPr="002F127C" w:rsidRDefault="000462B9" w:rsidP="002F127C">
      <w:pPr>
        <w:rPr>
          <w:b/>
          <w:bCs/>
        </w:rPr>
      </w:pPr>
      <w:r>
        <w:rPr>
          <w:b/>
          <w:bCs/>
        </w:rPr>
        <w:t xml:space="preserve">Down it goes to </w:t>
      </w:r>
      <w:r w:rsidR="002F127C" w:rsidRPr="002F127C">
        <w:rPr>
          <w:b/>
          <w:bCs/>
        </w:rPr>
        <w:t>the market.</w:t>
      </w:r>
    </w:p>
    <w:p w14:paraId="489FF2D1" w14:textId="6B468EF5" w:rsidR="00A06E61" w:rsidRDefault="000462B9" w:rsidP="002F127C">
      <w:r>
        <w:t xml:space="preserve">Finally, </w:t>
      </w:r>
      <w:r w:rsidR="002F127C" w:rsidRPr="002F127C">
        <w:t xml:space="preserve">your product </w:t>
      </w:r>
      <w:r>
        <w:t>is launched</w:t>
      </w:r>
      <w:r w:rsidR="00F2152F">
        <w:t>, and our maintenance and support are</w:t>
      </w:r>
      <w:r>
        <w:t xml:space="preserve"> there to take of any future issues.</w:t>
      </w:r>
    </w:p>
    <w:p w14:paraId="0AA98E93" w14:textId="77777777" w:rsidR="00981F28" w:rsidRDefault="00981F28" w:rsidP="00981F28">
      <w:pPr>
        <w:pStyle w:val="Heading1"/>
      </w:pPr>
      <w:r>
        <w:t>Graphic Designing</w:t>
      </w:r>
    </w:p>
    <w:p w14:paraId="25CF512E" w14:textId="6A11F202" w:rsidR="00981F28" w:rsidRDefault="00981F28" w:rsidP="00981F28">
      <w:r>
        <w:t xml:space="preserve">What </w:t>
      </w:r>
      <w:r>
        <w:t>makes us stand out</w:t>
      </w:r>
      <w:r w:rsidR="004273C7">
        <w:t>?</w:t>
      </w:r>
      <w:r>
        <w:t xml:space="preserve"> </w:t>
      </w:r>
      <w:r w:rsidR="004273C7">
        <w:t xml:space="preserve">Well, it’s </w:t>
      </w:r>
      <w:r>
        <w:t>the attractive graphic designs we produce that will, in one way,</w:t>
      </w:r>
      <w:r>
        <w:t xml:space="preserve"> grab the attention of your customers while at the same time </w:t>
      </w:r>
      <w:r w:rsidR="002012F9">
        <w:t>conveying your</w:t>
      </w:r>
      <w:r>
        <w:t xml:space="preserve"> brand</w:t>
      </w:r>
      <w:r w:rsidR="002012F9">
        <w:t xml:space="preserve"> message</w:t>
      </w:r>
      <w:r>
        <w:t xml:space="preserve">. We offer creative and functional solutions for branding </w:t>
      </w:r>
      <w:r w:rsidR="002012F9">
        <w:t>that y</w:t>
      </w:r>
      <w:r>
        <w:t xml:space="preserve">our business needs </w:t>
      </w:r>
      <w:r w:rsidR="002012F9">
        <w:t xml:space="preserve">to stand </w:t>
      </w:r>
      <w:r>
        <w:t>out.</w:t>
      </w:r>
    </w:p>
    <w:p w14:paraId="1D6A18E5" w14:textId="5443CFBE" w:rsidR="00981F28" w:rsidRPr="002012F9" w:rsidRDefault="00981F28" w:rsidP="002012F9">
      <w:pPr>
        <w:rPr>
          <w:rFonts w:ascii="Times New Roman" w:eastAsia="Times New Roman" w:hAnsi="Times New Roman" w:cs="Times New Roman"/>
          <w:b/>
          <w:bCs/>
          <w:sz w:val="24"/>
          <w:szCs w:val="24"/>
          <w:lang w:eastAsia="en-GB"/>
        </w:rPr>
      </w:pPr>
      <w:r w:rsidRPr="002012F9">
        <w:rPr>
          <w:rFonts w:ascii="Times New Roman" w:eastAsia="Times New Roman" w:hAnsi="Times New Roman" w:cs="Times New Roman"/>
          <w:b/>
          <w:bCs/>
          <w:sz w:val="24"/>
          <w:szCs w:val="24"/>
          <w:lang w:eastAsia="en-GB"/>
        </w:rPr>
        <w:t>Graphic Designing Services</w:t>
      </w:r>
      <w:r w:rsidR="00F2152F">
        <w:rPr>
          <w:rFonts w:ascii="Times New Roman" w:eastAsia="Times New Roman" w:hAnsi="Times New Roman" w:cs="Times New Roman"/>
          <w:b/>
          <w:bCs/>
          <w:sz w:val="24"/>
          <w:szCs w:val="24"/>
          <w:lang w:eastAsia="en-GB"/>
        </w:rPr>
        <w:t>: Explained</w:t>
      </w:r>
    </w:p>
    <w:p w14:paraId="0A49D21A" w14:textId="13DEE010" w:rsidR="00981F28" w:rsidRDefault="00981F28" w:rsidP="00981F28">
      <w:r>
        <w:t xml:space="preserve">Graphic design services include logo and branding, as well as services for print materials, web and other digital advertisements, and social media graphics. We fuse both skill and planning in the conception of designs </w:t>
      </w:r>
      <w:r w:rsidR="002012F9">
        <w:t>that</w:t>
      </w:r>
      <w:r>
        <w:t xml:space="preserve"> appeal to fans and prospects.</w:t>
      </w:r>
    </w:p>
    <w:p w14:paraId="4D0DD8CE" w14:textId="77777777" w:rsidR="00981F28" w:rsidRPr="002012F9" w:rsidRDefault="00981F28" w:rsidP="002012F9">
      <w:pPr>
        <w:rPr>
          <w:rFonts w:ascii="Times New Roman" w:eastAsia="Times New Roman" w:hAnsi="Times New Roman" w:cs="Times New Roman"/>
          <w:b/>
          <w:bCs/>
          <w:sz w:val="24"/>
          <w:szCs w:val="24"/>
          <w:lang w:eastAsia="en-GB"/>
        </w:rPr>
      </w:pPr>
      <w:r w:rsidRPr="002012F9">
        <w:rPr>
          <w:rFonts w:ascii="Times New Roman" w:eastAsia="Times New Roman" w:hAnsi="Times New Roman" w:cs="Times New Roman"/>
          <w:b/>
          <w:bCs/>
          <w:sz w:val="24"/>
          <w:szCs w:val="24"/>
          <w:lang w:eastAsia="en-GB"/>
        </w:rPr>
        <w:t>Advance your business objective with graphic designing solutions</w:t>
      </w:r>
    </w:p>
    <w:p w14:paraId="27433ADE" w14:textId="77777777" w:rsidR="00981F28" w:rsidRDefault="00981F28" w:rsidP="00981F28">
      <w:r>
        <w:t>With a team of dedicated and skilled designers, you can be sure that we’ll make visuals that suit your brand perfectly. Here’s how we can help:</w:t>
      </w:r>
    </w:p>
    <w:p w14:paraId="59361CEE" w14:textId="77777777" w:rsidR="00981F28" w:rsidRPr="002012F9" w:rsidRDefault="00981F28" w:rsidP="002012F9">
      <w:pPr>
        <w:rPr>
          <w:rFonts w:ascii="Times New Roman" w:eastAsia="Times New Roman" w:hAnsi="Times New Roman" w:cs="Times New Roman"/>
          <w:b/>
          <w:bCs/>
          <w:sz w:val="24"/>
          <w:szCs w:val="24"/>
          <w:lang w:eastAsia="en-GB"/>
        </w:rPr>
      </w:pPr>
      <w:r w:rsidRPr="002012F9">
        <w:rPr>
          <w:rFonts w:ascii="Times New Roman" w:eastAsia="Times New Roman" w:hAnsi="Times New Roman" w:cs="Times New Roman"/>
          <w:b/>
          <w:bCs/>
          <w:sz w:val="24"/>
          <w:szCs w:val="24"/>
          <w:lang w:eastAsia="en-GB"/>
        </w:rPr>
        <w:t>Branding</w:t>
      </w:r>
    </w:p>
    <w:p w14:paraId="0C00BED7" w14:textId="77777777" w:rsidR="00981F28" w:rsidRDefault="00981F28" w:rsidP="00981F28">
      <w:r>
        <w:t>It is from such brand development techniques that we build brand images that are appropriate to your type of business and resonate with your customer base.</w:t>
      </w:r>
    </w:p>
    <w:p w14:paraId="13A5F28F" w14:textId="77777777" w:rsidR="00981F28" w:rsidRPr="002012F9" w:rsidRDefault="00981F28" w:rsidP="00981F28">
      <w:pPr>
        <w:rPr>
          <w:rFonts w:ascii="Times New Roman" w:eastAsia="Times New Roman" w:hAnsi="Times New Roman" w:cs="Times New Roman"/>
          <w:b/>
          <w:bCs/>
          <w:sz w:val="24"/>
          <w:szCs w:val="24"/>
          <w:lang w:eastAsia="en-GB"/>
        </w:rPr>
      </w:pPr>
      <w:r w:rsidRPr="002012F9">
        <w:rPr>
          <w:rFonts w:ascii="Times New Roman" w:eastAsia="Times New Roman" w:hAnsi="Times New Roman" w:cs="Times New Roman"/>
          <w:b/>
          <w:bCs/>
          <w:sz w:val="24"/>
          <w:szCs w:val="24"/>
          <w:lang w:eastAsia="en-GB"/>
        </w:rPr>
        <w:t>Print Design</w:t>
      </w:r>
    </w:p>
    <w:p w14:paraId="6057111E" w14:textId="36A3C999" w:rsidR="00981F28" w:rsidRDefault="00981F28" w:rsidP="00981F28">
      <w:r>
        <w:t xml:space="preserve">All our print designs reflect both </w:t>
      </w:r>
      <w:r w:rsidR="002012F9">
        <w:t>high visibility as well as legibility</w:t>
      </w:r>
      <w:r>
        <w:t xml:space="preserve"> for use in brochures, flyers, or poster formats.</w:t>
      </w:r>
    </w:p>
    <w:p w14:paraId="07389C72" w14:textId="77777777" w:rsidR="00981F28" w:rsidRPr="002012F9" w:rsidRDefault="00981F28" w:rsidP="00981F28">
      <w:pPr>
        <w:rPr>
          <w:rFonts w:ascii="Times New Roman" w:eastAsia="Times New Roman" w:hAnsi="Times New Roman" w:cs="Times New Roman"/>
          <w:b/>
          <w:bCs/>
          <w:sz w:val="24"/>
          <w:szCs w:val="24"/>
          <w:lang w:eastAsia="en-GB"/>
        </w:rPr>
      </w:pPr>
      <w:r w:rsidRPr="002012F9">
        <w:rPr>
          <w:rFonts w:ascii="Times New Roman" w:eastAsia="Times New Roman" w:hAnsi="Times New Roman" w:cs="Times New Roman"/>
          <w:b/>
          <w:bCs/>
          <w:sz w:val="24"/>
          <w:szCs w:val="24"/>
          <w:lang w:eastAsia="en-GB"/>
        </w:rPr>
        <w:t>Digital Design</w:t>
      </w:r>
    </w:p>
    <w:p w14:paraId="21D66E26" w14:textId="1F718E82" w:rsidR="00981F28" w:rsidRDefault="00981F28" w:rsidP="00981F28">
      <w:r>
        <w:t>We design banners and social media posts that will capture the user’s attention and take your online branding to the next level.</w:t>
      </w:r>
    </w:p>
    <w:p w14:paraId="35183A26" w14:textId="77777777" w:rsidR="002012F9" w:rsidRPr="002012F9" w:rsidRDefault="002012F9" w:rsidP="002012F9">
      <w:pPr>
        <w:rPr>
          <w:rFonts w:ascii="Times New Roman" w:eastAsia="Times New Roman" w:hAnsi="Times New Roman" w:cs="Times New Roman"/>
          <w:b/>
          <w:bCs/>
          <w:sz w:val="24"/>
          <w:szCs w:val="24"/>
          <w:lang w:eastAsia="en-GB"/>
        </w:rPr>
      </w:pPr>
      <w:r w:rsidRPr="002012F9">
        <w:rPr>
          <w:rFonts w:ascii="Times New Roman" w:eastAsia="Times New Roman" w:hAnsi="Times New Roman" w:cs="Times New Roman"/>
          <w:b/>
          <w:bCs/>
          <w:sz w:val="24"/>
          <w:szCs w:val="24"/>
          <w:lang w:eastAsia="en-GB"/>
        </w:rPr>
        <w:t>Custom Graphics</w:t>
      </w:r>
    </w:p>
    <w:p w14:paraId="6274C78C" w14:textId="5C7352B0" w:rsidR="002012F9" w:rsidRDefault="00F2152F" w:rsidP="00981F28">
      <w:r>
        <w:lastRenderedPageBreak/>
        <w:t xml:space="preserve">Lastly, </w:t>
      </w:r>
      <w:proofErr w:type="spellStart"/>
      <w:r>
        <w:t>NexByte</w:t>
      </w:r>
      <w:proofErr w:type="spellEnd"/>
      <w:r>
        <w:t xml:space="preserve"> offers t</w:t>
      </w:r>
      <w:r w:rsidR="002012F9" w:rsidRPr="002F127C">
        <w:t xml:space="preserve">ailored graphic designs </w:t>
      </w:r>
      <w:r>
        <w:t xml:space="preserve">for businesses like yours. So, if you’re looking to bring in maximum customers and </w:t>
      </w:r>
      <w:r w:rsidRPr="002F127C">
        <w:t>streamli</w:t>
      </w:r>
      <w:r>
        <w:t>ne</w:t>
      </w:r>
      <w:r w:rsidRPr="002F127C">
        <w:t xml:space="preserve"> your brand's visual communication</w:t>
      </w:r>
      <w:r>
        <w:t>, we’re your best bet.</w:t>
      </w:r>
    </w:p>
    <w:p w14:paraId="3A4C6C24" w14:textId="1FE9D7D9" w:rsidR="00981F28" w:rsidRPr="002012F9" w:rsidRDefault="002012F9" w:rsidP="00981F28">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Create an online presence </w:t>
      </w:r>
      <w:r w:rsidR="00981F28" w:rsidRPr="002012F9">
        <w:rPr>
          <w:rFonts w:ascii="Times New Roman" w:eastAsia="Times New Roman" w:hAnsi="Times New Roman" w:cs="Times New Roman"/>
          <w:b/>
          <w:bCs/>
          <w:sz w:val="24"/>
          <w:szCs w:val="24"/>
          <w:lang w:eastAsia="en-GB"/>
        </w:rPr>
        <w:t xml:space="preserve">that </w:t>
      </w:r>
      <w:r w:rsidRPr="002012F9">
        <w:rPr>
          <w:rFonts w:ascii="Times New Roman" w:eastAsia="Times New Roman" w:hAnsi="Times New Roman" w:cs="Times New Roman"/>
          <w:b/>
          <w:bCs/>
          <w:sz w:val="24"/>
          <w:szCs w:val="24"/>
          <w:lang w:eastAsia="en-GB"/>
        </w:rPr>
        <w:t xml:space="preserve">outshines all the others </w:t>
      </w:r>
      <w:r w:rsidR="00981F28" w:rsidRPr="002012F9">
        <w:rPr>
          <w:rFonts w:ascii="Times New Roman" w:eastAsia="Times New Roman" w:hAnsi="Times New Roman" w:cs="Times New Roman"/>
          <w:b/>
          <w:bCs/>
          <w:sz w:val="24"/>
          <w:szCs w:val="24"/>
          <w:lang w:eastAsia="en-GB"/>
        </w:rPr>
        <w:t xml:space="preserve">with </w:t>
      </w:r>
      <w:r w:rsidRPr="002012F9">
        <w:rPr>
          <w:rFonts w:ascii="Times New Roman" w:eastAsia="Times New Roman" w:hAnsi="Times New Roman" w:cs="Times New Roman"/>
          <w:b/>
          <w:bCs/>
          <w:sz w:val="24"/>
          <w:szCs w:val="24"/>
          <w:lang w:eastAsia="en-GB"/>
        </w:rPr>
        <w:t xml:space="preserve">the industry-leading </w:t>
      </w:r>
      <w:r w:rsidR="00981F28" w:rsidRPr="002012F9">
        <w:rPr>
          <w:rFonts w:ascii="Times New Roman" w:eastAsia="Times New Roman" w:hAnsi="Times New Roman" w:cs="Times New Roman"/>
          <w:b/>
          <w:bCs/>
          <w:sz w:val="24"/>
          <w:szCs w:val="24"/>
          <w:lang w:eastAsia="en-GB"/>
        </w:rPr>
        <w:t>graphic design company.</w:t>
      </w:r>
    </w:p>
    <w:p w14:paraId="20DD6DBB" w14:textId="77777777" w:rsidR="00981F28" w:rsidRPr="002012F9" w:rsidRDefault="00981F28" w:rsidP="00981F28">
      <w:pPr>
        <w:rPr>
          <w:rFonts w:ascii="Times New Roman" w:eastAsia="Times New Roman" w:hAnsi="Times New Roman" w:cs="Times New Roman"/>
          <w:b/>
          <w:bCs/>
          <w:sz w:val="24"/>
          <w:szCs w:val="24"/>
          <w:lang w:eastAsia="en-GB"/>
        </w:rPr>
      </w:pPr>
      <w:r>
        <w:t xml:space="preserve">At </w:t>
      </w:r>
      <w:proofErr w:type="spellStart"/>
      <w:r>
        <w:t>NexByte</w:t>
      </w:r>
      <w:proofErr w:type="spellEnd"/>
      <w:r>
        <w:t>, we offer all the graphic design services you need to create a strong visual identity, including:</w:t>
      </w:r>
    </w:p>
    <w:p w14:paraId="69C771CD" w14:textId="77777777" w:rsidR="00981F28" w:rsidRPr="002012F9" w:rsidRDefault="00981F28" w:rsidP="002012F9">
      <w:pPr>
        <w:rPr>
          <w:lang w:eastAsia="en-GB"/>
        </w:rPr>
      </w:pPr>
      <w:r w:rsidRPr="002012F9">
        <w:rPr>
          <w:lang w:eastAsia="en-GB"/>
        </w:rPr>
        <w:t>• Logo Design &amp; Branding</w:t>
      </w:r>
    </w:p>
    <w:p w14:paraId="2365C1A2" w14:textId="4D7E2638" w:rsidR="00981F28" w:rsidRDefault="00981F28" w:rsidP="00981F28">
      <w:r>
        <w:t>• Print Design</w:t>
      </w:r>
      <w:r w:rsidR="004273C7">
        <w:t>,</w:t>
      </w:r>
      <w:r>
        <w:t xml:space="preserve"> which </w:t>
      </w:r>
      <w:r w:rsidR="002012F9">
        <w:t xml:space="preserve">includes Brochures, Flyers, and </w:t>
      </w:r>
      <w:r>
        <w:t>Posters.</w:t>
      </w:r>
    </w:p>
    <w:p w14:paraId="11C21682" w14:textId="77777777" w:rsidR="00981F28" w:rsidRDefault="00981F28" w:rsidP="00981F28">
      <w:r>
        <w:t>• Printed Ads &amp; Social Media Content</w:t>
      </w:r>
    </w:p>
    <w:p w14:paraId="5DE6249C" w14:textId="77777777" w:rsidR="00981F28" w:rsidRDefault="00981F28" w:rsidP="00981F28">
      <w:r>
        <w:t>• Website &amp; App Design</w:t>
      </w:r>
    </w:p>
    <w:p w14:paraId="61175507" w14:textId="77777777" w:rsidR="00981F28" w:rsidRDefault="00981F28" w:rsidP="00981F28">
      <w:r>
        <w:t>• Packaging Design</w:t>
      </w:r>
    </w:p>
    <w:p w14:paraId="5725DE02" w14:textId="77777777" w:rsidR="00981F28" w:rsidRDefault="00981F28" w:rsidP="00981F28">
      <w:r>
        <w:t>• Illustrations &amp; Icons</w:t>
      </w:r>
    </w:p>
    <w:p w14:paraId="62C2E537" w14:textId="77777777" w:rsidR="00981F28" w:rsidRDefault="00981F28" w:rsidP="00981F28">
      <w:r>
        <w:t>• Motion Graphics</w:t>
      </w:r>
    </w:p>
    <w:p w14:paraId="69E05DCC" w14:textId="77777777" w:rsidR="00981F28" w:rsidRDefault="00981F28" w:rsidP="00981F28">
      <w:r>
        <w:t>• Marketing Materials</w:t>
      </w:r>
    </w:p>
    <w:p w14:paraId="2CE10657" w14:textId="57918802" w:rsidR="00981F28" w:rsidRDefault="00981F28" w:rsidP="00981F28">
      <w:r>
        <w:t>As a gr</w:t>
      </w:r>
      <w:r>
        <w:t xml:space="preserve">aphic design </w:t>
      </w:r>
      <w:r>
        <w:t>c</w:t>
      </w:r>
      <w:r>
        <w:t>ompany</w:t>
      </w:r>
      <w:r>
        <w:t xml:space="preserve">, we’re here </w:t>
      </w:r>
      <w:r>
        <w:t xml:space="preserve">to provide professional designs that enable you or your business </w:t>
      </w:r>
      <w:r>
        <w:t xml:space="preserve">to </w:t>
      </w:r>
      <w:r>
        <w:t xml:space="preserve">communicate effectively to the audience/clients. It is </w:t>
      </w:r>
      <w:proofErr w:type="spellStart"/>
      <w:r>
        <w:t>centered</w:t>
      </w:r>
      <w:proofErr w:type="spellEnd"/>
      <w:r>
        <w:t xml:space="preserve"> on designing the </w:t>
      </w:r>
      <w:r>
        <w:t>best-looking</w:t>
      </w:r>
      <w:r>
        <w:t xml:space="preserve"> logo(s) that reflects your business needs.</w:t>
      </w:r>
    </w:p>
    <w:p w14:paraId="3142E060" w14:textId="77777777" w:rsidR="00A06E61" w:rsidRDefault="00A06E61" w:rsidP="00A06E61">
      <w:pPr>
        <w:rPr>
          <w:b/>
          <w:bCs/>
        </w:rPr>
      </w:pPr>
      <w:r>
        <w:rPr>
          <w:b/>
          <w:bCs/>
        </w:rPr>
        <w:t>Consult Our Experts</w:t>
      </w:r>
    </w:p>
    <w:p w14:paraId="6DA68E53" w14:textId="77777777" w:rsidR="00A06E61" w:rsidRDefault="00A06E61" w:rsidP="00A06E61">
      <w:r>
        <w:t>Set the creative direction with our graphic design consultants</w:t>
      </w:r>
    </w:p>
    <w:p w14:paraId="29AF02FC" w14:textId="77777777" w:rsidR="00A06E61" w:rsidRDefault="00A06E61" w:rsidP="00A06E61">
      <w:pPr>
        <w:rPr>
          <w:b/>
          <w:bCs/>
        </w:rPr>
      </w:pPr>
      <w:r>
        <w:rPr>
          <w:b/>
          <w:bCs/>
        </w:rPr>
        <w:t>Pick Preferred Styles</w:t>
      </w:r>
    </w:p>
    <w:p w14:paraId="3A1248B3" w14:textId="77777777" w:rsidR="00A06E61" w:rsidRDefault="00A06E61" w:rsidP="00A06E61">
      <w:r>
        <w:t>Have the creative freedom to pick a visual style and approach to the project.</w:t>
      </w:r>
    </w:p>
    <w:p w14:paraId="6A7BDBFB" w14:textId="77777777" w:rsidR="00A06E61" w:rsidRDefault="00A06E61" w:rsidP="00A06E61">
      <w:pPr>
        <w:rPr>
          <w:b/>
          <w:bCs/>
        </w:rPr>
      </w:pPr>
      <w:r>
        <w:rPr>
          <w:b/>
          <w:bCs/>
        </w:rPr>
        <w:t>Design It</w:t>
      </w:r>
    </w:p>
    <w:p w14:paraId="2CB32E09" w14:textId="77777777" w:rsidR="00A06E61" w:rsidRDefault="00A06E61" w:rsidP="00A06E61">
      <w:r>
        <w:t>Our design specialists will weave a beautiful and user-friendly web solution as directed.</w:t>
      </w:r>
    </w:p>
    <w:p w14:paraId="70F9E0CA" w14:textId="77777777" w:rsidR="00A06E61" w:rsidRDefault="00A06E61" w:rsidP="00A06E61">
      <w:pPr>
        <w:rPr>
          <w:b/>
          <w:bCs/>
        </w:rPr>
      </w:pPr>
      <w:r>
        <w:rPr>
          <w:b/>
          <w:bCs/>
        </w:rPr>
        <w:t xml:space="preserve">Bring It </w:t>
      </w:r>
      <w:proofErr w:type="gramStart"/>
      <w:r>
        <w:rPr>
          <w:b/>
          <w:bCs/>
        </w:rPr>
        <w:t>To</w:t>
      </w:r>
      <w:proofErr w:type="gramEnd"/>
      <w:r>
        <w:rPr>
          <w:b/>
          <w:bCs/>
        </w:rPr>
        <w:t xml:space="preserve"> Reality</w:t>
      </w:r>
    </w:p>
    <w:p w14:paraId="3D319733" w14:textId="77777777" w:rsidR="00A06E61" w:rsidRDefault="00A06E61" w:rsidP="00A06E61">
      <w:r>
        <w:t>Our experienced graphic designers will bring your dream to fruition.</w:t>
      </w:r>
    </w:p>
    <w:p w14:paraId="32825612" w14:textId="77777777" w:rsidR="00A06E61" w:rsidRDefault="00A06E61" w:rsidP="00A06E61">
      <w:pPr>
        <w:ind w:left="720" w:hanging="720"/>
        <w:rPr>
          <w:b/>
          <w:bCs/>
        </w:rPr>
      </w:pPr>
      <w:r>
        <w:rPr>
          <w:b/>
          <w:bCs/>
        </w:rPr>
        <w:t>Take Off</w:t>
      </w:r>
    </w:p>
    <w:p w14:paraId="4D2CC283" w14:textId="546B05D3" w:rsidR="00A06E61" w:rsidRDefault="00A06E61" w:rsidP="00A06E61">
      <w:pPr>
        <w:jc w:val="both"/>
      </w:pPr>
      <w:r>
        <w:t>After launching your visual identity, we’ll provide ongoing support and updates so that it remains impactful for the foreseeable future.</w:t>
      </w:r>
    </w:p>
    <w:p w14:paraId="614A6DA3" w14:textId="77777777" w:rsidR="002012F9" w:rsidRDefault="002012F9" w:rsidP="00374D5A">
      <w:pPr>
        <w:pStyle w:val="Heading1"/>
      </w:pPr>
      <w:r>
        <w:t>Digital Marketing</w:t>
      </w:r>
    </w:p>
    <w:p w14:paraId="7F5D0165" w14:textId="77777777" w:rsidR="002012F9" w:rsidRDefault="002012F9" w:rsidP="002012F9">
      <w:pPr>
        <w:jc w:val="both"/>
      </w:pPr>
      <w:proofErr w:type="spellStart"/>
      <w:r>
        <w:t>NexByte</w:t>
      </w:r>
      <w:proofErr w:type="spellEnd"/>
      <w:r>
        <w:t xml:space="preserve"> is experienced in helping businesses grow their online reach; our tailored digital marketing strategy will drive traffic, build engagement, and organically grow your audience.</w:t>
      </w:r>
    </w:p>
    <w:p w14:paraId="2E0B7136" w14:textId="71CF96DC" w:rsidR="002012F9" w:rsidRPr="00374D5A" w:rsidRDefault="00374D5A" w:rsidP="002012F9">
      <w:pPr>
        <w:jc w:val="both"/>
        <w:rPr>
          <w:rFonts w:ascii="Times New Roman" w:eastAsia="Times New Roman" w:hAnsi="Times New Roman" w:cs="Times New Roman"/>
          <w:b/>
          <w:bCs/>
          <w:sz w:val="24"/>
          <w:szCs w:val="24"/>
          <w:lang w:eastAsia="en-GB"/>
        </w:rPr>
      </w:pPr>
      <w:r w:rsidRPr="00374D5A">
        <w:rPr>
          <w:rFonts w:ascii="Times New Roman" w:eastAsia="Times New Roman" w:hAnsi="Times New Roman" w:cs="Times New Roman"/>
          <w:b/>
          <w:bCs/>
          <w:sz w:val="24"/>
          <w:szCs w:val="24"/>
          <w:lang w:eastAsia="en-GB"/>
        </w:rPr>
        <w:t xml:space="preserve">What We Mean </w:t>
      </w:r>
      <w:proofErr w:type="gramStart"/>
      <w:r w:rsidRPr="00374D5A">
        <w:rPr>
          <w:rFonts w:ascii="Times New Roman" w:eastAsia="Times New Roman" w:hAnsi="Times New Roman" w:cs="Times New Roman"/>
          <w:b/>
          <w:bCs/>
          <w:sz w:val="24"/>
          <w:szCs w:val="24"/>
          <w:lang w:eastAsia="en-GB"/>
        </w:rPr>
        <w:t>By</w:t>
      </w:r>
      <w:proofErr w:type="gramEnd"/>
      <w:r w:rsidRPr="00374D5A">
        <w:rPr>
          <w:rFonts w:ascii="Times New Roman" w:eastAsia="Times New Roman" w:hAnsi="Times New Roman" w:cs="Times New Roman"/>
          <w:b/>
          <w:bCs/>
          <w:sz w:val="24"/>
          <w:szCs w:val="24"/>
          <w:lang w:eastAsia="en-GB"/>
        </w:rPr>
        <w:t xml:space="preserve"> </w:t>
      </w:r>
      <w:r w:rsidR="002012F9" w:rsidRPr="00374D5A">
        <w:rPr>
          <w:rFonts w:ascii="Times New Roman" w:eastAsia="Times New Roman" w:hAnsi="Times New Roman" w:cs="Times New Roman"/>
          <w:b/>
          <w:bCs/>
          <w:sz w:val="24"/>
          <w:szCs w:val="24"/>
          <w:lang w:eastAsia="en-GB"/>
        </w:rPr>
        <w:t>Digital Marketing Services</w:t>
      </w:r>
      <w:r w:rsidRPr="00374D5A">
        <w:rPr>
          <w:rFonts w:ascii="Times New Roman" w:eastAsia="Times New Roman" w:hAnsi="Times New Roman" w:cs="Times New Roman"/>
          <w:b/>
          <w:bCs/>
          <w:sz w:val="24"/>
          <w:szCs w:val="24"/>
          <w:lang w:eastAsia="en-GB"/>
        </w:rPr>
        <w:t>:</w:t>
      </w:r>
    </w:p>
    <w:p w14:paraId="0802DF4A" w14:textId="1EBCB6AF" w:rsidR="002012F9" w:rsidRDefault="00374D5A" w:rsidP="002012F9">
      <w:pPr>
        <w:jc w:val="both"/>
      </w:pPr>
      <w:r>
        <w:lastRenderedPageBreak/>
        <w:t xml:space="preserve">Our </w:t>
      </w:r>
      <w:r>
        <w:t>digital marketing services</w:t>
      </w:r>
      <w:r w:rsidR="002012F9">
        <w:t xml:space="preserve"> offer everything from search engine marketing</w:t>
      </w:r>
      <w:r>
        <w:t xml:space="preserve"> to social media marketing to email marketing campaigns to pay-per-click advertising</w:t>
      </w:r>
      <w:r w:rsidR="002012F9">
        <w:t>. We help develop a good strategy to reach and convert your audience.</w:t>
      </w:r>
    </w:p>
    <w:p w14:paraId="713CD5F9" w14:textId="65412838" w:rsidR="002012F9" w:rsidRPr="00374D5A" w:rsidRDefault="00374D5A" w:rsidP="002012F9">
      <w:pPr>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Exceed your business potential</w:t>
      </w:r>
      <w:r w:rsidR="002012F9" w:rsidRPr="00374D5A">
        <w:rPr>
          <w:rFonts w:ascii="Times New Roman" w:eastAsia="Times New Roman" w:hAnsi="Times New Roman" w:cs="Times New Roman"/>
          <w:b/>
          <w:bCs/>
          <w:sz w:val="24"/>
          <w:szCs w:val="24"/>
          <w:lang w:eastAsia="en-GB"/>
        </w:rPr>
        <w:t xml:space="preserve"> </w:t>
      </w:r>
      <w:r>
        <w:rPr>
          <w:rFonts w:ascii="Times New Roman" w:eastAsia="Times New Roman" w:hAnsi="Times New Roman" w:cs="Times New Roman"/>
          <w:b/>
          <w:bCs/>
          <w:sz w:val="24"/>
          <w:szCs w:val="24"/>
          <w:lang w:eastAsia="en-GB"/>
        </w:rPr>
        <w:t xml:space="preserve">with </w:t>
      </w:r>
      <w:proofErr w:type="spellStart"/>
      <w:r>
        <w:rPr>
          <w:rFonts w:ascii="Times New Roman" w:eastAsia="Times New Roman" w:hAnsi="Times New Roman" w:cs="Times New Roman"/>
          <w:b/>
          <w:bCs/>
          <w:sz w:val="24"/>
          <w:szCs w:val="24"/>
          <w:lang w:eastAsia="en-GB"/>
        </w:rPr>
        <w:t>NexByte’s</w:t>
      </w:r>
      <w:proofErr w:type="spellEnd"/>
      <w:r>
        <w:rPr>
          <w:rFonts w:ascii="Times New Roman" w:eastAsia="Times New Roman" w:hAnsi="Times New Roman" w:cs="Times New Roman"/>
          <w:b/>
          <w:bCs/>
          <w:sz w:val="24"/>
          <w:szCs w:val="24"/>
          <w:lang w:eastAsia="en-GB"/>
        </w:rPr>
        <w:t xml:space="preserve"> </w:t>
      </w:r>
      <w:r w:rsidR="002012F9" w:rsidRPr="00374D5A">
        <w:rPr>
          <w:rFonts w:ascii="Times New Roman" w:eastAsia="Times New Roman" w:hAnsi="Times New Roman" w:cs="Times New Roman"/>
          <w:b/>
          <w:bCs/>
          <w:sz w:val="24"/>
          <w:szCs w:val="24"/>
          <w:lang w:eastAsia="en-GB"/>
        </w:rPr>
        <w:t>digital marketing solutions.</w:t>
      </w:r>
    </w:p>
    <w:p w14:paraId="45E9A539" w14:textId="0E430580" w:rsidR="002012F9" w:rsidRDefault="00374D5A" w:rsidP="002012F9">
      <w:pPr>
        <w:jc w:val="both"/>
      </w:pPr>
      <w:r>
        <w:t xml:space="preserve">We have a team of marketers </w:t>
      </w:r>
      <w:r w:rsidR="002012F9">
        <w:t xml:space="preserve">with </w:t>
      </w:r>
      <w:r>
        <w:t xml:space="preserve">extensive </w:t>
      </w:r>
      <w:r w:rsidR="002012F9">
        <w:t>experience in developing customized campaigns t</w:t>
      </w:r>
      <w:r>
        <w:t xml:space="preserve">hat have allowed multiple </w:t>
      </w:r>
      <w:r w:rsidR="002012F9">
        <w:t xml:space="preserve">businesses </w:t>
      </w:r>
      <w:r>
        <w:t xml:space="preserve">to </w:t>
      </w:r>
      <w:r w:rsidR="002012F9">
        <w:t xml:space="preserve">meet their online marketing goals. </w:t>
      </w:r>
      <w:r>
        <w:t>We have the following offerings in this category</w:t>
      </w:r>
      <w:r w:rsidR="002012F9">
        <w:t>:</w:t>
      </w:r>
    </w:p>
    <w:p w14:paraId="2F74479C" w14:textId="77777777" w:rsidR="002012F9" w:rsidRPr="00374D5A" w:rsidRDefault="002012F9" w:rsidP="002012F9">
      <w:pPr>
        <w:jc w:val="both"/>
        <w:rPr>
          <w:rFonts w:ascii="Times New Roman" w:eastAsia="Times New Roman" w:hAnsi="Times New Roman" w:cs="Times New Roman"/>
          <w:b/>
          <w:bCs/>
          <w:sz w:val="24"/>
          <w:szCs w:val="24"/>
          <w:lang w:eastAsia="en-GB"/>
        </w:rPr>
      </w:pPr>
      <w:r w:rsidRPr="00374D5A">
        <w:rPr>
          <w:rFonts w:ascii="Times New Roman" w:eastAsia="Times New Roman" w:hAnsi="Times New Roman" w:cs="Times New Roman"/>
          <w:b/>
          <w:bCs/>
          <w:sz w:val="24"/>
          <w:szCs w:val="24"/>
          <w:lang w:eastAsia="en-GB"/>
        </w:rPr>
        <w:t>Social Media Marketing</w:t>
      </w:r>
    </w:p>
    <w:p w14:paraId="1AEC0597" w14:textId="77777777" w:rsidR="002012F9" w:rsidRDefault="002012F9" w:rsidP="002012F9">
      <w:pPr>
        <w:jc w:val="both"/>
      </w:pPr>
      <w:r>
        <w:t>We manage your social media presence with cheerful content and effective campaigns across platforms such as Facebook, Instagram, and LinkedIn.</w:t>
      </w:r>
    </w:p>
    <w:p w14:paraId="6B9F2421" w14:textId="77777777" w:rsidR="002012F9" w:rsidRPr="00374D5A" w:rsidRDefault="002012F9" w:rsidP="002012F9">
      <w:pPr>
        <w:jc w:val="both"/>
        <w:rPr>
          <w:rFonts w:ascii="Times New Roman" w:eastAsia="Times New Roman" w:hAnsi="Times New Roman" w:cs="Times New Roman"/>
          <w:b/>
          <w:bCs/>
          <w:sz w:val="24"/>
          <w:szCs w:val="24"/>
          <w:lang w:eastAsia="en-GB"/>
        </w:rPr>
      </w:pPr>
      <w:r w:rsidRPr="00374D5A">
        <w:rPr>
          <w:rFonts w:ascii="Times New Roman" w:eastAsia="Times New Roman" w:hAnsi="Times New Roman" w:cs="Times New Roman"/>
          <w:b/>
          <w:bCs/>
          <w:sz w:val="24"/>
          <w:szCs w:val="24"/>
          <w:lang w:eastAsia="en-GB"/>
        </w:rPr>
        <w:t>PPC &amp; SEM</w:t>
      </w:r>
    </w:p>
    <w:p w14:paraId="533A019E" w14:textId="77777777" w:rsidR="002012F9" w:rsidRDefault="002012F9" w:rsidP="002012F9">
      <w:pPr>
        <w:jc w:val="both"/>
      </w:pPr>
      <w:r>
        <w:t>We'll help you reach your target audience fast using strategic paid ads with the best ROI available on Google Ads and on social media.</w:t>
      </w:r>
    </w:p>
    <w:p w14:paraId="735CFF82" w14:textId="77777777" w:rsidR="002012F9" w:rsidRPr="00374D5A" w:rsidRDefault="002012F9" w:rsidP="002012F9">
      <w:pPr>
        <w:jc w:val="both"/>
        <w:rPr>
          <w:rFonts w:ascii="Times New Roman" w:eastAsia="Times New Roman" w:hAnsi="Times New Roman" w:cs="Times New Roman"/>
          <w:b/>
          <w:bCs/>
          <w:sz w:val="24"/>
          <w:szCs w:val="24"/>
          <w:lang w:eastAsia="en-GB"/>
        </w:rPr>
      </w:pPr>
      <w:r w:rsidRPr="00374D5A">
        <w:rPr>
          <w:rFonts w:ascii="Times New Roman" w:eastAsia="Times New Roman" w:hAnsi="Times New Roman" w:cs="Times New Roman"/>
          <w:b/>
          <w:bCs/>
          <w:sz w:val="24"/>
          <w:szCs w:val="24"/>
          <w:lang w:eastAsia="en-GB"/>
        </w:rPr>
        <w:t>Email Marketing</w:t>
      </w:r>
    </w:p>
    <w:p w14:paraId="51C31AC2" w14:textId="77777777" w:rsidR="002012F9" w:rsidRDefault="002012F9" w:rsidP="002012F9">
      <w:pPr>
        <w:jc w:val="both"/>
      </w:pPr>
      <w:r>
        <w:t>Our email campaigns are designed to nurture leads, build customer relationships, and drive conversions.</w:t>
      </w:r>
    </w:p>
    <w:p w14:paraId="44E65A1F" w14:textId="7460185B" w:rsidR="002012F9" w:rsidRPr="00374D5A" w:rsidRDefault="00374D5A" w:rsidP="002012F9">
      <w:pPr>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Stand atop your digital rivals </w:t>
      </w:r>
      <w:r w:rsidR="002012F9" w:rsidRPr="00374D5A">
        <w:rPr>
          <w:rFonts w:ascii="Times New Roman" w:eastAsia="Times New Roman" w:hAnsi="Times New Roman" w:cs="Times New Roman"/>
          <w:b/>
          <w:bCs/>
          <w:sz w:val="24"/>
          <w:szCs w:val="24"/>
          <w:lang w:eastAsia="en-GB"/>
        </w:rPr>
        <w:t xml:space="preserve">with </w:t>
      </w:r>
      <w:r>
        <w:rPr>
          <w:rFonts w:ascii="Times New Roman" w:eastAsia="Times New Roman" w:hAnsi="Times New Roman" w:cs="Times New Roman"/>
          <w:b/>
          <w:bCs/>
          <w:sz w:val="24"/>
          <w:szCs w:val="24"/>
          <w:lang w:eastAsia="en-GB"/>
        </w:rPr>
        <w:t>a top-tier</w:t>
      </w:r>
      <w:r w:rsidR="002012F9" w:rsidRPr="00374D5A">
        <w:rPr>
          <w:rFonts w:ascii="Times New Roman" w:eastAsia="Times New Roman" w:hAnsi="Times New Roman" w:cs="Times New Roman"/>
          <w:b/>
          <w:bCs/>
          <w:sz w:val="24"/>
          <w:szCs w:val="24"/>
          <w:lang w:eastAsia="en-GB"/>
        </w:rPr>
        <w:t xml:space="preserve"> digital marketing</w:t>
      </w:r>
      <w:r>
        <w:rPr>
          <w:rFonts w:ascii="Times New Roman" w:eastAsia="Times New Roman" w:hAnsi="Times New Roman" w:cs="Times New Roman"/>
          <w:b/>
          <w:bCs/>
          <w:sz w:val="24"/>
          <w:szCs w:val="24"/>
          <w:lang w:eastAsia="en-GB"/>
        </w:rPr>
        <w:t xml:space="preserve"> agency</w:t>
      </w:r>
      <w:r w:rsidR="002012F9" w:rsidRPr="00374D5A">
        <w:rPr>
          <w:rFonts w:ascii="Times New Roman" w:eastAsia="Times New Roman" w:hAnsi="Times New Roman" w:cs="Times New Roman"/>
          <w:b/>
          <w:bCs/>
          <w:sz w:val="24"/>
          <w:szCs w:val="24"/>
          <w:lang w:eastAsia="en-GB"/>
        </w:rPr>
        <w:t>.</w:t>
      </w:r>
    </w:p>
    <w:p w14:paraId="541C2257" w14:textId="77777777" w:rsidR="002012F9" w:rsidRDefault="002012F9" w:rsidP="002012F9">
      <w:pPr>
        <w:jc w:val="both"/>
      </w:pPr>
      <w:r>
        <w:t xml:space="preserve">Through </w:t>
      </w:r>
      <w:proofErr w:type="spellStart"/>
      <w:r>
        <w:t>NexByte</w:t>
      </w:r>
      <w:proofErr w:type="spellEnd"/>
      <w:r>
        <w:t>, we give you a complete package of digital marketing services to help you grow your business</w:t>
      </w:r>
    </w:p>
    <w:p w14:paraId="565E3D98" w14:textId="77777777" w:rsidR="002012F9" w:rsidRDefault="002012F9" w:rsidP="002012F9">
      <w:pPr>
        <w:jc w:val="both"/>
      </w:pPr>
      <w:r>
        <w:t>• Social media marketing</w:t>
      </w:r>
    </w:p>
    <w:p w14:paraId="786DCFD3" w14:textId="77777777" w:rsidR="002012F9" w:rsidRDefault="002012F9" w:rsidP="002012F9">
      <w:pPr>
        <w:jc w:val="both"/>
      </w:pPr>
      <w:r>
        <w:t>• SEM: Search Engine Marketing</w:t>
      </w:r>
    </w:p>
    <w:p w14:paraId="27CAC92A" w14:textId="77777777" w:rsidR="002012F9" w:rsidRDefault="002012F9" w:rsidP="002012F9">
      <w:pPr>
        <w:jc w:val="both"/>
      </w:pPr>
      <w:r>
        <w:t>• Pay-Per-Click (PPC) Advertising</w:t>
      </w:r>
    </w:p>
    <w:p w14:paraId="29941F4F" w14:textId="77777777" w:rsidR="002012F9" w:rsidRDefault="002012F9" w:rsidP="002012F9">
      <w:pPr>
        <w:jc w:val="both"/>
      </w:pPr>
      <w:r>
        <w:t>• Content Marketing</w:t>
      </w:r>
    </w:p>
    <w:p w14:paraId="3281E561" w14:textId="77777777" w:rsidR="002012F9" w:rsidRDefault="002012F9" w:rsidP="002012F9">
      <w:pPr>
        <w:jc w:val="both"/>
      </w:pPr>
      <w:r>
        <w:t>• Email Marketing</w:t>
      </w:r>
    </w:p>
    <w:p w14:paraId="3C497F3F" w14:textId="77777777" w:rsidR="002012F9" w:rsidRDefault="002012F9" w:rsidP="002012F9">
      <w:pPr>
        <w:jc w:val="both"/>
      </w:pPr>
      <w:r>
        <w:t>• Influencer Marketing</w:t>
      </w:r>
    </w:p>
    <w:p w14:paraId="6AA378E3" w14:textId="77777777" w:rsidR="002012F9" w:rsidRDefault="002012F9" w:rsidP="002012F9">
      <w:pPr>
        <w:jc w:val="both"/>
      </w:pPr>
      <w:r>
        <w:t>• Affiliates Marketing</w:t>
      </w:r>
    </w:p>
    <w:p w14:paraId="1C6196FA" w14:textId="77777777" w:rsidR="002012F9" w:rsidRDefault="002012F9" w:rsidP="002012F9">
      <w:pPr>
        <w:jc w:val="both"/>
      </w:pPr>
      <w:r>
        <w:t>• Digital Strategy &amp; Consulting</w:t>
      </w:r>
    </w:p>
    <w:p w14:paraId="3879513E" w14:textId="21EC5D43" w:rsidR="002F127C" w:rsidRDefault="002012F9" w:rsidP="002012F9">
      <w:pPr>
        <w:jc w:val="both"/>
      </w:pPr>
      <w:r>
        <w:t>With the right digital marketing services, you will get effective reach to your audience, create engagement, and reach for long-term business growth.</w:t>
      </w:r>
    </w:p>
    <w:p w14:paraId="5B55B398" w14:textId="7EEDA9B2" w:rsidR="00374D5A" w:rsidRDefault="00374D5A" w:rsidP="00374D5A">
      <w:pPr>
        <w:rPr>
          <w:b/>
          <w:bCs/>
        </w:rPr>
      </w:pPr>
      <w:r>
        <w:rPr>
          <w:b/>
          <w:bCs/>
        </w:rPr>
        <w:t xml:space="preserve">Consult Our </w:t>
      </w:r>
      <w:r>
        <w:rPr>
          <w:b/>
          <w:bCs/>
        </w:rPr>
        <w:t>Marketers</w:t>
      </w:r>
    </w:p>
    <w:p w14:paraId="01D7AA9C" w14:textId="7EEF58BF" w:rsidR="00374D5A" w:rsidRDefault="00374D5A" w:rsidP="00374D5A">
      <w:r>
        <w:t xml:space="preserve">Set the </w:t>
      </w:r>
      <w:r>
        <w:t xml:space="preserve">theme for the marketing campaign </w:t>
      </w:r>
      <w:r>
        <w:t xml:space="preserve">with our </w:t>
      </w:r>
      <w:r>
        <w:t xml:space="preserve">marketing and branding </w:t>
      </w:r>
      <w:r>
        <w:t>consultants</w:t>
      </w:r>
      <w:r w:rsidR="004273C7">
        <w:t>.</w:t>
      </w:r>
    </w:p>
    <w:p w14:paraId="49B8D4B9" w14:textId="002521D1" w:rsidR="00374D5A" w:rsidRDefault="00374D5A" w:rsidP="00374D5A">
      <w:pPr>
        <w:rPr>
          <w:b/>
          <w:bCs/>
        </w:rPr>
      </w:pPr>
      <w:r>
        <w:rPr>
          <w:b/>
          <w:bCs/>
        </w:rPr>
        <w:t xml:space="preserve">Pick Preferred </w:t>
      </w:r>
      <w:r>
        <w:rPr>
          <w:b/>
          <w:bCs/>
        </w:rPr>
        <w:t>Strategy</w:t>
      </w:r>
    </w:p>
    <w:p w14:paraId="52C5A3EF" w14:textId="31E52B63" w:rsidR="00374D5A" w:rsidRDefault="00374D5A" w:rsidP="00374D5A">
      <w:r>
        <w:t xml:space="preserve">Freely choose a digital marketing strategy and </w:t>
      </w:r>
      <w:r>
        <w:t>a visual style</w:t>
      </w:r>
      <w:r>
        <w:t xml:space="preserve"> for the project</w:t>
      </w:r>
      <w:r>
        <w:t>.</w:t>
      </w:r>
    </w:p>
    <w:p w14:paraId="032EF9CB" w14:textId="6AE1E696" w:rsidR="00374D5A" w:rsidRDefault="00374D5A" w:rsidP="00374D5A">
      <w:pPr>
        <w:rPr>
          <w:b/>
          <w:bCs/>
        </w:rPr>
      </w:pPr>
      <w:r>
        <w:rPr>
          <w:b/>
          <w:bCs/>
        </w:rPr>
        <w:t xml:space="preserve">Design </w:t>
      </w:r>
      <w:r>
        <w:rPr>
          <w:b/>
          <w:bCs/>
        </w:rPr>
        <w:t>It</w:t>
      </w:r>
    </w:p>
    <w:p w14:paraId="3C319ECA" w14:textId="68DE074A" w:rsidR="00374D5A" w:rsidRDefault="00374D5A" w:rsidP="00374D5A">
      <w:r>
        <w:lastRenderedPageBreak/>
        <w:t xml:space="preserve">Our specialists will </w:t>
      </w:r>
      <w:r>
        <w:t>develop the necessary content and designs</w:t>
      </w:r>
      <w:r>
        <w:t>.</w:t>
      </w:r>
    </w:p>
    <w:p w14:paraId="56A56E25" w14:textId="77777777" w:rsidR="00374D5A" w:rsidRDefault="00374D5A" w:rsidP="00374D5A">
      <w:pPr>
        <w:rPr>
          <w:b/>
          <w:bCs/>
        </w:rPr>
      </w:pPr>
      <w:r>
        <w:rPr>
          <w:b/>
          <w:bCs/>
        </w:rPr>
        <w:t xml:space="preserve">Bring It </w:t>
      </w:r>
      <w:proofErr w:type="gramStart"/>
      <w:r>
        <w:rPr>
          <w:b/>
          <w:bCs/>
        </w:rPr>
        <w:t>To</w:t>
      </w:r>
      <w:proofErr w:type="gramEnd"/>
      <w:r>
        <w:rPr>
          <w:b/>
          <w:bCs/>
        </w:rPr>
        <w:t xml:space="preserve"> Reality</w:t>
      </w:r>
    </w:p>
    <w:p w14:paraId="237F6C37" w14:textId="7E65F26E" w:rsidR="00374D5A" w:rsidRDefault="00374D5A" w:rsidP="00374D5A">
      <w:r>
        <w:t xml:space="preserve">Our experienced </w:t>
      </w:r>
      <w:r>
        <w:t xml:space="preserve">content marketers, social media experts, and designers </w:t>
      </w:r>
      <w:r>
        <w:t xml:space="preserve">will </w:t>
      </w:r>
      <w:r>
        <w:t xml:space="preserve">convert </w:t>
      </w:r>
      <w:r>
        <w:t xml:space="preserve">your </w:t>
      </w:r>
      <w:r>
        <w:t>campaign into reality</w:t>
      </w:r>
      <w:r>
        <w:t>.</w:t>
      </w:r>
    </w:p>
    <w:p w14:paraId="6A674D99" w14:textId="77777777" w:rsidR="00374D5A" w:rsidRDefault="00374D5A" w:rsidP="00374D5A">
      <w:pPr>
        <w:ind w:left="720" w:hanging="720"/>
        <w:rPr>
          <w:b/>
          <w:bCs/>
        </w:rPr>
      </w:pPr>
      <w:r>
        <w:rPr>
          <w:b/>
          <w:bCs/>
        </w:rPr>
        <w:t>Take Off</w:t>
      </w:r>
    </w:p>
    <w:p w14:paraId="03C29834" w14:textId="038CBDEF" w:rsidR="00374D5A" w:rsidRPr="002012F9" w:rsidRDefault="00374D5A" w:rsidP="002012F9">
      <w:pPr>
        <w:jc w:val="both"/>
      </w:pPr>
      <w:r>
        <w:t>After launching your</w:t>
      </w:r>
      <w:r>
        <w:t xml:space="preserve"> marketing campaign</w:t>
      </w:r>
      <w:r>
        <w:t>, we’ll provide ongoing support and updates so that it remains impactful for the foreseeable future.</w:t>
      </w:r>
    </w:p>
    <w:p w14:paraId="210D621D" w14:textId="1C71B92A" w:rsidR="002F127C" w:rsidRPr="002F127C" w:rsidRDefault="002F127C" w:rsidP="002F127C">
      <w:pPr>
        <w:spacing w:before="100" w:beforeAutospacing="1" w:after="100" w:afterAutospacing="1" w:line="240" w:lineRule="auto"/>
        <w:rPr>
          <w:rFonts w:ascii="Times New Roman" w:eastAsia="Times New Roman" w:hAnsi="Times New Roman" w:cs="Times New Roman"/>
          <w:sz w:val="24"/>
          <w:szCs w:val="24"/>
          <w:lang w:eastAsia="en-GB"/>
        </w:rPr>
      </w:pPr>
      <w:r w:rsidRPr="006C28E4">
        <w:rPr>
          <w:rStyle w:val="Heading1Char"/>
        </w:rPr>
        <w:t>SEO and Content Writing</w:t>
      </w:r>
      <w:r w:rsidRPr="002F127C">
        <w:rPr>
          <w:rFonts w:ascii="Times New Roman" w:eastAsia="Times New Roman" w:hAnsi="Times New Roman" w:cs="Times New Roman"/>
          <w:sz w:val="24"/>
          <w:szCs w:val="24"/>
          <w:lang w:eastAsia="en-GB"/>
        </w:rPr>
        <w:br/>
      </w:r>
      <w:proofErr w:type="spellStart"/>
      <w:r w:rsidR="006C28E4" w:rsidRPr="002012F9">
        <w:t>NexByte’s</w:t>
      </w:r>
      <w:proofErr w:type="spellEnd"/>
      <w:r w:rsidR="006C28E4" w:rsidRPr="002012F9">
        <w:t xml:space="preserve"> expertise extends beyond design and web development. We also excel at </w:t>
      </w:r>
      <w:r w:rsidRPr="002012F9">
        <w:t>your search engine rankings and create engaging content that drives traffic and enhances user experience.</w:t>
      </w:r>
    </w:p>
    <w:p w14:paraId="1979B392" w14:textId="1E4AC86F"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SEO and Content Writing Services</w:t>
      </w:r>
      <w:r w:rsidR="00095C19">
        <w:rPr>
          <w:rFonts w:ascii="Times New Roman" w:eastAsia="Times New Roman" w:hAnsi="Times New Roman" w:cs="Times New Roman"/>
          <w:b/>
          <w:bCs/>
          <w:sz w:val="24"/>
          <w:szCs w:val="24"/>
          <w:lang w:eastAsia="en-GB"/>
        </w:rPr>
        <w:t>: Explained</w:t>
      </w:r>
      <w:r w:rsidRPr="002F127C">
        <w:rPr>
          <w:rFonts w:ascii="Times New Roman" w:eastAsia="Times New Roman" w:hAnsi="Times New Roman" w:cs="Times New Roman"/>
          <w:sz w:val="24"/>
          <w:szCs w:val="24"/>
          <w:lang w:eastAsia="en-GB"/>
        </w:rPr>
        <w:br/>
      </w:r>
      <w:r w:rsidR="00095C19" w:rsidRPr="002012F9">
        <w:t xml:space="preserve">A company can benefit from </w:t>
      </w:r>
      <w:r w:rsidRPr="002012F9">
        <w:t xml:space="preserve">SEO (Search Engine Optimization) and content writing services </w:t>
      </w:r>
      <w:r w:rsidR="00095C19" w:rsidRPr="002012F9">
        <w:t xml:space="preserve">to </w:t>
      </w:r>
      <w:r w:rsidRPr="002012F9">
        <w:t>improv</w:t>
      </w:r>
      <w:r w:rsidR="00095C19" w:rsidRPr="002012F9">
        <w:t>e</w:t>
      </w:r>
      <w:r w:rsidRPr="002012F9">
        <w:t xml:space="preserve"> </w:t>
      </w:r>
      <w:r w:rsidR="00095C19" w:rsidRPr="002012F9">
        <w:t xml:space="preserve">its </w:t>
      </w:r>
      <w:r w:rsidRPr="002012F9">
        <w:t>website’s visibility on search engines</w:t>
      </w:r>
      <w:r w:rsidR="00095C19" w:rsidRPr="002012F9">
        <w:t xml:space="preserve">. </w:t>
      </w:r>
      <w:proofErr w:type="spellStart"/>
      <w:r w:rsidR="00095C19" w:rsidRPr="002012F9">
        <w:t>NexByte</w:t>
      </w:r>
      <w:proofErr w:type="spellEnd"/>
      <w:r w:rsidR="00095C19" w:rsidRPr="002012F9">
        <w:t xml:space="preserve"> ensures that we deliver </w:t>
      </w:r>
      <w:r w:rsidRPr="002012F9">
        <w:t xml:space="preserve">high-quality content that </w:t>
      </w:r>
      <w:r w:rsidR="00095C19" w:rsidRPr="002012F9">
        <w:t>targets your business audience</w:t>
      </w:r>
      <w:r w:rsidRPr="002012F9">
        <w:t>.</w:t>
      </w:r>
    </w:p>
    <w:p w14:paraId="6CEAAD58" w14:textId="2D694533"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SEO and content writing solutions</w:t>
      </w:r>
      <w:r w:rsidR="00335C21">
        <w:rPr>
          <w:rFonts w:ascii="Times New Roman" w:eastAsia="Times New Roman" w:hAnsi="Times New Roman" w:cs="Times New Roman"/>
          <w:b/>
          <w:bCs/>
          <w:sz w:val="24"/>
          <w:szCs w:val="24"/>
          <w:lang w:eastAsia="en-GB"/>
        </w:rPr>
        <w:t xml:space="preserve"> help you meet your business needs</w:t>
      </w:r>
      <w:r w:rsidRPr="002F127C">
        <w:rPr>
          <w:rFonts w:ascii="Times New Roman" w:eastAsia="Times New Roman" w:hAnsi="Times New Roman" w:cs="Times New Roman"/>
          <w:sz w:val="24"/>
          <w:szCs w:val="24"/>
          <w:lang w:eastAsia="en-GB"/>
        </w:rPr>
        <w:br/>
      </w:r>
      <w:r w:rsidRPr="002012F9">
        <w:t xml:space="preserve">Our SEO specialists and content writers </w:t>
      </w:r>
      <w:r w:rsidR="00516195" w:rsidRPr="002012F9">
        <w:t xml:space="preserve">come together </w:t>
      </w:r>
      <w:r w:rsidRPr="002012F9">
        <w:t>to develop content strategies that</w:t>
      </w:r>
      <w:r w:rsidR="00516195" w:rsidRPr="002012F9">
        <w:t xml:space="preserve"> target the right audience and boost your website rankings organically</w:t>
      </w:r>
      <w:r w:rsidRPr="002012F9">
        <w:t>. Here’s how we can help:</w:t>
      </w:r>
    </w:p>
    <w:p w14:paraId="020909D9" w14:textId="2219FF96" w:rsidR="002F127C" w:rsidRPr="002F127C" w:rsidRDefault="002F127C" w:rsidP="002F127C">
      <w:pPr>
        <w:spacing w:before="100" w:beforeAutospacing="1" w:after="100" w:afterAutospacing="1" w:line="240" w:lineRule="auto"/>
        <w:rPr>
          <w:rFonts w:ascii="Times New Roman" w:eastAsia="Times New Roman" w:hAnsi="Times New Roman" w:cs="Times New Roman"/>
          <w:sz w:val="24"/>
          <w:szCs w:val="24"/>
          <w:lang w:eastAsia="en-GB"/>
        </w:rPr>
      </w:pPr>
      <w:r w:rsidRPr="002F127C">
        <w:rPr>
          <w:rFonts w:ascii="Times New Roman" w:eastAsia="Times New Roman" w:hAnsi="Times New Roman" w:cs="Times New Roman"/>
          <w:b/>
          <w:bCs/>
          <w:sz w:val="24"/>
          <w:szCs w:val="24"/>
          <w:lang w:eastAsia="en-GB"/>
        </w:rPr>
        <w:t>On-Page SEO</w:t>
      </w:r>
      <w:r w:rsidRPr="002F127C">
        <w:rPr>
          <w:rFonts w:ascii="Times New Roman" w:eastAsia="Times New Roman" w:hAnsi="Times New Roman" w:cs="Times New Roman"/>
          <w:sz w:val="24"/>
          <w:szCs w:val="24"/>
          <w:lang w:eastAsia="en-GB"/>
        </w:rPr>
        <w:br/>
      </w:r>
      <w:r w:rsidR="00516195" w:rsidRPr="002012F9">
        <w:t xml:space="preserve">Let us </w:t>
      </w:r>
      <w:r w:rsidRPr="002012F9">
        <w:t>optimize your website content</w:t>
      </w:r>
      <w:r w:rsidR="00516195" w:rsidRPr="002012F9">
        <w:t xml:space="preserve"> and use certain </w:t>
      </w:r>
      <w:r w:rsidRPr="002012F9">
        <w:t xml:space="preserve">keywords </w:t>
      </w:r>
      <w:r w:rsidR="00516195" w:rsidRPr="002012F9">
        <w:t>that help you</w:t>
      </w:r>
      <w:r w:rsidRPr="002012F9">
        <w:t xml:space="preserve"> rank higher on search engines like Google.</w:t>
      </w:r>
    </w:p>
    <w:p w14:paraId="2FCB8D7E" w14:textId="2BD4CEDB"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Content Creation</w:t>
      </w:r>
      <w:r w:rsidRPr="002F127C">
        <w:rPr>
          <w:rFonts w:ascii="Times New Roman" w:eastAsia="Times New Roman" w:hAnsi="Times New Roman" w:cs="Times New Roman"/>
          <w:sz w:val="24"/>
          <w:szCs w:val="24"/>
          <w:lang w:eastAsia="en-GB"/>
        </w:rPr>
        <w:br/>
      </w:r>
      <w:r w:rsidRPr="002012F9">
        <w:t xml:space="preserve">Our content writers </w:t>
      </w:r>
      <w:r w:rsidR="00516195" w:rsidRPr="002012F9">
        <w:t>are the best in the field. They can generate top-notch blogs,</w:t>
      </w:r>
      <w:r w:rsidRPr="002012F9">
        <w:t xml:space="preserve"> articles, and website </w:t>
      </w:r>
      <w:r w:rsidR="00516195" w:rsidRPr="002012F9">
        <w:t>content so that you attract maximum traffic and audience appeal</w:t>
      </w:r>
      <w:r w:rsidRPr="002012F9">
        <w:t>.</w:t>
      </w:r>
    </w:p>
    <w:p w14:paraId="2EFFF571" w14:textId="40A62E8F"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Link Building</w:t>
      </w:r>
      <w:r w:rsidRPr="002F127C">
        <w:rPr>
          <w:rFonts w:ascii="Times New Roman" w:eastAsia="Times New Roman" w:hAnsi="Times New Roman" w:cs="Times New Roman"/>
          <w:sz w:val="24"/>
          <w:szCs w:val="24"/>
          <w:lang w:eastAsia="en-GB"/>
        </w:rPr>
        <w:br/>
      </w:r>
      <w:r w:rsidR="00335C21" w:rsidRPr="002012F9">
        <w:t>Using only white hat</w:t>
      </w:r>
      <w:r w:rsidRPr="002012F9">
        <w:t xml:space="preserve"> techniques </w:t>
      </w:r>
      <w:r w:rsidR="00D534EC" w:rsidRPr="002012F9">
        <w:t xml:space="preserve">to create </w:t>
      </w:r>
      <w:r w:rsidRPr="002012F9">
        <w:t>backlinks</w:t>
      </w:r>
      <w:r w:rsidR="00335C21" w:rsidRPr="002012F9">
        <w:t xml:space="preserve">, we </w:t>
      </w:r>
      <w:r w:rsidRPr="002012F9">
        <w:t xml:space="preserve">improve your website’s </w:t>
      </w:r>
      <w:r w:rsidR="00335C21" w:rsidRPr="002012F9">
        <w:t xml:space="preserve">overall authority </w:t>
      </w:r>
      <w:r w:rsidRPr="002012F9">
        <w:t>ranking</w:t>
      </w:r>
      <w:r w:rsidR="00335C21" w:rsidRPr="002012F9">
        <w:t xml:space="preserve"> on search engines</w:t>
      </w:r>
      <w:r w:rsidRPr="002012F9">
        <w:t>.</w:t>
      </w:r>
    </w:p>
    <w:p w14:paraId="2C77B24A" w14:textId="4C72FF04" w:rsidR="002F127C" w:rsidRPr="002012F9" w:rsidRDefault="00516195" w:rsidP="002F127C">
      <w:pPr>
        <w:spacing w:before="100" w:beforeAutospacing="1" w:after="100" w:afterAutospacing="1" w:line="240" w:lineRule="auto"/>
      </w:pPr>
      <w:r>
        <w:rPr>
          <w:rFonts w:ascii="Times New Roman" w:eastAsia="Times New Roman" w:hAnsi="Times New Roman" w:cs="Times New Roman"/>
          <w:b/>
          <w:bCs/>
          <w:sz w:val="24"/>
          <w:szCs w:val="24"/>
          <w:lang w:eastAsia="en-GB"/>
        </w:rPr>
        <w:t xml:space="preserve">Enhance your digital presence </w:t>
      </w:r>
      <w:r w:rsidR="002F127C" w:rsidRPr="002F127C">
        <w:rPr>
          <w:rFonts w:ascii="Times New Roman" w:eastAsia="Times New Roman" w:hAnsi="Times New Roman" w:cs="Times New Roman"/>
          <w:b/>
          <w:bCs/>
          <w:sz w:val="24"/>
          <w:szCs w:val="24"/>
          <w:lang w:eastAsia="en-GB"/>
        </w:rPr>
        <w:t xml:space="preserve">with </w:t>
      </w:r>
      <w:r>
        <w:rPr>
          <w:rFonts w:ascii="Times New Roman" w:eastAsia="Times New Roman" w:hAnsi="Times New Roman" w:cs="Times New Roman"/>
          <w:b/>
          <w:bCs/>
          <w:sz w:val="24"/>
          <w:szCs w:val="24"/>
          <w:lang w:eastAsia="en-GB"/>
        </w:rPr>
        <w:t xml:space="preserve">industry-leading </w:t>
      </w:r>
      <w:r w:rsidR="002F127C" w:rsidRPr="002F127C">
        <w:rPr>
          <w:rFonts w:ascii="Times New Roman" w:eastAsia="Times New Roman" w:hAnsi="Times New Roman" w:cs="Times New Roman"/>
          <w:b/>
          <w:bCs/>
          <w:sz w:val="24"/>
          <w:szCs w:val="24"/>
          <w:lang w:eastAsia="en-GB"/>
        </w:rPr>
        <w:t xml:space="preserve">SEO and content writing </w:t>
      </w:r>
      <w:r>
        <w:rPr>
          <w:rFonts w:ascii="Times New Roman" w:eastAsia="Times New Roman" w:hAnsi="Times New Roman" w:cs="Times New Roman"/>
          <w:b/>
          <w:bCs/>
          <w:sz w:val="24"/>
          <w:szCs w:val="24"/>
          <w:lang w:eastAsia="en-GB"/>
        </w:rPr>
        <w:t>services</w:t>
      </w:r>
      <w:r w:rsidR="00D534EC">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2F127C" w:rsidRPr="002F127C">
        <w:rPr>
          <w:rFonts w:ascii="Times New Roman" w:eastAsia="Times New Roman" w:hAnsi="Times New Roman" w:cs="Times New Roman"/>
          <w:sz w:val="24"/>
          <w:szCs w:val="24"/>
          <w:lang w:eastAsia="en-GB"/>
        </w:rPr>
        <w:br/>
      </w:r>
      <w:r w:rsidR="002F127C" w:rsidRPr="002012F9">
        <w:t xml:space="preserve">At </w:t>
      </w:r>
      <w:proofErr w:type="spellStart"/>
      <w:r w:rsidR="002F127C" w:rsidRPr="002012F9">
        <w:t>NexByte</w:t>
      </w:r>
      <w:proofErr w:type="spellEnd"/>
      <w:r w:rsidR="002F127C" w:rsidRPr="002012F9">
        <w:t>, we provide the SEO and content writing services</w:t>
      </w:r>
      <w:r w:rsidR="00D534EC" w:rsidRPr="002012F9">
        <w:t xml:space="preserve"> essential to make a noticeable online presence</w:t>
      </w:r>
      <w:r w:rsidR="002F127C" w:rsidRPr="002012F9">
        <w:t xml:space="preserve">, </w:t>
      </w:r>
      <w:r w:rsidR="00D534EC" w:rsidRPr="002012F9">
        <w:t>such as</w:t>
      </w:r>
      <w:r w:rsidR="002F127C" w:rsidRPr="002012F9">
        <w:t>:</w:t>
      </w:r>
    </w:p>
    <w:p w14:paraId="778382F4" w14:textId="77777777" w:rsidR="00132031" w:rsidRPr="002012F9" w:rsidRDefault="002F127C" w:rsidP="00A67A77">
      <w:pPr>
        <w:spacing w:before="100" w:beforeAutospacing="1" w:after="100" w:afterAutospacing="1" w:line="240" w:lineRule="auto"/>
      </w:pPr>
      <w:r w:rsidRPr="002012F9">
        <w:t>• On-Page SEO &amp; Keyword Optimization</w:t>
      </w:r>
      <w:r w:rsidRPr="002012F9">
        <w:br/>
        <w:t>• Content Creation (Blogs, Articles, Web Copy)</w:t>
      </w:r>
      <w:r w:rsidRPr="002012F9">
        <w:br/>
        <w:t>• Link Building &amp; Off-Page SEO</w:t>
      </w:r>
      <w:r w:rsidRPr="002012F9">
        <w:br/>
        <w:t>• Technical SEO &amp; Website Audits</w:t>
      </w:r>
      <w:r w:rsidRPr="002012F9">
        <w:br/>
        <w:t>• SEO Consulting</w:t>
      </w:r>
      <w:r w:rsidRPr="002012F9">
        <w:br/>
        <w:t>• Local SEO</w:t>
      </w:r>
      <w:r w:rsidRPr="002012F9">
        <w:br/>
        <w:t>• Content Strategy &amp; Planning</w:t>
      </w:r>
    </w:p>
    <w:p w14:paraId="52439D2E" w14:textId="455FAAEF" w:rsidR="002F127C" w:rsidRDefault="00132031" w:rsidP="00A67A77">
      <w:pPr>
        <w:spacing w:before="100" w:beforeAutospacing="1" w:after="100" w:afterAutospacing="1" w:line="240" w:lineRule="auto"/>
      </w:pPr>
      <w:r w:rsidRPr="002012F9">
        <w:t xml:space="preserve">In summary, if you want your company to rise up to its competitor's level and attract greater traffic, it’s crucial that you pick the </w:t>
      </w:r>
      <w:r w:rsidR="002F127C" w:rsidRPr="002012F9">
        <w:t>right SEO strategy and content.</w:t>
      </w:r>
    </w:p>
    <w:p w14:paraId="6BFB6FF8" w14:textId="54501E14" w:rsidR="000462B9" w:rsidRDefault="000462B9" w:rsidP="000462B9">
      <w:pPr>
        <w:rPr>
          <w:b/>
          <w:bCs/>
        </w:rPr>
      </w:pPr>
      <w:r>
        <w:rPr>
          <w:b/>
          <w:bCs/>
        </w:rPr>
        <w:lastRenderedPageBreak/>
        <w:t xml:space="preserve">Consult Our </w:t>
      </w:r>
      <w:r>
        <w:rPr>
          <w:b/>
          <w:bCs/>
        </w:rPr>
        <w:t>Content Team</w:t>
      </w:r>
    </w:p>
    <w:p w14:paraId="280366E5" w14:textId="1AA54FE1" w:rsidR="000462B9" w:rsidRDefault="000462B9" w:rsidP="000462B9">
      <w:r>
        <w:t xml:space="preserve">Set the theme for the </w:t>
      </w:r>
      <w:r>
        <w:t xml:space="preserve">SEO campaign </w:t>
      </w:r>
      <w:r>
        <w:t>with our marketing consultants</w:t>
      </w:r>
    </w:p>
    <w:p w14:paraId="258F24F4" w14:textId="294BE270" w:rsidR="000462B9" w:rsidRDefault="000462B9" w:rsidP="000462B9">
      <w:pPr>
        <w:rPr>
          <w:b/>
          <w:bCs/>
        </w:rPr>
      </w:pPr>
      <w:r>
        <w:rPr>
          <w:b/>
          <w:bCs/>
        </w:rPr>
        <w:t xml:space="preserve">Pick Preferred </w:t>
      </w:r>
      <w:r>
        <w:rPr>
          <w:b/>
          <w:bCs/>
        </w:rPr>
        <w:t>Approach</w:t>
      </w:r>
    </w:p>
    <w:p w14:paraId="7F895C3C" w14:textId="32CFBF35" w:rsidR="000462B9" w:rsidRDefault="000462B9" w:rsidP="000462B9">
      <w:r>
        <w:t xml:space="preserve">Freely choose a </w:t>
      </w:r>
      <w:r>
        <w:t xml:space="preserve">content </w:t>
      </w:r>
      <w:r>
        <w:t xml:space="preserve">strategy and </w:t>
      </w:r>
      <w:r>
        <w:t xml:space="preserve">other major themes </w:t>
      </w:r>
      <w:r>
        <w:t>for the project.</w:t>
      </w:r>
    </w:p>
    <w:p w14:paraId="53A46175" w14:textId="77777777" w:rsidR="000462B9" w:rsidRDefault="000462B9" w:rsidP="000462B9">
      <w:pPr>
        <w:rPr>
          <w:b/>
          <w:bCs/>
        </w:rPr>
      </w:pPr>
      <w:r>
        <w:rPr>
          <w:b/>
          <w:bCs/>
        </w:rPr>
        <w:t>Design It</w:t>
      </w:r>
    </w:p>
    <w:p w14:paraId="643BA27D" w14:textId="22950329" w:rsidR="000462B9" w:rsidRDefault="000462B9" w:rsidP="000462B9">
      <w:r>
        <w:t>Our specialists will develop the necessary content.</w:t>
      </w:r>
    </w:p>
    <w:p w14:paraId="5ED57F35" w14:textId="77777777" w:rsidR="000462B9" w:rsidRDefault="000462B9" w:rsidP="000462B9">
      <w:pPr>
        <w:rPr>
          <w:b/>
          <w:bCs/>
        </w:rPr>
      </w:pPr>
      <w:r>
        <w:rPr>
          <w:b/>
          <w:bCs/>
        </w:rPr>
        <w:t xml:space="preserve">Bring It </w:t>
      </w:r>
      <w:proofErr w:type="gramStart"/>
      <w:r>
        <w:rPr>
          <w:b/>
          <w:bCs/>
        </w:rPr>
        <w:t>To</w:t>
      </w:r>
      <w:proofErr w:type="gramEnd"/>
      <w:r>
        <w:rPr>
          <w:b/>
          <w:bCs/>
        </w:rPr>
        <w:t xml:space="preserve"> Reality</w:t>
      </w:r>
    </w:p>
    <w:p w14:paraId="3F7E0060" w14:textId="75C5C21F" w:rsidR="000462B9" w:rsidRDefault="000462B9" w:rsidP="000462B9">
      <w:r>
        <w:t xml:space="preserve">Our experienced content </w:t>
      </w:r>
      <w:r>
        <w:t>writers and</w:t>
      </w:r>
      <w:r>
        <w:t xml:space="preserve"> </w:t>
      </w:r>
      <w:r>
        <w:t xml:space="preserve">SEO </w:t>
      </w:r>
      <w:r>
        <w:t>experts</w:t>
      </w:r>
      <w:r>
        <w:t xml:space="preserve"> </w:t>
      </w:r>
      <w:r>
        <w:t>will convert your campaign into reality.</w:t>
      </w:r>
    </w:p>
    <w:p w14:paraId="5FE140D5" w14:textId="77777777" w:rsidR="000462B9" w:rsidRDefault="000462B9" w:rsidP="000462B9">
      <w:pPr>
        <w:ind w:left="720" w:hanging="720"/>
        <w:rPr>
          <w:b/>
          <w:bCs/>
        </w:rPr>
      </w:pPr>
      <w:r>
        <w:rPr>
          <w:b/>
          <w:bCs/>
        </w:rPr>
        <w:t>Take Off</w:t>
      </w:r>
    </w:p>
    <w:p w14:paraId="022D5FA1" w14:textId="21EC229B" w:rsidR="000462B9" w:rsidRPr="002012F9" w:rsidRDefault="000462B9" w:rsidP="000462B9">
      <w:pPr>
        <w:jc w:val="both"/>
      </w:pPr>
      <w:r>
        <w:t xml:space="preserve">After launching </w:t>
      </w:r>
      <w:r>
        <w:t>the content on your website</w:t>
      </w:r>
      <w:r>
        <w:t>, we’ll provide ongoing support and updates so that it remains impactful for the foreseeable future.</w:t>
      </w:r>
    </w:p>
    <w:p w14:paraId="06F1DC9C" w14:textId="65BD7810" w:rsidR="002F127C" w:rsidRPr="002012F9" w:rsidRDefault="002F127C" w:rsidP="002F127C">
      <w:pPr>
        <w:spacing w:before="100" w:beforeAutospacing="1" w:after="100" w:afterAutospacing="1" w:line="240" w:lineRule="auto"/>
      </w:pPr>
      <w:r w:rsidRPr="006C28E4">
        <w:rPr>
          <w:rStyle w:val="Heading1Char"/>
        </w:rPr>
        <w:t>Application Development</w:t>
      </w:r>
      <w:r w:rsidRPr="002F127C">
        <w:rPr>
          <w:rFonts w:ascii="Times New Roman" w:eastAsia="Times New Roman" w:hAnsi="Times New Roman" w:cs="Times New Roman"/>
          <w:sz w:val="24"/>
          <w:szCs w:val="24"/>
          <w:lang w:eastAsia="en-GB"/>
        </w:rPr>
        <w:br/>
      </w:r>
      <w:r w:rsidR="00A67A77" w:rsidRPr="002012F9">
        <w:t xml:space="preserve">Yes, we develop </w:t>
      </w:r>
      <w:r w:rsidRPr="002012F9">
        <w:t>applications</w:t>
      </w:r>
      <w:r w:rsidR="00A67A77" w:rsidRPr="002012F9">
        <w:t xml:space="preserve"> too!</w:t>
      </w:r>
      <w:r w:rsidRPr="002012F9">
        <w:t xml:space="preserve"> </w:t>
      </w:r>
      <w:r w:rsidR="00A67A77" w:rsidRPr="002012F9">
        <w:t xml:space="preserve">Our team designs and develops mobile and web-based applications </w:t>
      </w:r>
      <w:r w:rsidRPr="002012F9">
        <w:t xml:space="preserve">that </w:t>
      </w:r>
      <w:r w:rsidR="00A67A77" w:rsidRPr="002012F9">
        <w:t>provide business solutions that e</w:t>
      </w:r>
      <w:r w:rsidRPr="002012F9">
        <w:t>nhance user experience</w:t>
      </w:r>
      <w:r w:rsidR="00A67A77" w:rsidRPr="002012F9">
        <w:t xml:space="preserve">. </w:t>
      </w:r>
    </w:p>
    <w:p w14:paraId="07A8F98F" w14:textId="5A77AB23"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Application Development Servic</w:t>
      </w:r>
      <w:r w:rsidR="00A67A77">
        <w:rPr>
          <w:rFonts w:ascii="Times New Roman" w:eastAsia="Times New Roman" w:hAnsi="Times New Roman" w:cs="Times New Roman"/>
          <w:b/>
          <w:bCs/>
          <w:sz w:val="24"/>
          <w:szCs w:val="24"/>
          <w:lang w:eastAsia="en-GB"/>
        </w:rPr>
        <w:t>e</w:t>
      </w:r>
      <w:r w:rsidRPr="002F127C">
        <w:rPr>
          <w:rFonts w:ascii="Times New Roman" w:eastAsia="Times New Roman" w:hAnsi="Times New Roman" w:cs="Times New Roman"/>
          <w:b/>
          <w:bCs/>
          <w:sz w:val="24"/>
          <w:szCs w:val="24"/>
          <w:lang w:eastAsia="en-GB"/>
        </w:rPr>
        <w:t>s?</w:t>
      </w:r>
      <w:r w:rsidR="00A67A77">
        <w:rPr>
          <w:rFonts w:ascii="Times New Roman" w:eastAsia="Times New Roman" w:hAnsi="Times New Roman" w:cs="Times New Roman"/>
          <w:b/>
          <w:bCs/>
          <w:sz w:val="24"/>
          <w:szCs w:val="24"/>
          <w:lang w:eastAsia="en-GB"/>
        </w:rPr>
        <w:t xml:space="preserve"> What’s that now?</w:t>
      </w:r>
      <w:r w:rsidRPr="002F127C">
        <w:rPr>
          <w:rFonts w:ascii="Times New Roman" w:eastAsia="Times New Roman" w:hAnsi="Times New Roman" w:cs="Times New Roman"/>
          <w:sz w:val="24"/>
          <w:szCs w:val="24"/>
          <w:lang w:eastAsia="en-GB"/>
        </w:rPr>
        <w:br/>
      </w:r>
      <w:r w:rsidR="00A67A77" w:rsidRPr="002012F9">
        <w:t>In essence, the creation of software solutions such as m</w:t>
      </w:r>
      <w:r w:rsidRPr="002012F9">
        <w:t>obile apps, web apps, and enterprise-level applications</w:t>
      </w:r>
      <w:r w:rsidR="00A67A77" w:rsidRPr="002012F9">
        <w:t xml:space="preserve"> is what application development refers to</w:t>
      </w:r>
      <w:r w:rsidRPr="002012F9">
        <w:t xml:space="preserve">. </w:t>
      </w:r>
      <w:r w:rsidR="00A67A77" w:rsidRPr="002012F9">
        <w:t xml:space="preserve">If you’re looking for </w:t>
      </w:r>
      <w:r w:rsidRPr="002012F9">
        <w:t xml:space="preserve">solutions that meet </w:t>
      </w:r>
      <w:r w:rsidR="00A67A77" w:rsidRPr="002012F9">
        <w:t xml:space="preserve">your </w:t>
      </w:r>
      <w:r w:rsidRPr="002012F9">
        <w:t xml:space="preserve">business </w:t>
      </w:r>
      <w:r w:rsidR="00A67A77" w:rsidRPr="002012F9">
        <w:t xml:space="preserve">goals </w:t>
      </w:r>
      <w:r w:rsidRPr="002012F9">
        <w:t>and provide real value</w:t>
      </w:r>
      <w:r w:rsidR="00A67A77" w:rsidRPr="002012F9">
        <w:t>, then you came to the right place.</w:t>
      </w:r>
    </w:p>
    <w:p w14:paraId="787A8EDB" w14:textId="15C1CE9B" w:rsidR="002F127C" w:rsidRPr="002012F9" w:rsidRDefault="00A67A77" w:rsidP="002F127C">
      <w:pPr>
        <w:spacing w:before="100" w:beforeAutospacing="1" w:after="100" w:afterAutospacing="1" w:line="240" w:lineRule="auto"/>
      </w:pPr>
      <w:r>
        <w:rPr>
          <w:rFonts w:ascii="Times New Roman" w:eastAsia="Times New Roman" w:hAnsi="Times New Roman" w:cs="Times New Roman"/>
          <w:b/>
          <w:bCs/>
          <w:sz w:val="24"/>
          <w:szCs w:val="24"/>
          <w:lang w:eastAsia="en-GB"/>
        </w:rPr>
        <w:t xml:space="preserve">Meet </w:t>
      </w:r>
      <w:r w:rsidR="002F127C" w:rsidRPr="002F127C">
        <w:rPr>
          <w:rFonts w:ascii="Times New Roman" w:eastAsia="Times New Roman" w:hAnsi="Times New Roman" w:cs="Times New Roman"/>
          <w:b/>
          <w:bCs/>
          <w:sz w:val="24"/>
          <w:szCs w:val="24"/>
          <w:lang w:eastAsia="en-GB"/>
        </w:rPr>
        <w:t>your business</w:t>
      </w:r>
      <w:r>
        <w:rPr>
          <w:rFonts w:ascii="Times New Roman" w:eastAsia="Times New Roman" w:hAnsi="Times New Roman" w:cs="Times New Roman"/>
          <w:b/>
          <w:bCs/>
          <w:sz w:val="24"/>
          <w:szCs w:val="24"/>
          <w:lang w:eastAsia="en-GB"/>
        </w:rPr>
        <w:t xml:space="preserve"> objectives</w:t>
      </w:r>
      <w:r w:rsidR="002F127C" w:rsidRPr="002F127C">
        <w:rPr>
          <w:rFonts w:ascii="Times New Roman" w:eastAsia="Times New Roman" w:hAnsi="Times New Roman" w:cs="Times New Roman"/>
          <w:b/>
          <w:bCs/>
          <w:sz w:val="24"/>
          <w:szCs w:val="24"/>
          <w:lang w:eastAsia="en-GB"/>
        </w:rPr>
        <w:t xml:space="preserve"> with application development solutions</w:t>
      </w:r>
      <w:r>
        <w:rPr>
          <w:rFonts w:ascii="Times New Roman" w:eastAsia="Times New Roman" w:hAnsi="Times New Roman" w:cs="Times New Roman"/>
          <w:b/>
          <w:bCs/>
          <w:sz w:val="24"/>
          <w:szCs w:val="24"/>
          <w:lang w:eastAsia="en-GB"/>
        </w:rPr>
        <w:t>.</w:t>
      </w:r>
      <w:r w:rsidR="002F127C" w:rsidRPr="002F127C">
        <w:rPr>
          <w:rFonts w:ascii="Times New Roman" w:eastAsia="Times New Roman" w:hAnsi="Times New Roman" w:cs="Times New Roman"/>
          <w:sz w:val="24"/>
          <w:szCs w:val="24"/>
          <w:lang w:eastAsia="en-GB"/>
        </w:rPr>
        <w:br/>
      </w:r>
      <w:r w:rsidRPr="002012F9">
        <w:t xml:space="preserve">With a team of expert developers, we excel in developing </w:t>
      </w:r>
      <w:r w:rsidR="002F127C" w:rsidRPr="002012F9">
        <w:t xml:space="preserve">scalable applications that </w:t>
      </w:r>
      <w:r w:rsidRPr="002012F9">
        <w:t xml:space="preserve">can </w:t>
      </w:r>
      <w:r w:rsidR="002F127C" w:rsidRPr="002012F9">
        <w:t xml:space="preserve">solve </w:t>
      </w:r>
      <w:r w:rsidRPr="002012F9">
        <w:t xml:space="preserve">even the most </w:t>
      </w:r>
      <w:r w:rsidR="002F127C" w:rsidRPr="002012F9">
        <w:t>c</w:t>
      </w:r>
      <w:r w:rsidRPr="002012F9">
        <w:t>hallenging business problems</w:t>
      </w:r>
      <w:r w:rsidR="002F127C" w:rsidRPr="002012F9">
        <w:t>.</w:t>
      </w:r>
      <w:r w:rsidRPr="002012F9">
        <w:t xml:space="preserve"> Have a look at some of our offerings below</w:t>
      </w:r>
      <w:r w:rsidR="002F127C" w:rsidRPr="002012F9">
        <w:t>:</w:t>
      </w:r>
    </w:p>
    <w:p w14:paraId="10C75256" w14:textId="2368204C"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Mobile Applications</w:t>
      </w:r>
      <w:r w:rsidRPr="002F127C">
        <w:rPr>
          <w:rFonts w:ascii="Times New Roman" w:eastAsia="Times New Roman" w:hAnsi="Times New Roman" w:cs="Times New Roman"/>
          <w:sz w:val="24"/>
          <w:szCs w:val="24"/>
          <w:lang w:eastAsia="en-GB"/>
        </w:rPr>
        <w:br/>
      </w:r>
      <w:proofErr w:type="spellStart"/>
      <w:r w:rsidR="00132031" w:rsidRPr="002012F9">
        <w:t>NexByte</w:t>
      </w:r>
      <w:proofErr w:type="spellEnd"/>
      <w:r w:rsidR="00132031" w:rsidRPr="002012F9">
        <w:t xml:space="preserve"> provides its clients with user-friendly and engaging mobile </w:t>
      </w:r>
      <w:r w:rsidRPr="002012F9">
        <w:t>apps that are optimized for both iOS and Android</w:t>
      </w:r>
      <w:r w:rsidR="00132031" w:rsidRPr="002012F9">
        <w:t xml:space="preserve"> devices.</w:t>
      </w:r>
    </w:p>
    <w:p w14:paraId="49AE5A93" w14:textId="415CE5F7"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Web Applications</w:t>
      </w:r>
      <w:r w:rsidRPr="002F127C">
        <w:rPr>
          <w:rFonts w:ascii="Times New Roman" w:eastAsia="Times New Roman" w:hAnsi="Times New Roman" w:cs="Times New Roman"/>
          <w:sz w:val="24"/>
          <w:szCs w:val="24"/>
          <w:lang w:eastAsia="en-GB"/>
        </w:rPr>
        <w:br/>
      </w:r>
      <w:r w:rsidR="00132031" w:rsidRPr="002012F9">
        <w:t xml:space="preserve">We also design </w:t>
      </w:r>
      <w:r w:rsidRPr="002012F9">
        <w:t>interactive</w:t>
      </w:r>
      <w:r w:rsidR="00132031" w:rsidRPr="002012F9">
        <w:t xml:space="preserve"> web apps that are a</w:t>
      </w:r>
      <w:r w:rsidRPr="002012F9">
        <w:t xml:space="preserve">ccessible across </w:t>
      </w:r>
      <w:r w:rsidR="00132031" w:rsidRPr="002012F9">
        <w:t>multiple platforms and devices</w:t>
      </w:r>
      <w:r w:rsidRPr="002012F9">
        <w:t>.</w:t>
      </w:r>
    </w:p>
    <w:p w14:paraId="40D58F1F" w14:textId="3278F185"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Enterprise Solutions</w:t>
      </w:r>
      <w:r w:rsidRPr="002F127C">
        <w:rPr>
          <w:rFonts w:ascii="Times New Roman" w:eastAsia="Times New Roman" w:hAnsi="Times New Roman" w:cs="Times New Roman"/>
          <w:sz w:val="24"/>
          <w:szCs w:val="24"/>
          <w:lang w:eastAsia="en-GB"/>
        </w:rPr>
        <w:br/>
      </w:r>
      <w:r w:rsidR="00132031" w:rsidRPr="002012F9">
        <w:t>En</w:t>
      </w:r>
      <w:r w:rsidRPr="002012F9">
        <w:t xml:space="preserve">terprise applications </w:t>
      </w:r>
      <w:r w:rsidR="00132031" w:rsidRPr="002012F9">
        <w:t xml:space="preserve">are another one of our offerings. These solutions help </w:t>
      </w:r>
      <w:r w:rsidRPr="002012F9">
        <w:t>streamline workflows and</w:t>
      </w:r>
      <w:r w:rsidR="00132031" w:rsidRPr="002012F9">
        <w:t xml:space="preserve"> improve overall organization efficiency</w:t>
      </w:r>
      <w:r w:rsidRPr="002012F9">
        <w:t>.</w:t>
      </w:r>
    </w:p>
    <w:p w14:paraId="5BE06A4F" w14:textId="12CC3582" w:rsidR="002F127C" w:rsidRPr="002012F9" w:rsidRDefault="00132031" w:rsidP="002F127C">
      <w:pPr>
        <w:spacing w:before="100" w:beforeAutospacing="1" w:after="100" w:afterAutospacing="1" w:line="240" w:lineRule="auto"/>
      </w:pPr>
      <w:r>
        <w:rPr>
          <w:rFonts w:ascii="Times New Roman" w:eastAsia="Times New Roman" w:hAnsi="Times New Roman" w:cs="Times New Roman"/>
          <w:b/>
          <w:bCs/>
          <w:sz w:val="24"/>
          <w:szCs w:val="24"/>
          <w:lang w:eastAsia="en-GB"/>
        </w:rPr>
        <w:t xml:space="preserve">The best </w:t>
      </w:r>
      <w:r w:rsidR="002F127C" w:rsidRPr="002F127C">
        <w:rPr>
          <w:rFonts w:ascii="Times New Roman" w:eastAsia="Times New Roman" w:hAnsi="Times New Roman" w:cs="Times New Roman"/>
          <w:b/>
          <w:bCs/>
          <w:sz w:val="24"/>
          <w:szCs w:val="24"/>
          <w:lang w:eastAsia="en-GB"/>
        </w:rPr>
        <w:t xml:space="preserve">digital </w:t>
      </w:r>
      <w:r>
        <w:rPr>
          <w:rFonts w:ascii="Times New Roman" w:eastAsia="Times New Roman" w:hAnsi="Times New Roman" w:cs="Times New Roman"/>
          <w:b/>
          <w:bCs/>
          <w:sz w:val="24"/>
          <w:szCs w:val="24"/>
          <w:lang w:eastAsia="en-GB"/>
        </w:rPr>
        <w:t>companies deserve the b</w:t>
      </w:r>
      <w:r w:rsidR="002F127C" w:rsidRPr="002F127C">
        <w:rPr>
          <w:rFonts w:ascii="Times New Roman" w:eastAsia="Times New Roman" w:hAnsi="Times New Roman" w:cs="Times New Roman"/>
          <w:b/>
          <w:bCs/>
          <w:sz w:val="24"/>
          <w:szCs w:val="24"/>
          <w:lang w:eastAsia="en-GB"/>
        </w:rPr>
        <w:t>est-in-class application development</w:t>
      </w:r>
      <w:r>
        <w:rPr>
          <w:rFonts w:ascii="Times New Roman" w:eastAsia="Times New Roman" w:hAnsi="Times New Roman" w:cs="Times New Roman"/>
          <w:b/>
          <w:bCs/>
          <w:sz w:val="24"/>
          <w:szCs w:val="24"/>
          <w:lang w:eastAsia="en-GB"/>
        </w:rPr>
        <w:t>!</w:t>
      </w:r>
      <w:r w:rsidR="002F127C" w:rsidRPr="002F127C">
        <w:rPr>
          <w:rFonts w:ascii="Times New Roman" w:eastAsia="Times New Roman" w:hAnsi="Times New Roman" w:cs="Times New Roman"/>
          <w:sz w:val="24"/>
          <w:szCs w:val="24"/>
          <w:lang w:eastAsia="en-GB"/>
        </w:rPr>
        <w:br/>
      </w:r>
      <w:r w:rsidRPr="002012F9">
        <w:t xml:space="preserve">Below is the wide </w:t>
      </w:r>
      <w:r w:rsidR="002F127C" w:rsidRPr="002012F9">
        <w:t>range of application development services</w:t>
      </w:r>
      <w:r w:rsidRPr="002012F9">
        <w:t xml:space="preserve"> we provide, including</w:t>
      </w:r>
      <w:r w:rsidR="002F127C" w:rsidRPr="002012F9">
        <w:t>:</w:t>
      </w:r>
    </w:p>
    <w:p w14:paraId="57A22049" w14:textId="77777777" w:rsidR="00335C21" w:rsidRPr="002012F9" w:rsidRDefault="002F127C" w:rsidP="00A06E61">
      <w:pPr>
        <w:spacing w:before="100" w:beforeAutospacing="1" w:after="100" w:afterAutospacing="1" w:line="240" w:lineRule="auto"/>
      </w:pPr>
      <w:r w:rsidRPr="002012F9">
        <w:t>• Mobile Application Development (iOS &amp; Android)</w:t>
      </w:r>
      <w:r w:rsidRPr="002012F9">
        <w:br/>
        <w:t>• Web Application Development</w:t>
      </w:r>
      <w:r w:rsidRPr="002012F9">
        <w:br/>
        <w:t>• Enterprise Solutions</w:t>
      </w:r>
      <w:r w:rsidRPr="002012F9">
        <w:br/>
        <w:t>• Maintenance &amp; Support</w:t>
      </w:r>
      <w:r w:rsidR="00132031" w:rsidRPr="002012F9">
        <w:t xml:space="preserve"> for said apps</w:t>
      </w:r>
      <w:r w:rsidRPr="002012F9">
        <w:br/>
      </w:r>
      <w:r w:rsidRPr="002012F9">
        <w:lastRenderedPageBreak/>
        <w:t>• API Integrations</w:t>
      </w:r>
      <w:r w:rsidRPr="002012F9">
        <w:br/>
        <w:t>• Cloud-based Solutions</w:t>
      </w:r>
    </w:p>
    <w:p w14:paraId="67213105" w14:textId="1DE7AE6F" w:rsidR="002F127C" w:rsidRDefault="00335C21" w:rsidP="00A06E61">
      <w:pPr>
        <w:spacing w:before="100" w:beforeAutospacing="1" w:after="100" w:afterAutospacing="1" w:line="240" w:lineRule="auto"/>
      </w:pPr>
      <w:r w:rsidRPr="002012F9">
        <w:t xml:space="preserve">Our top priority is providing </w:t>
      </w:r>
      <w:r w:rsidR="002F127C" w:rsidRPr="002012F9">
        <w:t xml:space="preserve">applications that </w:t>
      </w:r>
      <w:r w:rsidRPr="002012F9">
        <w:t xml:space="preserve">help you meet </w:t>
      </w:r>
      <w:r w:rsidR="002F127C" w:rsidRPr="002012F9">
        <w:t>you</w:t>
      </w:r>
      <w:r w:rsidRPr="002012F9">
        <w:t xml:space="preserve">r organizational goals without compromising on the </w:t>
      </w:r>
      <w:r w:rsidR="002F127C" w:rsidRPr="002012F9">
        <w:t>user experience.</w:t>
      </w:r>
    </w:p>
    <w:p w14:paraId="278CEC1F" w14:textId="77777777" w:rsidR="000462B9" w:rsidRPr="002F127C" w:rsidRDefault="000462B9" w:rsidP="000462B9">
      <w:pPr>
        <w:rPr>
          <w:b/>
          <w:bCs/>
        </w:rPr>
      </w:pPr>
      <w:r w:rsidRPr="002F127C">
        <w:rPr>
          <w:b/>
          <w:bCs/>
        </w:rPr>
        <w:t>Consult</w:t>
      </w:r>
      <w:r>
        <w:rPr>
          <w:b/>
          <w:bCs/>
        </w:rPr>
        <w:t xml:space="preserve"> to begin</w:t>
      </w:r>
      <w:r w:rsidRPr="002F127C">
        <w:rPr>
          <w:b/>
          <w:bCs/>
        </w:rPr>
        <w:t>.</w:t>
      </w:r>
    </w:p>
    <w:p w14:paraId="644B2658" w14:textId="4735FBDA" w:rsidR="000462B9" w:rsidRDefault="000462B9" w:rsidP="000462B9">
      <w:r>
        <w:t xml:space="preserve">The process begins with a </w:t>
      </w:r>
      <w:r w:rsidRPr="002F127C">
        <w:t>consulta</w:t>
      </w:r>
      <w:r>
        <w:t>tion that directs the</w:t>
      </w:r>
      <w:r>
        <w:t xml:space="preserve"> application development throughout </w:t>
      </w:r>
      <w:r>
        <w:t>the project.</w:t>
      </w:r>
    </w:p>
    <w:p w14:paraId="320AE9F1" w14:textId="77777777" w:rsidR="000462B9" w:rsidRPr="002F127C" w:rsidRDefault="000462B9" w:rsidP="000462B9">
      <w:pPr>
        <w:rPr>
          <w:b/>
          <w:bCs/>
        </w:rPr>
      </w:pPr>
      <w:r w:rsidRPr="002F127C">
        <w:rPr>
          <w:b/>
          <w:bCs/>
        </w:rPr>
        <w:t>Choose</w:t>
      </w:r>
      <w:r>
        <w:rPr>
          <w:b/>
          <w:bCs/>
        </w:rPr>
        <w:t xml:space="preserve"> the tech</w:t>
      </w:r>
      <w:r w:rsidRPr="002F127C">
        <w:rPr>
          <w:b/>
          <w:bCs/>
        </w:rPr>
        <w:t>.</w:t>
      </w:r>
    </w:p>
    <w:p w14:paraId="67BD9292" w14:textId="77777777" w:rsidR="000462B9" w:rsidRPr="002F127C" w:rsidRDefault="000462B9" w:rsidP="000462B9">
      <w:r>
        <w:t>Moving on to picking the right</w:t>
      </w:r>
      <w:r w:rsidRPr="002F127C">
        <w:t xml:space="preserve"> tech stack and the </w:t>
      </w:r>
      <w:r>
        <w:t>project</w:t>
      </w:r>
      <w:r w:rsidRPr="002F127C">
        <w:t xml:space="preserve"> approach</w:t>
      </w:r>
      <w:r>
        <w:t>.</w:t>
      </w:r>
    </w:p>
    <w:p w14:paraId="6EACEAF0" w14:textId="77777777" w:rsidR="000462B9" w:rsidRPr="002F127C" w:rsidRDefault="000462B9" w:rsidP="000462B9">
      <w:pPr>
        <w:rPr>
          <w:b/>
          <w:bCs/>
        </w:rPr>
      </w:pPr>
      <w:r w:rsidRPr="002F127C">
        <w:rPr>
          <w:b/>
          <w:bCs/>
        </w:rPr>
        <w:t>Design</w:t>
      </w:r>
      <w:r>
        <w:rPr>
          <w:b/>
          <w:bCs/>
        </w:rPr>
        <w:t xml:space="preserve"> Phase</w:t>
      </w:r>
      <w:r w:rsidRPr="002F127C">
        <w:rPr>
          <w:b/>
          <w:bCs/>
        </w:rPr>
        <w:t>.</w:t>
      </w:r>
    </w:p>
    <w:p w14:paraId="7ABDFBB6" w14:textId="5C924AED" w:rsidR="000462B9" w:rsidRPr="002F127C" w:rsidRDefault="000462B9" w:rsidP="000462B9">
      <w:r>
        <w:t xml:space="preserve">The design phase begins as our specialists begin </w:t>
      </w:r>
      <w:r>
        <w:t xml:space="preserve">designing an aesthetic </w:t>
      </w:r>
      <w:r>
        <w:t xml:space="preserve">and </w:t>
      </w:r>
      <w:r>
        <w:t>functional</w:t>
      </w:r>
      <w:r w:rsidRPr="002F127C">
        <w:t xml:space="preserve"> </w:t>
      </w:r>
      <w:r>
        <w:t xml:space="preserve">application </w:t>
      </w:r>
      <w:r w:rsidRPr="002F127C">
        <w:t>with our design specialists</w:t>
      </w:r>
      <w:r>
        <w:t>.</w:t>
      </w:r>
    </w:p>
    <w:p w14:paraId="656E5F24" w14:textId="77777777" w:rsidR="000462B9" w:rsidRPr="002F127C" w:rsidRDefault="000462B9" w:rsidP="000462B9">
      <w:pPr>
        <w:rPr>
          <w:b/>
          <w:bCs/>
        </w:rPr>
      </w:pPr>
      <w:r w:rsidRPr="002F127C">
        <w:rPr>
          <w:b/>
          <w:bCs/>
        </w:rPr>
        <w:t>Develo</w:t>
      </w:r>
      <w:r>
        <w:rPr>
          <w:b/>
          <w:bCs/>
        </w:rPr>
        <w:t>pment Phase</w:t>
      </w:r>
      <w:r w:rsidRPr="002F127C">
        <w:rPr>
          <w:b/>
          <w:bCs/>
        </w:rPr>
        <w:t>.</w:t>
      </w:r>
    </w:p>
    <w:p w14:paraId="5644C2D1" w14:textId="7D0BB65B" w:rsidR="000462B9" w:rsidRPr="002F127C" w:rsidRDefault="000462B9" w:rsidP="000462B9">
      <w:r>
        <w:t xml:space="preserve">Now, our skilled </w:t>
      </w:r>
      <w:r w:rsidRPr="002F127C">
        <w:t>engineers</w:t>
      </w:r>
      <w:r>
        <w:t xml:space="preserve"> will start coding the app</w:t>
      </w:r>
      <w:r>
        <w:t>lication</w:t>
      </w:r>
    </w:p>
    <w:p w14:paraId="26F2A47E" w14:textId="77777777" w:rsidR="000462B9" w:rsidRPr="002F127C" w:rsidRDefault="000462B9" w:rsidP="000462B9">
      <w:pPr>
        <w:rPr>
          <w:b/>
          <w:bCs/>
        </w:rPr>
      </w:pPr>
      <w:r>
        <w:rPr>
          <w:b/>
          <w:bCs/>
        </w:rPr>
        <w:t xml:space="preserve">Down it goes to </w:t>
      </w:r>
      <w:r w:rsidRPr="002F127C">
        <w:rPr>
          <w:b/>
          <w:bCs/>
        </w:rPr>
        <w:t>the market.</w:t>
      </w:r>
    </w:p>
    <w:p w14:paraId="5C1B8A13" w14:textId="7306C12E" w:rsidR="000462B9" w:rsidRPr="002012F9" w:rsidRDefault="000462B9" w:rsidP="000462B9">
      <w:r>
        <w:t xml:space="preserve">Finally, </w:t>
      </w:r>
      <w:r w:rsidRPr="002F127C">
        <w:t xml:space="preserve">your product </w:t>
      </w:r>
      <w:r>
        <w:t>is launched</w:t>
      </w:r>
      <w:r>
        <w:t>, and our maintenance and support are</w:t>
      </w:r>
      <w:r>
        <w:t xml:space="preserve"> there to take of any future issues.</w:t>
      </w:r>
    </w:p>
    <w:p w14:paraId="7F626D8C" w14:textId="6A69AAF8" w:rsidR="002F127C" w:rsidRPr="002F127C" w:rsidRDefault="002F127C" w:rsidP="002F127C">
      <w:pPr>
        <w:spacing w:before="100" w:beforeAutospacing="1" w:after="100" w:afterAutospacing="1" w:line="240" w:lineRule="auto"/>
        <w:rPr>
          <w:rFonts w:ascii="Times New Roman" w:eastAsia="Times New Roman" w:hAnsi="Times New Roman" w:cs="Times New Roman"/>
          <w:sz w:val="24"/>
          <w:szCs w:val="24"/>
          <w:lang w:eastAsia="en-GB"/>
        </w:rPr>
      </w:pPr>
      <w:r w:rsidRPr="00335C21">
        <w:rPr>
          <w:rStyle w:val="Heading1Char"/>
        </w:rPr>
        <w:t>UI/UX Designing</w:t>
      </w:r>
      <w:r w:rsidRPr="002F127C">
        <w:rPr>
          <w:rFonts w:ascii="Times New Roman" w:eastAsia="Times New Roman" w:hAnsi="Times New Roman" w:cs="Times New Roman"/>
          <w:sz w:val="24"/>
          <w:szCs w:val="24"/>
          <w:lang w:eastAsia="en-GB"/>
        </w:rPr>
        <w:br/>
      </w:r>
      <w:proofErr w:type="spellStart"/>
      <w:r w:rsidR="00335C21" w:rsidRPr="002012F9">
        <w:t>NexByte’s</w:t>
      </w:r>
      <w:proofErr w:type="spellEnd"/>
      <w:r w:rsidR="00335C21" w:rsidRPr="002012F9">
        <w:t xml:space="preserve"> designs will always be </w:t>
      </w:r>
      <w:r w:rsidRPr="002012F9">
        <w:t>user-</w:t>
      </w:r>
      <w:proofErr w:type="spellStart"/>
      <w:r w:rsidRPr="002012F9">
        <w:t>centered</w:t>
      </w:r>
      <w:proofErr w:type="spellEnd"/>
      <w:r w:rsidR="00335C21" w:rsidRPr="002012F9">
        <w:t>. Our specialty lies in</w:t>
      </w:r>
      <w:r w:rsidRPr="002012F9">
        <w:t xml:space="preserve"> </w:t>
      </w:r>
      <w:r w:rsidR="00335C21" w:rsidRPr="002012F9">
        <w:t xml:space="preserve">merging functionality with </w:t>
      </w:r>
      <w:r w:rsidR="00D534EC" w:rsidRPr="002012F9">
        <w:t xml:space="preserve">a visual appeal so the user experience remains seamless and aesthetically pleasing </w:t>
      </w:r>
      <w:r w:rsidRPr="002012F9">
        <w:t xml:space="preserve">across </w:t>
      </w:r>
      <w:r w:rsidR="00335C21" w:rsidRPr="002012F9">
        <w:t xml:space="preserve">all </w:t>
      </w:r>
      <w:r w:rsidRPr="002012F9">
        <w:t>web and mobile platforms</w:t>
      </w:r>
      <w:r w:rsidRPr="002F127C">
        <w:rPr>
          <w:rFonts w:ascii="Times New Roman" w:eastAsia="Times New Roman" w:hAnsi="Times New Roman" w:cs="Times New Roman"/>
          <w:sz w:val="24"/>
          <w:szCs w:val="24"/>
          <w:lang w:eastAsia="en-GB"/>
        </w:rPr>
        <w:t>.</w:t>
      </w:r>
    </w:p>
    <w:p w14:paraId="7E1180CD" w14:textId="50897A43" w:rsidR="002F127C" w:rsidRPr="002012F9" w:rsidRDefault="00335C21" w:rsidP="002F127C">
      <w:pPr>
        <w:spacing w:before="100" w:beforeAutospacing="1" w:after="100" w:afterAutospacing="1" w:line="240" w:lineRule="auto"/>
      </w:pPr>
      <w:r>
        <w:rPr>
          <w:rFonts w:ascii="Times New Roman" w:eastAsia="Times New Roman" w:hAnsi="Times New Roman" w:cs="Times New Roman"/>
          <w:b/>
          <w:bCs/>
          <w:sz w:val="24"/>
          <w:szCs w:val="24"/>
          <w:lang w:eastAsia="en-GB"/>
        </w:rPr>
        <w:t xml:space="preserve">Defining </w:t>
      </w:r>
      <w:r w:rsidR="002F127C" w:rsidRPr="002F127C">
        <w:rPr>
          <w:rFonts w:ascii="Times New Roman" w:eastAsia="Times New Roman" w:hAnsi="Times New Roman" w:cs="Times New Roman"/>
          <w:b/>
          <w:bCs/>
          <w:sz w:val="24"/>
          <w:szCs w:val="24"/>
          <w:lang w:eastAsia="en-GB"/>
        </w:rPr>
        <w:t>UI/UX Designing Services</w:t>
      </w:r>
      <w:r w:rsidR="002F127C" w:rsidRPr="002F127C">
        <w:rPr>
          <w:rFonts w:ascii="Times New Roman" w:eastAsia="Times New Roman" w:hAnsi="Times New Roman" w:cs="Times New Roman"/>
          <w:sz w:val="24"/>
          <w:szCs w:val="24"/>
          <w:lang w:eastAsia="en-GB"/>
        </w:rPr>
        <w:br/>
      </w:r>
      <w:proofErr w:type="gramStart"/>
      <w:r w:rsidR="002F127C" w:rsidRPr="002012F9">
        <w:t xml:space="preserve">UI </w:t>
      </w:r>
      <w:r w:rsidRPr="002012F9">
        <w:t xml:space="preserve"> stands</w:t>
      </w:r>
      <w:proofErr w:type="gramEnd"/>
      <w:r w:rsidRPr="002012F9">
        <w:t xml:space="preserve"> for </w:t>
      </w:r>
      <w:r w:rsidR="002F127C" w:rsidRPr="002012F9">
        <w:t>User Interface</w:t>
      </w:r>
      <w:r w:rsidRPr="002012F9">
        <w:t>,</w:t>
      </w:r>
      <w:r w:rsidR="002F127C" w:rsidRPr="002012F9">
        <w:t xml:space="preserve"> and UX </w:t>
      </w:r>
      <w:r w:rsidRPr="002012F9">
        <w:t xml:space="preserve">stands for </w:t>
      </w:r>
      <w:r w:rsidR="002F127C" w:rsidRPr="002012F9">
        <w:t>User Experience</w:t>
      </w:r>
      <w:r w:rsidRPr="002012F9">
        <w:t>. These</w:t>
      </w:r>
      <w:r w:rsidR="002F127C" w:rsidRPr="002012F9">
        <w:t xml:space="preserve"> design services focus on the look, feel, and </w:t>
      </w:r>
      <w:r w:rsidR="00D534EC" w:rsidRPr="002012F9">
        <w:t xml:space="preserve">functionality </w:t>
      </w:r>
      <w:r w:rsidR="002F127C" w:rsidRPr="002012F9">
        <w:t>of your</w:t>
      </w:r>
      <w:r w:rsidR="00D534EC" w:rsidRPr="002012F9">
        <w:t xml:space="preserve"> a</w:t>
      </w:r>
      <w:r w:rsidR="002F127C" w:rsidRPr="002012F9">
        <w:t>pplication</w:t>
      </w:r>
      <w:r w:rsidR="00430DE6" w:rsidRPr="002012F9">
        <w:t xml:space="preserve"> or website</w:t>
      </w:r>
      <w:r w:rsidR="002F127C" w:rsidRPr="002012F9">
        <w:t xml:space="preserve">. </w:t>
      </w:r>
      <w:r w:rsidR="00D534EC" w:rsidRPr="002012F9">
        <w:t>Our designers do everything with the end user in min</w:t>
      </w:r>
      <w:r w:rsidR="002F127C" w:rsidRPr="002012F9">
        <w:t>d, ensuring your product</w:t>
      </w:r>
      <w:r w:rsidR="00D534EC" w:rsidRPr="002012F9">
        <w:t xml:space="preserve"> has effortless navigation and doesn’t only cater to the aesthetics</w:t>
      </w:r>
      <w:r w:rsidR="002F127C" w:rsidRPr="002012F9">
        <w:t>.</w:t>
      </w:r>
    </w:p>
    <w:p w14:paraId="00873CE0" w14:textId="1557E0B8" w:rsidR="002F127C" w:rsidRPr="002012F9" w:rsidRDefault="00430DE6" w:rsidP="002F127C">
      <w:pPr>
        <w:spacing w:before="100" w:beforeAutospacing="1" w:after="100" w:afterAutospacing="1" w:line="240" w:lineRule="auto"/>
      </w:pPr>
      <w:r>
        <w:rPr>
          <w:rFonts w:ascii="Times New Roman" w:eastAsia="Times New Roman" w:hAnsi="Times New Roman" w:cs="Times New Roman"/>
          <w:b/>
          <w:bCs/>
          <w:sz w:val="24"/>
          <w:szCs w:val="24"/>
          <w:lang w:eastAsia="en-GB"/>
        </w:rPr>
        <w:t xml:space="preserve">Target specific business </w:t>
      </w:r>
      <w:r w:rsidR="002F127C" w:rsidRPr="002F127C">
        <w:rPr>
          <w:rFonts w:ascii="Times New Roman" w:eastAsia="Times New Roman" w:hAnsi="Times New Roman" w:cs="Times New Roman"/>
          <w:b/>
          <w:bCs/>
          <w:sz w:val="24"/>
          <w:szCs w:val="24"/>
          <w:lang w:eastAsia="en-GB"/>
        </w:rPr>
        <w:t xml:space="preserve">goals with </w:t>
      </w:r>
      <w:r>
        <w:rPr>
          <w:rFonts w:ascii="Times New Roman" w:eastAsia="Times New Roman" w:hAnsi="Times New Roman" w:cs="Times New Roman"/>
          <w:b/>
          <w:bCs/>
          <w:sz w:val="24"/>
          <w:szCs w:val="24"/>
          <w:lang w:eastAsia="en-GB"/>
        </w:rPr>
        <w:t xml:space="preserve">custom </w:t>
      </w:r>
      <w:r w:rsidR="002F127C" w:rsidRPr="002F127C">
        <w:rPr>
          <w:rFonts w:ascii="Times New Roman" w:eastAsia="Times New Roman" w:hAnsi="Times New Roman" w:cs="Times New Roman"/>
          <w:b/>
          <w:bCs/>
          <w:sz w:val="24"/>
          <w:szCs w:val="24"/>
          <w:lang w:eastAsia="en-GB"/>
        </w:rPr>
        <w:t>UI/UX designing solutions</w:t>
      </w:r>
      <w:r w:rsidR="00335C21">
        <w:rPr>
          <w:rFonts w:ascii="Times New Roman" w:eastAsia="Times New Roman" w:hAnsi="Times New Roman" w:cs="Times New Roman"/>
          <w:b/>
          <w:bCs/>
          <w:sz w:val="24"/>
          <w:szCs w:val="24"/>
          <w:lang w:eastAsia="en-GB"/>
        </w:rPr>
        <w:t>.</w:t>
      </w:r>
      <w:r w:rsidR="002F127C" w:rsidRPr="002F127C">
        <w:rPr>
          <w:rFonts w:ascii="Times New Roman" w:eastAsia="Times New Roman" w:hAnsi="Times New Roman" w:cs="Times New Roman"/>
          <w:sz w:val="24"/>
          <w:szCs w:val="24"/>
          <w:lang w:eastAsia="en-GB"/>
        </w:rPr>
        <w:br/>
      </w:r>
      <w:r w:rsidR="002F127C" w:rsidRPr="002012F9">
        <w:t xml:space="preserve">Our </w:t>
      </w:r>
      <w:r w:rsidRPr="002012F9">
        <w:t>skilled designers make sure</w:t>
      </w:r>
      <w:r w:rsidR="002F127C" w:rsidRPr="002012F9">
        <w:t xml:space="preserve"> that your digital produc</w:t>
      </w:r>
      <w:r w:rsidRPr="002012F9">
        <w:t>t is eye-catching and user-friendly simultaneously</w:t>
      </w:r>
      <w:r w:rsidR="002F127C" w:rsidRPr="002012F9">
        <w:t xml:space="preserve">. </w:t>
      </w:r>
      <w:r w:rsidRPr="002012F9">
        <w:t xml:space="preserve">You can look at some of our </w:t>
      </w:r>
      <w:r w:rsidR="002F127C" w:rsidRPr="002012F9">
        <w:t>offer</w:t>
      </w:r>
      <w:r w:rsidRPr="002012F9">
        <w:t>ings below</w:t>
      </w:r>
      <w:r w:rsidR="002F127C" w:rsidRPr="002012F9">
        <w:t>:</w:t>
      </w:r>
    </w:p>
    <w:p w14:paraId="5F370F5A" w14:textId="08C54050"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Research</w:t>
      </w:r>
      <w:r w:rsidR="00430DE6">
        <w:rPr>
          <w:rFonts w:ascii="Times New Roman" w:eastAsia="Times New Roman" w:hAnsi="Times New Roman" w:cs="Times New Roman"/>
          <w:b/>
          <w:bCs/>
          <w:sz w:val="24"/>
          <w:szCs w:val="24"/>
          <w:lang w:eastAsia="en-GB"/>
        </w:rPr>
        <w:t xml:space="preserve"> Before Anything Else</w:t>
      </w:r>
      <w:r w:rsidRPr="002F127C">
        <w:rPr>
          <w:rFonts w:ascii="Times New Roman" w:eastAsia="Times New Roman" w:hAnsi="Times New Roman" w:cs="Times New Roman"/>
          <w:sz w:val="24"/>
          <w:szCs w:val="24"/>
          <w:lang w:eastAsia="en-GB"/>
        </w:rPr>
        <w:br/>
      </w:r>
      <w:r w:rsidR="00430DE6" w:rsidRPr="002012F9">
        <w:t>Before proceeding</w:t>
      </w:r>
      <w:r w:rsidR="00981F28" w:rsidRPr="002012F9">
        <w:t xml:space="preserve"> to design</w:t>
      </w:r>
      <w:r w:rsidR="00430DE6" w:rsidRPr="002012F9">
        <w:t xml:space="preserve">, our specialists conduct thorough </w:t>
      </w:r>
      <w:r w:rsidRPr="002012F9">
        <w:t xml:space="preserve">user research to </w:t>
      </w:r>
      <w:r w:rsidR="00430DE6" w:rsidRPr="002012F9">
        <w:t xml:space="preserve">get </w:t>
      </w:r>
      <w:r w:rsidR="00981F28" w:rsidRPr="002012F9">
        <w:t xml:space="preserve">an idea of your audience’s buying </w:t>
      </w:r>
      <w:proofErr w:type="spellStart"/>
      <w:r w:rsidR="00981F28" w:rsidRPr="002012F9">
        <w:t>behavior</w:t>
      </w:r>
      <w:proofErr w:type="spellEnd"/>
      <w:r w:rsidR="00981F28" w:rsidRPr="002012F9">
        <w:t xml:space="preserve"> and needs</w:t>
      </w:r>
      <w:r w:rsidRPr="002012F9">
        <w:t>.</w:t>
      </w:r>
    </w:p>
    <w:p w14:paraId="5E54CF74" w14:textId="2497B6F4"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t>Wireframing &amp; Prototyping</w:t>
      </w:r>
      <w:r w:rsidRPr="002F127C">
        <w:rPr>
          <w:rFonts w:ascii="Times New Roman" w:eastAsia="Times New Roman" w:hAnsi="Times New Roman" w:cs="Times New Roman"/>
          <w:sz w:val="24"/>
          <w:szCs w:val="24"/>
          <w:lang w:eastAsia="en-GB"/>
        </w:rPr>
        <w:br/>
      </w:r>
      <w:r w:rsidR="00981F28" w:rsidRPr="002012F9">
        <w:t>We also develop</w:t>
      </w:r>
      <w:r w:rsidRPr="002012F9">
        <w:t xml:space="preserve"> wireframes and prototypes to </w:t>
      </w:r>
      <w:r w:rsidR="00981F28" w:rsidRPr="002012F9">
        <w:t xml:space="preserve">conceptualize </w:t>
      </w:r>
      <w:r w:rsidRPr="002012F9">
        <w:t>the structure and flow of your product befo</w:t>
      </w:r>
      <w:r w:rsidR="00981F28" w:rsidRPr="002012F9">
        <w:t>re beginning the design process</w:t>
      </w:r>
      <w:r w:rsidRPr="002012F9">
        <w:t>.</w:t>
      </w:r>
    </w:p>
    <w:p w14:paraId="76A77FB0" w14:textId="48788000" w:rsidR="002F127C" w:rsidRPr="002012F9" w:rsidRDefault="002F127C" w:rsidP="002F127C">
      <w:pPr>
        <w:spacing w:before="100" w:beforeAutospacing="1" w:after="100" w:afterAutospacing="1" w:line="240" w:lineRule="auto"/>
      </w:pPr>
      <w:r w:rsidRPr="002F127C">
        <w:rPr>
          <w:rFonts w:ascii="Times New Roman" w:eastAsia="Times New Roman" w:hAnsi="Times New Roman" w:cs="Times New Roman"/>
          <w:b/>
          <w:bCs/>
          <w:sz w:val="24"/>
          <w:szCs w:val="24"/>
          <w:lang w:eastAsia="en-GB"/>
        </w:rPr>
        <w:lastRenderedPageBreak/>
        <w:t>Interface Design</w:t>
      </w:r>
      <w:r w:rsidRPr="002F127C">
        <w:rPr>
          <w:rFonts w:ascii="Times New Roman" w:eastAsia="Times New Roman" w:hAnsi="Times New Roman" w:cs="Times New Roman"/>
          <w:sz w:val="24"/>
          <w:szCs w:val="24"/>
          <w:lang w:eastAsia="en-GB"/>
        </w:rPr>
        <w:br/>
      </w:r>
      <w:r w:rsidRPr="002012F9">
        <w:t xml:space="preserve">Our </w:t>
      </w:r>
      <w:r w:rsidR="00981F28" w:rsidRPr="002012F9">
        <w:t xml:space="preserve">team of </w:t>
      </w:r>
      <w:r w:rsidRPr="002012F9">
        <w:t xml:space="preserve">UI designers </w:t>
      </w:r>
      <w:r w:rsidR="00981F28" w:rsidRPr="002012F9">
        <w:t>creates</w:t>
      </w:r>
      <w:r w:rsidRPr="002012F9">
        <w:t xml:space="preserve"> </w:t>
      </w:r>
      <w:r w:rsidR="00981F28" w:rsidRPr="002012F9">
        <w:t>aesthetic yet</w:t>
      </w:r>
      <w:r w:rsidRPr="002012F9">
        <w:t xml:space="preserve"> functional interfaces that</w:t>
      </w:r>
      <w:r w:rsidR="00981F28" w:rsidRPr="002012F9">
        <w:t xml:space="preserve"> maximize user engagement and interaction with your business</w:t>
      </w:r>
      <w:r w:rsidRPr="002012F9">
        <w:t>.</w:t>
      </w:r>
    </w:p>
    <w:p w14:paraId="12DA6805" w14:textId="3ED69807" w:rsidR="002F127C" w:rsidRPr="002012F9" w:rsidRDefault="006C28E4" w:rsidP="002F127C">
      <w:pPr>
        <w:spacing w:before="100" w:beforeAutospacing="1" w:after="100" w:afterAutospacing="1" w:line="240" w:lineRule="auto"/>
      </w:pPr>
      <w:r>
        <w:rPr>
          <w:rFonts w:ascii="Times New Roman" w:eastAsia="Times New Roman" w:hAnsi="Times New Roman" w:cs="Times New Roman"/>
          <w:b/>
          <w:bCs/>
          <w:sz w:val="24"/>
          <w:szCs w:val="24"/>
          <w:lang w:eastAsia="en-GB"/>
        </w:rPr>
        <w:t xml:space="preserve">Be </w:t>
      </w:r>
      <w:r w:rsidR="002F127C" w:rsidRPr="002F127C">
        <w:rPr>
          <w:rFonts w:ascii="Times New Roman" w:eastAsia="Times New Roman" w:hAnsi="Times New Roman" w:cs="Times New Roman"/>
          <w:b/>
          <w:bCs/>
          <w:sz w:val="24"/>
          <w:szCs w:val="24"/>
          <w:lang w:eastAsia="en-GB"/>
        </w:rPr>
        <w:t xml:space="preserve">a digital </w:t>
      </w:r>
      <w:r>
        <w:rPr>
          <w:rFonts w:ascii="Times New Roman" w:eastAsia="Times New Roman" w:hAnsi="Times New Roman" w:cs="Times New Roman"/>
          <w:b/>
          <w:bCs/>
          <w:sz w:val="24"/>
          <w:szCs w:val="24"/>
          <w:lang w:eastAsia="en-GB"/>
        </w:rPr>
        <w:t xml:space="preserve">mogul </w:t>
      </w:r>
      <w:r w:rsidR="002F127C" w:rsidRPr="002F127C">
        <w:rPr>
          <w:rFonts w:ascii="Times New Roman" w:eastAsia="Times New Roman" w:hAnsi="Times New Roman" w:cs="Times New Roman"/>
          <w:b/>
          <w:bCs/>
          <w:sz w:val="24"/>
          <w:szCs w:val="24"/>
          <w:lang w:eastAsia="en-GB"/>
        </w:rPr>
        <w:t>with a best-in-class UI/UX designing</w:t>
      </w:r>
      <w:r>
        <w:rPr>
          <w:rFonts w:ascii="Times New Roman" w:eastAsia="Times New Roman" w:hAnsi="Times New Roman" w:cs="Times New Roman"/>
          <w:b/>
          <w:bCs/>
          <w:sz w:val="24"/>
          <w:szCs w:val="24"/>
          <w:lang w:eastAsia="en-GB"/>
        </w:rPr>
        <w:t xml:space="preserve"> agency.</w:t>
      </w:r>
      <w:r w:rsidR="002F127C" w:rsidRPr="002F127C">
        <w:rPr>
          <w:rFonts w:ascii="Times New Roman" w:eastAsia="Times New Roman" w:hAnsi="Times New Roman" w:cs="Times New Roman"/>
          <w:sz w:val="24"/>
          <w:szCs w:val="24"/>
          <w:lang w:eastAsia="en-GB"/>
        </w:rPr>
        <w:br/>
      </w:r>
      <w:r w:rsidR="002F127C" w:rsidRPr="002012F9">
        <w:t xml:space="preserve">At </w:t>
      </w:r>
      <w:proofErr w:type="spellStart"/>
      <w:r w:rsidR="002F127C" w:rsidRPr="002012F9">
        <w:t>NexByte</w:t>
      </w:r>
      <w:proofErr w:type="spellEnd"/>
      <w:r w:rsidR="002F127C" w:rsidRPr="002012F9">
        <w:t>, we provide top-tier UI/UX design services, including:</w:t>
      </w:r>
    </w:p>
    <w:p w14:paraId="1A732BE4" w14:textId="77777777" w:rsidR="006C28E4" w:rsidRPr="002012F9" w:rsidRDefault="002F127C" w:rsidP="002F127C">
      <w:pPr>
        <w:spacing w:before="100" w:beforeAutospacing="1" w:after="100" w:afterAutospacing="1" w:line="240" w:lineRule="auto"/>
      </w:pPr>
      <w:r w:rsidRPr="002012F9">
        <w:t>• User Research &amp; Analysis</w:t>
      </w:r>
      <w:r w:rsidRPr="002012F9">
        <w:br/>
        <w:t>• Wireframing &amp; Prototyping</w:t>
      </w:r>
      <w:r w:rsidRPr="002012F9">
        <w:br/>
        <w:t>• UI &amp; Interaction Design</w:t>
      </w:r>
      <w:r w:rsidRPr="002012F9">
        <w:br/>
        <w:t>• Usability Testing</w:t>
      </w:r>
      <w:r w:rsidRPr="002012F9">
        <w:br/>
        <w:t>• Responsive Design</w:t>
      </w:r>
      <w:r w:rsidRPr="002012F9">
        <w:br/>
        <w:t>• Mobile UI/UX Design</w:t>
      </w:r>
      <w:r w:rsidRPr="002012F9">
        <w:br/>
        <w:t>• Design Systems &amp; Guidelines</w:t>
      </w:r>
    </w:p>
    <w:p w14:paraId="12843B98" w14:textId="37A86620" w:rsidR="002F127C" w:rsidRPr="002F127C" w:rsidRDefault="006C28E4" w:rsidP="002F127C">
      <w:pPr>
        <w:spacing w:before="100" w:beforeAutospacing="1" w:after="100" w:afterAutospacing="1" w:line="240" w:lineRule="auto"/>
        <w:rPr>
          <w:rFonts w:ascii="Times New Roman" w:eastAsia="Times New Roman" w:hAnsi="Times New Roman" w:cs="Times New Roman"/>
          <w:sz w:val="24"/>
          <w:szCs w:val="24"/>
          <w:lang w:eastAsia="en-GB"/>
        </w:rPr>
      </w:pPr>
      <w:r w:rsidRPr="002012F9">
        <w:t xml:space="preserve">What makes a great </w:t>
      </w:r>
      <w:r w:rsidR="002F127C" w:rsidRPr="002012F9">
        <w:t>UI/UX design</w:t>
      </w:r>
      <w:r w:rsidRPr="002012F9">
        <w:t xml:space="preserve"> is its accessibility and usability. Of course, it also needs to be appealing and deliver</w:t>
      </w:r>
      <w:r w:rsidR="002F127C" w:rsidRPr="002012F9">
        <w:t xml:space="preserve"> a positive user experience </w:t>
      </w:r>
      <w:r w:rsidRPr="002012F9">
        <w:t>so there’s h</w:t>
      </w:r>
      <w:r w:rsidR="002F127C" w:rsidRPr="002012F9">
        <w:t>igher engagement and customer</w:t>
      </w:r>
      <w:r w:rsidR="002F127C" w:rsidRPr="002F127C">
        <w:rPr>
          <w:rFonts w:ascii="Times New Roman" w:eastAsia="Times New Roman" w:hAnsi="Times New Roman" w:cs="Times New Roman"/>
          <w:sz w:val="24"/>
          <w:szCs w:val="24"/>
          <w:lang w:eastAsia="en-GB"/>
        </w:rPr>
        <w:t xml:space="preserve"> </w:t>
      </w:r>
      <w:r w:rsidR="002F127C" w:rsidRPr="002012F9">
        <w:t>satisfaction.</w:t>
      </w:r>
    </w:p>
    <w:p w14:paraId="760E23C2" w14:textId="5856E38A" w:rsidR="00A06E61" w:rsidRDefault="00A06E61" w:rsidP="00A06E61">
      <w:pPr>
        <w:rPr>
          <w:b/>
          <w:bCs/>
        </w:rPr>
      </w:pPr>
      <w:r>
        <w:rPr>
          <w:b/>
          <w:bCs/>
        </w:rPr>
        <w:t>Consul</w:t>
      </w:r>
      <w:r>
        <w:rPr>
          <w:b/>
          <w:bCs/>
        </w:rPr>
        <w:t>t UI/UX Team</w:t>
      </w:r>
    </w:p>
    <w:p w14:paraId="177EC556" w14:textId="0B8ACC6E" w:rsidR="00A06E61" w:rsidRDefault="00A06E61" w:rsidP="00A06E61">
      <w:r>
        <w:t xml:space="preserve">Set the </w:t>
      </w:r>
      <w:r>
        <w:t xml:space="preserve">tone of the project </w:t>
      </w:r>
      <w:r>
        <w:t>with our consultants</w:t>
      </w:r>
    </w:p>
    <w:p w14:paraId="75653175" w14:textId="77777777" w:rsidR="00A06E61" w:rsidRDefault="00A06E61" w:rsidP="00A06E61">
      <w:pPr>
        <w:rPr>
          <w:b/>
          <w:bCs/>
        </w:rPr>
      </w:pPr>
      <w:r>
        <w:rPr>
          <w:b/>
          <w:bCs/>
        </w:rPr>
        <w:t>Pick Preferred Styles</w:t>
      </w:r>
    </w:p>
    <w:p w14:paraId="46273EB4" w14:textId="77777777" w:rsidR="00A06E61" w:rsidRDefault="00A06E61" w:rsidP="00A06E61">
      <w:r>
        <w:t>Have the creative freedom to pick a visual style and approach to the project.</w:t>
      </w:r>
    </w:p>
    <w:p w14:paraId="6A9D5A20" w14:textId="77777777" w:rsidR="00A06E61" w:rsidRDefault="00A06E61" w:rsidP="00A06E61">
      <w:pPr>
        <w:rPr>
          <w:b/>
          <w:bCs/>
        </w:rPr>
      </w:pPr>
      <w:r>
        <w:rPr>
          <w:b/>
          <w:bCs/>
        </w:rPr>
        <w:t>Design It</w:t>
      </w:r>
    </w:p>
    <w:p w14:paraId="31977C8E" w14:textId="0B2C0D29" w:rsidR="00A06E61" w:rsidRDefault="006C28E4" w:rsidP="00A06E61">
      <w:r>
        <w:t xml:space="preserve">Creating a </w:t>
      </w:r>
      <w:r w:rsidR="00A06E61">
        <w:t xml:space="preserve">user-friendly </w:t>
      </w:r>
      <w:r>
        <w:t xml:space="preserve">yet stunning </w:t>
      </w:r>
      <w:r w:rsidR="00A06E61">
        <w:t>web solution</w:t>
      </w:r>
    </w:p>
    <w:p w14:paraId="1B9221E3" w14:textId="17AD523A" w:rsidR="00A06E61" w:rsidRDefault="006C28E4" w:rsidP="00A06E61">
      <w:pPr>
        <w:rPr>
          <w:b/>
          <w:bCs/>
        </w:rPr>
      </w:pPr>
      <w:r>
        <w:rPr>
          <w:b/>
          <w:bCs/>
        </w:rPr>
        <w:t>Build It</w:t>
      </w:r>
    </w:p>
    <w:p w14:paraId="502AD42F" w14:textId="4561D359" w:rsidR="00A06E61" w:rsidRDefault="00A06E61" w:rsidP="00A06E61">
      <w:r>
        <w:t xml:space="preserve">Our </w:t>
      </w:r>
      <w:r w:rsidR="006C28E4">
        <w:t xml:space="preserve">skilled </w:t>
      </w:r>
      <w:r>
        <w:t>designers will</w:t>
      </w:r>
      <w:r w:rsidR="006C28E4">
        <w:t xml:space="preserve"> whisper life into your vision</w:t>
      </w:r>
      <w:r>
        <w:t>.</w:t>
      </w:r>
    </w:p>
    <w:p w14:paraId="161AFD4C" w14:textId="77777777" w:rsidR="00A06E61" w:rsidRDefault="00A06E61" w:rsidP="00A06E61">
      <w:pPr>
        <w:ind w:left="720" w:hanging="720"/>
        <w:rPr>
          <w:b/>
          <w:bCs/>
        </w:rPr>
      </w:pPr>
      <w:r>
        <w:rPr>
          <w:b/>
          <w:bCs/>
        </w:rPr>
        <w:t>Take Off</w:t>
      </w:r>
    </w:p>
    <w:p w14:paraId="2AD1ED00" w14:textId="7D7C3377" w:rsidR="000D7EB0" w:rsidRDefault="006C28E4" w:rsidP="00335C21">
      <w:pPr>
        <w:jc w:val="both"/>
      </w:pPr>
      <w:r>
        <w:t xml:space="preserve">Launch </w:t>
      </w:r>
      <w:r w:rsidR="00A06E61">
        <w:t>your visual identit</w:t>
      </w:r>
      <w:r>
        <w:t xml:space="preserve">y and ensure with our </w:t>
      </w:r>
      <w:r w:rsidR="00A06E61">
        <w:t xml:space="preserve">ongoing support and updates </w:t>
      </w:r>
      <w:r>
        <w:t xml:space="preserve">that it </w:t>
      </w:r>
      <w:r w:rsidR="00A06E61">
        <w:t>remains</w:t>
      </w:r>
      <w:r>
        <w:t xml:space="preserve"> relevant throughout all seasons</w:t>
      </w:r>
      <w:r w:rsidR="00A06E61">
        <w:t>.</w:t>
      </w:r>
    </w:p>
    <w:sectPr w:rsidR="000D7E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2D8"/>
    <w:multiLevelType w:val="multilevel"/>
    <w:tmpl w:val="34E0F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4944"/>
    <w:multiLevelType w:val="hybridMultilevel"/>
    <w:tmpl w:val="F2BE1D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1B181D"/>
    <w:multiLevelType w:val="multilevel"/>
    <w:tmpl w:val="8A36C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B222C"/>
    <w:multiLevelType w:val="hybridMultilevel"/>
    <w:tmpl w:val="324CF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DFB0B49"/>
    <w:multiLevelType w:val="multilevel"/>
    <w:tmpl w:val="371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E7D9D"/>
    <w:multiLevelType w:val="hybridMultilevel"/>
    <w:tmpl w:val="A09AB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B041D5"/>
    <w:multiLevelType w:val="hybridMultilevel"/>
    <w:tmpl w:val="82C40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F2D7B42"/>
    <w:multiLevelType w:val="multilevel"/>
    <w:tmpl w:val="CB7A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E456D"/>
    <w:multiLevelType w:val="multilevel"/>
    <w:tmpl w:val="58566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47480"/>
    <w:multiLevelType w:val="multilevel"/>
    <w:tmpl w:val="62CC9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9102C"/>
    <w:multiLevelType w:val="hybridMultilevel"/>
    <w:tmpl w:val="11A2E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065B31"/>
    <w:multiLevelType w:val="multilevel"/>
    <w:tmpl w:val="82C2C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10"/>
  </w:num>
  <w:num w:numId="5">
    <w:abstractNumId w:val="3"/>
  </w:num>
  <w:num w:numId="6">
    <w:abstractNumId w:val="11"/>
  </w:num>
  <w:num w:numId="7">
    <w:abstractNumId w:val="8"/>
  </w:num>
  <w:num w:numId="8">
    <w:abstractNumId w:val="9"/>
  </w:num>
  <w:num w:numId="9">
    <w:abstractNumId w:val="0"/>
  </w:num>
  <w:num w:numId="10">
    <w:abstractNumId w:val="2"/>
  </w:num>
  <w:num w:numId="11">
    <w:abstractNumId w:val="10"/>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Frank">
    <w15:presenceInfo w15:providerId="None" w15:userId="Ashley Fra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wMLC0NDU1MzazNLZQ0lEKTi0uzszPAykwqQUAnT6OQCwAAAA="/>
  </w:docVars>
  <w:rsids>
    <w:rsidRoot w:val="004A161B"/>
    <w:rsid w:val="000462B9"/>
    <w:rsid w:val="00095C19"/>
    <w:rsid w:val="000D7EB0"/>
    <w:rsid w:val="00132031"/>
    <w:rsid w:val="002012F9"/>
    <w:rsid w:val="00251B2D"/>
    <w:rsid w:val="0029098C"/>
    <w:rsid w:val="002E1A2C"/>
    <w:rsid w:val="002F127C"/>
    <w:rsid w:val="00335C21"/>
    <w:rsid w:val="00374D5A"/>
    <w:rsid w:val="00391A3C"/>
    <w:rsid w:val="004273C7"/>
    <w:rsid w:val="00430DE6"/>
    <w:rsid w:val="004A161B"/>
    <w:rsid w:val="00516195"/>
    <w:rsid w:val="006C28E4"/>
    <w:rsid w:val="007A60E1"/>
    <w:rsid w:val="008041FA"/>
    <w:rsid w:val="00894C1A"/>
    <w:rsid w:val="00946482"/>
    <w:rsid w:val="00981F28"/>
    <w:rsid w:val="009C6201"/>
    <w:rsid w:val="009D2A02"/>
    <w:rsid w:val="00A06E61"/>
    <w:rsid w:val="00A67A77"/>
    <w:rsid w:val="00CD185F"/>
    <w:rsid w:val="00D31FEE"/>
    <w:rsid w:val="00D534EC"/>
    <w:rsid w:val="00F21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5F5CA"/>
  <w15:chartTrackingRefBased/>
  <w15:docId w15:val="{4D526AD3-4704-410D-BAFA-AFF90DCD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B9"/>
  </w:style>
  <w:style w:type="paragraph" w:styleId="Heading1">
    <w:name w:val="heading 1"/>
    <w:basedOn w:val="Normal"/>
    <w:link w:val="Heading1Char"/>
    <w:uiPriority w:val="9"/>
    <w:qFormat/>
    <w:rsid w:val="004A1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A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6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4A161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1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16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61B"/>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4A161B"/>
    <w:rPr>
      <w:rFonts w:asciiTheme="majorHAnsi" w:eastAsiaTheme="majorEastAsia" w:hAnsiTheme="majorHAnsi" w:cstheme="majorBidi"/>
      <w:color w:val="1F3763" w:themeColor="accent1" w:themeShade="7F"/>
    </w:rPr>
  </w:style>
  <w:style w:type="character" w:customStyle="1" w:styleId="animateanimated">
    <w:name w:val="animate__animated"/>
    <w:basedOn w:val="DefaultParagraphFont"/>
    <w:rsid w:val="004A161B"/>
  </w:style>
  <w:style w:type="character" w:styleId="Hyperlink">
    <w:name w:val="Hyperlink"/>
    <w:basedOn w:val="DefaultParagraphFont"/>
    <w:uiPriority w:val="99"/>
    <w:unhideWhenUsed/>
    <w:rsid w:val="004A161B"/>
    <w:rPr>
      <w:color w:val="0000FF"/>
      <w:u w:val="single"/>
    </w:rPr>
  </w:style>
  <w:style w:type="character" w:customStyle="1" w:styleId="text-wrap">
    <w:name w:val="text-wrap"/>
    <w:basedOn w:val="DefaultParagraphFont"/>
    <w:rsid w:val="004A161B"/>
  </w:style>
  <w:style w:type="character" w:customStyle="1" w:styleId="v-head">
    <w:name w:val="v-head"/>
    <w:basedOn w:val="DefaultParagraphFont"/>
    <w:rsid w:val="004A161B"/>
  </w:style>
  <w:style w:type="paragraph" w:styleId="NoSpacing">
    <w:name w:val="No Spacing"/>
    <w:uiPriority w:val="1"/>
    <w:qFormat/>
    <w:rsid w:val="004A161B"/>
    <w:pPr>
      <w:spacing w:after="0" w:line="240" w:lineRule="auto"/>
    </w:pPr>
  </w:style>
  <w:style w:type="paragraph" w:styleId="ListParagraph">
    <w:name w:val="List Paragraph"/>
    <w:basedOn w:val="Normal"/>
    <w:uiPriority w:val="34"/>
    <w:qFormat/>
    <w:rsid w:val="004A161B"/>
    <w:pPr>
      <w:ind w:left="720"/>
      <w:contextualSpacing/>
    </w:pPr>
  </w:style>
  <w:style w:type="paragraph" w:styleId="NormalWeb">
    <w:name w:val="Normal (Web)"/>
    <w:basedOn w:val="Normal"/>
    <w:uiPriority w:val="99"/>
    <w:semiHidden/>
    <w:unhideWhenUsed/>
    <w:rsid w:val="002F12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1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1805">
      <w:bodyDiv w:val="1"/>
      <w:marLeft w:val="0"/>
      <w:marRight w:val="0"/>
      <w:marTop w:val="0"/>
      <w:marBottom w:val="0"/>
      <w:divBdr>
        <w:top w:val="none" w:sz="0" w:space="0" w:color="auto"/>
        <w:left w:val="none" w:sz="0" w:space="0" w:color="auto"/>
        <w:bottom w:val="none" w:sz="0" w:space="0" w:color="auto"/>
        <w:right w:val="none" w:sz="0" w:space="0" w:color="auto"/>
      </w:divBdr>
    </w:div>
    <w:div w:id="629240148">
      <w:bodyDiv w:val="1"/>
      <w:marLeft w:val="0"/>
      <w:marRight w:val="0"/>
      <w:marTop w:val="0"/>
      <w:marBottom w:val="0"/>
      <w:divBdr>
        <w:top w:val="none" w:sz="0" w:space="0" w:color="auto"/>
        <w:left w:val="none" w:sz="0" w:space="0" w:color="auto"/>
        <w:bottom w:val="none" w:sz="0" w:space="0" w:color="auto"/>
        <w:right w:val="none" w:sz="0" w:space="0" w:color="auto"/>
      </w:divBdr>
    </w:div>
    <w:div w:id="1340431568">
      <w:bodyDiv w:val="1"/>
      <w:marLeft w:val="0"/>
      <w:marRight w:val="0"/>
      <w:marTop w:val="0"/>
      <w:marBottom w:val="0"/>
      <w:divBdr>
        <w:top w:val="none" w:sz="0" w:space="0" w:color="auto"/>
        <w:left w:val="none" w:sz="0" w:space="0" w:color="auto"/>
        <w:bottom w:val="none" w:sz="0" w:space="0" w:color="auto"/>
        <w:right w:val="none" w:sz="0" w:space="0" w:color="auto"/>
      </w:divBdr>
    </w:div>
    <w:div w:id="152497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2141</Words>
  <Characters>12204</Characters>
  <Application>Microsoft Office Word</Application>
  <DocSecurity>0</DocSecurity>
  <Lines>271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Frank</dc:creator>
  <cp:keywords/>
  <dc:description/>
  <cp:lastModifiedBy>Ashley Frank</cp:lastModifiedBy>
  <cp:revision>5</cp:revision>
  <dcterms:created xsi:type="dcterms:W3CDTF">2024-12-09T17:44:00Z</dcterms:created>
  <dcterms:modified xsi:type="dcterms:W3CDTF">2024-12-09T18:22:00Z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bd73d359ab9cd9f04be6ac32242f4ebe93111576f598dd19391849e4a7c96a95</vt:lpwstr>
  </property>
</Properties>
</file>